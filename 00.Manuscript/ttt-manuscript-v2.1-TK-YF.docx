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F46EF" w14:textId="5AF668D1" w:rsidR="00192D58" w:rsidRPr="00790445" w:rsidRDefault="00D9531B" w:rsidP="00790445">
      <w:pPr>
        <w:pStyle w:val="title10831"/>
        <w:rPr>
          <w:rFonts w:ascii="Times New Roman" w:hAnsi="Times New Roman" w:cs="Times New Roman"/>
          <w:sz w:val="22"/>
          <w:szCs w:val="22"/>
        </w:rPr>
      </w:pPr>
      <w:r w:rsidRPr="00790445">
        <w:rPr>
          <w:rFonts w:ascii="Times New Roman" w:hAnsi="Times New Roman" w:cs="Times New Roman"/>
          <w:sz w:val="22"/>
          <w:szCs w:val="22"/>
        </w:rPr>
        <w:t>Introduction</w:t>
      </w:r>
    </w:p>
    <w:p w14:paraId="747D086D" w14:textId="08EEE986" w:rsidR="00FC2A07" w:rsidRPr="00581C0A" w:rsidRDefault="00D9531B" w:rsidP="00790445">
      <w:pPr>
        <w:rPr>
          <w:rFonts w:ascii="Times New Roman" w:hAnsi="Times New Roman" w:cs="Times New Roman"/>
          <w:sz w:val="22"/>
        </w:rPr>
      </w:pPr>
      <w:r w:rsidRPr="00BC685A">
        <w:rPr>
          <w:rFonts w:ascii="Times New Roman" w:hAnsi="Times New Roman" w:cs="Times New Roman"/>
          <w:sz w:val="22"/>
        </w:rPr>
        <w:t xml:space="preserve">Colorectal cancer </w:t>
      </w:r>
      <w:r w:rsidR="002F5B96" w:rsidRPr="00BC685A">
        <w:rPr>
          <w:rFonts w:ascii="Times New Roman" w:hAnsi="Times New Roman" w:cs="Times New Roman"/>
          <w:sz w:val="22"/>
        </w:rPr>
        <w:t xml:space="preserve">(CRC) </w:t>
      </w:r>
      <w:r w:rsidRPr="00BC685A">
        <w:rPr>
          <w:rFonts w:ascii="Times New Roman" w:hAnsi="Times New Roman" w:cs="Times New Roman"/>
          <w:sz w:val="22"/>
        </w:rPr>
        <w:t xml:space="preserve">is the third most common cancer </w:t>
      </w:r>
      <w:r w:rsidR="00E46F05" w:rsidRPr="00BC685A">
        <w:rPr>
          <w:rFonts w:ascii="Times New Roman" w:hAnsi="Times New Roman" w:cs="Times New Roman"/>
          <w:sz w:val="22"/>
        </w:rPr>
        <w:t xml:space="preserve">globally </w:t>
      </w:r>
      <w:r w:rsidRPr="00BC685A">
        <w:rPr>
          <w:rFonts w:ascii="Times New Roman" w:hAnsi="Times New Roman" w:cs="Times New Roman"/>
          <w:sz w:val="22"/>
        </w:rPr>
        <w:t>and</w:t>
      </w:r>
      <w:r w:rsidR="00E46F05" w:rsidRPr="00BC685A">
        <w:rPr>
          <w:rFonts w:ascii="Times New Roman" w:hAnsi="Times New Roman" w:cs="Times New Roman"/>
          <w:sz w:val="22"/>
        </w:rPr>
        <w:t xml:space="preserve"> has </w:t>
      </w:r>
      <w:r w:rsidRPr="00BC685A">
        <w:rPr>
          <w:rFonts w:ascii="Times New Roman" w:hAnsi="Times New Roman" w:cs="Times New Roman"/>
          <w:sz w:val="22"/>
        </w:rPr>
        <w:t>the second-highest mortality rate after lung cancer</w:t>
      </w:r>
      <w:r w:rsidRPr="00BC685A">
        <w:rPr>
          <w:rFonts w:ascii="Times New Roman" w:hAnsi="Times New Roman" w:cs="Times New Roman"/>
          <w:sz w:val="22"/>
        </w:rPr>
        <w:fldChar w:fldCharType="begin"/>
      </w:r>
      <w:r w:rsidR="00551BB9" w:rsidRPr="00BC685A">
        <w:rPr>
          <w:rFonts w:ascii="Times New Roman" w:hAnsi="Times New Roman" w:cs="Times New Roman"/>
          <w:sz w:val="22"/>
        </w:rPr>
        <w:instrText xml:space="preserve"> ADDIN ZOTERO_ITEM CSL_CITATION {"citationID":"3fmjUxm1","properties":{"formattedCitation":"\\super 1,2\\nosupersub{}","plainCitation":"1,2","noteIndex":0},"citationItems":[{"id":448,"uris":["http://zotero.org/users/7908919/items/2GD3XBXK"],"uri":["http://zotero.org/users/7908919/items/2GD3XBXK"],"itemData":{"id":448,"type":"article-journal","abstract":"Estimates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BC685A">
        <w:rPr>
          <w:rFonts w:ascii="Times New Roman" w:hAnsi="Times New Roman" w:cs="Times New Roman"/>
          <w:sz w:val="22"/>
        </w:rPr>
        <w:fldChar w:fldCharType="separate"/>
      </w:r>
      <w:r w:rsidR="00551BB9" w:rsidRPr="00BC685A">
        <w:rPr>
          <w:rFonts w:ascii="Times New Roman" w:hAnsi="Times New Roman" w:cs="Times New Roman"/>
          <w:kern w:val="0"/>
          <w:sz w:val="22"/>
          <w:szCs w:val="24"/>
          <w:vertAlign w:val="superscript"/>
        </w:rPr>
        <w:t>1,2</w:t>
      </w:r>
      <w:r w:rsidRPr="00BC685A">
        <w:rPr>
          <w:rFonts w:ascii="Times New Roman" w:hAnsi="Times New Roman" w:cs="Times New Roman"/>
          <w:sz w:val="22"/>
        </w:rPr>
        <w:fldChar w:fldCharType="end"/>
      </w:r>
      <w:r w:rsidRPr="00BC685A">
        <w:rPr>
          <w:rFonts w:ascii="Times New Roman" w:hAnsi="Times New Roman" w:cs="Times New Roman"/>
          <w:sz w:val="22"/>
        </w:rPr>
        <w:t xml:space="preserve">. </w:t>
      </w:r>
      <w:r w:rsidR="00E46F05" w:rsidRPr="00BC685A">
        <w:rPr>
          <w:rFonts w:ascii="Times New Roman" w:hAnsi="Times New Roman" w:cs="Times New Roman"/>
          <w:sz w:val="22"/>
        </w:rPr>
        <w:t xml:space="preserve">It is estimated that </w:t>
      </w:r>
      <w:r w:rsidRPr="00BC685A">
        <w:rPr>
          <w:rFonts w:ascii="Times New Roman" w:hAnsi="Times New Roman" w:cs="Times New Roman"/>
          <w:sz w:val="22"/>
        </w:rPr>
        <w:t>CRC</w:t>
      </w:r>
      <w:r w:rsidR="00E46F05" w:rsidRPr="00BC685A">
        <w:rPr>
          <w:rFonts w:ascii="Times New Roman" w:hAnsi="Times New Roman" w:cs="Times New Roman"/>
          <w:sz w:val="22"/>
        </w:rPr>
        <w:t xml:space="preserve"> occurrence rate will</w:t>
      </w:r>
      <w:r w:rsidRPr="00BC685A">
        <w:rPr>
          <w:rFonts w:ascii="Times New Roman" w:hAnsi="Times New Roman" w:cs="Times New Roman"/>
          <w:sz w:val="22"/>
        </w:rPr>
        <w:t xml:space="preserve"> increase by approximately 80% to</w:t>
      </w:r>
      <w:r w:rsidR="00E46F05" w:rsidRPr="00BC685A">
        <w:rPr>
          <w:rFonts w:ascii="Times New Roman" w:hAnsi="Times New Roman" w:cs="Times New Roman"/>
          <w:sz w:val="22"/>
        </w:rPr>
        <w:t xml:space="preserve"> over </w:t>
      </w:r>
      <w:r w:rsidRPr="00BC685A">
        <w:rPr>
          <w:rFonts w:ascii="Times New Roman" w:hAnsi="Times New Roman" w:cs="Times New Roman"/>
          <w:sz w:val="22"/>
        </w:rPr>
        <w:t xml:space="preserve">two million cases </w:t>
      </w:r>
      <w:r w:rsidR="00E46F05" w:rsidRPr="00BC685A">
        <w:rPr>
          <w:rFonts w:ascii="Times New Roman" w:hAnsi="Times New Roman" w:cs="Times New Roman"/>
          <w:sz w:val="22"/>
        </w:rPr>
        <w:t xml:space="preserve">in </w:t>
      </w:r>
      <w:r w:rsidRPr="00BC685A">
        <w:rPr>
          <w:rFonts w:ascii="Times New Roman" w:hAnsi="Times New Roman" w:cs="Times New Roman"/>
          <w:sz w:val="22"/>
        </w:rPr>
        <w:t>the next two decades</w:t>
      </w:r>
      <w:r w:rsidRPr="00BC685A">
        <w:rPr>
          <w:rFonts w:ascii="Times New Roman" w:hAnsi="Times New Roman" w:cs="Times New Roman"/>
          <w:sz w:val="22"/>
        </w:rPr>
        <w:fldChar w:fldCharType="begin"/>
      </w:r>
      <w:r w:rsidRPr="00BC685A">
        <w:rPr>
          <w:rFonts w:ascii="Times New Roman" w:hAnsi="Times New Roman" w:cs="Times New Roman"/>
          <w:sz w:val="22"/>
        </w:rPr>
        <w:instrText xml:space="preserve"> ADDIN ZOTERO_ITEM CSL_CITATION {"citationID":"2orzJ6ze","properties":{"formattedCitation":"\\super 3\\nosupersub{}","plainCitation":"3","noteIndex":0},"citationItems":[{"id":455,"uris":["http://zotero.org/users/7908919/items/9F955KGE"],"uri":["http://zotero.org/users/7908919/items/9F955KGE"],"itemData":{"id":455,"type":"article-journal","abstract":"Colorectal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instrText>
      </w:r>
      <w:r w:rsidRPr="00BC685A">
        <w:rPr>
          <w:rFonts w:ascii="Times New Roman" w:hAnsi="Times New Roman" w:cs="Times New Roman"/>
          <w:sz w:val="22"/>
        </w:rPr>
        <w:fldChar w:fldCharType="separate"/>
      </w:r>
      <w:r w:rsidR="002F5B96" w:rsidRPr="00BC685A">
        <w:rPr>
          <w:rFonts w:ascii="Times New Roman" w:eastAsia="DengXian" w:hAnsi="Times New Roman" w:cs="Times New Roman"/>
          <w:kern w:val="0"/>
          <w:sz w:val="22"/>
          <w:vertAlign w:val="superscript"/>
        </w:rPr>
        <w:t>3</w:t>
      </w:r>
      <w:r w:rsidRPr="00BC685A">
        <w:rPr>
          <w:rFonts w:ascii="Times New Roman" w:hAnsi="Times New Roman" w:cs="Times New Roman"/>
          <w:sz w:val="22"/>
        </w:rPr>
        <w:fldChar w:fldCharType="end"/>
      </w:r>
      <w:r w:rsidRPr="00BC685A">
        <w:rPr>
          <w:rFonts w:ascii="Times New Roman" w:hAnsi="Times New Roman" w:cs="Times New Roman"/>
          <w:sz w:val="22"/>
        </w:rPr>
        <w:t xml:space="preserve">. </w:t>
      </w:r>
      <w:r w:rsidR="00B01273" w:rsidRPr="00BC685A">
        <w:rPr>
          <w:rFonts w:ascii="Times New Roman" w:hAnsi="Times New Roman" w:cs="Times New Roman"/>
          <w:sz w:val="22"/>
        </w:rPr>
        <w:t>Interestingly, sporadic</w:t>
      </w:r>
      <w:r w:rsidRPr="00BC685A">
        <w:rPr>
          <w:rFonts w:ascii="Times New Roman" w:hAnsi="Times New Roman" w:cs="Times New Roman"/>
          <w:sz w:val="22"/>
        </w:rPr>
        <w:t xml:space="preserve"> CRCs</w:t>
      </w:r>
      <w:r w:rsidR="00B01273" w:rsidRPr="00BC685A">
        <w:rPr>
          <w:rFonts w:ascii="Times New Roman" w:hAnsi="Times New Roman" w:cs="Times New Roman"/>
          <w:sz w:val="22"/>
        </w:rPr>
        <w:t xml:space="preserve"> arise without kn</w:t>
      </w:r>
      <w:r w:rsidR="00E46F05" w:rsidRPr="00BC685A">
        <w:rPr>
          <w:rFonts w:ascii="Times New Roman" w:hAnsi="Times New Roman" w:cs="Times New Roman"/>
          <w:sz w:val="22"/>
        </w:rPr>
        <w:t xml:space="preserve">own contribution from germline causes or significant family history of </w:t>
      </w:r>
      <w:r w:rsidR="00B01273" w:rsidRPr="00BC685A">
        <w:rPr>
          <w:rFonts w:ascii="Times New Roman" w:hAnsi="Times New Roman" w:cs="Times New Roman"/>
          <w:sz w:val="22"/>
        </w:rPr>
        <w:t xml:space="preserve">CRC, </w:t>
      </w:r>
      <w:r w:rsidRPr="00BC685A">
        <w:rPr>
          <w:rFonts w:ascii="Times New Roman" w:hAnsi="Times New Roman" w:cs="Times New Roman"/>
          <w:sz w:val="22"/>
        </w:rPr>
        <w:t>account</w:t>
      </w:r>
      <w:r w:rsidR="00E46F05" w:rsidRPr="00BC685A">
        <w:rPr>
          <w:rFonts w:ascii="Times New Roman" w:hAnsi="Times New Roman" w:cs="Times New Roman"/>
          <w:sz w:val="22"/>
        </w:rPr>
        <w:t>ed</w:t>
      </w:r>
      <w:r w:rsidRPr="00BC685A">
        <w:rPr>
          <w:rFonts w:ascii="Times New Roman" w:hAnsi="Times New Roman" w:cs="Times New Roman"/>
          <w:sz w:val="22"/>
        </w:rPr>
        <w:t xml:space="preserve"> for about 75% of CRCs</w:t>
      </w:r>
      <w:r w:rsidR="00B01273" w:rsidRPr="00BC685A">
        <w:rPr>
          <w:rFonts w:ascii="Times New Roman" w:hAnsi="Times New Roman" w:cs="Times New Roman"/>
          <w:sz w:val="22"/>
        </w:rPr>
        <w:t>, implying the importance of other environmental factors</w:t>
      </w:r>
      <w:r w:rsidR="00543629" w:rsidRPr="00BC685A">
        <w:rPr>
          <w:rFonts w:ascii="Times New Roman" w:hAnsi="Times New Roman" w:cs="Times New Roman"/>
          <w:sz w:val="22"/>
        </w:rPr>
        <w:t xml:space="preserve"> in CRC pathogenesis</w:t>
      </w:r>
      <w:r w:rsidRPr="00BC685A">
        <w:rPr>
          <w:rFonts w:ascii="Times New Roman" w:hAnsi="Times New Roman" w:cs="Times New Roman"/>
          <w:sz w:val="22"/>
        </w:rPr>
        <w:fldChar w:fldCharType="begin"/>
      </w:r>
      <w:r w:rsidRPr="00BC685A">
        <w:rPr>
          <w:rFonts w:ascii="Times New Roman" w:hAnsi="Times New Roman" w:cs="Times New Roman"/>
          <w:sz w:val="22"/>
        </w:rPr>
        <w:instrText xml:space="preserve"> ADDIN ZOTERO_ITEM CSL_CITATION {"citationID":"0NNflLRf","properties":{"formattedCitation":"\\super 4\\nosupersub{}","plainCitation":"4","noteIndex":0},"citationItems":[{"id":459,"uris":["http://zotero.org/users/7908919/items/84BBUQZV"],"uri":["http://zotero.org/users/7908919/items/84BBUQZV"],"itemData":{"id":459,"type":"article-journal","abstract":"Colorectal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BC685A">
        <w:rPr>
          <w:rFonts w:ascii="Times New Roman" w:hAnsi="Times New Roman" w:cs="Times New Roman"/>
          <w:sz w:val="22"/>
        </w:rPr>
        <w:fldChar w:fldCharType="separate"/>
      </w:r>
      <w:r w:rsidR="002F5B96" w:rsidRPr="00BC685A">
        <w:rPr>
          <w:rFonts w:ascii="Times New Roman" w:eastAsia="DengXian" w:hAnsi="Times New Roman" w:cs="Times New Roman"/>
          <w:kern w:val="0"/>
          <w:sz w:val="22"/>
          <w:vertAlign w:val="superscript"/>
        </w:rPr>
        <w:t>4</w:t>
      </w:r>
      <w:r w:rsidRPr="00BC685A">
        <w:rPr>
          <w:rFonts w:ascii="Times New Roman" w:hAnsi="Times New Roman" w:cs="Times New Roman"/>
          <w:sz w:val="22"/>
        </w:rPr>
        <w:fldChar w:fldCharType="end"/>
      </w:r>
      <w:r w:rsidRPr="00BC685A">
        <w:rPr>
          <w:rFonts w:ascii="Times New Roman" w:hAnsi="Times New Roman" w:cs="Times New Roman"/>
          <w:sz w:val="22"/>
        </w:rPr>
        <w:t>.</w:t>
      </w:r>
      <w:r w:rsidR="002F5B96" w:rsidRPr="00BC685A">
        <w:rPr>
          <w:rFonts w:ascii="Times New Roman" w:hAnsi="Times New Roman" w:cs="Times New Roman"/>
          <w:sz w:val="22"/>
        </w:rPr>
        <w:t xml:space="preserve"> </w:t>
      </w:r>
      <w:r w:rsidR="006E146A" w:rsidRPr="00BC685A">
        <w:rPr>
          <w:rFonts w:ascii="Times New Roman" w:hAnsi="Times New Roman" w:cs="Times New Roman"/>
          <w:sz w:val="22"/>
        </w:rPr>
        <w:t>Trillions of symbiotic microbes reside in the gastrointestinal (GI) tract, providing numerous essential metabolic and physiological functions, including digestion</w:t>
      </w:r>
      <w:r w:rsidR="006E146A" w:rsidRPr="00BC685A">
        <w:rPr>
          <w:rFonts w:ascii="Times New Roman" w:hAnsi="Times New Roman" w:cs="Times New Roman"/>
          <w:rPrChange w:id="0" w:author="LIN, Yufeng" w:date="2021-09-20T19:08:00Z">
            <w:rPr/>
          </w:rPrChange>
        </w:rPr>
        <w:t xml:space="preserve">, </w:t>
      </w:r>
      <w:r w:rsidR="006E146A" w:rsidRPr="00BC685A">
        <w:rPr>
          <w:rFonts w:ascii="Times New Roman" w:hAnsi="Times New Roman" w:cs="Times New Roman"/>
          <w:sz w:val="22"/>
        </w:rPr>
        <w:t>manufacturing vitamins and trai</w:t>
      </w:r>
      <w:r w:rsidR="006E146A" w:rsidRPr="00581C0A">
        <w:rPr>
          <w:rFonts w:ascii="Times New Roman" w:hAnsi="Times New Roman" w:cs="Times New Roman"/>
          <w:sz w:val="22"/>
        </w:rPr>
        <w:t xml:space="preserve">ning </w:t>
      </w:r>
      <w:r w:rsidR="00F61633" w:rsidRPr="00581C0A">
        <w:rPr>
          <w:rFonts w:ascii="Times New Roman" w:hAnsi="Times New Roman" w:cs="Times New Roman"/>
          <w:sz w:val="22"/>
        </w:rPr>
        <w:t xml:space="preserve">of </w:t>
      </w:r>
      <w:r w:rsidR="006E146A" w:rsidRPr="00581C0A">
        <w:rPr>
          <w:rFonts w:ascii="Times New Roman" w:hAnsi="Times New Roman" w:cs="Times New Roman"/>
          <w:sz w:val="22"/>
        </w:rPr>
        <w:t>our immune system</w:t>
      </w:r>
      <w:r w:rsidR="006E146A" w:rsidRPr="00BC685A">
        <w:rPr>
          <w:rFonts w:ascii="Times New Roman" w:hAnsi="Times New Roman" w:cs="Times New Roman"/>
          <w:sz w:val="22"/>
        </w:rPr>
        <w:fldChar w:fldCharType="begin"/>
      </w:r>
      <w:r w:rsidR="00551BB9" w:rsidRPr="00BC685A">
        <w:rPr>
          <w:rFonts w:ascii="Times New Roman" w:hAnsi="Times New Roman" w:cs="Times New Roman"/>
          <w:sz w:val="22"/>
          <w:rPrChange w:id="1" w:author="LIN, Yufeng" w:date="2021-09-20T19:08:00Z">
            <w:rPr>
              <w:rFonts w:ascii="Times New Roman" w:hAnsi="Times New Roman" w:cs="Times New Roman"/>
              <w:sz w:val="22"/>
            </w:rPr>
          </w:rPrChange>
        </w:rPr>
        <w:instrText xml:space="preserve"> ADDIN ZOTERO_ITEM CSL_CITATION {"citationID":"wCYRPTbi","properties":{"formattedCitation":"\\super 2\\nosupersub{}","plainCitation":"2","noteIndex":0},"citationItems":[{"id":472,"uris":["http://zotero.org/users/7908919/items/PPUN7SA6"],"uri":["http://zotero.org/users/7908919/items/PPUN7SA6"],"itemData":{"id":472,"type":"article-journal","abstract":"Gut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006E146A" w:rsidRPr="00BC685A">
        <w:rPr>
          <w:rFonts w:ascii="Times New Roman" w:hAnsi="Times New Roman" w:cs="Times New Roman"/>
          <w:sz w:val="22"/>
          <w:rPrChange w:id="2" w:author="LIN, Yufeng" w:date="2021-09-20T19:08:00Z">
            <w:rPr>
              <w:rFonts w:ascii="Times New Roman" w:hAnsi="Times New Roman" w:cs="Times New Roman"/>
              <w:sz w:val="22"/>
            </w:rPr>
          </w:rPrChange>
        </w:rPr>
        <w:fldChar w:fldCharType="separate"/>
      </w:r>
      <w:r w:rsidR="00551BB9" w:rsidRPr="00581C0A">
        <w:rPr>
          <w:rFonts w:ascii="Times New Roman" w:hAnsi="Times New Roman" w:cs="Times New Roman"/>
          <w:kern w:val="0"/>
          <w:sz w:val="22"/>
          <w:szCs w:val="24"/>
          <w:vertAlign w:val="superscript"/>
        </w:rPr>
        <w:t>2</w:t>
      </w:r>
      <w:r w:rsidR="006E146A" w:rsidRPr="00581C0A">
        <w:rPr>
          <w:rFonts w:ascii="Times New Roman" w:hAnsi="Times New Roman" w:cs="Times New Roman"/>
          <w:sz w:val="22"/>
        </w:rPr>
        <w:fldChar w:fldCharType="end"/>
      </w:r>
      <w:r w:rsidR="006E146A" w:rsidRPr="00BC685A">
        <w:rPr>
          <w:rFonts w:ascii="Times New Roman" w:hAnsi="Times New Roman" w:cs="Times New Roman"/>
          <w:sz w:val="22"/>
        </w:rPr>
        <w:t xml:space="preserve">. </w:t>
      </w:r>
      <w:r w:rsidR="00B01273" w:rsidRPr="00581C0A">
        <w:rPr>
          <w:rFonts w:ascii="Times New Roman" w:hAnsi="Times New Roman" w:cs="Times New Roman"/>
          <w:sz w:val="22"/>
        </w:rPr>
        <w:t xml:space="preserve">Recent studies have demonstrated the </w:t>
      </w:r>
      <w:r w:rsidR="005165C0" w:rsidRPr="00581C0A">
        <w:rPr>
          <w:rFonts w:ascii="Times New Roman" w:hAnsi="Times New Roman" w:cs="Times New Roman"/>
          <w:sz w:val="22"/>
        </w:rPr>
        <w:t xml:space="preserve">link between the </w:t>
      </w:r>
      <w:r w:rsidR="00B01273" w:rsidRPr="00581C0A">
        <w:rPr>
          <w:rFonts w:ascii="Times New Roman" w:hAnsi="Times New Roman" w:cs="Times New Roman"/>
          <w:sz w:val="22"/>
        </w:rPr>
        <w:t xml:space="preserve">gut microbiota </w:t>
      </w:r>
      <w:r w:rsidR="00B01273" w:rsidRPr="00BC685A">
        <w:rPr>
          <w:rFonts w:ascii="Times New Roman" w:hAnsi="Times New Roman" w:cs="Times New Roman"/>
          <w:sz w:val="22"/>
          <w:rPrChange w:id="3" w:author="LIN, Yufeng" w:date="2021-09-20T19:08:00Z">
            <w:rPr>
              <w:rFonts w:ascii="Times New Roman" w:hAnsi="Times New Roman" w:cs="Times New Roman"/>
              <w:sz w:val="22"/>
            </w:rPr>
          </w:rPrChange>
        </w:rPr>
        <w:t>alter</w:t>
      </w:r>
      <w:r w:rsidR="005165C0" w:rsidRPr="00BC685A">
        <w:rPr>
          <w:rFonts w:ascii="Times New Roman" w:hAnsi="Times New Roman" w:cs="Times New Roman"/>
          <w:sz w:val="22"/>
          <w:rPrChange w:id="4" w:author="LIN, Yufeng" w:date="2021-09-20T19:08:00Z">
            <w:rPr>
              <w:rFonts w:ascii="Times New Roman" w:hAnsi="Times New Roman" w:cs="Times New Roman"/>
              <w:sz w:val="22"/>
            </w:rPr>
          </w:rPrChange>
        </w:rPr>
        <w:t xml:space="preserve">ation and </w:t>
      </w:r>
      <w:r w:rsidR="00B01273" w:rsidRPr="00BC685A">
        <w:rPr>
          <w:rFonts w:ascii="Times New Roman" w:hAnsi="Times New Roman" w:cs="Times New Roman"/>
          <w:sz w:val="22"/>
          <w:rPrChange w:id="5" w:author="LIN, Yufeng" w:date="2021-09-20T19:08:00Z">
            <w:rPr>
              <w:rFonts w:ascii="Times New Roman" w:hAnsi="Times New Roman" w:cs="Times New Roman"/>
              <w:sz w:val="22"/>
            </w:rPr>
          </w:rPrChange>
        </w:rPr>
        <w:t xml:space="preserve">CRC </w:t>
      </w:r>
      <w:r w:rsidR="00B01273" w:rsidRPr="00BC685A">
        <w:rPr>
          <w:rFonts w:ascii="Times New Roman" w:eastAsia="DengXian" w:hAnsi="Times New Roman" w:cs="Times New Roman"/>
          <w:kern w:val="0"/>
          <w:sz w:val="22"/>
          <w:vertAlign w:val="superscript"/>
          <w:rPrChange w:id="6" w:author="LIN, Yufeng" w:date="2021-09-20T19:08:00Z">
            <w:rPr>
              <w:rFonts w:ascii="Times New Roman" w:eastAsia="DengXian" w:hAnsi="Times New Roman" w:cs="Times New Roman"/>
              <w:kern w:val="0"/>
              <w:sz w:val="22"/>
              <w:vertAlign w:val="superscript"/>
            </w:rPr>
          </w:rPrChange>
        </w:rPr>
        <w:t>6,7</w:t>
      </w:r>
      <w:r w:rsidR="00B01273" w:rsidRPr="00BC685A">
        <w:rPr>
          <w:rFonts w:ascii="Times New Roman" w:hAnsi="Times New Roman" w:cs="Times New Roman"/>
          <w:sz w:val="22"/>
          <w:rPrChange w:id="7" w:author="LIN, Yufeng" w:date="2021-09-20T19:08:00Z">
            <w:rPr>
              <w:rFonts w:ascii="Times New Roman" w:hAnsi="Times New Roman" w:cs="Times New Roman"/>
              <w:sz w:val="22"/>
            </w:rPr>
          </w:rPrChange>
        </w:rPr>
        <w:t>.</w:t>
      </w:r>
      <w:r w:rsidR="00F61633" w:rsidRPr="00BC685A">
        <w:rPr>
          <w:rFonts w:ascii="Times New Roman" w:hAnsi="Times New Roman" w:cs="Times New Roman"/>
          <w:sz w:val="22"/>
          <w:rPrChange w:id="8" w:author="LIN, Yufeng" w:date="2021-09-20T19:08:00Z">
            <w:rPr>
              <w:rFonts w:ascii="Times New Roman" w:hAnsi="Times New Roman" w:cs="Times New Roman"/>
              <w:sz w:val="22"/>
            </w:rPr>
          </w:rPrChange>
        </w:rPr>
        <w:t xml:space="preserve"> For instance, a </w:t>
      </w:r>
      <w:r w:rsidRPr="00BC685A">
        <w:rPr>
          <w:rFonts w:ascii="Times New Roman" w:hAnsi="Times New Roman" w:cs="Times New Roman"/>
          <w:sz w:val="22"/>
          <w:rPrChange w:id="9" w:author="LIN, Yufeng" w:date="2021-09-20T19:08:00Z">
            <w:rPr>
              <w:rFonts w:ascii="Times New Roman" w:hAnsi="Times New Roman" w:cs="Times New Roman"/>
              <w:sz w:val="22"/>
            </w:rPr>
          </w:rPrChange>
        </w:rPr>
        <w:t xml:space="preserve">perturbed enteric microbiome was </w:t>
      </w:r>
      <w:r w:rsidR="00F61633" w:rsidRPr="00BC685A">
        <w:rPr>
          <w:rFonts w:ascii="Times New Roman" w:hAnsi="Times New Roman" w:cs="Times New Roman"/>
          <w:sz w:val="22"/>
          <w:rPrChange w:id="10" w:author="LIN, Yufeng" w:date="2021-09-20T19:08:00Z">
            <w:rPr>
              <w:rFonts w:ascii="Times New Roman" w:hAnsi="Times New Roman" w:cs="Times New Roman"/>
              <w:sz w:val="22"/>
            </w:rPr>
          </w:rPrChange>
        </w:rPr>
        <w:t xml:space="preserve">shown to be </w:t>
      </w:r>
      <w:r w:rsidRPr="00BC685A">
        <w:rPr>
          <w:rFonts w:ascii="Times New Roman" w:hAnsi="Times New Roman" w:cs="Times New Roman"/>
          <w:sz w:val="22"/>
          <w:rPrChange w:id="11" w:author="LIN, Yufeng" w:date="2021-09-20T19:08:00Z">
            <w:rPr>
              <w:rFonts w:ascii="Times New Roman" w:hAnsi="Times New Roman" w:cs="Times New Roman"/>
              <w:sz w:val="22"/>
            </w:rPr>
          </w:rPrChange>
        </w:rPr>
        <w:t>a</w:t>
      </w:r>
      <w:r w:rsidR="002F5B96" w:rsidRPr="00BC685A">
        <w:rPr>
          <w:rFonts w:ascii="Times New Roman" w:hAnsi="Times New Roman" w:cs="Times New Roman"/>
          <w:sz w:val="22"/>
          <w:rPrChange w:id="12" w:author="LIN, Yufeng" w:date="2021-09-20T19:08:00Z">
            <w:rPr>
              <w:rFonts w:ascii="Times New Roman" w:hAnsi="Times New Roman" w:cs="Times New Roman"/>
              <w:sz w:val="22"/>
            </w:rPr>
          </w:rPrChange>
        </w:rPr>
        <w:t xml:space="preserve"> signific</w:t>
      </w:r>
      <w:r w:rsidRPr="00BC685A">
        <w:rPr>
          <w:rFonts w:ascii="Times New Roman" w:hAnsi="Times New Roman" w:cs="Times New Roman"/>
          <w:sz w:val="22"/>
          <w:rPrChange w:id="13" w:author="LIN, Yufeng" w:date="2021-09-20T19:08:00Z">
            <w:rPr>
              <w:rFonts w:ascii="Times New Roman" w:hAnsi="Times New Roman" w:cs="Times New Roman"/>
              <w:sz w:val="22"/>
            </w:rPr>
          </w:rPrChange>
        </w:rPr>
        <w:t>ant risk factor for CRC development</w:t>
      </w:r>
      <w:r w:rsidR="00F61633" w:rsidRPr="00BC685A">
        <w:rPr>
          <w:rFonts w:ascii="Times New Roman" w:hAnsi="Times New Roman" w:cs="Times New Roman"/>
          <w:sz w:val="22"/>
          <w:rPrChange w:id="14" w:author="LIN, Yufeng" w:date="2021-09-20T19:08:00Z">
            <w:rPr>
              <w:rFonts w:ascii="Times New Roman" w:hAnsi="Times New Roman" w:cs="Times New Roman"/>
              <w:sz w:val="22"/>
            </w:rPr>
          </w:rPrChange>
        </w:rPr>
        <w:t>, in which</w:t>
      </w:r>
      <w:r w:rsidR="00246BA2" w:rsidRPr="00BC685A">
        <w:rPr>
          <w:rFonts w:ascii="Times New Roman" w:hAnsi="Times New Roman" w:cs="Times New Roman"/>
          <w:sz w:val="22"/>
          <w:rPrChange w:id="15" w:author="LIN, Yufeng" w:date="2021-09-20T19:08:00Z">
            <w:rPr>
              <w:rFonts w:ascii="Times New Roman" w:hAnsi="Times New Roman" w:cs="Times New Roman"/>
              <w:sz w:val="22"/>
            </w:rPr>
          </w:rPrChange>
        </w:rPr>
        <w:t xml:space="preserve"> </w:t>
      </w:r>
      <w:r w:rsidR="00B35BBE" w:rsidRPr="00BC685A">
        <w:rPr>
          <w:rFonts w:ascii="Times New Roman" w:hAnsi="Times New Roman" w:cs="Times New Roman"/>
          <w:sz w:val="22"/>
          <w:rPrChange w:id="16" w:author="LIN, Yufeng" w:date="2021-09-20T19:08:00Z">
            <w:rPr>
              <w:rFonts w:ascii="Times New Roman" w:hAnsi="Times New Roman" w:cs="Times New Roman"/>
              <w:sz w:val="22"/>
            </w:rPr>
          </w:rPrChange>
        </w:rPr>
        <w:t xml:space="preserve">F. nucleatum promoted glycolysis and oncogenesis CRC through targeting </w:t>
      </w:r>
      <w:proofErr w:type="spellStart"/>
      <w:r w:rsidR="00B35BBE" w:rsidRPr="00BC685A">
        <w:rPr>
          <w:rFonts w:ascii="Times New Roman" w:hAnsi="Times New Roman" w:cs="Times New Roman"/>
          <w:sz w:val="22"/>
          <w:rPrChange w:id="17" w:author="LIN, Yufeng" w:date="2021-09-20T19:08:00Z">
            <w:rPr>
              <w:rFonts w:ascii="Times New Roman" w:hAnsi="Times New Roman" w:cs="Times New Roman"/>
              <w:sz w:val="22"/>
            </w:rPr>
          </w:rPrChange>
        </w:rPr>
        <w:t>IncRNA</w:t>
      </w:r>
      <w:proofErr w:type="spellEnd"/>
      <w:r w:rsidR="00B35BBE" w:rsidRPr="00BC685A">
        <w:rPr>
          <w:rFonts w:ascii="Times New Roman" w:hAnsi="Times New Roman" w:cs="Times New Roman"/>
          <w:sz w:val="22"/>
          <w:rPrChange w:id="18" w:author="LIN, Yufeng" w:date="2021-09-20T19:08:00Z">
            <w:rPr>
              <w:rFonts w:ascii="Times New Roman" w:hAnsi="Times New Roman" w:cs="Times New Roman"/>
              <w:sz w:val="22"/>
            </w:rPr>
          </w:rPrChange>
        </w:rPr>
        <w:t xml:space="preserve"> ENO1-IT1</w:t>
      </w:r>
      <w:r w:rsidR="00B35BBE" w:rsidRPr="00BC685A">
        <w:rPr>
          <w:rFonts w:ascii="Times New Roman" w:hAnsi="Times New Roman" w:cs="Times New Roman"/>
          <w:sz w:val="22"/>
        </w:rPr>
        <w:fldChar w:fldCharType="begin"/>
      </w:r>
      <w:r w:rsidR="00B35BBE" w:rsidRPr="00BC685A">
        <w:rPr>
          <w:rFonts w:ascii="Times New Roman" w:hAnsi="Times New Roman" w:cs="Times New Roman"/>
          <w:sz w:val="22"/>
          <w:rPrChange w:id="19" w:author="LIN, Yufeng" w:date="2021-09-20T19:08:00Z">
            <w:rPr>
              <w:rFonts w:ascii="Times New Roman" w:hAnsi="Times New Roman" w:cs="Times New Roman"/>
              <w:sz w:val="22"/>
            </w:rPr>
          </w:rPrChange>
        </w:rPr>
        <w:instrText xml:space="preserve"> ADDIN ZOTERO_ITEM CSL_CITATION {"citationID":"ZOkqwUeR","properties":{"formattedCitation":"\\super 5\\nosupersub{}","plainCitation":"5","noteIndex":0},"citationItems":[{"id":617,"uris":["http://zotero.org/users/7908919/items/GBNEAEIL"],"uri":["http://zotero.org/users/7908919/items/GBNEAEIL"],"itemData":{"id":617,"type":"article-journal","abstract":"Objective 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instrText>
      </w:r>
      <w:r w:rsidR="00B35BBE" w:rsidRPr="00BC685A">
        <w:rPr>
          <w:rFonts w:ascii="Times New Roman" w:hAnsi="Times New Roman" w:cs="Times New Roman"/>
          <w:sz w:val="22"/>
          <w:rPrChange w:id="20" w:author="LIN, Yufeng" w:date="2021-09-20T19:08:00Z">
            <w:rPr>
              <w:rFonts w:ascii="Times New Roman" w:hAnsi="Times New Roman" w:cs="Times New Roman"/>
              <w:sz w:val="22"/>
            </w:rPr>
          </w:rPrChange>
        </w:rPr>
        <w:fldChar w:fldCharType="separate"/>
      </w:r>
      <w:r w:rsidR="00B35BBE" w:rsidRPr="00581C0A">
        <w:rPr>
          <w:rFonts w:ascii="Times New Roman" w:hAnsi="Times New Roman" w:cs="Times New Roman"/>
          <w:kern w:val="0"/>
          <w:sz w:val="22"/>
          <w:szCs w:val="24"/>
          <w:vertAlign w:val="superscript"/>
        </w:rPr>
        <w:t>5</w:t>
      </w:r>
      <w:r w:rsidR="00B35BBE" w:rsidRPr="00581C0A">
        <w:rPr>
          <w:rFonts w:ascii="Times New Roman" w:hAnsi="Times New Roman" w:cs="Times New Roman"/>
          <w:sz w:val="22"/>
        </w:rPr>
        <w:fldChar w:fldCharType="end"/>
      </w:r>
      <w:r w:rsidRPr="00BC685A">
        <w:rPr>
          <w:rFonts w:ascii="Times New Roman" w:hAnsi="Times New Roman" w:cs="Times New Roman"/>
          <w:sz w:val="22"/>
        </w:rPr>
        <w:t xml:space="preserve">. </w:t>
      </w:r>
      <w:commentRangeStart w:id="21"/>
      <w:r w:rsidR="00F61633" w:rsidRPr="00581C0A">
        <w:rPr>
          <w:rFonts w:ascii="Times New Roman" w:hAnsi="Times New Roman" w:cs="Times New Roman"/>
          <w:sz w:val="22"/>
        </w:rPr>
        <w:t xml:space="preserve">Meta-analysis with </w:t>
      </w:r>
      <w:commentRangeStart w:id="22"/>
      <w:commentRangeStart w:id="23"/>
      <w:r w:rsidR="00F61633" w:rsidRPr="00581C0A">
        <w:rPr>
          <w:rFonts w:ascii="Times New Roman" w:hAnsi="Times New Roman" w:cs="Times New Roman"/>
          <w:sz w:val="22"/>
        </w:rPr>
        <w:t xml:space="preserve">approximately 1,000 </w:t>
      </w:r>
      <w:commentRangeEnd w:id="22"/>
      <w:r w:rsidR="00F61633" w:rsidRPr="00BC685A">
        <w:rPr>
          <w:rStyle w:val="CommentReference"/>
          <w:rFonts w:ascii="Times New Roman" w:hAnsi="Times New Roman" w:cs="Times New Roman"/>
          <w:rPrChange w:id="24" w:author="LIN, Yufeng" w:date="2021-09-20T19:08:00Z">
            <w:rPr>
              <w:rStyle w:val="CommentReference"/>
            </w:rPr>
          </w:rPrChange>
        </w:rPr>
        <w:commentReference w:id="22"/>
      </w:r>
      <w:commentRangeEnd w:id="23"/>
      <w:r w:rsidR="00246BA2" w:rsidRPr="00BC685A">
        <w:rPr>
          <w:rStyle w:val="CommentReference"/>
          <w:rFonts w:ascii="Times New Roman" w:hAnsi="Times New Roman" w:cs="Times New Roman"/>
          <w:rPrChange w:id="25" w:author="LIN, Yufeng" w:date="2021-09-20T19:08:00Z">
            <w:rPr>
              <w:rStyle w:val="CommentReference"/>
            </w:rPr>
          </w:rPrChange>
        </w:rPr>
        <w:commentReference w:id="23"/>
      </w:r>
      <w:r w:rsidR="00F61633" w:rsidRPr="00BC685A">
        <w:rPr>
          <w:rFonts w:ascii="Times New Roman" w:hAnsi="Times New Roman" w:cs="Times New Roman"/>
          <w:sz w:val="22"/>
        </w:rPr>
        <w:t xml:space="preserve">individuals from five cohorts </w:t>
      </w:r>
      <w:r w:rsidRPr="00581C0A">
        <w:rPr>
          <w:rFonts w:ascii="Times New Roman" w:hAnsi="Times New Roman" w:cs="Times New Roman"/>
          <w:sz w:val="22"/>
        </w:rPr>
        <w:t>have reported the microbial signatures specific</w:t>
      </w:r>
      <w:r w:rsidR="003210DD" w:rsidRPr="00581C0A">
        <w:rPr>
          <w:rFonts w:ascii="Times New Roman" w:hAnsi="Times New Roman" w:cs="Times New Roman"/>
          <w:sz w:val="22"/>
        </w:rPr>
        <w:t xml:space="preserve"> or microbial genes</w:t>
      </w:r>
      <w:r w:rsidRPr="00581C0A">
        <w:rPr>
          <w:rFonts w:ascii="Times New Roman" w:hAnsi="Times New Roman" w:cs="Times New Roman"/>
          <w:sz w:val="22"/>
        </w:rPr>
        <w:t xml:space="preserve"> for CRC</w:t>
      </w:r>
      <w:r w:rsidR="00246BA2" w:rsidRPr="00BC685A">
        <w:rPr>
          <w:rFonts w:ascii="Times New Roman" w:hAnsi="Times New Roman" w:cs="Times New Roman"/>
          <w:strike/>
          <w:sz w:val="22"/>
        </w:rPr>
        <w:fldChar w:fldCharType="begin"/>
      </w:r>
      <w:r w:rsidR="00246BA2" w:rsidRPr="00BC685A">
        <w:rPr>
          <w:rFonts w:ascii="Times New Roman" w:hAnsi="Times New Roman" w:cs="Times New Roman"/>
          <w:strike/>
          <w:sz w:val="22"/>
          <w:rPrChange w:id="26" w:author="LIN, Yufeng" w:date="2021-09-20T19:08:00Z">
            <w:rPr>
              <w:rFonts w:ascii="Times New Roman" w:hAnsi="Times New Roman" w:cs="Times New Roman"/>
              <w:strike/>
              <w:sz w:val="22"/>
            </w:rPr>
          </w:rPrChange>
        </w:rPr>
        <w:instrText xml:space="preserve"> ADDIN ZOTERO_ITEM CSL_CITATION {"citationID":"ru9NYEqx","properties":{"formattedCitation":"\\super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00246BA2" w:rsidRPr="00BC685A">
        <w:rPr>
          <w:rFonts w:ascii="Times New Roman" w:hAnsi="Times New Roman" w:cs="Times New Roman"/>
          <w:strike/>
          <w:sz w:val="22"/>
          <w:rPrChange w:id="27" w:author="LIN, Yufeng" w:date="2021-09-20T19:08:00Z">
            <w:rPr>
              <w:rFonts w:ascii="Times New Roman" w:hAnsi="Times New Roman" w:cs="Times New Roman"/>
              <w:strike/>
              <w:sz w:val="22"/>
            </w:rPr>
          </w:rPrChange>
        </w:rPr>
        <w:fldChar w:fldCharType="separate"/>
      </w:r>
      <w:r w:rsidR="00246BA2" w:rsidRPr="00581C0A">
        <w:rPr>
          <w:rFonts w:ascii="Times New Roman" w:hAnsi="Times New Roman" w:cs="Times New Roman"/>
          <w:kern w:val="0"/>
          <w:sz w:val="22"/>
          <w:szCs w:val="24"/>
          <w:vertAlign w:val="superscript"/>
        </w:rPr>
        <w:t>6</w:t>
      </w:r>
      <w:r w:rsidR="00246BA2" w:rsidRPr="00581C0A">
        <w:rPr>
          <w:rFonts w:ascii="Times New Roman" w:hAnsi="Times New Roman" w:cs="Times New Roman"/>
          <w:strike/>
          <w:sz w:val="22"/>
        </w:rPr>
        <w:fldChar w:fldCharType="end"/>
      </w:r>
      <w:r w:rsidRPr="00BC685A">
        <w:rPr>
          <w:rFonts w:ascii="Times New Roman" w:hAnsi="Times New Roman" w:cs="Times New Roman"/>
          <w:sz w:val="22"/>
        </w:rPr>
        <w:t xml:space="preserve"> and the association between the gut microbiome and choline degradatio</w:t>
      </w:r>
      <w:r w:rsidR="00F61633" w:rsidRPr="00581C0A">
        <w:rPr>
          <w:rFonts w:ascii="Times New Roman" w:hAnsi="Times New Roman" w:cs="Times New Roman"/>
          <w:sz w:val="22"/>
        </w:rPr>
        <w:t>n</w:t>
      </w:r>
      <w:commentRangeEnd w:id="21"/>
      <w:r w:rsidR="00FC2A07" w:rsidRPr="00BC685A">
        <w:rPr>
          <w:rStyle w:val="CommentReference"/>
          <w:rFonts w:ascii="Times New Roman" w:hAnsi="Times New Roman" w:cs="Times New Roman"/>
          <w:rPrChange w:id="28" w:author="LIN, Yufeng" w:date="2021-09-20T19:08:00Z">
            <w:rPr>
              <w:rStyle w:val="CommentReference"/>
            </w:rPr>
          </w:rPrChange>
        </w:rPr>
        <w:commentReference w:id="21"/>
      </w:r>
      <w:r w:rsidR="00246BA2" w:rsidRPr="00BC685A">
        <w:rPr>
          <w:rFonts w:ascii="Times New Roman" w:hAnsi="Times New Roman" w:cs="Times New Roman"/>
          <w:strike/>
          <w:sz w:val="22"/>
        </w:rPr>
        <w:fldChar w:fldCharType="begin"/>
      </w:r>
      <w:r w:rsidR="00246BA2" w:rsidRPr="00BC685A">
        <w:rPr>
          <w:rFonts w:ascii="Times New Roman" w:hAnsi="Times New Roman" w:cs="Times New Roman"/>
          <w:strike/>
          <w:sz w:val="22"/>
          <w:rPrChange w:id="29" w:author="LIN, Yufeng" w:date="2021-09-20T19:08:00Z">
            <w:rPr>
              <w:rFonts w:ascii="Times New Roman" w:hAnsi="Times New Roman" w:cs="Times New Roman"/>
              <w:strike/>
              <w:sz w:val="22"/>
            </w:rPr>
          </w:rPrChange>
        </w:rPr>
        <w:instrText xml:space="preserve"> ADDIN ZOTERO_ITEM CSL_CITATION {"citationID":"dHPazePn","properties":{"formattedCitation":"\\super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246BA2" w:rsidRPr="00BC685A">
        <w:rPr>
          <w:rFonts w:ascii="Times New Roman" w:hAnsi="Times New Roman" w:cs="Times New Roman"/>
          <w:strike/>
          <w:sz w:val="22"/>
          <w:rPrChange w:id="30" w:author="LIN, Yufeng" w:date="2021-09-20T19:08:00Z">
            <w:rPr>
              <w:rFonts w:ascii="Times New Roman" w:hAnsi="Times New Roman" w:cs="Times New Roman"/>
              <w:strike/>
              <w:sz w:val="22"/>
            </w:rPr>
          </w:rPrChange>
        </w:rPr>
        <w:fldChar w:fldCharType="separate"/>
      </w:r>
      <w:r w:rsidR="00246BA2" w:rsidRPr="00581C0A">
        <w:rPr>
          <w:rFonts w:ascii="Times New Roman" w:hAnsi="Times New Roman" w:cs="Times New Roman"/>
          <w:kern w:val="0"/>
          <w:sz w:val="22"/>
          <w:szCs w:val="24"/>
          <w:vertAlign w:val="superscript"/>
        </w:rPr>
        <w:t>7</w:t>
      </w:r>
      <w:r w:rsidR="00246BA2" w:rsidRPr="00581C0A">
        <w:rPr>
          <w:rFonts w:ascii="Times New Roman" w:hAnsi="Times New Roman" w:cs="Times New Roman"/>
          <w:strike/>
          <w:sz w:val="22"/>
        </w:rPr>
        <w:fldChar w:fldCharType="end"/>
      </w:r>
      <w:r w:rsidRPr="00BC685A">
        <w:rPr>
          <w:rFonts w:ascii="Times New Roman" w:hAnsi="Times New Roman" w:cs="Times New Roman"/>
          <w:sz w:val="22"/>
        </w:rPr>
        <w:t>.</w:t>
      </w:r>
      <w:r w:rsidR="00FC2A07" w:rsidRPr="00581C0A">
        <w:rPr>
          <w:rFonts w:ascii="Times New Roman" w:hAnsi="Times New Roman" w:cs="Times New Roman"/>
          <w:sz w:val="22"/>
        </w:rPr>
        <w:t xml:space="preserve"> </w:t>
      </w:r>
    </w:p>
    <w:p w14:paraId="56902956" w14:textId="70A1F8AE" w:rsidR="00D9531B" w:rsidRPr="00790445" w:rsidRDefault="00FC2A07" w:rsidP="00790445">
      <w:pPr>
        <w:rPr>
          <w:rFonts w:ascii="Times New Roman" w:hAnsi="Times New Roman" w:cs="Times New Roman"/>
          <w:sz w:val="22"/>
        </w:rPr>
      </w:pPr>
      <w:r>
        <w:rPr>
          <w:rFonts w:ascii="Times New Roman" w:hAnsi="Times New Roman" w:cs="Times New Roman"/>
          <w:sz w:val="22"/>
        </w:rPr>
        <w:t>Despite the fact that &gt;9</w:t>
      </w:r>
      <w:r w:rsidRPr="002C2283">
        <w:rPr>
          <w:rFonts w:ascii="Times New Roman" w:hAnsi="Times New Roman" w:cs="Times New Roman"/>
          <w:sz w:val="22"/>
        </w:rPr>
        <w:t xml:space="preserve">0% of gut microbiome are composed of bacteria, </w:t>
      </w:r>
      <w:r>
        <w:rPr>
          <w:rFonts w:ascii="Times New Roman" w:hAnsi="Times New Roman" w:cs="Times New Roman"/>
          <w:sz w:val="22"/>
        </w:rPr>
        <w:t xml:space="preserve">a </w:t>
      </w:r>
      <w:r w:rsidRPr="00790445">
        <w:rPr>
          <w:rFonts w:ascii="Times New Roman" w:hAnsi="Times New Roman" w:cs="Times New Roman"/>
          <w:sz w:val="22"/>
        </w:rPr>
        <w:t>perturbed gut fung</w:t>
      </w:r>
      <w:r>
        <w:rPr>
          <w:rFonts w:ascii="Times New Roman" w:hAnsi="Times New Roman" w:cs="Times New Roman"/>
          <w:sz w:val="22"/>
        </w:rPr>
        <w:t xml:space="preserve">al composition had been </w:t>
      </w:r>
      <w:proofErr w:type="spellStart"/>
      <w:r>
        <w:rPr>
          <w:rFonts w:ascii="Times New Roman" w:hAnsi="Times New Roman" w:cs="Times New Roman"/>
          <w:sz w:val="22"/>
        </w:rPr>
        <w:t>descrbed</w:t>
      </w:r>
      <w:proofErr w:type="spellEnd"/>
      <w:r>
        <w:rPr>
          <w:rFonts w:ascii="Times New Roman" w:hAnsi="Times New Roman" w:cs="Times New Roman"/>
          <w:sz w:val="22"/>
        </w:rPr>
        <w:t xml:space="preserve"> to </w:t>
      </w:r>
      <w:r w:rsidRPr="00790445">
        <w:rPr>
          <w:rFonts w:ascii="Times New Roman" w:hAnsi="Times New Roman" w:cs="Times New Roman"/>
          <w:sz w:val="22"/>
        </w:rPr>
        <w:t xml:space="preserve">associate with </w:t>
      </w:r>
      <w:r>
        <w:rPr>
          <w:rFonts w:ascii="Times New Roman" w:hAnsi="Times New Roman" w:cs="Times New Roman"/>
          <w:sz w:val="22"/>
        </w:rPr>
        <w:t>i</w:t>
      </w:r>
      <w:r w:rsidRPr="00790445">
        <w:rPr>
          <w:rFonts w:ascii="Times New Roman" w:hAnsi="Times New Roman" w:cs="Times New Roman"/>
          <w:sz w:val="22"/>
        </w:rPr>
        <w:t>nflammatory bowel disease</w:t>
      </w:r>
      <w:r w:rsidR="003210DD">
        <w:rPr>
          <w:rFonts w:ascii="Times New Roman" w:hAnsi="Times New Roman" w:cs="Times New Roman"/>
          <w:sz w:val="22"/>
        </w:rPr>
        <w:fldChar w:fldCharType="begin"/>
      </w:r>
      <w:r w:rsidR="003210DD">
        <w:rPr>
          <w:rFonts w:ascii="Times New Roman" w:hAnsi="Times New Roman" w:cs="Times New Roman"/>
          <w:sz w:val="22"/>
        </w:rPr>
        <w:instrText xml:space="preserve"> ADDIN ZOTERO_ITEM CSL_CITATION {"citationID":"A3lzt9nM","properties":{"formattedCitation":"\\super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3210DD">
        <w:rPr>
          <w:rFonts w:ascii="Times New Roman" w:hAnsi="Times New Roman" w:cs="Times New Roman"/>
          <w:sz w:val="22"/>
        </w:rPr>
        <w:fldChar w:fldCharType="separate"/>
      </w:r>
      <w:r w:rsidR="003210DD" w:rsidRPr="003210DD">
        <w:rPr>
          <w:rFonts w:ascii="Times New Roman" w:hAnsi="Times New Roman" w:cs="Times New Roman"/>
          <w:kern w:val="0"/>
          <w:sz w:val="22"/>
          <w:szCs w:val="24"/>
          <w:vertAlign w:val="superscript"/>
        </w:rPr>
        <w:t>8</w:t>
      </w:r>
      <w:r w:rsidR="003210DD">
        <w:rPr>
          <w:rFonts w:ascii="Times New Roman" w:hAnsi="Times New Roman" w:cs="Times New Roman"/>
          <w:sz w:val="22"/>
        </w:rPr>
        <w:fldChar w:fldCharType="end"/>
      </w:r>
      <w:r w:rsidRPr="00790445">
        <w:rPr>
          <w:rFonts w:ascii="Times New Roman" w:hAnsi="Times New Roman" w:cs="Times New Roman"/>
          <w:sz w:val="22"/>
        </w:rPr>
        <w:t xml:space="preserve"> and liver cirrhosis</w:t>
      </w:r>
      <w:r w:rsidR="003210DD">
        <w:rPr>
          <w:rFonts w:ascii="Times New Roman" w:hAnsi="Times New Roman" w:cs="Times New Roman"/>
          <w:sz w:val="22"/>
        </w:rPr>
        <w:fldChar w:fldCharType="begin"/>
      </w:r>
      <w:r w:rsidR="003210DD">
        <w:rPr>
          <w:rFonts w:ascii="Times New Roman" w:hAnsi="Times New Roman" w:cs="Times New Roman"/>
          <w:sz w:val="22"/>
        </w:rPr>
        <w:instrText xml:space="preserve"> ADDIN ZOTERO_ITEM CSL_CITATION {"citationID":"ujyFO9KI","properties":{"formattedCitation":"\\super 9\\nosupersub{}","plainCitation":"9","noteIndex":0},"citationItems":[{"id":464,"uris":["http://zotero.org/users/7908919/items/V9WJAEPJ"],"uri":["http://zotero.org/users/7908919/items/V9WJAEPJ"],"itemData":{"id":464,"type":"article-journal","abstract":"Objective Cirrhotics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r w:rsidR="003210DD">
        <w:rPr>
          <w:rFonts w:ascii="Times New Roman" w:hAnsi="Times New Roman" w:cs="Times New Roman"/>
          <w:sz w:val="22"/>
        </w:rPr>
        <w:fldChar w:fldCharType="separate"/>
      </w:r>
      <w:r w:rsidR="003210DD" w:rsidRPr="003210DD">
        <w:rPr>
          <w:rFonts w:ascii="Times New Roman" w:hAnsi="Times New Roman" w:cs="Times New Roman"/>
          <w:kern w:val="0"/>
          <w:sz w:val="22"/>
          <w:szCs w:val="24"/>
          <w:vertAlign w:val="superscript"/>
        </w:rPr>
        <w:t>9</w:t>
      </w:r>
      <w:r w:rsidR="003210DD">
        <w:rPr>
          <w:rFonts w:ascii="Times New Roman" w:hAnsi="Times New Roman" w:cs="Times New Roman"/>
          <w:sz w:val="22"/>
        </w:rPr>
        <w:fldChar w:fldCharType="end"/>
      </w:r>
      <w:r w:rsidR="00DE1A3A">
        <w:rPr>
          <w:rFonts w:ascii="Times New Roman" w:hAnsi="Times New Roman" w:cs="Times New Roman"/>
          <w:sz w:val="22"/>
        </w:rPr>
        <w:t>.</w:t>
      </w:r>
      <w:r w:rsidR="007148B3">
        <w:rPr>
          <w:rFonts w:ascii="Times New Roman" w:hAnsi="Times New Roman" w:cs="Times New Roman"/>
          <w:sz w:val="22"/>
        </w:rPr>
        <w:t xml:space="preserve"> </w:t>
      </w:r>
      <w:r w:rsidR="002C2283">
        <w:rPr>
          <w:rFonts w:ascii="Times New Roman" w:hAnsi="Times New Roman" w:cs="Times New Roman"/>
          <w:sz w:val="22"/>
        </w:rPr>
        <w:t xml:space="preserve">Micro-eukaryotes could influence the </w:t>
      </w:r>
      <w:commentRangeStart w:id="31"/>
      <w:r w:rsidRPr="00790445">
        <w:rPr>
          <w:rFonts w:ascii="Times New Roman" w:hAnsi="Times New Roman" w:cs="Times New Roman"/>
          <w:sz w:val="22"/>
        </w:rPr>
        <w:t>immunological responses of the host by dampening or promoting local inflammatory reactions</w:t>
      </w:r>
      <w:commentRangeEnd w:id="31"/>
      <w:r w:rsidR="007148B3">
        <w:rPr>
          <w:rStyle w:val="CommentReference"/>
        </w:rPr>
        <w:commentReference w:id="31"/>
      </w:r>
      <w:ins w:id="32" w:author="LIN, Yufeng" w:date="2021-09-20T17:08:00Z">
        <w:r w:rsidR="002C2283" w:rsidRPr="00790445">
          <w:rPr>
            <w:rFonts w:ascii="Times New Roman" w:hAnsi="Times New Roman" w:cs="Times New Roman"/>
            <w:sz w:val="22"/>
          </w:rPr>
          <w:fldChar w:fldCharType="begin"/>
        </w:r>
      </w:ins>
      <w:r w:rsidR="002C2283">
        <w:rPr>
          <w:rFonts w:ascii="Times New Roman" w:hAnsi="Times New Roman" w:cs="Times New Roman"/>
          <w:sz w:val="22"/>
        </w:rPr>
        <w:instrText xml:space="preserve"> ADDIN ZOTERO_ITEM CSL_CITATION {"citationID":"75G0Wuwf","properties":{"formattedCitation":"\\super 8\\uc0\\u8211{}12\\nosupersub{}","plainCitation":"8–12","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w:instrText>
      </w:r>
      <w:r w:rsidR="002C2283">
        <w:rPr>
          <w:rFonts w:ascii="Times New Roman" w:hAnsi="Times New Roman" w:cs="Times New Roman" w:hint="eastAsia"/>
          <w:sz w:val="22"/>
        </w:rPr>
        <w:instrText> </w:instrText>
      </w:r>
      <w:r w:rsidR="002C2283">
        <w:rPr>
          <w:rFonts w:ascii="Times New Roman" w:hAnsi="Times New Roman" w:cs="Times New Roman"/>
          <w:sz w:val="22"/>
        </w:rPr>
        <w:instrText xml:space="preserve">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ins w:id="33" w:author="LIN, Yufeng" w:date="2021-09-20T17:08:00Z">
        <w:r w:rsidR="002C2283" w:rsidRPr="00790445">
          <w:rPr>
            <w:rFonts w:ascii="Times New Roman" w:hAnsi="Times New Roman" w:cs="Times New Roman"/>
            <w:sz w:val="22"/>
          </w:rPr>
          <w:fldChar w:fldCharType="separate"/>
        </w:r>
      </w:ins>
      <w:r w:rsidR="002C2283" w:rsidRPr="002C2283">
        <w:rPr>
          <w:rFonts w:ascii="Times New Roman" w:hAnsi="Times New Roman" w:cs="Times New Roman"/>
          <w:kern w:val="0"/>
          <w:sz w:val="22"/>
          <w:szCs w:val="24"/>
          <w:vertAlign w:val="superscript"/>
        </w:rPr>
        <w:t>8–12</w:t>
      </w:r>
      <w:ins w:id="34" w:author="LIN, Yufeng" w:date="2021-09-20T17:08:00Z">
        <w:r w:rsidR="002C2283" w:rsidRPr="00790445">
          <w:rPr>
            <w:rFonts w:ascii="Times New Roman" w:hAnsi="Times New Roman" w:cs="Times New Roman"/>
            <w:sz w:val="22"/>
          </w:rPr>
          <w:fldChar w:fldCharType="end"/>
        </w:r>
      </w:ins>
      <w:r w:rsidR="002C2283">
        <w:rPr>
          <w:rFonts w:ascii="Times New Roman" w:hAnsi="Times New Roman" w:cs="Times New Roman"/>
          <w:sz w:val="22"/>
        </w:rPr>
        <w:t>. For instance, the mammalian intestinal micro-eukaryotic community interacts with the immune system through the innate immune receptor Dectin-1</w:t>
      </w:r>
      <w:r w:rsidR="002C2283">
        <w:rPr>
          <w:rFonts w:ascii="Times New Roman" w:hAnsi="Times New Roman" w:cs="Times New Roman"/>
          <w:sz w:val="22"/>
        </w:rPr>
        <w:fldChar w:fldCharType="begin"/>
      </w:r>
      <w:r w:rsidR="002C2283">
        <w:rPr>
          <w:rFonts w:ascii="Times New Roman" w:hAnsi="Times New Roman" w:cs="Times New Roman"/>
          <w:sz w:val="22"/>
        </w:rPr>
        <w:instrText xml:space="preserve"> ADDIN ZOTERO_ITEM CSL_CITATION {"citationID":"zHkdVwos","properties":{"formattedCitation":"\\super 11\\nosupersub{}","plainCitation":"11","noteIndex":0},"citationItems":[{"id":497,"uris":["http://zotero.org/users/7908919/items/SAH85TCQ"],"uri":["http://zotero.org/users/7908919/items/SAH85TCQ"],"itemData":{"id":497,"type":"article-journal","abstract":"Mammals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instrText>
      </w:r>
      <w:r w:rsidR="002C2283">
        <w:rPr>
          <w:rFonts w:ascii="Times New Roman" w:hAnsi="Times New Roman" w:cs="Times New Roman"/>
          <w:sz w:val="22"/>
        </w:rPr>
        <w:fldChar w:fldCharType="separate"/>
      </w:r>
      <w:r w:rsidR="002C2283" w:rsidRPr="002C2283">
        <w:rPr>
          <w:rFonts w:ascii="Times New Roman" w:hAnsi="Times New Roman" w:cs="Times New Roman"/>
          <w:kern w:val="0"/>
          <w:sz w:val="22"/>
          <w:szCs w:val="24"/>
          <w:vertAlign w:val="superscript"/>
        </w:rPr>
        <w:t>11</w:t>
      </w:r>
      <w:r w:rsidR="002C2283">
        <w:rPr>
          <w:rFonts w:ascii="Times New Roman" w:hAnsi="Times New Roman" w:cs="Times New Roman"/>
          <w:sz w:val="22"/>
        </w:rPr>
        <w:fldChar w:fldCharType="end"/>
      </w:r>
      <w:r w:rsidR="002C2283">
        <w:rPr>
          <w:rFonts w:ascii="Times New Roman" w:hAnsi="Times New Roman" w:cs="Times New Roman"/>
          <w:sz w:val="22"/>
        </w:rPr>
        <w:t>.</w:t>
      </w:r>
      <w:r w:rsidR="00DE1A3A">
        <w:rPr>
          <w:rFonts w:ascii="Times New Roman" w:hAnsi="Times New Roman" w:cs="Times New Roman"/>
          <w:sz w:val="22"/>
        </w:rPr>
        <w:t xml:space="preserve"> And the commensal fungi could protect from colitis-associated colon cancer with the SYK-CARD9 by prompting inflammasome activation and IL-18 maturation in the colon in AOM-DSS treatment mice</w:t>
      </w:r>
      <w:r w:rsidR="00DE1A3A">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{"citationID":"YufARzgA","properties":{"formattedCitation":"\\super 13\\nosupersub{}","plainCitation":"13","noteIndex":0},"citationItems":[{"id":621,"uris":["http://zotero.org/users/7908919/items/CRVSFTHB"],"uri":["http://zotero.org/users/7908919/items/CRVSFTHB"],"itemData":{"id":621,"type":"article-journal","abstract":"Fungi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r w:rsidR="00DE1A3A">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13</w:t>
      </w:r>
      <w:r w:rsidR="00DE1A3A">
        <w:rPr>
          <w:rFonts w:ascii="Times New Roman" w:hAnsi="Times New Roman" w:cs="Times New Roman"/>
          <w:sz w:val="22"/>
        </w:rPr>
        <w:fldChar w:fldCharType="end"/>
      </w:r>
      <w:r w:rsidR="00DE1A3A">
        <w:rPr>
          <w:rFonts w:ascii="Times New Roman" w:hAnsi="Times New Roman" w:cs="Times New Roman"/>
          <w:sz w:val="22"/>
        </w:rPr>
        <w:t>.</w:t>
      </w:r>
      <w:r w:rsidRPr="00790445">
        <w:rPr>
          <w:rFonts w:ascii="Times New Roman" w:hAnsi="Times New Roman" w:cs="Times New Roman"/>
          <w:sz w:val="22"/>
        </w:rPr>
        <w:t xml:space="preserve"> </w:t>
      </w:r>
      <w:commentRangeStart w:id="35"/>
      <w:commentRangeStart w:id="36"/>
      <w:r w:rsidRPr="00790445">
        <w:rPr>
          <w:rFonts w:ascii="Times New Roman" w:hAnsi="Times New Roman" w:cs="Times New Roman"/>
          <w:sz w:val="22"/>
        </w:rPr>
        <w:t xml:space="preserve">With discovering the mechanism </w:t>
      </w:r>
      <w:commentRangeEnd w:id="35"/>
      <w:r w:rsidR="007148B3">
        <w:rPr>
          <w:rStyle w:val="CommentReference"/>
        </w:rPr>
        <w:commentReference w:id="35"/>
      </w:r>
      <w:commentRangeEnd w:id="36"/>
      <w:r w:rsidR="002C2283">
        <w:rPr>
          <w:rStyle w:val="CommentReference"/>
        </w:rPr>
        <w:commentReference w:id="36"/>
      </w:r>
      <w:r w:rsidRPr="00790445">
        <w:rPr>
          <w:rFonts w:ascii="Times New Roman" w:hAnsi="Times New Roman" w:cs="Times New Roman"/>
          <w:sz w:val="22"/>
        </w:rPr>
        <w:t xml:space="preserve">between the intestinal micro-eukaryotes and the host, </w:t>
      </w:r>
      <w:r w:rsidR="00070C6B">
        <w:rPr>
          <w:rFonts w:ascii="Times New Roman" w:hAnsi="Times New Roman" w:cs="Times New Roman"/>
          <w:sz w:val="22"/>
        </w:rPr>
        <w:t xml:space="preserve">it is apparent that micro-eukaryotes </w:t>
      </w:r>
      <w:proofErr w:type="gramStart"/>
      <w:r w:rsidR="00070C6B">
        <w:rPr>
          <w:rFonts w:ascii="Times New Roman" w:hAnsi="Times New Roman" w:cs="Times New Roman"/>
          <w:sz w:val="22"/>
        </w:rPr>
        <w:t>is</w:t>
      </w:r>
      <w:proofErr w:type="gramEnd"/>
      <w:r w:rsidR="00070C6B">
        <w:rPr>
          <w:rFonts w:ascii="Times New Roman" w:hAnsi="Times New Roman" w:cs="Times New Roman"/>
          <w:sz w:val="22"/>
        </w:rPr>
        <w:t xml:space="preserve"> playing a more significant role on CRC development than previously anticipated</w:t>
      </w:r>
      <w:commentRangeStart w:id="37"/>
      <w:commentRangeStart w:id="38"/>
      <w:r w:rsidRPr="00790445">
        <w:rPr>
          <w:rFonts w:ascii="Times New Roman" w:hAnsi="Times New Roman" w:cs="Times New Roman"/>
          <w:sz w:val="22"/>
        </w:rPr>
        <w:t xml:space="preserve">. </w:t>
      </w:r>
      <w:r w:rsidRPr="00790445">
        <w:rPr>
          <w:rFonts w:ascii="Times New Roman" w:hAnsi="Times New Roman" w:cs="Times New Roman"/>
          <w:sz w:val="22"/>
          <w:lang w:eastAsia="zh-HK"/>
        </w:rPr>
        <w:t xml:space="preserve">Except </w:t>
      </w:r>
      <w:r w:rsidR="00DE1A3A">
        <w:rPr>
          <w:rFonts w:ascii="Times New Roman" w:hAnsi="Times New Roman" w:cs="Times New Roman"/>
          <w:sz w:val="22"/>
          <w:lang w:eastAsia="zh-HK"/>
        </w:rPr>
        <w:t xml:space="preserve">for </w:t>
      </w:r>
      <w:r w:rsidRPr="00790445">
        <w:rPr>
          <w:rFonts w:ascii="Times New Roman" w:hAnsi="Times New Roman" w:cs="Times New Roman"/>
          <w:sz w:val="22"/>
          <w:lang w:eastAsia="zh-HK"/>
        </w:rPr>
        <w:t>our</w:t>
      </w:r>
      <w:r w:rsidRPr="00790445">
        <w:rPr>
          <w:rFonts w:ascii="Times New Roman" w:hAnsi="Times New Roman" w:cs="Times New Roman"/>
          <w:sz w:val="22"/>
        </w:rPr>
        <w:t xml:space="preserve"> previous study</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{"citationID":"i82oYTk0","properties":{"formattedCitation":"\\super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14</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r w:rsidR="004174A2">
        <w:rPr>
          <w:rFonts w:ascii="Times New Roman" w:hAnsi="Times New Roman" w:cs="Times New Roman"/>
          <w:sz w:val="22"/>
        </w:rPr>
        <w:t xml:space="preserve">that </w:t>
      </w:r>
      <w:r w:rsidRPr="00790445">
        <w:rPr>
          <w:rFonts w:ascii="Times New Roman" w:hAnsi="Times New Roman" w:cs="Times New Roman"/>
          <w:sz w:val="22"/>
        </w:rPr>
        <w:t>disclosed the fungal biomarker in CRC</w:t>
      </w:r>
      <w:r w:rsidR="00DE1A3A">
        <w:rPr>
          <w:rFonts w:ascii="Times New Roman" w:hAnsi="Times New Roman" w:cs="Times New Roman"/>
          <w:sz w:val="22"/>
        </w:rPr>
        <w:t xml:space="preserve"> among humans</w:t>
      </w:r>
      <w:r w:rsidRPr="00790445">
        <w:rPr>
          <w:rFonts w:ascii="Times New Roman" w:hAnsi="Times New Roman" w:cs="Times New Roman"/>
          <w:sz w:val="22"/>
        </w:rPr>
        <w:t xml:space="preserve">, no other research reported the related study. </w:t>
      </w:r>
      <w:commentRangeEnd w:id="37"/>
      <w:r w:rsidR="007148B3">
        <w:rPr>
          <w:rStyle w:val="CommentReference"/>
        </w:rPr>
        <w:commentReference w:id="37"/>
      </w:r>
      <w:commentRangeEnd w:id="38"/>
      <w:r w:rsidR="00596DF0">
        <w:rPr>
          <w:rStyle w:val="CommentReference"/>
        </w:rPr>
        <w:commentReference w:id="38"/>
      </w:r>
      <w:proofErr w:type="gramStart"/>
      <w:r w:rsidR="00DE1A3A">
        <w:rPr>
          <w:rFonts w:ascii="Times New Roman" w:hAnsi="Times New Roman" w:cs="Times New Roman"/>
          <w:sz w:val="22"/>
        </w:rPr>
        <w:t>T</w:t>
      </w:r>
      <w:r w:rsidR="00DE1A3A" w:rsidRPr="00790445">
        <w:rPr>
          <w:rFonts w:ascii="Times New Roman" w:hAnsi="Times New Roman" w:cs="Times New Roman"/>
          <w:sz w:val="22"/>
        </w:rPr>
        <w:t xml:space="preserve">he </w:t>
      </w:r>
      <w:r w:rsidR="00D9531B" w:rsidRPr="00790445">
        <w:rPr>
          <w:rFonts w:ascii="Times New Roman" w:hAnsi="Times New Roman" w:cs="Times New Roman"/>
          <w:sz w:val="22"/>
        </w:rPr>
        <w:t xml:space="preserve">role of </w:t>
      </w:r>
      <w:r w:rsidR="00FA35F2" w:rsidRPr="00790445">
        <w:rPr>
          <w:rFonts w:ascii="Times New Roman" w:hAnsi="Times New Roman" w:cs="Times New Roman"/>
          <w:sz w:val="22"/>
        </w:rPr>
        <w:t>micro-eukaryotes</w:t>
      </w:r>
      <w:r w:rsidR="00D9531B" w:rsidRPr="00790445">
        <w:rPr>
          <w:rFonts w:ascii="Times New Roman" w:hAnsi="Times New Roman" w:cs="Times New Roman"/>
          <w:sz w:val="22"/>
        </w:rPr>
        <w:t>,</w:t>
      </w:r>
      <w:proofErr w:type="gramEnd"/>
      <w:r w:rsidR="00D9531B" w:rsidRPr="00790445">
        <w:rPr>
          <w:rFonts w:ascii="Times New Roman" w:hAnsi="Times New Roman" w:cs="Times New Roman"/>
          <w:sz w:val="22"/>
        </w:rPr>
        <w:t xml:space="preserve"> </w:t>
      </w:r>
      <w:r w:rsidR="00070C6B">
        <w:rPr>
          <w:rFonts w:ascii="Times New Roman" w:hAnsi="Times New Roman" w:cs="Times New Roman"/>
          <w:sz w:val="22"/>
        </w:rPr>
        <w:t>remain</w:t>
      </w:r>
      <w:r w:rsidR="00D9531B" w:rsidRPr="00790445">
        <w:rPr>
          <w:rFonts w:ascii="Times New Roman" w:hAnsi="Times New Roman" w:cs="Times New Roman"/>
          <w:sz w:val="22"/>
        </w:rPr>
        <w:t>s largely unexplored in</w:t>
      </w:r>
      <w:r w:rsidR="004174A2">
        <w:rPr>
          <w:rFonts w:ascii="Times New Roman" w:hAnsi="Times New Roman" w:cs="Times New Roman"/>
          <w:sz w:val="22"/>
        </w:rPr>
        <w:t xml:space="preserve"> </w:t>
      </w:r>
      <w:r w:rsidR="00D9531B" w:rsidRPr="00790445">
        <w:rPr>
          <w:rFonts w:ascii="Times New Roman" w:hAnsi="Times New Roman" w:cs="Times New Roman"/>
          <w:sz w:val="22"/>
        </w:rPr>
        <w:t>CRC</w:t>
      </w:r>
      <w:r w:rsidR="004174A2">
        <w:rPr>
          <w:rFonts w:ascii="Times New Roman" w:hAnsi="Times New Roman" w:cs="Times New Roman"/>
          <w:sz w:val="22"/>
        </w:rPr>
        <w:t xml:space="preserve"> pathogenesis</w:t>
      </w:r>
      <w:r w:rsidR="00D9531B" w:rsidRPr="00790445">
        <w:rPr>
          <w:rFonts w:ascii="Times New Roman" w:hAnsi="Times New Roman" w:cs="Times New Roman"/>
          <w:sz w:val="22"/>
        </w:rPr>
        <w:t xml:space="preserve">, </w:t>
      </w:r>
      <w:r w:rsidR="004174A2">
        <w:rPr>
          <w:rFonts w:ascii="Times New Roman" w:hAnsi="Times New Roman" w:cs="Times New Roman"/>
          <w:sz w:val="22"/>
        </w:rPr>
        <w:t xml:space="preserve">mainly </w:t>
      </w:r>
      <w:r w:rsidR="00D9531B" w:rsidRPr="00790445">
        <w:rPr>
          <w:rFonts w:ascii="Times New Roman" w:hAnsi="Times New Roman" w:cs="Times New Roman"/>
          <w:sz w:val="22"/>
        </w:rPr>
        <w:t>due to</w:t>
      </w:r>
      <w:r w:rsidR="004174A2">
        <w:rPr>
          <w:rFonts w:ascii="Times New Roman" w:hAnsi="Times New Roman" w:cs="Times New Roman"/>
          <w:sz w:val="22"/>
        </w:rPr>
        <w:t xml:space="preserve"> their </w:t>
      </w:r>
      <w:r w:rsidR="00D9531B" w:rsidRPr="00790445">
        <w:rPr>
          <w:rFonts w:ascii="Times New Roman" w:hAnsi="Times New Roman" w:cs="Times New Roman"/>
          <w:sz w:val="22"/>
        </w:rPr>
        <w:t>low</w:t>
      </w:r>
      <w:r w:rsidR="004174A2">
        <w:rPr>
          <w:rFonts w:ascii="Times New Roman" w:hAnsi="Times New Roman" w:cs="Times New Roman"/>
          <w:sz w:val="22"/>
        </w:rPr>
        <w:t>er</w:t>
      </w:r>
      <w:r w:rsidR="00D9531B" w:rsidRPr="00790445">
        <w:rPr>
          <w:rFonts w:ascii="Times New Roman" w:hAnsi="Times New Roman" w:cs="Times New Roman"/>
          <w:sz w:val="22"/>
        </w:rPr>
        <w:t xml:space="preserve"> abundance and lack of well-characterized reference </w:t>
      </w:r>
      <w:r w:rsidR="006E30E0">
        <w:rPr>
          <w:rFonts w:ascii="Times New Roman" w:hAnsi="Times New Roman" w:cs="Times New Roman"/>
          <w:sz w:val="22"/>
        </w:rPr>
        <w:t xml:space="preserve">micro-eukaryotic </w:t>
      </w:r>
      <w:r w:rsidR="00D9531B" w:rsidRPr="00790445">
        <w:rPr>
          <w:rFonts w:ascii="Times New Roman" w:hAnsi="Times New Roman" w:cs="Times New Roman"/>
          <w:sz w:val="22"/>
        </w:rPr>
        <w:t>genomes.</w:t>
      </w:r>
      <w:r w:rsidR="00D9531B" w:rsidRPr="00790445">
        <w:rPr>
          <w:rFonts w:ascii="Times New Roman" w:hAnsi="Times New Roman" w:cs="Times New Roman"/>
          <w:sz w:val="22"/>
          <w:lang w:eastAsia="zh-HK"/>
        </w:rPr>
        <w:t xml:space="preserve"> </w:t>
      </w:r>
    </w:p>
    <w:p w14:paraId="738EA18E" w14:textId="34644BC2" w:rsidR="00D9531B" w:rsidRPr="007031A9" w:rsidRDefault="004174A2" w:rsidP="00790445">
      <w:pPr>
        <w:rPr>
          <w:rFonts w:ascii="Times New Roman" w:hAnsi="Times New Roman" w:cs="Times New Roman"/>
          <w:strike/>
          <w:sz w:val="22"/>
        </w:rPr>
      </w:pPr>
      <w:r>
        <w:rPr>
          <w:rFonts w:ascii="Times New Roman" w:hAnsi="Times New Roman" w:cs="Times New Roman"/>
          <w:sz w:val="22"/>
        </w:rPr>
        <w:t>In this study, w</w:t>
      </w:r>
      <w:r w:rsidR="00D9531B" w:rsidRPr="00790445">
        <w:rPr>
          <w:rFonts w:ascii="Times New Roman" w:hAnsi="Times New Roman" w:cs="Times New Roman"/>
          <w:sz w:val="22"/>
        </w:rPr>
        <w:t xml:space="preserve">e performed a meta-analysis of eight publicly available datasets </w:t>
      </w:r>
      <w:commentRangeStart w:id="41"/>
      <w:commentRangeStart w:id="42"/>
      <w:r w:rsidR="00D9531B" w:rsidRPr="00790445">
        <w:rPr>
          <w:rFonts w:ascii="Times New Roman" w:hAnsi="Times New Roman" w:cs="Times New Roman"/>
          <w:sz w:val="22"/>
        </w:rPr>
        <w:t>and one new cohort from Chinese</w:t>
      </w:r>
      <w:commentRangeEnd w:id="41"/>
      <w:r>
        <w:rPr>
          <w:rStyle w:val="CommentReference"/>
        </w:rPr>
        <w:commentReference w:id="41"/>
      </w:r>
      <w:commentRangeEnd w:id="42"/>
      <w:r w:rsidR="006E30E0">
        <w:rPr>
          <w:rStyle w:val="CommentReference"/>
        </w:rPr>
        <w:commentReference w:id="42"/>
      </w:r>
      <w:r w:rsidR="00D9531B" w:rsidRPr="00790445">
        <w:rPr>
          <w:rFonts w:ascii="Times New Roman" w:hAnsi="Times New Roman" w:cs="Times New Roman"/>
          <w:sz w:val="22"/>
        </w:rPr>
        <w:t xml:space="preserve">. </w:t>
      </w:r>
      <w:r>
        <w:rPr>
          <w:rFonts w:ascii="Times New Roman" w:hAnsi="Times New Roman" w:cs="Times New Roman"/>
          <w:sz w:val="22"/>
        </w:rPr>
        <w:t>A</w:t>
      </w:r>
      <w:r w:rsidRPr="00790445">
        <w:rPr>
          <w:rFonts w:ascii="Times New Roman" w:hAnsi="Times New Roman" w:cs="Times New Roman"/>
          <w:sz w:val="22"/>
        </w:rPr>
        <w:t xml:space="preserve"> total of 1,329 samples from </w:t>
      </w:r>
      <w:r w:rsidR="006E30E0">
        <w:rPr>
          <w:rFonts w:ascii="Times New Roman" w:hAnsi="Times New Roman" w:cs="Times New Roman"/>
          <w:sz w:val="22"/>
        </w:rPr>
        <w:t>night</w:t>
      </w:r>
      <w:r w:rsidR="006E30E0" w:rsidRPr="00790445">
        <w:rPr>
          <w:rFonts w:ascii="Times New Roman" w:hAnsi="Times New Roman" w:cs="Times New Roman"/>
          <w:sz w:val="22"/>
        </w:rPr>
        <w:t xml:space="preserve"> </w:t>
      </w:r>
      <w:r w:rsidRPr="00790445">
        <w:rPr>
          <w:rFonts w:ascii="Times New Roman" w:hAnsi="Times New Roman" w:cs="Times New Roman"/>
          <w:sz w:val="22"/>
        </w:rPr>
        <w:t>cohorts among four continents</w:t>
      </w:r>
      <w:r>
        <w:rPr>
          <w:rFonts w:ascii="Times New Roman" w:hAnsi="Times New Roman" w:cs="Times New Roman"/>
          <w:sz w:val="22"/>
        </w:rPr>
        <w:t xml:space="preserve">, including </w:t>
      </w:r>
      <w:r w:rsidR="00D9531B" w:rsidRPr="00790445">
        <w:rPr>
          <w:rFonts w:ascii="Times New Roman" w:hAnsi="Times New Roman" w:cs="Times New Roman"/>
          <w:sz w:val="22"/>
        </w:rPr>
        <w:t xml:space="preserve">525 healthy </w:t>
      </w:r>
      <w:r>
        <w:rPr>
          <w:rFonts w:ascii="Times New Roman" w:hAnsi="Times New Roman" w:cs="Times New Roman"/>
          <w:sz w:val="22"/>
        </w:rPr>
        <w:t>individuals</w:t>
      </w:r>
      <w:r w:rsidR="00D9531B" w:rsidRPr="00790445">
        <w:rPr>
          <w:rFonts w:ascii="Times New Roman" w:hAnsi="Times New Roman" w:cs="Times New Roman"/>
          <w:sz w:val="22"/>
        </w:rPr>
        <w:t>, 350 adenoma patients, and 454 CRC</w:t>
      </w:r>
      <w:r w:rsidR="007031A9">
        <w:rPr>
          <w:rFonts w:ascii="Times New Roman" w:hAnsi="Times New Roman" w:cs="Times New Roman"/>
          <w:sz w:val="22"/>
        </w:rPr>
        <w:t xml:space="preserve"> </w:t>
      </w:r>
      <w:proofErr w:type="spellStart"/>
      <w:r w:rsidR="007031A9">
        <w:rPr>
          <w:rFonts w:ascii="Times New Roman" w:hAnsi="Times New Roman" w:cs="Times New Roman"/>
          <w:sz w:val="22"/>
        </w:rPr>
        <w:t>pateients</w:t>
      </w:r>
      <w:proofErr w:type="spellEnd"/>
      <w:r w:rsidR="007031A9">
        <w:rPr>
          <w:rFonts w:ascii="Times New Roman" w:hAnsi="Times New Roman" w:cs="Times New Roman"/>
          <w:sz w:val="22"/>
        </w:rPr>
        <w:t xml:space="preserve"> were analyzed</w:t>
      </w:r>
      <w:r w:rsidR="00D9531B" w:rsidRPr="00790445">
        <w:rPr>
          <w:rFonts w:ascii="Times New Roman" w:hAnsi="Times New Roman" w:cs="Times New Roman"/>
          <w:sz w:val="22"/>
        </w:rPr>
        <w:t>.</w:t>
      </w:r>
      <w:ins w:id="43" w:author="LIN, Yufeng" w:date="2021-09-20T18:53:00Z">
        <w:r w:rsidR="006E30E0">
          <w:rPr>
            <w:rFonts w:ascii="Times New Roman" w:hAnsi="Times New Roman" w:cs="Times New Roman"/>
            <w:sz w:val="22"/>
          </w:rPr>
          <w:t xml:space="preserve"> </w:t>
        </w:r>
      </w:ins>
      <w:r w:rsidR="00D9531B" w:rsidRPr="00790445">
        <w:rPr>
          <w:rFonts w:ascii="Times New Roman" w:hAnsi="Times New Roman" w:cs="Times New Roman"/>
          <w:sz w:val="22"/>
        </w:rPr>
        <w:t xml:space="preserve"> </w:t>
      </w:r>
      <w:commentRangeStart w:id="44"/>
      <w:commentRangeStart w:id="45"/>
      <w:r w:rsidR="00D9531B" w:rsidRPr="007031A9">
        <w:rPr>
          <w:rFonts w:ascii="Times New Roman" w:hAnsi="Times New Roman" w:cs="Times New Roman"/>
          <w:strike/>
          <w:sz w:val="22"/>
        </w:rPr>
        <w:t xml:space="preserve">First, we discovered altered micro-eukaryotic diversity in CRC compared with healthy control. Second, we revealed a list of </w:t>
      </w:r>
      <w:r w:rsidR="00FA35F2" w:rsidRPr="007031A9">
        <w:rPr>
          <w:rFonts w:ascii="Times New Roman" w:hAnsi="Times New Roman" w:cs="Times New Roman"/>
          <w:strike/>
          <w:sz w:val="22"/>
        </w:rPr>
        <w:t>micro-eukaryotes</w:t>
      </w:r>
      <w:r w:rsidR="00D9531B" w:rsidRPr="007031A9">
        <w:rPr>
          <w:rFonts w:ascii="Times New Roman" w:hAnsi="Times New Roman" w:cs="Times New Roman"/>
          <w:strike/>
          <w:sz w:val="22"/>
        </w:rPr>
        <w:t xml:space="preserve"> that played a significant difference in CRC. Moreover, we explored the performance of selective candidates in each cohort, and we obtained two outstanding </w:t>
      </w:r>
      <w:r w:rsidR="00FA35F2" w:rsidRPr="007031A9">
        <w:rPr>
          <w:rFonts w:ascii="Times New Roman" w:hAnsi="Times New Roman" w:cs="Times New Roman"/>
          <w:strike/>
          <w:sz w:val="22"/>
        </w:rPr>
        <w:t>micro-eukaryotes</w:t>
      </w:r>
      <w:r w:rsidR="00D9531B" w:rsidRPr="007031A9">
        <w:rPr>
          <w:rFonts w:ascii="Times New Roman" w:hAnsi="Times New Roman" w:cs="Times New Roman"/>
          <w:strike/>
          <w:sz w:val="22"/>
        </w:rPr>
        <w:t xml:space="preserve">, </w:t>
      </w:r>
      <w:r w:rsidR="00D9531B" w:rsidRPr="007031A9">
        <w:rPr>
          <w:rFonts w:ascii="Times New Roman" w:hAnsi="Times New Roman" w:cs="Times New Roman"/>
          <w:i/>
          <w:iCs/>
          <w:strike/>
          <w:sz w:val="22"/>
        </w:rPr>
        <w:t>Aspergillus rambellii</w:t>
      </w:r>
      <w:r w:rsidR="00D9531B" w:rsidRPr="007031A9">
        <w:rPr>
          <w:rFonts w:ascii="Times New Roman" w:hAnsi="Times New Roman" w:cs="Times New Roman"/>
          <w:strike/>
          <w:sz w:val="22"/>
        </w:rPr>
        <w:t xml:space="preserve"> and </w:t>
      </w:r>
      <w:r w:rsidR="00D9531B" w:rsidRPr="007031A9">
        <w:rPr>
          <w:rFonts w:ascii="Times New Roman" w:hAnsi="Times New Roman" w:cs="Times New Roman"/>
          <w:i/>
          <w:iCs/>
          <w:strike/>
          <w:sz w:val="22"/>
        </w:rPr>
        <w:t>Aspergillus kawachii</w:t>
      </w:r>
      <w:r w:rsidR="00D9531B" w:rsidRPr="007031A9">
        <w:rPr>
          <w:rFonts w:ascii="Times New Roman" w:hAnsi="Times New Roman" w:cs="Times New Roman"/>
          <w:strike/>
          <w:sz w:val="22"/>
        </w:rPr>
        <w:t xml:space="preserve">. Third, the micro-eukaryotic interrelationships and the association between selective micro eukaryotes and bacteria in three stages were exhibited and compared. Interestingly, </w:t>
      </w:r>
      <w:bookmarkStart w:id="46" w:name="_Hlk81328869"/>
      <w:r w:rsidR="00D9531B" w:rsidRPr="007031A9">
        <w:rPr>
          <w:rFonts w:ascii="Times New Roman" w:hAnsi="Times New Roman" w:cs="Times New Roman"/>
          <w:strike/>
          <w:sz w:val="22"/>
        </w:rPr>
        <w:t xml:space="preserve">we identified that </w:t>
      </w:r>
      <w:r w:rsidR="00D9531B" w:rsidRPr="007031A9">
        <w:rPr>
          <w:rFonts w:ascii="Times New Roman" w:hAnsi="Times New Roman" w:cs="Times New Roman"/>
          <w:i/>
          <w:iCs/>
          <w:strike/>
          <w:sz w:val="22"/>
        </w:rPr>
        <w:t>A. rambellii</w:t>
      </w:r>
      <w:r w:rsidR="00D9531B" w:rsidRPr="007031A9">
        <w:rPr>
          <w:rFonts w:ascii="Times New Roman" w:hAnsi="Times New Roman" w:cs="Times New Roman"/>
          <w:strike/>
          <w:sz w:val="22"/>
        </w:rPr>
        <w:t xml:space="preserve"> and two CRC-related pathogens, </w:t>
      </w:r>
      <w:r w:rsidR="00D9531B" w:rsidRPr="007031A9">
        <w:rPr>
          <w:rFonts w:ascii="Times New Roman" w:hAnsi="Times New Roman" w:cs="Times New Roman"/>
          <w:i/>
          <w:iCs/>
          <w:strike/>
          <w:sz w:val="22"/>
        </w:rPr>
        <w:t>F. nucleatum</w:t>
      </w:r>
      <w:r w:rsidR="00D9531B" w:rsidRPr="007031A9">
        <w:rPr>
          <w:rFonts w:ascii="Times New Roman" w:hAnsi="Times New Roman" w:cs="Times New Roman"/>
          <w:strike/>
          <w:sz w:val="22"/>
        </w:rPr>
        <w:t xml:space="preserve">, and </w:t>
      </w:r>
      <w:r w:rsidR="00D9531B" w:rsidRPr="007031A9">
        <w:rPr>
          <w:rFonts w:ascii="Times New Roman" w:hAnsi="Times New Roman" w:cs="Times New Roman"/>
          <w:i/>
          <w:iCs/>
          <w:strike/>
          <w:sz w:val="22"/>
        </w:rPr>
        <w:t>P. micra</w:t>
      </w:r>
      <w:r w:rsidR="00D9531B" w:rsidRPr="007031A9">
        <w:rPr>
          <w:rFonts w:ascii="Times New Roman" w:hAnsi="Times New Roman" w:cs="Times New Roman"/>
          <w:strike/>
          <w:sz w:val="22"/>
        </w:rPr>
        <w:t>, showed a significant difference between the CRC and healthy control.</w:t>
      </w:r>
      <w:bookmarkEnd w:id="46"/>
      <w:r w:rsidR="00D9531B" w:rsidRPr="007031A9">
        <w:rPr>
          <w:rFonts w:ascii="Times New Roman" w:hAnsi="Times New Roman" w:cs="Times New Roman"/>
          <w:strike/>
          <w:sz w:val="22"/>
        </w:rPr>
        <w:t xml:space="preserve"> In the last, we validated the </w:t>
      </w:r>
      <w:r w:rsidR="00D9531B" w:rsidRPr="007031A9">
        <w:rPr>
          <w:rFonts w:ascii="Times New Roman" w:hAnsi="Times New Roman" w:cs="Times New Roman"/>
          <w:i/>
          <w:iCs/>
          <w:strike/>
          <w:sz w:val="22"/>
        </w:rPr>
        <w:t xml:space="preserve">A. rambellii </w:t>
      </w:r>
      <w:r w:rsidR="00D9531B" w:rsidRPr="007031A9">
        <w:rPr>
          <w:rFonts w:ascii="Times New Roman" w:hAnsi="Times New Roman" w:cs="Times New Roman"/>
          <w:strike/>
          <w:sz w:val="22"/>
        </w:rPr>
        <w:t>and its conditioned medium promoted the viability of colon cancer cells.</w:t>
      </w:r>
      <w:commentRangeEnd w:id="44"/>
      <w:r w:rsidR="007031A9">
        <w:rPr>
          <w:rStyle w:val="CommentReference"/>
        </w:rPr>
        <w:commentReference w:id="44"/>
      </w:r>
      <w:commentRangeEnd w:id="45"/>
      <w:r w:rsidR="006E30E0">
        <w:rPr>
          <w:rStyle w:val="CommentReference"/>
        </w:rPr>
        <w:commentReference w:id="45"/>
      </w:r>
    </w:p>
    <w:p w14:paraId="3977D534" w14:textId="4099F47B" w:rsidR="00070C6B" w:rsidRDefault="00070C6B" w:rsidP="00790445">
      <w:pPr>
        <w:rPr>
          <w:rFonts w:ascii="Times New Roman" w:hAnsi="Times New Roman" w:cs="Times New Roman"/>
          <w:sz w:val="22"/>
        </w:rPr>
      </w:pPr>
    </w:p>
    <w:p w14:paraId="03558F9F" w14:textId="0F0B7362" w:rsidR="00D9531B" w:rsidRPr="00790445" w:rsidRDefault="00D9531B" w:rsidP="00790445">
      <w:pPr>
        <w:rPr>
          <w:rFonts w:ascii="Times New Roman" w:hAnsi="Times New Roman" w:cs="Times New Roman"/>
          <w:sz w:val="22"/>
        </w:rPr>
      </w:pPr>
    </w:p>
    <w:p w14:paraId="455625F5" w14:textId="38B75032" w:rsidR="00D9531B" w:rsidRPr="00790445" w:rsidRDefault="00D9531B" w:rsidP="00790445">
      <w:pPr>
        <w:pStyle w:val="title10831"/>
        <w:rPr>
          <w:rFonts w:ascii="Times New Roman" w:hAnsi="Times New Roman" w:cs="Times New Roman"/>
          <w:sz w:val="22"/>
          <w:szCs w:val="22"/>
        </w:rPr>
      </w:pPr>
      <w:r w:rsidRPr="00790445">
        <w:rPr>
          <w:rFonts w:ascii="Times New Roman" w:hAnsi="Times New Roman" w:cs="Times New Roman"/>
          <w:sz w:val="22"/>
          <w:szCs w:val="22"/>
        </w:rPr>
        <w:lastRenderedPageBreak/>
        <w:t>Results</w:t>
      </w:r>
    </w:p>
    <w:p w14:paraId="43691899" w14:textId="390533CF" w:rsidR="00D9531B" w:rsidRPr="00790445" w:rsidRDefault="007031A9" w:rsidP="007031A9">
      <w:pPr>
        <w:pStyle w:val="title20825"/>
      </w:pPr>
      <w:r>
        <w:t>F</w:t>
      </w:r>
      <w:r w:rsidR="00D9531B" w:rsidRPr="00790445">
        <w:t xml:space="preserve">iltering and pre-processing of a large population from various regions for the </w:t>
      </w:r>
      <w:r w:rsidR="00FA35F2" w:rsidRPr="00790445">
        <w:t>micro-eukaryotic</w:t>
      </w:r>
      <w:r w:rsidR="00D9531B" w:rsidRPr="00790445">
        <w:t xml:space="preserve"> meta-analysis</w:t>
      </w:r>
    </w:p>
    <w:p w14:paraId="31E17AA0" w14:textId="3C03450C" w:rsidR="00D9531B" w:rsidRPr="00790445" w:rsidRDefault="007031A9" w:rsidP="00790445">
      <w:pPr>
        <w:rPr>
          <w:rFonts w:ascii="Times New Roman" w:hAnsi="Times New Roman" w:cs="Times New Roman"/>
          <w:sz w:val="22"/>
        </w:rPr>
      </w:pPr>
      <w:commentRangeStart w:id="47"/>
      <w:r>
        <w:rPr>
          <w:rFonts w:ascii="Times New Roman" w:hAnsi="Times New Roman" w:cs="Times New Roman"/>
          <w:sz w:val="22"/>
        </w:rPr>
        <w:t>E</w:t>
      </w:r>
      <w:r w:rsidR="00D9531B" w:rsidRPr="00790445">
        <w:rPr>
          <w:rFonts w:ascii="Times New Roman" w:hAnsi="Times New Roman" w:cs="Times New Roman"/>
          <w:sz w:val="22"/>
        </w:rPr>
        <w:t>ight published fecal shotgun metagenomics cohorts and o</w:t>
      </w:r>
      <w:ins w:id="48" w:author="Thomas Kwong" w:date="2021-09-12T16:46:00Z">
        <w:r>
          <w:rPr>
            <w:rFonts w:ascii="Times New Roman" w:hAnsi="Times New Roman" w:cs="Times New Roman"/>
            <w:sz w:val="22"/>
          </w:rPr>
          <w:t xml:space="preserve">ur recently completed </w:t>
        </w:r>
      </w:ins>
      <w:del w:id="49" w:author="Thomas Kwong" w:date="2021-09-12T16:46:00Z">
        <w:r w:rsidR="00D9531B" w:rsidRPr="00790445" w:rsidDel="007031A9">
          <w:rPr>
            <w:rFonts w:ascii="Times New Roman" w:hAnsi="Times New Roman" w:cs="Times New Roman"/>
            <w:sz w:val="22"/>
          </w:rPr>
          <w:delText xml:space="preserve">ne </w:delText>
        </w:r>
      </w:del>
      <w:del w:id="50" w:author="Thomas Kwong" w:date="2021-09-12T16:45:00Z">
        <w:r w:rsidR="00D9531B" w:rsidRPr="00790445" w:rsidDel="007031A9">
          <w:rPr>
            <w:rFonts w:ascii="Times New Roman" w:hAnsi="Times New Roman" w:cs="Times New Roman"/>
            <w:sz w:val="22"/>
          </w:rPr>
          <w:delText xml:space="preserve">indoor </w:delText>
        </w:r>
      </w:del>
      <w:r w:rsidR="00D9531B" w:rsidRPr="00790445">
        <w:rPr>
          <w:rFonts w:ascii="Times New Roman" w:hAnsi="Times New Roman" w:cs="Times New Roman"/>
          <w:sz w:val="22"/>
        </w:rPr>
        <w:t>cohort</w:t>
      </w:r>
      <w:ins w:id="51" w:author="Thomas Kwong" w:date="2021-09-12T16:46:00Z">
        <w:r>
          <w:rPr>
            <w:rFonts w:ascii="Times New Roman" w:hAnsi="Times New Roman" w:cs="Times New Roman"/>
            <w:sz w:val="22"/>
          </w:rPr>
          <w:t xml:space="preserve"> (unpublis</w:t>
        </w:r>
      </w:ins>
      <w:ins w:id="52" w:author="Thomas Kwong" w:date="2021-09-12T16:47:00Z">
        <w:r>
          <w:rPr>
            <w:rFonts w:ascii="Times New Roman" w:hAnsi="Times New Roman" w:cs="Times New Roman"/>
            <w:sz w:val="22"/>
          </w:rPr>
          <w:t>h</w:t>
        </w:r>
      </w:ins>
      <w:ins w:id="53" w:author="Thomas Kwong" w:date="2021-09-12T16:46:00Z">
        <w:r>
          <w:rPr>
            <w:rFonts w:ascii="Times New Roman" w:hAnsi="Times New Roman" w:cs="Times New Roman"/>
            <w:sz w:val="22"/>
          </w:rPr>
          <w:t>ed)</w:t>
        </w:r>
      </w:ins>
      <w:r w:rsidR="00D9531B" w:rsidRPr="00790445">
        <w:rPr>
          <w:rFonts w:ascii="Times New Roman" w:hAnsi="Times New Roman" w:cs="Times New Roman"/>
          <w:sz w:val="22"/>
        </w:rPr>
        <w:t xml:space="preserve"> were included</w:t>
      </w:r>
      <w:r w:rsidRPr="007031A9">
        <w:rPr>
          <w:rFonts w:ascii="Times New Roman" w:hAnsi="Times New Roman" w:cs="Times New Roman"/>
          <w:sz w:val="22"/>
        </w:rPr>
        <w:t xml:space="preserve"> </w:t>
      </w:r>
      <w:r>
        <w:rPr>
          <w:rFonts w:ascii="Times New Roman" w:hAnsi="Times New Roman" w:cs="Times New Roman"/>
          <w:sz w:val="22"/>
        </w:rPr>
        <w:t>i</w:t>
      </w:r>
      <w:r w:rsidRPr="00790445">
        <w:rPr>
          <w:rFonts w:ascii="Times New Roman" w:hAnsi="Times New Roman" w:cs="Times New Roman"/>
          <w:sz w:val="22"/>
        </w:rPr>
        <w:t>n this meta-analysis</w:t>
      </w:r>
      <w:r w:rsidRPr="007031A9">
        <w:rPr>
          <w:rFonts w:ascii="Times New Roman" w:hAnsi="Times New Roman" w:cs="Times New Roman"/>
          <w:sz w:val="22"/>
        </w:rPr>
        <w:t xml:space="preserve"> </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{"citationID":"RmUDjuuL","properties":{"formattedCitation":"\\super 6,7,15\\uc0\\u8211{}20\\nosupersub{}","plainCitation":"6,7,15–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6,7,15–20</w:t>
      </w:r>
      <w:r w:rsidRPr="00790445">
        <w:rPr>
          <w:rFonts w:ascii="Times New Roman" w:hAnsi="Times New Roman" w:cs="Times New Roman"/>
          <w:sz w:val="22"/>
        </w:rPr>
        <w:fldChar w:fldCharType="end"/>
      </w:r>
      <w:r w:rsidR="00D9531B" w:rsidRPr="00790445">
        <w:rPr>
          <w:rFonts w:ascii="Times New Roman" w:hAnsi="Times New Roman" w:cs="Times New Roman"/>
          <w:sz w:val="22"/>
        </w:rPr>
        <w:t>. All published datasets contain</w:t>
      </w:r>
      <w:ins w:id="54" w:author="Thomas Kwong" w:date="2021-09-12T16:48:00Z">
        <w:r w:rsidR="00177C66">
          <w:rPr>
            <w:rFonts w:ascii="Times New Roman" w:hAnsi="Times New Roman" w:cs="Times New Roman"/>
            <w:sz w:val="22"/>
          </w:rPr>
          <w:t>ed</w:t>
        </w:r>
      </w:ins>
      <w:r w:rsidR="00D9531B" w:rsidRPr="00790445">
        <w:rPr>
          <w:rFonts w:ascii="Times New Roman" w:hAnsi="Times New Roman" w:cs="Times New Roman"/>
          <w:sz w:val="22"/>
        </w:rPr>
        <w:t xml:space="preserve"> at least two </w:t>
      </w:r>
      <w:ins w:id="55" w:author="Thomas Kwong" w:date="2021-09-12T16:50:00Z">
        <w:r w:rsidR="00177C66">
          <w:rPr>
            <w:rFonts w:ascii="Times New Roman" w:hAnsi="Times New Roman" w:cs="Times New Roman"/>
            <w:sz w:val="22"/>
          </w:rPr>
          <w:t>groups</w:t>
        </w:r>
      </w:ins>
      <w:del w:id="56" w:author="Thomas Kwong" w:date="2021-09-12T16:50:00Z">
        <w:r w:rsidR="00D9531B" w:rsidRPr="00790445" w:rsidDel="00177C66">
          <w:rPr>
            <w:rFonts w:ascii="Times New Roman" w:hAnsi="Times New Roman" w:cs="Times New Roman"/>
            <w:sz w:val="22"/>
          </w:rPr>
          <w:delText>stages</w:delText>
        </w:r>
      </w:del>
      <w:r w:rsidR="00D9531B" w:rsidRPr="00790445">
        <w:rPr>
          <w:rFonts w:ascii="Times New Roman" w:hAnsi="Times New Roman" w:cs="Times New Roman"/>
          <w:sz w:val="22"/>
        </w:rPr>
        <w:t>, CRC patients and healthy individuals; five published encompass the adenoma patients</w:t>
      </w:r>
      <w:r w:rsidR="00D9531B"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{"citationID":"RsYwB56h","properties":{"formattedCitation":"\\super 7,16,18\\uc0\\u8211{}20\\nosupersub{}","plainCitation":"7,16,18–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D9531B"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7,16,18–20</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w:t>
      </w:r>
      <w:commentRangeStart w:id="57"/>
      <w:commentRangeStart w:id="58"/>
      <w:r w:rsidR="00D9531B" w:rsidRPr="00790445">
        <w:rPr>
          <w:rFonts w:ascii="Times New Roman" w:hAnsi="Times New Roman" w:cs="Times New Roman"/>
          <w:sz w:val="22"/>
        </w:rPr>
        <w:t xml:space="preserve">table </w:t>
      </w:r>
      <w:commentRangeEnd w:id="57"/>
      <w:r w:rsidR="00D9531B" w:rsidRPr="00790445">
        <w:rPr>
          <w:rStyle w:val="CommentReference"/>
          <w:rFonts w:ascii="Times New Roman" w:hAnsi="Times New Roman" w:cs="Times New Roman"/>
          <w:sz w:val="22"/>
          <w:szCs w:val="22"/>
        </w:rPr>
        <w:commentReference w:id="57"/>
      </w:r>
      <w:r w:rsidR="00D9531B" w:rsidRPr="00790445">
        <w:rPr>
          <w:rFonts w:ascii="Times New Roman" w:hAnsi="Times New Roman" w:cs="Times New Roman"/>
          <w:sz w:val="22"/>
        </w:rPr>
        <w:t xml:space="preserve">1 and Supplementary </w:t>
      </w:r>
      <w:commentRangeStart w:id="59"/>
      <w:r w:rsidR="00D9531B" w:rsidRPr="00790445">
        <w:rPr>
          <w:rFonts w:ascii="Times New Roman" w:hAnsi="Times New Roman" w:cs="Times New Roman"/>
          <w:sz w:val="22"/>
        </w:rPr>
        <w:t xml:space="preserve">Table </w:t>
      </w:r>
      <w:commentRangeEnd w:id="59"/>
      <w:r w:rsidR="00D9531B" w:rsidRPr="00790445">
        <w:rPr>
          <w:rStyle w:val="CommentReference"/>
          <w:rFonts w:ascii="Times New Roman" w:hAnsi="Times New Roman" w:cs="Times New Roman"/>
          <w:sz w:val="22"/>
          <w:szCs w:val="22"/>
        </w:rPr>
        <w:commentReference w:id="59"/>
      </w:r>
      <w:r w:rsidR="00D9531B" w:rsidRPr="00790445">
        <w:rPr>
          <w:rFonts w:ascii="Times New Roman" w:hAnsi="Times New Roman" w:cs="Times New Roman"/>
          <w:sz w:val="22"/>
        </w:rPr>
        <w:t xml:space="preserve">1). </w:t>
      </w:r>
      <w:commentRangeEnd w:id="58"/>
      <w:r w:rsidR="00177C66">
        <w:rPr>
          <w:rStyle w:val="CommentReference"/>
        </w:rPr>
        <w:commentReference w:id="58"/>
      </w:r>
      <w:r w:rsidR="00D9531B" w:rsidRPr="00790445">
        <w:rPr>
          <w:rFonts w:ascii="Times New Roman" w:hAnsi="Times New Roman" w:cs="Times New Roman"/>
          <w:sz w:val="22"/>
        </w:rPr>
        <w:t xml:space="preserve">Our </w:t>
      </w:r>
      <w:del w:id="60" w:author="Thomas Kwong" w:date="2021-09-12T16:50:00Z">
        <w:r w:rsidR="00D9531B" w:rsidRPr="00790445" w:rsidDel="00177C66">
          <w:rPr>
            <w:rFonts w:ascii="Times New Roman" w:hAnsi="Times New Roman" w:cs="Times New Roman"/>
            <w:sz w:val="22"/>
          </w:rPr>
          <w:delText xml:space="preserve">indoor </w:delText>
        </w:r>
      </w:del>
      <w:r w:rsidR="00D9531B" w:rsidRPr="00790445">
        <w:rPr>
          <w:rFonts w:ascii="Times New Roman" w:hAnsi="Times New Roman" w:cs="Times New Roman"/>
          <w:sz w:val="22"/>
        </w:rPr>
        <w:t>cohort was generated with the new fecal metagenomic data from samples collected in Hong Kong from 2009 to 2012. Even though a subset of samples from this patient collective was published previously</w:t>
      </w:r>
      <w:r w:rsidR="00D9531B"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00D9531B"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14</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we have added complete follow-up clinical information (see Supplementary </w:t>
      </w:r>
      <w:commentRangeStart w:id="61"/>
      <w:r w:rsidR="00D9531B" w:rsidRPr="00790445">
        <w:rPr>
          <w:rFonts w:ascii="Times New Roman" w:hAnsi="Times New Roman" w:cs="Times New Roman"/>
          <w:sz w:val="22"/>
        </w:rPr>
        <w:t xml:space="preserve">Table </w:t>
      </w:r>
      <w:commentRangeEnd w:id="61"/>
      <w:r w:rsidR="00D9531B" w:rsidRPr="00790445">
        <w:rPr>
          <w:rStyle w:val="CommentReference"/>
          <w:rFonts w:ascii="Times New Roman" w:hAnsi="Times New Roman" w:cs="Times New Roman"/>
          <w:sz w:val="22"/>
          <w:szCs w:val="22"/>
        </w:rPr>
        <w:commentReference w:id="61"/>
      </w:r>
      <w:r w:rsidR="00D9531B" w:rsidRPr="00790445">
        <w:rPr>
          <w:rFonts w:ascii="Times New Roman" w:hAnsi="Times New Roman" w:cs="Times New Roman"/>
          <w:sz w:val="22"/>
        </w:rPr>
        <w:t xml:space="preserve">2 and </w:t>
      </w:r>
      <w:commentRangeStart w:id="62"/>
      <w:r w:rsidR="00D9531B" w:rsidRPr="00790445">
        <w:rPr>
          <w:rFonts w:ascii="Times New Roman" w:hAnsi="Times New Roman" w:cs="Times New Roman"/>
          <w:sz w:val="22"/>
        </w:rPr>
        <w:t>Methods</w:t>
      </w:r>
      <w:commentRangeEnd w:id="62"/>
      <w:r w:rsidR="00D9531B" w:rsidRPr="00790445">
        <w:rPr>
          <w:rStyle w:val="CommentReference"/>
          <w:rFonts w:ascii="Times New Roman" w:hAnsi="Times New Roman" w:cs="Times New Roman"/>
          <w:sz w:val="22"/>
          <w:szCs w:val="22"/>
        </w:rPr>
        <w:commentReference w:id="62"/>
      </w:r>
      <w:r w:rsidR="00D9531B" w:rsidRPr="00790445">
        <w:rPr>
          <w:rFonts w:ascii="Times New Roman" w:hAnsi="Times New Roman" w:cs="Times New Roman"/>
          <w:sz w:val="22"/>
        </w:rPr>
        <w:t xml:space="preserve">). These nine studies were organized from eight countries and various sampling procedures, sample storage, and DNA extraction protocols. </w:t>
      </w:r>
      <w:commentRangeEnd w:id="47"/>
      <w:r w:rsidR="00177C66">
        <w:rPr>
          <w:rStyle w:val="CommentReference"/>
        </w:rPr>
        <w:commentReference w:id="47"/>
      </w:r>
      <w:del w:id="63" w:author="Thomas Kwong" w:date="2021-09-12T16:54:00Z">
        <w:r w:rsidR="00D9531B" w:rsidRPr="00790445" w:rsidDel="00177C66">
          <w:rPr>
            <w:rFonts w:ascii="Times New Roman" w:hAnsi="Times New Roman" w:cs="Times New Roman"/>
            <w:sz w:val="22"/>
          </w:rPr>
          <w:delText>In the beginning,</w:delText>
        </w:r>
      </w:del>
      <w:r w:rsidR="00D9531B" w:rsidRPr="00790445">
        <w:rPr>
          <w:rFonts w:ascii="Times New Roman" w:hAnsi="Times New Roman" w:cs="Times New Roman"/>
          <w:sz w:val="22"/>
        </w:rPr>
        <w:t xml:space="preserve"> all raw sequencing data were reprocessed using the KneadData, Kraken2</w:t>
      </w:r>
      <w:r w:rsidR="00D9531B"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{"citationID":"7BsXlAN1","properties":{"formattedCitation":"\\super 21\\nosupersub{}","plainCitation":"21","noteIndex":0},"citationItems":[{"id":58,"uris":["http://zotero.org/users/7908919/items/P74A59ER"],"uri":["http://zotero.org/users/7908919/items/P74A59ER"],"itemData":{"id":58,"type":"article-journal","abstract":"Although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00D9531B"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21</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and Bracken</w:t>
      </w:r>
      <w:r w:rsidR="00D9531B"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{"citationID":"5rU9iBWa","properties":{"formattedCitation":"\\super 22\\nosupersub{}","plainCitation":"22","noteIndex":0},"citationItems":[{"id":59,"uris":["http://zotero.org/users/7908919/items/R9ZSRXS2"],"uri":["http://zotero.org/users/7908919/items/R9ZSRXS2"],"itemData":{"id":59,"type":"article-journal","abstract":"Metagenomic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00D9531B"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22</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for taxonomic profiling (see </w:t>
      </w:r>
      <w:commentRangeStart w:id="64"/>
      <w:r w:rsidR="00D9531B" w:rsidRPr="00790445">
        <w:rPr>
          <w:rFonts w:ascii="Times New Roman" w:hAnsi="Times New Roman" w:cs="Times New Roman"/>
          <w:sz w:val="22"/>
        </w:rPr>
        <w:t>Methods</w:t>
      </w:r>
      <w:commentRangeEnd w:id="64"/>
      <w:r w:rsidR="00D9531B" w:rsidRPr="00790445">
        <w:rPr>
          <w:rStyle w:val="CommentReference"/>
          <w:rFonts w:ascii="Times New Roman" w:hAnsi="Times New Roman" w:cs="Times New Roman"/>
          <w:sz w:val="22"/>
          <w:szCs w:val="22"/>
        </w:rPr>
        <w:commentReference w:id="64"/>
      </w:r>
      <w:r w:rsidR="00D9531B" w:rsidRPr="00790445">
        <w:rPr>
          <w:rFonts w:ascii="Times New Roman" w:hAnsi="Times New Roman" w:cs="Times New Roman"/>
          <w:sz w:val="22"/>
        </w:rPr>
        <w:t>). Each sample has about 10</w:t>
      </w:r>
      <w:r w:rsidR="00D9531B" w:rsidRPr="00790445">
        <w:rPr>
          <w:rFonts w:ascii="Times New Roman" w:hAnsi="Times New Roman" w:cs="Times New Roman"/>
          <w:sz w:val="22"/>
          <w:vertAlign w:val="superscript"/>
        </w:rPr>
        <w:t>7.19</w:t>
      </w:r>
      <w:r w:rsidR="00D9531B" w:rsidRPr="00790445">
        <w:rPr>
          <w:rFonts w:ascii="Times New Roman" w:hAnsi="Times New Roman" w:cs="Times New Roman"/>
          <w:sz w:val="22"/>
        </w:rPr>
        <w:t xml:space="preserve"> (median) high-quality paired reads that match the bacterial database, and 10</w:t>
      </w:r>
      <w:r w:rsidR="00D9531B" w:rsidRPr="00790445">
        <w:rPr>
          <w:rFonts w:ascii="Times New Roman" w:hAnsi="Times New Roman" w:cs="Times New Roman"/>
          <w:sz w:val="22"/>
          <w:vertAlign w:val="superscript"/>
        </w:rPr>
        <w:t>4.31</w:t>
      </w:r>
      <w:r w:rsidR="00D9531B" w:rsidRPr="00790445">
        <w:rPr>
          <w:rFonts w:ascii="Times New Roman" w:hAnsi="Times New Roman" w:cs="Times New Roman"/>
          <w:sz w:val="22"/>
        </w:rPr>
        <w:t xml:space="preserve"> (median) paired sequences were aligned to the </w:t>
      </w:r>
      <w:r w:rsidR="002F5B96" w:rsidRPr="00790445">
        <w:rPr>
          <w:rFonts w:ascii="Times New Roman" w:hAnsi="Times New Roman" w:cs="Times New Roman"/>
          <w:sz w:val="22"/>
        </w:rPr>
        <w:t>micro-eukaryotic</w:t>
      </w:r>
      <w:r w:rsidR="00D9531B" w:rsidRPr="00790445">
        <w:rPr>
          <w:rFonts w:ascii="Times New Roman" w:hAnsi="Times New Roman" w:cs="Times New Roman"/>
          <w:sz w:val="22"/>
        </w:rPr>
        <w:t xml:space="preserve"> genome (figure 1a). </w:t>
      </w:r>
      <w:del w:id="65" w:author="Thomas Kwong" w:date="2021-09-12T16:55:00Z">
        <w:r w:rsidR="00D9531B" w:rsidRPr="00790445" w:rsidDel="00177C66">
          <w:rPr>
            <w:rFonts w:ascii="Times New Roman" w:hAnsi="Times New Roman" w:cs="Times New Roman"/>
            <w:sz w:val="22"/>
          </w:rPr>
          <w:delText>And t</w:delText>
        </w:r>
      </w:del>
      <w:ins w:id="66" w:author="Thomas Kwong" w:date="2021-09-12T16:55:00Z">
        <w:r w:rsidR="00177C66">
          <w:rPr>
            <w:rFonts w:ascii="Times New Roman" w:hAnsi="Times New Roman" w:cs="Times New Roman"/>
            <w:sz w:val="22"/>
          </w:rPr>
          <w:t>T</w:t>
        </w:r>
      </w:ins>
      <w:r w:rsidR="00D9531B" w:rsidRPr="00790445">
        <w:rPr>
          <w:rFonts w:ascii="Times New Roman" w:hAnsi="Times New Roman" w:cs="Times New Roman"/>
          <w:sz w:val="22"/>
        </w:rPr>
        <w:t xml:space="preserve">he median ratio of </w:t>
      </w:r>
      <w:commentRangeStart w:id="67"/>
      <w:r w:rsidR="00FA35F2" w:rsidRPr="00790445">
        <w:rPr>
          <w:rFonts w:ascii="Times New Roman" w:hAnsi="Times New Roman" w:cs="Times New Roman"/>
          <w:sz w:val="22"/>
        </w:rPr>
        <w:t>micro-eukaryotes</w:t>
      </w:r>
      <w:r w:rsidR="00D9531B" w:rsidRPr="00790445">
        <w:rPr>
          <w:rFonts w:ascii="Times New Roman" w:hAnsi="Times New Roman" w:cs="Times New Roman"/>
          <w:sz w:val="22"/>
        </w:rPr>
        <w:t xml:space="preserve"> </w:t>
      </w:r>
      <w:commentRangeEnd w:id="67"/>
      <w:r w:rsidR="00177C66">
        <w:rPr>
          <w:rStyle w:val="CommentReference"/>
        </w:rPr>
        <w:commentReference w:id="67"/>
      </w:r>
      <w:r w:rsidR="00D9531B" w:rsidRPr="00790445">
        <w:rPr>
          <w:rFonts w:ascii="Times New Roman" w:hAnsi="Times New Roman" w:cs="Times New Roman"/>
          <w:sz w:val="22"/>
        </w:rPr>
        <w:t>to bacteria was 10</w:t>
      </w:r>
      <w:r w:rsidR="00D9531B" w:rsidRPr="00790445">
        <w:rPr>
          <w:rFonts w:ascii="Times New Roman" w:hAnsi="Times New Roman" w:cs="Times New Roman"/>
          <w:sz w:val="22"/>
          <w:vertAlign w:val="superscript"/>
        </w:rPr>
        <w:t>-2.80</w:t>
      </w:r>
      <w:r w:rsidR="00D9531B" w:rsidRPr="00790445">
        <w:rPr>
          <w:rFonts w:ascii="Times New Roman" w:hAnsi="Times New Roman" w:cs="Times New Roman"/>
          <w:sz w:val="22"/>
        </w:rPr>
        <w:t xml:space="preserve"> (figure 1a), which is </w:t>
      </w:r>
      <w:ins w:id="68" w:author="Thomas Kwong" w:date="2021-09-12T16:59:00Z">
        <w:r w:rsidR="00C777A3">
          <w:rPr>
            <w:rFonts w:ascii="Times New Roman" w:hAnsi="Times New Roman" w:cs="Times New Roman"/>
            <w:sz w:val="22"/>
          </w:rPr>
          <w:t xml:space="preserve">in </w:t>
        </w:r>
      </w:ins>
      <w:r w:rsidR="00D9531B" w:rsidRPr="00790445">
        <w:rPr>
          <w:rFonts w:ascii="Times New Roman" w:hAnsi="Times New Roman" w:cs="Times New Roman"/>
          <w:sz w:val="22"/>
        </w:rPr>
        <w:t>consistent with previous</w:t>
      </w:r>
      <w:ins w:id="69" w:author="Thomas Kwong" w:date="2021-09-12T16:59:00Z">
        <w:r w:rsidR="00C777A3">
          <w:rPr>
            <w:rFonts w:ascii="Times New Roman" w:hAnsi="Times New Roman" w:cs="Times New Roman"/>
            <w:sz w:val="22"/>
          </w:rPr>
          <w:t>ly reported</w:t>
        </w:r>
      </w:ins>
      <w:del w:id="70" w:author="Thomas Kwong" w:date="2021-09-12T16:59:00Z">
        <w:r w:rsidR="00D9531B" w:rsidRPr="00790445" w:rsidDel="00C777A3">
          <w:rPr>
            <w:rFonts w:ascii="Times New Roman" w:hAnsi="Times New Roman" w:cs="Times New Roman"/>
            <w:sz w:val="22"/>
          </w:rPr>
          <w:delText xml:space="preserve"> research</w:delText>
        </w:r>
      </w:del>
      <w:r w:rsidR="00D9531B"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{"citationID":"J0lsnBFN","properties":{"formattedCitation":"\\super 23\\nosupersub{}","plainCitation":"23","noteIndex":0},"citationItems":[{"id":320,"uris":["http://zotero.org/users/7908919/items/PCN6SICC"],"uri":["http://zotero.org/users/7908919/items/PCN6SICC"],"itemData":{"id":320,"type":"article-journal","abstract":"Human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23</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that </w:t>
      </w:r>
      <w:del w:id="71" w:author="Thomas Kwong" w:date="2021-09-12T17:00:00Z">
        <w:r w:rsidR="00D9531B" w:rsidRPr="00790445" w:rsidDel="00C777A3">
          <w:rPr>
            <w:rFonts w:ascii="Times New Roman" w:hAnsi="Times New Roman" w:cs="Times New Roman"/>
            <w:sz w:val="22"/>
          </w:rPr>
          <w:delText xml:space="preserve">revealed that </w:delText>
        </w:r>
      </w:del>
      <w:r w:rsidR="00D9531B" w:rsidRPr="00790445">
        <w:rPr>
          <w:rFonts w:ascii="Times New Roman" w:hAnsi="Times New Roman" w:cs="Times New Roman"/>
          <w:sz w:val="22"/>
        </w:rPr>
        <w:t xml:space="preserve">fungi </w:t>
      </w:r>
      <w:ins w:id="72" w:author="Thomas Kwong" w:date="2021-09-12T17:00:00Z">
        <w:r w:rsidR="00C777A3">
          <w:rPr>
            <w:rFonts w:ascii="Times New Roman" w:hAnsi="Times New Roman" w:cs="Times New Roman"/>
            <w:sz w:val="22"/>
          </w:rPr>
          <w:t xml:space="preserve">make up of </w:t>
        </w:r>
      </w:ins>
      <w:del w:id="73" w:author="Thomas Kwong" w:date="2021-09-12T17:00:00Z">
        <w:r w:rsidR="00D9531B" w:rsidRPr="00790445" w:rsidDel="00C777A3">
          <w:rPr>
            <w:rFonts w:ascii="Times New Roman" w:hAnsi="Times New Roman" w:cs="Times New Roman"/>
            <w:sz w:val="22"/>
          </w:rPr>
          <w:delText xml:space="preserve">occupy </w:delText>
        </w:r>
      </w:del>
      <w:ins w:id="74" w:author="Thomas Kwong" w:date="2021-09-12T17:00:00Z">
        <w:r w:rsidR="00C777A3">
          <w:rPr>
            <w:rFonts w:ascii="Times New Roman" w:hAnsi="Times New Roman" w:cs="Times New Roman"/>
            <w:sz w:val="22"/>
          </w:rPr>
          <w:t>about</w:t>
        </w:r>
      </w:ins>
      <w:del w:id="75" w:author="Thomas Kwong" w:date="2021-09-12T17:00:00Z">
        <w:r w:rsidR="00D9531B" w:rsidRPr="00790445" w:rsidDel="00C777A3">
          <w:rPr>
            <w:rFonts w:ascii="Times New Roman" w:hAnsi="Times New Roman" w:cs="Times New Roman"/>
            <w:sz w:val="22"/>
          </w:rPr>
          <w:delText>nearly</w:delText>
        </w:r>
      </w:del>
      <w:r w:rsidR="00D9531B" w:rsidRPr="00790445">
        <w:rPr>
          <w:rFonts w:ascii="Times New Roman" w:hAnsi="Times New Roman" w:cs="Times New Roman"/>
          <w:sz w:val="22"/>
        </w:rPr>
        <w:t xml:space="preserve"> 0.1% of the total enteric microbes.</w:t>
      </w:r>
      <w:del w:id="76" w:author="Thomas Kwong" w:date="2021-09-12T17:01:00Z">
        <w:r w:rsidR="00D9531B" w:rsidRPr="00790445" w:rsidDel="00C777A3">
          <w:rPr>
            <w:rFonts w:ascii="Times New Roman" w:hAnsi="Times New Roman" w:cs="Times New Roman"/>
            <w:sz w:val="22"/>
          </w:rPr>
          <w:delText xml:space="preserve"> It acknowledges that our custom libraries, alignment, and results were reliable.</w:delText>
        </w:r>
      </w:del>
      <w:r w:rsidR="00D9531B" w:rsidRPr="00790445">
        <w:rPr>
          <w:rFonts w:ascii="Times New Roman" w:hAnsi="Times New Roman" w:cs="Times New Roman"/>
          <w:sz w:val="22"/>
        </w:rPr>
        <w:t xml:space="preserve"> </w:t>
      </w:r>
      <w:ins w:id="77" w:author="Thomas Kwong" w:date="2021-09-12T17:03:00Z">
        <w:r w:rsidR="00C777A3">
          <w:rPr>
            <w:rFonts w:ascii="Times New Roman" w:hAnsi="Times New Roman" w:cs="Times New Roman"/>
            <w:sz w:val="22"/>
          </w:rPr>
          <w:t>R</w:t>
        </w:r>
      </w:ins>
      <w:del w:id="78" w:author="Thomas Kwong" w:date="2021-09-12T17:03:00Z">
        <w:r w:rsidR="00D9531B" w:rsidRPr="00790445" w:rsidDel="00C777A3">
          <w:rPr>
            <w:rFonts w:ascii="Times New Roman" w:hAnsi="Times New Roman" w:cs="Times New Roman"/>
            <w:sz w:val="22"/>
          </w:rPr>
          <w:delText xml:space="preserve">Through </w:delText>
        </w:r>
      </w:del>
      <w:del w:id="79" w:author="Thomas Kwong" w:date="2021-09-12T17:01:00Z">
        <w:r w:rsidR="00D9531B" w:rsidRPr="00790445" w:rsidDel="00C777A3">
          <w:rPr>
            <w:rFonts w:ascii="Times New Roman" w:hAnsi="Times New Roman" w:cs="Times New Roman"/>
            <w:sz w:val="22"/>
          </w:rPr>
          <w:delText xml:space="preserve">the </w:delText>
        </w:r>
      </w:del>
      <w:del w:id="80" w:author="Thomas Kwong" w:date="2021-09-12T17:03:00Z">
        <w:r w:rsidR="00D9531B" w:rsidRPr="00790445" w:rsidDel="00C777A3">
          <w:rPr>
            <w:rFonts w:ascii="Times New Roman" w:hAnsi="Times New Roman" w:cs="Times New Roman"/>
            <w:sz w:val="22"/>
          </w:rPr>
          <w:delText>r</w:delText>
        </w:r>
      </w:del>
      <w:r w:rsidR="00D9531B" w:rsidRPr="00790445">
        <w:rPr>
          <w:rFonts w:ascii="Times New Roman" w:hAnsi="Times New Roman" w:cs="Times New Roman"/>
          <w:sz w:val="22"/>
        </w:rPr>
        <w:t>arefaction curve (figure 1b)</w:t>
      </w:r>
      <w:ins w:id="81" w:author="Thomas Kwong" w:date="2021-09-12T17:03:00Z">
        <w:r w:rsidR="00C777A3">
          <w:rPr>
            <w:rFonts w:ascii="Times New Roman" w:hAnsi="Times New Roman" w:cs="Times New Roman"/>
            <w:sz w:val="22"/>
          </w:rPr>
          <w:t xml:space="preserve"> showed that </w:t>
        </w:r>
      </w:ins>
      <w:del w:id="82" w:author="Thomas Kwong" w:date="2021-09-12T17:03:00Z">
        <w:r w:rsidR="00D9531B" w:rsidRPr="00790445" w:rsidDel="00C777A3">
          <w:rPr>
            <w:rFonts w:ascii="Times New Roman" w:hAnsi="Times New Roman" w:cs="Times New Roman"/>
            <w:sz w:val="22"/>
          </w:rPr>
          <w:delText xml:space="preserve">, we could know that </w:delText>
        </w:r>
      </w:del>
      <w:r w:rsidR="00D9531B" w:rsidRPr="00790445">
        <w:rPr>
          <w:rFonts w:ascii="Times New Roman" w:hAnsi="Times New Roman" w:cs="Times New Roman"/>
          <w:sz w:val="22"/>
        </w:rPr>
        <w:t xml:space="preserve">all cohort samples </w:t>
      </w:r>
      <w:del w:id="83" w:author="Thomas Kwong" w:date="2021-09-12T17:04:00Z">
        <w:r w:rsidR="00D9531B" w:rsidRPr="00790445" w:rsidDel="00C777A3">
          <w:rPr>
            <w:rFonts w:ascii="Times New Roman" w:hAnsi="Times New Roman" w:cs="Times New Roman"/>
            <w:sz w:val="22"/>
          </w:rPr>
          <w:delText xml:space="preserve">have </w:delText>
        </w:r>
      </w:del>
      <w:r w:rsidR="00D9531B" w:rsidRPr="00790445">
        <w:rPr>
          <w:rFonts w:ascii="Times New Roman" w:hAnsi="Times New Roman" w:cs="Times New Roman"/>
          <w:sz w:val="22"/>
        </w:rPr>
        <w:t xml:space="preserve">reached </w:t>
      </w:r>
      <w:ins w:id="84" w:author="Thomas Kwong" w:date="2021-09-12T17:03:00Z">
        <w:r w:rsidR="00C777A3">
          <w:rPr>
            <w:rFonts w:ascii="Times New Roman" w:hAnsi="Times New Roman" w:cs="Times New Roman"/>
            <w:sz w:val="22"/>
          </w:rPr>
          <w:t>a</w:t>
        </w:r>
      </w:ins>
      <w:del w:id="85" w:author="Thomas Kwong" w:date="2021-09-12T17:03:00Z">
        <w:r w:rsidR="00D9531B" w:rsidRPr="00790445" w:rsidDel="00C777A3">
          <w:rPr>
            <w:rFonts w:ascii="Times New Roman" w:hAnsi="Times New Roman" w:cs="Times New Roman"/>
            <w:sz w:val="22"/>
          </w:rPr>
          <w:delText>or</w:delText>
        </w:r>
      </w:del>
      <w:del w:id="86" w:author="Thomas Kwong" w:date="2021-09-12T17:04:00Z">
        <w:r w:rsidR="00D9531B" w:rsidRPr="00790445" w:rsidDel="00C777A3">
          <w:rPr>
            <w:rFonts w:ascii="Times New Roman" w:hAnsi="Times New Roman" w:cs="Times New Roman"/>
            <w:sz w:val="22"/>
          </w:rPr>
          <w:delText xml:space="preserve"> exceeded the p</w:delText>
        </w:r>
      </w:del>
      <w:ins w:id="87" w:author="Thomas Kwong" w:date="2021-09-12T17:04:00Z">
        <w:r w:rsidR="00C777A3">
          <w:rPr>
            <w:rFonts w:ascii="Times New Roman" w:hAnsi="Times New Roman" w:cs="Times New Roman"/>
            <w:sz w:val="22"/>
          </w:rPr>
          <w:t xml:space="preserve"> p</w:t>
        </w:r>
      </w:ins>
      <w:r w:rsidR="00D9531B" w:rsidRPr="00790445">
        <w:rPr>
          <w:rFonts w:ascii="Times New Roman" w:hAnsi="Times New Roman" w:cs="Times New Roman"/>
          <w:sz w:val="22"/>
        </w:rPr>
        <w:t>lateau at 10,000</w:t>
      </w:r>
      <w:ins w:id="88" w:author="Thomas Kwong" w:date="2021-09-12T17:04:00Z">
        <w:r w:rsidR="00C777A3">
          <w:rPr>
            <w:rFonts w:ascii="Times New Roman" w:hAnsi="Times New Roman" w:cs="Times New Roman"/>
            <w:sz w:val="22"/>
          </w:rPr>
          <w:t xml:space="preserve"> sequencing reads</w:t>
        </w:r>
      </w:ins>
      <w:r w:rsidR="00D9531B" w:rsidRPr="00790445">
        <w:rPr>
          <w:rFonts w:ascii="Times New Roman" w:hAnsi="Times New Roman" w:cs="Times New Roman"/>
          <w:sz w:val="22"/>
        </w:rPr>
        <w:t xml:space="preserve">. Hence, the minimum rarefies </w:t>
      </w:r>
      <w:r w:rsidR="00FA35F2" w:rsidRPr="00790445">
        <w:rPr>
          <w:rFonts w:ascii="Times New Roman" w:hAnsi="Times New Roman" w:cs="Times New Roman"/>
          <w:sz w:val="22"/>
        </w:rPr>
        <w:t>micro-eukaryotes</w:t>
      </w:r>
      <w:r w:rsidR="00D9531B" w:rsidRPr="00790445">
        <w:rPr>
          <w:rFonts w:ascii="Times New Roman" w:hAnsi="Times New Roman" w:cs="Times New Roman"/>
          <w:sz w:val="22"/>
        </w:rPr>
        <w:t xml:space="preserve"> counts of </w:t>
      </w:r>
      <w:proofErr w:type="gramStart"/>
      <w:r w:rsidR="00D9531B" w:rsidRPr="00790445">
        <w:rPr>
          <w:rFonts w:ascii="Times New Roman" w:hAnsi="Times New Roman" w:cs="Times New Roman"/>
          <w:sz w:val="22"/>
        </w:rPr>
        <w:t>each individual</w:t>
      </w:r>
      <w:proofErr w:type="gramEnd"/>
      <w:r w:rsidR="00D9531B" w:rsidRPr="00790445">
        <w:rPr>
          <w:rFonts w:ascii="Times New Roman" w:hAnsi="Times New Roman" w:cs="Times New Roman"/>
          <w:sz w:val="22"/>
        </w:rPr>
        <w:t xml:space="preserve"> were defined as 10,000 in the downstream analysis. </w:t>
      </w:r>
      <w:commentRangeStart w:id="89"/>
      <w:r w:rsidR="00D9531B" w:rsidRPr="00790445">
        <w:rPr>
          <w:rFonts w:ascii="Times New Roman" w:hAnsi="Times New Roman" w:cs="Times New Roman"/>
          <w:sz w:val="22"/>
        </w:rPr>
        <w:t xml:space="preserve">We applied the strict criteria to remove a few samples to enhance outcomes </w:t>
      </w:r>
      <w:proofErr w:type="spellStart"/>
      <w:r w:rsidR="00D9531B" w:rsidRPr="00790445">
        <w:rPr>
          <w:rFonts w:ascii="Times New Roman" w:hAnsi="Times New Roman" w:cs="Times New Roman"/>
          <w:sz w:val="22"/>
        </w:rPr>
        <w:t>rigo</w:t>
      </w:r>
      <w:r w:rsidR="000D0043" w:rsidRPr="00790445">
        <w:rPr>
          <w:rFonts w:ascii="Times New Roman" w:hAnsi="Times New Roman" w:cs="Times New Roman"/>
          <w:sz w:val="22"/>
        </w:rPr>
        <w:t>u</w:t>
      </w:r>
      <w:r w:rsidR="00D9531B" w:rsidRPr="00790445">
        <w:rPr>
          <w:rFonts w:ascii="Times New Roman" w:hAnsi="Times New Roman" w:cs="Times New Roman"/>
          <w:sz w:val="22"/>
        </w:rPr>
        <w:t>r</w:t>
      </w:r>
      <w:proofErr w:type="spellEnd"/>
      <w:r w:rsidR="00D9531B" w:rsidRPr="00790445">
        <w:rPr>
          <w:rFonts w:ascii="Times New Roman" w:hAnsi="Times New Roman" w:cs="Times New Roman"/>
          <w:sz w:val="22"/>
        </w:rPr>
        <w:t xml:space="preserve"> further and reduce the outlier effect (figure 1c).</w:t>
      </w:r>
      <w:commentRangeEnd w:id="89"/>
      <w:r w:rsidR="00C777A3">
        <w:rPr>
          <w:rStyle w:val="CommentReference"/>
        </w:rPr>
        <w:commentReference w:id="89"/>
      </w:r>
      <w:r w:rsidR="00D9531B" w:rsidRPr="00790445">
        <w:rPr>
          <w:rFonts w:ascii="Times New Roman" w:hAnsi="Times New Roman" w:cs="Times New Roman"/>
          <w:sz w:val="22"/>
        </w:rPr>
        <w:t xml:space="preserve"> </w:t>
      </w:r>
      <w:commentRangeStart w:id="90"/>
      <w:r w:rsidR="00D9531B" w:rsidRPr="00790445">
        <w:rPr>
          <w:rFonts w:ascii="Times New Roman" w:hAnsi="Times New Roman" w:cs="Times New Roman"/>
          <w:sz w:val="22"/>
        </w:rPr>
        <w:t>Because of the mEuk containing a low proportion, deep enough sequencing and free PCR were compulsory</w:t>
      </w:r>
      <w:commentRangeEnd w:id="90"/>
      <w:r w:rsidR="002908A5">
        <w:rPr>
          <w:rStyle w:val="CommentReference"/>
        </w:rPr>
        <w:commentReference w:id="90"/>
      </w:r>
      <w:r w:rsidR="00D9531B" w:rsidRPr="00790445">
        <w:rPr>
          <w:rFonts w:ascii="Times New Roman" w:hAnsi="Times New Roman" w:cs="Times New Roman"/>
          <w:sz w:val="22"/>
        </w:rPr>
        <w:t xml:space="preserve">. </w:t>
      </w:r>
      <w:commentRangeStart w:id="91"/>
      <w:r w:rsidR="00D9531B" w:rsidRPr="00790445">
        <w:rPr>
          <w:rFonts w:ascii="Times New Roman" w:hAnsi="Times New Roman" w:cs="Times New Roman"/>
          <w:sz w:val="22"/>
        </w:rPr>
        <w:t>Notably, one cohort</w:t>
      </w:r>
      <w:r w:rsidR="00D9531B"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{"citationID":"Dte8ilh5","properties":{"formattedCitation":"\\super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00D9531B"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19</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whole-metagenomic-library preparation was employed 12 cycles of limited-cycle PCR; moreover, its sequencing size was five to ten times smaller than others. </w:t>
      </w:r>
      <w:commentRangeEnd w:id="91"/>
      <w:r w:rsidR="002908A5">
        <w:rPr>
          <w:rStyle w:val="CommentReference"/>
        </w:rPr>
        <w:commentReference w:id="91"/>
      </w:r>
      <w:r w:rsidR="00D9531B" w:rsidRPr="00790445">
        <w:rPr>
          <w:rFonts w:ascii="Times New Roman" w:hAnsi="Times New Roman" w:cs="Times New Roman"/>
          <w:sz w:val="22"/>
        </w:rPr>
        <w:t>Therefore, we didn</w:t>
      </w:r>
      <w:r w:rsidR="000D0043" w:rsidRPr="00790445">
        <w:rPr>
          <w:rFonts w:ascii="Times New Roman" w:hAnsi="Times New Roman" w:cs="Times New Roman"/>
          <w:sz w:val="22"/>
        </w:rPr>
        <w:t>'</w:t>
      </w:r>
      <w:r w:rsidR="00D9531B" w:rsidRPr="00790445">
        <w:rPr>
          <w:rFonts w:ascii="Times New Roman" w:hAnsi="Times New Roman" w:cs="Times New Roman"/>
          <w:sz w:val="22"/>
        </w:rPr>
        <w:t xml:space="preserve">t adopt this cohort. At last, after three main filters (figure 1c and </w:t>
      </w:r>
      <w:commentRangeStart w:id="92"/>
      <w:r w:rsidR="00D9531B" w:rsidRPr="00790445">
        <w:rPr>
          <w:rFonts w:ascii="Times New Roman" w:hAnsi="Times New Roman" w:cs="Times New Roman"/>
          <w:sz w:val="22"/>
        </w:rPr>
        <w:t>Methods</w:t>
      </w:r>
      <w:commentRangeEnd w:id="92"/>
      <w:r w:rsidR="00D9531B" w:rsidRPr="00790445">
        <w:rPr>
          <w:rStyle w:val="CommentReference"/>
          <w:rFonts w:ascii="Times New Roman" w:hAnsi="Times New Roman" w:cs="Times New Roman"/>
          <w:sz w:val="22"/>
          <w:szCs w:val="22"/>
        </w:rPr>
        <w:commentReference w:id="92"/>
      </w:r>
      <w:r w:rsidR="00D9531B" w:rsidRPr="00790445">
        <w:rPr>
          <w:rFonts w:ascii="Times New Roman" w:hAnsi="Times New Roman" w:cs="Times New Roman"/>
          <w:sz w:val="22"/>
        </w:rPr>
        <w:t>), a total of 1,329 samples (525 healthy control, 350 adenoma patients, and 454 CRC characters) were accepted for downstream analysis.</w:t>
      </w:r>
      <w:r w:rsidR="000D0043" w:rsidRPr="00790445">
        <w:rPr>
          <w:rFonts w:ascii="Times New Roman" w:hAnsi="Times New Roman" w:cs="Times New Roman"/>
          <w:sz w:val="22"/>
        </w:rPr>
        <w:t xml:space="preserve"> It is consistent with previous study</w:t>
      </w:r>
      <w:r w:rsidR="000D0043"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{"citationID":"I3A82hZO","properties":{"formattedCitation":"\\super 24\\nosupersub{}","plainCitation":"24","noteIndex":0},"citationItems":[{"id":524,"uris":["http://zotero.org/users/7908919/items/HF6WMD26"],"uri":["http://zotero.org/users/7908919/items/HF6WMD26"],"itemData":{"id":524,"type":"article-journal","abstract":"Background\nControversy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000D0043"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24</w:t>
      </w:r>
      <w:r w:rsidR="000D0043" w:rsidRPr="00790445">
        <w:rPr>
          <w:rFonts w:ascii="Times New Roman" w:hAnsi="Times New Roman" w:cs="Times New Roman"/>
          <w:sz w:val="22"/>
        </w:rPr>
        <w:fldChar w:fldCharType="end"/>
      </w:r>
      <w:r w:rsidR="000D0043" w:rsidRPr="00790445">
        <w:rPr>
          <w:rFonts w:ascii="Times New Roman" w:hAnsi="Times New Roman" w:cs="Times New Roman"/>
          <w:sz w:val="22"/>
        </w:rPr>
        <w:t xml:space="preserve"> that approximately 70% of individuals could be detected </w:t>
      </w:r>
      <w:commentRangeStart w:id="93"/>
      <w:r w:rsidR="000D0043" w:rsidRPr="00790445">
        <w:rPr>
          <w:rFonts w:ascii="Times New Roman" w:hAnsi="Times New Roman" w:cs="Times New Roman"/>
          <w:sz w:val="22"/>
        </w:rPr>
        <w:t>micro-eukaryotes in all gastrointestinal segments.</w:t>
      </w:r>
      <w:del w:id="94" w:author="Thomas Kwong" w:date="2021-09-12T17:01:00Z">
        <w:r w:rsidR="00C777A3" w:rsidDel="00C777A3">
          <w:rPr>
            <w:rFonts w:ascii="Times New Roman" w:hAnsi="Times New Roman" w:cs="Times New Roman"/>
            <w:sz w:val="22"/>
          </w:rPr>
          <w:delText xml:space="preserve"> Make up</w:delText>
        </w:r>
      </w:del>
      <w:commentRangeEnd w:id="93"/>
      <w:r w:rsidR="002908A5">
        <w:rPr>
          <w:rStyle w:val="CommentReference"/>
        </w:rPr>
        <w:commentReference w:id="93"/>
      </w:r>
    </w:p>
    <w:p w14:paraId="16EDDBAC" w14:textId="72FF9D96" w:rsidR="00D9531B" w:rsidRPr="00790445" w:rsidRDefault="00D9531B" w:rsidP="007031A9">
      <w:pPr>
        <w:pStyle w:val="title20825"/>
      </w:pPr>
      <w:r w:rsidRPr="00790445">
        <w:t xml:space="preserve">The enteric </w:t>
      </w:r>
      <w:r w:rsidR="00FA35F2" w:rsidRPr="00790445">
        <w:t>micro-eukaryotic</w:t>
      </w:r>
      <w:r w:rsidRPr="00790445">
        <w:t xml:space="preserve"> composition</w:t>
      </w:r>
      <w:del w:id="95" w:author="Thomas Kwong" w:date="2021-09-12T17:23:00Z">
        <w:r w:rsidRPr="00790445" w:rsidDel="00CD611D">
          <w:delText xml:space="preserve"> was alter</w:delText>
        </w:r>
      </w:del>
      <w:del w:id="96" w:author="Thomas Kwong" w:date="2021-09-12T17:12:00Z">
        <w:r w:rsidRPr="00790445" w:rsidDel="002908A5">
          <w:delText>ations</w:delText>
        </w:r>
      </w:del>
      <w:del w:id="97" w:author="Thomas Kwong" w:date="2021-09-12T17:23:00Z">
        <w:r w:rsidRPr="00790445" w:rsidDel="00CD611D">
          <w:delText xml:space="preserve"> in CRC</w:delText>
        </w:r>
      </w:del>
    </w:p>
    <w:p w14:paraId="3E110BBC" w14:textId="20B2645C"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Consistent with previous studies and as a validation for our analysis, we observed bacteria</w:t>
      </w:r>
      <w:ins w:id="98" w:author="Thomas Kwong" w:date="2021-09-12T17:12:00Z">
        <w:r w:rsidR="002908A5">
          <w:rPr>
            <w:rFonts w:ascii="Times New Roman" w:hAnsi="Times New Roman" w:cs="Times New Roman"/>
            <w:sz w:val="22"/>
          </w:rPr>
          <w:t>l</w:t>
        </w:r>
      </w:ins>
      <w:r w:rsidRPr="00790445">
        <w:rPr>
          <w:rFonts w:ascii="Times New Roman" w:hAnsi="Times New Roman" w:cs="Times New Roman"/>
          <w:sz w:val="22"/>
        </w:rPr>
        <w:t xml:space="preserve"> phyla </w:t>
      </w:r>
      <w:proofErr w:type="gramStart"/>
      <w:r w:rsidRPr="00790445">
        <w:rPr>
          <w:rFonts w:ascii="Times New Roman" w:hAnsi="Times New Roman" w:cs="Times New Roman"/>
          <w:sz w:val="22"/>
        </w:rPr>
        <w:t>Bacteroidetes</w:t>
      </w:r>
      <w:proofErr w:type="gramEnd"/>
      <w:r w:rsidRPr="00790445">
        <w:rPr>
          <w:rFonts w:ascii="Times New Roman" w:hAnsi="Times New Roman" w:cs="Times New Roman"/>
          <w:sz w:val="22"/>
        </w:rPr>
        <w:t xml:space="preserve"> and Fusobacteria were enriched in the CRC group compared with healthy control. Conversely, Firmicutes and Actinobacteria were reduced (see supplementary </w:t>
      </w:r>
      <w:commentRangeStart w:id="99"/>
      <w:r w:rsidRPr="00790445">
        <w:rPr>
          <w:rFonts w:ascii="Times New Roman" w:hAnsi="Times New Roman" w:cs="Times New Roman"/>
          <w:sz w:val="22"/>
        </w:rPr>
        <w:t>figure 1</w:t>
      </w:r>
      <w:commentRangeEnd w:id="99"/>
      <w:r w:rsidRPr="00790445">
        <w:rPr>
          <w:rStyle w:val="CommentReference"/>
          <w:rFonts w:ascii="Times New Roman" w:hAnsi="Times New Roman" w:cs="Times New Roman"/>
          <w:sz w:val="22"/>
          <w:szCs w:val="22"/>
        </w:rPr>
        <w:commentReference w:id="99"/>
      </w:r>
      <w:r w:rsidRPr="00790445">
        <w:rPr>
          <w:rFonts w:ascii="Times New Roman" w:hAnsi="Times New Roman" w:cs="Times New Roman"/>
          <w:sz w:val="22"/>
        </w:rPr>
        <w:t xml:space="preserve">). Among the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taxa, the phylum Ascomycota dominated the microbiota</w:t>
      </w:r>
      <w:ins w:id="100" w:author="Thomas Kwong" w:date="2021-09-12T17:17:00Z">
        <w:r w:rsidR="002908A5">
          <w:rPr>
            <w:rFonts w:ascii="Times New Roman" w:hAnsi="Times New Roman" w:cs="Times New Roman"/>
            <w:sz w:val="22"/>
          </w:rPr>
          <w:t xml:space="preserve">. </w:t>
        </w:r>
      </w:ins>
      <w:ins w:id="101" w:author="Thomas Kwong" w:date="2021-09-12T17:24:00Z">
        <w:r w:rsidR="00CD611D">
          <w:rPr>
            <w:rFonts w:ascii="Times New Roman" w:hAnsi="Times New Roman" w:cs="Times New Roman"/>
            <w:sz w:val="22"/>
          </w:rPr>
          <w:t xml:space="preserve">Each </w:t>
        </w:r>
      </w:ins>
      <w:del w:id="102" w:author="Thomas Kwong" w:date="2021-09-12T17:17:00Z">
        <w:r w:rsidRPr="00790445" w:rsidDel="002908A5">
          <w:rPr>
            <w:rFonts w:ascii="Times New Roman" w:hAnsi="Times New Roman" w:cs="Times New Roman"/>
            <w:sz w:val="22"/>
          </w:rPr>
          <w:delText xml:space="preserve">, while Basidiomycota was observed as the second most abundant phylum (figure 2a). </w:delText>
        </w:r>
      </w:del>
      <w:del w:id="103" w:author="Thomas Kwong" w:date="2021-09-12T17:24:00Z">
        <w:r w:rsidRPr="00790445" w:rsidDel="00CD611D">
          <w:rPr>
            <w:rFonts w:ascii="Times New Roman" w:hAnsi="Times New Roman" w:cs="Times New Roman"/>
            <w:sz w:val="22"/>
          </w:rPr>
          <w:delText>It</w:delText>
        </w:r>
        <w:r w:rsidR="000D0043" w:rsidRPr="00790445" w:rsidDel="00CD611D">
          <w:rPr>
            <w:rFonts w:ascii="Times New Roman" w:hAnsi="Times New Roman" w:cs="Times New Roman"/>
            <w:sz w:val="22"/>
          </w:rPr>
          <w:delText>'</w:delText>
        </w:r>
        <w:r w:rsidRPr="00790445" w:rsidDel="00CD611D">
          <w:rPr>
            <w:rFonts w:ascii="Times New Roman" w:hAnsi="Times New Roman" w:cs="Times New Roman"/>
            <w:sz w:val="22"/>
          </w:rPr>
          <w:delText xml:space="preserve">s worth noting that each </w:delText>
        </w:r>
      </w:del>
      <w:r w:rsidRPr="00790445">
        <w:rPr>
          <w:rFonts w:ascii="Times New Roman" w:hAnsi="Times New Roman" w:cs="Times New Roman"/>
          <w:sz w:val="22"/>
        </w:rPr>
        <w:t xml:space="preserve">cohort </w:t>
      </w:r>
      <w:ins w:id="104" w:author="Thomas Kwong" w:date="2021-09-12T17:25:00Z">
        <w:r w:rsidR="00CD611D">
          <w:rPr>
            <w:rFonts w:ascii="Times New Roman" w:hAnsi="Times New Roman" w:cs="Times New Roman"/>
            <w:sz w:val="22"/>
          </w:rPr>
          <w:t xml:space="preserve">showed a significant variation for the next most abundant species. </w:t>
        </w:r>
      </w:ins>
      <w:del w:id="105" w:author="Thomas Kwong" w:date="2021-09-12T17:25:00Z">
        <w:r w:rsidRPr="00790445" w:rsidDel="00CD611D">
          <w:rPr>
            <w:rFonts w:ascii="Times New Roman" w:hAnsi="Times New Roman" w:cs="Times New Roman"/>
            <w:sz w:val="22"/>
          </w:rPr>
          <w:delText>would play a few var</w:delText>
        </w:r>
      </w:del>
      <w:del w:id="106" w:author="Thomas Kwong" w:date="2021-09-12T17:26:00Z">
        <w:r w:rsidRPr="00790445" w:rsidDel="00CD611D">
          <w:rPr>
            <w:rFonts w:ascii="Times New Roman" w:hAnsi="Times New Roman" w:cs="Times New Roman"/>
            <w:sz w:val="22"/>
          </w:rPr>
          <w:delText>iances in</w:delText>
        </w:r>
      </w:del>
      <w:r w:rsidRPr="00790445">
        <w:rPr>
          <w:rFonts w:ascii="Times New Roman" w:hAnsi="Times New Roman" w:cs="Times New Roman"/>
          <w:sz w:val="22"/>
        </w:rPr>
        <w:t xml:space="preserve"> </w:t>
      </w:r>
      <w:del w:id="107" w:author="Thomas Kwong" w:date="2021-09-12T17:26:00Z">
        <w:r w:rsidRPr="00790445" w:rsidDel="00CD611D">
          <w:rPr>
            <w:rFonts w:ascii="Times New Roman" w:hAnsi="Times New Roman" w:cs="Times New Roman"/>
            <w:sz w:val="22"/>
          </w:rPr>
          <w:delText xml:space="preserve">phylum level. For </w:delText>
        </w:r>
      </w:del>
      <w:r w:rsidRPr="00790445">
        <w:rPr>
          <w:rFonts w:ascii="Times New Roman" w:hAnsi="Times New Roman" w:cs="Times New Roman"/>
          <w:sz w:val="22"/>
        </w:rPr>
        <w:t xml:space="preserve">example, the second-largest abundance in </w:t>
      </w:r>
      <w:proofErr w:type="spellStart"/>
      <w:r w:rsidRPr="00790445">
        <w:rPr>
          <w:rFonts w:ascii="Times New Roman" w:hAnsi="Times New Roman" w:cs="Times New Roman"/>
          <w:sz w:val="22"/>
        </w:rPr>
        <w:t>Yachida</w:t>
      </w:r>
      <w:r w:rsidR="000D0043" w:rsidRPr="00790445">
        <w:rPr>
          <w:rFonts w:ascii="Times New Roman" w:hAnsi="Times New Roman" w:cs="Times New Roman"/>
          <w:sz w:val="22"/>
        </w:rPr>
        <w:t>'</w:t>
      </w:r>
      <w:r w:rsidRPr="00790445">
        <w:rPr>
          <w:rFonts w:ascii="Times New Roman" w:hAnsi="Times New Roman" w:cs="Times New Roman"/>
          <w:sz w:val="22"/>
        </w:rPr>
        <w:t>s</w:t>
      </w:r>
      <w:proofErr w:type="spellEnd"/>
      <w:r w:rsidRPr="00790445">
        <w:rPr>
          <w:rFonts w:ascii="Times New Roman" w:hAnsi="Times New Roman" w:cs="Times New Roman"/>
          <w:sz w:val="22"/>
        </w:rPr>
        <w:t xml:space="preserve"> cohort from Japan Asia was </w:t>
      </w:r>
      <w:proofErr w:type="spellStart"/>
      <w:r w:rsidRPr="00790445">
        <w:rPr>
          <w:rFonts w:ascii="Times New Roman" w:hAnsi="Times New Roman" w:cs="Times New Roman"/>
          <w:sz w:val="22"/>
        </w:rPr>
        <w:t>Mucoromycota</w:t>
      </w:r>
      <w:proofErr w:type="spellEnd"/>
      <w:r w:rsidRPr="00790445">
        <w:rPr>
          <w:rFonts w:ascii="Times New Roman" w:hAnsi="Times New Roman" w:cs="Times New Roman"/>
          <w:sz w:val="22"/>
        </w:rPr>
        <w:t xml:space="preserve"> instead of </w:t>
      </w:r>
      <w:r w:rsidRPr="00790445">
        <w:rPr>
          <w:rFonts w:ascii="Times New Roman" w:hAnsi="Times New Roman" w:cs="Times New Roman"/>
          <w:i/>
          <w:iCs/>
          <w:sz w:val="22"/>
        </w:rPr>
        <w:t>Basidiomycota</w:t>
      </w:r>
      <w:r w:rsidRPr="00790445">
        <w:rPr>
          <w:rFonts w:ascii="Times New Roman" w:hAnsi="Times New Roman" w:cs="Times New Roman"/>
          <w:sz w:val="22"/>
        </w:rPr>
        <w:t xml:space="preserve">. </w:t>
      </w:r>
      <w:r w:rsidRPr="00790445">
        <w:rPr>
          <w:rFonts w:ascii="Times New Roman" w:hAnsi="Times New Roman" w:cs="Times New Roman"/>
          <w:i/>
          <w:iCs/>
          <w:sz w:val="22"/>
        </w:rPr>
        <w:t>Microsporidia</w:t>
      </w:r>
      <w:r w:rsidRPr="00790445">
        <w:rPr>
          <w:rFonts w:ascii="Times New Roman" w:hAnsi="Times New Roman" w:cs="Times New Roman"/>
          <w:sz w:val="22"/>
        </w:rPr>
        <w:t xml:space="preserve"> </w:t>
      </w:r>
      <w:r w:rsidRPr="00790445">
        <w:rPr>
          <w:rFonts w:ascii="Times New Roman" w:hAnsi="Times New Roman" w:cs="Times New Roman"/>
          <w:i/>
          <w:iCs/>
          <w:sz w:val="22"/>
        </w:rPr>
        <w:t>contains</w:t>
      </w:r>
      <w:r w:rsidRPr="00790445">
        <w:rPr>
          <w:rFonts w:ascii="Times New Roman" w:hAnsi="Times New Roman" w:cs="Times New Roman"/>
          <w:sz w:val="22"/>
        </w:rPr>
        <w:t xml:space="preserve"> less proportion in Asians compared with non-Asians (figure 2b). In the downstream analysis, we normalized the data through healthy control median in each group and each feature to reduce these effects (see </w:t>
      </w:r>
      <w:commentRangeStart w:id="108"/>
      <w:r w:rsidRPr="00790445">
        <w:rPr>
          <w:rFonts w:ascii="Times New Roman" w:hAnsi="Times New Roman" w:cs="Times New Roman"/>
          <w:sz w:val="22"/>
        </w:rPr>
        <w:t>Methods</w:t>
      </w:r>
      <w:commentRangeEnd w:id="108"/>
      <w:r w:rsidRPr="00790445">
        <w:rPr>
          <w:rStyle w:val="CommentReference"/>
          <w:rFonts w:ascii="Times New Roman" w:hAnsi="Times New Roman" w:cs="Times New Roman"/>
          <w:sz w:val="22"/>
          <w:szCs w:val="22"/>
        </w:rPr>
        <w:commentReference w:id="108"/>
      </w:r>
      <w:r w:rsidRPr="00790445">
        <w:rPr>
          <w:rFonts w:ascii="Times New Roman" w:hAnsi="Times New Roman" w:cs="Times New Roman"/>
          <w:sz w:val="22"/>
        </w:rPr>
        <w:t xml:space="preserve">). We also </w:t>
      </w:r>
      <w:r w:rsidRPr="00790445">
        <w:rPr>
          <w:rFonts w:ascii="Times New Roman" w:hAnsi="Times New Roman" w:cs="Times New Roman"/>
          <w:sz w:val="22"/>
        </w:rPr>
        <w:lastRenderedPageBreak/>
        <w:t xml:space="preserve">made the phylum comparison between CRC and healthy control. In bacteria phylum level, Fusobacteria performed significantly in 6 cohorts and enriched in all in CRC compared to healthy control (see </w:t>
      </w:r>
      <w:commentRangeStart w:id="109"/>
      <w:r w:rsidRPr="00790445">
        <w:rPr>
          <w:rFonts w:ascii="Times New Roman" w:hAnsi="Times New Roman" w:cs="Times New Roman"/>
          <w:sz w:val="22"/>
        </w:rPr>
        <w:t>supplementary figure 2</w:t>
      </w:r>
      <w:commentRangeEnd w:id="109"/>
      <w:r w:rsidRPr="00790445">
        <w:rPr>
          <w:rStyle w:val="CommentReference"/>
          <w:rFonts w:ascii="Times New Roman" w:hAnsi="Times New Roman" w:cs="Times New Roman"/>
          <w:sz w:val="22"/>
          <w:szCs w:val="22"/>
        </w:rPr>
        <w:commentReference w:id="109"/>
      </w:r>
      <w:r w:rsidRPr="00790445">
        <w:rPr>
          <w:rFonts w:ascii="Times New Roman" w:hAnsi="Times New Roman" w:cs="Times New Roman"/>
          <w:sz w:val="22"/>
        </w:rPr>
        <w:t xml:space="preserve">). But none showed a steady trend or difference in each study like Fusobacteria in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phylum level (figure 2c). In agreement with the previous research showed distortion in microbiome diversity in the disease stage</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{"citationID":"3lGlvNVp","properties":{"formattedCitation":"\\super 25\\nosupersub{}","plainCitation":"25","noteIndex":0},"citationItems":[{"id":48,"uris":["http://zotero.org/users/7908919/items/VVTM9ZZK"],"uri":["http://zotero.org/users/7908919/items/VVTM9ZZK"],"itemData":{"id":48,"type":"article-journal","abstract":"Gut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25</w:t>
      </w:r>
      <w:r w:rsidRPr="00790445">
        <w:rPr>
          <w:rFonts w:ascii="Times New Roman" w:hAnsi="Times New Roman" w:cs="Times New Roman"/>
          <w:sz w:val="22"/>
        </w:rPr>
        <w:fldChar w:fldCharType="end"/>
      </w:r>
      <w:r w:rsidRPr="00790445">
        <w:rPr>
          <w:rFonts w:ascii="Times New Roman" w:hAnsi="Times New Roman" w:cs="Times New Roman"/>
          <w:sz w:val="22"/>
        </w:rPr>
        <w:t xml:space="preserve">, alpha diversity indices were reduced in patients with CRC compared to control individuals when compared all the samples together (figure 2d). Most cohorts showed diversity reduction by alpha diversity index, chao1. Even though the alteration in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is not as apparent as in bacteria level, it still offered some difference in CRC compared with healthy control. Although there was heterogeneity in different cohorts, overall, both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phyla composition and alpha diversity were significant differences in the CRC group compared with the healthy control.</w:t>
      </w:r>
    </w:p>
    <w:p w14:paraId="128981FB" w14:textId="501FCD71" w:rsidR="00D9531B" w:rsidRPr="00790445" w:rsidRDefault="00D9531B" w:rsidP="007031A9">
      <w:pPr>
        <w:pStyle w:val="title20825"/>
      </w:pPr>
      <w:r w:rsidRPr="00790445">
        <w:t xml:space="preserve">Seventy-four </w:t>
      </w:r>
      <w:r w:rsidR="00FA35F2" w:rsidRPr="00790445">
        <w:t>micro-eukaryotic</w:t>
      </w:r>
      <w:r w:rsidRPr="00790445">
        <w:t xml:space="preserve"> species were associated with CRC through univariate meta-analysis</w:t>
      </w:r>
    </w:p>
    <w:p w14:paraId="404C2FE8" w14:textId="05169825" w:rsidR="00D9531B" w:rsidRPr="00790445" w:rsidRDefault="00D9531B" w:rsidP="00790445">
      <w:pPr>
        <w:widowControl/>
        <w:rPr>
          <w:rFonts w:ascii="Times New Roman" w:eastAsia="DengXian" w:hAnsi="Times New Roman" w:cs="Times New Roman"/>
          <w:color w:val="000000"/>
          <w:kern w:val="0"/>
          <w:sz w:val="22"/>
        </w:rPr>
      </w:pPr>
      <w:r w:rsidRPr="00790445">
        <w:rPr>
          <w:rFonts w:ascii="Times New Roman" w:hAnsi="Times New Roman" w:cs="Times New Roman"/>
          <w:sz w:val="22"/>
        </w:rPr>
        <w:t xml:space="preserve">As previously described, the factor </w:t>
      </w:r>
      <w:r w:rsidR="000D0043" w:rsidRPr="00790445">
        <w:rPr>
          <w:rFonts w:ascii="Times New Roman" w:hAnsi="Times New Roman" w:cs="Times New Roman"/>
          <w:sz w:val="22"/>
        </w:rPr>
        <w:t>'</w:t>
      </w:r>
      <w:r w:rsidRPr="00790445">
        <w:rPr>
          <w:rFonts w:ascii="Times New Roman" w:hAnsi="Times New Roman" w:cs="Times New Roman"/>
          <w:sz w:val="22"/>
        </w:rPr>
        <w:t>cohort</w:t>
      </w:r>
      <w:r w:rsidR="000D0043" w:rsidRPr="00790445">
        <w:rPr>
          <w:rFonts w:ascii="Times New Roman" w:hAnsi="Times New Roman" w:cs="Times New Roman"/>
          <w:sz w:val="22"/>
        </w:rPr>
        <w:t>'</w:t>
      </w:r>
      <w:r w:rsidRPr="00790445">
        <w:rPr>
          <w:rFonts w:ascii="Times New Roman" w:hAnsi="Times New Roman" w:cs="Times New Roman"/>
          <w:sz w:val="22"/>
        </w:rPr>
        <w:t xml:space="preserve"> has a predominant effect on species composition because of the different DNA extraction protocols, various races, etc. An analysis of microbial alpha diversity and beta diversity also revealed that cohort heterogeneity has a more significant effect on overall microbiome composition than CRC in our data (see </w:t>
      </w:r>
      <w:commentRangeStart w:id="110"/>
      <w:r w:rsidRPr="00790445">
        <w:rPr>
          <w:rFonts w:ascii="Times New Roman" w:hAnsi="Times New Roman" w:cs="Times New Roman"/>
          <w:sz w:val="22"/>
        </w:rPr>
        <w:t>supplementary figure 3</w:t>
      </w:r>
      <w:commentRangeEnd w:id="110"/>
      <w:r w:rsidRPr="00790445">
        <w:rPr>
          <w:rStyle w:val="CommentReference"/>
          <w:rFonts w:ascii="Times New Roman" w:hAnsi="Times New Roman" w:cs="Times New Roman"/>
          <w:sz w:val="22"/>
          <w:szCs w:val="22"/>
        </w:rPr>
        <w:commentReference w:id="110"/>
      </w:r>
      <w:r w:rsidRPr="00790445">
        <w:rPr>
          <w:rFonts w:ascii="Times New Roman" w:hAnsi="Times New Roman" w:cs="Times New Roman"/>
          <w:sz w:val="22"/>
        </w:rPr>
        <w:t xml:space="preserve"> and </w:t>
      </w:r>
      <w:commentRangeStart w:id="111"/>
      <w:r w:rsidRPr="00790445">
        <w:rPr>
          <w:rFonts w:ascii="Times New Roman" w:hAnsi="Times New Roman" w:cs="Times New Roman"/>
          <w:sz w:val="22"/>
        </w:rPr>
        <w:t>supplementary figure 4</w:t>
      </w:r>
      <w:commentRangeEnd w:id="111"/>
      <w:r w:rsidRPr="00790445">
        <w:rPr>
          <w:rStyle w:val="CommentReference"/>
          <w:rFonts w:ascii="Times New Roman" w:hAnsi="Times New Roman" w:cs="Times New Roman"/>
          <w:sz w:val="22"/>
          <w:szCs w:val="22"/>
        </w:rPr>
        <w:commentReference w:id="111"/>
      </w:r>
      <w:r w:rsidRPr="00790445">
        <w:rPr>
          <w:rFonts w:ascii="Times New Roman" w:hAnsi="Times New Roman" w:cs="Times New Roman"/>
          <w:sz w:val="22"/>
        </w:rPr>
        <w:t>). We normalized the data through the median for each species in different cohorts and accessed the relative median abundance</w:t>
      </w:r>
      <w:del w:id="112" w:author="Thomas Kwong" w:date="2021-09-12T17:28:00Z">
        <w:r w:rsidRPr="00790445" w:rsidDel="00170358">
          <w:rPr>
            <w:rFonts w:ascii="Times New Roman" w:hAnsi="Times New Roman" w:cs="Times New Roman"/>
            <w:sz w:val="22"/>
          </w:rPr>
          <w:delText xml:space="preserve"> (see Methods)</w:delText>
        </w:r>
      </w:del>
      <w:r w:rsidRPr="00790445">
        <w:rPr>
          <w:rFonts w:ascii="Times New Roman" w:hAnsi="Times New Roman" w:cs="Times New Roman"/>
          <w:sz w:val="22"/>
        </w:rPr>
        <w:t xml:space="preserve">. It could reduce the impact of various studies and enhance the influence of other factors. We filtered the rarefied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(relative abundance &lt; 0.1% of all the microeukaryote) and accessed 296 features (figure 3a and supplementary table 3) from 592 aligned species (see supplementary table 4). To determine </w:t>
      </w:r>
      <w:r w:rsidR="00AE2F5C" w:rsidRPr="00790445">
        <w:rPr>
          <w:rFonts w:ascii="Times New Roman" w:hAnsi="Times New Roman" w:cs="Times New Roman"/>
          <w:sz w:val="22"/>
        </w:rPr>
        <w:t xml:space="preserve">the </w:t>
      </w:r>
      <w:r w:rsidRPr="00790445">
        <w:rPr>
          <w:rFonts w:ascii="Times New Roman" w:hAnsi="Times New Roman" w:cs="Times New Roman"/>
          <w:sz w:val="22"/>
        </w:rPr>
        <w:t xml:space="preserve">potential enteric </w:t>
      </w:r>
      <w:r w:rsidR="00FA35F2" w:rsidRPr="00790445">
        <w:rPr>
          <w:rFonts w:ascii="Times New Roman" w:hAnsi="Times New Roman" w:cs="Times New Roman"/>
          <w:sz w:val="22"/>
        </w:rPr>
        <w:t>micro-</w:t>
      </w:r>
      <w:proofErr w:type="gramStart"/>
      <w:r w:rsidR="00FA35F2" w:rsidRPr="00790445">
        <w:rPr>
          <w:rFonts w:ascii="Times New Roman" w:hAnsi="Times New Roman" w:cs="Times New Roman"/>
          <w:sz w:val="22"/>
        </w:rPr>
        <w:t>eukaryotes</w:t>
      </w:r>
      <w:proofErr w:type="gramEnd"/>
      <w:r w:rsidRPr="00790445">
        <w:rPr>
          <w:rFonts w:ascii="Times New Roman" w:hAnsi="Times New Roman" w:cs="Times New Roman"/>
          <w:sz w:val="22"/>
        </w:rPr>
        <w:t xml:space="preserve"> shift in patients with CRC, we compared the selected 296 species relative median abundance between healthy control and CRC patients. We gained 74 and 33 candidates whose adjusted p-value is less than, respectively, 0.1 and 0.01 by the Mann-Whitney U test and Bonferroni adjustment (figure 3a). We identified the </w:t>
      </w:r>
      <w:bookmarkStart w:id="113" w:name="_Hlk82102929"/>
      <w:r w:rsidRPr="00790445">
        <w:rPr>
          <w:rFonts w:ascii="Times New Roman" w:hAnsi="Times New Roman" w:cs="Times New Roman"/>
          <w:sz w:val="22"/>
        </w:rPr>
        <w:t>74 candidates as the main set</w:t>
      </w:r>
      <w:bookmarkEnd w:id="113"/>
      <w:r w:rsidRPr="00790445">
        <w:rPr>
          <w:rFonts w:ascii="Times New Roman" w:hAnsi="Times New Roman" w:cs="Times New Roman"/>
          <w:sz w:val="22"/>
        </w:rPr>
        <w:t xml:space="preserve"> and 33 features as the core set. It</w:t>
      </w:r>
      <w:r w:rsidR="000D0043" w:rsidRPr="00790445">
        <w:rPr>
          <w:rFonts w:ascii="Times New Roman" w:hAnsi="Times New Roman" w:cs="Times New Roman"/>
          <w:sz w:val="22"/>
        </w:rPr>
        <w:t>'</w:t>
      </w:r>
      <w:r w:rsidRPr="00790445">
        <w:rPr>
          <w:rFonts w:ascii="Times New Roman" w:hAnsi="Times New Roman" w:cs="Times New Roman"/>
          <w:sz w:val="22"/>
        </w:rPr>
        <w:t xml:space="preserve">s worth remarking that the difference between CRC and healthy control of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(-log</w:t>
      </w:r>
      <w:r w:rsidRPr="00790445">
        <w:rPr>
          <w:rFonts w:ascii="Times New Roman" w:hAnsi="Times New Roman" w:cs="Times New Roman"/>
          <w:sz w:val="22"/>
          <w:vertAlign w:val="subscript"/>
        </w:rPr>
        <w:t>10</w:t>
      </w:r>
      <w:r w:rsidRPr="00790445">
        <w:rPr>
          <w:rFonts w:ascii="Times New Roman" w:hAnsi="Times New Roman" w:cs="Times New Roman"/>
          <w:sz w:val="22"/>
        </w:rPr>
        <w:t xml:space="preserve">FDR = 17.29) was much more significant than others. In the meantime, we made the same comparison between adenoma and CRC patients (see </w:t>
      </w:r>
      <w:commentRangeStart w:id="114"/>
      <w:r w:rsidRPr="00790445">
        <w:rPr>
          <w:rFonts w:ascii="Times New Roman" w:hAnsi="Times New Roman" w:cs="Times New Roman"/>
          <w:sz w:val="22"/>
        </w:rPr>
        <w:t>supplementary table 4</w:t>
      </w:r>
      <w:commentRangeEnd w:id="114"/>
      <w:r w:rsidRPr="00790445">
        <w:rPr>
          <w:rStyle w:val="CommentReference"/>
          <w:rFonts w:ascii="Times New Roman" w:hAnsi="Times New Roman" w:cs="Times New Roman"/>
          <w:sz w:val="22"/>
          <w:szCs w:val="22"/>
        </w:rPr>
        <w:commentReference w:id="114"/>
      </w:r>
      <w:r w:rsidRPr="00790445">
        <w:rPr>
          <w:rFonts w:ascii="Times New Roman" w:hAnsi="Times New Roman" w:cs="Times New Roman"/>
          <w:sz w:val="22"/>
        </w:rPr>
        <w:t xml:space="preserve">). Only six features also significantly differed (FDR &lt; 0.01) in CRC compared with adenoma, namely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Erysiphe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Pr="00790445">
        <w:rPr>
          <w:rFonts w:ascii="Times New Roman" w:hAnsi="Times New Roman" w:cs="Times New Roman"/>
          <w:i/>
          <w:iCs/>
          <w:sz w:val="22"/>
        </w:rPr>
        <w:t>Thielaviopsis</w:t>
      </w:r>
      <w:r w:rsidRPr="00790445">
        <w:rPr>
          <w:rFonts w:ascii="Times New Roman" w:hAnsi="Times New Roman" w:cs="Times New Roman"/>
          <w:sz w:val="22"/>
        </w:rPr>
        <w:t xml:space="preserve"> </w:t>
      </w:r>
      <w:r w:rsidRPr="00790445">
        <w:rPr>
          <w:rFonts w:ascii="Times New Roman" w:hAnsi="Times New Roman" w:cs="Times New Roman"/>
          <w:i/>
          <w:iCs/>
          <w:sz w:val="22"/>
        </w:rPr>
        <w:t>punctulata</w:t>
      </w:r>
      <w:r w:rsidRPr="00790445">
        <w:rPr>
          <w:rFonts w:ascii="Times New Roman" w:hAnsi="Times New Roman" w:cs="Times New Roman"/>
          <w:sz w:val="22"/>
        </w:rPr>
        <w:t xml:space="preserve">, </w:t>
      </w:r>
      <w:r w:rsidRPr="00790445">
        <w:rPr>
          <w:rFonts w:ascii="Times New Roman" w:hAnsi="Times New Roman" w:cs="Times New Roman"/>
          <w:i/>
          <w:iCs/>
          <w:sz w:val="22"/>
        </w:rPr>
        <w:t>Moniliophthora</w:t>
      </w:r>
      <w:r w:rsidRPr="00790445">
        <w:rPr>
          <w:rFonts w:ascii="Times New Roman" w:hAnsi="Times New Roman" w:cs="Times New Roman"/>
          <w:sz w:val="22"/>
        </w:rPr>
        <w:t xml:space="preserve"> </w:t>
      </w:r>
      <w:r w:rsidRPr="00790445">
        <w:rPr>
          <w:rFonts w:ascii="Times New Roman" w:hAnsi="Times New Roman" w:cs="Times New Roman"/>
          <w:i/>
          <w:iCs/>
          <w:sz w:val="22"/>
        </w:rPr>
        <w:t>perniciosa</w:t>
      </w:r>
      <w:r w:rsidRPr="00790445">
        <w:rPr>
          <w:rFonts w:ascii="Times New Roman" w:hAnsi="Times New Roman" w:cs="Times New Roman"/>
          <w:sz w:val="22"/>
        </w:rPr>
        <w:t xml:space="preserve">, </w:t>
      </w:r>
      <w:r w:rsidRPr="00790445">
        <w:rPr>
          <w:rFonts w:ascii="Times New Roman" w:hAnsi="Times New Roman" w:cs="Times New Roman"/>
          <w:i/>
          <w:iCs/>
          <w:sz w:val="22"/>
        </w:rPr>
        <w:t>Sphaerulina</w:t>
      </w:r>
      <w:r w:rsidRPr="00790445">
        <w:rPr>
          <w:rFonts w:ascii="Times New Roman" w:hAnsi="Times New Roman" w:cs="Times New Roman"/>
          <w:sz w:val="22"/>
        </w:rPr>
        <w:t xml:space="preserve"> </w:t>
      </w:r>
      <w:r w:rsidRPr="00790445">
        <w:rPr>
          <w:rFonts w:ascii="Times New Roman" w:hAnsi="Times New Roman" w:cs="Times New Roman"/>
          <w:i/>
          <w:iCs/>
          <w:sz w:val="22"/>
        </w:rPr>
        <w:t>musiva</w:t>
      </w:r>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ochraceoroseus</w:t>
      </w:r>
      <w:r w:rsidRPr="00790445">
        <w:rPr>
          <w:rFonts w:ascii="Times New Roman" w:hAnsi="Times New Roman" w:cs="Times New Roman"/>
          <w:sz w:val="22"/>
        </w:rPr>
        <w:t xml:space="preserve">. Except for </w:t>
      </w:r>
      <w:r w:rsidRPr="00790445">
        <w:rPr>
          <w:rFonts w:ascii="Times New Roman" w:hAnsi="Times New Roman" w:cs="Times New Roman"/>
          <w:i/>
          <w:iCs/>
          <w:sz w:val="22"/>
        </w:rPr>
        <w:t>Moniliophthora</w:t>
      </w:r>
      <w:r w:rsidRPr="00790445">
        <w:rPr>
          <w:rFonts w:ascii="Times New Roman" w:hAnsi="Times New Roman" w:cs="Times New Roman"/>
          <w:sz w:val="22"/>
        </w:rPr>
        <w:t xml:space="preserve"> </w:t>
      </w:r>
      <w:r w:rsidRPr="00790445">
        <w:rPr>
          <w:rFonts w:ascii="Times New Roman" w:hAnsi="Times New Roman" w:cs="Times New Roman"/>
          <w:i/>
          <w:iCs/>
          <w:sz w:val="22"/>
        </w:rPr>
        <w:t>perniciosa</w:t>
      </w:r>
      <w:r w:rsidRPr="00790445">
        <w:rPr>
          <w:rFonts w:ascii="Times New Roman" w:hAnsi="Times New Roman" w:cs="Times New Roman"/>
          <w:sz w:val="22"/>
        </w:rPr>
        <w:t xml:space="preserve"> belonging to the </w:t>
      </w:r>
      <w:r w:rsidRPr="00790445">
        <w:rPr>
          <w:rFonts w:ascii="Times New Roman" w:hAnsi="Times New Roman" w:cs="Times New Roman"/>
          <w:i/>
          <w:iCs/>
          <w:sz w:val="22"/>
        </w:rPr>
        <w:t>Basidiomycota</w:t>
      </w:r>
      <w:r w:rsidRPr="00790445">
        <w:rPr>
          <w:rFonts w:ascii="Times New Roman" w:eastAsia="DengXian" w:hAnsi="Times New Roman" w:cs="Times New Roman"/>
          <w:color w:val="000000"/>
          <w:kern w:val="0"/>
          <w:sz w:val="22"/>
        </w:rPr>
        <w:t xml:space="preserve">, the other five belong to the </w:t>
      </w:r>
      <w:r w:rsidRPr="00790445">
        <w:rPr>
          <w:rFonts w:ascii="Times New Roman" w:hAnsi="Times New Roman" w:cs="Times New Roman"/>
          <w:i/>
          <w:iCs/>
          <w:sz w:val="22"/>
        </w:rPr>
        <w:t>Ascomycota</w:t>
      </w:r>
      <w:r w:rsidRPr="00790445">
        <w:rPr>
          <w:rFonts w:ascii="Times New Roman" w:eastAsia="DengXian" w:hAnsi="Times New Roman" w:cs="Times New Roman"/>
          <w:color w:val="000000"/>
          <w:kern w:val="0"/>
          <w:sz w:val="22"/>
        </w:rPr>
        <w:t xml:space="preserve">, </w:t>
      </w:r>
      <w:r w:rsidRPr="00790445">
        <w:rPr>
          <w:rFonts w:ascii="Times New Roman" w:hAnsi="Times New Roman" w:cs="Times New Roman"/>
          <w:sz w:val="22"/>
        </w:rPr>
        <w:t xml:space="preserve">the dominant feature in the phylum level. In summary, thirty-three species were selected as core-set for the downstream analysis from seventy-four significant different species around 296 none-rarefied </w:t>
      </w:r>
      <w:r w:rsidR="00FA35F2" w:rsidRPr="00790445">
        <w:rPr>
          <w:rFonts w:ascii="Times New Roman" w:hAnsi="Times New Roman" w:cs="Times New Roman"/>
          <w:sz w:val="22"/>
        </w:rPr>
        <w:t>micro-eukaryotes</w:t>
      </w:r>
      <w:r w:rsidRPr="00790445">
        <w:rPr>
          <w:rFonts w:ascii="Times New Roman" w:hAnsi="Times New Roman" w:cs="Times New Roman"/>
          <w:sz w:val="22"/>
        </w:rPr>
        <w:t>.</w:t>
      </w:r>
    </w:p>
    <w:p w14:paraId="59B19449" w14:textId="1BD5DA60"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Even though the main set of 74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performed a significant difference between healthy control and CRC patients when combining all studies, we also wanted to realize their performance in each cohort. We analyze each study with the 74 candidates through SSTF and non-parameter tests (see </w:t>
      </w:r>
      <w:commentRangeStart w:id="115"/>
      <w:r w:rsidRPr="00790445">
        <w:rPr>
          <w:rFonts w:ascii="Times New Roman" w:hAnsi="Times New Roman" w:cs="Times New Roman"/>
          <w:sz w:val="22"/>
        </w:rPr>
        <w:t>Methods</w:t>
      </w:r>
      <w:commentRangeEnd w:id="115"/>
      <w:r w:rsidRPr="00790445">
        <w:rPr>
          <w:rStyle w:val="CommentReference"/>
          <w:rFonts w:ascii="Times New Roman" w:hAnsi="Times New Roman" w:cs="Times New Roman"/>
          <w:sz w:val="22"/>
          <w:szCs w:val="22"/>
        </w:rPr>
        <w:commentReference w:id="115"/>
      </w:r>
      <w:r w:rsidRPr="00790445">
        <w:rPr>
          <w:rFonts w:ascii="Times New Roman" w:hAnsi="Times New Roman" w:cs="Times New Roman"/>
          <w:sz w:val="22"/>
        </w:rPr>
        <w:t xml:space="preserve">). Three of the main CRC-CTRL-associated species consisted of the same absolute trend in the comparison.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r w:rsidRPr="00790445">
        <w:rPr>
          <w:rFonts w:ascii="Times New Roman" w:hAnsi="Times New Roman" w:cs="Times New Roman"/>
          <w:i/>
          <w:iCs/>
          <w:sz w:val="22"/>
        </w:rPr>
        <w:t>Erysiphe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were enriched; simultaneously, </w:t>
      </w:r>
      <w:r w:rsidRPr="00790445">
        <w:rPr>
          <w:rFonts w:ascii="Times New Roman" w:hAnsi="Times New Roman" w:cs="Times New Roman"/>
          <w:i/>
          <w:iCs/>
          <w:sz w:val="22"/>
        </w:rPr>
        <w:t>Trichophyton</w:t>
      </w:r>
      <w:r w:rsidRPr="00790445">
        <w:rPr>
          <w:rFonts w:ascii="Times New Roman" w:hAnsi="Times New Roman" w:cs="Times New Roman"/>
          <w:sz w:val="22"/>
        </w:rPr>
        <w:t xml:space="preserve"> </w:t>
      </w:r>
      <w:r w:rsidRPr="00790445">
        <w:rPr>
          <w:rFonts w:ascii="Times New Roman" w:hAnsi="Times New Roman" w:cs="Times New Roman"/>
          <w:i/>
          <w:iCs/>
          <w:sz w:val="22"/>
        </w:rPr>
        <w:t>mentagrophytes</w:t>
      </w:r>
      <w:r w:rsidRPr="00790445">
        <w:rPr>
          <w:rFonts w:ascii="Times New Roman" w:hAnsi="Times New Roman" w:cs="Times New Roman"/>
          <w:sz w:val="22"/>
        </w:rPr>
        <w:t xml:space="preserve"> were decreased in CRC across eight cohorts (figure 3b and </w:t>
      </w:r>
      <w:commentRangeStart w:id="116"/>
      <w:r w:rsidRPr="00790445">
        <w:rPr>
          <w:rFonts w:ascii="Times New Roman" w:hAnsi="Times New Roman" w:cs="Times New Roman"/>
          <w:sz w:val="22"/>
        </w:rPr>
        <w:t>supplementary table 5</w:t>
      </w:r>
      <w:commentRangeEnd w:id="116"/>
      <w:r w:rsidRPr="00790445">
        <w:rPr>
          <w:rStyle w:val="CommentReference"/>
          <w:rFonts w:ascii="Times New Roman" w:hAnsi="Times New Roman" w:cs="Times New Roman"/>
          <w:sz w:val="22"/>
          <w:szCs w:val="22"/>
        </w:rPr>
        <w:commentReference w:id="116"/>
      </w:r>
      <w:r w:rsidRPr="00790445">
        <w:rPr>
          <w:rFonts w:ascii="Times New Roman" w:hAnsi="Times New Roman" w:cs="Times New Roman"/>
          <w:sz w:val="22"/>
        </w:rPr>
        <w:t xml:space="preserve">). In addition, all these three belong to the core set. At seven from eight with the </w:t>
      </w:r>
      <w:r w:rsidRPr="00790445">
        <w:rPr>
          <w:rFonts w:ascii="Times New Roman" w:hAnsi="Times New Roman" w:cs="Times New Roman"/>
          <w:sz w:val="22"/>
        </w:rPr>
        <w:lastRenderedPageBreak/>
        <w:t xml:space="preserve">same trend, we identified the other five rose, and eleven reduced in CRC (see </w:t>
      </w:r>
      <w:commentRangeStart w:id="117"/>
      <w:r w:rsidRPr="00790445">
        <w:rPr>
          <w:rFonts w:ascii="Times New Roman" w:hAnsi="Times New Roman" w:cs="Times New Roman"/>
          <w:sz w:val="22"/>
        </w:rPr>
        <w:t>supplementary table 5</w:t>
      </w:r>
      <w:commentRangeEnd w:id="117"/>
      <w:r w:rsidRPr="00790445">
        <w:rPr>
          <w:rStyle w:val="CommentReference"/>
          <w:rFonts w:ascii="Times New Roman" w:hAnsi="Times New Roman" w:cs="Times New Roman"/>
          <w:sz w:val="22"/>
          <w:szCs w:val="22"/>
        </w:rPr>
        <w:commentReference w:id="117"/>
      </w:r>
      <w:r w:rsidRPr="00790445">
        <w:rPr>
          <w:rFonts w:ascii="Times New Roman" w:hAnsi="Times New Roman" w:cs="Times New Roman"/>
          <w:sz w:val="22"/>
        </w:rPr>
        <w:t xml:space="preserve">). However, only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was a significant difference (p-value &lt; 0.05) in almost all the cohorts, excluding 2019_Thomas research (figure 3d and supplementary </w:t>
      </w:r>
      <w:commentRangeStart w:id="118"/>
      <w:r w:rsidRPr="00790445">
        <w:rPr>
          <w:rFonts w:ascii="Times New Roman" w:hAnsi="Times New Roman" w:cs="Times New Roman"/>
          <w:sz w:val="22"/>
        </w:rPr>
        <w:t>table 6</w:t>
      </w:r>
      <w:commentRangeEnd w:id="118"/>
      <w:r w:rsidRPr="00790445">
        <w:rPr>
          <w:rStyle w:val="CommentReference"/>
          <w:rFonts w:ascii="Times New Roman" w:hAnsi="Times New Roman" w:cs="Times New Roman"/>
          <w:sz w:val="22"/>
          <w:szCs w:val="22"/>
        </w:rPr>
        <w:commentReference w:id="118"/>
      </w:r>
      <w:r w:rsidRPr="00790445">
        <w:rPr>
          <w:rFonts w:ascii="Times New Roman" w:hAnsi="Times New Roman" w:cs="Times New Roman"/>
          <w:sz w:val="22"/>
        </w:rPr>
        <w:t xml:space="preserve">). Apart from the 2019_Thomas and 2019_Yachida, the other six cohorts performed the roughly synchronous trend, especially in the 33-core-set. Among the core set, ten species were enriched in CRC; meanwhile, the reduction was twenty-three (figure 3c). As for the cohort heterogeneous, we observed that the 2019_Yachida research performance was dissimilar, and it seemed much cleaner. Excluding the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few species that have an apparent difference in fold change between CRC and healthy control, most features</w:t>
      </w:r>
      <w:r w:rsidR="000D0043" w:rsidRPr="00790445">
        <w:rPr>
          <w:rFonts w:ascii="Times New Roman" w:hAnsi="Times New Roman" w:cs="Times New Roman"/>
          <w:sz w:val="22"/>
        </w:rPr>
        <w:t>'</w:t>
      </w:r>
      <w:r w:rsidRPr="00790445">
        <w:rPr>
          <w:rFonts w:ascii="Times New Roman" w:hAnsi="Times New Roman" w:cs="Times New Roman"/>
          <w:sz w:val="22"/>
        </w:rPr>
        <w:t xml:space="preserve"> variance was weak and small. One more study, 2019_Thomas, also behaved outlier performance in another section; most of its features were rich or no difference in CRC compared with the healthy control. Our results found that most cohorts performed the same trend among core-set</w:t>
      </w:r>
      <w:r w:rsidR="00EC22EF" w:rsidRPr="00790445">
        <w:rPr>
          <w:rFonts w:ascii="Times New Roman" w:hAnsi="Times New Roman" w:cs="Times New Roman"/>
          <w:sz w:val="22"/>
        </w:rPr>
        <w:t>. Most selections had at least three cohorts that significantly differed between CRC and healthy control, but their cohort heterogeneity still existed</w:t>
      </w:r>
      <w:r w:rsidRPr="00790445">
        <w:rPr>
          <w:rFonts w:ascii="Times New Roman" w:hAnsi="Times New Roman" w:cs="Times New Roman"/>
          <w:sz w:val="22"/>
        </w:rPr>
        <w:t>.</w:t>
      </w:r>
    </w:p>
    <w:p w14:paraId="6D5DD1BD" w14:textId="01E95BD4" w:rsidR="00D9531B" w:rsidRPr="00790445" w:rsidRDefault="00D9531B" w:rsidP="007031A9">
      <w:pPr>
        <w:pStyle w:val="title20825"/>
      </w:pPr>
      <w:r w:rsidRPr="00790445">
        <w:rPr>
          <w:i/>
          <w:iCs/>
        </w:rPr>
        <w:t>Aspergillus</w:t>
      </w:r>
      <w:r w:rsidRPr="00790445">
        <w:t xml:space="preserve"> </w:t>
      </w:r>
      <w:r w:rsidRPr="00790445">
        <w:rPr>
          <w:i/>
          <w:iCs/>
        </w:rPr>
        <w:t>rambellii</w:t>
      </w:r>
      <w:r w:rsidRPr="00790445">
        <w:t xml:space="preserve"> and </w:t>
      </w:r>
      <w:r w:rsidRPr="00790445">
        <w:rPr>
          <w:i/>
          <w:iCs/>
        </w:rPr>
        <w:t>Aspergillus</w:t>
      </w:r>
      <w:r w:rsidRPr="00790445">
        <w:t xml:space="preserve"> </w:t>
      </w:r>
      <w:r w:rsidRPr="00790445">
        <w:rPr>
          <w:i/>
          <w:iCs/>
        </w:rPr>
        <w:t>kawachii</w:t>
      </w:r>
      <w:r w:rsidRPr="00790445">
        <w:t xml:space="preserve"> </w:t>
      </w:r>
      <w:r w:rsidR="002F5B96" w:rsidRPr="00790445">
        <w:t xml:space="preserve">were the most </w:t>
      </w:r>
      <w:r w:rsidR="00EC22EF" w:rsidRPr="00790445">
        <w:t>apparent</w:t>
      </w:r>
      <w:r w:rsidR="002F5B96" w:rsidRPr="00790445">
        <w:t xml:space="preserve"> enrichment and reduction in CRC, respectively</w:t>
      </w:r>
    </w:p>
    <w:p w14:paraId="43442DA8" w14:textId="71537F8B"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We next increased the cutoff value to identify the most crucial candidate associated with CRC by filtering core-set using three strict criteria, FDR &lt; 0.01, SSTF ≥ 6, and abs(log2FC) ≥ 1 (</w:t>
      </w:r>
      <w:commentRangeStart w:id="119"/>
      <w:r w:rsidRPr="00790445">
        <w:rPr>
          <w:rFonts w:ascii="Times New Roman" w:hAnsi="Times New Roman" w:cs="Times New Roman"/>
          <w:sz w:val="22"/>
        </w:rPr>
        <w:t>see Methods</w:t>
      </w:r>
      <w:commentRangeEnd w:id="119"/>
      <w:r w:rsidRPr="00790445">
        <w:rPr>
          <w:rStyle w:val="CommentReference"/>
          <w:rFonts w:ascii="Times New Roman" w:hAnsi="Times New Roman" w:cs="Times New Roman"/>
          <w:sz w:val="22"/>
          <w:szCs w:val="22"/>
        </w:rPr>
        <w:commentReference w:id="119"/>
      </w:r>
      <w:r w:rsidRPr="00790445">
        <w:rPr>
          <w:rFonts w:ascii="Times New Roman" w:hAnsi="Times New Roman" w:cs="Times New Roman"/>
          <w:sz w:val="22"/>
        </w:rPr>
        <w:t xml:space="preserve">). After filtering,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kawachii</w:t>
      </w:r>
      <w:r w:rsidRPr="00790445">
        <w:rPr>
          <w:rFonts w:ascii="Times New Roman" w:hAnsi="Times New Roman" w:cs="Times New Roman"/>
          <w:sz w:val="22"/>
        </w:rPr>
        <w:t xml:space="preserve"> were the only two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that meet these stricter criteria (figure 3c). A. rambellii was the only candidate with a significant difference among seven cohorts, excluding the 2019_Thomas cohort (figure 3d). And </w:t>
      </w:r>
      <w:r w:rsidRPr="00790445">
        <w:rPr>
          <w:rFonts w:ascii="Times New Roman" w:hAnsi="Times New Roman" w:cs="Times New Roman"/>
          <w:i/>
          <w:iCs/>
          <w:sz w:val="22"/>
        </w:rPr>
        <w:t xml:space="preserve">A. kawachii </w:t>
      </w:r>
      <w:r w:rsidRPr="00790445">
        <w:rPr>
          <w:rFonts w:ascii="Times New Roman" w:hAnsi="Times New Roman" w:cs="Times New Roman"/>
          <w:sz w:val="22"/>
        </w:rPr>
        <w:t>was significantly different among 2014_ZellerG, 2016_VogtmannE, 2017_JunY, and our indoor dataset (figure 3d). Although they belong to the same genus,</w:t>
      </w:r>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was enriched, while </w:t>
      </w:r>
      <w:r w:rsidRPr="00790445">
        <w:rPr>
          <w:rFonts w:ascii="Times New Roman" w:hAnsi="Times New Roman" w:cs="Times New Roman"/>
          <w:i/>
          <w:iCs/>
          <w:sz w:val="22"/>
        </w:rPr>
        <w:t>A. kawachii</w:t>
      </w:r>
      <w:r w:rsidRPr="00790445">
        <w:rPr>
          <w:rFonts w:ascii="Times New Roman" w:hAnsi="Times New Roman" w:cs="Times New Roman"/>
          <w:sz w:val="22"/>
        </w:rPr>
        <w:t xml:space="preserve"> was less in CRC. In previous research, </w:t>
      </w:r>
      <w:r w:rsidRPr="00790445">
        <w:rPr>
          <w:rFonts w:ascii="Times New Roman" w:hAnsi="Times New Roman" w:cs="Times New Roman"/>
          <w:i/>
          <w:iCs/>
          <w:sz w:val="22"/>
        </w:rPr>
        <w:t xml:space="preserve">A. rambellii </w:t>
      </w:r>
      <w:r w:rsidRPr="00790445">
        <w:rPr>
          <w:rFonts w:ascii="Times New Roman" w:hAnsi="Times New Roman" w:cs="Times New Roman"/>
          <w:sz w:val="22"/>
        </w:rPr>
        <w:t>has been acknowledged to accumulate aflatoxins (AF) and the aflatoxin precursor sterigmatocystin (ST)</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{"citationID":"qcYljLH6","properties":{"formattedCitation":"\\super 26\\nosupersub{}","plainCitation":"26","noteIndex":0},"citationItems":[{"id":80,"uris":["http://zotero.org/users/7908919/items/PG8C37SZ"],"uri":["http://zotero.org/users/7908919/items/PG8C37SZ"],"itemData":{"id":80,"type":"article-journal","abstract":"Production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26</w:t>
      </w:r>
      <w:r w:rsidRPr="00790445">
        <w:rPr>
          <w:rFonts w:ascii="Times New Roman" w:hAnsi="Times New Roman" w:cs="Times New Roman"/>
          <w:sz w:val="22"/>
        </w:rPr>
        <w:fldChar w:fldCharType="end"/>
      </w:r>
      <w:r w:rsidRPr="00790445">
        <w:rPr>
          <w:rFonts w:ascii="Times New Roman" w:hAnsi="Times New Roman" w:cs="Times New Roman"/>
          <w:sz w:val="22"/>
        </w:rPr>
        <w:t>. And AF and ST are the most carcinogenic natural products known</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{"citationID":"bMfdjW53","properties":{"formattedCitation":"\\super 27\\nosupersub{}","plainCitation":"27","noteIndex":0},"citationItems":[{"id":79,"uris":["http://zotero.org/users/7908919/items/83I4FY7X"],"uri":["http://zotero.org/users/7908919/items/83I4FY7X"],"itemData":{"id":79,"type":"article-journal","abstract":"Accumulation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27</w:t>
      </w:r>
      <w:r w:rsidRPr="00790445">
        <w:rPr>
          <w:rFonts w:ascii="Times New Roman" w:hAnsi="Times New Roman" w:cs="Times New Roman"/>
          <w:sz w:val="22"/>
        </w:rPr>
        <w:fldChar w:fldCharType="end"/>
      </w:r>
      <w:r w:rsidRPr="00790445">
        <w:rPr>
          <w:rFonts w:ascii="Times New Roman" w:hAnsi="Times New Roman" w:cs="Times New Roman"/>
          <w:sz w:val="22"/>
        </w:rPr>
        <w:t>. In contrast,</w:t>
      </w:r>
      <w:r w:rsidRPr="00790445">
        <w:rPr>
          <w:rFonts w:ascii="Times New Roman" w:hAnsi="Times New Roman" w:cs="Times New Roman"/>
          <w:i/>
          <w:iCs/>
          <w:sz w:val="22"/>
        </w:rPr>
        <w:t xml:space="preserve"> A. kawachii</w:t>
      </w:r>
      <w:r w:rsidRPr="00790445">
        <w:rPr>
          <w:rFonts w:ascii="Times New Roman" w:hAnsi="Times New Roman" w:cs="Times New Roman"/>
          <w:sz w:val="22"/>
        </w:rPr>
        <w:t xml:space="preserve"> was usually reported with anticancer or cancer-curing herbs, such as Korean mistletoe</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{"citationID":"Mnvk10ju","properties":{"formattedCitation":"\\super 28\\nosupersub{}","plainCitation":"28","noteIndex":0},"citationItems":[{"id":378,"uris":["http://zotero.org/users/7908919/items/VJFURWF8"],"uri":["http://zotero.org/users/7908919/items/VJFURWF8"],"itemData":{"id":378,"type":"article-journal","abstract":"The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w:instrText>
      </w:r>
      <w:r w:rsidR="00DE1A3A">
        <w:rPr>
          <w:rFonts w:ascii="Times New Roman" w:hAnsi="Times New Roman" w:cs="Times New Roman" w:hint="eastAsia"/>
          <w:sz w:val="22"/>
        </w:rPr>
        <w:instrText>disorders and cancers. KM extract showed enhanced anti-oxidative effects in 2,2-diphenyl-1-picrylhydrazyl, Trolox equivalent antioxidant capacity, and 5-(and-6)-chloromethyl-2</w:instrText>
      </w:r>
      <w:r w:rsidR="00DE1A3A">
        <w:rPr>
          <w:rFonts w:ascii="Times New Roman" w:hAnsi="Times New Roman" w:cs="Times New Roman" w:hint="eastAsia"/>
          <w:sz w:val="22"/>
        </w:rPr>
        <w:instrText>′</w:instrText>
      </w:r>
      <w:r w:rsidR="00DE1A3A">
        <w:rPr>
          <w:rFonts w:ascii="Times New Roman" w:hAnsi="Times New Roman" w:cs="Times New Roman" w:hint="eastAsia"/>
          <w:sz w:val="22"/>
        </w:rPr>
        <w:instrText>,7</w:instrText>
      </w:r>
      <w:r w:rsidR="00DE1A3A">
        <w:rPr>
          <w:rFonts w:ascii="Times New Roman" w:hAnsi="Times New Roman" w:cs="Times New Roman" w:hint="eastAsia"/>
          <w:sz w:val="22"/>
        </w:rPr>
        <w:instrText>′</w:instrText>
      </w:r>
      <w:r w:rsidR="00DE1A3A">
        <w:rPr>
          <w:rFonts w:ascii="Times New Roman" w:hAnsi="Times New Roman" w:cs="Times New Roman" w:hint="eastAsia"/>
          <w:sz w:val="22"/>
        </w:rPr>
        <w:instrText>-dichlorodihydrofluorescein diacetate acetyl ester assays after being fermen</w:instrText>
      </w:r>
      <w:r w:rsidR="00DE1A3A">
        <w:rPr>
          <w:rFonts w:ascii="Times New Roman" w:hAnsi="Times New Roman" w:cs="Times New Roman"/>
          <w:sz w:val="22"/>
        </w:rPr>
        <w:instrText xml:space="preserve">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28</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fermented silkworm larvae</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{"citationID":"d4hPaY0y","properties":{"formattedCitation":"\\super 29\\nosupersub{}","plainCitation":"29","noteIndex":0},"citationItems":[{"id":373,"uris":["http://zotero.org/users/7908919/items/7KMZE2U3"],"uri":["http://zotero.org/users/7908919/items/7KMZE2U3"],"itemData":{"id":373,"type":"article-journal","abstract":"Background\nMulberry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29</w:t>
      </w:r>
      <w:r w:rsidRPr="00790445">
        <w:rPr>
          <w:rFonts w:ascii="Times New Roman" w:hAnsi="Times New Roman" w:cs="Times New Roman"/>
          <w:sz w:val="22"/>
        </w:rPr>
        <w:fldChar w:fldCharType="end"/>
      </w:r>
      <w:r w:rsidRPr="00790445">
        <w:rPr>
          <w:rFonts w:ascii="Times New Roman" w:hAnsi="Times New Roman" w:cs="Times New Roman"/>
          <w:sz w:val="22"/>
        </w:rPr>
        <w:t xml:space="preserve">. Collectively, our meta-analysis revealed the key microeukaryote, </w:t>
      </w:r>
      <w:r w:rsidRPr="00790445">
        <w:rPr>
          <w:rFonts w:ascii="Times New Roman" w:hAnsi="Times New Roman" w:cs="Times New Roman"/>
          <w:i/>
          <w:iCs/>
          <w:sz w:val="22"/>
        </w:rPr>
        <w:t>A.</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r w:rsidRPr="00790445">
        <w:rPr>
          <w:rFonts w:ascii="Times New Roman" w:hAnsi="Times New Roman" w:cs="Times New Roman"/>
          <w:i/>
          <w:iCs/>
          <w:sz w:val="22"/>
        </w:rPr>
        <w:t>A. kawachii</w:t>
      </w:r>
      <w:r w:rsidRPr="00790445">
        <w:rPr>
          <w:rFonts w:ascii="Times New Roman" w:hAnsi="Times New Roman" w:cs="Times New Roman"/>
          <w:sz w:val="22"/>
        </w:rPr>
        <w:t xml:space="preserve">, that was significantly correlated with CRC among multiple metagenomic studies. </w:t>
      </w:r>
    </w:p>
    <w:p w14:paraId="539D56F6" w14:textId="408511C3" w:rsidR="00D9531B" w:rsidRPr="00790445" w:rsidRDefault="00D9531B" w:rsidP="007031A9">
      <w:pPr>
        <w:pStyle w:val="title20825"/>
      </w:pPr>
      <w:r w:rsidRPr="00790445">
        <w:t xml:space="preserve">Alteration in the CRC </w:t>
      </w:r>
      <w:r w:rsidR="00FA35F2" w:rsidRPr="00790445">
        <w:t>Micro-eukaryotic</w:t>
      </w:r>
      <w:r w:rsidRPr="00790445">
        <w:t xml:space="preserve"> Ecological Association</w:t>
      </w:r>
    </w:p>
    <w:p w14:paraId="561E01A5" w14:textId="5D6E2697"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Due to the complexity and multifactorial nature of CRC, we investigated the potential alternations of polymicrobial ecological interactions in CRC by estimating multiple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and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-bacterial selections correlations. We observed that the correlations within the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core-set network were stronger in CRC than in healthy control (figure 4). There were only four strong positive (correlation index ≥ 0.5) and three negative interactions (correlation index ≤ -0.15) in healthy control (figure 4a); meanwhile, nine high positive and four negative associations exhibit in CRC (figure 4b). In addition, nine close positives and one negative interrelationship were executed in adenoma.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irregularis</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clarus</w:t>
      </w:r>
      <w:r w:rsidRPr="00790445">
        <w:rPr>
          <w:rFonts w:ascii="Times New Roman" w:hAnsi="Times New Roman" w:cs="Times New Roman"/>
          <w:sz w:val="22"/>
        </w:rPr>
        <w:t xml:space="preserve">, </w:t>
      </w:r>
      <w:r w:rsidRPr="00790445">
        <w:rPr>
          <w:rFonts w:ascii="Times New Roman" w:hAnsi="Times New Roman" w:cs="Times New Roman"/>
          <w:i/>
          <w:iCs/>
          <w:sz w:val="22"/>
        </w:rPr>
        <w:t>Phytopythium</w:t>
      </w:r>
      <w:r w:rsidRPr="00790445">
        <w:rPr>
          <w:rFonts w:ascii="Times New Roman" w:hAnsi="Times New Roman" w:cs="Times New Roman"/>
          <w:sz w:val="22"/>
        </w:rPr>
        <w:t xml:space="preserve"> </w:t>
      </w:r>
      <w:r w:rsidRPr="00790445">
        <w:rPr>
          <w:rFonts w:ascii="Times New Roman" w:hAnsi="Times New Roman" w:cs="Times New Roman"/>
          <w:i/>
          <w:iCs/>
          <w:sz w:val="22"/>
        </w:rPr>
        <w:t>vexans</w:t>
      </w:r>
      <w:r w:rsidRPr="00790445">
        <w:rPr>
          <w:rFonts w:ascii="Times New Roman" w:hAnsi="Times New Roman" w:cs="Times New Roman"/>
          <w:sz w:val="22"/>
        </w:rPr>
        <w:t xml:space="preserve">, and </w:t>
      </w:r>
      <w:r w:rsidRPr="00790445">
        <w:rPr>
          <w:rFonts w:ascii="Times New Roman" w:hAnsi="Times New Roman" w:cs="Times New Roman"/>
          <w:i/>
          <w:iCs/>
          <w:sz w:val="22"/>
        </w:rPr>
        <w:t>Edhazardia</w:t>
      </w:r>
      <w:r w:rsidRPr="00790445">
        <w:rPr>
          <w:rFonts w:ascii="Times New Roman" w:hAnsi="Times New Roman" w:cs="Times New Roman"/>
          <w:sz w:val="22"/>
        </w:rPr>
        <w:t xml:space="preserve"> </w:t>
      </w:r>
      <w:r w:rsidRPr="00790445">
        <w:rPr>
          <w:rFonts w:ascii="Times New Roman" w:hAnsi="Times New Roman" w:cs="Times New Roman"/>
          <w:i/>
          <w:iCs/>
          <w:sz w:val="22"/>
        </w:rPr>
        <w:t>aedis</w:t>
      </w:r>
      <w:r w:rsidRPr="00790445">
        <w:rPr>
          <w:rFonts w:ascii="Times New Roman" w:hAnsi="Times New Roman" w:cs="Times New Roman"/>
          <w:sz w:val="22"/>
        </w:rPr>
        <w:t xml:space="preserve"> appeared in all three stages (figure 4a and </w:t>
      </w:r>
      <w:commentRangeStart w:id="120"/>
      <w:r w:rsidRPr="00790445">
        <w:rPr>
          <w:rFonts w:ascii="Times New Roman" w:hAnsi="Times New Roman" w:cs="Times New Roman"/>
          <w:sz w:val="22"/>
        </w:rPr>
        <w:t>supplementary figure 5</w:t>
      </w:r>
      <w:commentRangeEnd w:id="120"/>
      <w:r w:rsidRPr="00790445">
        <w:rPr>
          <w:rStyle w:val="CommentReference"/>
          <w:rFonts w:ascii="Times New Roman" w:hAnsi="Times New Roman" w:cs="Times New Roman"/>
          <w:sz w:val="22"/>
          <w:szCs w:val="22"/>
        </w:rPr>
        <w:commentReference w:id="120"/>
      </w:r>
      <w:r w:rsidRPr="00790445">
        <w:rPr>
          <w:rFonts w:ascii="Times New Roman" w:hAnsi="Times New Roman" w:cs="Times New Roman"/>
          <w:sz w:val="22"/>
        </w:rPr>
        <w:t xml:space="preserve">). Still, their correlation was not consistent in various stages. The further exciting discovery was that co-occurrence interactions were observed among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Eysiphe</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Pr="00790445">
        <w:rPr>
          <w:rFonts w:ascii="Times New Roman" w:hAnsi="Times New Roman" w:cs="Times New Roman"/>
          <w:i/>
          <w:iCs/>
          <w:sz w:val="22"/>
        </w:rPr>
        <w:lastRenderedPageBreak/>
        <w:t>Thielaviopsis</w:t>
      </w:r>
      <w:r w:rsidRPr="00790445">
        <w:rPr>
          <w:rFonts w:ascii="Times New Roman" w:hAnsi="Times New Roman" w:cs="Times New Roman"/>
          <w:sz w:val="22"/>
        </w:rPr>
        <w:t xml:space="preserve"> </w:t>
      </w:r>
      <w:r w:rsidRPr="00790445">
        <w:rPr>
          <w:rFonts w:ascii="Times New Roman" w:hAnsi="Times New Roman" w:cs="Times New Roman"/>
          <w:i/>
          <w:iCs/>
          <w:sz w:val="22"/>
        </w:rPr>
        <w:t>punctulata</w:t>
      </w:r>
      <w:r w:rsidRPr="00790445">
        <w:rPr>
          <w:rFonts w:ascii="Times New Roman" w:hAnsi="Times New Roman" w:cs="Times New Roman"/>
          <w:sz w:val="22"/>
        </w:rPr>
        <w:t xml:space="preserve">, and </w:t>
      </w:r>
      <w:r w:rsidRPr="00790445">
        <w:rPr>
          <w:rFonts w:ascii="Times New Roman" w:hAnsi="Times New Roman" w:cs="Times New Roman"/>
          <w:i/>
          <w:iCs/>
          <w:sz w:val="22"/>
        </w:rPr>
        <w:t>Sphaerulina</w:t>
      </w:r>
      <w:r w:rsidRPr="00790445">
        <w:rPr>
          <w:rFonts w:ascii="Times New Roman" w:hAnsi="Times New Roman" w:cs="Times New Roman"/>
          <w:sz w:val="22"/>
        </w:rPr>
        <w:t xml:space="preserve"> </w:t>
      </w:r>
      <w:r w:rsidRPr="00790445">
        <w:rPr>
          <w:rFonts w:ascii="Times New Roman" w:hAnsi="Times New Roman" w:cs="Times New Roman"/>
          <w:i/>
          <w:iCs/>
          <w:sz w:val="22"/>
        </w:rPr>
        <w:t>musiva</w:t>
      </w:r>
      <w:r w:rsidRPr="00790445">
        <w:rPr>
          <w:rFonts w:ascii="Times New Roman" w:hAnsi="Times New Roman" w:cs="Times New Roman"/>
          <w:sz w:val="22"/>
        </w:rPr>
        <w:t xml:space="preserve"> in CRC. They were seen as a clustering of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that cooperates and symbiotically (figure 4a). However, these close relationships were disappeared in the adenoma or healthy control group (figure 4a and </w:t>
      </w:r>
      <w:commentRangeStart w:id="121"/>
      <w:r w:rsidRPr="00790445">
        <w:rPr>
          <w:rFonts w:ascii="Times New Roman" w:hAnsi="Times New Roman" w:cs="Times New Roman"/>
          <w:sz w:val="22"/>
        </w:rPr>
        <w:t>supplementary figure 5</w:t>
      </w:r>
      <w:commentRangeEnd w:id="121"/>
      <w:r w:rsidRPr="00790445">
        <w:rPr>
          <w:rStyle w:val="CommentReference"/>
          <w:rFonts w:ascii="Times New Roman" w:hAnsi="Times New Roman" w:cs="Times New Roman"/>
          <w:sz w:val="22"/>
          <w:szCs w:val="22"/>
        </w:rPr>
        <w:commentReference w:id="121"/>
      </w:r>
      <w:r w:rsidRPr="00790445">
        <w:rPr>
          <w:rFonts w:ascii="Times New Roman" w:hAnsi="Times New Roman" w:cs="Times New Roman"/>
          <w:sz w:val="22"/>
        </w:rPr>
        <w:t xml:space="preserve">). In adenoma or healthy control, </w:t>
      </w:r>
      <w:r w:rsidRPr="00790445">
        <w:rPr>
          <w:rFonts w:ascii="Times New Roman" w:hAnsi="Times New Roman" w:cs="Times New Roman"/>
          <w:i/>
          <w:iCs/>
          <w:sz w:val="22"/>
        </w:rPr>
        <w:t>T. punctulata</w:t>
      </w:r>
      <w:r w:rsidRPr="00790445">
        <w:rPr>
          <w:rFonts w:ascii="Times New Roman" w:hAnsi="Times New Roman" w:cs="Times New Roman"/>
          <w:sz w:val="22"/>
        </w:rPr>
        <w:t xml:space="preserve">, </w:t>
      </w:r>
      <w:r w:rsidRPr="00790445">
        <w:rPr>
          <w:rFonts w:ascii="Times New Roman" w:hAnsi="Times New Roman" w:cs="Times New Roman"/>
          <w:i/>
          <w:iCs/>
          <w:sz w:val="22"/>
        </w:rPr>
        <w:t>S. musiva</w:t>
      </w:r>
      <w:r w:rsidRPr="00790445">
        <w:rPr>
          <w:rFonts w:ascii="Times New Roman" w:hAnsi="Times New Roman" w:cs="Times New Roman"/>
          <w:sz w:val="22"/>
        </w:rPr>
        <w:t xml:space="preserve">, and </w:t>
      </w:r>
      <w:r w:rsidRPr="00790445">
        <w:rPr>
          <w:rFonts w:ascii="Times New Roman" w:hAnsi="Times New Roman" w:cs="Times New Roman"/>
          <w:i/>
          <w:iCs/>
          <w:sz w:val="22"/>
        </w:rPr>
        <w:t>E. pulchra</w:t>
      </w:r>
      <w:r w:rsidRPr="00790445">
        <w:rPr>
          <w:rFonts w:ascii="Times New Roman" w:hAnsi="Times New Roman" w:cs="Times New Roman"/>
          <w:sz w:val="22"/>
        </w:rPr>
        <w:t xml:space="preserve"> didn</w:t>
      </w:r>
      <w:r w:rsidR="000D0043" w:rsidRPr="00790445">
        <w:rPr>
          <w:rFonts w:ascii="Times New Roman" w:hAnsi="Times New Roman" w:cs="Times New Roman"/>
          <w:sz w:val="22"/>
        </w:rPr>
        <w:t>'</w:t>
      </w:r>
      <w:r w:rsidRPr="00790445">
        <w:rPr>
          <w:rFonts w:ascii="Times New Roman" w:hAnsi="Times New Roman" w:cs="Times New Roman"/>
          <w:sz w:val="22"/>
        </w:rPr>
        <w:t xml:space="preserve">t release the strong correspondence with any other candidates, but </w:t>
      </w:r>
      <w:r w:rsidRPr="00790445">
        <w:rPr>
          <w:rFonts w:ascii="Times New Roman" w:hAnsi="Times New Roman" w:cs="Times New Roman"/>
          <w:i/>
          <w:iCs/>
          <w:sz w:val="22"/>
        </w:rPr>
        <w:t>A. rambellii</w:t>
      </w:r>
      <w:r w:rsidRPr="00790445">
        <w:rPr>
          <w:rFonts w:ascii="Times New Roman" w:hAnsi="Times New Roman" w:cs="Times New Roman"/>
          <w:sz w:val="22"/>
        </w:rPr>
        <w:t xml:space="preserve"> were a high positive connection with </w:t>
      </w:r>
      <w:r w:rsidRPr="00790445">
        <w:rPr>
          <w:rFonts w:ascii="Times New Roman" w:hAnsi="Times New Roman" w:cs="Times New Roman"/>
          <w:i/>
          <w:iCs/>
          <w:sz w:val="22"/>
        </w:rPr>
        <w:t>Moniliophthora</w:t>
      </w:r>
      <w:r w:rsidRPr="00790445">
        <w:rPr>
          <w:rFonts w:ascii="Times New Roman" w:hAnsi="Times New Roman" w:cs="Times New Roman"/>
          <w:sz w:val="22"/>
        </w:rPr>
        <w:t xml:space="preserve"> </w:t>
      </w:r>
      <w:r w:rsidRPr="00790445">
        <w:rPr>
          <w:rFonts w:ascii="Times New Roman" w:hAnsi="Times New Roman" w:cs="Times New Roman"/>
          <w:i/>
          <w:iCs/>
          <w:sz w:val="22"/>
        </w:rPr>
        <w:t>Pemiciosa</w:t>
      </w:r>
      <w:r w:rsidRPr="00790445">
        <w:rPr>
          <w:rFonts w:ascii="Times New Roman" w:hAnsi="Times New Roman" w:cs="Times New Roman"/>
          <w:sz w:val="22"/>
        </w:rPr>
        <w:t xml:space="preserve"> in these two stages. Thus, our analysis revealed that co-occurrence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relationships might be crucial for enteric homeostasis in a healthy gut. In contrast,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dysbiosis might break the balance and provide a suitable environment for the harmful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clustering developing, which might cause colorectal carcinogenesis.</w:t>
      </w:r>
    </w:p>
    <w:p w14:paraId="0E95DE57" w14:textId="36AFAC4C" w:rsidR="00D9531B" w:rsidRPr="00790445" w:rsidRDefault="00D9531B" w:rsidP="007031A9">
      <w:pPr>
        <w:pStyle w:val="title20825"/>
      </w:pPr>
      <w:r w:rsidRPr="00790445">
        <w:t xml:space="preserve">Correlation between CRC-related bacteria and selected </w:t>
      </w:r>
      <w:r w:rsidR="00FA35F2" w:rsidRPr="00790445">
        <w:t>micro-eukaryotes</w:t>
      </w:r>
      <w:r w:rsidRPr="00790445">
        <w:t xml:space="preserve"> was Perturbed in CRC</w:t>
      </w:r>
    </w:p>
    <w:p w14:paraId="267F6F4C" w14:textId="4FF66FA2" w:rsidR="00D9531B" w:rsidRPr="00790445" w:rsidRDefault="00D9531B" w:rsidP="00790445">
      <w:pPr>
        <w:rPr>
          <w:rFonts w:ascii="Times New Roman" w:hAnsi="Times New Roman" w:cs="Times New Roman"/>
          <w:b/>
          <w:bCs/>
          <w:sz w:val="22"/>
        </w:rPr>
      </w:pPr>
      <w:r w:rsidRPr="00790445">
        <w:rPr>
          <w:rFonts w:ascii="Times New Roman" w:hAnsi="Times New Roman" w:cs="Times New Roman"/>
          <w:sz w:val="22"/>
        </w:rPr>
        <w:t xml:space="preserve">As we know, our research was the first study about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meta-analysis in CRC, and we want to know whether our methodologies were corrected or not. We tend to utilize these criteria to select the bacterial candidates. Compared with </w:t>
      </w:r>
      <w:r w:rsidR="00FA35F2" w:rsidRPr="00790445">
        <w:rPr>
          <w:rFonts w:ascii="Times New Roman" w:hAnsi="Times New Roman" w:cs="Times New Roman"/>
          <w:sz w:val="22"/>
        </w:rPr>
        <w:t>micro-eukaryotes</w:t>
      </w:r>
      <w:r w:rsidRPr="00790445">
        <w:rPr>
          <w:rFonts w:ascii="Times New Roman" w:hAnsi="Times New Roman" w:cs="Times New Roman"/>
          <w:sz w:val="22"/>
        </w:rPr>
        <w:t>, the difference between bacteria in healthy controls and CRC is more significant; we gained 31 features through two filters (see Methods). At least half of the bacterial candidates have informed cancer-related</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{"citationID":"UXkKWHab","properties":{"formattedCitation":"\\super 30\\uc0\\u8211{}35,35\\uc0\\u8211{}41\\nosupersub{}","plainCitation":"30–35,35–41","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30–35,35–41</w:t>
      </w:r>
      <w:r w:rsidRPr="00790445">
        <w:rPr>
          <w:rFonts w:ascii="Times New Roman" w:hAnsi="Times New Roman" w:cs="Times New Roman"/>
          <w:sz w:val="22"/>
        </w:rPr>
        <w:fldChar w:fldCharType="end"/>
      </w:r>
      <w:r w:rsidRPr="00790445">
        <w:rPr>
          <w:rFonts w:ascii="Times New Roman" w:hAnsi="Times New Roman" w:cs="Times New Roman"/>
          <w:sz w:val="22"/>
        </w:rPr>
        <w:t xml:space="preserve"> or the reported probiotics</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{"citationID":"ps6qkyaC","properties":{"formattedCitation":"\\super 42\\uc0\\u8211{}47\\nosupersub{}","plainCitation":"42–47","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instrText>
      </w:r>
      <w:r w:rsidR="00DE1A3A">
        <w:rPr>
          <w:rFonts w:ascii="Times New Roman" w:hAnsi="Times New Roman" w:cs="Times New Roman" w:hint="eastAsia"/>
          <w:sz w:val="22"/>
        </w:rPr>
        <w:instrText>→</w:instrText>
      </w:r>
      <w:r w:rsidR="00DE1A3A">
        <w:rPr>
          <w:rFonts w:ascii="Times New Roman" w:hAnsi="Times New Roman" w:cs="Times New Roman"/>
          <w:sz w:val="22"/>
        </w:rPr>
        <w:instrText xml:space="preserve"> inﬂammation </w:instrText>
      </w:r>
      <w:r w:rsidR="00DE1A3A">
        <w:rPr>
          <w:rFonts w:ascii="Times New Roman" w:hAnsi="Times New Roman" w:cs="Times New Roman" w:hint="eastAsia"/>
          <w:sz w:val="22"/>
        </w:rPr>
        <w:instrText>→</w:instrText>
      </w:r>
      <w:r w:rsidR="00DE1A3A">
        <w:rPr>
          <w:rFonts w:ascii="Times New Roman" w:hAnsi="Times New Roman" w:cs="Times New Roman"/>
          <w:sz w:val="22"/>
        </w:rPr>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42–47</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including some well-known cancer-related bacteria, such as </w:t>
      </w:r>
      <w:r w:rsidRPr="00790445">
        <w:rPr>
          <w:rFonts w:ascii="Times New Roman" w:hAnsi="Times New Roman" w:cs="Times New Roman"/>
          <w:i/>
          <w:iCs/>
          <w:sz w:val="22"/>
        </w:rPr>
        <w:t>Fusobacterium</w:t>
      </w:r>
      <w:r w:rsidRPr="00790445">
        <w:rPr>
          <w:rFonts w:ascii="Times New Roman" w:hAnsi="Times New Roman" w:cs="Times New Roman"/>
          <w:sz w:val="22"/>
        </w:rPr>
        <w:t xml:space="preserve"> </w:t>
      </w:r>
      <w:r w:rsidRPr="00790445">
        <w:rPr>
          <w:rFonts w:ascii="Times New Roman" w:hAnsi="Times New Roman" w:cs="Times New Roman"/>
          <w:i/>
          <w:iCs/>
          <w:sz w:val="22"/>
        </w:rPr>
        <w:t>nucleatum</w:t>
      </w:r>
      <w:r w:rsidRPr="00790445">
        <w:rPr>
          <w:rFonts w:ascii="Times New Roman" w:hAnsi="Times New Roman" w:cs="Times New Roman"/>
          <w:sz w:val="22"/>
        </w:rPr>
        <w:t xml:space="preserve">, </w:t>
      </w:r>
      <w:r w:rsidRPr="00790445">
        <w:rPr>
          <w:rFonts w:ascii="Times New Roman" w:hAnsi="Times New Roman" w:cs="Times New Roman"/>
          <w:i/>
          <w:iCs/>
          <w:sz w:val="22"/>
        </w:rPr>
        <w:t>Parvimonas</w:t>
      </w:r>
      <w:r w:rsidRPr="00790445">
        <w:rPr>
          <w:rFonts w:ascii="Times New Roman" w:hAnsi="Times New Roman" w:cs="Times New Roman"/>
          <w:sz w:val="22"/>
        </w:rPr>
        <w:t xml:space="preserve"> micra, and </w:t>
      </w:r>
      <w:r w:rsidRPr="00790445">
        <w:rPr>
          <w:rFonts w:ascii="Times New Roman" w:hAnsi="Times New Roman" w:cs="Times New Roman"/>
          <w:i/>
          <w:iCs/>
          <w:sz w:val="22"/>
        </w:rPr>
        <w:t>Gemella</w:t>
      </w:r>
      <w:r w:rsidRPr="00790445">
        <w:rPr>
          <w:rFonts w:ascii="Times New Roman" w:hAnsi="Times New Roman" w:cs="Times New Roman"/>
          <w:sz w:val="22"/>
        </w:rPr>
        <w:t xml:space="preserve"> </w:t>
      </w:r>
      <w:r w:rsidRPr="00790445">
        <w:rPr>
          <w:rFonts w:ascii="Times New Roman" w:hAnsi="Times New Roman" w:cs="Times New Roman"/>
          <w:i/>
          <w:iCs/>
          <w:sz w:val="22"/>
        </w:rPr>
        <w:t>morbillorum</w:t>
      </w:r>
      <w:r w:rsidRPr="00790445">
        <w:rPr>
          <w:rFonts w:ascii="Times New Roman" w:hAnsi="Times New Roman" w:cs="Times New Roman"/>
          <w:sz w:val="22"/>
        </w:rPr>
        <w:t xml:space="preserve">; and some famous probiotics, such as </w:t>
      </w:r>
      <w:r w:rsidRPr="00790445">
        <w:rPr>
          <w:rFonts w:ascii="Times New Roman" w:hAnsi="Times New Roman" w:cs="Times New Roman"/>
          <w:i/>
          <w:iCs/>
          <w:sz w:val="22"/>
        </w:rPr>
        <w:t>Roseburia</w:t>
      </w:r>
      <w:r w:rsidRPr="00790445">
        <w:rPr>
          <w:rFonts w:ascii="Times New Roman" w:hAnsi="Times New Roman" w:cs="Times New Roman"/>
          <w:sz w:val="22"/>
        </w:rPr>
        <w:t xml:space="preserve"> </w:t>
      </w:r>
      <w:r w:rsidRPr="00790445">
        <w:rPr>
          <w:rFonts w:ascii="Times New Roman" w:hAnsi="Times New Roman" w:cs="Times New Roman"/>
          <w:i/>
          <w:iCs/>
          <w:sz w:val="22"/>
        </w:rPr>
        <w:t>intestinalis</w:t>
      </w:r>
      <w:r w:rsidRPr="00790445">
        <w:rPr>
          <w:rFonts w:ascii="Times New Roman" w:hAnsi="Times New Roman" w:cs="Times New Roman"/>
          <w:sz w:val="22"/>
        </w:rPr>
        <w:t xml:space="preserve">, </w:t>
      </w:r>
      <w:r w:rsidRPr="00790445">
        <w:rPr>
          <w:rFonts w:ascii="Times New Roman" w:hAnsi="Times New Roman" w:cs="Times New Roman"/>
          <w:i/>
          <w:iCs/>
          <w:sz w:val="22"/>
        </w:rPr>
        <w:t>Bifidobacterium</w:t>
      </w:r>
      <w:r w:rsidRPr="00790445">
        <w:rPr>
          <w:rFonts w:ascii="Times New Roman" w:hAnsi="Times New Roman" w:cs="Times New Roman"/>
          <w:sz w:val="22"/>
        </w:rPr>
        <w:t xml:space="preserve"> </w:t>
      </w:r>
      <w:r w:rsidRPr="00790445">
        <w:rPr>
          <w:rFonts w:ascii="Times New Roman" w:hAnsi="Times New Roman" w:cs="Times New Roman"/>
          <w:i/>
          <w:iCs/>
          <w:sz w:val="22"/>
        </w:rPr>
        <w:t>bifidum</w:t>
      </w:r>
      <w:r w:rsidRPr="00790445">
        <w:rPr>
          <w:rFonts w:ascii="Times New Roman" w:hAnsi="Times New Roman" w:cs="Times New Roman"/>
          <w:sz w:val="22"/>
        </w:rPr>
        <w:t xml:space="preserve">, and </w:t>
      </w:r>
      <w:r w:rsidRPr="00790445">
        <w:rPr>
          <w:rFonts w:ascii="Times New Roman" w:hAnsi="Times New Roman" w:cs="Times New Roman"/>
          <w:i/>
          <w:iCs/>
          <w:sz w:val="22"/>
        </w:rPr>
        <w:t>Streptococcus</w:t>
      </w:r>
      <w:r w:rsidRPr="00790445">
        <w:rPr>
          <w:rFonts w:ascii="Times New Roman" w:hAnsi="Times New Roman" w:cs="Times New Roman"/>
          <w:sz w:val="22"/>
        </w:rPr>
        <w:t xml:space="preserve"> </w:t>
      </w:r>
      <w:r w:rsidRPr="00790445">
        <w:rPr>
          <w:rFonts w:ascii="Times New Roman" w:hAnsi="Times New Roman" w:cs="Times New Roman"/>
          <w:i/>
          <w:iCs/>
          <w:sz w:val="22"/>
        </w:rPr>
        <w:t>thermophilus</w:t>
      </w:r>
      <w:r w:rsidRPr="00790445">
        <w:rPr>
          <w:rFonts w:ascii="Times New Roman" w:hAnsi="Times New Roman" w:cs="Times New Roman"/>
          <w:sz w:val="22"/>
        </w:rPr>
        <w:t xml:space="preserve">. This result revealed that our discovery was validated the previous analysis selection were credible. And next, we aimed to explore the associations between the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and bacteria. We utilized the same method, DGCA</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{"citationID":"IB11J1aO","properties":{"formattedCitation":"\\super 48\\nosupersub{}","plainCitation":"48","noteIndex":0},"citationItems":[{"id":326,"uris":["http://zotero.org/users/7908919/items/HP6WRC94"],"uri":["http://zotero.org/users/7908919/items/HP6WRC94"],"itemData":{"id":326,"type":"article-journal","abstract":"Dissecting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48</w:t>
      </w:r>
      <w:r w:rsidRPr="00790445">
        <w:rPr>
          <w:rFonts w:ascii="Times New Roman" w:hAnsi="Times New Roman" w:cs="Times New Roman"/>
          <w:sz w:val="22"/>
        </w:rPr>
        <w:fldChar w:fldCharType="end"/>
      </w:r>
      <w:r w:rsidRPr="00790445">
        <w:rPr>
          <w:rFonts w:ascii="Times New Roman" w:hAnsi="Times New Roman" w:cs="Times New Roman"/>
          <w:sz w:val="22"/>
        </w:rPr>
        <w:t xml:space="preserve">, as the internal correlation of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We discovered the relationship of microeukaryote-bacteria was weaker than internal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However, we explored that the associations in CRC were much more potent than in healthy control, same with internal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correlations (figure 4 and </w:t>
      </w:r>
      <w:commentRangeStart w:id="122"/>
      <w:r w:rsidRPr="00790445">
        <w:rPr>
          <w:rFonts w:ascii="Times New Roman" w:hAnsi="Times New Roman" w:cs="Times New Roman"/>
          <w:sz w:val="22"/>
        </w:rPr>
        <w:t>supplementary table 7</w:t>
      </w:r>
      <w:commentRangeEnd w:id="122"/>
      <w:r w:rsidRPr="00790445">
        <w:rPr>
          <w:rStyle w:val="CommentReference"/>
          <w:rFonts w:ascii="Times New Roman" w:hAnsi="Times New Roman" w:cs="Times New Roman"/>
          <w:sz w:val="22"/>
          <w:szCs w:val="22"/>
        </w:rPr>
        <w:commentReference w:id="122"/>
      </w:r>
      <w:r w:rsidRPr="00790445">
        <w:rPr>
          <w:rFonts w:ascii="Times New Roman" w:hAnsi="Times New Roman" w:cs="Times New Roman"/>
          <w:sz w:val="22"/>
        </w:rPr>
        <w:t>).</w:t>
      </w:r>
    </w:p>
    <w:p w14:paraId="2880458B" w14:textId="77777777" w:rsidR="00D9531B" w:rsidRPr="00790445" w:rsidRDefault="00D9531B" w:rsidP="007031A9">
      <w:pPr>
        <w:pStyle w:val="title20825"/>
      </w:pPr>
      <w:r w:rsidRPr="00790445">
        <w:t>Alternative enteric microbiome in CRC and</w:t>
      </w:r>
      <w:r w:rsidRPr="00790445">
        <w:rPr>
          <w:i/>
          <w:iCs/>
        </w:rPr>
        <w:t xml:space="preserve"> A. rambellii</w:t>
      </w:r>
      <w:r w:rsidRPr="00790445">
        <w:t xml:space="preserve"> interacted domains with </w:t>
      </w:r>
      <w:r w:rsidRPr="00790445">
        <w:rPr>
          <w:i/>
          <w:iCs/>
        </w:rPr>
        <w:t>F. nucleatum</w:t>
      </w:r>
      <w:r w:rsidRPr="00790445">
        <w:t xml:space="preserve"> and </w:t>
      </w:r>
      <w:r w:rsidRPr="00790445">
        <w:rPr>
          <w:i/>
          <w:iCs/>
        </w:rPr>
        <w:t>P. micra</w:t>
      </w:r>
    </w:p>
    <w:p w14:paraId="5BF8A410" w14:textId="66FB495F"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Our previous work only compared the distribution, counts, or value of correlation index in different groups. Still, we intended to use a more reliable method, DGCA</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{"citationID":"qENO4V5P","properties":{"formattedCitation":"\\super 48\\nosupersub{}","plainCitation":"48","noteIndex":0},"citationItems":[{"id":326,"uris":["http://zotero.org/users/7908919/items/HP6WRC94"],"uri":["http://zotero.org/users/7908919/items/HP6WRC94"],"itemData":{"id":326,"type":"article-journal","abstract":"Dissecting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48</w:t>
      </w:r>
      <w:r w:rsidRPr="00790445">
        <w:rPr>
          <w:rFonts w:ascii="Times New Roman" w:hAnsi="Times New Roman" w:cs="Times New Roman"/>
          <w:sz w:val="22"/>
        </w:rPr>
        <w:fldChar w:fldCharType="end"/>
      </w:r>
      <w:r w:rsidRPr="00790445">
        <w:rPr>
          <w:rFonts w:ascii="Times New Roman" w:hAnsi="Times New Roman" w:cs="Times New Roman"/>
          <w:sz w:val="22"/>
        </w:rPr>
        <w:t>, to judge the differences in the correlation of enteric microbiome between CRC and healthy control (figure 4). DGCA identified the z-score to represent the relative strength of differential association (</w:t>
      </w:r>
      <w:commentRangeStart w:id="123"/>
      <w:r w:rsidRPr="00790445">
        <w:rPr>
          <w:rFonts w:ascii="Times New Roman" w:hAnsi="Times New Roman" w:cs="Times New Roman"/>
          <w:sz w:val="22"/>
        </w:rPr>
        <w:t>see methods</w:t>
      </w:r>
      <w:commentRangeEnd w:id="123"/>
      <w:r w:rsidRPr="00790445">
        <w:rPr>
          <w:rStyle w:val="CommentReference"/>
          <w:rFonts w:ascii="Times New Roman" w:hAnsi="Times New Roman" w:cs="Times New Roman"/>
          <w:sz w:val="22"/>
          <w:szCs w:val="22"/>
        </w:rPr>
        <w:commentReference w:id="123"/>
      </w:r>
      <w:r w:rsidRPr="00790445">
        <w:rPr>
          <w:rFonts w:ascii="Times New Roman" w:hAnsi="Times New Roman" w:cs="Times New Roman"/>
          <w:sz w:val="22"/>
        </w:rPr>
        <w:t>). The positive z-score refers to the correlation in CRC is weaker than the healthy control, while the negative z-score means the correlation is more positive in CRC (figure 5b).</w:t>
      </w:r>
    </w:p>
    <w:p w14:paraId="6CBADDFD" w14:textId="42042E18"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Our results revealed a marked difference in correlations among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and bacteria in CRC and healthy (figure 5a). Correlations among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were higher in healthy controls compared to CRC (figure 5a). In contrast, correlations among bacteria were increased in CRC (figure 5a). When assessing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-bacteria correlations, two peaks at -5 and 5 were observed, indicating the </w:t>
      </w:r>
      <w:r w:rsidR="00FA35F2" w:rsidRPr="00790445">
        <w:rPr>
          <w:rFonts w:ascii="Times New Roman" w:hAnsi="Times New Roman" w:cs="Times New Roman"/>
          <w:sz w:val="22"/>
        </w:rPr>
        <w:t>micro-eukaryotes</w:t>
      </w:r>
      <w:r w:rsidRPr="00790445">
        <w:rPr>
          <w:rFonts w:ascii="Times New Roman" w:hAnsi="Times New Roman" w:cs="Times New Roman"/>
          <w:sz w:val="22"/>
        </w:rPr>
        <w:t>-bacteria correlations didn</w:t>
      </w:r>
      <w:r w:rsidR="000D0043" w:rsidRPr="00790445">
        <w:rPr>
          <w:rFonts w:ascii="Times New Roman" w:hAnsi="Times New Roman" w:cs="Times New Roman"/>
          <w:sz w:val="22"/>
        </w:rPr>
        <w:t>'</w:t>
      </w:r>
      <w:r w:rsidRPr="00790445">
        <w:rPr>
          <w:rFonts w:ascii="Times New Roman" w:hAnsi="Times New Roman" w:cs="Times New Roman"/>
          <w:sz w:val="22"/>
        </w:rPr>
        <w:t xml:space="preserve">t exist </w:t>
      </w:r>
      <w:r w:rsidR="00EC22EF" w:rsidRPr="00790445">
        <w:rPr>
          <w:rFonts w:ascii="Times New Roman" w:hAnsi="Times New Roman" w:cs="Times New Roman"/>
          <w:sz w:val="22"/>
        </w:rPr>
        <w:t xml:space="preserve">in </w:t>
      </w:r>
      <w:r w:rsidRPr="00790445">
        <w:rPr>
          <w:rFonts w:ascii="Times New Roman" w:hAnsi="Times New Roman" w:cs="Times New Roman"/>
          <w:sz w:val="22"/>
        </w:rPr>
        <w:t xml:space="preserve">the gentle relationship. Collectively, our results implicated those correlations among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were weakened in </w:t>
      </w:r>
      <w:r w:rsidRPr="00790445">
        <w:rPr>
          <w:rFonts w:ascii="Times New Roman" w:hAnsi="Times New Roman" w:cs="Times New Roman"/>
          <w:sz w:val="22"/>
        </w:rPr>
        <w:lastRenderedPageBreak/>
        <w:t xml:space="preserve">CRC, while bacteria-bacteria correlations were utterly opposite. And associations of </w:t>
      </w:r>
      <w:r w:rsidR="00FA35F2" w:rsidRPr="00790445">
        <w:rPr>
          <w:rFonts w:ascii="Times New Roman" w:hAnsi="Times New Roman" w:cs="Times New Roman"/>
          <w:sz w:val="22"/>
        </w:rPr>
        <w:t>micro-eukaryotes</w:t>
      </w:r>
      <w:r w:rsidRPr="00790445">
        <w:rPr>
          <w:rFonts w:ascii="Times New Roman" w:hAnsi="Times New Roman" w:cs="Times New Roman"/>
          <w:sz w:val="22"/>
        </w:rPr>
        <w:t>-bacteria existed above two situations.</w:t>
      </w:r>
    </w:p>
    <w:p w14:paraId="57E32D7E" w14:textId="1BCB589B"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We also defined the nine cases in the pair correlation comparison (figure 5b and see</w:t>
      </w:r>
      <w:commentRangeStart w:id="124"/>
      <w:r w:rsidRPr="00790445">
        <w:rPr>
          <w:rFonts w:ascii="Times New Roman" w:hAnsi="Times New Roman" w:cs="Times New Roman"/>
          <w:sz w:val="22"/>
        </w:rPr>
        <w:t xml:space="preserve"> methods</w:t>
      </w:r>
      <w:commentRangeEnd w:id="124"/>
      <w:r w:rsidRPr="00790445">
        <w:rPr>
          <w:rStyle w:val="CommentReference"/>
          <w:rFonts w:ascii="Times New Roman" w:hAnsi="Times New Roman" w:cs="Times New Roman"/>
          <w:sz w:val="22"/>
          <w:szCs w:val="22"/>
        </w:rPr>
        <w:commentReference w:id="124"/>
      </w:r>
      <w:r w:rsidRPr="00790445">
        <w:rPr>
          <w:rFonts w:ascii="Times New Roman" w:hAnsi="Times New Roman" w:cs="Times New Roman"/>
          <w:sz w:val="22"/>
        </w:rPr>
        <w:t xml:space="preserve">). Our results showed that the most significant correlations were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w:t>
      </w:r>
      <w:r w:rsidR="000D0043" w:rsidRPr="00790445">
        <w:rPr>
          <w:rFonts w:ascii="Times New Roman" w:hAnsi="Times New Roman" w:cs="Times New Roman"/>
          <w:sz w:val="22"/>
        </w:rPr>
        <w:t>'</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and </w:t>
      </w:r>
      <w:r w:rsidR="000D0043" w:rsidRPr="00790445">
        <w:rPr>
          <w:rFonts w:ascii="Times New Roman" w:hAnsi="Times New Roman" w:cs="Times New Roman"/>
          <w:sz w:val="22"/>
        </w:rPr>
        <w:t>'</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indicating that the most meaningful comparisons (</w:t>
      </w:r>
      <w:proofErr w:type="spellStart"/>
      <w:r w:rsidRPr="00790445">
        <w:rPr>
          <w:rFonts w:ascii="Times New Roman" w:hAnsi="Times New Roman" w:cs="Times New Roman"/>
          <w:sz w:val="22"/>
        </w:rPr>
        <w:t>pmVal</w:t>
      </w:r>
      <w:proofErr w:type="spellEnd"/>
      <w:r w:rsidRPr="00790445">
        <w:rPr>
          <w:rFonts w:ascii="Times New Roman" w:hAnsi="Times New Roman" w:cs="Times New Roman"/>
          <w:sz w:val="22"/>
        </w:rPr>
        <w:t xml:space="preserve"> &lt; 0.05) were based on the positive correlations; in other words, negative correlations were rare (figure 5c). Notably, only the internal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had six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cases, which means the feature pair correlation in CRC was negative, while its association in healthy control was positive (figure 5c). It might reveal some potential markers or changes in the stage alteration.</w:t>
      </w:r>
    </w:p>
    <w:p w14:paraId="41551AE8" w14:textId="25B6EDF8"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Sixty-four candidates (31 bacteria and 33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were separated into six </w:t>
      </w:r>
      <w:proofErr w:type="spellStart"/>
      <w:r w:rsidRPr="00790445">
        <w:rPr>
          <w:rFonts w:ascii="Times New Roman" w:hAnsi="Times New Roman" w:cs="Times New Roman"/>
          <w:sz w:val="22"/>
        </w:rPr>
        <w:t>clusterings</w:t>
      </w:r>
      <w:proofErr w:type="spellEnd"/>
      <w:r w:rsidRPr="00790445">
        <w:rPr>
          <w:rFonts w:ascii="Times New Roman" w:hAnsi="Times New Roman" w:cs="Times New Roman"/>
          <w:sz w:val="22"/>
        </w:rPr>
        <w:t xml:space="preserve"> with </w:t>
      </w:r>
      <w:bookmarkStart w:id="125" w:name="_Hlk82182357"/>
      <w:r w:rsidRPr="00790445">
        <w:rPr>
          <w:rFonts w:ascii="Times New Roman" w:hAnsi="Times New Roman" w:cs="Times New Roman"/>
          <w:sz w:val="22"/>
        </w:rPr>
        <w:t>affinity propagation cluster</w:t>
      </w:r>
      <w:bookmarkEnd w:id="125"/>
      <w:r w:rsidRPr="00790445">
        <w:rPr>
          <w:rFonts w:ascii="Times New Roman" w:hAnsi="Times New Roman" w:cs="Times New Roman"/>
          <w:sz w:val="22"/>
        </w:rPr>
        <w:t xml:space="preserve"> (figure 5d). Among these, two </w:t>
      </w:r>
      <w:proofErr w:type="spellStart"/>
      <w:r w:rsidRPr="00790445">
        <w:rPr>
          <w:rFonts w:ascii="Times New Roman" w:hAnsi="Times New Roman" w:cs="Times New Roman"/>
          <w:sz w:val="22"/>
        </w:rPr>
        <w:t>clusterings</w:t>
      </w:r>
      <w:proofErr w:type="spellEnd"/>
      <w:r w:rsidRPr="00790445">
        <w:rPr>
          <w:rFonts w:ascii="Times New Roman" w:hAnsi="Times New Roman" w:cs="Times New Roman"/>
          <w:sz w:val="22"/>
        </w:rPr>
        <w:t xml:space="preserve"> contained most of the candidates were identified. For the first main clustering, 22 candidates were involved, and most of them were in Eukaryota. We, therefore, named this clustering as mEuk_Cluster. In this clustering, the correlation between the enriched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was enhanced in CRC compared. We identified that </w:t>
      </w:r>
      <w:r w:rsidRPr="00790445">
        <w:rPr>
          <w:rFonts w:ascii="Times New Roman" w:hAnsi="Times New Roman" w:cs="Times New Roman"/>
          <w:i/>
          <w:iCs/>
          <w:sz w:val="22"/>
        </w:rPr>
        <w:t>E. pulchra</w:t>
      </w:r>
      <w:r w:rsidRPr="00790445">
        <w:rPr>
          <w:rFonts w:ascii="Times New Roman" w:hAnsi="Times New Roman" w:cs="Times New Roman"/>
          <w:sz w:val="22"/>
        </w:rPr>
        <w:t xml:space="preserve"> and </w:t>
      </w:r>
      <w:r w:rsidRPr="00790445">
        <w:rPr>
          <w:rFonts w:ascii="Times New Roman" w:hAnsi="Times New Roman" w:cs="Times New Roman"/>
          <w:i/>
          <w:iCs/>
          <w:sz w:val="22"/>
        </w:rPr>
        <w:t>A. rambellii</w:t>
      </w:r>
      <w:r w:rsidRPr="00790445">
        <w:rPr>
          <w:rFonts w:ascii="Times New Roman" w:hAnsi="Times New Roman" w:cs="Times New Roman"/>
          <w:sz w:val="22"/>
        </w:rPr>
        <w:t xml:space="preserve"> were the core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in the </w:t>
      </w:r>
      <w:proofErr w:type="spellStart"/>
      <w:r w:rsidRPr="00790445">
        <w:rPr>
          <w:rFonts w:ascii="Times New Roman" w:hAnsi="Times New Roman" w:cs="Times New Roman"/>
          <w:sz w:val="22"/>
        </w:rPr>
        <w:t>eEuk_cluster</w:t>
      </w:r>
      <w:proofErr w:type="spellEnd"/>
      <w:r w:rsidRPr="00790445">
        <w:rPr>
          <w:rFonts w:ascii="Times New Roman" w:hAnsi="Times New Roman" w:cs="Times New Roman"/>
          <w:sz w:val="22"/>
        </w:rPr>
        <w:t xml:space="preserve">. We also identified three CRC enriched bacteria, including </w:t>
      </w:r>
      <w:r w:rsidRPr="00790445">
        <w:rPr>
          <w:rFonts w:ascii="Times New Roman" w:hAnsi="Times New Roman" w:cs="Times New Roman"/>
          <w:i/>
          <w:iCs/>
          <w:sz w:val="22"/>
        </w:rPr>
        <w:t>F. nucleatum</w:t>
      </w:r>
      <w:r w:rsidRPr="00790445">
        <w:rPr>
          <w:rFonts w:ascii="Times New Roman" w:hAnsi="Times New Roman" w:cs="Times New Roman"/>
          <w:sz w:val="22"/>
        </w:rPr>
        <w:t xml:space="preserve">, </w:t>
      </w:r>
      <w:r w:rsidRPr="00790445">
        <w:rPr>
          <w:rFonts w:ascii="Times New Roman" w:hAnsi="Times New Roman" w:cs="Times New Roman"/>
          <w:i/>
          <w:iCs/>
          <w:sz w:val="22"/>
        </w:rPr>
        <w:t>F. periodonticum</w:t>
      </w:r>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xml:space="preserve"> had strong correlations with these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(figure 5d). We revealed that the most outstanding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t>
      </w:r>
      <w:r w:rsidRPr="00790445">
        <w:rPr>
          <w:rFonts w:ascii="Times New Roman" w:hAnsi="Times New Roman" w:cs="Times New Roman"/>
          <w:i/>
          <w:iCs/>
          <w:sz w:val="22"/>
        </w:rPr>
        <w:t>A. rambellii</w:t>
      </w:r>
      <w:r w:rsidRPr="00790445">
        <w:rPr>
          <w:rFonts w:ascii="Times New Roman" w:hAnsi="Times New Roman" w:cs="Times New Roman"/>
          <w:sz w:val="22"/>
        </w:rPr>
        <w:t>, and the most reported cancer-related pathogens,</w:t>
      </w:r>
      <w:r w:rsidRPr="00790445">
        <w:rPr>
          <w:rFonts w:ascii="Times New Roman" w:hAnsi="Times New Roman" w:cs="Times New Roman"/>
          <w:i/>
          <w:iCs/>
          <w:sz w:val="22"/>
        </w:rPr>
        <w:t xml:space="preserve"> F. nucleatum</w:t>
      </w:r>
      <w:r w:rsidRPr="00790445">
        <w:rPr>
          <w:rFonts w:ascii="Times New Roman" w:hAnsi="Times New Roman" w:cs="Times New Roman"/>
          <w:sz w:val="22"/>
        </w:rPr>
        <w:t xml:space="preserve">, were in the same clustering. Its z-score was -5.95, and it belonged to the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case (see </w:t>
      </w:r>
      <w:commentRangeStart w:id="126"/>
      <w:r w:rsidRPr="00790445">
        <w:rPr>
          <w:rFonts w:ascii="Times New Roman" w:hAnsi="Times New Roman" w:cs="Times New Roman"/>
          <w:sz w:val="22"/>
        </w:rPr>
        <w:t>supplementary table 8)</w:t>
      </w:r>
      <w:commentRangeEnd w:id="126"/>
      <w:r w:rsidRPr="00790445">
        <w:rPr>
          <w:rStyle w:val="CommentReference"/>
          <w:rFonts w:ascii="Times New Roman" w:hAnsi="Times New Roman" w:cs="Times New Roman"/>
          <w:sz w:val="22"/>
          <w:szCs w:val="22"/>
        </w:rPr>
        <w:commentReference w:id="126"/>
      </w:r>
      <w:r w:rsidRPr="00790445">
        <w:rPr>
          <w:rFonts w:ascii="Times New Roman" w:hAnsi="Times New Roman" w:cs="Times New Roman"/>
          <w:sz w:val="22"/>
        </w:rPr>
        <w:t xml:space="preserve">, indicating that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w:t>
      </w:r>
      <w:r w:rsidRPr="00790445">
        <w:rPr>
          <w:rFonts w:ascii="Times New Roman" w:hAnsi="Times New Roman" w:cs="Times New Roman"/>
          <w:i/>
          <w:iCs/>
          <w:sz w:val="22"/>
        </w:rPr>
        <w:t>A. rambellii</w:t>
      </w:r>
      <w:r w:rsidRPr="00790445">
        <w:rPr>
          <w:rFonts w:ascii="Times New Roman" w:hAnsi="Times New Roman" w:cs="Times New Roman"/>
          <w:sz w:val="22"/>
        </w:rPr>
        <w:t xml:space="preserve"> and bacterial </w:t>
      </w:r>
      <w:r w:rsidRPr="00790445">
        <w:rPr>
          <w:rFonts w:ascii="Times New Roman" w:hAnsi="Times New Roman" w:cs="Times New Roman"/>
          <w:i/>
          <w:iCs/>
          <w:sz w:val="22"/>
        </w:rPr>
        <w:t>F. nucleatum</w:t>
      </w:r>
      <w:r w:rsidRPr="00790445">
        <w:rPr>
          <w:rFonts w:ascii="Times New Roman" w:hAnsi="Times New Roman" w:cs="Times New Roman"/>
          <w:sz w:val="22"/>
        </w:rPr>
        <w:t xml:space="preserve"> were both positive relative CRC and healthy control. Still, their pair association was more potent in CRC compared with healthy control. Also, </w:t>
      </w:r>
      <w:r w:rsidRPr="00790445">
        <w:rPr>
          <w:rFonts w:ascii="Times New Roman" w:hAnsi="Times New Roman" w:cs="Times New Roman"/>
          <w:i/>
          <w:iCs/>
          <w:sz w:val="22"/>
        </w:rPr>
        <w:t xml:space="preserve">A. rambellii </w:t>
      </w:r>
      <w:r w:rsidRPr="00790445">
        <w:rPr>
          <w:rFonts w:ascii="Times New Roman" w:hAnsi="Times New Roman" w:cs="Times New Roman"/>
          <w:sz w:val="22"/>
        </w:rPr>
        <w:t xml:space="preserve">showed a strong correlation with another CRC-enriched bacteria </w:t>
      </w:r>
      <w:r w:rsidRPr="00790445">
        <w:rPr>
          <w:rFonts w:ascii="Times New Roman" w:hAnsi="Times New Roman" w:cs="Times New Roman"/>
          <w:i/>
          <w:iCs/>
          <w:sz w:val="22"/>
        </w:rPr>
        <w:t>P. micra</w:t>
      </w:r>
      <w:r w:rsidRPr="00790445">
        <w:rPr>
          <w:rFonts w:ascii="Times New Roman" w:hAnsi="Times New Roman" w:cs="Times New Roman"/>
          <w:sz w:val="22"/>
        </w:rPr>
        <w:t>, with a z-score -5.07, belonged</w:t>
      </w:r>
      <w:r w:rsidR="000D0043" w:rsidRPr="00790445">
        <w:rPr>
          <w:rFonts w:ascii="Times New Roman" w:hAnsi="Times New Roman" w:cs="Times New Roman"/>
          <w:sz w:val="22"/>
        </w:rPr>
        <w:t xml:space="preserve">' </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(see </w:t>
      </w:r>
      <w:commentRangeStart w:id="127"/>
      <w:r w:rsidRPr="00790445">
        <w:rPr>
          <w:rFonts w:ascii="Times New Roman" w:hAnsi="Times New Roman" w:cs="Times New Roman"/>
          <w:sz w:val="22"/>
        </w:rPr>
        <w:t>supplementary table 8)</w:t>
      </w:r>
      <w:commentRangeEnd w:id="127"/>
      <w:r w:rsidRPr="00790445">
        <w:rPr>
          <w:rStyle w:val="CommentReference"/>
          <w:rFonts w:ascii="Times New Roman" w:hAnsi="Times New Roman" w:cs="Times New Roman"/>
          <w:sz w:val="22"/>
          <w:szCs w:val="22"/>
        </w:rPr>
        <w:commentReference w:id="127"/>
      </w:r>
      <w:r w:rsidRPr="00790445">
        <w:rPr>
          <w:rFonts w:ascii="Times New Roman" w:hAnsi="Times New Roman" w:cs="Times New Roman"/>
          <w:sz w:val="22"/>
        </w:rPr>
        <w:t xml:space="preserve">. In contrast, no direct correlation between another key microeukaryote </w:t>
      </w:r>
      <w:r w:rsidRPr="00790445">
        <w:rPr>
          <w:rFonts w:ascii="Times New Roman" w:hAnsi="Times New Roman" w:cs="Times New Roman"/>
          <w:i/>
          <w:iCs/>
          <w:sz w:val="22"/>
        </w:rPr>
        <w:t>E. pulchra</w:t>
      </w:r>
      <w:r w:rsidR="00EC22EF" w:rsidRPr="00790445">
        <w:rPr>
          <w:rFonts w:ascii="Times New Roman" w:hAnsi="Times New Roman" w:cs="Times New Roman"/>
          <w:i/>
          <w:iCs/>
          <w:sz w:val="22"/>
        </w:rPr>
        <w:t>,</w:t>
      </w:r>
      <w:r w:rsidRPr="00790445">
        <w:rPr>
          <w:rFonts w:ascii="Times New Roman" w:hAnsi="Times New Roman" w:cs="Times New Roman"/>
          <w:sz w:val="22"/>
        </w:rPr>
        <w:t xml:space="preserve"> and these three CRC-enriched bacteria was identified.</w:t>
      </w:r>
    </w:p>
    <w:p w14:paraId="78F611D7" w14:textId="4EB8CD62"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The second clustering included twenty-one candidates, and most of them were bacteria, namely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It had the most reported probiotics or potential probiotics, including </w:t>
      </w:r>
      <w:r w:rsidRPr="00790445">
        <w:rPr>
          <w:rFonts w:ascii="Times New Roman" w:hAnsi="Times New Roman" w:cs="Times New Roman"/>
          <w:i/>
          <w:iCs/>
          <w:sz w:val="22"/>
        </w:rPr>
        <w:t>S. thermophilus</w:t>
      </w:r>
      <w:r w:rsidRPr="00790445">
        <w:rPr>
          <w:rFonts w:ascii="Times New Roman" w:hAnsi="Times New Roman" w:cs="Times New Roman"/>
          <w:sz w:val="22"/>
        </w:rPr>
        <w:t xml:space="preserve">, </w:t>
      </w:r>
      <w:r w:rsidRPr="00790445">
        <w:rPr>
          <w:rFonts w:ascii="Times New Roman" w:hAnsi="Times New Roman" w:cs="Times New Roman"/>
          <w:i/>
          <w:iCs/>
          <w:sz w:val="22"/>
        </w:rPr>
        <w:t>S. salivarius</w:t>
      </w:r>
      <w:r w:rsidRPr="00790445">
        <w:rPr>
          <w:rFonts w:ascii="Times New Roman" w:hAnsi="Times New Roman" w:cs="Times New Roman"/>
          <w:sz w:val="22"/>
        </w:rPr>
        <w:t xml:space="preserve">, </w:t>
      </w:r>
      <w:r w:rsidRPr="00790445">
        <w:rPr>
          <w:rFonts w:ascii="Times New Roman" w:hAnsi="Times New Roman" w:cs="Times New Roman"/>
          <w:i/>
          <w:iCs/>
          <w:sz w:val="22"/>
        </w:rPr>
        <w:t>A. hadrus</w:t>
      </w:r>
      <w:r w:rsidRPr="00790445">
        <w:rPr>
          <w:rFonts w:ascii="Times New Roman" w:hAnsi="Times New Roman" w:cs="Times New Roman"/>
          <w:sz w:val="22"/>
        </w:rPr>
        <w:t xml:space="preserve">, and </w:t>
      </w:r>
      <w:r w:rsidRPr="00790445">
        <w:rPr>
          <w:rFonts w:ascii="Times New Roman" w:hAnsi="Times New Roman" w:cs="Times New Roman"/>
          <w:i/>
          <w:iCs/>
          <w:sz w:val="22"/>
        </w:rPr>
        <w:t>E. eligens</w:t>
      </w:r>
      <w:r w:rsidRPr="00790445">
        <w:rPr>
          <w:rFonts w:ascii="Times New Roman" w:hAnsi="Times New Roman" w:cs="Times New Roman"/>
          <w:sz w:val="22"/>
        </w:rPr>
        <w:t xml:space="preserve"> (figure 5d). While some cancer enriched such as </w:t>
      </w:r>
      <w:r w:rsidRPr="00790445">
        <w:rPr>
          <w:rFonts w:ascii="Times New Roman" w:hAnsi="Times New Roman" w:cs="Times New Roman"/>
          <w:i/>
          <w:iCs/>
          <w:sz w:val="22"/>
        </w:rPr>
        <w:t>D. pneumosintes</w:t>
      </w:r>
      <w:r w:rsidRPr="00790445">
        <w:rPr>
          <w:rFonts w:ascii="Times New Roman" w:hAnsi="Times New Roman" w:cs="Times New Roman"/>
          <w:sz w:val="22"/>
        </w:rPr>
        <w:t xml:space="preserve">, </w:t>
      </w:r>
      <w:r w:rsidRPr="00790445">
        <w:rPr>
          <w:rFonts w:ascii="Times New Roman" w:hAnsi="Times New Roman" w:cs="Times New Roman"/>
          <w:i/>
          <w:iCs/>
          <w:sz w:val="22"/>
        </w:rPr>
        <w:t xml:space="preserve">S. </w:t>
      </w:r>
      <w:proofErr w:type="spellStart"/>
      <w:r w:rsidRPr="00790445">
        <w:rPr>
          <w:rFonts w:ascii="Times New Roman" w:hAnsi="Times New Roman" w:cs="Times New Roman"/>
          <w:i/>
          <w:iCs/>
          <w:sz w:val="22"/>
        </w:rPr>
        <w:t>anginosus</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P. intermedia </w:t>
      </w:r>
      <w:r w:rsidRPr="00790445">
        <w:rPr>
          <w:rFonts w:ascii="Times New Roman" w:hAnsi="Times New Roman" w:cs="Times New Roman"/>
          <w:sz w:val="22"/>
        </w:rPr>
        <w:t xml:space="preserve">were also included in this clustering (figure 5d). And these results were consistent with many previous studies reporting the correlations among bacteria. </w:t>
      </w:r>
      <w:r w:rsidR="00D72E28" w:rsidRPr="00790445">
        <w:rPr>
          <w:rFonts w:ascii="Times New Roman" w:hAnsi="Times New Roman" w:cs="Times New Roman"/>
          <w:sz w:val="22"/>
        </w:rPr>
        <w:t xml:space="preserve">Interestingly, </w:t>
      </w:r>
      <w:r w:rsidR="00D72E28" w:rsidRPr="00790445">
        <w:rPr>
          <w:rFonts w:ascii="Times New Roman" w:hAnsi="Times New Roman" w:cs="Times New Roman"/>
          <w:i/>
          <w:iCs/>
          <w:sz w:val="22"/>
        </w:rPr>
        <w:t xml:space="preserve">P. kudriavzevii </w:t>
      </w:r>
      <w:r w:rsidR="00D72E28" w:rsidRPr="00790445">
        <w:rPr>
          <w:rFonts w:ascii="Times New Roman" w:hAnsi="Times New Roman" w:cs="Times New Roman"/>
          <w:sz w:val="22"/>
        </w:rPr>
        <w:t xml:space="preserve">was the only one correlated with three of four probiotics. Colon cancer cell proliferation, induction of endogenous and exogenous apoptosis inhibition would be inhibited by metabolites from </w:t>
      </w:r>
      <w:r w:rsidR="00D72E28" w:rsidRPr="00790445">
        <w:rPr>
          <w:rFonts w:ascii="Times New Roman" w:hAnsi="Times New Roman" w:cs="Times New Roman"/>
          <w:i/>
          <w:iCs/>
          <w:sz w:val="22"/>
        </w:rPr>
        <w:t>P. kudriavzevii</w:t>
      </w:r>
      <w:r w:rsidR="00D72E28" w:rsidRPr="00790445">
        <w:rPr>
          <w:rFonts w:ascii="Times New Roman" w:hAnsi="Times New Roman" w:cs="Times New Roman"/>
          <w:sz w:val="22"/>
        </w:rPr>
        <w:t xml:space="preserve">. </w:t>
      </w:r>
      <w:r w:rsidRPr="00790445">
        <w:rPr>
          <w:rFonts w:ascii="Times New Roman" w:hAnsi="Times New Roman" w:cs="Times New Roman"/>
          <w:sz w:val="22"/>
        </w:rPr>
        <w:t xml:space="preserve">Collectively, these findings revealed that the correlations among </w:t>
      </w:r>
      <w:r w:rsidR="00FA35F2" w:rsidRPr="00790445">
        <w:rPr>
          <w:rFonts w:ascii="Times New Roman" w:hAnsi="Times New Roman" w:cs="Times New Roman"/>
          <w:sz w:val="22"/>
        </w:rPr>
        <w:t>micro-eukaryotes</w:t>
      </w:r>
      <w:r w:rsidRPr="00790445">
        <w:rPr>
          <w:rFonts w:ascii="Times New Roman" w:hAnsi="Times New Roman" w:cs="Times New Roman"/>
          <w:sz w:val="22"/>
        </w:rPr>
        <w:t>-</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-bacteria, and bacteria-bacteria were quite different in CRC and identified that </w:t>
      </w:r>
      <w:r w:rsidRPr="00790445">
        <w:rPr>
          <w:rFonts w:ascii="Times New Roman" w:hAnsi="Times New Roman" w:cs="Times New Roman"/>
          <w:i/>
          <w:iCs/>
          <w:sz w:val="22"/>
        </w:rPr>
        <w:t>A. rambellii</w:t>
      </w:r>
      <w:r w:rsidRPr="00790445">
        <w:rPr>
          <w:rFonts w:ascii="Times New Roman" w:hAnsi="Times New Roman" w:cs="Times New Roman"/>
          <w:sz w:val="22"/>
        </w:rPr>
        <w:t xml:space="preserve"> and two CRC-related pathogens, </w:t>
      </w:r>
      <w:r w:rsidRPr="00790445">
        <w:rPr>
          <w:rFonts w:ascii="Times New Roman" w:hAnsi="Times New Roman" w:cs="Times New Roman"/>
          <w:i/>
          <w:iCs/>
          <w:sz w:val="22"/>
        </w:rPr>
        <w:t>F. nucleatum</w:t>
      </w:r>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showed a significant difference between the CRC and healthy control.</w:t>
      </w:r>
    </w:p>
    <w:p w14:paraId="131763F6" w14:textId="77777777" w:rsidR="00D9531B" w:rsidRPr="00790445" w:rsidRDefault="00D9531B" w:rsidP="007031A9">
      <w:pPr>
        <w:pStyle w:val="title20825"/>
      </w:pPr>
      <w:r w:rsidRPr="00790445">
        <w:rPr>
          <w:i/>
          <w:iCs/>
        </w:rPr>
        <w:t xml:space="preserve">Aspergillus rambellii </w:t>
      </w:r>
      <w:r w:rsidRPr="00790445">
        <w:t xml:space="preserve">and its conditioned medium promote the viability of colon cancer cells. </w:t>
      </w:r>
    </w:p>
    <w:p w14:paraId="6B8C63BB" w14:textId="244EC44D"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TBA</w:t>
      </w:r>
    </w:p>
    <w:p w14:paraId="7CCD70D8" w14:textId="77777777" w:rsidR="00D9531B" w:rsidRPr="00790445" w:rsidRDefault="00D9531B" w:rsidP="00790445">
      <w:pPr>
        <w:rPr>
          <w:rFonts w:ascii="Times New Roman" w:hAnsi="Times New Roman" w:cs="Times New Roman"/>
          <w:sz w:val="22"/>
        </w:rPr>
      </w:pPr>
    </w:p>
    <w:p w14:paraId="14AA41EB" w14:textId="77777777" w:rsidR="00867992" w:rsidRPr="00790445" w:rsidRDefault="00867992"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62AF8E70" w14:textId="77777777" w:rsidR="00867992" w:rsidRPr="00790445" w:rsidRDefault="00867992" w:rsidP="00790445">
      <w:pPr>
        <w:pStyle w:val="title10831"/>
        <w:rPr>
          <w:rFonts w:ascii="Times New Roman" w:hAnsi="Times New Roman" w:cs="Times New Roman"/>
          <w:sz w:val="22"/>
          <w:szCs w:val="22"/>
        </w:rPr>
      </w:pPr>
      <w:r w:rsidRPr="00790445">
        <w:rPr>
          <w:rFonts w:ascii="Times New Roman" w:hAnsi="Times New Roman" w:cs="Times New Roman"/>
          <w:sz w:val="22"/>
          <w:szCs w:val="22"/>
        </w:rPr>
        <w:lastRenderedPageBreak/>
        <w:t>Discussion</w:t>
      </w:r>
    </w:p>
    <w:p w14:paraId="03F85621" w14:textId="23E157F6"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Micro-eukaryotes are one of the crucial inhabitants of the human gastrointestinal tract</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{"citationID":"3Ccz6HN2","properties":{"formattedCitation":"\\super 49\\nosupersub{}","plainCitation":"49","noteIndex":0},"citationItems":[{"id":483,"uris":["http://zotero.org/users/7908919/items/IDBRW3Z3"],"uri":["http://zotero.org/users/7908919/items/IDBRW3Z3"],"itemData":{"id":483,"type":"article-journal","abstract":"It is becoming increasingly clear that fungi are important components of the gut microbiota. Fungi residing in the human intestine, for example, elicit the induction of T helper 17 cells, which are central orchestrators of pro­ tective immune responses. Likewise, fungal members of the intestinal microbiota have been shown to influence the immunological responses of the mammalian host by dampening or promoting local inflammatory responses. Here I review some of the latest developments regarding symbiotic fungi of the gastrointestinal tract and the consequences that fungal dysbiosis may have on human health. A major focus of the review is on the relationship between Candida albicans, the most prominent fungus inhabiting the human gut, and the mammalian host. Advances in the field underscore the need to further investigate the fungi that inhabit the human body to un­ derstand how the mixed array of microbes that constitute our microbiota contribute to health and disease.","container-title":"International Journal of Medical Microbiology","DOI":"10.1016/j.ijmm.2021.151490","ISSN":"14384221","issue":"3","journalAbbreviation":"International Journal of Medical Microbiology","language":"en","page":"151490","source":"DOI.org (Crossref)","title":"Fungi of the human gut microbiota: Roles and significance","title-short":"Fungi of the human gut microbiota","volume":"311","author":[{"family":"Pérez","given":"J. Christian"}],"issued":{"date-parts":[["2021",4]]}}}],"schema":"https://github.com/citation-style-language/schema/raw/master/csl-citation.json"}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49</w:t>
      </w:r>
      <w:r w:rsidRPr="00790445">
        <w:rPr>
          <w:rFonts w:ascii="Times New Roman" w:hAnsi="Times New Roman" w:cs="Times New Roman"/>
          <w:sz w:val="22"/>
        </w:rPr>
        <w:fldChar w:fldCharType="end"/>
      </w:r>
      <w:r w:rsidRPr="00790445">
        <w:rPr>
          <w:rFonts w:ascii="Times New Roman" w:hAnsi="Times New Roman" w:cs="Times New Roman"/>
          <w:sz w:val="22"/>
        </w:rPr>
        <w:t>. In the previous, most of the research would like to force on the relationship between gut bacteria and the host. Micro-eukaryotes were ignored in the microbiota studies for an extended period because of their low proportion in the enteric microbiome</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{"citationID":"J3uTXWDX","properties":{"formattedCitation":"\\super 50\\nosupersub{}","plainCitation":"50","noteIndex":0},"citationItems":[{"id":484,"uris":["http://zotero.org/users/7908919/items/AVI9WFNL"],"uri":["http://zotero.org/users/7908919/items/AVI9WFNL"],"itemData":{"id":484,"type":"article-journal","container-title":"PLOS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50</w:t>
      </w:r>
      <w:r w:rsidRPr="00790445">
        <w:rPr>
          <w:rFonts w:ascii="Times New Roman" w:hAnsi="Times New Roman" w:cs="Times New Roman"/>
          <w:sz w:val="22"/>
        </w:rPr>
        <w:fldChar w:fldCharType="end"/>
      </w:r>
      <w:r w:rsidRPr="00790445">
        <w:rPr>
          <w:rFonts w:ascii="Times New Roman" w:hAnsi="Times New Roman" w:cs="Times New Roman"/>
          <w:sz w:val="22"/>
        </w:rPr>
        <w:t>. During further research, some studies</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{"citationID":"aBUG6kZ6","properties":{"formattedCitation":"\\super 9,11,12,51\\nosupersub{}","plainCitation":"9,11,12,51","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D."}],"issued":{"date-parts":[["2016",6]]}}},{"id":330,"uris":["http://zotero.org/users/7908919/items/27RNRXIQ"],"uri":["http://zotero.org/users/7908919/items/27RNRXIQ"],"itemData":{"id":330,"type":"article-journal","abstract":"Bacterial dysbiosis accompanies carcinogenesis in malignancies such as colon and liver cancer, and has recently been implicated in the pathogenesis of pancreatic ductal adenocarcinoma (PDA)1. However, the mycobiome has not been clearly implicated in tumorigenesis. Here we show that fungi migrate from the gut lumen to the pancreas, and that this is implicated in the pathogenesis of PDA. PDA tumours in humans and mouse models of this cancer displayed an increase in fungi of about 3,000-fold compared to normal pancreatic tissue. The composition of the mycobiome of PDA tumours was distinct from that of the gut or normal pancreas on the basis of alpha- and beta-diversity indices. Specifically, the fungal community that infiltrated PDA tumours was markedly enriched for Malassezia spp. in both mice and humans. Ablation of the mycobiome was protective against tumour growth in slowly progressive and invasive models of PDA, and repopulation with a Malassezia species—but not species in the genera Candida, Saccharomyces or Aspergillus—accelerated oncogenesis. We also discovered that ligation of mannose-binding lectin (MBL), which binds to glycans of the fungal wall to activate the complement cascade, was required for oncogenic progression, whereas deletion of MBL or C3 in the extratumoral compartment—or knockdown of C3aR in tumour cells—were both protective against tumour growth. In addition, reprogramming of the mycobiome did not alter the progression of PDA in Mbl- (also known as Mbl2) or C3-deficient mice. Collectively, our work shows that pathogenic fungi promote PDA by driving the complement cascade through the activation of MBL.","container-title":"Nature","DOI":"10.1038/s41586-019-1608-2","ISSN":"1476-4687","issue":"7777","language":"en","note":"Bandiera_abtest: a\nCg_type: Nature Research Journals\nnumber: 7777\nPrimary_atype: Research\npublisher: Nature Publishing Group\nSubject_term: Cancer microenvironment;Translational research\nSubject_term_id: cancer-microenvironment;translational-research","page":"264-267","source":"www.nature.com","title":"The fungal mycobiome promotes pancreatic oncogenesis via activation of MBL","volume":"574","author":[{"family":"Aykut","given":"Berk"},{"family":"Pushalkar","given":"Smruti"},{"family":"Chen","given":"Ruonan"},{"family":"Li","given":"Qianhao"},{"family":"Abengozar","given":"Raquel"},{"family":"Kim","given":"Jacqueline I."},{"family":"Shadaloey","given":"Sorin A."},{"family":"Wu","given":"Dongling"},{"family":"Preiss","given":"Pamela"},{"family":"Verma","given":"Narendra"},{"family":"Guo","given":"Yuqi"},{"family":"Saxena","given":"Anjana"},{"family":"Vardhan","given":"Mridula"},{"family":"Diskin","given":"Brian"},{"family":"Wang","given":"Wei"},{"family":"Leinwand","given":"Joshua"},{"family":"Kurz","given":"Emma"},{"family":"Kochen Rossi","given":"Juan A."},{"family":"Hundeyin","given":"Mautin"},{"family":"Zambrinis","given":"Constantinos"},{"family":"Li","given":"Xin"},{"family":"Saxena","given":"Deepak"},{"family":"Miller","given":"George"}],"issued":{"date-parts":[["2019",10]]}}}],"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9,11,12,51</w:t>
      </w:r>
      <w:r w:rsidRPr="00790445">
        <w:rPr>
          <w:rFonts w:ascii="Times New Roman" w:hAnsi="Times New Roman" w:cs="Times New Roman"/>
          <w:sz w:val="22"/>
        </w:rPr>
        <w:fldChar w:fldCharType="end"/>
      </w:r>
      <w:r w:rsidRPr="00790445">
        <w:rPr>
          <w:rFonts w:ascii="Times New Roman" w:hAnsi="Times New Roman" w:cs="Times New Roman"/>
          <w:sz w:val="22"/>
        </w:rPr>
        <w:t xml:space="preserve"> revealed that micro-eukaryotes also played an essential role in the associations with the host. Our study was the first to report the enteric micro-eukaryotes altered in CRC across multiple cohorts according to the acknowledge we know.</w:t>
      </w:r>
    </w:p>
    <w:p w14:paraId="2BD2FCAF" w14:textId="497895A2"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According to the alpha diversity rarefaction curve, our results indicated that the micro-eukaryotic plateau was 10,000. The previous study revealed that beyond 60 million and 80 million reads per sample were required to recover all bacterial classification</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{"citationID":"kKjhDcdb","properties":{"formattedCitation":"\\super 52\\nosupersub{}","plainCitation":"52","noteIndex":0},"citationItems":[{"id":517,"uris":["http://zotero.org/users/7908919/items/HL8K4IDG"],"uri":["http://zotero.org/users/7908919/items/HL8K4IDG"],"itemData":{"id":517,"type":"article-journal","abstract":"The human gut microbiota is well established as an important factor in health and disease. Fecal sample microbiota are often analyzed as a proxy for gut microbiota, and characterized with respect to their composition profiles. Modern approaches employ whole genome shotgun next-generation sequencing as the basis for these analyses. Sequencing depth as well as choice of next-generation sequencing data analysis method constitute two main interacting methodological factors for such an approach. In this study, we used 200 million sequence read pairs from one fecal sample for comparing different taxonomy classification methods, using default and custom-made reference databases, at different sequencing depths. A mock community data set with known composition was used for validating the classification methods. Results suggest that sequencing beyond 60 million read pairs does not seem to improve classification. The phylogeny prediction pattern, when using the default databases and the consensus database, appeared to be similar for all three methods. Moreover, these methods predicted rather different species. We conclude that the choice of sequencing depth and classification method has important implications for taxonomy composition prediction. A multi-method-consensus approach for robust gut microbiota NGS analysis is recommended.","container-title":"PLOS ONE","DOI":"10.1371/journal.pone.0222171","ISSN":"1932-6203","issue":"9","journalAbbreviation":"PLoS ONE","language":"en","page":"e0222171","source":"DOI.org (Crossref)","title":"Phylogenetic microbiota profiling in fecal samples depends on combination of sequencing depth and choice of NGS analysis method","volume":"14","author":[{"family":"Rajan","given":"Sukithar K."},{"family":"Lindqvist","given":"Mårten"},{"family":"Brummer","given":"Robert Jan"},{"family":"Schoultz","given":"Ida"},{"family":"Repsilber","given":"Dirk"}],"editor":[{"family":"Ye","given":"Lin"}],"issued":{"date-parts":[["2019",9,17]]}}}],"schema":"https://github.com/citation-style-language/schema/raw/master/csl-citation.json"}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52</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the full richness of different Antimicrobial resistance (AMR) gene families</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{"citationID":"0daFaCCJ","properties":{"formattedCitation":"\\super 53\\nosupersub{}","plainCitation":"53","noteIndex":0},"citationItems":[{"id":512,"uris":["http://zotero.org/users/7908919/items/94JX4RZP"],"uri":["http://zotero.org/users/7908919/items/94JX4RZP"],"itemData":{"id":512,"type":"article-journal","abstract":"Shotgun metagenomics is increasingly used to characterise microbial communities, particularly for the investigation of antimicrobial resistance (AMR) in different animal and environmental contexts. There are many different approaches for inferring the taxonomic composition and AMR gene content of complex community samples from shotgun metagenomic data, but there has been little work establishing the optimum sequencing depth, data processing and analysis methods for these samples. In this study we used shotgun metagenomics and sequencing of cultured isolates from the same samples to address these issues. We sampled three potential environmental AMR gene reservoirs (pig caeca, river sediment, effluent) and sequenced samples with shotgun metagenomics at high depth (~ 200 million reads per sample). Alongside this, we cultured single-colony isolates of Enterobacteriaceae from the same samples and used hybrid sequencing (short- and long-reads) to create high-quality assemblies for comparison to the metagenomic data. To automate data processing, we developed an open-source software pipeline, ‘ResPipe’.","container-title":"Environmental Microbiome","DOI":"10.1186/s40793-019-0347-1","ISSN":"2524-6372","issue":"1","journalAbbreviation":"Environmental Microbiome","page":"7","source":"BioMed Central","title":"The impact of sequencing depth on the inferred taxonomic composition and AMR gene content of metagenomic samples","volume":"14","author":[{"family":"Gweon","given":"H. Soon"},{"family":"Shaw","given":"Liam P."},{"family":"Swann","given":"Jeremy"},{"family":"De Maio","given":"Nicola"},{"family":"AbuOun","given":"Manal"},{"family":"Niehus","given":"Rene"},{"family":"Hubbard","given":"Alasdair T. M."},{"family":"Bowes","given":"Mike J."},{"family":"Bailey","given":"Mark J."},{"family":"Peto","given":"Tim E. A."},{"family":"Hoosdally","given":"Sarah J."},{"family":"Walker","given":"A. Sarah"},{"family":"Sebra","given":"Robert P."},{"family":"Crook","given":"Derrick W."},{"family":"Anjum","given":"Muna F."},{"family":"Read","given":"Daniel S."},{"family":"Stoesser","given":"Nicole"},{"family":"Abuoun","given":"M."},{"family":"Anjum","given":"M."},{"family":"Bailey","given":"M. J."},{"family":"Barker","given":"L."},{"family":"Brett","given":"H."},{"family":"Bowes","given":"M. J."},{"family":"Chau","given":"K."},{"family":"Crook","given":"D. W."},{"family":"De Maio","given":"N."},{"family":"Gilson","given":"D."},{"family":"Gweon","given":"H. S."},{"family":"Hubbard","given":"A. T. M."},{"family":"Hoosdally","given":"S."},{"family":"Kavanagh","given":"J."},{"family":"Jones","given":"H."},{"family":"Peto","given":"T. E. A."},{"family":"Read","given":"D. S."},{"family":"Sebra","given":"R."},{"family":"Shaw","given":"L. P."},{"family":"Sheppard","given":"A. E."},{"family":"Smith","given":"R."},{"family":"Stubberfield","given":"E."},{"family":"Swann","given":"J."},{"family":"Walker","given":"A. S."},{"family":"Woodford","given":"N."},{"literal":"on behalf of the REHAB consortium"}],"issued":{"date-parts":[["2019",10,24]]}}}],"schema":"https://github.com/citation-style-language/schema/raw/master/csl-citation.json"}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53</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 the fecal sample. Our research could suggest that future studies on enteric micro-eukaryotic should be conducted at a sequencing depth of at least 10 thousand micro-eukaryotes in each case. We have supplemented the gaps in sequencing depth for micro-eukaryotes and provided reliable support for follow-up micro-eukaryotic research based on the meta-analysis of more than 2,000 samples.</w:t>
      </w:r>
    </w:p>
    <w:p w14:paraId="734514AA" w14:textId="7B04F91B"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Previous studies have revealed that genetic background, age, dietary habits, lifestyle, and local environments play crucial roles in the heterogeneity of enteric microbiota among humans</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{"citationID":"ZkAoCZVT","properties":{"formattedCitation":"\\super 54\\nosupersub{}","plainCitation":"54","noteIndex":0},"citationItems":[{"id":547,"uris":["http://zotero.org/users/7908919/items/R6ATM5E4"],"uri":["http://zotero.org/users/7908919/items/R6ATM5E4"],"itemData":{"id":547,"type":"article-journal","abstract":"Background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54</w:t>
      </w:r>
      <w:r w:rsidRPr="00790445">
        <w:rPr>
          <w:rFonts w:ascii="Times New Roman" w:hAnsi="Times New Roman" w:cs="Times New Roman"/>
          <w:sz w:val="22"/>
        </w:rPr>
        <w:fldChar w:fldCharType="end"/>
      </w:r>
      <w:r w:rsidRPr="00790445">
        <w:rPr>
          <w:rFonts w:ascii="Times New Roman" w:hAnsi="Times New Roman" w:cs="Times New Roman"/>
          <w:sz w:val="22"/>
        </w:rPr>
        <w:t>. We observed a significant p-value for the micro-eukaryotic composition difference in different cohorts from the principal component analysis results. This observation is consistent with previous bacterial research</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{"citationID":"CsA3OVM5","properties":{"formattedCitation":"\\super 55,56\\nosupersub{}","plainCitation":"55,56","noteIndex":0},"citationItems":[{"id":4,"uris":["http://zotero.org/users/7908919/items/EI7JUHGZ"],"uri":["http://zotero.org/users/7908919/items/EI7JUHGZ"],"itemData":{"id":4,"type":"article-journal","abstract":"Hundreds of clinical studies have demonstrated associations between the human microbiome and disease, yet fundamental questions remain on how we can generalize this knowledge. Results from individual studies can be inconsistent, and comparing published data is further complicated by a lack of standard processing and analysis methods. Here we introduce the MicrobiomeHD database, which includes 28 published case–control gut microbiome studies spanning ten diseases. We perform a cross-disease meta-analysis of these studies using standardized methods. We find consistent patterns characterizing disease-associated microbiome changes. Some diseases are associated with over 50 genera, while most show only 10–15 genus-level changes. Some diseases are marked by the presence of potentially pathogenic microbes, whereas others are characterized by a depletion of health-associated bacteria. Furthermore, we show that about half of genera associated with individual studies are bacteria that respond to more than one disease. Thus, many associations found in case–control studies are likely not disease-specific but rather part of a non-specific, shared response to health and disease.","container-title":"Nature Communications","DOI":"10.1038/s41467-017-01973-8","ISSN":"2041-1723","issue":"1","journalAbbreviation":"Nat Commun","language":"en","note":"number: 1\npublisher: Nature Publishing Group","page":"1784","source":"www.nature.com","title":"Meta-analysis of gut microbiome studies identifies disease-specific and shared responses","volume":"8","author":[{"family":"Duvallet","given":"Claire"},{"family":"Gibbons","given":"Sean M."},{"family":"Gurry","given":"Thomas"},{"family":"Irizarry","given":"Rafael A."},{"family":"Alm","given":"Eric J."}],"issued":{"date-parts":[["2017",12,5]]}}},{"id":549,"uris":["http://zotero.org/users/7908919/items/S75MGLHB"],"uri":["http://zotero.org/users/7908919/items/S75MGLHB"],"itemData":{"id":549,"type":"article-journal","container-title":"Scientific Reports","DOI":"10.1038/srep13338","ISSN":"2045-2322","issue":"1","journalAbbreviation":"Sci Rep","language":"en","page":"13338","source":"DOI.org (Crossref)","title":"Effect of ethnicity and socioeconomic variation to the gut microbiota composition among pre-adolescent in Malaysia","volume":"5","author":[{"family":"Chong","given":"Chun Wie"},{"family":"Ahmad","given":"Arine Fadzlun"},{"family":"Lim","given":"Yvonne Ai Lian"},{"family":"Teh","given":"Cindy Shuan Ju"},{"family":"Yap","given":"Ivan Kok Seng"},{"family":"Lee","given":"Soo Ching"},{"family":"Chin","given":"Yuee Teng"},{"family":"Loke","given":"P’ng"},{"family":"Chua","given":"Kek Heng"}],"issued":{"date-parts":[["2015",10]]}}}],"schema":"https://github.com/citation-style-language/schema/raw/master/csl-citation.json"}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55,56</w:t>
      </w:r>
      <w:r w:rsidRPr="00790445">
        <w:rPr>
          <w:rFonts w:ascii="Times New Roman" w:hAnsi="Times New Roman" w:cs="Times New Roman"/>
          <w:sz w:val="22"/>
        </w:rPr>
        <w:fldChar w:fldCharType="end"/>
      </w:r>
      <w:r w:rsidRPr="00790445">
        <w:rPr>
          <w:rFonts w:ascii="Times New Roman" w:hAnsi="Times New Roman" w:cs="Times New Roman"/>
          <w:sz w:val="22"/>
        </w:rPr>
        <w:t xml:space="preserve"> exposing the effects of ethnicity and technical various on gut microbiota and highlights the compulsion for combined analysis. We showed that the enteric micro-eukaryotic profile in CRC is distinct from healthy controls, and it owned significant regional differences. Ascomycota and Basidiomycota dominated both CRC and control subjects in almost all cohorts. The alpha diversity in CRC was altered and decreased compared with healthy controls. It was similar to other intestinal diseases IBD in the previous research</w:t>
      </w:r>
      <w:r w:rsidRPr="00790445">
        <w:rPr>
          <w:rFonts w:ascii="Times New Roman" w:hAnsi="Times New Roman" w:cs="Times New Roman"/>
          <w:sz w:val="22"/>
        </w:rPr>
        <w:fldChar w:fldCharType="begin"/>
      </w:r>
      <w:r w:rsidR="003210DD">
        <w:rPr>
          <w:rFonts w:ascii="Times New Roman" w:hAnsi="Times New Roman" w:cs="Times New Roman"/>
          <w:sz w:val="22"/>
        </w:rPr>
        <w:instrText xml:space="preserve"> ADDIN ZOTERO_ITEM CSL_CITATION {"citationID":"DTN23all","properties":{"formattedCitation":"\\super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Pr="00790445">
        <w:rPr>
          <w:rFonts w:ascii="Times New Roman" w:hAnsi="Times New Roman" w:cs="Times New Roman"/>
          <w:sz w:val="22"/>
        </w:rPr>
        <w:fldChar w:fldCharType="separate"/>
      </w:r>
      <w:r w:rsidR="003210DD" w:rsidRPr="003210DD">
        <w:rPr>
          <w:rFonts w:ascii="Times New Roman" w:hAnsi="Times New Roman" w:cs="Times New Roman"/>
          <w:kern w:val="0"/>
          <w:sz w:val="22"/>
          <w:szCs w:val="24"/>
          <w:vertAlign w:val="superscript"/>
        </w:rPr>
        <w:t>8</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 the IBD research, </w:t>
      </w:r>
      <w:r w:rsidRPr="00790445">
        <w:rPr>
          <w:rFonts w:ascii="Times New Roman" w:hAnsi="Times New Roman" w:cs="Times New Roman"/>
          <w:i/>
          <w:iCs/>
          <w:sz w:val="22"/>
        </w:rPr>
        <w:t>Saccharomyces cerevisiae</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Candida albicans </w:t>
      </w:r>
      <w:r w:rsidRPr="00790445">
        <w:rPr>
          <w:rFonts w:ascii="Times New Roman" w:hAnsi="Times New Roman" w:cs="Times New Roman"/>
          <w:sz w:val="22"/>
        </w:rPr>
        <w:t xml:space="preserve">were enriched in IBD, which may be the primary reason for low alpha diversity in IBD. However, this study showed they have no apparent difference between CRC and healthy control. This revealed that even though the alpha diversity of the various disease would be disturbed, their mechanisms may be different. </w:t>
      </w:r>
    </w:p>
    <w:p w14:paraId="1825BA84" w14:textId="69A6A8FC" w:rsidR="00867992" w:rsidRPr="00790445" w:rsidRDefault="00867992" w:rsidP="00790445">
      <w:pPr>
        <w:rPr>
          <w:rFonts w:ascii="Times New Roman" w:hAnsi="Times New Roman" w:cs="Times New Roman"/>
          <w:b/>
          <w:bCs/>
          <w:sz w:val="22"/>
        </w:rPr>
      </w:pPr>
      <w:r w:rsidRPr="00790445">
        <w:rPr>
          <w:rFonts w:ascii="Times New Roman" w:hAnsi="Times New Roman" w:cs="Times New Roman"/>
          <w:sz w:val="22"/>
        </w:rPr>
        <w:t>The meta-analysis approach has been used to evaluate and combine results of comparable studies</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{"citationID":"ouQtFkHQ","properties":{"formattedCitation":"\\super 57\\nosupersub{}","plainCitation":"57","noteIndex":0},"citationItems":[{"id":539,"uris":["http://zotero.org/users/7908919/items/QTCUJGUC"],"uri":["http://zotero.org/users/7908919/items/QTCUJGUC"],"itemData":{"id":539,"type":"article-journal","abstract":"Background: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57</w:t>
      </w:r>
      <w:r w:rsidRPr="00790445">
        <w:rPr>
          <w:rFonts w:ascii="Times New Roman" w:hAnsi="Times New Roman" w:cs="Times New Roman"/>
          <w:sz w:val="22"/>
        </w:rPr>
        <w:fldChar w:fldCharType="end"/>
      </w:r>
      <w:r w:rsidRPr="00790445">
        <w:rPr>
          <w:rFonts w:ascii="Times New Roman" w:hAnsi="Times New Roman" w:cs="Times New Roman"/>
          <w:sz w:val="22"/>
        </w:rPr>
        <w:t xml:space="preserve"> with significant advantages of reducing the influence by most highly abundant features and weakening the batch effect. We applied the rank-sum method to identify 33 microeukaryotes and 31 bacteria that significantly differed in CRC across eight cohorts. Since few studies described the micro-</w:t>
      </w:r>
      <w:proofErr w:type="spellStart"/>
      <w:r w:rsidRPr="00790445">
        <w:rPr>
          <w:rFonts w:ascii="Times New Roman" w:hAnsi="Times New Roman" w:cs="Times New Roman"/>
          <w:sz w:val="22"/>
        </w:rPr>
        <w:t>eukaryota</w:t>
      </w:r>
      <w:proofErr w:type="spellEnd"/>
      <w:r w:rsidRPr="00790445">
        <w:rPr>
          <w:rFonts w:ascii="Times New Roman" w:hAnsi="Times New Roman" w:cs="Times New Roman"/>
          <w:sz w:val="22"/>
        </w:rPr>
        <w:t xml:space="preserve"> associated with CRC, the bacterial populations we screened could prove that the micro-eukaryotic organisms we found were correct. Our results were supported by the fact that more than half of the cancer-related bacteria were carcinoma potential probiotics or pathogens, and four out of the top five were reported colorectal cancer pathogen, namely, F. nucleatum</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{"citationID":"UJ7mB8ze","properties":{"formattedCitation":"\\super 58\\nosupersub{}","plainCitation":"58","noteIndex":0},"citationItems":[{"id":554,"uris":["http://zotero.org/users/7908919/items/C86ZANVJ"],"uri":["http://zotero.org/users/7908919/items/C86ZANVJ"],"itemData":{"id":554,"type":"article-journal","abstract":"Gut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58</w:t>
      </w:r>
      <w:r w:rsidRPr="00790445">
        <w:rPr>
          <w:rFonts w:ascii="Times New Roman" w:hAnsi="Times New Roman" w:cs="Times New Roman"/>
          <w:sz w:val="22"/>
        </w:rPr>
        <w:fldChar w:fldCharType="end"/>
      </w:r>
      <w:r w:rsidRPr="00790445">
        <w:rPr>
          <w:rFonts w:ascii="Times New Roman" w:hAnsi="Times New Roman" w:cs="Times New Roman"/>
          <w:sz w:val="22"/>
        </w:rPr>
        <w:t>, P. micra</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{"citationID":"UbTSgx71","properties":{"formattedCitation":"\\super 15\\nosupersub{}","plainCitation":"15","noteIndex":0},"citationItems":[{"id":85,"uris":["http://zotero.org/users/7908919/items/34NS6IE9"],"uri":["http://zotero.org/users/7908919/items/34NS6IE9"],"itemData":{"id":85,"type":"article-journal","abstract":"Objective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15</w:t>
      </w:r>
      <w:r w:rsidRPr="00790445">
        <w:rPr>
          <w:rFonts w:ascii="Times New Roman" w:hAnsi="Times New Roman" w:cs="Times New Roman"/>
          <w:sz w:val="22"/>
        </w:rPr>
        <w:fldChar w:fldCharType="end"/>
      </w:r>
      <w:r w:rsidRPr="00790445">
        <w:rPr>
          <w:rFonts w:ascii="Times New Roman" w:hAnsi="Times New Roman" w:cs="Times New Roman"/>
          <w:sz w:val="22"/>
        </w:rPr>
        <w:t>, G. morbillorum</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{"citationID":"r3oPnpMM","properties":{"formattedCitation":"\\super 59,60\\nosupersub{}","plainCitation":"59,60","noteIndex":0},"citationItems":[{"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H."}],"issued":{"date-parts":[["2018",8]]}}},{"id":561,"uris":["http://zotero.org/users/7908919/items/QXADJCT4"],"uri":["http://zotero.org/users/7908919/items/QXADJCT4"],"itemData":{"id":561,"type":"article-journal","container-title":"Clinical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59,60</w:t>
      </w:r>
      <w:r w:rsidRPr="00790445">
        <w:rPr>
          <w:rFonts w:ascii="Times New Roman" w:hAnsi="Times New Roman" w:cs="Times New Roman"/>
          <w:sz w:val="22"/>
        </w:rPr>
        <w:fldChar w:fldCharType="end"/>
      </w:r>
      <w:r w:rsidRPr="00790445">
        <w:rPr>
          <w:rFonts w:ascii="Times New Roman" w:hAnsi="Times New Roman" w:cs="Times New Roman"/>
          <w:sz w:val="22"/>
        </w:rPr>
        <w:t>, and A. hadrus</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{"citationID":"nFc5bFKL","properties":{"formattedCitation":"\\super 61\\nosupersub{}","plainCitation":"61","noteIndex":0},"citationItems":[{"id":566,"uris":["http://zotero.org/users/7908919/items/ISTIR5AW"],"uri":["http://zotero.org/users/7908919/items/ISTIR5AW"],"itemData":{"id":566,"type":"article-journal","container-title":"Scientific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61</w:t>
      </w:r>
      <w:r w:rsidRPr="00790445">
        <w:rPr>
          <w:rFonts w:ascii="Times New Roman" w:hAnsi="Times New Roman" w:cs="Times New Roman"/>
          <w:sz w:val="22"/>
        </w:rPr>
        <w:fldChar w:fldCharType="end"/>
      </w:r>
      <w:r w:rsidRPr="00790445">
        <w:rPr>
          <w:rFonts w:ascii="Times New Roman" w:hAnsi="Times New Roman" w:cs="Times New Roman"/>
          <w:sz w:val="22"/>
        </w:rPr>
        <w:t xml:space="preserve"> have been reported previously to promote CRC development and occurrence. It also proved that there might be existed several potential probiotics or pathogenic micro-eukaryotic we found, and the possibility of the top rankings p-value difference or the biggest value of </w:t>
      </w:r>
      <m:oMath>
        <m:r>
          <w:rPr>
            <w:rFonts w:ascii="Cambria Math" w:hAnsi="Cambria Math" w:cs="Times New Roman"/>
            <w:sz w:val="22"/>
          </w:rPr>
          <m:t>|log⁡(FC)|</m:t>
        </m:r>
      </m:oMath>
      <w:r w:rsidRPr="00790445">
        <w:rPr>
          <w:rFonts w:ascii="Times New Roman" w:hAnsi="Times New Roman" w:cs="Times New Roman"/>
          <w:sz w:val="22"/>
        </w:rPr>
        <w:t xml:space="preserve"> would be more significant. Among the most effective two micro-eukaryota,</w:t>
      </w:r>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R. irregularis </w:t>
      </w:r>
      <w:r w:rsidRPr="00790445">
        <w:rPr>
          <w:rFonts w:ascii="Times New Roman" w:hAnsi="Times New Roman" w:cs="Times New Roman"/>
          <w:sz w:val="22"/>
        </w:rPr>
        <w:t xml:space="preserve">were reported cancer related. </w:t>
      </w:r>
      <w:r w:rsidRPr="00790445">
        <w:rPr>
          <w:rFonts w:ascii="Times New Roman" w:hAnsi="Times New Roman" w:cs="Times New Roman"/>
          <w:i/>
          <w:iCs/>
          <w:sz w:val="22"/>
        </w:rPr>
        <w:t>A. rambellii</w:t>
      </w:r>
      <w:r w:rsidRPr="00790445">
        <w:rPr>
          <w:rFonts w:ascii="Times New Roman" w:hAnsi="Times New Roman" w:cs="Times New Roman"/>
          <w:sz w:val="22"/>
        </w:rPr>
        <w:t xml:space="preserve"> was the most significantly different micro-eukaryotes in CRC-control, as well as in CRC-adenoma comparison. It would create </w:t>
      </w:r>
      <w:r w:rsidRPr="00790445">
        <w:rPr>
          <w:rFonts w:ascii="Times New Roman" w:hAnsi="Times New Roman" w:cs="Times New Roman"/>
          <w:sz w:val="22"/>
        </w:rPr>
        <w:lastRenderedPageBreak/>
        <w:t>carcinogenic products, aflatoxin and aflatoxin precursor sterigmatocystin</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{"citationID":"L8RmWAEQ","properties":{"formattedCitation":"\\super 26,27\\nosupersub{}","plainCitation":"26,27","noteIndex":0},"citationItems":[{"id":80,"uris":["http://zotero.org/users/7908919/items/PG8C37SZ"],"uri":["http://zotero.org/users/7908919/items/PG8C37SZ"],"itemData":{"id":80,"type":"article-journal","abstract":"Production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26,27</w:t>
      </w:r>
      <w:r w:rsidRPr="00790445">
        <w:rPr>
          <w:rFonts w:ascii="Times New Roman" w:hAnsi="Times New Roman" w:cs="Times New Roman"/>
          <w:sz w:val="22"/>
        </w:rPr>
        <w:fldChar w:fldCharType="end"/>
      </w:r>
      <w:r w:rsidRPr="00790445">
        <w:rPr>
          <w:rFonts w:ascii="Times New Roman" w:hAnsi="Times New Roman" w:cs="Times New Roman"/>
          <w:sz w:val="22"/>
        </w:rPr>
        <w:t xml:space="preserve">. Salvianolic acids, as a result of the </w:t>
      </w:r>
      <w:r w:rsidRPr="00790445">
        <w:rPr>
          <w:rFonts w:ascii="Times New Roman" w:hAnsi="Times New Roman" w:cs="Times New Roman"/>
          <w:i/>
          <w:iCs/>
          <w:sz w:val="22"/>
        </w:rPr>
        <w:t>A. officinalis</w:t>
      </w:r>
      <w:r w:rsidRPr="00790445">
        <w:rPr>
          <w:rFonts w:ascii="Times New Roman" w:hAnsi="Times New Roman" w:cs="Times New Roman"/>
          <w:sz w:val="22"/>
        </w:rPr>
        <w:t>-</w:t>
      </w:r>
      <w:r w:rsidRPr="00790445">
        <w:rPr>
          <w:rFonts w:ascii="Times New Roman" w:hAnsi="Times New Roman" w:cs="Times New Roman"/>
          <w:i/>
          <w:iCs/>
          <w:sz w:val="22"/>
        </w:rPr>
        <w:t>R. irregularis</w:t>
      </w:r>
      <w:r w:rsidRPr="00790445">
        <w:rPr>
          <w:rFonts w:ascii="Times New Roman" w:hAnsi="Times New Roman" w:cs="Times New Roman"/>
          <w:sz w:val="22"/>
        </w:rPr>
        <w:t xml:space="preserve"> symbiosis, showed a significant impact on cancer treatment</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{"citationID":"DUofklF1","properties":{"formattedCitation":"\\super 62,63\\nosupersub{}","plainCitation":"62,63","noteIndex":0},"citationItems":[{"id":571,"uris":["http://zotero.org/users/7908919/items/73T568EG"],"uri":["http://zotero.org/users/7908919/items/73T568EG"],"itemData":{"id":571,"type":"article-journal","abstract":"Salvianolic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62,63</w:t>
      </w:r>
      <w:r w:rsidRPr="00790445">
        <w:rPr>
          <w:rFonts w:ascii="Times New Roman" w:hAnsi="Times New Roman" w:cs="Times New Roman"/>
          <w:sz w:val="22"/>
        </w:rPr>
        <w:fldChar w:fldCharType="end"/>
      </w:r>
      <w:r w:rsidRPr="00790445">
        <w:rPr>
          <w:rFonts w:ascii="Times New Roman" w:hAnsi="Times New Roman" w:cs="Times New Roman"/>
          <w:sz w:val="22"/>
        </w:rPr>
        <w:t xml:space="preserve">. Furthermore, other major affected compounds from </w:t>
      </w:r>
      <w:r w:rsidRPr="00790445">
        <w:rPr>
          <w:rFonts w:ascii="Times New Roman" w:hAnsi="Times New Roman" w:cs="Times New Roman"/>
          <w:i/>
          <w:iCs/>
          <w:sz w:val="22"/>
        </w:rPr>
        <w:t>A. officinalis</w:t>
      </w:r>
      <w:r w:rsidRPr="00790445">
        <w:rPr>
          <w:rFonts w:ascii="Times New Roman" w:hAnsi="Times New Roman" w:cs="Times New Roman"/>
          <w:sz w:val="22"/>
        </w:rPr>
        <w:t>-</w:t>
      </w:r>
      <w:r w:rsidRPr="00790445">
        <w:rPr>
          <w:rFonts w:ascii="Times New Roman" w:hAnsi="Times New Roman" w:cs="Times New Roman"/>
          <w:i/>
          <w:iCs/>
          <w:sz w:val="22"/>
        </w:rPr>
        <w:t>R. irregularis</w:t>
      </w:r>
      <w:r w:rsidRPr="00790445">
        <w:rPr>
          <w:rFonts w:ascii="Times New Roman" w:hAnsi="Times New Roman" w:cs="Times New Roman"/>
          <w:sz w:val="22"/>
        </w:rPr>
        <w:t xml:space="preserve"> symbiosis, such as </w:t>
      </w:r>
      <w:proofErr w:type="spellStart"/>
      <w:r w:rsidRPr="00790445">
        <w:rPr>
          <w:rFonts w:ascii="Times New Roman" w:hAnsi="Times New Roman" w:cs="Times New Roman"/>
          <w:sz w:val="22"/>
        </w:rPr>
        <w:t>rosmarinic</w:t>
      </w:r>
      <w:proofErr w:type="spellEnd"/>
      <w:r w:rsidRPr="00790445">
        <w:rPr>
          <w:rFonts w:ascii="Times New Roman" w:hAnsi="Times New Roman" w:cs="Times New Roman"/>
          <w:sz w:val="22"/>
        </w:rPr>
        <w:t xml:space="preserve"> acid, ferulic acid, caffeic acids, and derivatives, present several health-related properties, such as antioxidant, anti-inflammatory, and antimicrobial activities</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{"citationID":"oSeM2Wf4","properties":{"formattedCitation":"\\super 64,65\\nosupersub{}","plainCitation":"64,65","noteIndex":0},"citationItems":[{"id":575,"uris":["http://zotero.org/users/7908919/items/NRQQZ6NA"],"uri":["http://zotero.org/users/7908919/items/NRQQZ6NA"],"itemData":{"id":575,"type":"article-journal","abstract":"The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64,65</w:t>
      </w:r>
      <w:r w:rsidRPr="00790445">
        <w:rPr>
          <w:rFonts w:ascii="Times New Roman" w:hAnsi="Times New Roman" w:cs="Times New Roman"/>
          <w:sz w:val="22"/>
        </w:rPr>
        <w:fldChar w:fldCharType="end"/>
      </w:r>
      <w:r w:rsidRPr="00790445">
        <w:rPr>
          <w:rFonts w:ascii="Times New Roman" w:hAnsi="Times New Roman" w:cs="Times New Roman"/>
          <w:sz w:val="22"/>
        </w:rPr>
        <w:t>.</w:t>
      </w:r>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A. kawachii </w:t>
      </w:r>
      <w:r w:rsidRPr="00790445">
        <w:rPr>
          <w:rFonts w:ascii="Times New Roman" w:hAnsi="Times New Roman" w:cs="Times New Roman"/>
          <w:sz w:val="22"/>
        </w:rPr>
        <w:t xml:space="preserve">were the most enriched or depleted micro-eukaryotes in CRC. Even though both were from the same genus </w:t>
      </w:r>
      <w:r w:rsidRPr="00790445">
        <w:rPr>
          <w:rFonts w:ascii="Times New Roman" w:hAnsi="Times New Roman" w:cs="Times New Roman"/>
          <w:i/>
          <w:iCs/>
          <w:sz w:val="22"/>
        </w:rPr>
        <w:t>Aspergillus</w:t>
      </w:r>
      <w:r w:rsidRPr="00790445">
        <w:rPr>
          <w:rFonts w:ascii="Times New Roman" w:hAnsi="Times New Roman" w:cs="Times New Roman"/>
          <w:sz w:val="22"/>
        </w:rPr>
        <w:t xml:space="preserve">, the latter plays the opposite function in cancer. The crude enzyme extract derived from </w:t>
      </w:r>
      <w:r w:rsidRPr="00790445">
        <w:rPr>
          <w:rFonts w:ascii="Times New Roman" w:hAnsi="Times New Roman" w:cs="Times New Roman"/>
          <w:i/>
          <w:iCs/>
          <w:sz w:val="22"/>
        </w:rPr>
        <w:t>A. rambellii</w:t>
      </w:r>
      <w:r w:rsidRPr="00790445">
        <w:rPr>
          <w:rFonts w:ascii="Times New Roman" w:hAnsi="Times New Roman" w:cs="Times New Roman"/>
          <w:sz w:val="22"/>
        </w:rPr>
        <w:t xml:space="preserve"> could enhance the antioxidative activities of Viscum album var. coloratum</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{"citationID":"PP39KrC0","properties":{"formattedCitation":"\\super 28\\nosupersub{}","plainCitation":"28","noteIndex":0},"citationItems":[{"id":378,"uris":["http://zotero.org/users/7908919/items/VJFURWF8"],"uri":["http://zotero.org/users/7908919/items/VJFURWF8"],"itemData":{"id":378,"type":"article-journal","abstract":"The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w:instrText>
      </w:r>
      <w:r w:rsidR="00DE1A3A">
        <w:rPr>
          <w:rFonts w:ascii="Times New Roman" w:hAnsi="Times New Roman" w:cs="Times New Roman" w:hint="eastAsia"/>
          <w:sz w:val="22"/>
        </w:rPr>
        <w:instrText>disorders and cancers. KM extract showed enhanced anti-oxidative effects in 2,2-diphenyl-1-picrylhydrazyl, Trolox equivalent antioxidant capacity, and 5-(and-6)-chloromethyl-2</w:instrText>
      </w:r>
      <w:r w:rsidR="00DE1A3A">
        <w:rPr>
          <w:rFonts w:ascii="Times New Roman" w:hAnsi="Times New Roman" w:cs="Times New Roman" w:hint="eastAsia"/>
          <w:sz w:val="22"/>
        </w:rPr>
        <w:instrText>′</w:instrText>
      </w:r>
      <w:r w:rsidR="00DE1A3A">
        <w:rPr>
          <w:rFonts w:ascii="Times New Roman" w:hAnsi="Times New Roman" w:cs="Times New Roman" w:hint="eastAsia"/>
          <w:sz w:val="22"/>
        </w:rPr>
        <w:instrText>,7</w:instrText>
      </w:r>
      <w:r w:rsidR="00DE1A3A">
        <w:rPr>
          <w:rFonts w:ascii="Times New Roman" w:hAnsi="Times New Roman" w:cs="Times New Roman" w:hint="eastAsia"/>
          <w:sz w:val="22"/>
        </w:rPr>
        <w:instrText>′</w:instrText>
      </w:r>
      <w:r w:rsidR="00DE1A3A">
        <w:rPr>
          <w:rFonts w:ascii="Times New Roman" w:hAnsi="Times New Roman" w:cs="Times New Roman" w:hint="eastAsia"/>
          <w:sz w:val="22"/>
        </w:rPr>
        <w:instrText>-dichlorodihydrofluorescein diacetate acetyl ester assays after being fermen</w:instrText>
      </w:r>
      <w:r w:rsidR="00DE1A3A">
        <w:rPr>
          <w:rFonts w:ascii="Times New Roman" w:hAnsi="Times New Roman" w:cs="Times New Roman"/>
          <w:sz w:val="22"/>
        </w:rPr>
        <w:instrText xml:space="preserve">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28</w:t>
      </w:r>
      <w:r w:rsidRPr="00790445">
        <w:rPr>
          <w:rFonts w:ascii="Times New Roman" w:hAnsi="Times New Roman" w:cs="Times New Roman"/>
          <w:sz w:val="22"/>
        </w:rPr>
        <w:fldChar w:fldCharType="end"/>
      </w:r>
      <w:r w:rsidRPr="00790445">
        <w:rPr>
          <w:rFonts w:ascii="Times New Roman" w:hAnsi="Times New Roman" w:cs="Times New Roman"/>
          <w:sz w:val="22"/>
        </w:rPr>
        <w:t xml:space="preserve"> (Korean mistletoe; KM), a promising agent for treating colon cancer</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{"citationID":"FvwyXRfh","properties":{"formattedCitation":"\\super 66\\nosupersub{}","plainCitation":"66","noteIndex":0},"citationItems":[{"id":583,"uris":["http://zotero.org/users/7908919/items/LPBXNNWU"],"uri":["http://zotero.org/users/7908919/items/LPBXNNWU"],"itemData":{"id":583,"type":"article-journal","abstract":"AIM: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66</w:t>
      </w:r>
      <w:r w:rsidRPr="00790445">
        <w:rPr>
          <w:rFonts w:ascii="Times New Roman" w:hAnsi="Times New Roman" w:cs="Times New Roman"/>
          <w:sz w:val="22"/>
        </w:rPr>
        <w:fldChar w:fldCharType="end"/>
      </w:r>
      <w:r w:rsidRPr="00790445">
        <w:rPr>
          <w:rFonts w:ascii="Times New Roman" w:hAnsi="Times New Roman" w:cs="Times New Roman"/>
          <w:sz w:val="22"/>
        </w:rPr>
        <w:t xml:space="preserve">, hepatoma, and immunomodulation in the previous study. In the other research, solid-state fermentation with </w:t>
      </w:r>
      <w:r w:rsidRPr="00790445">
        <w:rPr>
          <w:rFonts w:ascii="Times New Roman" w:hAnsi="Times New Roman" w:cs="Times New Roman"/>
          <w:i/>
          <w:iCs/>
          <w:sz w:val="22"/>
        </w:rPr>
        <w:t xml:space="preserve">A. kawachii </w:t>
      </w:r>
      <w:r w:rsidRPr="00790445">
        <w:rPr>
          <w:rFonts w:ascii="Times New Roman" w:hAnsi="Times New Roman" w:cs="Times New Roman"/>
          <w:sz w:val="22"/>
        </w:rPr>
        <w:t>would create the fermented silkworm was investigated anticancer activity in human hepatocellular carcinoma cells</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{"citationID":"QxQjCQIo","properties":{"formattedCitation":"\\super 29\\nosupersub{}","plainCitation":"29","noteIndex":0},"citationItems":[{"id":373,"uris":["http://zotero.org/users/7908919/items/7KMZE2U3"],"uri":["http://zotero.org/users/7908919/items/7KMZE2U3"],"itemData":{"id":373,"type":"article-journal","abstract":"Background\nMulberry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29</w:t>
      </w:r>
      <w:r w:rsidRPr="00790445">
        <w:rPr>
          <w:rFonts w:ascii="Times New Roman" w:hAnsi="Times New Roman" w:cs="Times New Roman"/>
          <w:sz w:val="22"/>
        </w:rPr>
        <w:fldChar w:fldCharType="end"/>
      </w:r>
      <w:r w:rsidRPr="00790445">
        <w:rPr>
          <w:rFonts w:ascii="Times New Roman" w:hAnsi="Times New Roman" w:cs="Times New Roman"/>
          <w:sz w:val="22"/>
        </w:rPr>
        <w:t xml:space="preserve">. Collectively, our results evidenced the correctness of micro-eukaryotes selection, and the micro-eukaryotes were associated with CRC or adenoma, especially </w:t>
      </w:r>
      <w:r w:rsidRPr="00790445">
        <w:rPr>
          <w:rFonts w:ascii="Times New Roman" w:hAnsi="Times New Roman" w:cs="Times New Roman"/>
          <w:i/>
          <w:iCs/>
          <w:sz w:val="22"/>
        </w:rPr>
        <w:t>A. rambellii</w:t>
      </w:r>
      <w:r w:rsidRPr="00790445">
        <w:rPr>
          <w:rFonts w:ascii="Times New Roman" w:hAnsi="Times New Roman" w:cs="Times New Roman"/>
          <w:sz w:val="22"/>
        </w:rPr>
        <w:t xml:space="preserve">, </w:t>
      </w:r>
      <w:r w:rsidRPr="00790445">
        <w:rPr>
          <w:rFonts w:ascii="Times New Roman" w:hAnsi="Times New Roman" w:cs="Times New Roman"/>
          <w:i/>
          <w:iCs/>
          <w:sz w:val="22"/>
        </w:rPr>
        <w:t>R. irregularis</w:t>
      </w:r>
      <w:r w:rsidRPr="00790445">
        <w:rPr>
          <w:rFonts w:ascii="Times New Roman" w:hAnsi="Times New Roman" w:cs="Times New Roman"/>
          <w:sz w:val="22"/>
        </w:rPr>
        <w:t xml:space="preserve">, and </w:t>
      </w:r>
      <w:r w:rsidRPr="00790445">
        <w:rPr>
          <w:rFonts w:ascii="Times New Roman" w:hAnsi="Times New Roman" w:cs="Times New Roman"/>
          <w:i/>
          <w:iCs/>
          <w:sz w:val="22"/>
        </w:rPr>
        <w:t>A. kawachii</w:t>
      </w:r>
      <w:r w:rsidRPr="00790445">
        <w:rPr>
          <w:rFonts w:ascii="Times New Roman" w:hAnsi="Times New Roman" w:cs="Times New Roman"/>
          <w:sz w:val="22"/>
        </w:rPr>
        <w:t>.</w:t>
      </w:r>
    </w:p>
    <w:p w14:paraId="6264355C" w14:textId="51011B53"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As we know, the human gut microbiome was a large, complicated, and mutually microbial community. Most previous studies have focused on one key microorganism or one metabolite effect on CRC development</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{"citationID":"7WDh9qDV","properties":{"formattedCitation":"\\super 67\\uc0\\u8211{}69\\nosupersub{}","plainCitation":"67–69","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Kei"}],"issued":{"date-parts":[["2021",3]]}}},{"id":589,"uris":["http://zotero.org/users/7908919/items/ZQIMVCP5"],"uri":["http://zotero.org/users/7908919/items/ZQIMVCP5"],"itemData":{"id":589,"type":"report","abstract":"Background:Large-scale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591,"uris":["http://zotero.org/users/7908919/items/NRXXESLP"],"uri":["http://zotero.org/users/7908919/items/NRXXESLP"],"itemData":{"id":591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67–69</w:t>
      </w:r>
      <w:r w:rsidRPr="00790445">
        <w:rPr>
          <w:rFonts w:ascii="Times New Roman" w:hAnsi="Times New Roman" w:cs="Times New Roman"/>
          <w:sz w:val="22"/>
        </w:rPr>
        <w:fldChar w:fldCharType="end"/>
      </w:r>
      <w:r w:rsidRPr="00790445">
        <w:rPr>
          <w:rFonts w:ascii="Times New Roman" w:hAnsi="Times New Roman" w:cs="Times New Roman"/>
          <w:sz w:val="22"/>
        </w:rPr>
        <w:t>. However, diseased intestinal microbiota dysbiosis may be associated with a list of the microbiota, the microbial community perturbed, instead of only one or several microorganisms altered</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{"citationID":"ix12FJtr","properties":{"formattedCitation":"\\super 25,70\\nosupersub{}","plainCitation":"25,70","noteIndex":0},"citationItems":[{"id":48,"uris":["http://zotero.org/users/7908919/items/VVTM9ZZK"],"uri":["http://zotero.org/users/7908919/items/VVTM9ZZK"],"itemData":{"id":48,"type":"article-journal","abstract":"Gut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25,70</w:t>
      </w:r>
      <w:r w:rsidRPr="00790445">
        <w:rPr>
          <w:rFonts w:ascii="Times New Roman" w:hAnsi="Times New Roman" w:cs="Times New Roman"/>
          <w:sz w:val="22"/>
        </w:rPr>
        <w:fldChar w:fldCharType="end"/>
      </w:r>
      <w:r w:rsidRPr="00790445">
        <w:rPr>
          <w:rFonts w:ascii="Times New Roman" w:hAnsi="Times New Roman" w:cs="Times New Roman"/>
          <w:sz w:val="22"/>
        </w:rPr>
        <w:t xml:space="preserve">. Except for the transformed micro-eukaryotic abundance, alteration in micro-eukaryotic internal relationship and micro-eukaryotes-bacteria association could partially explain colorectal tumorigenesis. The micro-eukaryotic internal relationship in CRC was quite different from the healthy control and adenoma. Multiple strong positive or negative correlations in CRC were disappeared or weaken in the compared stages. Its establishment may potentially contribute to colorectal carcinogenesis. The strongest relationship clustering in these three communities was also quite different, but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irregularis</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clarus</w:t>
      </w:r>
      <w:r w:rsidRPr="00790445">
        <w:rPr>
          <w:rFonts w:ascii="Times New Roman" w:hAnsi="Times New Roman" w:cs="Times New Roman"/>
          <w:sz w:val="22"/>
        </w:rPr>
        <w:t xml:space="preserve">, </w:t>
      </w:r>
      <w:r w:rsidRPr="00790445">
        <w:rPr>
          <w:rFonts w:ascii="Times New Roman" w:hAnsi="Times New Roman" w:cs="Times New Roman"/>
          <w:i/>
          <w:iCs/>
          <w:sz w:val="22"/>
        </w:rPr>
        <w:t>Phytopythium</w:t>
      </w:r>
      <w:r w:rsidRPr="00790445">
        <w:rPr>
          <w:rFonts w:ascii="Times New Roman" w:hAnsi="Times New Roman" w:cs="Times New Roman"/>
          <w:sz w:val="22"/>
        </w:rPr>
        <w:t xml:space="preserve"> </w:t>
      </w:r>
      <w:r w:rsidRPr="00790445">
        <w:rPr>
          <w:rFonts w:ascii="Times New Roman" w:hAnsi="Times New Roman" w:cs="Times New Roman"/>
          <w:i/>
          <w:iCs/>
          <w:sz w:val="22"/>
        </w:rPr>
        <w:t>vexans</w:t>
      </w:r>
      <w:r w:rsidRPr="00790445">
        <w:rPr>
          <w:rFonts w:ascii="Times New Roman" w:hAnsi="Times New Roman" w:cs="Times New Roman"/>
          <w:sz w:val="22"/>
        </w:rPr>
        <w:t xml:space="preserve">, and </w:t>
      </w:r>
      <w:r w:rsidRPr="00790445">
        <w:rPr>
          <w:rFonts w:ascii="Times New Roman" w:hAnsi="Times New Roman" w:cs="Times New Roman"/>
          <w:i/>
          <w:iCs/>
          <w:sz w:val="22"/>
        </w:rPr>
        <w:t>Edhazardia</w:t>
      </w:r>
      <w:r w:rsidRPr="00790445">
        <w:rPr>
          <w:rFonts w:ascii="Times New Roman" w:hAnsi="Times New Roman" w:cs="Times New Roman"/>
          <w:sz w:val="22"/>
        </w:rPr>
        <w:t xml:space="preserve"> </w:t>
      </w:r>
      <w:r w:rsidRPr="00790445">
        <w:rPr>
          <w:rFonts w:ascii="Times New Roman" w:hAnsi="Times New Roman" w:cs="Times New Roman"/>
          <w:i/>
          <w:iCs/>
          <w:sz w:val="22"/>
        </w:rPr>
        <w:t xml:space="preserve">aedis </w:t>
      </w:r>
      <w:r w:rsidRPr="00790445">
        <w:rPr>
          <w:rFonts w:ascii="Times New Roman" w:hAnsi="Times New Roman" w:cs="Times New Roman"/>
          <w:sz w:val="22"/>
        </w:rPr>
        <w:t>appeared in all stages. It revealed that they might play a vital role in the stability of the entire intestinal ecology.</w:t>
      </w:r>
    </w:p>
    <w:p w14:paraId="2F20ABE0" w14:textId="22D13107"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Although we recognized that their relationships between stages were quite different, we demanded to perceive which were statistically different. We defined the z-score and correlation classes to represent the relative strength and the trend of differential correlation in CRC and the healthy control, respectively. Our results showed that the micro-eukaryotic internal correlations were interrupted in CRC, while bacterial were enhance. The disruption from micro-eukaryotic interrelationship may break the healthy intestinal environment and induce colorectal carcinogenesis. On the other hand, the new increased bacterial correlations in CRC may potentially contribute to colorectal carcinogenesis. We also observed some interesting comparisons of the relationship between micro-eukaryotes and bacteria. Our results showed that the less changed differential micro-eukaryotic-bacterial correlations contained low proportions. The CRC strengthen and weaken correlations performed the primary and secondary ratios in micro-eukaryotic-bacterial correlation comparisons, respectively. It revealed that the internal-kingdom associations and external-kingdom correlations were quite different. This suggested that bacterial kingdom dysbiosis may cause the micro-eukaryotes to tremble rapidly, which was not similar to the warm alteration of internal-kingdom relationships as previously described</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{"citationID":"Bsuk0aHk","properties":{"formattedCitation":"\\super 14,71\\nosupersub{}","plainCitation":"14,71","noteIndex":0},"citationItems":[{"id":83,"uris":["http://zotero.org/users/7908919/items/IZ8WSDFF"],"uri":["http://zotero.org/users/7908919/items/IZ8WSDFF"],"itemData":{"id":83,"type":"article-journal","abstract":"OBJECTIVES: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Yiu"},{"family":"Yu","given":"Jun"}],"issued":{"date-parts":[["2019",4]]}}},{"id":597,"uris":["http://zotero.org/users/7908919/items/FM2FL2PK"],"uri":["http://zotero.org/users/7908919/items/FM2FL2PK"],"itemData":{"id":597,"type":"article-journal","abstract":"Background: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14,71</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p>
    <w:p w14:paraId="10240F67" w14:textId="366D117E"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 xml:space="preserve">In the present study, the candidates were automatically divided into six clusters. The two main clusters, named mEuk_Cluster and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had the highest proportions of bacteria and micro-eukaryotes. All reported potential probiotics, excluded </w:t>
      </w:r>
      <w:r w:rsidRPr="00790445">
        <w:rPr>
          <w:rFonts w:ascii="Times New Roman" w:hAnsi="Times New Roman" w:cs="Times New Roman"/>
          <w:i/>
          <w:iCs/>
          <w:sz w:val="22"/>
        </w:rPr>
        <w:t>R. intestinalis</w:t>
      </w:r>
      <w:r w:rsidRPr="00790445">
        <w:rPr>
          <w:rFonts w:ascii="Times New Roman" w:hAnsi="Times New Roman" w:cs="Times New Roman"/>
          <w:sz w:val="22"/>
        </w:rPr>
        <w:t xml:space="preserve">, were separated in the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We </w:t>
      </w:r>
      <w:r w:rsidRPr="00790445">
        <w:rPr>
          <w:rFonts w:ascii="Times New Roman" w:hAnsi="Times New Roman" w:cs="Times New Roman"/>
          <w:sz w:val="22"/>
        </w:rPr>
        <w:lastRenderedPageBreak/>
        <w:t xml:space="preserve">disclosed that </w:t>
      </w:r>
      <w:r w:rsidRPr="00790445">
        <w:rPr>
          <w:rFonts w:ascii="Times New Roman" w:hAnsi="Times New Roman" w:cs="Times New Roman"/>
          <w:i/>
          <w:iCs/>
          <w:sz w:val="22"/>
        </w:rPr>
        <w:t xml:space="preserve">P. kudriavzevii </w:t>
      </w:r>
      <w:r w:rsidRPr="00790445">
        <w:rPr>
          <w:rFonts w:ascii="Times New Roman" w:hAnsi="Times New Roman" w:cs="Times New Roman"/>
          <w:sz w:val="22"/>
        </w:rPr>
        <w:t>owned multiple correlations with these probiotics. And its</w:t>
      </w:r>
      <w:r w:rsidRPr="00790445">
        <w:rPr>
          <w:rFonts w:ascii="Times New Roman" w:hAnsi="Times New Roman" w:cs="Times New Roman"/>
          <w:i/>
          <w:iCs/>
          <w:sz w:val="22"/>
        </w:rPr>
        <w:t xml:space="preserve"> </w:t>
      </w:r>
      <w:r w:rsidRPr="00790445">
        <w:rPr>
          <w:rFonts w:ascii="Times New Roman" w:hAnsi="Times New Roman" w:cs="Times New Roman"/>
          <w:sz w:val="22"/>
        </w:rPr>
        <w:t>secretion metabolites exert anticancer effects by inhibiting cell proliferation and inducing intrinsic and extrinsic apoptosis in colon cancer cells</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{"citationID":"iQTZheep","properties":{"formattedCitation":"\\super 72\\nosupersub{}","plainCitation":"72","noteIndex":0},"citationItems":[{"id":598,"uris":["http://zotero.org/users/7908919/items/UEZ79NQ4"],"uri":["http://zotero.org/users/7908919/items/UEZ79NQ4"],"itemData":{"id":598,"type":"article-journal","abstract":"There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w:instrText>
      </w:r>
      <w:r w:rsidR="00DE1A3A">
        <w:rPr>
          <w:rFonts w:ascii="Times New Roman" w:hAnsi="Times New Roman" w:cs="Times New Roman" w:hint="eastAsia"/>
          <w:sz w:val="22"/>
        </w:rPr>
        <w:instrText>ons were performed via 3-(4,5-dimethylthiazole-2-yl)-2,5-diphenyltetrazolium bromide assay; 4</w:instrText>
      </w:r>
      <w:r w:rsidR="00DE1A3A">
        <w:rPr>
          <w:rFonts w:ascii="Times New Roman" w:hAnsi="Times New Roman" w:cs="Times New Roman" w:hint="eastAsia"/>
          <w:sz w:val="22"/>
        </w:rPr>
        <w:instrText>′</w:instrText>
      </w:r>
      <w:r w:rsidR="00DE1A3A">
        <w:rPr>
          <w:rFonts w:ascii="Times New Roman" w:hAnsi="Times New Roman" w:cs="Times New Roman" w:hint="eastAsia"/>
          <w:sz w:val="22"/>
        </w:rPr>
        <w:instrText xml:space="preserve">,6-diamidino-2-phenylindole staining; and FACS-flow cytometry tests. Also, the effects of P. kudriavzevii AS-12 secretion metabolites on the expression level of </w:instrText>
      </w:r>
      <w:r w:rsidR="00DE1A3A">
        <w:rPr>
          <w:rFonts w:ascii="Times New Roman" w:hAnsi="Times New Roman" w:cs="Times New Roman"/>
          <w:sz w:val="22"/>
        </w:rPr>
        <w:instrText xml:space="preserve">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72</w:t>
      </w:r>
      <w:r w:rsidRPr="00790445">
        <w:rPr>
          <w:rFonts w:ascii="Times New Roman" w:hAnsi="Times New Roman" w:cs="Times New Roman"/>
          <w:sz w:val="22"/>
        </w:rPr>
        <w:fldChar w:fldCharType="end"/>
      </w:r>
      <w:r w:rsidRPr="00790445">
        <w:rPr>
          <w:rFonts w:ascii="Times New Roman" w:hAnsi="Times New Roman" w:cs="Times New Roman"/>
          <w:sz w:val="22"/>
        </w:rPr>
        <w:t xml:space="preserve">. Collectively, this discovery exposed that may exist other potential probiotics in this cluster. Another interesting finding, there were strong correlations among </w:t>
      </w:r>
      <w:r w:rsidRPr="00790445">
        <w:rPr>
          <w:rFonts w:ascii="Times New Roman" w:hAnsi="Times New Roman" w:cs="Times New Roman"/>
          <w:i/>
          <w:iCs/>
          <w:sz w:val="22"/>
        </w:rPr>
        <w:t>A. rambellii</w:t>
      </w:r>
      <w:r w:rsidRPr="00790445">
        <w:rPr>
          <w:rFonts w:ascii="Times New Roman" w:hAnsi="Times New Roman" w:cs="Times New Roman"/>
          <w:sz w:val="22"/>
        </w:rPr>
        <w:t>,</w:t>
      </w:r>
      <w:r w:rsidRPr="00790445">
        <w:rPr>
          <w:rFonts w:ascii="Times New Roman" w:hAnsi="Times New Roman" w:cs="Times New Roman"/>
          <w:i/>
          <w:iCs/>
          <w:sz w:val="22"/>
        </w:rPr>
        <w:t xml:space="preserve"> F. nucleatum</w:t>
      </w:r>
      <w:r w:rsidRPr="00790445">
        <w:rPr>
          <w:rFonts w:ascii="Times New Roman" w:hAnsi="Times New Roman" w:cs="Times New Roman"/>
          <w:i/>
          <w:iCs/>
          <w:sz w:val="22"/>
        </w:rPr>
        <w:fldChar w:fldCharType="begin"/>
      </w:r>
      <w:r w:rsidR="00DE1A3A">
        <w:rPr>
          <w:rFonts w:ascii="Times New Roman" w:hAnsi="Times New Roman" w:cs="Times New Roman"/>
          <w:i/>
          <w:iCs/>
          <w:sz w:val="22"/>
        </w:rPr>
        <w:instrText xml:space="preserve"> ADDIN ZOTERO_ITEM CSL_CITATION {"citationID":"XhZp8o1g","properties":{"formattedCitation":"\\super 30,58,73\\nosupersub{}","plainCitation":"30,58,73","noteIndex":0},"citationItems":[{"id":379,"uris":["http://zotero.org/users/7908919/items/MZ9K897Y"],"uri":["http://zotero.org/users/7908919/items/MZ9K897Y"],"itemData":{"id":379,"type":"article-journal","abstract":"Fusobacterium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609,"uris":["http://zotero.org/users/7908919/items/IJ8PYP4H"],"uri":["http://zotero.org/users/7908919/items/IJ8PYP4H"],"itemData":{"id":609,"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790445">
        <w:rPr>
          <w:rFonts w:ascii="Times New Roman" w:hAnsi="Times New Roman" w:cs="Times New Roman"/>
          <w:i/>
          <w:iCs/>
          <w:sz w:val="22"/>
        </w:rPr>
        <w:fldChar w:fldCharType="separate"/>
      </w:r>
      <w:r w:rsidR="00DE1A3A" w:rsidRPr="00DE1A3A">
        <w:rPr>
          <w:rFonts w:ascii="Times New Roman" w:hAnsi="Times New Roman" w:cs="Times New Roman"/>
          <w:kern w:val="0"/>
          <w:sz w:val="22"/>
          <w:szCs w:val="24"/>
          <w:vertAlign w:val="superscript"/>
        </w:rPr>
        <w:t>30,58,73</w:t>
      </w:r>
      <w:r w:rsidRPr="00790445">
        <w:rPr>
          <w:rFonts w:ascii="Times New Roman" w:hAnsi="Times New Roman" w:cs="Times New Roman"/>
          <w:i/>
          <w:iCs/>
          <w:sz w:val="22"/>
        </w:rPr>
        <w:fldChar w:fldCharType="end"/>
      </w:r>
      <w:r w:rsidRPr="00790445">
        <w:rPr>
          <w:rFonts w:ascii="Times New Roman" w:hAnsi="Times New Roman" w:cs="Times New Roman"/>
          <w:sz w:val="22"/>
        </w:rPr>
        <w:t>, and</w:t>
      </w:r>
      <w:r w:rsidRPr="00790445">
        <w:rPr>
          <w:rFonts w:ascii="Times New Roman" w:hAnsi="Times New Roman" w:cs="Times New Roman"/>
          <w:i/>
          <w:iCs/>
          <w:sz w:val="22"/>
        </w:rPr>
        <w:t xml:space="preserve"> P. micra</w:t>
      </w:r>
      <w:r w:rsidRPr="00790445">
        <w:rPr>
          <w:rFonts w:ascii="Times New Roman" w:hAnsi="Times New Roman" w:cs="Times New Roman"/>
          <w:i/>
          <w:iCs/>
          <w:sz w:val="22"/>
        </w:rPr>
        <w:fldChar w:fldCharType="begin"/>
      </w:r>
      <w:r w:rsidR="00DE1A3A">
        <w:rPr>
          <w:rFonts w:ascii="Times New Roman" w:hAnsi="Times New Roman" w:cs="Times New Roman"/>
          <w:i/>
          <w:iCs/>
          <w:sz w:val="22"/>
        </w:rPr>
        <w:instrText xml:space="preserve"> ADDIN ZOTERO_ITEM CSL_CITATION {"citationID":"Ap8PHhVq","properties":{"formattedCitation":"\\super 15\\nosupersub{}","plainCitation":"15","noteIndex":0},"citationItems":[{"id":85,"uris":["http://zotero.org/users/7908919/items/34NS6IE9"],"uri":["http://zotero.org/users/7908919/items/34NS6IE9"],"itemData":{"id":85,"type":"article-journal","abstract":"Objective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790445">
        <w:rPr>
          <w:rFonts w:ascii="Times New Roman" w:hAnsi="Times New Roman" w:cs="Times New Roman"/>
          <w:i/>
          <w:iCs/>
          <w:sz w:val="22"/>
        </w:rPr>
        <w:fldChar w:fldCharType="separate"/>
      </w:r>
      <w:r w:rsidR="00DE1A3A" w:rsidRPr="00DE1A3A">
        <w:rPr>
          <w:rFonts w:ascii="Times New Roman" w:hAnsi="Times New Roman" w:cs="Times New Roman"/>
          <w:kern w:val="0"/>
          <w:sz w:val="22"/>
          <w:szCs w:val="24"/>
          <w:vertAlign w:val="superscript"/>
        </w:rPr>
        <w:t>15</w:t>
      </w:r>
      <w:r w:rsidRPr="00790445">
        <w:rPr>
          <w:rFonts w:ascii="Times New Roman" w:hAnsi="Times New Roman" w:cs="Times New Roman"/>
          <w:i/>
          <w:iCs/>
          <w:sz w:val="22"/>
        </w:rPr>
        <w:fldChar w:fldCharType="end"/>
      </w:r>
      <w:r w:rsidRPr="00790445">
        <w:rPr>
          <w:rFonts w:ascii="Times New Roman" w:hAnsi="Times New Roman" w:cs="Times New Roman"/>
          <w:sz w:val="22"/>
        </w:rPr>
        <w:t>, and the latter two were the famous CRC-related pathogens. It may indicate colorectal carcinogenesis under their synergistic effect. Conclusively, we showed the probiotic group (</w:t>
      </w:r>
      <w:r w:rsidRPr="00790445">
        <w:rPr>
          <w:rFonts w:ascii="Times New Roman" w:hAnsi="Times New Roman" w:cs="Times New Roman"/>
          <w:i/>
          <w:iCs/>
          <w:sz w:val="22"/>
        </w:rPr>
        <w:t>P. kudriavzevii</w:t>
      </w:r>
      <w:r w:rsidRPr="00790445">
        <w:rPr>
          <w:rFonts w:ascii="Times New Roman" w:hAnsi="Times New Roman" w:cs="Times New Roman"/>
          <w:sz w:val="22"/>
        </w:rPr>
        <w:t xml:space="preserve">, </w:t>
      </w:r>
      <w:r w:rsidRPr="00790445">
        <w:rPr>
          <w:rFonts w:ascii="Times New Roman" w:hAnsi="Times New Roman" w:cs="Times New Roman"/>
          <w:i/>
          <w:iCs/>
          <w:sz w:val="22"/>
        </w:rPr>
        <w:t>S. thermophilus</w:t>
      </w:r>
      <w:r w:rsidRPr="00790445">
        <w:rPr>
          <w:rFonts w:ascii="Times New Roman" w:hAnsi="Times New Roman" w:cs="Times New Roman"/>
          <w:sz w:val="22"/>
        </w:rPr>
        <w:t xml:space="preserve">, </w:t>
      </w:r>
      <w:r w:rsidRPr="00790445">
        <w:rPr>
          <w:rFonts w:ascii="Times New Roman" w:hAnsi="Times New Roman" w:cs="Times New Roman"/>
          <w:i/>
          <w:iCs/>
          <w:sz w:val="22"/>
        </w:rPr>
        <w:t>A. hadrus</w:t>
      </w:r>
      <w:r w:rsidRPr="00790445">
        <w:rPr>
          <w:rFonts w:ascii="Times New Roman" w:hAnsi="Times New Roman" w:cs="Times New Roman"/>
          <w:sz w:val="22"/>
        </w:rPr>
        <w:t xml:space="preserve">, and </w:t>
      </w:r>
      <w:r w:rsidRPr="00790445">
        <w:rPr>
          <w:rFonts w:ascii="Times New Roman" w:hAnsi="Times New Roman" w:cs="Times New Roman"/>
          <w:i/>
          <w:iCs/>
          <w:sz w:val="22"/>
        </w:rPr>
        <w:t>S. salivarius</w:t>
      </w:r>
      <w:r w:rsidRPr="00790445">
        <w:rPr>
          <w:rFonts w:ascii="Times New Roman" w:hAnsi="Times New Roman" w:cs="Times New Roman"/>
          <w:sz w:val="22"/>
        </w:rPr>
        <w:t>) and the pathogenic bunch (</w:t>
      </w:r>
      <w:r w:rsidRPr="00790445">
        <w:rPr>
          <w:rFonts w:ascii="Times New Roman" w:hAnsi="Times New Roman" w:cs="Times New Roman"/>
          <w:i/>
          <w:iCs/>
          <w:sz w:val="22"/>
        </w:rPr>
        <w:t>A. rambellii</w:t>
      </w:r>
      <w:r w:rsidRPr="00790445">
        <w:rPr>
          <w:rFonts w:ascii="Times New Roman" w:hAnsi="Times New Roman" w:cs="Times New Roman"/>
          <w:sz w:val="22"/>
        </w:rPr>
        <w:t xml:space="preserve">, </w:t>
      </w:r>
      <w:r w:rsidRPr="00790445">
        <w:rPr>
          <w:rFonts w:ascii="Times New Roman" w:hAnsi="Times New Roman" w:cs="Times New Roman"/>
          <w:i/>
          <w:iCs/>
          <w:sz w:val="22"/>
        </w:rPr>
        <w:t>F. nucleatum</w:t>
      </w:r>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and the potentially pathogenic and probiotic candidates among the different clusters.</w:t>
      </w:r>
    </w:p>
    <w:p w14:paraId="526F8A34" w14:textId="77777777" w:rsidR="00867992" w:rsidRPr="00790445" w:rsidRDefault="00867992" w:rsidP="00790445">
      <w:pPr>
        <w:widowControl/>
        <w:rPr>
          <w:rFonts w:ascii="Times New Roman" w:hAnsi="Times New Roman" w:cs="Times New Roman"/>
          <w:sz w:val="22"/>
        </w:rPr>
      </w:pPr>
    </w:p>
    <w:p w14:paraId="1C15D80A" w14:textId="77777777" w:rsidR="00867992" w:rsidRPr="00790445" w:rsidRDefault="00867992" w:rsidP="00790445">
      <w:pPr>
        <w:widowControl/>
        <w:rPr>
          <w:rFonts w:ascii="Times New Roman" w:hAnsi="Times New Roman" w:cs="Times New Roman"/>
          <w:sz w:val="22"/>
        </w:rPr>
      </w:pPr>
      <w:r w:rsidRPr="00790445">
        <w:rPr>
          <w:rFonts w:ascii="Times New Roman" w:hAnsi="Times New Roman" w:cs="Times New Roman"/>
          <w:sz w:val="22"/>
        </w:rPr>
        <w:t>TBA (in vitro)</w:t>
      </w:r>
    </w:p>
    <w:p w14:paraId="0D0DC7BC" w14:textId="77777777" w:rsidR="00867992" w:rsidRPr="00790445" w:rsidRDefault="00867992" w:rsidP="00790445">
      <w:pPr>
        <w:widowControl/>
        <w:rPr>
          <w:rFonts w:ascii="Times New Roman" w:hAnsi="Times New Roman" w:cs="Times New Roman"/>
          <w:sz w:val="22"/>
        </w:rPr>
      </w:pPr>
    </w:p>
    <w:p w14:paraId="64B43170" w14:textId="77777777" w:rsidR="00867992" w:rsidRPr="00790445" w:rsidRDefault="00867992" w:rsidP="00790445">
      <w:pPr>
        <w:widowControl/>
        <w:rPr>
          <w:rFonts w:ascii="Times New Roman" w:hAnsi="Times New Roman" w:cs="Times New Roman"/>
          <w:sz w:val="22"/>
        </w:rPr>
      </w:pPr>
      <w:r w:rsidRPr="00790445">
        <w:rPr>
          <w:rFonts w:ascii="Times New Roman" w:hAnsi="Times New Roman" w:cs="Times New Roman"/>
          <w:sz w:val="22"/>
        </w:rPr>
        <w:t xml:space="preserve">In conclusion, our study elucidated the following findings through the eight cohorts with more than 1,300 cases. We indicated the micro-eukaryotic internal network and micro-eukaryotic-bacterial relationship alterations in CRC, indicating that synergistic intra-micro-eukaryotes and micro-eukaryote-bacteria interaction might contribute to colorectal carcinogenesis. Several micro-eukaryotes, </w:t>
      </w:r>
      <w:r w:rsidRPr="00790445">
        <w:rPr>
          <w:rFonts w:ascii="Times New Roman" w:hAnsi="Times New Roman" w:cs="Times New Roman"/>
          <w:i/>
          <w:iCs/>
          <w:sz w:val="22"/>
        </w:rPr>
        <w:t>R. rambellii</w:t>
      </w:r>
      <w:r w:rsidRPr="00790445">
        <w:rPr>
          <w:rFonts w:ascii="Times New Roman" w:hAnsi="Times New Roman" w:cs="Times New Roman"/>
          <w:sz w:val="22"/>
        </w:rPr>
        <w:t>,</w:t>
      </w:r>
      <w:r w:rsidRPr="00790445">
        <w:rPr>
          <w:rFonts w:ascii="Times New Roman" w:hAnsi="Times New Roman" w:cs="Times New Roman"/>
          <w:i/>
          <w:iCs/>
          <w:sz w:val="22"/>
        </w:rPr>
        <w:t xml:space="preserve"> R. kawachii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P. kudriavzevii, </w:t>
      </w:r>
      <w:r w:rsidRPr="00790445">
        <w:rPr>
          <w:rFonts w:ascii="Times New Roman" w:hAnsi="Times New Roman" w:cs="Times New Roman"/>
          <w:sz w:val="22"/>
        </w:rPr>
        <w:t>play critical roles in promoting or inhibited CRC. [TBA].</w:t>
      </w:r>
    </w:p>
    <w:p w14:paraId="6E5183ED" w14:textId="77777777" w:rsidR="00867992" w:rsidRPr="00790445" w:rsidRDefault="00867992"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7FEC5EF6" w14:textId="3DD6A3AA" w:rsidR="00D9531B" w:rsidRPr="00790445" w:rsidRDefault="00D9531B" w:rsidP="00790445">
      <w:pPr>
        <w:pStyle w:val="title10831"/>
        <w:rPr>
          <w:rFonts w:ascii="Times New Roman" w:hAnsi="Times New Roman" w:cs="Times New Roman"/>
          <w:sz w:val="22"/>
          <w:szCs w:val="22"/>
        </w:rPr>
      </w:pPr>
      <w:r w:rsidRPr="00790445">
        <w:rPr>
          <w:rFonts w:ascii="Times New Roman" w:hAnsi="Times New Roman" w:cs="Times New Roman"/>
          <w:sz w:val="22"/>
          <w:szCs w:val="22"/>
        </w:rPr>
        <w:lastRenderedPageBreak/>
        <w:t>Methodology</w:t>
      </w:r>
    </w:p>
    <w:p w14:paraId="3DC2C233" w14:textId="77777777" w:rsidR="00D9531B" w:rsidRPr="00790445" w:rsidRDefault="00D9531B" w:rsidP="007031A9">
      <w:pPr>
        <w:pStyle w:val="title20825"/>
      </w:pPr>
      <w:r w:rsidRPr="00790445">
        <w:t>Study inclusion and data attainment</w:t>
      </w:r>
    </w:p>
    <w:p w14:paraId="7F8D9507" w14:textId="60598986"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We used PubMed and Google scholar to search for CRC-related research containing at least CRC patients and healthy controls with faecal shotgun metagenomic data. And seven published studies and one of our previous </w:t>
      </w:r>
      <w:proofErr w:type="gramStart"/>
      <w:r w:rsidR="00E753D0" w:rsidRPr="00790445">
        <w:rPr>
          <w:rFonts w:ascii="Times New Roman" w:hAnsi="Times New Roman" w:cs="Times New Roman"/>
          <w:sz w:val="22"/>
        </w:rPr>
        <w:t>researches</w:t>
      </w:r>
      <w:proofErr w:type="gramEnd"/>
      <w:r w:rsidRPr="00790445">
        <w:rPr>
          <w:rFonts w:ascii="Times New Roman" w:hAnsi="Times New Roman" w:cs="Times New Roman"/>
          <w:sz w:val="22"/>
        </w:rPr>
        <w:t xml:space="preserve"> were included. We downloaded six public faecal shotgun CRC datasets from European Nucleotide Archive (ENA) using the following ENA identifiers: ERP005534 for Zeller et al.</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{"citationID":"b5K4NDmG","properties":{"formattedCitation":"\\super 16\\nosupersub{}","plainCitation":"16","noteIndex":0},"citationItems":[{"id":84,"uris":["http://zotero.org/users/7908919/items/FS69KVDN"],"uri":["http://zotero.org/users/7908919/items/FS69KVDN"],"itemData":{"id":84,"type":"article-journal","abstract":"Several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16</w:t>
      </w:r>
      <w:r w:rsidRPr="00790445">
        <w:rPr>
          <w:rFonts w:ascii="Times New Roman" w:hAnsi="Times New Roman" w:cs="Times New Roman"/>
          <w:sz w:val="22"/>
        </w:rPr>
        <w:fldChar w:fldCharType="end"/>
      </w:r>
      <w:r w:rsidRPr="00790445">
        <w:rPr>
          <w:rFonts w:ascii="Times New Roman" w:hAnsi="Times New Roman" w:cs="Times New Roman"/>
          <w:sz w:val="22"/>
        </w:rPr>
        <w:t>, ERP008729 for Feng et al.</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{"citationID":"W5tCztQo","properties":{"formattedCitation":"\\super 18\\nosupersub{}","plainCitation":"18","noteIndex":0},"citationItems":[{"id":89,"uris":["http://zotero.org/users/7908919/items/82A6J5UG"],"uri":["http://zotero.org/users/7908919/items/82A6J5UG"],"itemData":{"id":89,"type":"article-journal","abstract":"Colorectal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18</w:t>
      </w:r>
      <w:r w:rsidRPr="00790445">
        <w:rPr>
          <w:rFonts w:ascii="Times New Roman" w:hAnsi="Times New Roman" w:cs="Times New Roman"/>
          <w:sz w:val="22"/>
        </w:rPr>
        <w:fldChar w:fldCharType="end"/>
      </w:r>
      <w:r w:rsidRPr="00790445">
        <w:rPr>
          <w:rFonts w:ascii="Times New Roman" w:hAnsi="Times New Roman" w:cs="Times New Roman"/>
          <w:sz w:val="22"/>
        </w:rPr>
        <w:t xml:space="preserve">, PRJEB12449 for </w:t>
      </w:r>
      <w:proofErr w:type="spellStart"/>
      <w:r w:rsidRPr="00790445">
        <w:rPr>
          <w:rFonts w:ascii="Times New Roman" w:hAnsi="Times New Roman" w:cs="Times New Roman"/>
          <w:sz w:val="22"/>
        </w:rPr>
        <w:t>Vogtmann</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{"citationID":"L5OB2yLR","properties":{"formattedCitation":"\\super 17\\nosupersub{}","plainCitation":"17","noteIndex":0},"citationItems":[{"id":88,"uris":["http://zotero.org/users/7908919/items/QEBGUTA3"],"uri":["http://zotero.org/users/7908919/items/QEBGUTA3"],"itemData":{"id":88,"type":"article-journal","container-title":"PLOS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17</w:t>
      </w:r>
      <w:r w:rsidRPr="00790445">
        <w:rPr>
          <w:rFonts w:ascii="Times New Roman" w:hAnsi="Times New Roman" w:cs="Times New Roman"/>
          <w:sz w:val="22"/>
        </w:rPr>
        <w:fldChar w:fldCharType="end"/>
      </w:r>
      <w:r w:rsidRPr="00790445">
        <w:rPr>
          <w:rFonts w:ascii="Times New Roman" w:hAnsi="Times New Roman" w:cs="Times New Roman"/>
          <w:sz w:val="22"/>
        </w:rPr>
        <w:t xml:space="preserve">, PRJNA389927 for </w:t>
      </w:r>
      <w:proofErr w:type="spellStart"/>
      <w:r w:rsidRPr="00790445">
        <w:rPr>
          <w:rFonts w:ascii="Times New Roman" w:hAnsi="Times New Roman" w:cs="Times New Roman"/>
          <w:sz w:val="22"/>
        </w:rPr>
        <w:t>Hanningan</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{"citationID":"UZGLWVZp","properties":{"formattedCitation":"\\super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19</w:t>
      </w:r>
      <w:r w:rsidRPr="00790445">
        <w:rPr>
          <w:rFonts w:ascii="Times New Roman" w:hAnsi="Times New Roman" w:cs="Times New Roman"/>
          <w:sz w:val="22"/>
        </w:rPr>
        <w:fldChar w:fldCharType="end"/>
      </w:r>
      <w:r w:rsidRPr="00790445">
        <w:rPr>
          <w:rFonts w:ascii="Times New Roman" w:hAnsi="Times New Roman" w:cs="Times New Roman"/>
          <w:sz w:val="22"/>
        </w:rPr>
        <w:t xml:space="preserve">, PRJEB27928 for </w:t>
      </w:r>
      <w:proofErr w:type="spellStart"/>
      <w:r w:rsidRPr="00790445">
        <w:rPr>
          <w:rFonts w:ascii="Times New Roman" w:hAnsi="Times New Roman" w:cs="Times New Roman"/>
          <w:sz w:val="22"/>
        </w:rPr>
        <w:t>Wirbel</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r w:rsidR="00B35BBE">
        <w:rPr>
          <w:rFonts w:ascii="Times New Roman" w:hAnsi="Times New Roman" w:cs="Times New Roman"/>
          <w:sz w:val="22"/>
        </w:rPr>
        <w:instrText xml:space="preserve"> ADDIN ZOTERO_ITEM CSL_CITATION {"citationID":"h5rgOoF4","properties":{"formattedCitation":"\\super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790445">
        <w:rPr>
          <w:rFonts w:ascii="Times New Roman" w:hAnsi="Times New Roman" w:cs="Times New Roman"/>
          <w:sz w:val="22"/>
        </w:rPr>
        <w:fldChar w:fldCharType="separate"/>
      </w:r>
      <w:r w:rsidR="00B35BBE" w:rsidRPr="00B35BBE">
        <w:rPr>
          <w:rFonts w:ascii="Times New Roman" w:hAnsi="Times New Roman" w:cs="Times New Roman"/>
          <w:kern w:val="0"/>
          <w:sz w:val="22"/>
          <w:szCs w:val="24"/>
          <w:vertAlign w:val="superscript"/>
        </w:rPr>
        <w:t>6</w:t>
      </w:r>
      <w:r w:rsidRPr="00790445">
        <w:rPr>
          <w:rFonts w:ascii="Times New Roman" w:hAnsi="Times New Roman" w:cs="Times New Roman"/>
          <w:sz w:val="22"/>
        </w:rPr>
        <w:fldChar w:fldCharType="end"/>
      </w:r>
      <w:r w:rsidRPr="00790445">
        <w:rPr>
          <w:rFonts w:ascii="Times New Roman" w:hAnsi="Times New Roman" w:cs="Times New Roman"/>
          <w:sz w:val="22"/>
        </w:rPr>
        <w:t>, and SRP136711 for Thomas et al.</w:t>
      </w:r>
      <w:r w:rsidRPr="00790445">
        <w:rPr>
          <w:rFonts w:ascii="Times New Roman" w:hAnsi="Times New Roman" w:cs="Times New Roman"/>
          <w:sz w:val="22"/>
        </w:rPr>
        <w:fldChar w:fldCharType="begin"/>
      </w:r>
      <w:r w:rsidR="00B35BBE">
        <w:rPr>
          <w:rFonts w:ascii="Times New Roman" w:hAnsi="Times New Roman" w:cs="Times New Roman"/>
          <w:sz w:val="22"/>
        </w:rPr>
        <w:instrText xml:space="preserve"> ADDIN ZOTERO_ITEM CSL_CITATION {"citationID":"Noy6OAVA","properties":{"formattedCitation":"\\super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790445">
        <w:rPr>
          <w:rFonts w:ascii="Times New Roman" w:hAnsi="Times New Roman" w:cs="Times New Roman"/>
          <w:sz w:val="22"/>
        </w:rPr>
        <w:fldChar w:fldCharType="separate"/>
      </w:r>
      <w:r w:rsidR="00B35BBE" w:rsidRPr="00B35BBE">
        <w:rPr>
          <w:rFonts w:ascii="Times New Roman" w:hAnsi="Times New Roman" w:cs="Times New Roman"/>
          <w:kern w:val="0"/>
          <w:sz w:val="22"/>
          <w:szCs w:val="24"/>
          <w:vertAlign w:val="superscript"/>
        </w:rPr>
        <w:t>7</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the eighth cohort was downloaded from the DNA Data Bank of Japan (DDBJ) with the Accession numbers: DRA006684, DRA008156 for </w:t>
      </w:r>
      <w:proofErr w:type="spellStart"/>
      <w:r w:rsidRPr="00790445">
        <w:rPr>
          <w:rFonts w:ascii="Times New Roman" w:hAnsi="Times New Roman" w:cs="Times New Roman"/>
          <w:sz w:val="22"/>
        </w:rPr>
        <w:t>Yachida</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{"citationID":"orTzZ6OI","properties":{"formattedCitation":"\\super 20\\nosupersub{}","plainCitation":"20","noteIndex":0},"citationItems":[{"id":61,"uris":["http://zotero.org/users/7908919/items/JQZ4XP9E"],"uri":["http://zotero.org/users/7908919/items/JQZ4XP9E"],"itemData":{"id":61,"type":"article-journal","container-title":"Nature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20</w:t>
      </w:r>
      <w:r w:rsidRPr="00790445">
        <w:rPr>
          <w:rFonts w:ascii="Times New Roman" w:hAnsi="Times New Roman" w:cs="Times New Roman"/>
          <w:sz w:val="22"/>
        </w:rPr>
        <w:fldChar w:fldCharType="end"/>
      </w:r>
      <w:r w:rsidRPr="00790445">
        <w:rPr>
          <w:rFonts w:ascii="Times New Roman" w:hAnsi="Times New Roman" w:cs="Times New Roman"/>
          <w:sz w:val="22"/>
        </w:rPr>
        <w:t>.,</w:t>
      </w:r>
    </w:p>
    <w:p w14:paraId="759B1EC2" w14:textId="77777777" w:rsidR="00D9531B" w:rsidRPr="00790445" w:rsidRDefault="00D9531B" w:rsidP="007031A9">
      <w:pPr>
        <w:pStyle w:val="title20825"/>
      </w:pPr>
      <w:r w:rsidRPr="00790445">
        <w:t>Hong Kong study recruitment and sequencing</w:t>
      </w:r>
    </w:p>
    <w:p w14:paraId="5AF7E3FF" w14:textId="77777777"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This clinical study performed here was approved by the relevant ethics committees (Ethics Committee of Prince of Wales Hospital, Hong Kong, China, protocol NO. </w:t>
      </w:r>
      <w:r w:rsidRPr="00790445">
        <w:rPr>
          <w:rFonts w:ascii="Times New Roman" w:hAnsi="Times New Roman" w:cs="Times New Roman"/>
          <w:sz w:val="22"/>
          <w:highlight w:val="yellow"/>
        </w:rPr>
        <w:t>***</w:t>
      </w:r>
      <w:r w:rsidRPr="00790445">
        <w:rPr>
          <w:rFonts w:ascii="Times New Roman" w:hAnsi="Times New Roman" w:cs="Times New Roman"/>
          <w:sz w:val="22"/>
        </w:rPr>
        <w:t>). Inform consent was obtained from all participants.</w:t>
      </w:r>
    </w:p>
    <w:p w14:paraId="6109F989" w14:textId="5C585380"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Deep freezing at –80°C within 24 hours of stool collection was done for long-term storage. According to the manufacturer's instructions, DNA was extracted using Qiagen (Hilden, Germany) </w:t>
      </w:r>
      <w:proofErr w:type="spellStart"/>
      <w:r w:rsidRPr="00790445">
        <w:rPr>
          <w:rFonts w:ascii="Times New Roman" w:hAnsi="Times New Roman" w:cs="Times New Roman"/>
          <w:sz w:val="22"/>
        </w:rPr>
        <w:t>QIAamp</w:t>
      </w:r>
      <w:proofErr w:type="spellEnd"/>
      <w:r w:rsidRPr="00790445">
        <w:rPr>
          <w:rFonts w:ascii="Times New Roman" w:hAnsi="Times New Roman" w:cs="Times New Roman"/>
          <w:sz w:val="22"/>
        </w:rPr>
        <w:t xml:space="preserve"> DNA Stool Mini Kit. All subjects had intact colonic lesions at the time of stool collection. An independent Chinese cohort of 112 control subjects, 111 patients with CRC, and 197 patients with colorectal adenomas were recruited. Part of the samples had been published in the previous research</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{"citationID":"lnRowlKv","properties":{"formattedCitation":"\\super 74\\nosupersub{}","plainCitation":"74","noteIndex":0},"citationItems":[{"id":81,"uris":["http://zotero.org/users/7908919/items/LXWXECIP"],"uri":["http://zotero.org/users/7908919/items/LXWXECIP"],"itemData":{"id":81,"type":"article-journal","abstract":"BACKGROUND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74</w:t>
      </w:r>
      <w:r w:rsidRPr="00790445">
        <w:rPr>
          <w:rFonts w:ascii="Times New Roman" w:hAnsi="Times New Roman" w:cs="Times New Roman"/>
          <w:sz w:val="22"/>
        </w:rPr>
        <w:fldChar w:fldCharType="end"/>
      </w:r>
      <w:r w:rsidRPr="00790445">
        <w:rPr>
          <w:rFonts w:ascii="Times New Roman" w:hAnsi="Times New Roman" w:cs="Times New Roman"/>
          <w:sz w:val="22"/>
        </w:rPr>
        <w:t>.</w:t>
      </w:r>
    </w:p>
    <w:p w14:paraId="56B6F913" w14:textId="77777777" w:rsidR="00D9531B" w:rsidRPr="00790445" w:rsidRDefault="00D9531B" w:rsidP="007031A9">
      <w:pPr>
        <w:pStyle w:val="title20825"/>
      </w:pPr>
      <w:r w:rsidRPr="00790445">
        <w:t>Sample filter criteria</w:t>
      </w:r>
    </w:p>
    <w:p w14:paraId="38BE7F10" w14:textId="1065BF98"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In the beginning, we included 2,052 individuals from eight countries and four continents among nine cohorts. We have three primary filtering sections (figure 1c). According to previously published meta-information, some outlier characters, such as history surgery patients, IBD patients, or other disease patients, would be filtered, and 1,986 samples were left after the first step. And then, 77 individuals would be disused because of the ambiguous stage. Free PCR is usual in the general whole-metagenomic-library preparation, but Hannigan</w:t>
      </w:r>
      <w:r w:rsidR="000D0043" w:rsidRPr="00790445">
        <w:rPr>
          <w:rFonts w:ascii="Times New Roman" w:hAnsi="Times New Roman" w:cs="Times New Roman"/>
          <w:sz w:val="22"/>
        </w:rPr>
        <w:t>'</w:t>
      </w:r>
      <w:r w:rsidRPr="00790445">
        <w:rPr>
          <w:rFonts w:ascii="Times New Roman" w:hAnsi="Times New Roman" w:cs="Times New Roman"/>
          <w:sz w:val="22"/>
        </w:rPr>
        <w:t>s research</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{"citationID":"KXH54b37","properties":{"formattedCitation":"\\super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19</w:t>
      </w:r>
      <w:r w:rsidRPr="00790445">
        <w:rPr>
          <w:rFonts w:ascii="Times New Roman" w:hAnsi="Times New Roman" w:cs="Times New Roman"/>
          <w:sz w:val="22"/>
        </w:rPr>
        <w:fldChar w:fldCharType="end"/>
      </w:r>
      <w:r w:rsidRPr="00790445">
        <w:rPr>
          <w:rFonts w:ascii="Times New Roman" w:hAnsi="Times New Roman" w:cs="Times New Roman"/>
          <w:sz w:val="22"/>
        </w:rPr>
        <w:t xml:space="preserve"> applied the 12 cycles of limited-cycle PCR. The samples in this cohort would be filtered, and 1,837 cases would leave. One sample was filtered because of the low reads</w:t>
      </w:r>
      <w:r w:rsidR="000D0043" w:rsidRPr="00790445">
        <w:rPr>
          <w:rFonts w:ascii="Times New Roman" w:hAnsi="Times New Roman" w:cs="Times New Roman"/>
          <w:sz w:val="22"/>
        </w:rPr>
        <w:t>'</w:t>
      </w:r>
      <w:r w:rsidRPr="00790445">
        <w:rPr>
          <w:rFonts w:ascii="Times New Roman" w:hAnsi="Times New Roman" w:cs="Times New Roman"/>
          <w:sz w:val="22"/>
        </w:rPr>
        <w:t xml:space="preserve"> alignment (alignment reads number &lt; 1,000,000). In the second filtering section, we intended to exclude the suspected contamination and outlier samples. Following the previous research</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{"citationID":"5QnK21NO","properties":{"formattedCitation":"\\super 23\\nosupersub{}","plainCitation":"23","noteIndex":0},"citationItems":[{"id":320,"uris":["http://zotero.org/users/7908919/items/PCN6SICC"],"uri":["http://zotero.org/users/7908919/items/PCN6SICC"],"itemData":{"id":320,"type":"article-journal","abstract":"Human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23</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account for around 0.1% of the total intestinal flora. So, we discarded 19 high-</w:t>
      </w:r>
      <w:r w:rsidR="00FA35F2" w:rsidRPr="00790445">
        <w:rPr>
          <w:rFonts w:ascii="Times New Roman" w:hAnsi="Times New Roman" w:cs="Times New Roman"/>
          <w:sz w:val="22"/>
        </w:rPr>
        <w:t>micro-eukaryotes</w:t>
      </w:r>
      <w:r w:rsidRPr="00790445">
        <w:rPr>
          <w:rFonts w:ascii="Times New Roman" w:hAnsi="Times New Roman" w:cs="Times New Roman"/>
          <w:sz w:val="22"/>
        </w:rPr>
        <w:t>-abundance (</w:t>
      </w:r>
      <w:proofErr w:type="spellStart"/>
      <w:r w:rsidRPr="00790445">
        <w:rPr>
          <w:rFonts w:ascii="Times New Roman" w:hAnsi="Times New Roman" w:cs="Times New Roman"/>
          <w:sz w:val="22"/>
        </w:rPr>
        <w:t>RelAbun</w:t>
      </w:r>
      <w:r w:rsidRPr="00790445">
        <w:rPr>
          <w:rFonts w:ascii="Times New Roman" w:hAnsi="Times New Roman" w:cs="Times New Roman"/>
          <w:sz w:val="22"/>
          <w:vertAlign w:val="subscript"/>
        </w:rPr>
        <w:t>euk</w:t>
      </w:r>
      <w:proofErr w:type="spellEnd"/>
      <w:r w:rsidRPr="00790445">
        <w:rPr>
          <w:rFonts w:ascii="Times New Roman" w:hAnsi="Times New Roman" w:cs="Times New Roman"/>
          <w:sz w:val="22"/>
        </w:rPr>
        <w:t xml:space="preserve"> &gt; 1%) and 78 low-</w:t>
      </w:r>
      <w:r w:rsidR="00FA35F2" w:rsidRPr="00790445">
        <w:rPr>
          <w:rFonts w:ascii="Times New Roman" w:hAnsi="Times New Roman" w:cs="Times New Roman"/>
          <w:sz w:val="22"/>
        </w:rPr>
        <w:t>micro-eukaryotes</w:t>
      </w:r>
      <w:r w:rsidRPr="00790445">
        <w:rPr>
          <w:rFonts w:ascii="Times New Roman" w:hAnsi="Times New Roman" w:cs="Times New Roman"/>
          <w:sz w:val="22"/>
        </w:rPr>
        <w:t>-abundance (</w:t>
      </w:r>
      <w:proofErr w:type="spellStart"/>
      <w:r w:rsidRPr="00790445">
        <w:rPr>
          <w:rFonts w:ascii="Times New Roman" w:hAnsi="Times New Roman" w:cs="Times New Roman"/>
          <w:sz w:val="22"/>
        </w:rPr>
        <w:t>RelAbun</w:t>
      </w:r>
      <w:r w:rsidRPr="00790445">
        <w:rPr>
          <w:rFonts w:ascii="Times New Roman" w:hAnsi="Times New Roman" w:cs="Times New Roman"/>
          <w:sz w:val="22"/>
          <w:vertAlign w:val="subscript"/>
        </w:rPr>
        <w:t>euk</w:t>
      </w:r>
      <w:proofErr w:type="spellEnd"/>
      <w:r w:rsidRPr="00790445">
        <w:rPr>
          <w:rFonts w:ascii="Times New Roman" w:hAnsi="Times New Roman" w:cs="Times New Roman"/>
          <w:sz w:val="22"/>
        </w:rPr>
        <w:t xml:space="preserve"> &lt; 0.01%) samples, respectively. We recognized the samples whose one species accounted for more than 50% were contaminated. Therefore, we reduced the 69 large proportion of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and 45 large proportion of bacterial cases. Collectively, 221 samples were filtered in this section. Through the rarefaction curve (figure 1b), we could know that all cohort </w:t>
      </w:r>
      <w:r w:rsidRPr="00790445">
        <w:rPr>
          <w:rFonts w:ascii="Times New Roman" w:hAnsi="Times New Roman" w:cs="Times New Roman"/>
          <w:sz w:val="22"/>
        </w:rPr>
        <w:lastRenderedPageBreak/>
        <w:t xml:space="preserve">samples have reached or exceeded the plateau at 10,000. </w:t>
      </w:r>
      <w:r w:rsidR="00EC22EF" w:rsidRPr="00790445">
        <w:rPr>
          <w:rFonts w:ascii="Times New Roman" w:hAnsi="Times New Roman" w:cs="Times New Roman"/>
          <w:sz w:val="22"/>
        </w:rPr>
        <w:t>In the last part, we abandoned the low micro-eukaryotes sequencing depth sample (</w:t>
      </w:r>
      <w:proofErr w:type="spellStart"/>
      <w:r w:rsidR="00EC22EF" w:rsidRPr="00790445">
        <w:rPr>
          <w:rFonts w:ascii="Times New Roman" w:hAnsi="Times New Roman" w:cs="Times New Roman"/>
          <w:sz w:val="22"/>
        </w:rPr>
        <w:t>RawReadseuk</w:t>
      </w:r>
      <w:proofErr w:type="spellEnd"/>
      <w:r w:rsidR="00EC22EF" w:rsidRPr="00790445">
        <w:rPr>
          <w:rFonts w:ascii="Times New Roman" w:hAnsi="Times New Roman" w:cs="Times New Roman"/>
          <w:sz w:val="22"/>
        </w:rPr>
        <w:t xml:space="preserve"> &lt; 10,000)</w:t>
      </w:r>
      <w:r w:rsidRPr="00790445">
        <w:rPr>
          <w:rFonts w:ascii="Times New Roman" w:hAnsi="Times New Roman" w:cs="Times New Roman"/>
          <w:sz w:val="22"/>
        </w:rPr>
        <w:t>, and 296 cases were filtered. In summary, we move 216 cases for the sample sequence quality in the first section, 211 cases for reducing the outlier and contamination samples effect, and 296 cases for removing the low-</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sequencing depth samples.</w:t>
      </w:r>
    </w:p>
    <w:p w14:paraId="7F1D69EB" w14:textId="63C0623E" w:rsidR="00D9531B" w:rsidRPr="00790445" w:rsidRDefault="00D9531B" w:rsidP="007031A9">
      <w:pPr>
        <w:pStyle w:val="title20825"/>
      </w:pPr>
      <w:r w:rsidRPr="00790445">
        <w:t>Sequence pre</w:t>
      </w:r>
      <w:r w:rsidR="002F5B96" w:rsidRPr="00790445">
        <w:t>-</w:t>
      </w:r>
      <w:r w:rsidRPr="00790445">
        <w:t>processing and taxonomic and functional profiling</w:t>
      </w:r>
    </w:p>
    <w:p w14:paraId="267545CC" w14:textId="02D7E552"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We applied the </w:t>
      </w:r>
      <w:proofErr w:type="spellStart"/>
      <w:r w:rsidRPr="00790445">
        <w:rPr>
          <w:rFonts w:ascii="Times New Roman" w:hAnsi="Times New Roman" w:cs="Times New Roman"/>
          <w:sz w:val="22"/>
        </w:rPr>
        <w:t>KneadData</w:t>
      </w:r>
      <w:r w:rsidR="000D0043" w:rsidRPr="00790445">
        <w:rPr>
          <w:rFonts w:ascii="Times New Roman" w:hAnsi="Times New Roman" w:cs="Times New Roman"/>
          <w:sz w:val="22"/>
        </w:rPr>
        <w:t>'</w:t>
      </w:r>
      <w:r w:rsidRPr="00790445">
        <w:rPr>
          <w:rFonts w:ascii="Times New Roman" w:hAnsi="Times New Roman" w:cs="Times New Roman"/>
          <w:sz w:val="22"/>
        </w:rPr>
        <w:t>s</w:t>
      </w:r>
      <w:proofErr w:type="spellEnd"/>
      <w:r w:rsidRPr="00790445">
        <w:rPr>
          <w:rFonts w:ascii="Times New Roman" w:hAnsi="Times New Roman" w:cs="Times New Roman"/>
          <w:sz w:val="22"/>
        </w:rPr>
        <w:t xml:space="preserve"> default parameters to quality control all the metagenomic samples, which aims to perform principled in silico separation of bacterial reads from these </w:t>
      </w:r>
      <w:r w:rsidR="000D0043" w:rsidRPr="00790445">
        <w:rPr>
          <w:rFonts w:ascii="Times New Roman" w:hAnsi="Times New Roman" w:cs="Times New Roman"/>
          <w:sz w:val="22"/>
        </w:rPr>
        <w:t>"</w:t>
      </w:r>
      <w:r w:rsidRPr="00790445">
        <w:rPr>
          <w:rFonts w:ascii="Times New Roman" w:hAnsi="Times New Roman" w:cs="Times New Roman"/>
          <w:sz w:val="22"/>
        </w:rPr>
        <w:t>contaminant</w:t>
      </w:r>
      <w:r w:rsidR="000D0043" w:rsidRPr="00790445">
        <w:rPr>
          <w:rFonts w:ascii="Times New Roman" w:hAnsi="Times New Roman" w:cs="Times New Roman"/>
          <w:sz w:val="22"/>
        </w:rPr>
        <w:t>"</w:t>
      </w:r>
      <w:r w:rsidRPr="00790445">
        <w:rPr>
          <w:rFonts w:ascii="Times New Roman" w:hAnsi="Times New Roman" w:cs="Times New Roman"/>
          <w:sz w:val="22"/>
        </w:rPr>
        <w:t xml:space="preserve"> reads, be they from the host or other user-defined sources. In the second step, taxonomic profiles were generated with the Kraken2 v2.0.9-beta across the custom database. Our custom library contained 9,543 bacterial and 909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references from NCBI (https://www.ncbi.nlm.nih.gov/), </w:t>
      </w:r>
      <w:proofErr w:type="spellStart"/>
      <w:r w:rsidRPr="00790445">
        <w:rPr>
          <w:rFonts w:ascii="Times New Roman" w:hAnsi="Times New Roman" w:cs="Times New Roman"/>
          <w:sz w:val="22"/>
        </w:rPr>
        <w:t>FungiDB</w:t>
      </w:r>
      <w:proofErr w:type="spellEnd"/>
      <w:r w:rsidRPr="00790445">
        <w:rPr>
          <w:rFonts w:ascii="Times New Roman" w:hAnsi="Times New Roman" w:cs="Times New Roman"/>
          <w:sz w:val="22"/>
        </w:rPr>
        <w:t xml:space="preserve"> (https://fungidb.org/fungidb/), Ensemble (http://fungi.ensembl.org/index.html), and Broad Institute (https://www.broadinstitute.org/); and was established with the Jellyfish program by counting distinct 31-mer. </w:t>
      </w:r>
      <w:r w:rsidR="00880064" w:rsidRPr="00790445">
        <w:rPr>
          <w:rFonts w:ascii="Times New Roman" w:hAnsi="Times New Roman" w:cs="Times New Roman"/>
          <w:sz w:val="22"/>
        </w:rPr>
        <w:t xml:space="preserve">We discarded all reads of quality less than 20 and shorter than 50 nucleotides, and the other parameters were default. </w:t>
      </w:r>
      <w:r w:rsidRPr="00790445">
        <w:rPr>
          <w:rFonts w:ascii="Times New Roman" w:hAnsi="Times New Roman" w:cs="Times New Roman"/>
          <w:sz w:val="22"/>
        </w:rPr>
        <w:t xml:space="preserve">Each query was classified to a </w:t>
      </w:r>
      <w:proofErr w:type="spellStart"/>
      <w:r w:rsidRPr="00790445">
        <w:rPr>
          <w:rFonts w:ascii="Times New Roman" w:hAnsi="Times New Roman" w:cs="Times New Roman"/>
          <w:sz w:val="22"/>
        </w:rPr>
        <w:t>taxon</w:t>
      </w:r>
      <w:proofErr w:type="spellEnd"/>
      <w:r w:rsidRPr="00790445">
        <w:rPr>
          <w:rFonts w:ascii="Times New Roman" w:hAnsi="Times New Roman" w:cs="Times New Roman"/>
          <w:sz w:val="22"/>
        </w:rPr>
        <w:t xml:space="preserve"> with the highest total hits of k-mer matched by pruning the general taxonomic trees affiliated with mapped genomes. The final metagenomic read counts were normalized by multiple methods, rarefied abundance, relative abundance, and dividing the median of the control group of each feature in various cohorts with the script (https://github.com/ifanlyn95/multi-CRC-fungi).</w:t>
      </w:r>
    </w:p>
    <w:p w14:paraId="2A64E467" w14:textId="77777777" w:rsidR="00D9531B" w:rsidRPr="00790445" w:rsidRDefault="00D9531B" w:rsidP="007031A9">
      <w:pPr>
        <w:pStyle w:val="title20825"/>
      </w:pPr>
      <w:r w:rsidRPr="00790445">
        <w:t>Feature selections criteria</w:t>
      </w:r>
    </w:p>
    <w:p w14:paraId="7B9B0EDE" w14:textId="0A2EC6ED"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We had three criteria to select the potential candidates, whether it is bacteria or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In the most beginning, we excluded the rarefied candidates with an average abundance of less than 0.1% in all </w:t>
      </w:r>
      <w:r w:rsidR="00FA35F2" w:rsidRPr="00790445">
        <w:rPr>
          <w:rFonts w:ascii="Times New Roman" w:hAnsi="Times New Roman" w:cs="Times New Roman"/>
          <w:sz w:val="22"/>
        </w:rPr>
        <w:t>micro-eukaryotes</w:t>
      </w:r>
      <w:r w:rsidRPr="00790445">
        <w:rPr>
          <w:rFonts w:ascii="Times New Roman" w:hAnsi="Times New Roman" w:cs="Times New Roman"/>
          <w:sz w:val="22"/>
        </w:rPr>
        <w:t>. We selected the same trend features (SSTF), required more than 3/4 cohorts (not less than six cohorts) to perform the same trends. And the log2 of Multiple Median Fold Change (log</w:t>
      </w:r>
      <w:r w:rsidRPr="00790445">
        <w:rPr>
          <w:rFonts w:ascii="Times New Roman" w:hAnsi="Times New Roman" w:cs="Times New Roman"/>
          <w:sz w:val="22"/>
          <w:vertAlign w:val="subscript"/>
        </w:rPr>
        <w:t>2</w:t>
      </w:r>
      <w:r w:rsidRPr="00790445">
        <w:rPr>
          <w:rFonts w:ascii="Times New Roman" w:hAnsi="Times New Roman" w:cs="Times New Roman"/>
          <w:sz w:val="22"/>
        </w:rPr>
        <w:t>MultMedFC) was the evaluation index of SSTF. We define the log</w:t>
      </w:r>
      <w:r w:rsidRPr="00790445">
        <w:rPr>
          <w:rFonts w:ascii="Times New Roman" w:hAnsi="Times New Roman" w:cs="Times New Roman"/>
          <w:sz w:val="22"/>
          <w:vertAlign w:val="subscript"/>
        </w:rPr>
        <w:t>2</w:t>
      </w:r>
      <w:r w:rsidRPr="00790445">
        <w:rPr>
          <w:rFonts w:ascii="Times New Roman" w:hAnsi="Times New Roman" w:cs="Times New Roman"/>
          <w:sz w:val="22"/>
        </w:rPr>
        <w:t>MultMedFC as:</w:t>
      </w:r>
    </w:p>
    <w:p w14:paraId="0696577C" w14:textId="77777777" w:rsidR="00D9531B" w:rsidRPr="00790445" w:rsidRDefault="00BC685A" w:rsidP="00790445">
      <w:pPr>
        <w:rPr>
          <w:rFonts w:ascii="Times New Roman" w:hAnsi="Times New Roman" w:cs="Times New Roman"/>
          <w:sz w:val="22"/>
        </w:rPr>
      </w:pPr>
      <m:oMathPara>
        <m:oMath>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log</m:t>
                  </m:r>
                </m:e>
                <m:sub>
                  <m:r>
                    <w:rPr>
                      <w:rFonts w:ascii="Cambria Math" w:hAnsi="Cambria Math" w:cs="Times New Roman"/>
                      <w:sz w:val="22"/>
                    </w:rPr>
                    <m:t>2</m:t>
                  </m:r>
                </m:sub>
              </m:sSub>
              <m:d>
                <m:dPr>
                  <m:ctrlPr>
                    <w:rPr>
                      <w:rFonts w:ascii="Cambria Math" w:hAnsi="Cambria Math" w:cs="Times New Roman"/>
                      <w:i/>
                      <w:sz w:val="22"/>
                    </w:rPr>
                  </m:ctrlPr>
                </m:dPr>
                <m:e>
                  <m:r>
                    <w:rPr>
                      <w:rFonts w:ascii="Cambria Math" w:hAnsi="Cambria Math" w:cs="Times New Roman"/>
                      <w:sz w:val="22"/>
                    </w:rPr>
                    <m:t>MultMedFC</m:t>
                  </m:r>
                </m:e>
              </m:d>
            </m:e>
            <m:sub>
              <m:r>
                <w:rPr>
                  <w:rFonts w:ascii="Cambria Math" w:hAnsi="Cambria Math" w:cs="Times New Roman"/>
                  <w:sz w:val="22"/>
                </w:rPr>
                <m:t>i</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log</m:t>
              </m:r>
            </m:e>
            <m:sub>
              <m:r>
                <w:rPr>
                  <w:rFonts w:ascii="Cambria Math" w:hAnsi="Cambria Math" w:cs="Times New Roman"/>
                  <w:sz w:val="22"/>
                </w:rPr>
                <m:t>2</m:t>
              </m:r>
            </m:sub>
          </m:sSub>
          <m:r>
            <w:rPr>
              <w:rFonts w:ascii="Cambria Math" w:hAnsi="Cambria Math" w:cs="Times New Roman"/>
              <w:sz w:val="22"/>
            </w:rPr>
            <m:t>(median(</m:t>
          </m:r>
          <m:nary>
            <m:naryPr>
              <m:chr m:val="∑"/>
              <m:limLoc m:val="undOvr"/>
              <m:ctrlPr>
                <w:rPr>
                  <w:rFonts w:ascii="Cambria Math" w:hAnsi="Cambria Math" w:cs="Times New Roman"/>
                  <w:i/>
                  <w:sz w:val="22"/>
                </w:rPr>
              </m:ctrlPr>
            </m:naryPr>
            <m:sub>
              <m:r>
                <w:rPr>
                  <w:rFonts w:ascii="Cambria Math" w:hAnsi="Cambria Math" w:cs="Times New Roman"/>
                  <w:sz w:val="22"/>
                </w:rPr>
                <m:t>j=1</m:t>
              </m:r>
            </m:sub>
            <m:sup>
              <m:sSub>
                <m:sSubPr>
                  <m:ctrlPr>
                    <w:rPr>
                      <w:rFonts w:ascii="Cambria Math" w:hAnsi="Cambria Math" w:cs="Times New Roman"/>
                      <w:i/>
                      <w:sz w:val="22"/>
                    </w:rPr>
                  </m:ctrlPr>
                </m:sSubPr>
                <m:e>
                  <m:r>
                    <w:rPr>
                      <w:rFonts w:ascii="Cambria Math" w:hAnsi="Cambria Math" w:cs="Times New Roman"/>
                      <w:sz w:val="22"/>
                    </w:rPr>
                    <m:t>n</m:t>
                  </m:r>
                </m:e>
                <m:sub>
                  <m:r>
                    <w:rPr>
                      <w:rFonts w:ascii="Cambria Math" w:hAnsi="Cambria Math" w:cs="Times New Roman"/>
                      <w:sz w:val="22"/>
                    </w:rPr>
                    <m:t>crc</m:t>
                  </m:r>
                </m:sub>
              </m:sSub>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sSub>
                    <m:sSubPr>
                      <m:ctrlPr>
                        <w:rPr>
                          <w:rFonts w:ascii="Cambria Math" w:hAnsi="Cambria Math" w:cs="Times New Roman"/>
                          <w:i/>
                          <w:sz w:val="22"/>
                        </w:rPr>
                      </m:ctrlPr>
                    </m:sSubPr>
                    <m:e>
                      <m:r>
                        <w:rPr>
                          <w:rFonts w:ascii="Cambria Math" w:hAnsi="Cambria Math" w:cs="Times New Roman"/>
                          <w:sz w:val="22"/>
                        </w:rPr>
                        <m:t>n</m:t>
                      </m:r>
                    </m:e>
                    <m:sub>
                      <m:r>
                        <w:rPr>
                          <w:rFonts w:ascii="Cambria Math" w:hAnsi="Cambria Math" w:cs="Times New Roman"/>
                          <w:sz w:val="22"/>
                        </w:rPr>
                        <m:t>ctrl</m:t>
                      </m:r>
                    </m:sub>
                  </m:sSub>
                </m:sup>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ReAbund</m:t>
                          </m:r>
                        </m:e>
                        <m:sub>
                          <m:r>
                            <w:rPr>
                              <w:rFonts w:ascii="Cambria Math" w:hAnsi="Cambria Math" w:cs="Times New Roman"/>
                              <w:sz w:val="22"/>
                            </w:rPr>
                            <m:t>j,  i</m:t>
                          </m:r>
                        </m:sub>
                      </m:sSub>
                    </m:num>
                    <m:den>
                      <m:sSub>
                        <m:sSubPr>
                          <m:ctrlPr>
                            <w:rPr>
                              <w:rFonts w:ascii="Cambria Math" w:hAnsi="Cambria Math" w:cs="Times New Roman"/>
                              <w:i/>
                              <w:sz w:val="22"/>
                            </w:rPr>
                          </m:ctrlPr>
                        </m:sSubPr>
                        <m:e>
                          <m:r>
                            <w:rPr>
                              <w:rFonts w:ascii="Cambria Math" w:hAnsi="Cambria Math" w:cs="Times New Roman"/>
                              <w:sz w:val="22"/>
                            </w:rPr>
                            <m:t>ReAbund</m:t>
                          </m:r>
                        </m:e>
                        <m:sub>
                          <m:r>
                            <w:rPr>
                              <w:rFonts w:ascii="Cambria Math" w:hAnsi="Cambria Math" w:cs="Times New Roman"/>
                              <w:sz w:val="22"/>
                            </w:rPr>
                            <m:t>k,  i</m:t>
                          </m:r>
                        </m:sub>
                      </m:sSub>
                    </m:den>
                  </m:f>
                </m:e>
              </m:nary>
            </m:e>
          </m:nary>
          <m:r>
            <w:rPr>
              <w:rFonts w:ascii="Cambria Math" w:hAnsi="Cambria Math" w:cs="Times New Roman"/>
              <w:sz w:val="22"/>
            </w:rPr>
            <m:t>))</m:t>
          </m:r>
        </m:oMath>
      </m:oMathPara>
    </w:p>
    <w:p w14:paraId="50A6D4D6" w14:textId="77777777" w:rsidR="00D9531B" w:rsidRPr="00790445" w:rsidRDefault="00BC685A" w:rsidP="00790445">
      <w:pPr>
        <w:ind w:leftChars="100" w:left="210"/>
        <w:rPr>
          <w:rFonts w:ascii="Times New Roman" w:hAnsi="Times New Roman" w:cs="Times New Roman"/>
          <w:sz w:val="22"/>
        </w:rPr>
      </w:pPr>
      <m:oMath>
        <m:sSub>
          <m:sSubPr>
            <m:ctrlPr>
              <w:rPr>
                <w:rFonts w:ascii="Cambria Math" w:hAnsi="Cambria Math" w:cs="Times New Roman"/>
                <w:i/>
                <w:sz w:val="22"/>
              </w:rPr>
            </m:ctrlPr>
          </m:sSubPr>
          <m:e>
            <m:r>
              <w:rPr>
                <w:rFonts w:ascii="Cambria Math" w:hAnsi="Cambria Math" w:cs="Times New Roman"/>
                <w:sz w:val="22"/>
              </w:rPr>
              <m:t>n</m:t>
            </m:r>
          </m:e>
          <m:sub>
            <m:r>
              <w:rPr>
                <w:rFonts w:ascii="Cambria Math" w:hAnsi="Cambria Math" w:cs="Times New Roman"/>
                <w:sz w:val="22"/>
              </w:rPr>
              <m:t>crc</m:t>
            </m:r>
          </m:sub>
        </m:sSub>
        <m:r>
          <w:rPr>
            <w:rFonts w:ascii="Cambria Math" w:hAnsi="Cambria Math" w:cs="Times New Roman"/>
            <w:sz w:val="22"/>
          </w:rPr>
          <m:t xml:space="preserve"> / </m:t>
        </m:r>
        <m:sSub>
          <m:sSubPr>
            <m:ctrlPr>
              <w:rPr>
                <w:rFonts w:ascii="Cambria Math" w:hAnsi="Cambria Math" w:cs="Times New Roman"/>
                <w:i/>
                <w:sz w:val="22"/>
              </w:rPr>
            </m:ctrlPr>
          </m:sSubPr>
          <m:e>
            <m:r>
              <w:rPr>
                <w:rFonts w:ascii="Cambria Math" w:hAnsi="Cambria Math" w:cs="Times New Roman"/>
                <w:sz w:val="22"/>
              </w:rPr>
              <m:t>n</m:t>
            </m:r>
          </m:e>
          <m:sub>
            <m:r>
              <w:rPr>
                <w:rFonts w:ascii="Cambria Math" w:hAnsi="Cambria Math" w:cs="Times New Roman"/>
                <w:sz w:val="22"/>
              </w:rPr>
              <m:t>ctrl</m:t>
            </m:r>
          </m:sub>
        </m:sSub>
        <m:r>
          <w:rPr>
            <w:rFonts w:ascii="Cambria Math" w:hAnsi="Cambria Math" w:cs="Times New Roman"/>
            <w:sz w:val="22"/>
          </w:rPr>
          <m:t xml:space="preserve"> :</m:t>
        </m:r>
      </m:oMath>
      <w:r w:rsidR="00D9531B" w:rsidRPr="00790445">
        <w:rPr>
          <w:rFonts w:ascii="Times New Roman" w:hAnsi="Times New Roman" w:cs="Times New Roman"/>
          <w:sz w:val="22"/>
        </w:rPr>
        <w:t xml:space="preserve"> means the counts of CRC/CTRL samples in an individual cohort.</w:t>
      </w:r>
    </w:p>
    <w:p w14:paraId="2B3FF6B3" w14:textId="62768411" w:rsidR="00D9531B" w:rsidRPr="00790445" w:rsidRDefault="00D9531B" w:rsidP="00790445">
      <w:pPr>
        <w:ind w:leftChars="100" w:left="210"/>
        <w:rPr>
          <w:rFonts w:ascii="Times New Roman" w:hAnsi="Times New Roman" w:cs="Times New Roman"/>
          <w:sz w:val="22"/>
        </w:rPr>
      </w:pPr>
      <m:oMath>
        <m:r>
          <w:rPr>
            <w:rFonts w:ascii="Cambria Math" w:hAnsi="Cambria Math" w:cs="Times New Roman"/>
            <w:sz w:val="22"/>
          </w:rPr>
          <m:t>i :</m:t>
        </m:r>
      </m:oMath>
      <w:r w:rsidRPr="00790445">
        <w:rPr>
          <w:rFonts w:ascii="Times New Roman" w:hAnsi="Times New Roman" w:cs="Times New Roman"/>
          <w:sz w:val="22"/>
        </w:rPr>
        <w:t xml:space="preserve"> means the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names.</w:t>
      </w:r>
    </w:p>
    <w:p w14:paraId="4FE80C84" w14:textId="77777777" w:rsidR="00D9531B" w:rsidRPr="00790445" w:rsidRDefault="00BC685A" w:rsidP="00790445">
      <w:pPr>
        <w:ind w:leftChars="100" w:left="210"/>
        <w:rPr>
          <w:rFonts w:ascii="Times New Roman" w:hAnsi="Times New Roman" w:cs="Times New Roman"/>
          <w:sz w:val="22"/>
        </w:rPr>
      </w:pPr>
      <m:oMath>
        <m:sSub>
          <m:sSubPr>
            <m:ctrlPr>
              <w:rPr>
                <w:rFonts w:ascii="Cambria Math" w:hAnsi="Cambria Math" w:cs="Times New Roman"/>
                <w:i/>
                <w:sz w:val="22"/>
              </w:rPr>
            </m:ctrlPr>
          </m:sSubPr>
          <m:e>
            <m:r>
              <w:rPr>
                <w:rFonts w:ascii="Cambria Math" w:hAnsi="Cambria Math" w:cs="Times New Roman"/>
                <w:sz w:val="22"/>
              </w:rPr>
              <m:t>ReAbund</m:t>
            </m:r>
          </m:e>
          <m:sub>
            <m:r>
              <w:rPr>
                <w:rFonts w:ascii="Cambria Math" w:hAnsi="Cambria Math" w:cs="Times New Roman"/>
                <w:sz w:val="22"/>
              </w:rPr>
              <m:t>j, i</m:t>
            </m:r>
          </m:sub>
        </m:sSub>
        <m:r>
          <w:rPr>
            <w:rFonts w:ascii="Cambria Math" w:hAnsi="Cambria Math" w:cs="Times New Roman"/>
            <w:sz w:val="22"/>
          </w:rPr>
          <m:t xml:space="preserve"> :</m:t>
        </m:r>
      </m:oMath>
      <w:r w:rsidR="00D9531B" w:rsidRPr="00790445">
        <w:rPr>
          <w:rFonts w:ascii="Times New Roman" w:hAnsi="Times New Roman" w:cs="Times New Roman"/>
          <w:sz w:val="22"/>
        </w:rPr>
        <w:t xml:space="preserve"> means the relative abundance of species </w:t>
      </w:r>
      <m:oMath>
        <m:r>
          <w:rPr>
            <w:rFonts w:ascii="Cambria Math" w:hAnsi="Cambria Math" w:cs="Times New Roman"/>
            <w:sz w:val="22"/>
          </w:rPr>
          <m:t>i</m:t>
        </m:r>
      </m:oMath>
      <w:r w:rsidR="00D9531B" w:rsidRPr="00790445">
        <w:rPr>
          <w:rFonts w:ascii="Times New Roman" w:hAnsi="Times New Roman" w:cs="Times New Roman"/>
          <w:sz w:val="22"/>
        </w:rPr>
        <w:t xml:space="preserve"> in sample </w:t>
      </w:r>
      <m:oMath>
        <m:r>
          <w:rPr>
            <w:rFonts w:ascii="Cambria Math" w:hAnsi="Cambria Math" w:cs="Times New Roman"/>
            <w:sz w:val="22"/>
          </w:rPr>
          <m:t>j</m:t>
        </m:r>
      </m:oMath>
      <w:r w:rsidR="00D9531B" w:rsidRPr="00790445">
        <w:rPr>
          <w:rFonts w:ascii="Times New Roman" w:hAnsi="Times New Roman" w:cs="Times New Roman"/>
          <w:sz w:val="22"/>
        </w:rPr>
        <w:t>.</w:t>
      </w:r>
    </w:p>
    <w:p w14:paraId="1434F57A" w14:textId="1FBF6F01"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The second measure was based on the Wilcoxon test. The significance of differential abundance was tested on a per species basis using a Wilcoxon test </w:t>
      </w:r>
      <w:bookmarkStart w:id="128" w:name="_Hlk82102298"/>
      <w:r w:rsidRPr="00790445">
        <w:rPr>
          <w:rFonts w:ascii="Times New Roman" w:hAnsi="Times New Roman" w:cs="Times New Roman"/>
          <w:sz w:val="22"/>
        </w:rPr>
        <w:t>and adjust the p-value with the conservative Bonferroni correction</w:t>
      </w:r>
      <w:bookmarkEnd w:id="128"/>
      <w:r w:rsidRPr="00790445">
        <w:rPr>
          <w:rFonts w:ascii="Times New Roman" w:hAnsi="Times New Roman" w:cs="Times New Roman"/>
          <w:sz w:val="22"/>
        </w:rPr>
        <w:t>. And the last strict criterion was Fold Change. We only focused on the absolute value of log2 of features</w:t>
      </w:r>
      <w:r w:rsidR="000D0043" w:rsidRPr="00790445">
        <w:rPr>
          <w:rFonts w:ascii="Times New Roman" w:hAnsi="Times New Roman" w:cs="Times New Roman"/>
          <w:sz w:val="22"/>
        </w:rPr>
        <w:t>'</w:t>
      </w:r>
      <w:r w:rsidRPr="00790445">
        <w:rPr>
          <w:rFonts w:ascii="Times New Roman" w:hAnsi="Times New Roman" w:cs="Times New Roman"/>
          <w:sz w:val="22"/>
        </w:rPr>
        <w:t xml:space="preserve"> Fold Change larger than 0.5. In addition, we ignored the unclassified strain of bacteria because we could not explain it.</w:t>
      </w:r>
    </w:p>
    <w:p w14:paraId="4EBA14C6" w14:textId="77777777" w:rsidR="00D9531B" w:rsidRPr="00790445" w:rsidRDefault="00D9531B" w:rsidP="00790445">
      <w:pPr>
        <w:rPr>
          <w:rFonts w:ascii="Times New Roman" w:hAnsi="Times New Roman" w:cs="Times New Roman"/>
          <w:sz w:val="22"/>
        </w:rPr>
      </w:pPr>
    </w:p>
    <w:p w14:paraId="53BBC665" w14:textId="77777777" w:rsidR="00D9531B" w:rsidRPr="00790445" w:rsidRDefault="00D9531B" w:rsidP="007031A9">
      <w:pPr>
        <w:pStyle w:val="title20825"/>
      </w:pPr>
      <w:r w:rsidRPr="00790445">
        <w:t>Association calculation and comparison</w:t>
      </w:r>
    </w:p>
    <w:p w14:paraId="65B7020E" w14:textId="6F88720A"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Co-occurrence and co-exclusion relationships within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and between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t>
      </w:r>
      <w:r w:rsidRPr="00790445">
        <w:rPr>
          <w:rFonts w:ascii="Times New Roman" w:hAnsi="Times New Roman" w:cs="Times New Roman"/>
          <w:sz w:val="22"/>
        </w:rPr>
        <w:lastRenderedPageBreak/>
        <w:t>and bacteria were estimated using the DGCA algorithm</w:t>
      </w:r>
      <w:r w:rsidRPr="00790445">
        <w:rPr>
          <w:rFonts w:ascii="Times New Roman" w:hAnsi="Times New Roman" w:cs="Times New Roman"/>
          <w:sz w:val="22"/>
        </w:rPr>
        <w:fldChar w:fldCharType="begin"/>
      </w:r>
      <w:r w:rsidR="00DE1A3A">
        <w:rPr>
          <w:rFonts w:ascii="Times New Roman" w:hAnsi="Times New Roman" w:cs="Times New Roman"/>
          <w:sz w:val="22"/>
        </w:rPr>
        <w:instrText xml:space="preserve"> ADDIN ZOTERO_ITEM CSL_CITATION {"citationID":"Aw3r25TD","properties":{"formattedCitation":"\\super 48\\nosupersub{}","plainCitation":"48","noteIndex":0},"citationItems":[{"id":326,"uris":["http://zotero.org/users/7908919/items/HP6WRC94"],"uri":["http://zotero.org/users/7908919/items/HP6WRC94"],"itemData":{"id":326,"type":"article-journal","abstract":"Dissecting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790445">
        <w:rPr>
          <w:rFonts w:ascii="Times New Roman" w:hAnsi="Times New Roman" w:cs="Times New Roman"/>
          <w:sz w:val="22"/>
        </w:rPr>
        <w:fldChar w:fldCharType="separate"/>
      </w:r>
      <w:r w:rsidR="00DE1A3A" w:rsidRPr="00DE1A3A">
        <w:rPr>
          <w:rFonts w:ascii="Times New Roman" w:hAnsi="Times New Roman" w:cs="Times New Roman"/>
          <w:kern w:val="0"/>
          <w:sz w:val="22"/>
          <w:szCs w:val="24"/>
          <w:vertAlign w:val="superscript"/>
        </w:rPr>
        <w:t>48</w:t>
      </w:r>
      <w:r w:rsidRPr="00790445">
        <w:rPr>
          <w:rFonts w:ascii="Times New Roman" w:hAnsi="Times New Roman" w:cs="Times New Roman"/>
          <w:sz w:val="22"/>
        </w:rPr>
        <w:fldChar w:fldCharType="end"/>
      </w:r>
      <w:r w:rsidRPr="00790445">
        <w:rPr>
          <w:rFonts w:ascii="Times New Roman" w:hAnsi="Times New Roman" w:cs="Times New Roman"/>
          <w:sz w:val="22"/>
        </w:rPr>
        <w:t>, which is the methodology for systematical assessing the difference in feature-feature regulatory relationships under different conditions. P-values less than 0.05 were considered significant. The inclusion criterion for network plot features had a correlation index less than -0.2 or larger than 0.5. In the comparison of different stages, DGCA leverages the permutation samples to calculate empirical p-values. Another important index is the z-score, which represents the relative strength of differential correlation. We considered the empirical p-values less than 0.05, and the absolute values of the z-score larger than 5 were a significant</w:t>
      </w:r>
      <w:r w:rsidR="002F5B96" w:rsidRPr="00790445">
        <w:rPr>
          <w:rFonts w:ascii="Times New Roman" w:hAnsi="Times New Roman" w:cs="Times New Roman"/>
          <w:sz w:val="22"/>
        </w:rPr>
        <w:t>ly</w:t>
      </w:r>
      <w:r w:rsidRPr="00790445">
        <w:rPr>
          <w:rFonts w:ascii="Times New Roman" w:hAnsi="Times New Roman" w:cs="Times New Roman"/>
          <w:sz w:val="22"/>
        </w:rPr>
        <w:t xml:space="preserve"> different correlation between different stages.</w:t>
      </w:r>
    </w:p>
    <w:p w14:paraId="38D6CC78" w14:textId="77777777" w:rsidR="00D9531B" w:rsidRPr="00790445" w:rsidRDefault="00D9531B" w:rsidP="007031A9">
      <w:pPr>
        <w:pStyle w:val="title20825"/>
      </w:pPr>
      <w:r w:rsidRPr="00790445">
        <w:t>Additional validation experiments on cancer cell line</w:t>
      </w:r>
    </w:p>
    <w:p w14:paraId="236EFB53" w14:textId="77777777"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TBA</w:t>
      </w:r>
    </w:p>
    <w:p w14:paraId="73AC6FEC" w14:textId="77777777" w:rsidR="00D9531B" w:rsidRPr="00790445" w:rsidRDefault="00D9531B" w:rsidP="00790445">
      <w:pPr>
        <w:rPr>
          <w:rFonts w:ascii="Times New Roman" w:hAnsi="Times New Roman" w:cs="Times New Roman"/>
          <w:sz w:val="22"/>
        </w:rPr>
      </w:pPr>
    </w:p>
    <w:p w14:paraId="55F0A667" w14:textId="1BDC69E4" w:rsidR="00F444BB" w:rsidRPr="00790445" w:rsidRDefault="000D0043"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70B0656C" w14:textId="5E47421D" w:rsidR="00C974CA" w:rsidRPr="00790445" w:rsidRDefault="00F444BB" w:rsidP="00790445">
      <w:pPr>
        <w:pStyle w:val="title10831"/>
        <w:rPr>
          <w:rFonts w:ascii="Times New Roman" w:hAnsi="Times New Roman" w:cs="Times New Roman"/>
          <w:sz w:val="22"/>
          <w:szCs w:val="22"/>
        </w:rPr>
      </w:pPr>
      <w:r w:rsidRPr="00790445">
        <w:rPr>
          <w:rFonts w:ascii="Times New Roman" w:hAnsi="Times New Roman" w:cs="Times New Roman"/>
          <w:sz w:val="22"/>
          <w:szCs w:val="22"/>
        </w:rPr>
        <w:lastRenderedPageBreak/>
        <w:t>Reference</w:t>
      </w:r>
    </w:p>
    <w:p w14:paraId="1B350E19" w14:textId="5F9BB9B0" w:rsidR="00F444BB" w:rsidRPr="00790445" w:rsidRDefault="00F444BB" w:rsidP="00790445">
      <w:pPr>
        <w:rPr>
          <w:rFonts w:ascii="Times New Roman" w:hAnsi="Times New Roman" w:cs="Times New Roman"/>
          <w:sz w:val="22"/>
        </w:rPr>
      </w:pPr>
    </w:p>
    <w:sectPr w:rsidR="00F444BB" w:rsidRPr="00790445">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Thomas Kwong" w:date="2021-09-12T15:54:00Z" w:initials="T.K">
    <w:p w14:paraId="4649FB6C" w14:textId="6A02B2B0" w:rsidR="00F61633" w:rsidRPr="00F61633" w:rsidRDefault="00F61633">
      <w:pPr>
        <w:pStyle w:val="CommentText"/>
        <w:rPr>
          <w:lang w:val="en-HK"/>
        </w:rPr>
      </w:pPr>
      <w:r>
        <w:rPr>
          <w:rStyle w:val="CommentReference"/>
        </w:rPr>
        <w:annotationRef/>
      </w:r>
      <w:r>
        <w:t>Do you have exact number</w:t>
      </w:r>
      <w:r>
        <w:rPr>
          <w:lang w:val="en-HK"/>
        </w:rPr>
        <w:t>?</w:t>
      </w:r>
    </w:p>
  </w:comment>
  <w:comment w:id="23" w:author="LIN, Yufeng" w:date="2021-09-20T16:51:00Z" w:initials="LY">
    <w:p w14:paraId="42F0A2A6" w14:textId="0C930EB4" w:rsidR="00246BA2" w:rsidRDefault="00246BA2">
      <w:pPr>
        <w:pStyle w:val="CommentText"/>
      </w:pPr>
      <w:r>
        <w:rPr>
          <w:rStyle w:val="CommentReference"/>
        </w:rPr>
        <w:annotationRef/>
      </w:r>
      <w:r>
        <w:t>Two studies with different counts</w:t>
      </w:r>
    </w:p>
  </w:comment>
  <w:comment w:id="21" w:author="Thomas Kwong" w:date="2021-09-12T15:56:00Z" w:initials="T.K">
    <w:p w14:paraId="116C65F3" w14:textId="0669D21A" w:rsidR="00FC2A07" w:rsidRDefault="00FC2A07">
      <w:pPr>
        <w:pStyle w:val="CommentText"/>
      </w:pPr>
      <w:r>
        <w:rPr>
          <w:rStyle w:val="CommentReference"/>
        </w:rPr>
        <w:annotationRef/>
      </w:r>
      <w:r>
        <w:t>How are these two studies related? You cannot randomly throw things together. Everything should connect and well explained……</w:t>
      </w:r>
    </w:p>
  </w:comment>
  <w:comment w:id="31" w:author="Thomas Kwong" w:date="2021-09-12T16:08:00Z" w:initials="T.K">
    <w:p w14:paraId="4CD7EC24" w14:textId="3AFE9EF9" w:rsidR="007148B3" w:rsidRDefault="007148B3">
      <w:pPr>
        <w:pStyle w:val="CommentText"/>
      </w:pPr>
      <w:r>
        <w:rPr>
          <w:rStyle w:val="CommentReference"/>
        </w:rPr>
        <w:annotationRef/>
      </w:r>
      <w:r w:rsidRPr="007148B3">
        <w:t xml:space="preserve">Elaborate what response? Cytokine </w:t>
      </w:r>
      <w:proofErr w:type="spellStart"/>
      <w:proofErr w:type="gramStart"/>
      <w:r w:rsidRPr="007148B3">
        <w:t>production?immune</w:t>
      </w:r>
      <w:proofErr w:type="spellEnd"/>
      <w:proofErr w:type="gramEnd"/>
      <w:r w:rsidRPr="007148B3">
        <w:t xml:space="preserve"> cell proliferation?</w:t>
      </w:r>
    </w:p>
  </w:comment>
  <w:comment w:id="35" w:author="Thomas Kwong" w:date="2021-09-12T16:09:00Z" w:initials="T.K">
    <w:p w14:paraId="0F8E60A5" w14:textId="738D1760" w:rsidR="007148B3" w:rsidRDefault="007148B3">
      <w:pPr>
        <w:pStyle w:val="CommentText"/>
      </w:pPr>
      <w:r>
        <w:rPr>
          <w:rStyle w:val="CommentReference"/>
        </w:rPr>
        <w:annotationRef/>
      </w:r>
      <w:r>
        <w:t>Like what?</w:t>
      </w:r>
    </w:p>
  </w:comment>
  <w:comment w:id="36" w:author="LIN, Yufeng" w:date="2021-09-20T17:11:00Z" w:initials="LY">
    <w:p w14:paraId="3F6FED2B" w14:textId="729C9837" w:rsidR="002C2283" w:rsidRDefault="002C2283">
      <w:pPr>
        <w:pStyle w:val="CommentText"/>
      </w:pPr>
      <w:r>
        <w:rPr>
          <w:rStyle w:val="CommentReference"/>
        </w:rPr>
        <w:annotationRef/>
      </w:r>
      <w:r w:rsidR="00DE1A3A">
        <w:t>above, on example</w:t>
      </w:r>
    </w:p>
  </w:comment>
  <w:comment w:id="37" w:author="Thomas Kwong" w:date="2021-09-12T16:17:00Z" w:initials="T.K">
    <w:p w14:paraId="56D5A3BF" w14:textId="77777777" w:rsidR="007148B3" w:rsidRPr="00070C6B" w:rsidRDefault="007148B3">
      <w:pPr>
        <w:pStyle w:val="CommentText"/>
      </w:pPr>
      <w:r w:rsidRPr="00070C6B">
        <w:rPr>
          <w:rStyle w:val="CommentReference"/>
        </w:rPr>
        <w:annotationRef/>
      </w:r>
      <w:r w:rsidRPr="00070C6B">
        <w:t xml:space="preserve">This is not </w:t>
      </w:r>
      <w:r w:rsidR="00070C6B" w:rsidRPr="00070C6B">
        <w:t>entirely true!</w:t>
      </w:r>
    </w:p>
    <w:p w14:paraId="676EDA56" w14:textId="5D880222" w:rsidR="00070C6B" w:rsidRPr="00070C6B" w:rsidRDefault="00070C6B" w:rsidP="00070C6B">
      <w:pPr>
        <w:pStyle w:val="Heading1"/>
        <w:ind w:leftChars="344" w:left="722"/>
        <w:rPr>
          <w:b w:val="0"/>
          <w:bCs w:val="0"/>
        </w:rPr>
      </w:pPr>
      <w:r w:rsidRPr="00070C6B">
        <w:rPr>
          <w:rStyle w:val="title-text"/>
          <w:b w:val="0"/>
          <w:bCs w:val="0"/>
        </w:rPr>
        <w:t>Fungi Enter the Stage of Colon Carcinogenesis</w:t>
      </w:r>
      <w:bookmarkStart w:id="39" w:name="bau1"/>
      <w:bookmarkStart w:id="40" w:name="bau2"/>
      <w:r w:rsidRPr="00070C6B">
        <w:rPr>
          <w:rStyle w:val="title-text"/>
          <w:b w:val="0"/>
          <w:bCs w:val="0"/>
        </w:rPr>
        <w:t xml:space="preserve">, </w:t>
      </w:r>
      <w:proofErr w:type="spellStart"/>
      <w:r w:rsidRPr="00070C6B">
        <w:rPr>
          <w:rStyle w:val="text"/>
          <w:b w:val="0"/>
          <w:bCs w:val="0"/>
        </w:rPr>
        <w:t>ClaireConche</w:t>
      </w:r>
      <w:proofErr w:type="spellEnd"/>
      <w:r w:rsidRPr="00070C6B">
        <w:rPr>
          <w:rStyle w:val="text"/>
          <w:b w:val="0"/>
          <w:bCs w:val="0"/>
        </w:rPr>
        <w:t xml:space="preserve"> and</w:t>
      </w:r>
      <w:bookmarkEnd w:id="39"/>
      <w:r w:rsidRPr="00070C6B">
        <w:rPr>
          <w:rStyle w:val="text"/>
          <w:b w:val="0"/>
          <w:bCs w:val="0"/>
        </w:rPr>
        <w:t xml:space="preserve"> Florian </w:t>
      </w:r>
      <w:proofErr w:type="spellStart"/>
      <w:proofErr w:type="gramStart"/>
      <w:r w:rsidRPr="00070C6B">
        <w:rPr>
          <w:rStyle w:val="text"/>
          <w:b w:val="0"/>
          <w:bCs w:val="0"/>
        </w:rPr>
        <w:t>R.Greten</w:t>
      </w:r>
      <w:proofErr w:type="spellEnd"/>
      <w:proofErr w:type="gramEnd"/>
      <w:r w:rsidRPr="00070C6B">
        <w:rPr>
          <w:rStyle w:val="text"/>
          <w:b w:val="0"/>
          <w:bCs w:val="0"/>
        </w:rPr>
        <w:t xml:space="preserve">, </w:t>
      </w:r>
      <w:bookmarkEnd w:id="40"/>
      <w:r w:rsidRPr="00070C6B">
        <w:rPr>
          <w:b w:val="0"/>
          <w:bCs w:val="0"/>
        </w:rPr>
        <w:t>immunity 2018 described at least 2 papers.</w:t>
      </w:r>
    </w:p>
  </w:comment>
  <w:comment w:id="38" w:author="LIN, Yufeng" w:date="2021-09-20T17:44:00Z" w:initials="LY">
    <w:p w14:paraId="4FFBEA8A" w14:textId="77777777" w:rsidR="00596DF0" w:rsidRDefault="00596DF0">
      <w:pPr>
        <w:pStyle w:val="CommentText"/>
      </w:pPr>
      <w:r>
        <w:rPr>
          <w:rStyle w:val="CommentReference"/>
        </w:rPr>
        <w:annotationRef/>
      </w:r>
      <w:r>
        <w:t>Yes, these 2 papers both reveal the correlation between fungi and crc in mice model, instead of human.</w:t>
      </w:r>
    </w:p>
    <w:p w14:paraId="6016D3A4" w14:textId="6FBAACEB" w:rsidR="00596DF0" w:rsidRDefault="00596DF0">
      <w:pPr>
        <w:pStyle w:val="CommentText"/>
      </w:pPr>
      <w:r>
        <w:t xml:space="preserve">You r right, I need to </w:t>
      </w:r>
      <w:r w:rsidR="0016319A">
        <w:t xml:space="preserve">be </w:t>
      </w:r>
      <w:r>
        <w:t>more rigorous.</w:t>
      </w:r>
    </w:p>
  </w:comment>
  <w:comment w:id="41" w:author="Thomas Kwong" w:date="2021-09-12T16:33:00Z" w:initials="T.K">
    <w:p w14:paraId="417B5CF6" w14:textId="0F2CE23D" w:rsidR="004174A2" w:rsidRDefault="004174A2">
      <w:pPr>
        <w:pStyle w:val="CommentText"/>
      </w:pPr>
      <w:r>
        <w:rPr>
          <w:rStyle w:val="CommentReference"/>
        </w:rPr>
        <w:annotationRef/>
      </w:r>
      <w:r>
        <w:t>What do you mean? Is it not available or what?</w:t>
      </w:r>
    </w:p>
  </w:comment>
  <w:comment w:id="42" w:author="LIN, Yufeng" w:date="2021-09-20T18:51:00Z" w:initials="LY">
    <w:p w14:paraId="5110CB7F" w14:textId="56D4B54E" w:rsidR="006E30E0" w:rsidRDefault="006E30E0">
      <w:pPr>
        <w:pStyle w:val="CommentText"/>
        <w:rPr>
          <w:rFonts w:hint="eastAsia"/>
        </w:rPr>
      </w:pPr>
      <w:r>
        <w:rPr>
          <w:rStyle w:val="CommentReference"/>
        </w:rPr>
        <w:annotationRef/>
      </w:r>
      <w:r>
        <w:t xml:space="preserve">Yes, it is our indoor dataset. No published sequencing data, </w:t>
      </w:r>
      <w:proofErr w:type="spellStart"/>
      <w:r>
        <w:t>hhhh</w:t>
      </w:r>
      <w:proofErr w:type="spellEnd"/>
    </w:p>
  </w:comment>
  <w:comment w:id="44" w:author="Thomas Kwong" w:date="2021-09-12T16:40:00Z" w:initials="T.K">
    <w:p w14:paraId="747B47BC" w14:textId="7E840DB7" w:rsidR="007031A9" w:rsidRDefault="007031A9">
      <w:pPr>
        <w:pStyle w:val="CommentText"/>
      </w:pPr>
      <w:r>
        <w:rPr>
          <w:rStyle w:val="CommentReference"/>
        </w:rPr>
        <w:annotationRef/>
      </w:r>
      <w:r>
        <w:t>This should go to your result and discussion. Instead, say what is your aim and hypothesis.</w:t>
      </w:r>
    </w:p>
  </w:comment>
  <w:comment w:id="45" w:author="LIN, Yufeng" w:date="2021-09-20T18:57:00Z" w:initials="LY">
    <w:p w14:paraId="06BB2B52" w14:textId="3FB062F4" w:rsidR="006E30E0" w:rsidRDefault="006E30E0">
      <w:pPr>
        <w:pStyle w:val="CommentText"/>
      </w:pPr>
      <w:r>
        <w:rPr>
          <w:rStyle w:val="CommentReference"/>
        </w:rPr>
        <w:annotationRef/>
      </w:r>
      <w:r>
        <w:t>T</w:t>
      </w:r>
      <w:r>
        <w:rPr>
          <w:rFonts w:hint="eastAsia"/>
        </w:rPr>
        <w:t>hanks</w:t>
      </w:r>
      <w:r>
        <w:t xml:space="preserve">, I would modify it following </w:t>
      </w:r>
      <w:proofErr w:type="spellStart"/>
      <w:r>
        <w:t>ur</w:t>
      </w:r>
      <w:proofErr w:type="spellEnd"/>
      <w:r>
        <w:t xml:space="preserve"> suggestions.</w:t>
      </w:r>
    </w:p>
  </w:comment>
  <w:comment w:id="57" w:author="LIN, Yufeng" w:date="2021-08-18T10:00:00Z" w:initials="LY">
    <w:p w14:paraId="53D85A72" w14:textId="77777777" w:rsidR="00FC2A07" w:rsidRDefault="00FC2A07" w:rsidP="00D9531B">
      <w:pPr>
        <w:pStyle w:val="CommentText"/>
      </w:pPr>
    </w:p>
    <w:p w14:paraId="128FC611" w14:textId="55CDD104" w:rsidR="00D9531B" w:rsidRDefault="00D9531B" w:rsidP="00D9531B">
      <w:pPr>
        <w:pStyle w:val="CommentText"/>
        <w:ind w:leftChars="344" w:left="722"/>
      </w:pPr>
      <w:r>
        <w:rPr>
          <w:rFonts w:hint="eastAsia"/>
        </w:rPr>
        <w:t>每个cohort的病人的个数</w:t>
      </w:r>
    </w:p>
  </w:comment>
  <w:comment w:id="59" w:author="LIN, Yufeng" w:date="2021-08-18T10:00:00Z" w:initials="LY">
    <w:p w14:paraId="30AE46FB" w14:textId="77777777" w:rsidR="00D9531B" w:rsidRDefault="00D9531B" w:rsidP="00D9531B">
      <w:pPr>
        <w:pStyle w:val="CommentText"/>
      </w:pPr>
      <w:r>
        <w:rPr>
          <w:rStyle w:val="CommentReference"/>
        </w:rPr>
        <w:annotationRef/>
      </w:r>
      <w:r>
        <w:rPr>
          <w:rFonts w:hint="eastAsia"/>
        </w:rPr>
        <w:t>病人信息</w:t>
      </w:r>
    </w:p>
  </w:comment>
  <w:comment w:id="58" w:author="Thomas Kwong" w:date="2021-09-12T16:49:00Z" w:initials="T.K">
    <w:p w14:paraId="0DFEB74A" w14:textId="4FEFD3AE" w:rsidR="00177C66" w:rsidRDefault="00177C66">
      <w:pPr>
        <w:pStyle w:val="CommentText"/>
      </w:pPr>
      <w:r>
        <w:rPr>
          <w:rStyle w:val="CommentReference"/>
        </w:rPr>
        <w:annotationRef/>
      </w:r>
      <w:r>
        <w:t>Where??????</w:t>
      </w:r>
    </w:p>
  </w:comment>
  <w:comment w:id="61" w:author="LIN, Yufeng" w:date="2021-08-18T09:59:00Z" w:initials="LY">
    <w:p w14:paraId="28E5C5A1" w14:textId="77777777" w:rsidR="00D9531B" w:rsidRDefault="00D9531B" w:rsidP="00D9531B">
      <w:pPr>
        <w:pStyle w:val="CommentText"/>
      </w:pPr>
      <w:r>
        <w:rPr>
          <w:rStyle w:val="CommentReference"/>
        </w:rPr>
        <w:annotationRef/>
      </w:r>
      <w:r>
        <w:rPr>
          <w:rFonts w:hint="eastAsia"/>
        </w:rPr>
        <w:t>新的临床数据，主要是生存曲线以及</w:t>
      </w:r>
      <w:r>
        <w:t>1234</w:t>
      </w:r>
      <w:r>
        <w:rPr>
          <w:rFonts w:hint="eastAsia"/>
        </w:rPr>
        <w:t>期分期</w:t>
      </w:r>
    </w:p>
  </w:comment>
  <w:comment w:id="62" w:author="LIN, Yufeng" w:date="2021-08-18T09:59:00Z" w:initials="LY">
    <w:p w14:paraId="11DB7F0B" w14:textId="77777777" w:rsidR="00D9531B" w:rsidRDefault="00D9531B" w:rsidP="00D9531B">
      <w:pPr>
        <w:pStyle w:val="CommentText"/>
      </w:pPr>
      <w:r>
        <w:rPr>
          <w:rStyle w:val="CommentReference"/>
        </w:rPr>
        <w:annotationRef/>
      </w:r>
      <w:r>
        <w:rPr>
          <w:rFonts w:hint="eastAsia"/>
        </w:rPr>
        <w:t>纳入数据标准</w:t>
      </w:r>
    </w:p>
  </w:comment>
  <w:comment w:id="47" w:author="Thomas Kwong" w:date="2021-09-12T16:54:00Z" w:initials="T.K">
    <w:p w14:paraId="7173A469" w14:textId="1FB57DA2" w:rsidR="00177C66" w:rsidRDefault="00177C66">
      <w:pPr>
        <w:pStyle w:val="CommentText"/>
      </w:pPr>
      <w:r>
        <w:rPr>
          <w:rStyle w:val="CommentReference"/>
        </w:rPr>
        <w:annotationRef/>
      </w:r>
      <w:r>
        <w:t>Belongs to material and method</w:t>
      </w:r>
    </w:p>
  </w:comment>
  <w:comment w:id="64" w:author="LIN, Yufeng" w:date="2021-08-18T09:58:00Z" w:initials="LY">
    <w:p w14:paraId="2CA57C66" w14:textId="77777777" w:rsidR="00D9531B" w:rsidRDefault="00D9531B" w:rsidP="00D9531B">
      <w:pPr>
        <w:pStyle w:val="CommentText"/>
      </w:pPr>
      <w:r>
        <w:rPr>
          <w:rStyle w:val="CommentReference"/>
        </w:rPr>
        <w:annotationRef/>
      </w:r>
      <w:r>
        <w:rPr>
          <w:rFonts w:hint="eastAsia"/>
        </w:rPr>
        <w:t>具体的分析方法和数据库的构建</w:t>
      </w:r>
    </w:p>
  </w:comment>
  <w:comment w:id="67" w:author="Thomas Kwong" w:date="2021-09-12T16:55:00Z" w:initials="T.K">
    <w:p w14:paraId="6A8A5455" w14:textId="2BE783A2" w:rsidR="00177C66" w:rsidRDefault="00177C66">
      <w:pPr>
        <w:pStyle w:val="CommentText"/>
      </w:pPr>
      <w:r>
        <w:rPr>
          <w:rStyle w:val="CommentReference"/>
        </w:rPr>
        <w:annotationRef/>
      </w:r>
      <w:proofErr w:type="spellStart"/>
      <w:r>
        <w:t>Microeukaryoyes</w:t>
      </w:r>
      <w:proofErr w:type="spellEnd"/>
      <w:r>
        <w:t xml:space="preserve"> includes </w:t>
      </w:r>
      <w:r w:rsidR="00CB67CB">
        <w:t>protists, fungi and</w:t>
      </w:r>
      <w:r w:rsidR="00C777A3">
        <w:t xml:space="preserve"> </w:t>
      </w:r>
      <w:r w:rsidR="00CB67CB">
        <w:t>zooplankton</w:t>
      </w:r>
      <w:r w:rsidR="00C777A3">
        <w:t>, your focus is fungus, then name properly. Define in introduction and use fungus afterward…</w:t>
      </w:r>
    </w:p>
  </w:comment>
  <w:comment w:id="89" w:author="Thomas Kwong" w:date="2021-09-12T17:06:00Z" w:initials="T.K">
    <w:p w14:paraId="092E7CA2" w14:textId="1DFA88DE" w:rsidR="00C777A3" w:rsidRDefault="00C777A3">
      <w:pPr>
        <w:pStyle w:val="CommentText"/>
      </w:pPr>
      <w:r>
        <w:rPr>
          <w:rStyle w:val="CommentReference"/>
        </w:rPr>
        <w:annotationRef/>
      </w:r>
      <w:r>
        <w:t xml:space="preserve">How this improve </w:t>
      </w:r>
      <w:proofErr w:type="spellStart"/>
      <w:r>
        <w:t>rigour</w:t>
      </w:r>
      <w:proofErr w:type="spellEnd"/>
      <w:r>
        <w:t xml:space="preserve"> and</w:t>
      </w:r>
      <w:r w:rsidR="002908A5">
        <w:t xml:space="preserve"> how many samples were removed? This is result section, show data!!</w:t>
      </w:r>
    </w:p>
  </w:comment>
  <w:comment w:id="90" w:author="Thomas Kwong" w:date="2021-09-12T17:09:00Z" w:initials="T.K">
    <w:p w14:paraId="7B763475" w14:textId="70EA6D45" w:rsidR="002908A5" w:rsidRDefault="002908A5">
      <w:pPr>
        <w:pStyle w:val="CommentText"/>
      </w:pPr>
      <w:r>
        <w:rPr>
          <w:rStyle w:val="CommentReference"/>
        </w:rPr>
        <w:annotationRef/>
      </w:r>
      <w:r>
        <w:t>What do you mean by deep enough?</w:t>
      </w:r>
    </w:p>
  </w:comment>
  <w:comment w:id="91" w:author="Thomas Kwong" w:date="2021-09-12T17:10:00Z" w:initials="T.K">
    <w:p w14:paraId="527647E4" w14:textId="18A37C60" w:rsidR="002908A5" w:rsidRDefault="002908A5">
      <w:pPr>
        <w:pStyle w:val="CommentText"/>
      </w:pPr>
      <w:r>
        <w:rPr>
          <w:rStyle w:val="CommentReference"/>
        </w:rPr>
        <w:annotationRef/>
      </w:r>
      <w:proofErr w:type="gramStart"/>
      <w:r>
        <w:t>So</w:t>
      </w:r>
      <w:proofErr w:type="gramEnd"/>
      <w:r>
        <w:t xml:space="preserve"> this cohort was never used? Is this part of the 8 cohort? I am confused.</w:t>
      </w:r>
    </w:p>
  </w:comment>
  <w:comment w:id="92" w:author="LIN, Yufeng" w:date="2021-08-18T12:00:00Z" w:initials="LY">
    <w:p w14:paraId="63A21FC2" w14:textId="77777777" w:rsidR="00D9531B" w:rsidRDefault="00D9531B" w:rsidP="00D9531B">
      <w:pPr>
        <w:pStyle w:val="CommentText"/>
      </w:pPr>
      <w:r>
        <w:rPr>
          <w:rStyle w:val="CommentReference"/>
        </w:rPr>
        <w:annotationRef/>
      </w:r>
      <w:r>
        <w:t>3</w:t>
      </w:r>
      <w:r>
        <w:rPr>
          <w:rFonts w:hint="eastAsia"/>
        </w:rPr>
        <w:t>个过滤器的主要目的和功能</w:t>
      </w:r>
    </w:p>
  </w:comment>
  <w:comment w:id="93" w:author="Thomas Kwong" w:date="2021-09-12T17:11:00Z" w:initials="T.K">
    <w:p w14:paraId="34F83E42" w14:textId="55B94519" w:rsidR="002908A5" w:rsidRDefault="002908A5">
      <w:pPr>
        <w:pStyle w:val="CommentText"/>
      </w:pPr>
      <w:r>
        <w:rPr>
          <w:rStyle w:val="CommentReference"/>
        </w:rPr>
        <w:annotationRef/>
      </w:r>
      <w:proofErr w:type="gramStart"/>
      <w:r>
        <w:t>?I</w:t>
      </w:r>
      <w:proofErr w:type="gramEnd"/>
      <w:r>
        <w:t xml:space="preserve"> </w:t>
      </w:r>
      <w:proofErr w:type="spellStart"/>
      <w:r>
        <w:t>dont</w:t>
      </w:r>
      <w:proofErr w:type="spellEnd"/>
      <w:r>
        <w:t xml:space="preserve"> get.</w:t>
      </w:r>
    </w:p>
  </w:comment>
  <w:comment w:id="99" w:author="LIN, Yufeng" w:date="2021-08-18T15:09:00Z" w:initials="LY">
    <w:p w14:paraId="5DA932FC" w14:textId="77777777" w:rsidR="00D9531B" w:rsidRDefault="00D9531B" w:rsidP="00D9531B">
      <w:pPr>
        <w:pStyle w:val="CommentText"/>
      </w:pPr>
      <w:r>
        <w:rPr>
          <w:rStyle w:val="CommentReference"/>
        </w:rPr>
        <w:annotationRef/>
      </w:r>
      <w:r w:rsidRPr="00DD562D">
        <w:t>F:\GitHub\multi-CRC-fungi\09.Bacteria\06.AlphaDiversity\Normaled_Median</w:t>
      </w:r>
    </w:p>
  </w:comment>
  <w:comment w:id="108" w:author="LIN, Yufeng" w:date="2021-08-18T16:51:00Z" w:initials="LY">
    <w:p w14:paraId="3F15E1C3" w14:textId="77777777" w:rsidR="00D9531B" w:rsidRDefault="00D9531B" w:rsidP="00D9531B">
      <w:pPr>
        <w:pStyle w:val="CommentText"/>
      </w:pPr>
      <w:r>
        <w:rPr>
          <w:rStyle w:val="CommentReference"/>
        </w:rPr>
        <w:annotationRef/>
      </w:r>
      <w:r>
        <w:rPr>
          <w:rFonts w:hint="eastAsia"/>
        </w:rPr>
        <w:t>怎麽做relative</w:t>
      </w:r>
      <w:r>
        <w:t xml:space="preserve"> median abundance</w:t>
      </w:r>
    </w:p>
  </w:comment>
  <w:comment w:id="109" w:author="LIN, Yufeng" w:date="2021-08-18T16:14:00Z" w:initials="LY">
    <w:p w14:paraId="4582C51D" w14:textId="77777777" w:rsidR="00D9531B" w:rsidRDefault="00D9531B" w:rsidP="00D9531B">
      <w:pPr>
        <w:pStyle w:val="CommentText"/>
      </w:pPr>
      <w:r>
        <w:rPr>
          <w:rStyle w:val="CommentReference"/>
        </w:rPr>
        <w:annotationRef/>
      </w:r>
      <w:r w:rsidRPr="00DD562D">
        <w:t>F:\GitHub\multi-CRC-fungi\09.Bacteria\06.AlphaDiversity\Normaled_Median</w:t>
      </w:r>
    </w:p>
  </w:comment>
  <w:comment w:id="110" w:author="LIN, Yufeng" w:date="2021-08-19T11:18:00Z" w:initials="LY">
    <w:p w14:paraId="44D0CA1E" w14:textId="77777777" w:rsidR="00D9531B" w:rsidRDefault="00D9531B" w:rsidP="00D9531B">
      <w:pPr>
        <w:pStyle w:val="CommentText"/>
      </w:pPr>
      <w:r>
        <w:rPr>
          <w:rStyle w:val="CommentReference"/>
        </w:rPr>
        <w:annotationRef/>
      </w:r>
      <w:r>
        <w:rPr>
          <w:rFonts w:hint="eastAsia"/>
        </w:rPr>
        <w:t>加个beta</w:t>
      </w:r>
      <w:r>
        <w:t xml:space="preserve"> </w:t>
      </w:r>
      <w:r>
        <w:rPr>
          <w:rFonts w:hint="eastAsia"/>
        </w:rPr>
        <w:t>多样性</w:t>
      </w:r>
    </w:p>
  </w:comment>
  <w:comment w:id="111" w:author="LIN, Yufeng" w:date="2021-08-19T11:19:00Z" w:initials="LY">
    <w:p w14:paraId="18E6BFE9" w14:textId="77777777" w:rsidR="00D9531B" w:rsidRDefault="00D9531B" w:rsidP="00D9531B">
      <w:pPr>
        <w:pStyle w:val="CommentText"/>
      </w:pPr>
      <w:r>
        <w:rPr>
          <w:rStyle w:val="CommentReference"/>
        </w:rPr>
        <w:annotationRef/>
      </w:r>
      <w:r>
        <w:rPr>
          <w:rFonts w:hint="eastAsia"/>
        </w:rPr>
        <w:t>再加个compared</w:t>
      </w:r>
      <w:r>
        <w:t xml:space="preserve"> </w:t>
      </w:r>
      <w:r>
        <w:rPr>
          <w:rFonts w:hint="eastAsia"/>
        </w:rPr>
        <w:t>study</w:t>
      </w:r>
      <w:r>
        <w:t xml:space="preserve"> to study </w:t>
      </w:r>
      <w:r>
        <w:rPr>
          <w:rFonts w:hint="eastAsia"/>
        </w:rPr>
        <w:t>的</w:t>
      </w:r>
    </w:p>
  </w:comment>
  <w:comment w:id="114" w:author="LIN, Yufeng" w:date="2021-08-19T14:46:00Z" w:initials="LY">
    <w:p w14:paraId="675D0D68" w14:textId="77777777" w:rsidR="00D9531B" w:rsidRDefault="00D9531B" w:rsidP="00D9531B">
      <w:pPr>
        <w:pStyle w:val="CommentText"/>
      </w:pPr>
      <w:r>
        <w:rPr>
          <w:rStyle w:val="CommentReference"/>
        </w:rPr>
        <w:annotationRef/>
      </w:r>
      <w:r w:rsidRPr="004B3904">
        <w:t>F:\GitHub\multi-CRC-fungi\09.euk-ade_crc</w:t>
      </w:r>
    </w:p>
  </w:comment>
  <w:comment w:id="115" w:author="LIN, Yufeng" w:date="2021-08-20T09:11:00Z" w:initials="LY">
    <w:p w14:paraId="77D83EB9" w14:textId="77777777" w:rsidR="00D9531B" w:rsidRDefault="00D9531B" w:rsidP="00D9531B">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116" w:author="LIN, Yufeng" w:date="2021-08-20T09:17:00Z" w:initials="LY">
    <w:p w14:paraId="3DEB2748" w14:textId="77777777" w:rsidR="00D9531B" w:rsidRDefault="00D9531B" w:rsidP="00D9531B">
      <w:pPr>
        <w:pStyle w:val="CommentText"/>
      </w:pPr>
      <w:r>
        <w:rPr>
          <w:rStyle w:val="CommentReference"/>
        </w:rPr>
        <w:annotationRef/>
      </w:r>
      <w:r w:rsidRPr="003F4039">
        <w:t>F:\GitHub\multi-CRC-fungi\07.FeatureSelection</w:t>
      </w:r>
      <w:r>
        <w:t>\summary.xlsx</w:t>
      </w:r>
    </w:p>
  </w:comment>
  <w:comment w:id="117" w:author="LIN, Yufeng" w:date="2021-08-20T09:17:00Z" w:initials="LY">
    <w:p w14:paraId="014EDA8A" w14:textId="77777777" w:rsidR="00D9531B" w:rsidRDefault="00D9531B" w:rsidP="00D9531B">
      <w:pPr>
        <w:pStyle w:val="CommentText"/>
      </w:pPr>
      <w:r>
        <w:rPr>
          <w:rStyle w:val="CommentReference"/>
        </w:rPr>
        <w:annotationRef/>
      </w:r>
      <w:r w:rsidRPr="003F4039">
        <w:t>F:\GitHub\multi-CRC-fungi\07.FeatureSelection</w:t>
      </w:r>
      <w:r>
        <w:t>\summary.xlsx</w:t>
      </w:r>
    </w:p>
  </w:comment>
  <w:comment w:id="118" w:author="LIN, Yufeng" w:date="2021-08-20T11:29:00Z" w:initials="LY">
    <w:p w14:paraId="49228A64" w14:textId="77777777" w:rsidR="00D9531B" w:rsidRDefault="00D9531B" w:rsidP="00D9531B">
      <w:pPr>
        <w:pStyle w:val="CommentText"/>
      </w:pPr>
      <w:r>
        <w:rPr>
          <w:rStyle w:val="CommentReference"/>
        </w:rPr>
        <w:annotationRef/>
      </w:r>
      <w:r w:rsidRPr="003F4039">
        <w:t>F:\GitHub\multi-CRC-fungi\07.FeatureSelection\01.SSTF</w:t>
      </w:r>
      <w:r>
        <w:t>\</w:t>
      </w:r>
      <w:r w:rsidRPr="003F4039">
        <w:t>2021-08-20-all-wilcox-pvalue_FDR-v1.0.0.csv</w:t>
      </w:r>
    </w:p>
  </w:comment>
  <w:comment w:id="119" w:author="LIN, Yufeng" w:date="2021-08-23T18:49:00Z" w:initials="LY">
    <w:p w14:paraId="4D240940" w14:textId="77777777" w:rsidR="00D9531B" w:rsidRDefault="00D9531B" w:rsidP="00D9531B">
      <w:pPr>
        <w:pStyle w:val="CommentText"/>
      </w:pPr>
      <w:r>
        <w:rPr>
          <w:rStyle w:val="CommentReference"/>
        </w:rPr>
        <w:annotationRef/>
      </w:r>
      <w:r>
        <w:rPr>
          <w:rFonts w:hint="eastAsia"/>
        </w:rPr>
        <w:t>记得吧</w:t>
      </w:r>
      <w:proofErr w:type="spellStart"/>
      <w:r>
        <w:rPr>
          <w:rFonts w:hint="eastAsia"/>
        </w:rPr>
        <w:t>sstf</w:t>
      </w:r>
      <w:proofErr w:type="spellEnd"/>
      <w:r>
        <w:rPr>
          <w:rFonts w:hint="eastAsia"/>
        </w:rPr>
        <w:t>加上去</w:t>
      </w:r>
    </w:p>
  </w:comment>
  <w:comment w:id="120" w:author="LIN, Yufeng" w:date="2021-08-24T11:44:00Z" w:initials="LY">
    <w:p w14:paraId="7A83C944"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121" w:author="LIN, Yufeng" w:date="2021-08-24T11:44:00Z" w:initials="LY">
    <w:p w14:paraId="2CCD40EC"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122" w:author="LIN, Yufeng" w:date="2021-08-24T15:37:00Z" w:initials="LY">
    <w:p w14:paraId="17E36AB9" w14:textId="77777777" w:rsidR="00D9531B" w:rsidRDefault="00D9531B" w:rsidP="00D9531B">
      <w:pPr>
        <w:pStyle w:val="CommentText"/>
      </w:pPr>
      <w:r>
        <w:rPr>
          <w:rStyle w:val="CommentReference"/>
        </w:rPr>
        <w:annotationRef/>
      </w:r>
      <w:r w:rsidRPr="00AA6B7A">
        <w:t>F:\GitHub\multi-CRC-fungi\08.correlation\DGCA</w:t>
      </w:r>
    </w:p>
  </w:comment>
  <w:comment w:id="123" w:author="LIN, Yufeng" w:date="2021-08-24T15:51:00Z" w:initials="LY">
    <w:p w14:paraId="0A81F4C1" w14:textId="77777777" w:rsidR="00D9531B" w:rsidRDefault="00D9531B" w:rsidP="00D9531B">
      <w:pPr>
        <w:pStyle w:val="CommentText"/>
      </w:pPr>
      <w:r>
        <w:rPr>
          <w:rStyle w:val="CommentReference"/>
        </w:rPr>
        <w:annotationRef/>
      </w:r>
      <w:r>
        <w:rPr>
          <w:rFonts w:hint="eastAsia"/>
        </w:rPr>
        <w:t>详写z</w:t>
      </w:r>
      <w:r>
        <w:t xml:space="preserve"> </w:t>
      </w:r>
      <w:r>
        <w:rPr>
          <w:rFonts w:hint="eastAsia"/>
        </w:rPr>
        <w:t>score</w:t>
      </w:r>
      <w:r>
        <w:t xml:space="preserve"> </w:t>
      </w:r>
      <w:r>
        <w:rPr>
          <w:rFonts w:hint="eastAsia"/>
        </w:rPr>
        <w:t>的定义</w:t>
      </w:r>
    </w:p>
  </w:comment>
  <w:comment w:id="124" w:author="LIN, Yufeng" w:date="2021-08-24T18:12:00Z" w:initials="LY">
    <w:p w14:paraId="369756C6" w14:textId="77777777" w:rsidR="00D9531B" w:rsidRDefault="00D9531B" w:rsidP="00D9531B">
      <w:pPr>
        <w:pStyle w:val="CommentText"/>
      </w:pPr>
      <w:r>
        <w:rPr>
          <w:rStyle w:val="CommentReference"/>
        </w:rPr>
        <w:annotationRef/>
      </w:r>
      <w:r>
        <w:rPr>
          <w:rFonts w:hint="eastAsia"/>
        </w:rPr>
        <w:t>定义这9个case的意义</w:t>
      </w:r>
    </w:p>
  </w:comment>
  <w:comment w:id="126" w:author="LIN, Yufeng" w:date="2021-08-25T14:24:00Z" w:initials="LY">
    <w:p w14:paraId="66E8A86B" w14:textId="77777777" w:rsidR="00D9531B" w:rsidRDefault="00D9531B" w:rsidP="00D9531B">
      <w:pPr>
        <w:pStyle w:val="CommentText"/>
      </w:pPr>
      <w:r>
        <w:rPr>
          <w:rStyle w:val="CommentReference"/>
        </w:rPr>
        <w:annotationRef/>
      </w:r>
      <w:proofErr w:type="spellStart"/>
      <w:r>
        <w:t>Dgca</w:t>
      </w:r>
      <w:proofErr w:type="spellEnd"/>
      <w:r>
        <w:rPr>
          <w:rFonts w:hint="eastAsia"/>
        </w:rPr>
        <w:t>的correlation的表格</w:t>
      </w:r>
    </w:p>
  </w:comment>
  <w:comment w:id="127" w:author="LIN, Yufeng" w:date="2021-08-25T14:24:00Z" w:initials="LY">
    <w:p w14:paraId="0691FD72" w14:textId="77777777" w:rsidR="00D9531B" w:rsidRDefault="00D9531B" w:rsidP="00D9531B">
      <w:pPr>
        <w:pStyle w:val="CommentText"/>
      </w:pPr>
      <w:r>
        <w:rPr>
          <w:rStyle w:val="CommentReference"/>
        </w:rPr>
        <w:annotationRef/>
      </w:r>
      <w:proofErr w:type="spellStart"/>
      <w:r>
        <w:t>Dgca</w:t>
      </w:r>
      <w:proofErr w:type="spellEnd"/>
      <w:r>
        <w:rPr>
          <w:rFonts w:hint="eastAsia"/>
        </w:rPr>
        <w:t>的correlation的表格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49FB6C" w15:done="0"/>
  <w15:commentEx w15:paraId="42F0A2A6" w15:paraIdParent="4649FB6C" w15:done="0"/>
  <w15:commentEx w15:paraId="116C65F3" w15:done="0"/>
  <w15:commentEx w15:paraId="4CD7EC24" w15:done="0"/>
  <w15:commentEx w15:paraId="0F8E60A5" w15:done="0"/>
  <w15:commentEx w15:paraId="3F6FED2B" w15:paraIdParent="0F8E60A5" w15:done="0"/>
  <w15:commentEx w15:paraId="676EDA56" w15:done="0"/>
  <w15:commentEx w15:paraId="6016D3A4" w15:paraIdParent="676EDA56" w15:done="0"/>
  <w15:commentEx w15:paraId="417B5CF6" w15:done="0"/>
  <w15:commentEx w15:paraId="5110CB7F" w15:paraIdParent="417B5CF6" w15:done="0"/>
  <w15:commentEx w15:paraId="747B47BC" w15:done="0"/>
  <w15:commentEx w15:paraId="06BB2B52" w15:paraIdParent="747B47BC" w15:done="0"/>
  <w15:commentEx w15:paraId="128FC611" w15:done="0"/>
  <w15:commentEx w15:paraId="30AE46FB" w15:done="0"/>
  <w15:commentEx w15:paraId="0DFEB74A" w15:done="0"/>
  <w15:commentEx w15:paraId="28E5C5A1" w15:done="0"/>
  <w15:commentEx w15:paraId="11DB7F0B" w15:done="0"/>
  <w15:commentEx w15:paraId="7173A469" w15:done="0"/>
  <w15:commentEx w15:paraId="2CA57C66" w15:done="0"/>
  <w15:commentEx w15:paraId="6A8A5455" w15:done="0"/>
  <w15:commentEx w15:paraId="092E7CA2" w15:done="0"/>
  <w15:commentEx w15:paraId="7B763475" w15:done="0"/>
  <w15:commentEx w15:paraId="527647E4" w15:done="0"/>
  <w15:commentEx w15:paraId="63A21FC2" w15:done="0"/>
  <w15:commentEx w15:paraId="34F83E42" w15:done="0"/>
  <w15:commentEx w15:paraId="5DA932FC" w15:done="0"/>
  <w15:commentEx w15:paraId="3F15E1C3" w15:done="0"/>
  <w15:commentEx w15:paraId="4582C51D" w15:done="0"/>
  <w15:commentEx w15:paraId="44D0CA1E" w15:done="0"/>
  <w15:commentEx w15:paraId="18E6BFE9" w15:done="0"/>
  <w15:commentEx w15:paraId="675D0D68" w15:done="0"/>
  <w15:commentEx w15:paraId="77D83EB9" w15:done="0"/>
  <w15:commentEx w15:paraId="3DEB2748" w15:done="0"/>
  <w15:commentEx w15:paraId="014EDA8A" w15:done="0"/>
  <w15:commentEx w15:paraId="49228A64" w15:done="0"/>
  <w15:commentEx w15:paraId="4D240940" w15:done="0"/>
  <w15:commentEx w15:paraId="7A83C944" w15:done="0"/>
  <w15:commentEx w15:paraId="2CCD40EC" w15:done="0"/>
  <w15:commentEx w15:paraId="17E36AB9" w15:done="0"/>
  <w15:commentEx w15:paraId="0A81F4C1" w15:done="0"/>
  <w15:commentEx w15:paraId="369756C6" w15:done="0"/>
  <w15:commentEx w15:paraId="66E8A86B" w15:done="0"/>
  <w15:commentEx w15:paraId="0691FD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8A152" w16cex:dateUtc="2021-09-12T07:54:00Z"/>
  <w16cex:commentExtensible w16cex:durableId="24F33A80" w16cex:dateUtc="2021-09-20T08:51:00Z"/>
  <w16cex:commentExtensible w16cex:durableId="24E8A19B" w16cex:dateUtc="2021-09-12T07:56:00Z"/>
  <w16cex:commentExtensible w16cex:durableId="24E8A494" w16cex:dateUtc="2021-09-12T08:08:00Z"/>
  <w16cex:commentExtensible w16cex:durableId="24E8A4D1" w16cex:dateUtc="2021-09-12T08:09:00Z"/>
  <w16cex:commentExtensible w16cex:durableId="24F33F42" w16cex:dateUtc="2021-09-20T09:11:00Z"/>
  <w16cex:commentExtensible w16cex:durableId="24E8A68B" w16cex:dateUtc="2021-09-12T08:17:00Z"/>
  <w16cex:commentExtensible w16cex:durableId="24F3470E" w16cex:dateUtc="2021-09-20T09:44:00Z"/>
  <w16cex:commentExtensible w16cex:durableId="24E8AA62" w16cex:dateUtc="2021-09-12T08:33:00Z"/>
  <w16cex:commentExtensible w16cex:durableId="24F356B9" w16cex:dateUtc="2021-09-20T10:51:00Z"/>
  <w16cex:commentExtensible w16cex:durableId="24E8AC00" w16cex:dateUtc="2021-09-12T08:40:00Z"/>
  <w16cex:commentExtensible w16cex:durableId="24F35807" w16cex:dateUtc="2021-09-20T10:57:00Z"/>
  <w16cex:commentExtensible w16cex:durableId="24C758A9" w16cex:dateUtc="2021-08-18T02:00:00Z"/>
  <w16cex:commentExtensible w16cex:durableId="24C758BE" w16cex:dateUtc="2021-08-18T02:00:00Z"/>
  <w16cex:commentExtensible w16cex:durableId="24E8AE37" w16cex:dateUtc="2021-09-12T08:49:00Z"/>
  <w16cex:commentExtensible w16cex:durableId="24C75888" w16cex:dateUtc="2021-08-18T01:59:00Z"/>
  <w16cex:commentExtensible w16cex:durableId="24C7587B" w16cex:dateUtc="2021-08-18T01:59:00Z"/>
  <w16cex:commentExtensible w16cex:durableId="24E8AF35" w16cex:dateUtc="2021-09-12T08:54:00Z"/>
  <w16cex:commentExtensible w16cex:durableId="24C7585B" w16cex:dateUtc="2021-08-18T01:58:00Z"/>
  <w16cex:commentExtensible w16cex:durableId="24E8AF81" w16cex:dateUtc="2021-09-12T08:55:00Z"/>
  <w16cex:commentExtensible w16cex:durableId="24E8B22F" w16cex:dateUtc="2021-09-12T09:06:00Z"/>
  <w16cex:commentExtensible w16cex:durableId="24E8B2BE" w16cex:dateUtc="2021-09-12T09:09:00Z"/>
  <w16cex:commentExtensible w16cex:durableId="24E8B2FB" w16cex:dateUtc="2021-09-12T09:10:00Z"/>
  <w16cex:commentExtensible w16cex:durableId="24C774CF" w16cex:dateUtc="2021-08-18T04:00:00Z"/>
  <w16cex:commentExtensible w16cex:durableId="24E8B333" w16cex:dateUtc="2021-09-12T09:11:00Z"/>
  <w16cex:commentExtensible w16cex:durableId="24C7A119" w16cex:dateUtc="2021-08-18T07:09:00Z"/>
  <w16cex:commentExtensible w16cex:durableId="24C7B8FF" w16cex:dateUtc="2021-08-18T08:51:00Z"/>
  <w16cex:commentExtensible w16cex:durableId="24C7B04B" w16cex:dateUtc="2021-08-18T08:14:00Z"/>
  <w16cex:commentExtensible w16cex:durableId="24C8C6E7" w16cex:dateUtc="2021-08-19T03:18:00Z"/>
  <w16cex:commentExtensible w16cex:durableId="24C8C6E6" w16cex:dateUtc="2021-08-19T03:19:00Z"/>
  <w16cex:commentExtensible w16cex:durableId="24C8ED33" w16cex:dateUtc="2021-08-19T06:46:00Z"/>
  <w16cex:commentExtensible w16cex:durableId="24C9F04A" w16cex:dateUtc="2021-08-20T01:11:00Z"/>
  <w16cex:commentExtensible w16cex:durableId="24C9F18D" w16cex:dateUtc="2021-08-20T01:17:00Z"/>
  <w16cex:commentExtensible w16cex:durableId="24C9F1A7" w16cex:dateUtc="2021-08-20T01:17:00Z"/>
  <w16cex:commentExtensible w16cex:durableId="24CA1090" w16cex:dateUtc="2021-08-20T03:29:00Z"/>
  <w16cex:commentExtensible w16cex:durableId="24CE6C25" w16cex:dateUtc="2021-08-23T10:49:00Z"/>
  <w16cex:commentExtensible w16cex:durableId="24CF5D49" w16cex:dateUtc="2021-08-24T03:44:00Z"/>
  <w16cex:commentExtensible w16cex:durableId="24CF5A33" w16cex:dateUtc="2021-08-24T03:44:00Z"/>
  <w16cex:commentExtensible w16cex:durableId="24CF90A2" w16cex:dateUtc="2021-08-24T07:37:00Z"/>
  <w16cex:commentExtensible w16cex:durableId="24CF9417" w16cex:dateUtc="2021-08-24T07:51:00Z"/>
  <w16cex:commentExtensible w16cex:durableId="24CFB4F3" w16cex:dateUtc="2021-08-24T10:12:00Z"/>
  <w16cex:commentExtensible w16cex:durableId="24D0D14A" w16cex:dateUtc="2021-08-25T06:24:00Z"/>
  <w16cex:commentExtensible w16cex:durableId="24D0D12E" w16cex:dateUtc="2021-08-25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49FB6C" w16cid:durableId="24E8A152"/>
  <w16cid:commentId w16cid:paraId="42F0A2A6" w16cid:durableId="24F33A80"/>
  <w16cid:commentId w16cid:paraId="116C65F3" w16cid:durableId="24E8A19B"/>
  <w16cid:commentId w16cid:paraId="4CD7EC24" w16cid:durableId="24E8A494"/>
  <w16cid:commentId w16cid:paraId="0F8E60A5" w16cid:durableId="24E8A4D1"/>
  <w16cid:commentId w16cid:paraId="3F6FED2B" w16cid:durableId="24F33F42"/>
  <w16cid:commentId w16cid:paraId="676EDA56" w16cid:durableId="24E8A68B"/>
  <w16cid:commentId w16cid:paraId="6016D3A4" w16cid:durableId="24F3470E"/>
  <w16cid:commentId w16cid:paraId="417B5CF6" w16cid:durableId="24E8AA62"/>
  <w16cid:commentId w16cid:paraId="5110CB7F" w16cid:durableId="24F356B9"/>
  <w16cid:commentId w16cid:paraId="747B47BC" w16cid:durableId="24E8AC00"/>
  <w16cid:commentId w16cid:paraId="06BB2B52" w16cid:durableId="24F35807"/>
  <w16cid:commentId w16cid:paraId="128FC611" w16cid:durableId="24C758A9"/>
  <w16cid:commentId w16cid:paraId="30AE46FB" w16cid:durableId="24C758BE"/>
  <w16cid:commentId w16cid:paraId="0DFEB74A" w16cid:durableId="24E8AE37"/>
  <w16cid:commentId w16cid:paraId="28E5C5A1" w16cid:durableId="24C75888"/>
  <w16cid:commentId w16cid:paraId="11DB7F0B" w16cid:durableId="24C7587B"/>
  <w16cid:commentId w16cid:paraId="7173A469" w16cid:durableId="24E8AF35"/>
  <w16cid:commentId w16cid:paraId="2CA57C66" w16cid:durableId="24C7585B"/>
  <w16cid:commentId w16cid:paraId="6A8A5455" w16cid:durableId="24E8AF81"/>
  <w16cid:commentId w16cid:paraId="092E7CA2" w16cid:durableId="24E8B22F"/>
  <w16cid:commentId w16cid:paraId="7B763475" w16cid:durableId="24E8B2BE"/>
  <w16cid:commentId w16cid:paraId="527647E4" w16cid:durableId="24E8B2FB"/>
  <w16cid:commentId w16cid:paraId="63A21FC2" w16cid:durableId="24C774CF"/>
  <w16cid:commentId w16cid:paraId="34F83E42" w16cid:durableId="24E8B333"/>
  <w16cid:commentId w16cid:paraId="5DA932FC" w16cid:durableId="24C7A119"/>
  <w16cid:commentId w16cid:paraId="3F15E1C3" w16cid:durableId="24C7B8FF"/>
  <w16cid:commentId w16cid:paraId="4582C51D" w16cid:durableId="24C7B04B"/>
  <w16cid:commentId w16cid:paraId="44D0CA1E" w16cid:durableId="24C8C6E7"/>
  <w16cid:commentId w16cid:paraId="18E6BFE9" w16cid:durableId="24C8C6E6"/>
  <w16cid:commentId w16cid:paraId="675D0D68" w16cid:durableId="24C8ED33"/>
  <w16cid:commentId w16cid:paraId="77D83EB9" w16cid:durableId="24C9F04A"/>
  <w16cid:commentId w16cid:paraId="3DEB2748" w16cid:durableId="24C9F18D"/>
  <w16cid:commentId w16cid:paraId="014EDA8A" w16cid:durableId="24C9F1A7"/>
  <w16cid:commentId w16cid:paraId="49228A64" w16cid:durableId="24CA1090"/>
  <w16cid:commentId w16cid:paraId="4D240940" w16cid:durableId="24CE6C25"/>
  <w16cid:commentId w16cid:paraId="7A83C944" w16cid:durableId="24CF5D49"/>
  <w16cid:commentId w16cid:paraId="2CCD40EC" w16cid:durableId="24CF5A33"/>
  <w16cid:commentId w16cid:paraId="17E36AB9" w16cid:durableId="24CF90A2"/>
  <w16cid:commentId w16cid:paraId="0A81F4C1" w16cid:durableId="24CF9417"/>
  <w16cid:commentId w16cid:paraId="369756C6" w16cid:durableId="24CFB4F3"/>
  <w16cid:commentId w16cid:paraId="66E8A86B" w16cid:durableId="24D0D14A"/>
  <w16cid:commentId w16cid:paraId="0691FD72" w16cid:durableId="24D0D1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58A2F" w14:textId="77777777" w:rsidR="00723F3F" w:rsidRDefault="00723F3F" w:rsidP="00D9531B">
      <w:r>
        <w:separator/>
      </w:r>
    </w:p>
  </w:endnote>
  <w:endnote w:type="continuationSeparator" w:id="0">
    <w:p w14:paraId="383A2482" w14:textId="77777777" w:rsidR="00723F3F" w:rsidRDefault="00723F3F" w:rsidP="00D95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C8197" w14:textId="77777777" w:rsidR="00723F3F" w:rsidRDefault="00723F3F" w:rsidP="00D9531B">
      <w:r>
        <w:separator/>
      </w:r>
    </w:p>
  </w:footnote>
  <w:footnote w:type="continuationSeparator" w:id="0">
    <w:p w14:paraId="6CFBBD07" w14:textId="77777777" w:rsidR="00723F3F" w:rsidRDefault="00723F3F" w:rsidP="00D95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Yufeng">
    <w15:presenceInfo w15:providerId="None" w15:userId="LIN, Yufeng"/>
  </w15:person>
  <w15:person w15:author="Thomas Kwong">
    <w15:presenceInfo w15:providerId="None" w15:userId="Thomas Kw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proofState w:spelling="clean" w:grammar="clean"/>
  <w:linkStyles/>
  <w:trackRevisions/>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GwMDQ1szQ1NDExM7RU0lEKTi0uzszPAykwNKoFANAUbQctAAAA"/>
  </w:docVars>
  <w:rsids>
    <w:rsidRoot w:val="00C03A5E"/>
    <w:rsid w:val="00046853"/>
    <w:rsid w:val="00047BAF"/>
    <w:rsid w:val="00070C6B"/>
    <w:rsid w:val="000D0043"/>
    <w:rsid w:val="00140C2D"/>
    <w:rsid w:val="00147983"/>
    <w:rsid w:val="00154CFC"/>
    <w:rsid w:val="0016319A"/>
    <w:rsid w:val="00170358"/>
    <w:rsid w:val="00177C66"/>
    <w:rsid w:val="00192D58"/>
    <w:rsid w:val="001C68E3"/>
    <w:rsid w:val="001C7215"/>
    <w:rsid w:val="001E498E"/>
    <w:rsid w:val="00246BA2"/>
    <w:rsid w:val="002908A5"/>
    <w:rsid w:val="002B6652"/>
    <w:rsid w:val="002C2283"/>
    <w:rsid w:val="002F5B96"/>
    <w:rsid w:val="003210DD"/>
    <w:rsid w:val="00362578"/>
    <w:rsid w:val="004174A2"/>
    <w:rsid w:val="004249EE"/>
    <w:rsid w:val="004A12FD"/>
    <w:rsid w:val="005165C0"/>
    <w:rsid w:val="0054331B"/>
    <w:rsid w:val="00543629"/>
    <w:rsid w:val="00551BB9"/>
    <w:rsid w:val="00581C0A"/>
    <w:rsid w:val="00596DF0"/>
    <w:rsid w:val="00610F0C"/>
    <w:rsid w:val="00612E2B"/>
    <w:rsid w:val="00693464"/>
    <w:rsid w:val="006A1C6D"/>
    <w:rsid w:val="006E146A"/>
    <w:rsid w:val="006E30E0"/>
    <w:rsid w:val="007031A9"/>
    <w:rsid w:val="007148B3"/>
    <w:rsid w:val="00717FBB"/>
    <w:rsid w:val="00723F3F"/>
    <w:rsid w:val="007473CD"/>
    <w:rsid w:val="007668AF"/>
    <w:rsid w:val="00790445"/>
    <w:rsid w:val="007A00E9"/>
    <w:rsid w:val="007A17F9"/>
    <w:rsid w:val="008031F7"/>
    <w:rsid w:val="00867992"/>
    <w:rsid w:val="00880064"/>
    <w:rsid w:val="00923493"/>
    <w:rsid w:val="009F1B87"/>
    <w:rsid w:val="009F5D73"/>
    <w:rsid w:val="00A01A31"/>
    <w:rsid w:val="00A41972"/>
    <w:rsid w:val="00A46946"/>
    <w:rsid w:val="00AC0BAA"/>
    <w:rsid w:val="00AE2F5C"/>
    <w:rsid w:val="00B01273"/>
    <w:rsid w:val="00B35BBE"/>
    <w:rsid w:val="00B46202"/>
    <w:rsid w:val="00B702FD"/>
    <w:rsid w:val="00B977B2"/>
    <w:rsid w:val="00BC685A"/>
    <w:rsid w:val="00C03A5E"/>
    <w:rsid w:val="00C777A3"/>
    <w:rsid w:val="00C974CA"/>
    <w:rsid w:val="00CB67CB"/>
    <w:rsid w:val="00CD611D"/>
    <w:rsid w:val="00D72E28"/>
    <w:rsid w:val="00D9503E"/>
    <w:rsid w:val="00D9531B"/>
    <w:rsid w:val="00DD0F71"/>
    <w:rsid w:val="00DD31BA"/>
    <w:rsid w:val="00DE1A3A"/>
    <w:rsid w:val="00E1569B"/>
    <w:rsid w:val="00E46F05"/>
    <w:rsid w:val="00E753D0"/>
    <w:rsid w:val="00EC22EF"/>
    <w:rsid w:val="00F444BB"/>
    <w:rsid w:val="00F61633"/>
    <w:rsid w:val="00FA35F2"/>
    <w:rsid w:val="00FB7322"/>
    <w:rsid w:val="00FC2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356B4"/>
  <w15:docId w15:val="{59051A09-DFA8-4BF4-ACE2-CF340174C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BB9"/>
    <w:pPr>
      <w:widowControl w:val="0"/>
      <w:jc w:val="both"/>
    </w:pPr>
  </w:style>
  <w:style w:type="paragraph" w:styleId="Heading1">
    <w:name w:val="heading 1"/>
    <w:basedOn w:val="Normal"/>
    <w:next w:val="Normal"/>
    <w:link w:val="Heading1Char"/>
    <w:uiPriority w:val="9"/>
    <w:qFormat/>
    <w:rsid w:val="00551BB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rsid w:val="00551B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1BB9"/>
  </w:style>
  <w:style w:type="paragraph" w:customStyle="1" w:styleId="title20825">
    <w:name w:val="title2_0825"/>
    <w:basedOn w:val="Heading2"/>
    <w:next w:val="Normal"/>
    <w:link w:val="title20825Char"/>
    <w:autoRedefine/>
    <w:qFormat/>
    <w:rsid w:val="007031A9"/>
    <w:pPr>
      <w:spacing w:before="120" w:after="120" w:line="240" w:lineRule="auto"/>
    </w:pPr>
    <w:rPr>
      <w:bCs w:val="0"/>
      <w:color w:val="2F5496" w:themeColor="accent1" w:themeShade="BF"/>
      <w:sz w:val="24"/>
      <w:szCs w:val="21"/>
      <w:u w:val="single"/>
    </w:rPr>
  </w:style>
  <w:style w:type="character" w:customStyle="1" w:styleId="title20825Char">
    <w:name w:val="title2_0825 Char"/>
    <w:basedOn w:val="Heading1Char"/>
    <w:link w:val="title20825"/>
    <w:rsid w:val="007031A9"/>
    <w:rPr>
      <w:rFonts w:asciiTheme="majorHAnsi" w:eastAsiaTheme="majorEastAsia" w:hAnsiTheme="majorHAnsi" w:cstheme="majorBidi"/>
      <w:b/>
      <w:bCs w:val="0"/>
      <w:color w:val="2F5496" w:themeColor="accent1" w:themeShade="BF"/>
      <w:kern w:val="44"/>
      <w:sz w:val="24"/>
      <w:szCs w:val="21"/>
      <w:u w:val="single"/>
    </w:rPr>
  </w:style>
  <w:style w:type="character" w:customStyle="1" w:styleId="Heading1Char">
    <w:name w:val="Heading 1 Char"/>
    <w:basedOn w:val="DefaultParagraphFont"/>
    <w:link w:val="Heading1"/>
    <w:uiPriority w:val="9"/>
    <w:rsid w:val="00551BB9"/>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FA35F2"/>
    <w:pPr>
      <w:spacing w:before="120" w:after="120" w:line="240" w:lineRule="auto"/>
    </w:pPr>
    <w:rPr>
      <w:sz w:val="30"/>
      <w:u w:val="single"/>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spacing w:line="480" w:lineRule="auto"/>
      <w:ind w:left="384" w:hanging="384"/>
    </w:pPr>
  </w:style>
  <w:style w:type="character" w:customStyle="1" w:styleId="title10831Char">
    <w:name w:val="title1_0831 Char"/>
    <w:basedOn w:val="Heading1Char"/>
    <w:link w:val="title10831"/>
    <w:rsid w:val="00FA35F2"/>
    <w:rPr>
      <w:b/>
      <w:bCs/>
      <w:kern w:val="44"/>
      <w:sz w:val="30"/>
      <w:szCs w:val="44"/>
      <w:u w:val="single"/>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 w:type="paragraph" w:customStyle="1" w:styleId="title10825">
    <w:name w:val="title1_0825"/>
    <w:basedOn w:val="Heading1"/>
    <w:next w:val="Normal"/>
    <w:link w:val="title10825Char"/>
    <w:autoRedefine/>
    <w:qFormat/>
    <w:rsid w:val="00551BB9"/>
    <w:pPr>
      <w:spacing w:before="120" w:after="120" w:line="240" w:lineRule="auto"/>
      <w:jc w:val="left"/>
    </w:pPr>
    <w:rPr>
      <w:bCs w:val="0"/>
      <w:color w:val="2F5496" w:themeColor="accent1" w:themeShade="BF"/>
      <w:sz w:val="24"/>
      <w:szCs w:val="21"/>
      <w:u w:val="single"/>
    </w:rPr>
  </w:style>
  <w:style w:type="character" w:customStyle="1" w:styleId="title10825Char">
    <w:name w:val="title1_0825 Char"/>
    <w:basedOn w:val="Heading1Char"/>
    <w:link w:val="title10825"/>
    <w:rsid w:val="00551BB9"/>
    <w:rPr>
      <w:b/>
      <w:bCs w:val="0"/>
      <w:color w:val="2F5496" w:themeColor="accent1" w:themeShade="BF"/>
      <w:kern w:val="44"/>
      <w:sz w:val="24"/>
      <w:szCs w:val="2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E0C0-E682-4DBE-A07F-8929107F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42066</Words>
  <Characters>239779</Characters>
  <Application>Microsoft Office Word</Application>
  <DocSecurity>0</DocSecurity>
  <Lines>1998</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1</cp:revision>
  <dcterms:created xsi:type="dcterms:W3CDTF">2021-09-20T10:59:00Z</dcterms:created>
  <dcterms:modified xsi:type="dcterms:W3CDTF">2021-09-20T11:10:00Z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id="krNugLFy"/&gt;&lt;style id="http://www.zotero.org/styles/nature" hasBibliography="1" bibliographyStyleHasBeenSet="1"/&gt;&lt;prefs&gt;&lt;pref name="fieldType" value="Field"/&gt;&lt;pref name="dontAskDelayCitationUpda</vt:lpwstr>
  </property>
  <property fmtid="{D5CDD505-2E9C-101B-9397-08002B2CF9AE}" pid="3" name="ZOTERO_PREF_2">
    <vt:lpwstr>tes" value="true"/&gt;&lt;/prefs&gt;&lt;/data&gt;</vt:lpwstr>
  </property>
</Properties>
</file>