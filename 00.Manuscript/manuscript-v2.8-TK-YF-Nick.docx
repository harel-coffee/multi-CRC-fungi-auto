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34F15" w14:textId="13FF134B" w:rsidR="00A44FBD" w:rsidRPr="009659EB" w:rsidRDefault="00A44FBD" w:rsidP="009659EB">
      <w:pPr>
        <w:jc w:val="center"/>
        <w:rPr>
          <w:ins w:id="1" w:author="LIN, Yufeng" w:date="2021-09-21T14:28:00Z"/>
          <w:sz w:val="32"/>
          <w:szCs w:val="32"/>
        </w:rPr>
      </w:pPr>
      <w:ins w:id="2" w:author="LIN, Yufeng" w:date="2021-09-21T14:29:00Z">
        <w:r w:rsidRPr="009659EB">
          <w:rPr>
            <w:b/>
            <w:bCs/>
            <w:sz w:val="32"/>
            <w:szCs w:val="32"/>
          </w:rPr>
          <w:t xml:space="preserve">Multi-cohort fecal metagenomic analysis reveals the carcinogenic potential of Aspergillus rambellii and the altered </w:t>
        </w:r>
      </w:ins>
      <w:ins w:id="3" w:author="LIN, Yufeng" w:date="2021-09-28T13:00:00Z">
        <w:r w:rsidR="00E06A91">
          <w:rPr>
            <w:b/>
            <w:bCs/>
            <w:sz w:val="32"/>
            <w:szCs w:val="32"/>
          </w:rPr>
          <w:t>fungal</w:t>
        </w:r>
      </w:ins>
      <w:ins w:id="4" w:author="LIN, Yufeng" w:date="2021-09-21T14:29:00Z">
        <w:r w:rsidRPr="009659EB">
          <w:rPr>
            <w:b/>
            <w:bCs/>
            <w:sz w:val="32"/>
            <w:szCs w:val="32"/>
          </w:rPr>
          <w:t xml:space="preserve"> signatures in colorectal cancer</w:t>
        </w:r>
      </w:ins>
    </w:p>
    <w:p w14:paraId="712F46EF" w14:textId="2A8D80CF" w:rsidR="00192D58" w:rsidRPr="00790445" w:rsidRDefault="00D9531B">
      <w:pPr>
        <w:pStyle w:val="title10831"/>
      </w:pPr>
      <w:r w:rsidRPr="00790445">
        <w:t>Introduction</w:t>
      </w:r>
    </w:p>
    <w:p w14:paraId="0176534B" w14:textId="1E0BB2DB" w:rsidR="006E146A" w:rsidDel="00F61633" w:rsidRDefault="00D9531B" w:rsidP="00790445">
      <w:pPr>
        <w:rPr>
          <w:del w:id="5" w:author="Thomas Kwong" w:date="2021-09-12T15:47:00Z"/>
          <w:rFonts w:ascii="Times New Roman" w:hAnsi="Times New Roman" w:cs="Times New Roman"/>
          <w:sz w:val="22"/>
        </w:rPr>
      </w:pPr>
      <w:r w:rsidRPr="00790445">
        <w:rPr>
          <w:rFonts w:ascii="Times New Roman" w:hAnsi="Times New Roman" w:cs="Times New Roman"/>
          <w:sz w:val="22"/>
        </w:rPr>
        <w:t xml:space="preserve">Colorectal cancer </w:t>
      </w:r>
      <w:r w:rsidR="002F5B96" w:rsidRPr="00790445">
        <w:rPr>
          <w:rFonts w:ascii="Times New Roman" w:hAnsi="Times New Roman" w:cs="Times New Roman"/>
          <w:sz w:val="22"/>
        </w:rPr>
        <w:t xml:space="preserve">(CRC) </w:t>
      </w:r>
      <w:r w:rsidRPr="00790445">
        <w:rPr>
          <w:rFonts w:ascii="Times New Roman" w:hAnsi="Times New Roman" w:cs="Times New Roman"/>
          <w:sz w:val="22"/>
        </w:rPr>
        <w:t xml:space="preserve">is the third most common </w:t>
      </w:r>
      <w:del w:id="6" w:author="Thomas Kwong" w:date="2021-09-12T13:00:00Z">
        <w:r w:rsidRPr="00790445" w:rsidDel="00E46F05">
          <w:rPr>
            <w:rFonts w:ascii="Times New Roman" w:hAnsi="Times New Roman" w:cs="Times New Roman"/>
            <w:sz w:val="22"/>
          </w:rPr>
          <w:delText xml:space="preserve">non-sex-specific </w:delText>
        </w:r>
      </w:del>
      <w:r w:rsidRPr="00790445">
        <w:rPr>
          <w:rFonts w:ascii="Times New Roman" w:hAnsi="Times New Roman" w:cs="Times New Roman"/>
          <w:sz w:val="22"/>
        </w:rPr>
        <w:t>cancer and</w:t>
      </w:r>
      <w:ins w:id="7" w:author="Thomas Kwong" w:date="2021-09-12T13:01:00Z">
        <w:r w:rsidR="00E46F05" w:rsidRPr="00790445">
          <w:rPr>
            <w:rFonts w:ascii="Times New Roman" w:hAnsi="Times New Roman" w:cs="Times New Roman"/>
            <w:sz w:val="22"/>
          </w:rPr>
          <w:t xml:space="preserve"> has </w:t>
        </w:r>
      </w:ins>
      <w:del w:id="8" w:author="Thomas Kwong" w:date="2021-09-12T13:01:00Z">
        <w:r w:rsidRPr="00790445" w:rsidDel="00E46F05">
          <w:rPr>
            <w:rFonts w:ascii="Times New Roman" w:hAnsi="Times New Roman" w:cs="Times New Roman"/>
            <w:sz w:val="22"/>
          </w:rPr>
          <w:delText xml:space="preserve"> is responsible for </w:delText>
        </w:r>
      </w:del>
      <w:r w:rsidRPr="00790445">
        <w:rPr>
          <w:rFonts w:ascii="Times New Roman" w:hAnsi="Times New Roman" w:cs="Times New Roman"/>
          <w:sz w:val="22"/>
        </w:rPr>
        <w:t>the second-highest mortality rate after lung cancer</w:t>
      </w:r>
      <w:ins w:id="9" w:author="Thomas Kwong" w:date="2021-09-22T17:26:00Z">
        <w:r w:rsidR="009659EB">
          <w:rPr>
            <w:rFonts w:ascii="Times New Roman" w:hAnsi="Times New Roman" w:cs="Times New Roman"/>
            <w:sz w:val="22"/>
          </w:rPr>
          <w:t xml:space="preserve"> </w:t>
        </w:r>
      </w:ins>
      <w:ins w:id="10" w:author="Thomas Kwong" w:date="2021-09-22T17:27:00Z">
        <w:r w:rsidR="009659EB" w:rsidRPr="00790445">
          <w:rPr>
            <w:rFonts w:ascii="Times New Roman" w:hAnsi="Times New Roman" w:cs="Times New Roman"/>
            <w:sz w:val="22"/>
          </w:rPr>
          <w:t xml:space="preserve">globally </w:t>
        </w:r>
      </w:ins>
      <w:r w:rsidRPr="00790445">
        <w:rPr>
          <w:rFonts w:ascii="Times New Roman" w:hAnsi="Times New Roman" w:cs="Times New Roman"/>
          <w:sz w:val="22"/>
        </w:rPr>
        <w:fldChar w:fldCharType="begin"/>
      </w:r>
      <w:r w:rsidR="00D7106E">
        <w:rPr>
          <w:rFonts w:ascii="Times New Roman" w:hAnsi="Times New Roman" w:cs="Times New Roman"/>
          <w:sz w:val="22"/>
        </w:rPr>
        <w:instrText xml:space="preserve"> ADDIN ZOTERO_ITEM CSL_CITATION {"citationID":"fWrvWvA2","properties":{"formattedCitation":"\\super 1,2\\nosupersub{}","plainCitation":"1,2","noteIndex":0},"citationItems":[{"id":448,"uris":["http://zotero.org/users/7908919/items/2GD3XBXK"],"uri":["http://zotero.org/users/7908919/items/2GD3XBXK"],"itemData":{"id":448,"type":"article-journal","abstract":"Estimates of the worldwide incidence and mortality from 27 major cancers and for all cancers combined for 2012 are now available in the GLOBOCAN series of the International Agency for Research on Cancer. We review the sources and methods used in compiling the national cancer incidence and mortality estimates, and briefly describe the key results by cancer site and in 20 large “areas” of the world. Overall, there were 14.1 million new cases and 8.2 million deaths in 2012. The most commonly diagnosed cancers were lung (1.82 million), breast (1.67 million), and colorectal (1.36 million); the most common causes of cancer death were lung cancer (1.6 million deaths), liver cancer (745,000 deaths), and stomach cancer (723,000 deaths).","container-title":"International Journal of Cancer","DOI":"10.1002/ijc.29210","ISSN":"1097-0215","issue":"5","language":"en","note":"_eprint: https://onlinelibrary.wiley.com/doi/pdf/10.1002/ijc.29210","page":"E359-E386","source":"Wiley Online Library","title":"Cancer incidence and mortality worldwide: Sources, methods and major patterns in GLOBOCAN 2012","title-short":"Cancer incidence and mortality worldwide","volume":"136","author":[{"family":"Ferlay","given":"Jacques"},{"family":"Soerjomataram","given":"Isabelle"},{"family":"Dikshit","given":"Rajesh"},{"family":"Eser","given":"Sultan"},{"family":"Mathers","given":"Colin"},{"family":"Rebelo","given":"Marise"},{"family":"Parkin","given":"Donald Maxwell"},{"family":"Forman","given":"David"},{"family":"Bray","given":"Freddie"}],"issued":{"date-parts":[["2015"]]}}},{"id":472,"uris":["http://zotero.org/users/7908919/items/PPUN7SA6"],"uri":["http://zotero.org/users/7908919/items/PPUN7SA6"],"itemData":{"id":472,"type":"article-journal","abstract":"Gut microbiota has been shown to associate with the development of gastrointestinal diseases. In the last decade, development in whole metagenome sequencing and 16S rRNA sequencing technology has dramatically accelerated the gut microbiome's research and revealed its association with gastrointestinal disorders. Because of high dimensionality and complexity's intrinsic data characteristics, traditional bioinformatical methods could only explain the most significant changes with limited prediction accuracy. In contrast, machine learning is the application of artificial intelligence that provides the computational systems to automatically learn and improve from experience (training cohort) without being explicitly programmed. It is thus capable of unwiring high dimensionality and complicated correlational hitches. With modern computation power, machine learning is widely utilized to analyze microorganisms related to disease onset and other clinical features. It could help explore and identify novel biomarkers or improve the accuracy rate of disease diagnostic. This review summarized the most recent research that utilized machine learning to reveal the role of gut microbiota in intestinal disorders.","container-title":"Journal of Gastroenterology and Hepatology","DOI":"10.1111/jgh.15501","ISSN":"1440-1746","issue":"4","language":"en","note":"_eprint: https://onlinelibrary.wiley.com/doi/pdf/10.1111/jgh.15501","page":"841-847","source":"Wiley Online Library","title":"Artificial intelligence and metagenomics in intestinal diseases","volume":"36","author":[{"family":"Lin","given":"Yufeng"},{"family":"Wang","given":"Guoping"},{"family":"Yu","given":"Jun"},{"family":"Sung","given":"Joseph J. Y."}],"issued":{"date-parts":[["2021"]]}}}],"schema":"https://github.com/citation-style-language/schema/raw/master/csl-citation.json"} </w:instrText>
      </w:r>
      <w:r w:rsidRPr="00790445">
        <w:rPr>
          <w:rFonts w:ascii="Times New Roman" w:hAnsi="Times New Roman" w:cs="Times New Roman"/>
          <w:sz w:val="22"/>
        </w:rPr>
        <w:fldChar w:fldCharType="separate"/>
      </w:r>
      <w:r w:rsidR="00D7106E" w:rsidRPr="00D7106E">
        <w:rPr>
          <w:rFonts w:ascii="Times New Roman" w:hAnsi="Times New Roman" w:cs="Times New Roman"/>
          <w:kern w:val="0"/>
          <w:sz w:val="22"/>
          <w:szCs w:val="24"/>
          <w:vertAlign w:val="superscript"/>
        </w:rPr>
        <w:t>1,2</w:t>
      </w:r>
      <w:r w:rsidRPr="00790445">
        <w:rPr>
          <w:rFonts w:ascii="Times New Roman" w:hAnsi="Times New Roman" w:cs="Times New Roman"/>
          <w:sz w:val="22"/>
        </w:rPr>
        <w:fldChar w:fldCharType="end"/>
      </w:r>
      <w:r w:rsidRPr="00790445">
        <w:rPr>
          <w:rFonts w:ascii="Times New Roman" w:hAnsi="Times New Roman" w:cs="Times New Roman"/>
          <w:sz w:val="22"/>
        </w:rPr>
        <w:t>.</w:t>
      </w:r>
      <w:del w:id="11" w:author="Thomas Kwong" w:date="2021-09-12T13:26:00Z">
        <w:r w:rsidRPr="00790445" w:rsidDel="005165C0">
          <w:rPr>
            <w:rFonts w:ascii="Times New Roman" w:hAnsi="Times New Roman" w:cs="Times New Roman"/>
            <w:sz w:val="22"/>
          </w:rPr>
          <w:delText xml:space="preserve"> </w:delText>
        </w:r>
        <w:commentRangeStart w:id="12"/>
        <w:r w:rsidRPr="00790445" w:rsidDel="005165C0">
          <w:rPr>
            <w:rFonts w:ascii="Times New Roman" w:hAnsi="Times New Roman" w:cs="Times New Roman"/>
            <w:sz w:val="22"/>
          </w:rPr>
          <w:delText>There would be over a quarter of a million patients were diagnosed with CRC, and its mortality rate is more than 5% every year worldwide</w:delText>
        </w:r>
        <w:r w:rsidRPr="00790445" w:rsidDel="005165C0">
          <w:rPr>
            <w:rFonts w:ascii="Times New Roman" w:hAnsi="Times New Roman" w:cs="Times New Roman"/>
            <w:sz w:val="22"/>
          </w:rPr>
          <w:fldChar w:fldCharType="begin"/>
        </w:r>
        <w:r w:rsidRPr="00790445" w:rsidDel="005165C0">
          <w:rPr>
            <w:rFonts w:ascii="Times New Roman" w:hAnsi="Times New Roman" w:cs="Times New Roman"/>
            <w:sz w:val="22"/>
          </w:rPr>
          <w:delInstrText xml:space="preserve"> ADDIN ZOTERO_ITEM CSL_CITATION {"citationID":"fdILOgiw","properties":{"formattedCitation":"\\super 2\\nosupersub{}","plainCitation":"2","noteIndex":0},"citationItems":[{"id":447,"uris":["http://zotero.org/users/7908919/items/ALCERSI6"],"uri":["http://zotero.org/users/7908919/items/ALCERSI6"],"itemData":{"id":447,"type":"article-journal","container-title":"The Lancet","DOI":"10.1016/S0140-6736(13)61649-9","ISSN":"01406736","issue":"9927","journalAbbreviation":"The Lancet","language":"en","page":"1490-1502","source":"DOI.org (Crossref)","title":"Colorectal cancer","volume":"383","author":[{"family":"Brenner","given":"Hermann"},{"family":"Kloor","given":"Matthias"},{"family":"Pox","given":"Christian Peter"}],"issued":{"date-parts":[["2014",4]]}}}],"schema":"https://github.com/citation-style-language/schema/raw/master/csl-citation.json"} </w:delInstrText>
        </w:r>
        <w:r w:rsidRPr="00790445" w:rsidDel="005165C0">
          <w:rPr>
            <w:rFonts w:ascii="Times New Roman" w:hAnsi="Times New Roman" w:cs="Times New Roman"/>
            <w:sz w:val="22"/>
          </w:rPr>
          <w:fldChar w:fldCharType="separate"/>
        </w:r>
        <w:r w:rsidR="002F5B96" w:rsidRPr="00790445" w:rsidDel="005165C0">
          <w:rPr>
            <w:rFonts w:ascii="Times New Roman" w:eastAsia="DengXian" w:hAnsi="Times New Roman" w:cs="Times New Roman"/>
            <w:kern w:val="0"/>
            <w:sz w:val="22"/>
            <w:vertAlign w:val="superscript"/>
          </w:rPr>
          <w:delText>2</w:delText>
        </w:r>
        <w:r w:rsidRPr="00790445" w:rsidDel="005165C0">
          <w:rPr>
            <w:rFonts w:ascii="Times New Roman" w:hAnsi="Times New Roman" w:cs="Times New Roman"/>
            <w:sz w:val="22"/>
          </w:rPr>
          <w:fldChar w:fldCharType="end"/>
        </w:r>
        <w:commentRangeEnd w:id="12"/>
        <w:r w:rsidR="00E46F05" w:rsidRPr="00790445" w:rsidDel="005165C0">
          <w:rPr>
            <w:rStyle w:val="CommentReference"/>
            <w:rFonts w:ascii="Times New Roman" w:hAnsi="Times New Roman" w:cs="Times New Roman"/>
            <w:sz w:val="22"/>
            <w:szCs w:val="22"/>
          </w:rPr>
          <w:commentReference w:id="12"/>
        </w:r>
        <w:r w:rsidRPr="00790445" w:rsidDel="005165C0">
          <w:rPr>
            <w:rFonts w:ascii="Times New Roman" w:hAnsi="Times New Roman" w:cs="Times New Roman"/>
            <w:sz w:val="22"/>
          </w:rPr>
          <w:delText>.</w:delText>
        </w:r>
      </w:del>
      <w:r w:rsidRPr="00790445">
        <w:rPr>
          <w:rFonts w:ascii="Times New Roman" w:hAnsi="Times New Roman" w:cs="Times New Roman"/>
          <w:sz w:val="22"/>
        </w:rPr>
        <w:t xml:space="preserve"> </w:t>
      </w:r>
      <w:del w:id="13" w:author="Thomas Kwong" w:date="2021-09-12T13:04:00Z">
        <w:r w:rsidRPr="00790445" w:rsidDel="00E46F05">
          <w:rPr>
            <w:rFonts w:ascii="Times New Roman" w:hAnsi="Times New Roman" w:cs="Times New Roman"/>
            <w:sz w:val="22"/>
          </w:rPr>
          <w:delText>More seriously, the annual worldwide occurrence rate of</w:delText>
        </w:r>
      </w:del>
      <w:ins w:id="14" w:author="Thomas Kwong" w:date="2021-09-12T13:04:00Z">
        <w:r w:rsidR="00E46F05" w:rsidRPr="00790445">
          <w:rPr>
            <w:rFonts w:ascii="Times New Roman" w:hAnsi="Times New Roman" w:cs="Times New Roman"/>
            <w:sz w:val="22"/>
          </w:rPr>
          <w:t xml:space="preserve">It is estimated </w:t>
        </w:r>
      </w:ins>
      <w:del w:id="15" w:author="Thomas Kwong" w:date="2021-09-12T13:04:00Z">
        <w:r w:rsidRPr="00790445" w:rsidDel="00E46F05">
          <w:rPr>
            <w:rFonts w:ascii="Times New Roman" w:hAnsi="Times New Roman" w:cs="Times New Roman"/>
            <w:sz w:val="22"/>
          </w:rPr>
          <w:delText xml:space="preserve"> </w:delText>
        </w:r>
      </w:del>
      <w:ins w:id="16" w:author="Thomas Kwong" w:date="2021-09-12T13:04:00Z">
        <w:r w:rsidR="00E46F05" w:rsidRPr="00790445">
          <w:rPr>
            <w:rFonts w:ascii="Times New Roman" w:hAnsi="Times New Roman" w:cs="Times New Roman"/>
            <w:sz w:val="22"/>
          </w:rPr>
          <w:t xml:space="preserve">that </w:t>
        </w:r>
      </w:ins>
      <w:r w:rsidRPr="00790445">
        <w:rPr>
          <w:rFonts w:ascii="Times New Roman" w:hAnsi="Times New Roman" w:cs="Times New Roman"/>
          <w:sz w:val="22"/>
        </w:rPr>
        <w:t>CRC</w:t>
      </w:r>
      <w:ins w:id="17" w:author="Thomas Kwong" w:date="2021-09-12T13:04:00Z">
        <w:r w:rsidR="00E46F05" w:rsidRPr="00790445">
          <w:rPr>
            <w:rFonts w:ascii="Times New Roman" w:hAnsi="Times New Roman" w:cs="Times New Roman"/>
            <w:sz w:val="22"/>
          </w:rPr>
          <w:t xml:space="preserve"> occurrence </w:t>
        </w:r>
      </w:ins>
      <w:del w:id="18" w:author="Thomas Kwong" w:date="2021-09-12T13:04:00Z">
        <w:r w:rsidRPr="00790445" w:rsidDel="00E46F05">
          <w:rPr>
            <w:rFonts w:ascii="Times New Roman" w:hAnsi="Times New Roman" w:cs="Times New Roman"/>
            <w:sz w:val="22"/>
          </w:rPr>
          <w:delText xml:space="preserve"> is estimated to</w:delText>
        </w:r>
      </w:del>
      <w:ins w:id="19" w:author="Thomas Kwong" w:date="2021-09-12T13:04:00Z">
        <w:r w:rsidR="00E46F05" w:rsidRPr="00790445">
          <w:rPr>
            <w:rFonts w:ascii="Times New Roman" w:hAnsi="Times New Roman" w:cs="Times New Roman"/>
            <w:sz w:val="22"/>
          </w:rPr>
          <w:t>will</w:t>
        </w:r>
      </w:ins>
      <w:r w:rsidRPr="00790445">
        <w:rPr>
          <w:rFonts w:ascii="Times New Roman" w:hAnsi="Times New Roman" w:cs="Times New Roman"/>
          <w:sz w:val="22"/>
        </w:rPr>
        <w:t xml:space="preserve"> increase by approximately 80% to</w:t>
      </w:r>
      <w:ins w:id="20" w:author="Thomas Kwong" w:date="2021-09-12T13:05:00Z">
        <w:r w:rsidR="00E46F05" w:rsidRPr="00790445">
          <w:rPr>
            <w:rFonts w:ascii="Times New Roman" w:hAnsi="Times New Roman" w:cs="Times New Roman"/>
            <w:sz w:val="22"/>
          </w:rPr>
          <w:t xml:space="preserve"> over</w:t>
        </w:r>
      </w:ins>
      <w:del w:id="21" w:author="Thomas Kwong" w:date="2021-09-12T13:05:00Z">
        <w:r w:rsidRPr="00790445" w:rsidDel="00E46F05">
          <w:rPr>
            <w:rFonts w:ascii="Times New Roman" w:hAnsi="Times New Roman" w:cs="Times New Roman"/>
            <w:sz w:val="22"/>
          </w:rPr>
          <w:delText xml:space="preserve"> more than </w:delText>
        </w:r>
      </w:del>
      <w:ins w:id="22" w:author="Thomas Kwong" w:date="2021-09-12T13:05:00Z">
        <w:r w:rsidR="00E46F05" w:rsidRPr="00790445">
          <w:rPr>
            <w:rFonts w:ascii="Times New Roman" w:hAnsi="Times New Roman" w:cs="Times New Roman"/>
            <w:sz w:val="22"/>
          </w:rPr>
          <w:t xml:space="preserve"> </w:t>
        </w:r>
      </w:ins>
      <w:r w:rsidRPr="00790445">
        <w:rPr>
          <w:rFonts w:ascii="Times New Roman" w:hAnsi="Times New Roman" w:cs="Times New Roman"/>
          <w:sz w:val="22"/>
        </w:rPr>
        <w:t xml:space="preserve">two million cases </w:t>
      </w:r>
      <w:ins w:id="23" w:author="Thomas Kwong" w:date="2021-09-12T13:05:00Z">
        <w:r w:rsidR="00E46F05" w:rsidRPr="00790445">
          <w:rPr>
            <w:rFonts w:ascii="Times New Roman" w:hAnsi="Times New Roman" w:cs="Times New Roman"/>
            <w:sz w:val="22"/>
          </w:rPr>
          <w:t xml:space="preserve">in </w:t>
        </w:r>
      </w:ins>
      <w:del w:id="24" w:author="Thomas Kwong" w:date="2021-09-12T13:05:00Z">
        <w:r w:rsidRPr="00790445" w:rsidDel="00E46F05">
          <w:rPr>
            <w:rFonts w:ascii="Times New Roman" w:hAnsi="Times New Roman" w:cs="Times New Roman"/>
            <w:sz w:val="22"/>
          </w:rPr>
          <w:delText xml:space="preserve">over </w:delText>
        </w:r>
      </w:del>
      <w:r w:rsidRPr="00790445">
        <w:rPr>
          <w:rFonts w:ascii="Times New Roman" w:hAnsi="Times New Roman" w:cs="Times New Roman"/>
          <w:sz w:val="22"/>
        </w:rPr>
        <w:t>the next two decades</w:t>
      </w:r>
      <w:r w:rsidRPr="00790445">
        <w:rPr>
          <w:rFonts w:ascii="Times New Roman" w:hAnsi="Times New Roman" w:cs="Times New Roman"/>
          <w:sz w:val="22"/>
        </w:rPr>
        <w:fldChar w:fldCharType="begin"/>
      </w:r>
      <w:r w:rsidRPr="00790445">
        <w:rPr>
          <w:rFonts w:ascii="Times New Roman" w:hAnsi="Times New Roman" w:cs="Times New Roman"/>
          <w:sz w:val="22"/>
        </w:rPr>
        <w:instrText xml:space="preserve"> ADDIN ZOTERO_ITEM CSL_CITATION {"citationID":"2orzJ6ze","properties":{"formattedCitation":"\\super 3\\nosupersub{}","plainCitation":"3","noteIndex":0},"citationItems":[{"id":455,"uris":["http://zotero.org/users/7908919/items/9F955KGE"],"uri":["http://zotero.org/users/7908919/items/9F955KGE"],"itemData":{"id":455,"type":"article-journal","abstract":"Colorectal cancer is the third most common cancer and the third leading cause of cancer death in men and women in the United States. This article provides an overview of colorectal cancer statistics, including the most current data on incidence, survival, and mortality rates and trends. Incidence data were provided by the National Cancer Institute's Surveillance, Epidemiology, and End Results program and the North American Association of Central Cancer Registries. Mortality data were provided by the National Center for Health Statistics. In 2014, an estimated 71,830 men and 65,000 women will be diagnosed with colorectal cancer and 26,270 men and 24,040 women will die of the disease. Greater than one-third of all deaths (29% in men and 43% in women) will occur in individuals aged 80 years and older. There is substantial variation in tumor location by age. For example, 26% of colorectal cancers in women aged younger than 50 years occur in the proximal colon, compared with 56% of cases in women aged 80 years and older. Incidence and death rates are highest in blacks and lowest in Asians/Pacific Islanders; among males during 2006 through 2010, death rates in blacks (29.4 per 100,000 population) were more than double those in Asians/Pacific Islanders (13.1) and 50% higher than those in non-Hispanic whites (19.2). Overall, incidence rates decreased by approximately 3% per year during the past decade (2001–2010). Notably, the largest drops occurred in adults aged 65 and older. For instance, rates for tumors located in the distal colon decreased by more than 5% per year. In contrast, rates increased during this time period among adults younger than 50 years. Colorectal cancer death rates declined by approximately 2% per year during the 1990s and by approximately 3% per year during the past decade. Progress in reducing colorectal cancer death rates can be accelerated by improving access to and use of screening and standard treatment in all populations. CA Cancer J Clin 2014;64:104–117. © 2014 American Cancer Society.","container-title":"CA: A Cancer Journal for Clinicians","DOI":"10.3322/caac.21220","ISSN":"1542-4863","issue":"2","language":"en","note":"_eprint: https://acsjournals.onlinelibrary.wiley.com/doi/pdf/10.3322/caac.21220","page":"104-117","source":"Wiley Online Library","title":"Colorectal cancer statistics, 2014","volume":"64","author":[{"family":"Siegel","given":"Rebecca"},{"family":"DeSantis","given":"Carol"},{"family":"Jemal","given":"Ahmedin"}],"issued":{"date-parts":[["2014"]]}}}],"schema":"https://github.com/citation-style-language/schema/raw/master/csl-citation.json"} </w:instrText>
      </w:r>
      <w:r w:rsidRPr="00790445">
        <w:rPr>
          <w:rFonts w:ascii="Times New Roman" w:hAnsi="Times New Roman" w:cs="Times New Roman"/>
          <w:sz w:val="22"/>
        </w:rPr>
        <w:fldChar w:fldCharType="separate"/>
      </w:r>
      <w:r w:rsidR="002F5B96" w:rsidRPr="00790445">
        <w:rPr>
          <w:rFonts w:ascii="Times New Roman" w:eastAsia="DengXian" w:hAnsi="Times New Roman" w:cs="Times New Roman"/>
          <w:kern w:val="0"/>
          <w:sz w:val="22"/>
          <w:vertAlign w:val="superscript"/>
        </w:rPr>
        <w:t>3</w:t>
      </w:r>
      <w:r w:rsidRPr="00790445">
        <w:rPr>
          <w:rFonts w:ascii="Times New Roman" w:hAnsi="Times New Roman" w:cs="Times New Roman"/>
          <w:sz w:val="22"/>
        </w:rPr>
        <w:fldChar w:fldCharType="end"/>
      </w:r>
      <w:r w:rsidRPr="00790445">
        <w:rPr>
          <w:rFonts w:ascii="Times New Roman" w:hAnsi="Times New Roman" w:cs="Times New Roman"/>
          <w:sz w:val="22"/>
        </w:rPr>
        <w:t xml:space="preserve">. </w:t>
      </w:r>
      <w:ins w:id="25" w:author="Thomas Kwong" w:date="2021-09-12T13:11:00Z">
        <w:r w:rsidR="00B01273" w:rsidRPr="00790445">
          <w:rPr>
            <w:rFonts w:ascii="Times New Roman" w:hAnsi="Times New Roman" w:cs="Times New Roman"/>
            <w:sz w:val="22"/>
          </w:rPr>
          <w:t>Interestingly, s</w:t>
        </w:r>
      </w:ins>
      <w:del w:id="26" w:author="Thomas Kwong" w:date="2021-09-12T13:06:00Z">
        <w:r w:rsidRPr="00790445" w:rsidDel="00E46F05">
          <w:rPr>
            <w:rFonts w:ascii="Times New Roman" w:hAnsi="Times New Roman" w:cs="Times New Roman"/>
            <w:sz w:val="22"/>
          </w:rPr>
          <w:delText>As opposed to hereditary CRCs, s</w:delText>
        </w:r>
      </w:del>
      <w:del w:id="27" w:author="Thomas Kwong" w:date="2021-09-12T13:11:00Z">
        <w:r w:rsidRPr="00790445" w:rsidDel="00B01273">
          <w:rPr>
            <w:rFonts w:ascii="Times New Roman" w:hAnsi="Times New Roman" w:cs="Times New Roman"/>
            <w:sz w:val="22"/>
          </w:rPr>
          <w:delText>poradic</w:delText>
        </w:r>
      </w:del>
      <w:ins w:id="28" w:author="Thomas Kwong" w:date="2021-09-12T13:11:00Z">
        <w:r w:rsidR="00B01273" w:rsidRPr="00790445">
          <w:rPr>
            <w:rFonts w:ascii="Times New Roman" w:hAnsi="Times New Roman" w:cs="Times New Roman"/>
            <w:sz w:val="22"/>
          </w:rPr>
          <w:t>poradic</w:t>
        </w:r>
      </w:ins>
      <w:r w:rsidRPr="00790445">
        <w:rPr>
          <w:rFonts w:ascii="Times New Roman" w:hAnsi="Times New Roman" w:cs="Times New Roman"/>
          <w:sz w:val="22"/>
        </w:rPr>
        <w:t xml:space="preserve"> CRCs</w:t>
      </w:r>
      <w:ins w:id="29" w:author="Thomas Kwong" w:date="2021-09-22T17:28:00Z">
        <w:r w:rsidR="009659EB">
          <w:rPr>
            <w:rFonts w:ascii="Times New Roman" w:hAnsi="Times New Roman" w:cs="Times New Roman"/>
            <w:sz w:val="22"/>
          </w:rPr>
          <w:t>, which</w:t>
        </w:r>
      </w:ins>
      <w:ins w:id="30" w:author="Thomas Kwong" w:date="2021-09-12T13:11:00Z">
        <w:r w:rsidR="00B01273" w:rsidRPr="00790445">
          <w:rPr>
            <w:rFonts w:ascii="Times New Roman" w:hAnsi="Times New Roman" w:cs="Times New Roman"/>
            <w:sz w:val="22"/>
          </w:rPr>
          <w:t xml:space="preserve"> </w:t>
        </w:r>
      </w:ins>
      <w:ins w:id="31" w:author="Thomas Kwong" w:date="2021-09-12T13:10:00Z">
        <w:r w:rsidR="00B01273" w:rsidRPr="00790445">
          <w:rPr>
            <w:rFonts w:ascii="Times New Roman" w:hAnsi="Times New Roman" w:cs="Times New Roman"/>
            <w:sz w:val="22"/>
          </w:rPr>
          <w:t>arise without kn</w:t>
        </w:r>
        <w:r w:rsidR="00E46F05" w:rsidRPr="00790445">
          <w:rPr>
            <w:rFonts w:ascii="Times New Roman" w:hAnsi="Times New Roman" w:cs="Times New Roman"/>
            <w:sz w:val="22"/>
          </w:rPr>
          <w:t xml:space="preserve">own contribution from germline causes or significant family history of </w:t>
        </w:r>
      </w:ins>
      <w:ins w:id="32" w:author="Thomas Kwong" w:date="2021-09-12T13:11:00Z">
        <w:r w:rsidR="00B01273" w:rsidRPr="00790445">
          <w:rPr>
            <w:rFonts w:ascii="Times New Roman" w:hAnsi="Times New Roman" w:cs="Times New Roman"/>
            <w:sz w:val="22"/>
          </w:rPr>
          <w:t>CRC</w:t>
        </w:r>
      </w:ins>
      <w:del w:id="33" w:author="Thomas Kwong" w:date="2021-09-12T13:11:00Z">
        <w:r w:rsidRPr="00790445" w:rsidDel="00B01273">
          <w:rPr>
            <w:rFonts w:ascii="Times New Roman" w:hAnsi="Times New Roman" w:cs="Times New Roman"/>
            <w:sz w:val="22"/>
          </w:rPr>
          <w:delText xml:space="preserve"> </w:delText>
        </w:r>
      </w:del>
      <w:ins w:id="34" w:author="Thomas Kwong" w:date="2021-09-12T13:11:00Z">
        <w:r w:rsidR="00B01273" w:rsidRPr="00790445">
          <w:rPr>
            <w:rFonts w:ascii="Times New Roman" w:hAnsi="Times New Roman" w:cs="Times New Roman"/>
            <w:sz w:val="22"/>
          </w:rPr>
          <w:t xml:space="preserve">, </w:t>
        </w:r>
      </w:ins>
      <w:r w:rsidRPr="00790445">
        <w:rPr>
          <w:rFonts w:ascii="Times New Roman" w:hAnsi="Times New Roman" w:cs="Times New Roman"/>
          <w:sz w:val="22"/>
        </w:rPr>
        <w:t>account</w:t>
      </w:r>
      <w:ins w:id="35" w:author="Thomas Kwong" w:date="2021-09-12T13:06:00Z">
        <w:r w:rsidR="00E46F05" w:rsidRPr="00790445">
          <w:rPr>
            <w:rFonts w:ascii="Times New Roman" w:hAnsi="Times New Roman" w:cs="Times New Roman"/>
            <w:sz w:val="22"/>
          </w:rPr>
          <w:t>ed</w:t>
        </w:r>
      </w:ins>
      <w:r w:rsidRPr="00790445">
        <w:rPr>
          <w:rFonts w:ascii="Times New Roman" w:hAnsi="Times New Roman" w:cs="Times New Roman"/>
          <w:sz w:val="22"/>
        </w:rPr>
        <w:t xml:space="preserve"> for about 75% of CRCs</w:t>
      </w:r>
      <w:ins w:id="36" w:author="Thomas Kwong" w:date="2021-09-12T13:12:00Z">
        <w:r w:rsidR="00B01273" w:rsidRPr="00790445">
          <w:rPr>
            <w:rFonts w:ascii="Times New Roman" w:hAnsi="Times New Roman" w:cs="Times New Roman"/>
            <w:sz w:val="22"/>
          </w:rPr>
          <w:t>,</w:t>
        </w:r>
      </w:ins>
      <w:ins w:id="37" w:author="Thomas Kwong" w:date="2021-09-12T13:13:00Z">
        <w:r w:rsidR="00B01273" w:rsidRPr="00790445">
          <w:rPr>
            <w:rFonts w:ascii="Times New Roman" w:hAnsi="Times New Roman" w:cs="Times New Roman"/>
            <w:sz w:val="22"/>
          </w:rPr>
          <w:t xml:space="preserve"> implying the importance of environmental factors</w:t>
        </w:r>
      </w:ins>
      <w:ins w:id="38" w:author="Thomas Kwong" w:date="2021-09-12T13:20:00Z">
        <w:r w:rsidR="00543629" w:rsidRPr="00790445">
          <w:rPr>
            <w:rFonts w:ascii="Times New Roman" w:hAnsi="Times New Roman" w:cs="Times New Roman"/>
            <w:sz w:val="22"/>
          </w:rPr>
          <w:t xml:space="preserve"> in CRC pathogenesis</w:t>
        </w:r>
      </w:ins>
      <w:del w:id="39" w:author="Thomas Kwong" w:date="2021-09-12T13:11:00Z">
        <w:r w:rsidRPr="00790445" w:rsidDel="00B01273">
          <w:rPr>
            <w:rFonts w:ascii="Times New Roman" w:hAnsi="Times New Roman" w:cs="Times New Roman"/>
            <w:sz w:val="22"/>
          </w:rPr>
          <w:delText xml:space="preserve"> </w:delText>
        </w:r>
      </w:del>
      <w:del w:id="40" w:author="Thomas Kwong" w:date="2021-09-12T13:06:00Z">
        <w:r w:rsidRPr="00790445" w:rsidDel="00E46F05">
          <w:rPr>
            <w:rFonts w:ascii="Times New Roman" w:hAnsi="Times New Roman" w:cs="Times New Roman"/>
            <w:sz w:val="22"/>
          </w:rPr>
          <w:delText xml:space="preserve">and </w:delText>
        </w:r>
      </w:del>
      <w:del w:id="41" w:author="Thomas Kwong" w:date="2021-09-12T13:11:00Z">
        <w:r w:rsidRPr="00790445" w:rsidDel="00B01273">
          <w:rPr>
            <w:rFonts w:ascii="Times New Roman" w:hAnsi="Times New Roman" w:cs="Times New Roman"/>
            <w:sz w:val="22"/>
          </w:rPr>
          <w:delText>couldn</w:delText>
        </w:r>
        <w:r w:rsidR="000D0043" w:rsidRPr="00790445" w:rsidDel="00B01273">
          <w:rPr>
            <w:rFonts w:ascii="Times New Roman" w:hAnsi="Times New Roman" w:cs="Times New Roman"/>
            <w:sz w:val="22"/>
          </w:rPr>
          <w:delText>'</w:delText>
        </w:r>
        <w:r w:rsidRPr="00790445" w:rsidDel="00B01273">
          <w:rPr>
            <w:rFonts w:ascii="Times New Roman" w:hAnsi="Times New Roman" w:cs="Times New Roman"/>
            <w:sz w:val="22"/>
          </w:rPr>
          <w:delText>t be explained through genetic predisposition or family history of CRC</w:delText>
        </w:r>
      </w:del>
      <w:r w:rsidRPr="00790445">
        <w:rPr>
          <w:rFonts w:ascii="Times New Roman" w:hAnsi="Times New Roman" w:cs="Times New Roman"/>
          <w:sz w:val="22"/>
        </w:rPr>
        <w:fldChar w:fldCharType="begin"/>
      </w:r>
      <w:r w:rsidRPr="00790445">
        <w:rPr>
          <w:rFonts w:ascii="Times New Roman" w:hAnsi="Times New Roman" w:cs="Times New Roman"/>
          <w:sz w:val="22"/>
        </w:rPr>
        <w:instrText xml:space="preserve"> ADDIN ZOTERO_ITEM CSL_CITATION {"citationID":"0NNflLRf","properties":{"formattedCitation":"\\super 4\\nosupersub{}","plainCitation":"4","noteIndex":0},"citationItems":[{"id":459,"uris":["http://zotero.org/users/7908919/items/84BBUQZV"],"uri":["http://zotero.org/users/7908919/items/84BBUQZV"],"itemData":{"id":459,"type":"article-journal","abstract":"Colorectal cancer (CRC) results from the progressive accumulation of genetic and epigenetic alterations that lead to the transformation of normal colonic mucosa to adenocarcinoma. Approximately 75% of CRCs are sporadic and occur in people without genetic predisposition or family history of CRC. During the past two decades, sporadic CRCs were classified into three major groups according to frequently altered/mutated genes. These genes have been identified by linkage analyses of cancer-prone families and by individual mutation analyses of candidate genes selected on the basis of functional data. In the first half of this review, we describe the genetic pathways of sporadic CRCs and their clinicopathologic features. Recently, large-scale genome analyses have detected many infrequently mutated genes as well as a small number of frequently mutated genes. These infrequently mutated genes are likely described in a limited number of pathways. Gene-oriented models of CRC progression are being replaced by pathway-oriented models. In the second half of this review, we summarize the present knowledge of this research field and discuss its prospects.","container-title":"Chinese Journal of Cancer","DOI":"10.1186/s40880-015-0066-y","ISSN":"1000-467X","journalAbbreviation":"Chin J Cancer","note":"PMID: 26738600\nPMCID: PMC4704376","page":"4","source":"PubMed Central","title":"Molecular pathogenesis of sporadic colorectal cancers","volume":"35","author":[{"family":"Yamagishi","given":"Hidetsugu"},{"family":"Kuroda","given":"Hajime"},{"family":"Imai","given":"Yasuo"},{"family":"Hiraishi","given":"Hideyuki"}],"issued":{"date-parts":[["2016",1,6]]}}}],"schema":"https://github.com/citation-style-language/schema/raw/master/csl-citation.json"} </w:instrText>
      </w:r>
      <w:r w:rsidRPr="00790445">
        <w:rPr>
          <w:rFonts w:ascii="Times New Roman" w:hAnsi="Times New Roman" w:cs="Times New Roman"/>
          <w:sz w:val="22"/>
        </w:rPr>
        <w:fldChar w:fldCharType="separate"/>
      </w:r>
      <w:r w:rsidR="002F5B96" w:rsidRPr="00790445">
        <w:rPr>
          <w:rFonts w:ascii="Times New Roman" w:eastAsia="DengXian" w:hAnsi="Times New Roman" w:cs="Times New Roman"/>
          <w:kern w:val="0"/>
          <w:sz w:val="22"/>
          <w:vertAlign w:val="superscript"/>
        </w:rPr>
        <w:t>4</w:t>
      </w:r>
      <w:r w:rsidRPr="00790445">
        <w:rPr>
          <w:rFonts w:ascii="Times New Roman" w:hAnsi="Times New Roman" w:cs="Times New Roman"/>
          <w:sz w:val="22"/>
        </w:rPr>
        <w:fldChar w:fldCharType="end"/>
      </w:r>
      <w:r w:rsidRPr="00790445">
        <w:rPr>
          <w:rFonts w:ascii="Times New Roman" w:hAnsi="Times New Roman" w:cs="Times New Roman"/>
          <w:sz w:val="22"/>
        </w:rPr>
        <w:t>.</w:t>
      </w:r>
      <w:ins w:id="42" w:author="Thomas Kwong" w:date="2021-09-22T17:30:00Z">
        <w:r w:rsidR="009659EB">
          <w:rPr>
            <w:rFonts w:ascii="Times New Roman" w:hAnsi="Times New Roman" w:cs="Times New Roman"/>
            <w:sz w:val="22"/>
          </w:rPr>
          <w:t xml:space="preserve"> The gut microbiome </w:t>
        </w:r>
      </w:ins>
      <w:del w:id="43" w:author="Thomas Kwong" w:date="2021-09-22T17:29:00Z">
        <w:r w:rsidR="002F5B96" w:rsidRPr="00790445" w:rsidDel="009659EB">
          <w:rPr>
            <w:rFonts w:ascii="Times New Roman" w:hAnsi="Times New Roman" w:cs="Times New Roman"/>
            <w:sz w:val="22"/>
          </w:rPr>
          <w:delText xml:space="preserve"> </w:delText>
        </w:r>
      </w:del>
      <w:del w:id="44" w:author="Thomas Kwong" w:date="2021-09-12T13:36:00Z">
        <w:r w:rsidR="006E146A" w:rsidDel="006E146A">
          <w:rPr>
            <w:rFonts w:ascii="Times New Roman" w:hAnsi="Times New Roman" w:cs="Times New Roman"/>
            <w:sz w:val="22"/>
          </w:rPr>
          <w:delText>T</w:delText>
        </w:r>
      </w:del>
      <w:ins w:id="45" w:author="Thomas Kwong" w:date="2021-09-12T13:37:00Z">
        <w:r w:rsidR="006E146A" w:rsidRPr="00790445">
          <w:rPr>
            <w:rFonts w:ascii="Times New Roman" w:hAnsi="Times New Roman" w:cs="Times New Roman"/>
            <w:sz w:val="22"/>
          </w:rPr>
          <w:t>provid</w:t>
        </w:r>
      </w:ins>
      <w:ins w:id="46" w:author="Thomas Kwong" w:date="2021-09-22T17:32:00Z">
        <w:r w:rsidR="009B08A0">
          <w:rPr>
            <w:rFonts w:ascii="Times New Roman" w:hAnsi="Times New Roman" w:cs="Times New Roman"/>
            <w:sz w:val="22"/>
          </w:rPr>
          <w:t>es</w:t>
        </w:r>
      </w:ins>
      <w:ins w:id="47" w:author="Thomas Kwong" w:date="2021-09-12T13:38:00Z">
        <w:r w:rsidR="006E146A" w:rsidRPr="00D7106E">
          <w:rPr>
            <w:rFonts w:ascii="Times New Roman" w:hAnsi="Times New Roman" w:cs="Times New Roman"/>
            <w:sz w:val="22"/>
          </w:rPr>
          <w:t xml:space="preserve"> numerous essential </w:t>
        </w:r>
      </w:ins>
      <w:ins w:id="48" w:author="Thomas Kwong" w:date="2021-09-12T13:37:00Z">
        <w:r w:rsidR="006E146A" w:rsidRPr="00D7106E">
          <w:rPr>
            <w:rFonts w:ascii="Times New Roman" w:hAnsi="Times New Roman" w:cs="Times New Roman"/>
            <w:sz w:val="22"/>
          </w:rPr>
          <w:t>metabolic and physiological functions</w:t>
        </w:r>
      </w:ins>
      <w:ins w:id="49" w:author="Thomas Kwong" w:date="2021-09-12T13:39:00Z">
        <w:r w:rsidR="006E146A" w:rsidRPr="000B77CA">
          <w:rPr>
            <w:rFonts w:ascii="Times New Roman" w:hAnsi="Times New Roman" w:cs="Times New Roman"/>
            <w:sz w:val="22"/>
          </w:rPr>
          <w:t>, including digestion</w:t>
        </w:r>
        <w:r w:rsidR="006E146A" w:rsidRPr="009659EB">
          <w:rPr>
            <w:rFonts w:ascii="Times New Roman" w:hAnsi="Times New Roman" w:cs="Times New Roman"/>
          </w:rPr>
          <w:t xml:space="preserve">, manufacturing vitamins and training </w:t>
        </w:r>
      </w:ins>
      <w:ins w:id="50" w:author="Thomas Kwong" w:date="2021-09-12T15:47:00Z">
        <w:r w:rsidR="00F61633" w:rsidRPr="009659EB">
          <w:rPr>
            <w:rFonts w:ascii="Times New Roman" w:hAnsi="Times New Roman" w:cs="Times New Roman"/>
          </w:rPr>
          <w:t xml:space="preserve">of </w:t>
        </w:r>
      </w:ins>
      <w:ins w:id="51" w:author="Thomas Kwong" w:date="2021-09-12T13:39:00Z">
        <w:r w:rsidR="006E146A" w:rsidRPr="009659EB">
          <w:rPr>
            <w:rFonts w:ascii="Times New Roman" w:hAnsi="Times New Roman" w:cs="Times New Roman"/>
          </w:rPr>
          <w:t>our immune system</w:t>
        </w:r>
      </w:ins>
      <w:ins w:id="52" w:author="Thomas Kwong" w:date="2021-09-12T13:37:00Z">
        <w:r w:rsidR="006E146A" w:rsidRPr="00790445">
          <w:rPr>
            <w:rFonts w:ascii="Times New Roman" w:hAnsi="Times New Roman" w:cs="Times New Roman"/>
            <w:sz w:val="22"/>
          </w:rPr>
          <w:fldChar w:fldCharType="begin"/>
        </w:r>
      </w:ins>
      <w:r w:rsidR="00D7106E">
        <w:rPr>
          <w:rFonts w:ascii="Times New Roman" w:hAnsi="Times New Roman" w:cs="Times New Roman"/>
          <w:sz w:val="22"/>
        </w:rPr>
        <w:instrText xml:space="preserve"> ADDIN ZOTERO_ITEM CSL_CITATION {"citationID":"wCYRPTbi","properties":{"formattedCitation":"\\super 2\\nosupersub{}","plainCitation":"2","noteIndex":0},"citationItems":[{"id":472,"uris":["http://zotero.org/users/7908919/items/PPUN7SA6"],"uri":["http://zotero.org/users/7908919/items/PPUN7SA6"],"itemData":{"id":472,"type":"article-journal","abstract":"Gut microbiota has been shown to associate with the development of gastrointestinal diseases. In the last decade, development in whole metagenome sequencing and 16S rRNA sequencing technology has dramatically accelerated the gut microbiome's research and revealed its association with gastrointestinal disorders. Because of high dimensionality and complexity's intrinsic data characteristics, traditional bioinformatical methods could only explain the most significant changes with limited prediction accuracy. In contrast, machine learning is the application of artificial intelligence that provides the computational systems to automatically learn and improve from experience (training cohort) without being explicitly programmed. It is thus capable of unwiring high dimensionality and complicated correlational hitches. With modern computation power, machine learning is widely utilized to analyze microorganisms related to disease onset and other clinical features. It could help explore and identify novel biomarkers or improve the accuracy rate of disease diagnostic. This review summarized the most recent research that utilized machine learning to reveal the role of gut microbiota in intestinal disorders.","container-title":"Journal of Gastroenterology and Hepatology","DOI":"10.1111/jgh.15501","ISSN":"1440-1746","issue":"4","language":"en","note":"_eprint: https://onlinelibrary.wiley.com/doi/pdf/10.1111/jgh.15501","page":"841-847","source":"Wiley Online Library","title":"Artificial intelligence and metagenomics in intestinal diseases","volume":"36","author":[{"family":"Lin","given":"Yufeng"},{"family":"Wang","given":"Guoping"},{"family":"Yu","given":"Jun"},{"family":"Sung","given":"Joseph J. Y."}],"issued":{"date-parts":[["2021"]]}}}],"schema":"https://github.com/citation-style-language/schema/raw/master/csl-citation.json"} </w:instrText>
      </w:r>
      <w:ins w:id="53" w:author="Thomas Kwong" w:date="2021-09-12T13:37:00Z">
        <w:r w:rsidR="006E146A" w:rsidRPr="00790445">
          <w:rPr>
            <w:rFonts w:ascii="Times New Roman" w:hAnsi="Times New Roman" w:cs="Times New Roman"/>
            <w:sz w:val="22"/>
          </w:rPr>
          <w:fldChar w:fldCharType="separate"/>
        </w:r>
      </w:ins>
      <w:r w:rsidR="00D7106E" w:rsidRPr="00D7106E">
        <w:rPr>
          <w:rFonts w:ascii="Times New Roman" w:hAnsi="Times New Roman" w:cs="Times New Roman"/>
          <w:kern w:val="0"/>
          <w:sz w:val="22"/>
          <w:szCs w:val="24"/>
          <w:vertAlign w:val="superscript"/>
        </w:rPr>
        <w:t>2</w:t>
      </w:r>
      <w:ins w:id="54" w:author="Thomas Kwong" w:date="2021-09-12T13:37:00Z">
        <w:r w:rsidR="006E146A" w:rsidRPr="00790445">
          <w:rPr>
            <w:rFonts w:ascii="Times New Roman" w:hAnsi="Times New Roman" w:cs="Times New Roman"/>
            <w:sz w:val="22"/>
          </w:rPr>
          <w:fldChar w:fldCharType="end"/>
        </w:r>
      </w:ins>
      <w:ins w:id="55" w:author="Thomas Kwong" w:date="2021-09-12T13:40:00Z">
        <w:r w:rsidR="006E146A">
          <w:rPr>
            <w:rFonts w:ascii="Times New Roman" w:hAnsi="Times New Roman" w:cs="Times New Roman"/>
            <w:sz w:val="22"/>
          </w:rPr>
          <w:t xml:space="preserve">. </w:t>
        </w:r>
      </w:ins>
    </w:p>
    <w:p w14:paraId="012DE661" w14:textId="3643B913" w:rsidR="006E146A" w:rsidDel="006E146A" w:rsidRDefault="006E146A" w:rsidP="00790445">
      <w:pPr>
        <w:rPr>
          <w:del w:id="56" w:author="Thomas Kwong" w:date="2021-09-12T13:40:00Z"/>
          <w:rFonts w:ascii="Times New Roman" w:hAnsi="Times New Roman" w:cs="Times New Roman"/>
          <w:sz w:val="22"/>
        </w:rPr>
      </w:pPr>
    </w:p>
    <w:p w14:paraId="747D086D" w14:textId="6190C487" w:rsidR="00FC2A07" w:rsidRDefault="00B01273" w:rsidP="00790445">
      <w:pPr>
        <w:rPr>
          <w:ins w:id="57" w:author="Thomas Kwong" w:date="2021-09-12T16:05:00Z"/>
          <w:rFonts w:ascii="Times New Roman" w:hAnsi="Times New Roman" w:cs="Times New Roman"/>
          <w:sz w:val="22"/>
        </w:rPr>
      </w:pPr>
      <w:ins w:id="58" w:author="Thomas Kwong" w:date="2021-09-12T13:15:00Z">
        <w:r w:rsidRPr="00790445">
          <w:rPr>
            <w:rFonts w:ascii="Times New Roman" w:hAnsi="Times New Roman" w:cs="Times New Roman"/>
            <w:sz w:val="22"/>
          </w:rPr>
          <w:t xml:space="preserve">Recent </w:t>
        </w:r>
      </w:ins>
      <w:ins w:id="59" w:author="Thomas Kwong" w:date="2021-09-12T13:16:00Z">
        <w:r w:rsidRPr="00790445">
          <w:rPr>
            <w:rFonts w:ascii="Times New Roman" w:hAnsi="Times New Roman" w:cs="Times New Roman"/>
            <w:sz w:val="22"/>
          </w:rPr>
          <w:t xml:space="preserve">studies have demonstrated the </w:t>
        </w:r>
      </w:ins>
      <w:ins w:id="60" w:author="Thomas Kwong" w:date="2021-09-12T13:22:00Z">
        <w:r w:rsidR="005165C0" w:rsidRPr="00790445">
          <w:rPr>
            <w:rFonts w:ascii="Times New Roman" w:hAnsi="Times New Roman" w:cs="Times New Roman"/>
            <w:sz w:val="22"/>
          </w:rPr>
          <w:t xml:space="preserve">link between the </w:t>
        </w:r>
      </w:ins>
      <w:ins w:id="61" w:author="Thomas Kwong" w:date="2021-09-12T13:16:00Z">
        <w:r w:rsidRPr="00790445">
          <w:rPr>
            <w:rFonts w:ascii="Times New Roman" w:hAnsi="Times New Roman" w:cs="Times New Roman"/>
            <w:sz w:val="22"/>
          </w:rPr>
          <w:t>g</w:t>
        </w:r>
      </w:ins>
      <w:ins w:id="62" w:author="Thomas Kwong" w:date="2021-09-12T13:13:00Z">
        <w:r w:rsidRPr="00790445">
          <w:rPr>
            <w:rFonts w:ascii="Times New Roman" w:hAnsi="Times New Roman" w:cs="Times New Roman"/>
            <w:sz w:val="22"/>
          </w:rPr>
          <w:t>ut microbiota alter</w:t>
        </w:r>
      </w:ins>
      <w:ins w:id="63" w:author="Thomas Kwong" w:date="2021-09-12T13:23:00Z">
        <w:r w:rsidR="005165C0" w:rsidRPr="00790445">
          <w:rPr>
            <w:rFonts w:ascii="Times New Roman" w:hAnsi="Times New Roman" w:cs="Times New Roman"/>
            <w:sz w:val="22"/>
          </w:rPr>
          <w:t xml:space="preserve">ation and </w:t>
        </w:r>
      </w:ins>
      <w:ins w:id="64" w:author="Thomas Kwong" w:date="2021-09-12T13:13:00Z">
        <w:r w:rsidRPr="00790445">
          <w:rPr>
            <w:rFonts w:ascii="Times New Roman" w:hAnsi="Times New Roman" w:cs="Times New Roman"/>
            <w:sz w:val="22"/>
          </w:rPr>
          <w:t>CR</w:t>
        </w:r>
      </w:ins>
      <w:ins w:id="65" w:author="LIN, Yufeng" w:date="2021-09-20T19:07:00Z">
        <w:r w:rsidR="00D7106E">
          <w:rPr>
            <w:rFonts w:ascii="Times New Roman" w:hAnsi="Times New Roman" w:cs="Times New Roman"/>
            <w:sz w:val="22"/>
          </w:rPr>
          <w:t>C</w:t>
        </w:r>
      </w:ins>
      <w:r w:rsidR="00D7106E" w:rsidRPr="00D7106E">
        <w:rPr>
          <w:rFonts w:ascii="Times New Roman" w:hAnsi="Times New Roman" w:cs="Times New Roman"/>
          <w:kern w:val="0"/>
          <w:sz w:val="22"/>
          <w:szCs w:val="24"/>
          <w:vertAlign w:val="superscript"/>
        </w:rPr>
        <w:t>5</w:t>
      </w:r>
      <w:del w:id="66" w:author="Thomas Kwong" w:date="2021-09-12T13:14:00Z">
        <w:r w:rsidR="00F444BB" w:rsidRPr="00790445" w:rsidDel="00B01273">
          <w:rPr>
            <w:rFonts w:ascii="Times New Roman" w:hAnsi="Times New Roman" w:cs="Times New Roman"/>
            <w:sz w:val="22"/>
          </w:rPr>
          <w:delText>T</w:delText>
        </w:r>
      </w:del>
      <w:ins w:id="67" w:author="Thomas Kwong" w:date="2021-09-12T13:14:00Z">
        <w:r w:rsidRPr="00790445">
          <w:rPr>
            <w:rFonts w:ascii="Times New Roman" w:hAnsi="Times New Roman" w:cs="Times New Roman"/>
            <w:sz w:val="22"/>
          </w:rPr>
          <w:t>.</w:t>
        </w:r>
      </w:ins>
      <w:del w:id="68" w:author="Thomas Kwong" w:date="2021-09-12T13:22:00Z">
        <w:r w:rsidR="00F444BB" w:rsidRPr="00790445" w:rsidDel="00543629">
          <w:rPr>
            <w:rFonts w:ascii="Times New Roman" w:hAnsi="Times New Roman" w:cs="Times New Roman"/>
            <w:sz w:val="22"/>
          </w:rPr>
          <w:delText>rillions of symbiotic microbes can be found in the intestines of mammals, collectively referred to as the intestinal microbiome.</w:delText>
        </w:r>
      </w:del>
      <w:ins w:id="69" w:author="LIN, Yufeng" w:date="2021-09-20T19:02:00Z">
        <w:r w:rsidR="00D7106E" w:rsidRPr="00D7106E">
          <w:rPr>
            <w:rFonts w:ascii="Times New Roman" w:hAnsi="Times New Roman" w:cs="Times New Roman"/>
            <w:sz w:val="22"/>
          </w:rPr>
          <w:t xml:space="preserve"> </w:t>
        </w:r>
        <w:r w:rsidR="00D7106E">
          <w:rPr>
            <w:rFonts w:ascii="Times New Roman" w:hAnsi="Times New Roman" w:cs="Times New Roman"/>
            <w:sz w:val="22"/>
          </w:rPr>
          <w:t xml:space="preserve">For instance, a </w:t>
        </w:r>
        <w:r w:rsidR="00D7106E" w:rsidRPr="00790445">
          <w:rPr>
            <w:rFonts w:ascii="Times New Roman" w:hAnsi="Times New Roman" w:cs="Times New Roman"/>
            <w:sz w:val="22"/>
          </w:rPr>
          <w:t xml:space="preserve">perturbed enteric microbiome was </w:t>
        </w:r>
        <w:r w:rsidR="00D7106E">
          <w:rPr>
            <w:rFonts w:ascii="Times New Roman" w:hAnsi="Times New Roman" w:cs="Times New Roman"/>
            <w:sz w:val="22"/>
          </w:rPr>
          <w:t xml:space="preserve">shown to be </w:t>
        </w:r>
        <w:r w:rsidR="00D7106E" w:rsidRPr="00790445">
          <w:rPr>
            <w:rFonts w:ascii="Times New Roman" w:hAnsi="Times New Roman" w:cs="Times New Roman"/>
            <w:sz w:val="22"/>
          </w:rPr>
          <w:t>a significant risk factor for CRC development</w:t>
        </w:r>
        <w:r w:rsidR="00D7106E">
          <w:rPr>
            <w:rFonts w:ascii="Times New Roman" w:hAnsi="Times New Roman" w:cs="Times New Roman"/>
            <w:sz w:val="22"/>
          </w:rPr>
          <w:t xml:space="preserve">, in which F. nucleatum </w:t>
        </w:r>
        <w:commentRangeStart w:id="70"/>
        <w:commentRangeStart w:id="71"/>
        <w:r w:rsidR="00D7106E">
          <w:rPr>
            <w:rFonts w:ascii="Times New Roman" w:hAnsi="Times New Roman" w:cs="Times New Roman"/>
            <w:sz w:val="22"/>
          </w:rPr>
          <w:t xml:space="preserve">promoted glycolysis and oncogenesis </w:t>
        </w:r>
      </w:ins>
      <w:ins w:id="72" w:author="Thomas Kwong" w:date="2021-09-22T18:11:00Z">
        <w:r w:rsidR="00752EF5">
          <w:rPr>
            <w:rFonts w:ascii="Times New Roman" w:hAnsi="Times New Roman" w:cs="Times New Roman"/>
            <w:sz w:val="22"/>
          </w:rPr>
          <w:t xml:space="preserve">of </w:t>
        </w:r>
      </w:ins>
      <w:ins w:id="73" w:author="LIN, Yufeng" w:date="2021-09-20T19:02:00Z">
        <w:r w:rsidR="00D7106E">
          <w:rPr>
            <w:rFonts w:ascii="Times New Roman" w:hAnsi="Times New Roman" w:cs="Times New Roman"/>
            <w:sz w:val="22"/>
          </w:rPr>
          <w:t xml:space="preserve">CRC </w:t>
        </w:r>
      </w:ins>
      <w:commentRangeEnd w:id="70"/>
      <w:r w:rsidR="00752EF5">
        <w:rPr>
          <w:rStyle w:val="CommentReference"/>
        </w:rPr>
        <w:commentReference w:id="70"/>
      </w:r>
      <w:commentRangeEnd w:id="71"/>
      <w:r w:rsidR="00752EF5">
        <w:rPr>
          <w:rStyle w:val="CommentReference"/>
        </w:rPr>
        <w:commentReference w:id="71"/>
      </w:r>
      <w:ins w:id="74" w:author="LIN, Yufeng" w:date="2021-09-20T19:02:00Z">
        <w:r w:rsidR="00D7106E">
          <w:rPr>
            <w:rFonts w:ascii="Times New Roman" w:hAnsi="Times New Roman" w:cs="Times New Roman"/>
            <w:sz w:val="22"/>
          </w:rPr>
          <w:t xml:space="preserve">through targeting </w:t>
        </w:r>
        <w:proofErr w:type="spellStart"/>
        <w:r w:rsidR="00D7106E">
          <w:rPr>
            <w:rFonts w:ascii="Times New Roman" w:hAnsi="Times New Roman" w:cs="Times New Roman"/>
            <w:sz w:val="22"/>
          </w:rPr>
          <w:t>IncRNA</w:t>
        </w:r>
        <w:proofErr w:type="spellEnd"/>
        <w:r w:rsidR="00D7106E">
          <w:rPr>
            <w:rFonts w:ascii="Times New Roman" w:hAnsi="Times New Roman" w:cs="Times New Roman"/>
            <w:sz w:val="22"/>
          </w:rPr>
          <w:t xml:space="preserve"> ENO1-IT1</w:t>
        </w:r>
        <w:r w:rsidR="00D7106E">
          <w:rPr>
            <w:rFonts w:ascii="Times New Roman" w:hAnsi="Times New Roman" w:cs="Times New Roman"/>
            <w:sz w:val="22"/>
          </w:rPr>
          <w:fldChar w:fldCharType="begin"/>
        </w:r>
      </w:ins>
      <w:r w:rsidR="004266AF">
        <w:rPr>
          <w:rFonts w:ascii="Times New Roman" w:hAnsi="Times New Roman" w:cs="Times New Roman"/>
          <w:sz w:val="22"/>
        </w:rPr>
        <w:instrText xml:space="preserve"> ADDIN ZOTERO_ITEM CSL_CITATION {"citationID":"nqOZkrkk","properties":{"formattedCitation":"\\super 5\\nosupersub{}","plainCitation":"5","noteIndex":0},"citationItems":[{"id":617,"uris":["http://zotero.org/users/7908919/items/GBNEAEIL"],"uri":["http://zotero.org/users/7908919/items/GBNEAEIL"],"itemData":{"id":617,"type":"article-journal","abstract":"Objective  Microbiota disorder promotes chronic Significance of this study inflammation and carcinogenesis. High glycolysis is associated with poor prognosis in patients with colorectal cancer (CRC). However, the potential correlation between the gut microbiota and glucose metabolism is unknown in CRC. Design  18F-­FDG (18F-­fluorodeoxyglucose) PET (positron emission tomography)/CT image scanning data and microbiota PCR analysis were performed to measure the correlation between metabolic alterations and microbiota disorder in 33 patients with CRC. Multiple colorectal cancer models, metabolic analysis and Seahorse assay were established to assess the role of long non-­ coding RNA (lncRNA) enolase1-i­ntronic transcript 1 (ENO1-­IT1) in Fusobacterium (F.) nucleatum-­induced What is already known on this subject? ►► Colorectal cancer (CRC) is one of the most common cancers. ►► The majority of the patients are recurrent for drug resistance, and are generally not responding to immune checkpoint therapy. ►► Metabolic disruption, abnormal glycolysis in particular, promotes cancer progression and prognosis. ►► Fusobacterium (F.) nucleatum is reported to be an oncobacterium in cancers, including CRC. ►► Long non-­coding-­RNAs (lncRNAs) contribute to carcinogenesis. glucose metabolism and colorectal carcinogenesis. RNA What are the new findings? immunoprecipitation and chromatin immunoprecipitation sequencing were conducted to identify potential targets of lncRNA ENO1-­IT1. ►► F. nucleatum promotes glucose metabolism in CRC cells and clinically correlates with high 18F-­ FDG (18F-­fluorodeoxyglucose) uptake in patients\nResults  We have found F. nucleatum abundance with CRC. correlated with high glucose metabolism in patients with ►► F. nucleatum upregulates lncRNA enolase1-­ CRC. Furthermore, F. nucleatum supported carcinogenesis intronic transcript 1 (ENO1-­IT1) transcription via increasing CRC cell glucose metabolism. via transcription factor SP1. Mechanistically, F. nucleatum activated lncRNA ENO1-­ ►► LncRNA ENO1-­IT guides KAT7 histone IT1 transcription via upregulating the binding efficiency acetyltransferase to specify the histone of transcription factor SP1 to the promoter region of lncRNA ENO1-­IT1. Elevated ENO1-­IT behaved as a guider modular for KAT7 histone acetyltransferase, specifying the histone modification pattern on its target genes, including ENO1, and consequently altering CRC modification pattern on its target genes, including ENO1. ►► The effect of F. nucleatum on cancer metabolism reprogramming is different from the previously reported mechanisms. biological function.\nConclusion  F. nucleatum and glucose metabolism are mechanistically, biologically and clinically connected to CRC. Targeting ENO1 pathway may be meaningful in treating patients with CRC with elevated F. nucleatum.","container-title":"Gut","DOI":"10.1136/gutjnl-2020-322780","ISSN":"0017-5749, 1468-3288","journalAbbreviation":"Gut","language":"en","page":"gutjnl-2020-322780","source":"DOI.org (Crossref)","title":"&lt;i&gt;F. nucleatum&lt;/i&gt; targets lncRNA ENO1-IT1 to promote glycolysis and oncogenesis in colorectal cancer","author":[{"family":"Hong","given":"Jie"},{"family":"Guo","given":"Fangfang"},{"family":"Lu","given":"Shi-Yuan"},{"family":"Shen","given":"Chaoqin"},{"family":"Ma","given":"Dan"},{"family":"Zhang","given":"Xinyu"},{"family":"Xie","given":"Yile"},{"family":"Yan","given":"Tingting"},{"family":"Yu","given":"TaChung"},{"family":"Sun","given":"Tiantian"},{"family":"Qian","given":"Yun"},{"family":"Zhong","given":"Ming"},{"family":"Chen","given":"Jinxian"},{"family":"Peng","given":"Yanshen"},{"family":"Wang","given":"Cheng"},{"family":"Zhou","given":"Xiang"},{"family":"Liu","given":"Jianjun"},{"family":"Liu","given":"Qiang"},{"family":"Ma","given":"Xiong"},{"family":"Chen","given":"Ying-Xuan"},{"family":"Chen","given":"Haoyan"},{"family":"Fang","given":"Jing-Yuan"}],"issued":{"date-parts":[["2020",12,14]]}},"locator":"1"}],"schema":"https://github.com/citation-style-language/schema/raw/master/csl-citation.json"} </w:instrText>
      </w:r>
      <w:ins w:id="75" w:author="LIN, Yufeng" w:date="2021-09-20T19:02:00Z">
        <w:r w:rsidR="00D7106E">
          <w:rPr>
            <w:rFonts w:ascii="Times New Roman" w:hAnsi="Times New Roman" w:cs="Times New Roman"/>
            <w:sz w:val="22"/>
          </w:rPr>
          <w:fldChar w:fldCharType="separate"/>
        </w:r>
      </w:ins>
      <w:r w:rsidR="004266AF" w:rsidRPr="004266AF">
        <w:rPr>
          <w:rFonts w:ascii="Times New Roman" w:hAnsi="Times New Roman" w:cs="Times New Roman"/>
          <w:kern w:val="0"/>
          <w:sz w:val="22"/>
          <w:szCs w:val="24"/>
          <w:vertAlign w:val="superscript"/>
        </w:rPr>
        <w:t>5</w:t>
      </w:r>
      <w:ins w:id="76" w:author="LIN, Yufeng" w:date="2021-09-20T19:02:00Z">
        <w:r w:rsidR="00D7106E">
          <w:rPr>
            <w:rFonts w:ascii="Times New Roman" w:hAnsi="Times New Roman" w:cs="Times New Roman"/>
            <w:sz w:val="22"/>
          </w:rPr>
          <w:fldChar w:fldCharType="end"/>
        </w:r>
        <w:r w:rsidR="00D7106E">
          <w:rPr>
            <w:rFonts w:ascii="Times New Roman" w:hAnsi="Times New Roman" w:cs="Times New Roman"/>
            <w:sz w:val="22"/>
          </w:rPr>
          <w:t xml:space="preserve">. </w:t>
        </w:r>
      </w:ins>
      <w:commentRangeStart w:id="77"/>
      <w:commentRangeEnd w:id="77"/>
      <w:r w:rsidR="00F61633">
        <w:rPr>
          <w:rStyle w:val="CommentReference"/>
        </w:rPr>
        <w:commentReference w:id="77"/>
      </w:r>
      <w:commentRangeStart w:id="78"/>
      <w:commentRangeStart w:id="79"/>
      <w:ins w:id="80" w:author="Thomas Kwong" w:date="2021-09-12T15:54:00Z">
        <w:r w:rsidR="00F61633">
          <w:rPr>
            <w:rFonts w:ascii="Times New Roman" w:hAnsi="Times New Roman" w:cs="Times New Roman"/>
            <w:sz w:val="22"/>
          </w:rPr>
          <w:t>M</w:t>
        </w:r>
        <w:r w:rsidR="00F61633" w:rsidRPr="00790445">
          <w:rPr>
            <w:rFonts w:ascii="Times New Roman" w:hAnsi="Times New Roman" w:cs="Times New Roman"/>
            <w:sz w:val="22"/>
          </w:rPr>
          <w:t>eta-analysis</w:t>
        </w:r>
      </w:ins>
      <w:ins w:id="81" w:author="Thomas Kwong" w:date="2021-09-22T17:34:00Z">
        <w:r w:rsidR="009B08A0">
          <w:rPr>
            <w:rFonts w:ascii="Times New Roman" w:hAnsi="Times New Roman" w:cs="Times New Roman"/>
            <w:sz w:val="22"/>
          </w:rPr>
          <w:t xml:space="preserve"> </w:t>
        </w:r>
      </w:ins>
      <w:ins w:id="82" w:author="Thomas Kwong" w:date="2021-09-12T15:54:00Z">
        <w:r w:rsidR="00F61633" w:rsidRPr="00790445">
          <w:rPr>
            <w:rFonts w:ascii="Times New Roman" w:hAnsi="Times New Roman" w:cs="Times New Roman"/>
            <w:sz w:val="22"/>
          </w:rPr>
          <w:t xml:space="preserve">with </w:t>
        </w:r>
        <w:commentRangeStart w:id="83"/>
        <w:commentRangeStart w:id="84"/>
        <w:r w:rsidR="00F61633" w:rsidRPr="00790445">
          <w:rPr>
            <w:rFonts w:ascii="Times New Roman" w:hAnsi="Times New Roman" w:cs="Times New Roman"/>
            <w:sz w:val="22"/>
          </w:rPr>
          <w:t xml:space="preserve">approximately 1,000 </w:t>
        </w:r>
        <w:commentRangeEnd w:id="83"/>
        <w:r w:rsidR="00F61633">
          <w:rPr>
            <w:rStyle w:val="CommentReference"/>
          </w:rPr>
          <w:commentReference w:id="83"/>
        </w:r>
      </w:ins>
      <w:commentRangeEnd w:id="84"/>
      <w:r w:rsidR="00422C33">
        <w:rPr>
          <w:rStyle w:val="CommentReference"/>
        </w:rPr>
        <w:commentReference w:id="84"/>
      </w:r>
      <w:ins w:id="85" w:author="Thomas Kwong" w:date="2021-09-12T15:54:00Z">
        <w:r w:rsidR="00F61633" w:rsidRPr="00790445">
          <w:rPr>
            <w:rFonts w:ascii="Times New Roman" w:hAnsi="Times New Roman" w:cs="Times New Roman"/>
            <w:sz w:val="22"/>
          </w:rPr>
          <w:t xml:space="preserve">individuals from five cohorts </w:t>
        </w:r>
      </w:ins>
      <w:r w:rsidR="00D9531B" w:rsidRPr="00790445">
        <w:rPr>
          <w:rFonts w:ascii="Times New Roman" w:hAnsi="Times New Roman" w:cs="Times New Roman"/>
          <w:sz w:val="22"/>
        </w:rPr>
        <w:t xml:space="preserve">have </w:t>
      </w:r>
      <w:del w:id="86" w:author="Thomas Kwong" w:date="2021-09-12T15:55:00Z">
        <w:r w:rsidR="00D9531B" w:rsidRPr="00790445" w:rsidDel="00F61633">
          <w:rPr>
            <w:rFonts w:ascii="Times New Roman" w:hAnsi="Times New Roman" w:cs="Times New Roman"/>
            <w:sz w:val="22"/>
          </w:rPr>
          <w:delText xml:space="preserve">also </w:delText>
        </w:r>
      </w:del>
      <w:del w:id="87" w:author="Thomas Kwong" w:date="2021-09-22T18:13:00Z">
        <w:r w:rsidR="00D9531B" w:rsidRPr="00790445" w:rsidDel="00752EF5">
          <w:rPr>
            <w:rFonts w:ascii="Times New Roman" w:hAnsi="Times New Roman" w:cs="Times New Roman"/>
            <w:sz w:val="22"/>
          </w:rPr>
          <w:delText>reported</w:delText>
        </w:r>
      </w:del>
      <w:ins w:id="88" w:author="Thomas Kwong" w:date="2021-09-22T18:13:00Z">
        <w:r w:rsidR="00752EF5">
          <w:rPr>
            <w:rFonts w:ascii="Times New Roman" w:hAnsi="Times New Roman" w:cs="Times New Roman"/>
            <w:sz w:val="22"/>
          </w:rPr>
          <w:t>revealed</w:t>
        </w:r>
      </w:ins>
      <w:r w:rsidR="00D9531B" w:rsidRPr="00790445">
        <w:rPr>
          <w:rFonts w:ascii="Times New Roman" w:hAnsi="Times New Roman" w:cs="Times New Roman"/>
          <w:sz w:val="22"/>
        </w:rPr>
        <w:t xml:space="preserve"> the microbial signatures </w:t>
      </w:r>
      <w:ins w:id="89" w:author="Thomas Kwong" w:date="2021-09-22T17:36:00Z">
        <w:r w:rsidR="009B08A0">
          <w:rPr>
            <w:rFonts w:ascii="Times New Roman" w:hAnsi="Times New Roman" w:cs="Times New Roman"/>
            <w:sz w:val="22"/>
          </w:rPr>
          <w:t xml:space="preserve">or genes </w:t>
        </w:r>
      </w:ins>
      <w:r w:rsidR="00D9531B" w:rsidRPr="00790445">
        <w:rPr>
          <w:rFonts w:ascii="Times New Roman" w:hAnsi="Times New Roman" w:cs="Times New Roman"/>
          <w:sz w:val="22"/>
        </w:rPr>
        <w:t>specific</w:t>
      </w:r>
      <w:ins w:id="90" w:author="LIN, Yufeng" w:date="2021-09-20T19:17:00Z">
        <w:r w:rsidR="004266AF" w:rsidRPr="00581C0A">
          <w:rPr>
            <w:rFonts w:ascii="Times New Roman" w:hAnsi="Times New Roman" w:cs="Times New Roman"/>
            <w:sz w:val="22"/>
          </w:rPr>
          <w:t xml:space="preserve"> </w:t>
        </w:r>
        <w:del w:id="91" w:author="Thomas Kwong" w:date="2021-09-22T17:36:00Z">
          <w:r w:rsidR="004266AF" w:rsidRPr="00581C0A" w:rsidDel="009B08A0">
            <w:rPr>
              <w:rFonts w:ascii="Times New Roman" w:hAnsi="Times New Roman" w:cs="Times New Roman"/>
              <w:sz w:val="22"/>
            </w:rPr>
            <w:delText>or microbial genes</w:delText>
          </w:r>
        </w:del>
      </w:ins>
      <w:del w:id="92" w:author="Thomas Kwong" w:date="2021-09-22T17:36:00Z">
        <w:r w:rsidR="00D9531B" w:rsidRPr="00790445" w:rsidDel="009B08A0">
          <w:rPr>
            <w:rFonts w:ascii="Times New Roman" w:hAnsi="Times New Roman" w:cs="Times New Roman"/>
            <w:sz w:val="22"/>
          </w:rPr>
          <w:delText xml:space="preserve"> </w:delText>
        </w:r>
      </w:del>
      <w:r w:rsidR="00D9531B" w:rsidRPr="00790445">
        <w:rPr>
          <w:rFonts w:ascii="Times New Roman" w:hAnsi="Times New Roman" w:cs="Times New Roman"/>
          <w:sz w:val="22"/>
        </w:rPr>
        <w:t>for CRC</w:t>
      </w:r>
      <w:ins w:id="93" w:author="LIN, Yufeng" w:date="2021-09-20T19:16:00Z">
        <w:r w:rsidR="004266AF" w:rsidRPr="00581C0A">
          <w:rPr>
            <w:rFonts w:ascii="Times New Roman" w:hAnsi="Times New Roman" w:cs="Times New Roman"/>
            <w:strike/>
            <w:sz w:val="22"/>
          </w:rPr>
          <w:fldChar w:fldCharType="begin"/>
        </w:r>
      </w:ins>
      <w:r w:rsidR="004266AF">
        <w:rPr>
          <w:rFonts w:ascii="Times New Roman" w:hAnsi="Times New Roman" w:cs="Times New Roman"/>
          <w:strike/>
          <w:sz w:val="22"/>
        </w:rPr>
        <w:instrText xml:space="preserve"> ADDIN ZOTERO_ITEM CSL_CITATION {"citationID":"3yBfk9by","properties":{"formattedCitation":"\\super 6\\nosupersub{}","plainCitation":"6","noteIndex":0},"citationItems":[{"id":93,"uris":["http://zotero.org/users/7908919/items/ZDKZ4WLF"],"uri":["http://zotero.org/users/7908919/items/ZDKZ4WLF"],"itemData":{"id":93,"type":"article-journal","container-title":"Nature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cancer","volume":"25","author":[{"family":"Wirbel","given":"Jakob"}],"issued":{"date-parts":[["2019"]]}}}],"schema":"https://github.com/citation-style-language/schema/raw/master/csl-citation.json"} </w:instrText>
      </w:r>
      <w:ins w:id="94" w:author="LIN, Yufeng" w:date="2021-09-20T19:16:00Z">
        <w:r w:rsidR="004266AF" w:rsidRPr="00581C0A">
          <w:rPr>
            <w:rFonts w:ascii="Times New Roman" w:hAnsi="Times New Roman" w:cs="Times New Roman"/>
            <w:strike/>
            <w:sz w:val="22"/>
          </w:rPr>
          <w:fldChar w:fldCharType="separate"/>
        </w:r>
      </w:ins>
      <w:r w:rsidR="004266AF" w:rsidRPr="004266AF">
        <w:rPr>
          <w:rFonts w:ascii="Times New Roman" w:hAnsi="Times New Roman" w:cs="Times New Roman"/>
          <w:kern w:val="0"/>
          <w:sz w:val="22"/>
          <w:szCs w:val="24"/>
          <w:vertAlign w:val="superscript"/>
        </w:rPr>
        <w:t>6</w:t>
      </w:r>
      <w:ins w:id="95" w:author="LIN, Yufeng" w:date="2021-09-20T19:16:00Z">
        <w:r w:rsidR="004266AF" w:rsidRPr="00581C0A">
          <w:rPr>
            <w:rFonts w:ascii="Times New Roman" w:hAnsi="Times New Roman" w:cs="Times New Roman"/>
            <w:strike/>
            <w:sz w:val="22"/>
          </w:rPr>
          <w:fldChar w:fldCharType="end"/>
        </w:r>
      </w:ins>
      <w:r w:rsidR="00D9531B" w:rsidRPr="00790445">
        <w:rPr>
          <w:rFonts w:ascii="Times New Roman" w:hAnsi="Times New Roman" w:cs="Times New Roman"/>
          <w:sz w:val="22"/>
        </w:rPr>
        <w:t xml:space="preserve"> and the </w:t>
      </w:r>
      <w:commentRangeStart w:id="96"/>
      <w:r w:rsidR="00D9531B" w:rsidRPr="00790445">
        <w:rPr>
          <w:rFonts w:ascii="Times New Roman" w:hAnsi="Times New Roman" w:cs="Times New Roman"/>
          <w:sz w:val="22"/>
        </w:rPr>
        <w:t>association between the gut microbiome and choline degradatio</w:t>
      </w:r>
      <w:ins w:id="97" w:author="Thomas Kwong" w:date="2021-09-12T15:56:00Z">
        <w:r w:rsidR="00F61633">
          <w:rPr>
            <w:rFonts w:ascii="Times New Roman" w:hAnsi="Times New Roman" w:cs="Times New Roman"/>
            <w:sz w:val="22"/>
          </w:rPr>
          <w:t>n</w:t>
        </w:r>
        <w:commentRangeEnd w:id="78"/>
        <w:r w:rsidR="00FC2A07">
          <w:rPr>
            <w:rStyle w:val="CommentReference"/>
          </w:rPr>
          <w:commentReference w:id="78"/>
        </w:r>
      </w:ins>
      <w:commentRangeEnd w:id="79"/>
      <w:r w:rsidR="00AC6DD3">
        <w:rPr>
          <w:rStyle w:val="CommentReference"/>
        </w:rPr>
        <w:commentReference w:id="79"/>
      </w:r>
      <w:ins w:id="98" w:author="LIN, Yufeng" w:date="2021-09-20T19:15:00Z">
        <w:r w:rsidR="000B77CA" w:rsidRPr="00581C0A">
          <w:rPr>
            <w:rFonts w:ascii="Times New Roman" w:hAnsi="Times New Roman" w:cs="Times New Roman"/>
            <w:strike/>
            <w:sz w:val="22"/>
          </w:rPr>
          <w:fldChar w:fldCharType="begin"/>
        </w:r>
      </w:ins>
      <w:r w:rsidR="004266AF">
        <w:rPr>
          <w:rFonts w:ascii="Times New Roman" w:hAnsi="Times New Roman" w:cs="Times New Roman"/>
          <w:strike/>
          <w:sz w:val="22"/>
        </w:rPr>
        <w:instrText xml:space="preserve"> ADDIN ZOTERO_ITEM CSL_CITATION {"citationID":"sHUzSLer","properties":{"formattedCitation":"\\super 7\\nosupersub{}","plainCitation":"7","noteIndex":0},"citationItems":[{"id":94,"uris":["http://zotero.org/users/7908919/items/Y4MICPWK"],"uri":["http://zotero.org/users/7908919/items/Y4MICPWK"],"itemData":{"id":94,"type":"article-journal","container-title":"Nature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instrText>
      </w:r>
      <w:ins w:id="99" w:author="LIN, Yufeng" w:date="2021-09-20T19:15:00Z">
        <w:r w:rsidR="000B77CA" w:rsidRPr="00581C0A">
          <w:rPr>
            <w:rFonts w:ascii="Times New Roman" w:hAnsi="Times New Roman" w:cs="Times New Roman"/>
            <w:strike/>
            <w:sz w:val="22"/>
          </w:rPr>
          <w:fldChar w:fldCharType="separate"/>
        </w:r>
      </w:ins>
      <w:r w:rsidR="004266AF" w:rsidRPr="004266AF">
        <w:rPr>
          <w:rFonts w:ascii="Times New Roman" w:hAnsi="Times New Roman" w:cs="Times New Roman"/>
          <w:kern w:val="0"/>
          <w:sz w:val="22"/>
          <w:szCs w:val="24"/>
          <w:vertAlign w:val="superscript"/>
        </w:rPr>
        <w:t>7</w:t>
      </w:r>
      <w:ins w:id="100" w:author="LIN, Yufeng" w:date="2021-09-20T19:15:00Z">
        <w:r w:rsidR="000B77CA" w:rsidRPr="00581C0A">
          <w:rPr>
            <w:rFonts w:ascii="Times New Roman" w:hAnsi="Times New Roman" w:cs="Times New Roman"/>
            <w:strike/>
            <w:sz w:val="22"/>
          </w:rPr>
          <w:fldChar w:fldCharType="end"/>
        </w:r>
      </w:ins>
      <w:commentRangeEnd w:id="96"/>
      <w:r w:rsidR="009B08A0">
        <w:rPr>
          <w:rStyle w:val="CommentReference"/>
        </w:rPr>
        <w:commentReference w:id="96"/>
      </w:r>
      <w:del w:id="101" w:author="Thomas Kwong" w:date="2021-09-12T15:55:00Z">
        <w:r w:rsidR="00D9531B" w:rsidRPr="00790445" w:rsidDel="00F61633">
          <w:rPr>
            <w:rFonts w:ascii="Times New Roman" w:hAnsi="Times New Roman" w:cs="Times New Roman"/>
            <w:sz w:val="22"/>
          </w:rPr>
          <w:delText>n, respectively, through the</w:delText>
        </w:r>
      </w:del>
      <w:del w:id="102" w:author="Thomas Kwong" w:date="2021-09-12T15:54:00Z">
        <w:r w:rsidR="00D9531B" w:rsidRPr="00790445" w:rsidDel="00F61633">
          <w:rPr>
            <w:rFonts w:ascii="Times New Roman" w:hAnsi="Times New Roman" w:cs="Times New Roman"/>
            <w:sz w:val="22"/>
          </w:rPr>
          <w:delText xml:space="preserve"> meta-analysis with approximately 1,000 individuals from five cohorts</w:delText>
        </w:r>
      </w:del>
      <w:r w:rsidR="00D9531B" w:rsidRPr="00790445">
        <w:rPr>
          <w:rFonts w:ascii="Times New Roman" w:hAnsi="Times New Roman" w:cs="Times New Roman"/>
          <w:sz w:val="22"/>
        </w:rPr>
        <w:t>.</w:t>
      </w:r>
      <w:ins w:id="103" w:author="Thomas Kwong" w:date="2021-09-12T15:59:00Z">
        <w:r w:rsidR="00FC2A07">
          <w:rPr>
            <w:rFonts w:ascii="Times New Roman" w:hAnsi="Times New Roman" w:cs="Times New Roman"/>
            <w:sz w:val="22"/>
          </w:rPr>
          <w:t xml:space="preserve"> </w:t>
        </w:r>
      </w:ins>
    </w:p>
    <w:p w14:paraId="56902956" w14:textId="0F38798C" w:rsidR="00D9531B" w:rsidRPr="00790445" w:rsidRDefault="00FC2A07" w:rsidP="00790445">
      <w:pPr>
        <w:rPr>
          <w:rFonts w:ascii="Times New Roman" w:hAnsi="Times New Roman" w:cs="Times New Roman"/>
          <w:sz w:val="22"/>
        </w:rPr>
      </w:pPr>
      <w:ins w:id="104" w:author="Thomas Kwong" w:date="2021-09-12T15:59:00Z">
        <w:r w:rsidRPr="00422C33">
          <w:rPr>
            <w:rFonts w:ascii="Times New Roman" w:hAnsi="Times New Roman" w:cs="Times New Roman"/>
            <w:sz w:val="22"/>
          </w:rPr>
          <w:t>Despite the fact that &gt;9</w:t>
        </w:r>
        <w:r w:rsidRPr="009659EB">
          <w:rPr>
            <w:rFonts w:ascii="Times New Roman" w:hAnsi="Times New Roman" w:cs="Times New Roman"/>
          </w:rPr>
          <w:t xml:space="preserve">0% of </w:t>
        </w:r>
      </w:ins>
      <w:ins w:id="105" w:author="Thomas Kwong" w:date="2021-09-12T16:00:00Z">
        <w:r w:rsidRPr="009659EB">
          <w:rPr>
            <w:rFonts w:ascii="Times New Roman" w:hAnsi="Times New Roman" w:cs="Times New Roman"/>
          </w:rPr>
          <w:t xml:space="preserve">gut microbiome </w:t>
        </w:r>
      </w:ins>
      <w:ins w:id="106" w:author="Thomas Kwong" w:date="2021-09-12T16:01:00Z">
        <w:r w:rsidRPr="009659EB">
          <w:rPr>
            <w:rFonts w:ascii="Times New Roman" w:hAnsi="Times New Roman" w:cs="Times New Roman"/>
          </w:rPr>
          <w:t xml:space="preserve">are composed of </w:t>
        </w:r>
      </w:ins>
      <w:ins w:id="107" w:author="Thomas Kwong" w:date="2021-09-12T15:59:00Z">
        <w:r w:rsidRPr="009659EB">
          <w:rPr>
            <w:rFonts w:ascii="Times New Roman" w:hAnsi="Times New Roman" w:cs="Times New Roman"/>
          </w:rPr>
          <w:t>bacteria</w:t>
        </w:r>
      </w:ins>
      <w:ins w:id="108" w:author="Thomas Kwong" w:date="2021-09-12T16:01:00Z">
        <w:r w:rsidRPr="009659EB">
          <w:rPr>
            <w:rFonts w:ascii="Times New Roman" w:hAnsi="Times New Roman" w:cs="Times New Roman"/>
          </w:rPr>
          <w:t xml:space="preserve">, </w:t>
        </w:r>
      </w:ins>
      <w:del w:id="109" w:author="Thomas Kwong" w:date="2021-09-12T16:02:00Z">
        <w:r w:rsidR="00D9531B" w:rsidRPr="00FA0AD4" w:rsidDel="00FC2A07">
          <w:rPr>
            <w:rFonts w:ascii="Times New Roman" w:hAnsi="Times New Roman" w:cs="Times New Roman"/>
            <w:sz w:val="22"/>
          </w:rPr>
          <w:delText xml:space="preserve"> </w:delText>
        </w:r>
      </w:del>
      <w:moveToRangeStart w:id="110" w:author="Thomas Kwong" w:date="2021-09-12T16:01:00Z" w:name="move82354923"/>
      <w:moveTo w:id="111" w:author="Thomas Kwong" w:date="2021-09-12T16:01:00Z">
        <w:del w:id="112" w:author="Thomas Kwong" w:date="2021-09-12T16:02:00Z">
          <w:r w:rsidRPr="00FA0AD4" w:rsidDel="00FC2A07">
            <w:rPr>
              <w:rFonts w:ascii="Times New Roman" w:hAnsi="Times New Roman" w:cs="Times New Roman"/>
              <w:sz w:val="22"/>
              <w:lang w:eastAsia="zh-HK"/>
            </w:rPr>
            <w:delText>T</w:delText>
          </w:r>
        </w:del>
        <w:del w:id="113" w:author="Thomas Kwong" w:date="2021-09-12T16:03:00Z">
          <w:r w:rsidRPr="00FA0AD4" w:rsidDel="00FC2A07">
            <w:rPr>
              <w:rFonts w:ascii="Times New Roman" w:hAnsi="Times New Roman" w:cs="Times New Roman"/>
              <w:sz w:val="22"/>
              <w:lang w:eastAsia="zh-HK"/>
            </w:rPr>
            <w:delText xml:space="preserve">here have been reports exposing that </w:delText>
          </w:r>
        </w:del>
      </w:moveTo>
      <w:ins w:id="114" w:author="Thomas Kwong" w:date="2021-09-12T16:03:00Z">
        <w:r w:rsidRPr="00FA0AD4">
          <w:rPr>
            <w:rFonts w:ascii="Times New Roman" w:hAnsi="Times New Roman" w:cs="Times New Roman"/>
            <w:sz w:val="22"/>
            <w:lang w:eastAsia="zh-HK"/>
          </w:rPr>
          <w:t xml:space="preserve">a </w:t>
        </w:r>
      </w:ins>
      <w:moveTo w:id="115" w:author="Thomas Kwong" w:date="2021-09-12T16:01:00Z">
        <w:r w:rsidRPr="00FA0AD4">
          <w:rPr>
            <w:rFonts w:ascii="Times New Roman" w:hAnsi="Times New Roman" w:cs="Times New Roman"/>
            <w:sz w:val="22"/>
            <w:lang w:eastAsia="zh-HK"/>
          </w:rPr>
          <w:t>p</w:t>
        </w:r>
        <w:r w:rsidRPr="00FA0AD4">
          <w:rPr>
            <w:rFonts w:ascii="Times New Roman" w:hAnsi="Times New Roman" w:cs="Times New Roman"/>
            <w:sz w:val="22"/>
          </w:rPr>
          <w:t>erturbed gut fung</w:t>
        </w:r>
      </w:moveTo>
      <w:ins w:id="116" w:author="Thomas Kwong" w:date="2021-09-12T16:03:00Z">
        <w:r w:rsidRPr="00FA0AD4">
          <w:rPr>
            <w:rFonts w:ascii="Times New Roman" w:hAnsi="Times New Roman" w:cs="Times New Roman"/>
            <w:sz w:val="22"/>
          </w:rPr>
          <w:t>al</w:t>
        </w:r>
      </w:ins>
      <w:moveTo w:id="117" w:author="Thomas Kwong" w:date="2021-09-12T16:01:00Z">
        <w:del w:id="118" w:author="Thomas Kwong" w:date="2021-09-12T16:03:00Z">
          <w:r w:rsidRPr="00FA0AD4" w:rsidDel="00FC2A07">
            <w:rPr>
              <w:rFonts w:ascii="Times New Roman" w:hAnsi="Times New Roman" w:cs="Times New Roman"/>
              <w:sz w:val="22"/>
            </w:rPr>
            <w:delText xml:space="preserve">i </w:delText>
          </w:r>
        </w:del>
      </w:moveTo>
      <w:ins w:id="119" w:author="Thomas Kwong" w:date="2021-09-12T16:03:00Z">
        <w:r w:rsidRPr="00FA0AD4">
          <w:rPr>
            <w:rFonts w:ascii="Times New Roman" w:hAnsi="Times New Roman" w:cs="Times New Roman"/>
            <w:sz w:val="22"/>
          </w:rPr>
          <w:t xml:space="preserve"> composition </w:t>
        </w:r>
      </w:ins>
      <w:ins w:id="120" w:author="Thomas Kwong" w:date="2021-09-12T16:05:00Z">
        <w:r w:rsidRPr="00FA0AD4">
          <w:rPr>
            <w:rFonts w:ascii="Times New Roman" w:hAnsi="Times New Roman" w:cs="Times New Roman"/>
            <w:sz w:val="22"/>
          </w:rPr>
          <w:t xml:space="preserve">had </w:t>
        </w:r>
      </w:ins>
      <w:ins w:id="121" w:author="Thomas Kwong" w:date="2021-09-22T18:14:00Z">
        <w:r w:rsidR="00752EF5">
          <w:rPr>
            <w:rFonts w:ascii="Times New Roman" w:hAnsi="Times New Roman" w:cs="Times New Roman"/>
            <w:sz w:val="22"/>
          </w:rPr>
          <w:t xml:space="preserve">also </w:t>
        </w:r>
      </w:ins>
      <w:ins w:id="122" w:author="Thomas Kwong" w:date="2021-09-12T16:05:00Z">
        <w:r w:rsidRPr="00FA0AD4">
          <w:rPr>
            <w:rFonts w:ascii="Times New Roman" w:hAnsi="Times New Roman" w:cs="Times New Roman"/>
            <w:sz w:val="22"/>
          </w:rPr>
          <w:t xml:space="preserve">been </w:t>
        </w:r>
        <w:proofErr w:type="spellStart"/>
        <w:r w:rsidRPr="00FA0AD4">
          <w:rPr>
            <w:rFonts w:ascii="Times New Roman" w:hAnsi="Times New Roman" w:cs="Times New Roman"/>
            <w:sz w:val="22"/>
          </w:rPr>
          <w:t>descrbed</w:t>
        </w:r>
        <w:proofErr w:type="spellEnd"/>
        <w:r w:rsidRPr="00FA0AD4">
          <w:rPr>
            <w:rFonts w:ascii="Times New Roman" w:hAnsi="Times New Roman" w:cs="Times New Roman"/>
            <w:sz w:val="22"/>
          </w:rPr>
          <w:t xml:space="preserve"> to </w:t>
        </w:r>
      </w:ins>
      <w:moveTo w:id="123" w:author="Thomas Kwong" w:date="2021-09-12T16:01:00Z">
        <w:del w:id="124" w:author="Thomas Kwong" w:date="2021-09-12T16:05:00Z">
          <w:r w:rsidRPr="00FA0AD4" w:rsidDel="00FC2A07">
            <w:rPr>
              <w:rFonts w:ascii="Times New Roman" w:hAnsi="Times New Roman" w:cs="Times New Roman"/>
              <w:sz w:val="22"/>
            </w:rPr>
            <w:delText xml:space="preserve">were </w:delText>
          </w:r>
        </w:del>
        <w:r w:rsidRPr="00FA0AD4">
          <w:rPr>
            <w:rFonts w:ascii="Times New Roman" w:hAnsi="Times New Roman" w:cs="Times New Roman"/>
            <w:sz w:val="22"/>
          </w:rPr>
          <w:t>associate</w:t>
        </w:r>
        <w:del w:id="125" w:author="Thomas Kwong" w:date="2021-09-12T16:06:00Z">
          <w:r w:rsidRPr="00FA0AD4" w:rsidDel="00FC2A07">
            <w:rPr>
              <w:rFonts w:ascii="Times New Roman" w:hAnsi="Times New Roman" w:cs="Times New Roman"/>
              <w:sz w:val="22"/>
            </w:rPr>
            <w:delText>d</w:delText>
          </w:r>
        </w:del>
        <w:r w:rsidRPr="00FA0AD4">
          <w:rPr>
            <w:rFonts w:ascii="Times New Roman" w:hAnsi="Times New Roman" w:cs="Times New Roman"/>
            <w:sz w:val="22"/>
          </w:rPr>
          <w:t xml:space="preserve"> with </w:t>
        </w:r>
      </w:moveTo>
      <w:ins w:id="126" w:author="Thomas Kwong" w:date="2021-09-12T16:06:00Z">
        <w:r w:rsidRPr="00FA0AD4">
          <w:rPr>
            <w:rFonts w:ascii="Times New Roman" w:hAnsi="Times New Roman" w:cs="Times New Roman"/>
            <w:sz w:val="22"/>
          </w:rPr>
          <w:t>i</w:t>
        </w:r>
      </w:ins>
      <w:moveTo w:id="127" w:author="Thomas Kwong" w:date="2021-09-12T16:01:00Z">
        <w:del w:id="128" w:author="Thomas Kwong" w:date="2021-09-12T16:06:00Z">
          <w:r w:rsidRPr="00FA0AD4" w:rsidDel="00FC2A07">
            <w:rPr>
              <w:rFonts w:ascii="Times New Roman" w:hAnsi="Times New Roman" w:cs="Times New Roman"/>
              <w:sz w:val="22"/>
            </w:rPr>
            <w:delText>I</w:delText>
          </w:r>
        </w:del>
        <w:r w:rsidRPr="00FA0AD4">
          <w:rPr>
            <w:rFonts w:ascii="Times New Roman" w:hAnsi="Times New Roman" w:cs="Times New Roman"/>
            <w:sz w:val="22"/>
          </w:rPr>
          <w:t>nflammatory bowel disease</w:t>
        </w:r>
      </w:moveTo>
      <w:ins w:id="129" w:author="LIN, Yufeng" w:date="2021-09-20T19:23:00Z">
        <w:r w:rsidR="00422C33">
          <w:rPr>
            <w:rFonts w:ascii="Times New Roman" w:hAnsi="Times New Roman" w:cs="Times New Roman"/>
            <w:sz w:val="22"/>
          </w:rPr>
          <w:fldChar w:fldCharType="begin"/>
        </w:r>
        <w:r w:rsidR="00422C33">
          <w:rPr>
            <w:rFonts w:ascii="Times New Roman" w:hAnsi="Times New Roman" w:cs="Times New Roman"/>
            <w:sz w:val="22"/>
          </w:rPr>
          <w:instrText xml:space="preserve"> ADDIN ZOTERO_ITEM CSL_CITATION {"citationID":"A3lzt9nM","properties":{"formattedCitation":"\\super 8\\nosupersub{}","plainCitation":"8","noteIndex":0},"citationItems":[{"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Rats","volume":"153","author":[{"family":"Botschuijver","given":"Sara"}],"issued":{"date-parts":[["2017"]]}}}],"schema":"https://github.com/citation-style-language/schema/raw/master/csl-citation.json"} </w:instrText>
        </w:r>
        <w:r w:rsidR="00422C33">
          <w:rPr>
            <w:rFonts w:ascii="Times New Roman" w:hAnsi="Times New Roman" w:cs="Times New Roman"/>
            <w:sz w:val="22"/>
          </w:rPr>
          <w:fldChar w:fldCharType="separate"/>
        </w:r>
        <w:r w:rsidR="00422C33" w:rsidRPr="003210DD">
          <w:rPr>
            <w:rFonts w:ascii="Times New Roman" w:hAnsi="Times New Roman" w:cs="Times New Roman"/>
            <w:kern w:val="0"/>
            <w:sz w:val="22"/>
            <w:szCs w:val="24"/>
            <w:vertAlign w:val="superscript"/>
          </w:rPr>
          <w:t>8</w:t>
        </w:r>
        <w:r w:rsidR="00422C33">
          <w:rPr>
            <w:rFonts w:ascii="Times New Roman" w:hAnsi="Times New Roman" w:cs="Times New Roman"/>
            <w:sz w:val="22"/>
          </w:rPr>
          <w:fldChar w:fldCharType="end"/>
        </w:r>
      </w:ins>
      <w:moveTo w:id="130" w:author="Thomas Kwong" w:date="2021-09-12T16:01:00Z">
        <w:r w:rsidRPr="00422C33">
          <w:rPr>
            <w:rFonts w:ascii="Times New Roman" w:hAnsi="Times New Roman" w:cs="Times New Roman"/>
            <w:sz w:val="22"/>
          </w:rPr>
          <w:t xml:space="preserve"> and liver cirrhosis</w:t>
        </w:r>
      </w:moveTo>
      <w:ins w:id="131" w:author="LIN, Yufeng" w:date="2021-09-20T19:23:00Z">
        <w:r w:rsidR="00422C33">
          <w:rPr>
            <w:rFonts w:ascii="Times New Roman" w:hAnsi="Times New Roman" w:cs="Times New Roman"/>
            <w:sz w:val="22"/>
          </w:rPr>
          <w:fldChar w:fldCharType="begin"/>
        </w:r>
        <w:r w:rsidR="00422C33">
          <w:rPr>
            <w:rFonts w:ascii="Times New Roman" w:hAnsi="Times New Roman" w:cs="Times New Roman"/>
            <w:sz w:val="22"/>
          </w:rPr>
          <w:instrText xml:space="preserve"> ADDIN ZOTERO_ITEM CSL_CITATION {"citationID":"ujyFO9KI","properties":{"formattedCitation":"\\super 9\\nosupersub{}","plainCitation":"9","noteIndex":0},"citationItems":[{"id":464,"uris":["http://zotero.org/users/7908919/items/V9WJAEPJ"],"uri":["http://zotero.org/users/7908919/items/V9WJAEPJ"],"itemData":{"id":464,"type":"article-journal","abstract":"Objective Cirrhotics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M"}],"issued":{"date-parts":[["2018",6]]}}}],"schema":"https://github.com/citation-style-language/schema/raw/master/csl-citation.json"} </w:instrText>
        </w:r>
        <w:r w:rsidR="00422C33">
          <w:rPr>
            <w:rFonts w:ascii="Times New Roman" w:hAnsi="Times New Roman" w:cs="Times New Roman"/>
            <w:sz w:val="22"/>
          </w:rPr>
          <w:fldChar w:fldCharType="separate"/>
        </w:r>
        <w:r w:rsidR="00422C33" w:rsidRPr="003210DD">
          <w:rPr>
            <w:rFonts w:ascii="Times New Roman" w:hAnsi="Times New Roman" w:cs="Times New Roman"/>
            <w:kern w:val="0"/>
            <w:sz w:val="22"/>
            <w:szCs w:val="24"/>
            <w:vertAlign w:val="superscript"/>
          </w:rPr>
          <w:t>9</w:t>
        </w:r>
        <w:r w:rsidR="00422C33">
          <w:rPr>
            <w:rFonts w:ascii="Times New Roman" w:hAnsi="Times New Roman" w:cs="Times New Roman"/>
            <w:sz w:val="22"/>
          </w:rPr>
          <w:fldChar w:fldCharType="end"/>
        </w:r>
        <w:r w:rsidR="00422C33">
          <w:rPr>
            <w:rFonts w:ascii="Times New Roman" w:hAnsi="Times New Roman" w:cs="Times New Roman"/>
            <w:sz w:val="22"/>
          </w:rPr>
          <w:t>.</w:t>
        </w:r>
      </w:ins>
      <w:moveTo w:id="132" w:author="Thomas Kwong" w:date="2021-09-12T16:01:00Z">
        <w:del w:id="133" w:author="Thomas Kwong" w:date="2021-09-12T16:11:00Z">
          <w:r w:rsidRPr="00FA0AD4" w:rsidDel="007148B3">
            <w:rPr>
              <w:rFonts w:ascii="Times New Roman" w:hAnsi="Times New Roman" w:cs="Times New Roman"/>
              <w:sz w:val="22"/>
            </w:rPr>
            <w:fldChar w:fldCharType="begin"/>
          </w:r>
          <w:r w:rsidRPr="00FA0AD4" w:rsidDel="007148B3">
            <w:rPr>
              <w:rFonts w:ascii="Times New Roman" w:hAnsi="Times New Roman" w:cs="Times New Roman"/>
              <w:sz w:val="22"/>
            </w:rPr>
            <w:delInstrText xml:space="preserve"> ADDIN ZOTERO_ITEM CSL_CITATION {"citationID":"e4WJFiUD","properties":{"formattedCitation":"\\super 12\\uc0\\u8211{}14\\nosupersub{}","plainCitation":"12–14","noteIndex":0},"citationItems":[{"id":464,"uris":["http://zotero.org/users/7908919/items/V9WJAEPJ"],"uri":["http://zotero.org/users/7908919/items/V9WJAEPJ"],"itemData":{"id":464,"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id":468,"uris":["http://zotero.org/users/7908919/items/FAR7I687"],"uri":["http://zotero.org/users/7908919/items/FAR7I687"],"itemData":{"id":468,"type":"article-journal","abstract":"Fungi and mammals share a co‑evolutionary history and are involved in a complex web of interactions. Studies focused on commensal bacteria suggest that pathological changes in the microbiota, historically known as dysbiosis, are at the root of many inflammatory diseases of non-infectious origin. However, the importance of dysbiosis in the fungal community — the mycobiota — was only recently acknowledged to have a pathological role, as novel findings have suggested that mycobiota disruption can have detrimental effects on host immunity. Fungal dysbiosis and homeostasis are dynamic processes that are probably more common than actual fungal infections, and therefore constantly shape the immune response. In this Review, we summarize specific mycobiota patterns that are associated with fungal dysbiosis, and discuss how mucosal immunity has evolved to distinguish fungal infections from dysbiosis and how it responds to these different conditions. We propose that gut microbiota dysbiosis is a collective feature of complex interactions between prokaryotic and eukaryotic microbial communities that can affect immunity and that can influence health and disease.","container-title":"Nature Reviews Immunology","DOI":"10.1038/nri.2017.55","ISSN":"1474-1733, 1474-1741","issue":"10","journalAbbreviation":"Nat Rev Immunol","language":"en","page":"635-646","source":"DOI.org (Crossref)","title":"Fungal dysbiosis: immunity and interactions at mucosal barriers","title-short":"Fungal dysbiosis","volume":"17","author":[{"family":"Iliev","given":"Iliyan D."},{"family":"Leonardi","given":"Irina"}],"issued":{"date-parts":[["2017",10]]}}}],"schema":"https://github.com/citation-style-language/schema/raw/master/csl-citation.json"} </w:delInstrText>
          </w:r>
          <w:r w:rsidRPr="00FA0AD4" w:rsidDel="007148B3">
            <w:rPr>
              <w:rFonts w:ascii="Times New Roman" w:hAnsi="Times New Roman" w:cs="Times New Roman"/>
              <w:sz w:val="22"/>
            </w:rPr>
            <w:fldChar w:fldCharType="separate"/>
          </w:r>
          <w:r w:rsidRPr="00FA0AD4" w:rsidDel="007148B3">
            <w:rPr>
              <w:rFonts w:ascii="Times New Roman" w:eastAsia="DengXian" w:hAnsi="Times New Roman" w:cs="Times New Roman"/>
              <w:kern w:val="0"/>
              <w:sz w:val="22"/>
              <w:vertAlign w:val="superscript"/>
            </w:rPr>
            <w:delText>12–14</w:delText>
          </w:r>
          <w:r w:rsidRPr="00FA0AD4" w:rsidDel="007148B3">
            <w:rPr>
              <w:rFonts w:ascii="Times New Roman" w:hAnsi="Times New Roman" w:cs="Times New Roman"/>
              <w:sz w:val="22"/>
            </w:rPr>
            <w:fldChar w:fldCharType="end"/>
          </w:r>
        </w:del>
      </w:moveTo>
      <w:ins w:id="134" w:author="Thomas Kwong" w:date="2021-09-12T16:10:00Z">
        <w:r w:rsidR="007148B3" w:rsidRPr="00422C33">
          <w:rPr>
            <w:rFonts w:ascii="Times New Roman" w:hAnsi="Times New Roman" w:cs="Times New Roman"/>
            <w:sz w:val="22"/>
          </w:rPr>
          <w:t xml:space="preserve"> </w:t>
        </w:r>
      </w:ins>
      <w:ins w:id="135" w:author="LIN, Yufeng" w:date="2021-09-28T13:05:00Z">
        <w:r w:rsidR="004314C2">
          <w:rPr>
            <w:rFonts w:ascii="Times New Roman" w:hAnsi="Times New Roman" w:cs="Times New Roman"/>
            <w:sz w:val="22"/>
          </w:rPr>
          <w:t>Fungi</w:t>
        </w:r>
      </w:ins>
      <w:ins w:id="136" w:author="LIN, Yufeng" w:date="2021-09-20T19:24:00Z">
        <w:r w:rsidR="00422C33">
          <w:rPr>
            <w:rFonts w:ascii="Times New Roman" w:hAnsi="Times New Roman" w:cs="Times New Roman"/>
            <w:sz w:val="22"/>
          </w:rPr>
          <w:t xml:space="preserve"> could influence the </w:t>
        </w:r>
      </w:ins>
      <w:moveTo w:id="137" w:author="Thomas Kwong" w:date="2021-09-12T16:01:00Z">
        <w:del w:id="138" w:author="Thomas Kwong" w:date="2021-09-12T16:11:00Z">
          <w:r w:rsidRPr="00FA0AD4" w:rsidDel="007148B3">
            <w:rPr>
              <w:rFonts w:ascii="Times New Roman" w:hAnsi="Times New Roman" w:cs="Times New Roman"/>
              <w:sz w:val="22"/>
            </w:rPr>
            <w:delText>. And some previous studies</w:delText>
          </w:r>
          <w:r w:rsidRPr="00FA0AD4" w:rsidDel="007148B3">
            <w:rPr>
              <w:rFonts w:ascii="Times New Roman" w:hAnsi="Times New Roman" w:cs="Times New Roman"/>
              <w:sz w:val="22"/>
            </w:rPr>
            <w:fldChar w:fldCharType="begin"/>
          </w:r>
          <w:r w:rsidRPr="00FA0AD4" w:rsidDel="007148B3">
            <w:rPr>
              <w:rFonts w:ascii="Times New Roman" w:hAnsi="Times New Roman" w:cs="Times New Roman"/>
              <w:sz w:val="22"/>
            </w:rPr>
            <w:delInstrText xml:space="preserve"> ADDIN ZOTERO_ITEM CSL_CITATION {"citationID":"prANYixp","properties":{"formattedCitation":"\\super 15,16\\nosupersub{}","plainCitation":"15,16","noteIndex":0},"citationItems":[{"id":497,"uris":["http://zotero.org/users/7908919/items/SAH85TCQ"],"uri":["http://zotero.org/users/7908919/items/SAH85TCQ"],"itemData":{"id":497,"type":"article-journal","abstract":"Mammals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M."}],"accessed":{"date-parts":[["2021",9,1]]},"issued":{"date-parts":[["2012",6,8]]}}},{"id":503,"uris":["http://zotero.org/users/7908919/items/4I9UFERD"],"uri":["http://zotero.org/users/7908919/items/4I9UFERD"],"itemData":{"id":503,"type":"article-journal","abstract":"Compared to bacteria, the role of fungi within the intestinal microbiota is poorly understood. In this study we investigated whether the presence of a ‘‘healthy’’ fungal community in the gut is important for modulating immune function. Prolonged oral treatment of mice with antifungal drugs resulted in increased disease severity in acute and chronic models of colitis, and also exacerbated the development of allergic airway disease. Microbiota proﬁling revealed restructuring of fungal and bacterial communities. Specifically, representation of Candida spp. was reduced, while Aspergillus, Wallemia, and Epicoccum spp. were increased. Oral supplementation with a mixture of three fungi found to expand during antifungal treatment (Aspergillus amstelodami, Epicoccum nigrum, and Wallemia sebi) was sufﬁcient to recapitulate the exacerbating effects of antifungal drugs on allergic airway disease. Taken together, these results indicate that disruption of commensal fungal populations can inﬂuence local and peripheral immune responses and enhance relevant disease states.","container-title":"Cell Host &amp; Microbe","DOI":"10.1016/j.chom.2016.05.003","ISSN":"19313128","issue":"6","journalAbbreviation":"Cell Host &amp; Microbe","language":"en","page":"865-873","source":"DOI.org (Crossref)","title":"Immunological Consequences of Intestinal Fungal Dysbiosis","volume":"19","author":[{"family":"Wheeler","given":"Matthew L."},{"family":"Limon","given":"Jose J."},{"family":"Bar","given":"Agnieszka S."},{"family":"Leal","given":"Christian A."},{"family":"Gargus","given":"Matthew"},{"family":"Tang","given":"Jie"},{"family":"Brown","given":"Jordan"},{"family":"Funari","given":"Vincent A."},{"family":"Wang","given":"Hanlin L."},{"family":"Crother","given":"Timothy R."},{"family":"Arditi","given":"Moshe"},{"family":"Underhill","given":"David M."},{"family":"Iliev","given":"Iliyan D."}],"issued":{"date-parts":[["2016",6]]}}}],"schema":"https://github.com/citation-style-language/schema/raw/master/csl-citation.json"} </w:delInstrText>
          </w:r>
          <w:r w:rsidRPr="00FA0AD4" w:rsidDel="007148B3">
            <w:rPr>
              <w:rFonts w:ascii="Times New Roman" w:hAnsi="Times New Roman" w:cs="Times New Roman"/>
              <w:sz w:val="22"/>
            </w:rPr>
            <w:fldChar w:fldCharType="separate"/>
          </w:r>
          <w:r w:rsidRPr="00FA0AD4" w:rsidDel="007148B3">
            <w:rPr>
              <w:rFonts w:ascii="Times New Roman" w:eastAsia="DengXian" w:hAnsi="Times New Roman" w:cs="Times New Roman"/>
              <w:kern w:val="0"/>
              <w:sz w:val="22"/>
              <w:vertAlign w:val="superscript"/>
            </w:rPr>
            <w:delText>15,16</w:delText>
          </w:r>
          <w:r w:rsidRPr="00FA0AD4" w:rsidDel="007148B3">
            <w:rPr>
              <w:rFonts w:ascii="Times New Roman" w:hAnsi="Times New Roman" w:cs="Times New Roman"/>
              <w:sz w:val="22"/>
            </w:rPr>
            <w:fldChar w:fldCharType="end"/>
          </w:r>
          <w:r w:rsidRPr="00FA0AD4" w:rsidDel="007148B3">
            <w:rPr>
              <w:rFonts w:ascii="Times New Roman" w:hAnsi="Times New Roman" w:cs="Times New Roman"/>
              <w:sz w:val="22"/>
            </w:rPr>
            <w:delText xml:space="preserve"> have indicated that fungi, the primary members of micro-eukaryotes, could influence the </w:delText>
          </w:r>
        </w:del>
        <w:commentRangeStart w:id="139"/>
        <w:commentRangeStart w:id="140"/>
        <w:r w:rsidRPr="00FA0AD4">
          <w:rPr>
            <w:rFonts w:ascii="Times New Roman" w:hAnsi="Times New Roman" w:cs="Times New Roman"/>
            <w:sz w:val="22"/>
          </w:rPr>
          <w:t>immunological responses of the host by dampening or promoting local inflammatory reactions</w:t>
        </w:r>
      </w:moveTo>
      <w:commentRangeEnd w:id="139"/>
      <w:r w:rsidR="007148B3" w:rsidRPr="009659EB">
        <w:rPr>
          <w:rStyle w:val="CommentReference"/>
          <w:rFonts w:ascii="Times New Roman" w:hAnsi="Times New Roman" w:cs="Times New Roman"/>
        </w:rPr>
        <w:commentReference w:id="139"/>
      </w:r>
      <w:commentRangeEnd w:id="140"/>
      <w:r w:rsidR="00AC6DD3">
        <w:rPr>
          <w:rStyle w:val="CommentReference"/>
        </w:rPr>
        <w:commentReference w:id="140"/>
      </w:r>
      <w:ins w:id="141" w:author="Thomas Kwong" w:date="2021-09-12T16:11:00Z">
        <w:r w:rsidR="007148B3" w:rsidRPr="007148B3">
          <w:rPr>
            <w:rFonts w:ascii="Times New Roman" w:hAnsi="Times New Roman" w:cs="Times New Roman"/>
            <w:sz w:val="22"/>
          </w:rPr>
          <w:t xml:space="preserve"> </w:t>
        </w:r>
        <w:r w:rsidR="007148B3" w:rsidRPr="00790445">
          <w:rPr>
            <w:rFonts w:ascii="Times New Roman" w:hAnsi="Times New Roman" w:cs="Times New Roman"/>
            <w:sz w:val="22"/>
          </w:rPr>
          <w:fldChar w:fldCharType="begin"/>
        </w:r>
      </w:ins>
      <w:r w:rsidR="00422C33">
        <w:rPr>
          <w:rFonts w:ascii="Times New Roman" w:hAnsi="Times New Roman" w:cs="Times New Roman"/>
          <w:sz w:val="22"/>
        </w:rPr>
        <w:instrText xml:space="preserve"> ADDIN ZOTERO_ITEM CSL_CITATION {"citationID":"8HC535wf","properties":{"formattedCitation":"\\super 8\\uc0\\u8211{}12\\nosupersub{}","plainCitation":"8–12","noteIndex":0},"citationItems":[{"id":464,"uris":["http://zotero.org/users/7908919/items/V9WJAEPJ"],"uri":["http://zotero.org/users/7908919/items/V9WJAEPJ"],"itemData":{"id":464,"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id":468,"uris":["http://zotero.org/users/7908919/items/FAR7I687"],"uri":["http://zotero.org/users/7908919/items/FAR7I687"],"itemData":{"id":468,"type":"article-journal","abstract":"Fungi and mammals share a co‑evolutionary history and are involved in a complex web of interactions. Studies focused on commensal bacteria suggest that pathological changes in the microbiota, historically known as dysbiosis, are at the root of many inflammatory diseases of non-infectious origin. However, the importance of dysbiosis in the fungal community — the mycobiota — was only recently acknowledged to have a pathological role, as novel findings have suggested that mycobiota disruption can have detrimental effects on host immunity. Fungal dysbiosis and homeostasis are dynamic processes that are probably more common than actual fungal infections, and therefore constantly shape the immune response. In this Review, we summarize specific mycobiota patterns that are associated with fungal dysbiosis, and discuss how mucosal immunity has evolved to distinguish fungal infections from dysbiosis and how it responds to these different conditions. We propose that gut microbiota dysbiosis is a collective feature of complex interactions between prokaryotic and eukaryotic microbial communities that can affect immunity and that can influence health and disease.","container-title":"Nature Reviews Immunology","DOI":"10.1038/nri.2017.55","ISSN":"1474-1733, 1474-1741","issue":"10","journalAbbreviation":"Nat Rev Immunol","language":"en","page":"635-646","source":"DOI.org (Crossref)","title":"Fungal dysbiosis: immunity and interactions at mucosal barriers","title-short":"Fungal dysbiosis","volume":"17","author":[{"family":"Iliev","given":"Iliyan D."},{"family":"Leonardi","given":"Irina"}],"issued":{"date-parts":[["2017",10]]}}},{"id":497,"uris":["http://zotero.org/users/7908919/items/SAH85TCQ"],"uri":["http://zotero.org/users/7908919/items/SAH85TCQ"],"itemData":{"id":497,"type":"article-journal","abstract":"Mammals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M."}],"accessed":{"date-parts":[["2021",9,1]]},"issued":{"date-parts":[["2012",6,8]]}}},{"id":503,"uris":["http://zotero.org/users/7908919/items/4I9UFERD"],"uri":["http://zotero.org/users/7908919/items/4I9UFERD"],"itemData":{"id":503,"type":"article-journal","abstract":"Compared to bacteria, the role of fungi within the intestinal microbiota is poorly understood. In this study we investigated whether the presence of a ‘‘healthy’’ fungal community in the gut is important for modulating immune function. Prolonged oral treatment of mice with antifungal drugs resulted in increased disease severity in acute and chronic models of colitis, and also exacerbated the development of allergic airway disease. Microbiota proﬁling revealed restructuring of fungal and bacterial communities. Specifically, representation of Candida spp. was reduced, while Aspergillus, Wallemia, and Epicoccum spp. were increased. Oral supplementation with a mixture of three fungi found to expand during antifungal treatment (Aspergillus amstelodami, Epicoccum nigrum, and Wallemia sebi) was sufﬁcient to recapitulate the exacerbating effects of antifungal drugs on allergic airway disease. Taken together, these results indicate that disruption of commensal fungal populations can inﬂuence local and peripheral immune responses and enhance relevant disease states.","container-title":"Cell Host &amp; Microbe","DOI":"10.1016/j.chom.2016.05.003","ISSN":"19313128","issue":"6","journalAbbreviation":"Cell Host &amp; Microbe","language":"en","page":"865-873","source":"DOI.org (Crossref)","title":"Immunological Consequences of Intestinal Fungal Dysbiosis","volume":"19","author":[{"family":"Wheeler","given":"Matthew L."},{"family":"Limon","given":"Jose J."},{"family":"Bar","given":"Agnieszka</w:instrText>
      </w:r>
      <w:r w:rsidR="00422C33">
        <w:rPr>
          <w:rFonts w:ascii="Times New Roman" w:hAnsi="Times New Roman" w:cs="Times New Roman" w:hint="eastAsia"/>
          <w:sz w:val="22"/>
        </w:rPr>
        <w:instrText> </w:instrText>
      </w:r>
      <w:r w:rsidR="00422C33">
        <w:rPr>
          <w:rFonts w:ascii="Times New Roman" w:hAnsi="Times New Roman" w:cs="Times New Roman"/>
          <w:sz w:val="22"/>
        </w:rPr>
        <w:instrText xml:space="preserve">S."},{"family":"Leal","given":"Christian A."},{"family":"Gargus","given":"Matthew"},{"family":"Tang","given":"Jie"},{"family":"Brown","given":"Jordan"},{"family":"Funari","given":"Vincent A."},{"family":"Wang","given":"Hanlin L."},{"family":"Crother","given":"Timothy R."},{"family":"Arditi","given":"Moshe"},{"family":"Underhill","given":"David M."},{"family":"Iliev","given":"Iliyan D."}],"issued":{"date-parts":[["2016",6]]}}}],"schema":"https://github.com/citation-style-language/schema/raw/master/csl-citation.json"} </w:instrText>
      </w:r>
      <w:ins w:id="142" w:author="Thomas Kwong" w:date="2021-09-12T16:11:00Z">
        <w:r w:rsidR="007148B3" w:rsidRPr="00790445">
          <w:rPr>
            <w:rFonts w:ascii="Times New Roman" w:hAnsi="Times New Roman" w:cs="Times New Roman"/>
            <w:sz w:val="22"/>
          </w:rPr>
          <w:fldChar w:fldCharType="separate"/>
        </w:r>
      </w:ins>
      <w:r w:rsidR="00422C33" w:rsidRPr="00422C33">
        <w:rPr>
          <w:rFonts w:ascii="Times New Roman" w:hAnsi="Times New Roman" w:cs="Times New Roman"/>
          <w:kern w:val="0"/>
          <w:sz w:val="22"/>
          <w:szCs w:val="24"/>
          <w:vertAlign w:val="superscript"/>
        </w:rPr>
        <w:t>8–12</w:t>
      </w:r>
      <w:ins w:id="143" w:author="Thomas Kwong" w:date="2021-09-12T16:11:00Z">
        <w:r w:rsidR="007148B3" w:rsidRPr="00790445">
          <w:rPr>
            <w:rFonts w:ascii="Times New Roman" w:hAnsi="Times New Roman" w:cs="Times New Roman"/>
            <w:sz w:val="22"/>
          </w:rPr>
          <w:fldChar w:fldCharType="end"/>
        </w:r>
      </w:ins>
      <w:moveTo w:id="144" w:author="Thomas Kwong" w:date="2021-09-12T16:01:00Z">
        <w:r w:rsidRPr="00790445">
          <w:rPr>
            <w:rFonts w:ascii="Times New Roman" w:hAnsi="Times New Roman" w:cs="Times New Roman"/>
            <w:sz w:val="22"/>
          </w:rPr>
          <w:t xml:space="preserve">. </w:t>
        </w:r>
      </w:moveTo>
      <w:ins w:id="145" w:author="LIN, Yufeng" w:date="2021-09-20T19:22:00Z">
        <w:r w:rsidR="00422C33">
          <w:rPr>
            <w:rFonts w:ascii="Times New Roman" w:hAnsi="Times New Roman" w:cs="Times New Roman"/>
            <w:sz w:val="22"/>
          </w:rPr>
          <w:t xml:space="preserve">For instance, the mammalian intestinal </w:t>
        </w:r>
      </w:ins>
      <w:ins w:id="146" w:author="LIN, Yufeng" w:date="2021-09-28T13:00:00Z">
        <w:r w:rsidR="00E06A91">
          <w:rPr>
            <w:rFonts w:ascii="Times New Roman" w:hAnsi="Times New Roman" w:cs="Times New Roman"/>
            <w:sz w:val="22"/>
          </w:rPr>
          <w:t>fungal</w:t>
        </w:r>
      </w:ins>
      <w:ins w:id="147" w:author="LIN, Yufeng" w:date="2021-09-20T19:22:00Z">
        <w:r w:rsidR="00422C33">
          <w:rPr>
            <w:rFonts w:ascii="Times New Roman" w:hAnsi="Times New Roman" w:cs="Times New Roman"/>
            <w:sz w:val="22"/>
          </w:rPr>
          <w:t xml:space="preserve"> community interacts with the immune system through the innate immune receptor </w:t>
        </w:r>
        <w:commentRangeStart w:id="148"/>
        <w:r w:rsidR="00422C33">
          <w:rPr>
            <w:rFonts w:ascii="Times New Roman" w:hAnsi="Times New Roman" w:cs="Times New Roman"/>
            <w:sz w:val="22"/>
          </w:rPr>
          <w:t>Dectin-1</w:t>
        </w:r>
        <w:r w:rsidR="00422C33">
          <w:rPr>
            <w:rFonts w:ascii="Times New Roman" w:hAnsi="Times New Roman" w:cs="Times New Roman"/>
            <w:sz w:val="22"/>
          </w:rPr>
          <w:fldChar w:fldCharType="begin"/>
        </w:r>
        <w:r w:rsidR="00422C33">
          <w:rPr>
            <w:rFonts w:ascii="Times New Roman" w:hAnsi="Times New Roman" w:cs="Times New Roman"/>
            <w:sz w:val="22"/>
          </w:rPr>
          <w:instrText xml:space="preserve"> ADDIN ZOTERO_ITEM CSL_CITATION {"citationID":"zHkdVwos","properties":{"formattedCitation":"\\super 11\\nosupersub{}","plainCitation":"11","noteIndex":0},"citationItems":[{"id":497,"uris":["http://zotero.org/users/7908919/items/SAH85TCQ"],"uri":["http://zotero.org/users/7908919/items/SAH85TCQ"],"itemData":{"id":497,"type":"article-journal","abstract":"Mammals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M."}],"accessed":{"date-parts":[["2021",9,1]]},"issued":{"date-parts":[["2012",6,8]]}}}],"schema":"https://github.com/citation-style-language/schema/raw/master/csl-citation.json"} </w:instrText>
        </w:r>
        <w:r w:rsidR="00422C33">
          <w:rPr>
            <w:rFonts w:ascii="Times New Roman" w:hAnsi="Times New Roman" w:cs="Times New Roman"/>
            <w:sz w:val="22"/>
          </w:rPr>
          <w:fldChar w:fldCharType="separate"/>
        </w:r>
        <w:r w:rsidR="00422C33" w:rsidRPr="002C2283">
          <w:rPr>
            <w:rFonts w:ascii="Times New Roman" w:hAnsi="Times New Roman" w:cs="Times New Roman"/>
            <w:kern w:val="0"/>
            <w:sz w:val="22"/>
            <w:szCs w:val="24"/>
            <w:vertAlign w:val="superscript"/>
          </w:rPr>
          <w:t>11</w:t>
        </w:r>
        <w:r w:rsidR="00422C33">
          <w:rPr>
            <w:rFonts w:ascii="Times New Roman" w:hAnsi="Times New Roman" w:cs="Times New Roman"/>
            <w:sz w:val="22"/>
          </w:rPr>
          <w:fldChar w:fldCharType="end"/>
        </w:r>
      </w:ins>
      <w:commentRangeEnd w:id="148"/>
      <w:r w:rsidR="007C755A">
        <w:rPr>
          <w:rStyle w:val="CommentReference"/>
        </w:rPr>
        <w:commentReference w:id="148"/>
      </w:r>
      <w:ins w:id="149" w:author="LIN, Yufeng" w:date="2021-09-20T19:22:00Z">
        <w:r w:rsidR="00422C33">
          <w:rPr>
            <w:rFonts w:ascii="Times New Roman" w:hAnsi="Times New Roman" w:cs="Times New Roman"/>
            <w:sz w:val="22"/>
          </w:rPr>
          <w:t xml:space="preserve">. </w:t>
        </w:r>
      </w:ins>
      <w:ins w:id="150" w:author="Thomas Kwong" w:date="2021-09-22T17:47:00Z">
        <w:r w:rsidR="007C755A">
          <w:rPr>
            <w:rFonts w:ascii="Times New Roman" w:hAnsi="Times New Roman" w:cs="Times New Roman"/>
            <w:sz w:val="22"/>
          </w:rPr>
          <w:t>T</w:t>
        </w:r>
      </w:ins>
      <w:ins w:id="151" w:author="LIN, Yufeng" w:date="2021-09-20T19:22:00Z">
        <w:del w:id="152" w:author="Thomas Kwong" w:date="2021-09-22T17:47:00Z">
          <w:r w:rsidR="00422C33" w:rsidDel="007C755A">
            <w:rPr>
              <w:rFonts w:ascii="Times New Roman" w:hAnsi="Times New Roman" w:cs="Times New Roman"/>
              <w:sz w:val="22"/>
            </w:rPr>
            <w:delText>And t</w:delText>
          </w:r>
        </w:del>
        <w:r w:rsidR="00422C33">
          <w:rPr>
            <w:rFonts w:ascii="Times New Roman" w:hAnsi="Times New Roman" w:cs="Times New Roman"/>
            <w:sz w:val="22"/>
          </w:rPr>
          <w:t xml:space="preserve">he commensal fungi </w:t>
        </w:r>
      </w:ins>
      <w:ins w:id="153" w:author="Thomas Kwong" w:date="2021-09-22T17:47:00Z">
        <w:r w:rsidR="007C755A">
          <w:rPr>
            <w:rFonts w:ascii="Times New Roman" w:hAnsi="Times New Roman" w:cs="Times New Roman"/>
            <w:sz w:val="22"/>
          </w:rPr>
          <w:t>was shown to</w:t>
        </w:r>
      </w:ins>
      <w:ins w:id="154" w:author="LIN, Yufeng" w:date="2021-09-20T19:22:00Z">
        <w:del w:id="155" w:author="Thomas Kwong" w:date="2021-09-22T17:47:00Z">
          <w:r w:rsidR="00422C33" w:rsidDel="007C755A">
            <w:rPr>
              <w:rFonts w:ascii="Times New Roman" w:hAnsi="Times New Roman" w:cs="Times New Roman"/>
              <w:sz w:val="22"/>
            </w:rPr>
            <w:delText>could</w:delText>
          </w:r>
        </w:del>
        <w:r w:rsidR="00422C33">
          <w:rPr>
            <w:rFonts w:ascii="Times New Roman" w:hAnsi="Times New Roman" w:cs="Times New Roman"/>
            <w:sz w:val="22"/>
          </w:rPr>
          <w:t xml:space="preserve"> protect from colitis-associated colon cancer </w:t>
        </w:r>
        <w:del w:id="156" w:author="Thomas Kwong" w:date="2021-09-22T17:42:00Z">
          <w:r w:rsidR="00422C33" w:rsidDel="007C755A">
            <w:rPr>
              <w:rFonts w:ascii="Times New Roman" w:hAnsi="Times New Roman" w:cs="Times New Roman"/>
              <w:sz w:val="22"/>
            </w:rPr>
            <w:delText xml:space="preserve">with the SYK-CARD9 </w:delText>
          </w:r>
        </w:del>
        <w:r w:rsidR="00422C33">
          <w:rPr>
            <w:rFonts w:ascii="Times New Roman" w:hAnsi="Times New Roman" w:cs="Times New Roman"/>
            <w:sz w:val="22"/>
          </w:rPr>
          <w:t xml:space="preserve">by prompting inflammasome activation and IL-18 maturation in </w:t>
        </w:r>
      </w:ins>
      <w:ins w:id="157" w:author="Thomas Kwong" w:date="2021-09-22T17:43:00Z">
        <w:r w:rsidR="007C755A">
          <w:rPr>
            <w:rFonts w:ascii="Times New Roman" w:hAnsi="Times New Roman" w:cs="Times New Roman"/>
            <w:sz w:val="22"/>
          </w:rPr>
          <w:t>murine model</w:t>
        </w:r>
      </w:ins>
      <w:ins w:id="158" w:author="LIN, Yufeng" w:date="2021-09-20T19:22:00Z">
        <w:del w:id="159" w:author="Thomas Kwong" w:date="2021-09-22T17:43:00Z">
          <w:r w:rsidR="00422C33" w:rsidDel="007C755A">
            <w:rPr>
              <w:rFonts w:ascii="Times New Roman" w:hAnsi="Times New Roman" w:cs="Times New Roman"/>
              <w:sz w:val="22"/>
            </w:rPr>
            <w:delText>the colon in AOM-DSS treatment mice</w:delText>
          </w:r>
        </w:del>
        <w:r w:rsidR="00422C33">
          <w:rPr>
            <w:rFonts w:ascii="Times New Roman" w:hAnsi="Times New Roman" w:cs="Times New Roman"/>
            <w:sz w:val="22"/>
          </w:rPr>
          <w:fldChar w:fldCharType="begin"/>
        </w:r>
        <w:r w:rsidR="00422C33">
          <w:rPr>
            <w:rFonts w:ascii="Times New Roman" w:hAnsi="Times New Roman" w:cs="Times New Roman"/>
            <w:sz w:val="22"/>
          </w:rPr>
          <w:instrText xml:space="preserve"> ADDIN ZOTERO_ITEM CSL_CITATION {"citationID":"YufARzgA","properties":{"formattedCitation":"\\super 13\\nosupersub{}","plainCitation":"13","noteIndex":0},"citationItems":[{"id":621,"uris":["http://zotero.org/users/7908919/items/CRVSFTHB"],"uri":["http://zotero.org/users/7908919/items/CRVSFTHB"],"itemData":{"id":621,"type":"article-journal","abstract":"Fungi represent a signiﬁcant proportion of the gut microbiota. Aberrant immune responses to fungi are frequently observed in inﬂammatory bowel diseases (IBD) and colorectal cancer (CRC), and mutations in the fungal-sensing pathways are associated with the pathogenesis of IBD. Fungal recognition receptors trigger downstream signaling via the common adaptor protein CARD9 and the kinase SYK. Here we found that commensal gut fungi promoted inﬂammasome activation during AOM-DSS-induced colitis. Myeloid cell-speciﬁc deletion of Card9 or Syk reduced inﬂammasome activation and interleukin (IL)-18 maturation and increased susceptibility to colitis and CRC. IL-18 promoted epithelial barrier restitution and interferon-g production by intestinal CD8+ T cells. Supplementation of IL-18 or transfer of wildtype myeloid cells reduced tumor burden in AOMDSS-treated Card9À/À and Sykﬂ/ﬂLysMCre/+ mice, whereas treatment with anti-fungal agents exacerbated colitis and CRC. CARD9 deletion changes the gut microbial landscape, suggesting that SYKCARD9 signaling maintains a microbial ecology that promotes inﬂammasome activation and thereby restrains colitis and colon tumorigenesis.","container-title":"Immunity","DOI":"10.1016/j.immuni.2018.08.024","ISSN":"10747613","issue":"3","journalAbbreviation":"Immunity","language":"en","page":"515-530.e5","source":"DOI.org (Crossref)","title":"SYK-CARD9 Signaling Axis Promotes Gut Fungi-Mediated Inflammasome Activation to Restrict Colitis and Colon Cancer","volume":"49","author":[{"family":"Malik","given":"Ankit"},{"family":"Sharma","given":"Deepika"},{"family":"Malireddi","given":"R.K. Subbarao"},{"family":"Guy","given":"Clifford S."},{"family":"Chang","given":"Ti-Cheng"},{"family":"Olsen","given":"Scott R."},{"family":"Neale","given":"Geoffrey"},{"family":"Vogel","given":"Peter"},{"family":"Kanneganti","given":"Thirumala-Devi"}],"issued":{"date-parts":[["2018",9]]}}}],"schema":"https://github.com/citation-style-language/schema/raw/master/csl-citation.json"} </w:instrText>
        </w:r>
        <w:r w:rsidR="00422C33">
          <w:rPr>
            <w:rFonts w:ascii="Times New Roman" w:hAnsi="Times New Roman" w:cs="Times New Roman"/>
            <w:sz w:val="22"/>
          </w:rPr>
          <w:fldChar w:fldCharType="separate"/>
        </w:r>
        <w:r w:rsidR="00422C33" w:rsidRPr="00DE1A3A">
          <w:rPr>
            <w:rFonts w:ascii="Times New Roman" w:hAnsi="Times New Roman" w:cs="Times New Roman"/>
            <w:kern w:val="0"/>
            <w:sz w:val="22"/>
            <w:szCs w:val="24"/>
            <w:vertAlign w:val="superscript"/>
          </w:rPr>
          <w:t>13</w:t>
        </w:r>
        <w:r w:rsidR="00422C33">
          <w:rPr>
            <w:rFonts w:ascii="Times New Roman" w:hAnsi="Times New Roman" w:cs="Times New Roman"/>
            <w:sz w:val="22"/>
          </w:rPr>
          <w:fldChar w:fldCharType="end"/>
        </w:r>
        <w:r w:rsidR="00422C33">
          <w:rPr>
            <w:rFonts w:ascii="Times New Roman" w:hAnsi="Times New Roman" w:cs="Times New Roman"/>
            <w:sz w:val="22"/>
          </w:rPr>
          <w:t>.</w:t>
        </w:r>
        <w:r w:rsidR="00422C33" w:rsidRPr="00790445">
          <w:rPr>
            <w:rFonts w:ascii="Times New Roman" w:hAnsi="Times New Roman" w:cs="Times New Roman"/>
            <w:sz w:val="22"/>
          </w:rPr>
          <w:t xml:space="preserve"> </w:t>
        </w:r>
      </w:ins>
      <w:ins w:id="160" w:author="Thomas Kwong" w:date="2021-09-22T17:48:00Z">
        <w:r w:rsidR="007C755A">
          <w:rPr>
            <w:rFonts w:ascii="Times New Roman" w:hAnsi="Times New Roman" w:cs="Times New Roman"/>
            <w:sz w:val="22"/>
          </w:rPr>
          <w:t>Therefore, i</w:t>
        </w:r>
      </w:ins>
      <w:commentRangeStart w:id="161"/>
      <w:commentRangeStart w:id="162"/>
      <w:moveTo w:id="163" w:author="Thomas Kwong" w:date="2021-09-12T16:01:00Z">
        <w:del w:id="164" w:author="Thomas Kwong" w:date="2021-09-22T17:44:00Z">
          <w:r w:rsidRPr="00790445" w:rsidDel="007C755A">
            <w:rPr>
              <w:rFonts w:ascii="Times New Roman" w:hAnsi="Times New Roman" w:cs="Times New Roman"/>
              <w:sz w:val="22"/>
            </w:rPr>
            <w:delText xml:space="preserve">With discovering the mechanism </w:delText>
          </w:r>
        </w:del>
      </w:moveTo>
      <w:commentRangeEnd w:id="161"/>
      <w:del w:id="165" w:author="Thomas Kwong" w:date="2021-09-22T17:44:00Z">
        <w:r w:rsidR="007148B3" w:rsidDel="007C755A">
          <w:rPr>
            <w:rStyle w:val="CommentReference"/>
          </w:rPr>
          <w:commentReference w:id="161"/>
        </w:r>
        <w:commentRangeEnd w:id="162"/>
        <w:r w:rsidR="00422C33" w:rsidDel="007C755A">
          <w:rPr>
            <w:rStyle w:val="CommentReference"/>
          </w:rPr>
          <w:commentReference w:id="162"/>
        </w:r>
      </w:del>
      <w:moveTo w:id="166" w:author="Thomas Kwong" w:date="2021-09-12T16:01:00Z">
        <w:del w:id="167" w:author="Thomas Kwong" w:date="2021-09-22T17:44:00Z">
          <w:r w:rsidRPr="00790445" w:rsidDel="007C755A">
            <w:rPr>
              <w:rFonts w:ascii="Times New Roman" w:hAnsi="Times New Roman" w:cs="Times New Roman"/>
              <w:sz w:val="22"/>
            </w:rPr>
            <w:delText xml:space="preserve">between the intestinal micro-eukaryotes and the host, </w:delText>
          </w:r>
        </w:del>
      </w:moveTo>
      <w:ins w:id="168" w:author="Thomas Kwong" w:date="2021-09-12T16:24:00Z">
        <w:r w:rsidR="00070C6B">
          <w:rPr>
            <w:rFonts w:ascii="Times New Roman" w:hAnsi="Times New Roman" w:cs="Times New Roman"/>
            <w:sz w:val="22"/>
          </w:rPr>
          <w:t xml:space="preserve">t is apparent that </w:t>
        </w:r>
        <w:del w:id="169" w:author="LIN, Yufeng" w:date="2021-09-28T13:06:00Z">
          <w:r w:rsidR="00070C6B" w:rsidDel="004314C2">
            <w:rPr>
              <w:rFonts w:ascii="Times New Roman" w:hAnsi="Times New Roman" w:cs="Times New Roman"/>
              <w:sz w:val="22"/>
            </w:rPr>
            <w:delText>micro-eukaryotes</w:delText>
          </w:r>
        </w:del>
      </w:ins>
      <w:ins w:id="170" w:author="LIN, Yufeng" w:date="2021-09-28T13:06:00Z">
        <w:r w:rsidR="004314C2">
          <w:rPr>
            <w:rFonts w:ascii="Times New Roman" w:hAnsi="Times New Roman" w:cs="Times New Roman"/>
            <w:sz w:val="22"/>
          </w:rPr>
          <w:t>fungus</w:t>
        </w:r>
      </w:ins>
      <w:ins w:id="171" w:author="Thomas Kwong" w:date="2021-09-12T16:25:00Z">
        <w:r w:rsidR="00070C6B">
          <w:rPr>
            <w:rFonts w:ascii="Times New Roman" w:hAnsi="Times New Roman" w:cs="Times New Roman"/>
            <w:sz w:val="22"/>
          </w:rPr>
          <w:t xml:space="preserve"> is playing a </w:t>
        </w:r>
      </w:ins>
      <w:ins w:id="172" w:author="Thomas Kwong" w:date="2021-09-12T16:22:00Z">
        <w:r w:rsidR="00070C6B">
          <w:rPr>
            <w:rFonts w:ascii="Times New Roman" w:hAnsi="Times New Roman" w:cs="Times New Roman"/>
            <w:sz w:val="22"/>
          </w:rPr>
          <w:t xml:space="preserve">more significant role </w:t>
        </w:r>
      </w:ins>
      <w:moveTo w:id="173" w:author="Thomas Kwong" w:date="2021-09-12T16:01:00Z">
        <w:del w:id="174" w:author="Thomas Kwong" w:date="2021-09-12T16:13:00Z">
          <w:r w:rsidRPr="00790445" w:rsidDel="007148B3">
            <w:rPr>
              <w:rFonts w:ascii="Times New Roman" w:hAnsi="Times New Roman" w:cs="Times New Roman"/>
              <w:sz w:val="22"/>
            </w:rPr>
            <w:delText>more and more researchers have renewed interest in studying symbiotic or pathogenic micro-eukaryotes</w:delText>
          </w:r>
        </w:del>
      </w:moveTo>
      <w:ins w:id="175" w:author="Thomas Kwong" w:date="2021-09-12T16:22:00Z">
        <w:r w:rsidR="00070C6B">
          <w:rPr>
            <w:rFonts w:ascii="Times New Roman" w:hAnsi="Times New Roman" w:cs="Times New Roman"/>
            <w:sz w:val="22"/>
          </w:rPr>
          <w:t>on CRC</w:t>
        </w:r>
      </w:ins>
      <w:ins w:id="176" w:author="Thomas Kwong" w:date="2021-09-12T16:25:00Z">
        <w:r w:rsidR="00070C6B">
          <w:rPr>
            <w:rFonts w:ascii="Times New Roman" w:hAnsi="Times New Roman" w:cs="Times New Roman"/>
            <w:sz w:val="22"/>
          </w:rPr>
          <w:t xml:space="preserve"> development than previously anti</w:t>
        </w:r>
      </w:ins>
      <w:ins w:id="177" w:author="Thomas Kwong" w:date="2021-09-12T16:26:00Z">
        <w:r w:rsidR="00070C6B">
          <w:rPr>
            <w:rFonts w:ascii="Times New Roman" w:hAnsi="Times New Roman" w:cs="Times New Roman"/>
            <w:sz w:val="22"/>
          </w:rPr>
          <w:t>ci</w:t>
        </w:r>
      </w:ins>
      <w:ins w:id="178" w:author="Thomas Kwong" w:date="2021-09-12T16:25:00Z">
        <w:r w:rsidR="00070C6B">
          <w:rPr>
            <w:rFonts w:ascii="Times New Roman" w:hAnsi="Times New Roman" w:cs="Times New Roman"/>
            <w:sz w:val="22"/>
          </w:rPr>
          <w:t>pated</w:t>
        </w:r>
      </w:ins>
      <w:commentRangeStart w:id="179"/>
      <w:commentRangeStart w:id="180"/>
      <w:moveTo w:id="181" w:author="Thomas Kwong" w:date="2021-09-12T16:01:00Z">
        <w:r w:rsidRPr="00790445">
          <w:rPr>
            <w:rFonts w:ascii="Times New Roman" w:hAnsi="Times New Roman" w:cs="Times New Roman"/>
            <w:sz w:val="22"/>
          </w:rPr>
          <w:t xml:space="preserve">. </w:t>
        </w:r>
      </w:moveTo>
      <w:ins w:id="182" w:author="Thomas Kwong" w:date="2021-09-22T17:48:00Z">
        <w:r w:rsidR="007C755A">
          <w:rPr>
            <w:rFonts w:ascii="Times New Roman" w:hAnsi="Times New Roman" w:cs="Times New Roman"/>
            <w:sz w:val="22"/>
          </w:rPr>
          <w:t xml:space="preserve">However, </w:t>
        </w:r>
      </w:ins>
      <w:ins w:id="183" w:author="Thomas Kwong" w:date="2021-09-22T17:49:00Z">
        <w:r w:rsidR="007C755A">
          <w:rPr>
            <w:rFonts w:ascii="Times New Roman" w:hAnsi="Times New Roman" w:cs="Times New Roman"/>
            <w:sz w:val="22"/>
          </w:rPr>
          <w:t>e</w:t>
        </w:r>
      </w:ins>
      <w:moveTo w:id="184" w:author="Thomas Kwong" w:date="2021-09-12T16:01:00Z">
        <w:del w:id="185" w:author="Thomas Kwong" w:date="2021-09-22T17:49:00Z">
          <w:r w:rsidRPr="00790445" w:rsidDel="007C755A">
            <w:rPr>
              <w:rFonts w:ascii="Times New Roman" w:hAnsi="Times New Roman" w:cs="Times New Roman"/>
              <w:sz w:val="22"/>
              <w:lang w:eastAsia="zh-HK"/>
            </w:rPr>
            <w:delText>E</w:delText>
          </w:r>
        </w:del>
        <w:r w:rsidRPr="00790445">
          <w:rPr>
            <w:rFonts w:ascii="Times New Roman" w:hAnsi="Times New Roman" w:cs="Times New Roman"/>
            <w:sz w:val="22"/>
            <w:lang w:eastAsia="zh-HK"/>
          </w:rPr>
          <w:t xml:space="preserve">xcept </w:t>
        </w:r>
      </w:moveTo>
      <w:ins w:id="186" w:author="LIN, Yufeng" w:date="2021-09-20T19:26:00Z">
        <w:del w:id="187" w:author="Thomas Kwong" w:date="2021-09-22T17:49:00Z">
          <w:r w:rsidR="00422C33" w:rsidDel="007C755A">
            <w:rPr>
              <w:rFonts w:ascii="Times New Roman" w:hAnsi="Times New Roman" w:cs="Times New Roman"/>
              <w:sz w:val="22"/>
              <w:lang w:eastAsia="zh-HK"/>
            </w:rPr>
            <w:delText xml:space="preserve">for </w:delText>
          </w:r>
        </w:del>
      </w:ins>
      <w:moveTo w:id="188" w:author="Thomas Kwong" w:date="2021-09-12T16:01:00Z">
        <w:r w:rsidRPr="00790445">
          <w:rPr>
            <w:rFonts w:ascii="Times New Roman" w:hAnsi="Times New Roman" w:cs="Times New Roman"/>
            <w:sz w:val="22"/>
            <w:lang w:eastAsia="zh-HK"/>
          </w:rPr>
          <w:t>our</w:t>
        </w:r>
        <w:r w:rsidRPr="00790445">
          <w:rPr>
            <w:rFonts w:ascii="Times New Roman" w:hAnsi="Times New Roman" w:cs="Times New Roman"/>
            <w:sz w:val="22"/>
          </w:rPr>
          <w:t xml:space="preserve"> previous study</w:t>
        </w:r>
        <w:r w:rsidRPr="00790445">
          <w:rPr>
            <w:rFonts w:ascii="Times New Roman" w:hAnsi="Times New Roman" w:cs="Times New Roman"/>
            <w:sz w:val="22"/>
          </w:rPr>
          <w:fldChar w:fldCharType="begin"/>
        </w:r>
      </w:moveTo>
      <w:r w:rsidR="00422C33">
        <w:rPr>
          <w:rFonts w:ascii="Times New Roman" w:hAnsi="Times New Roman" w:cs="Times New Roman"/>
          <w:sz w:val="22"/>
        </w:rPr>
        <w:instrText xml:space="preserve"> ADDIN ZOTERO_ITEM CSL_CITATION {"citationID":"i82oYTk0","properties":{"formattedCitation":"\\super 14\\nosupersub{}","plainCitation":"14","noteIndex":0},"citationItems":[{"id":83,"uris":["http://zotero.org/users/7908919/items/IZ8WSDFF"],"uri":["http://zotero.org/users/7908919/items/IZ8WSDFF"],"itemData":{"id":83,"type":"article-journal","abstract":"OBJECTIVES: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instrText>
      </w:r>
      <w:moveTo w:id="189" w:author="Thomas Kwong" w:date="2021-09-12T16:01:00Z">
        <w:r w:rsidRPr="00790445">
          <w:rPr>
            <w:rFonts w:ascii="Times New Roman" w:hAnsi="Times New Roman" w:cs="Times New Roman"/>
            <w:sz w:val="22"/>
          </w:rPr>
          <w:fldChar w:fldCharType="separate"/>
        </w:r>
      </w:moveTo>
      <w:r w:rsidR="00422C33" w:rsidRPr="00422C33">
        <w:rPr>
          <w:rFonts w:ascii="Times New Roman" w:hAnsi="Times New Roman" w:cs="Times New Roman"/>
          <w:kern w:val="0"/>
          <w:sz w:val="22"/>
          <w:szCs w:val="24"/>
          <w:vertAlign w:val="superscript"/>
        </w:rPr>
        <w:t>14</w:t>
      </w:r>
      <w:moveTo w:id="190" w:author="Thomas Kwong" w:date="2021-09-12T16:01:00Z">
        <w:r w:rsidRPr="00790445">
          <w:rPr>
            <w:rFonts w:ascii="Times New Roman" w:hAnsi="Times New Roman" w:cs="Times New Roman"/>
            <w:sz w:val="22"/>
          </w:rPr>
          <w:fldChar w:fldCharType="end"/>
        </w:r>
        <w:r w:rsidRPr="00790445">
          <w:rPr>
            <w:rFonts w:ascii="Times New Roman" w:hAnsi="Times New Roman" w:cs="Times New Roman"/>
            <w:sz w:val="22"/>
          </w:rPr>
          <w:t xml:space="preserve"> </w:t>
        </w:r>
      </w:moveTo>
      <w:ins w:id="191" w:author="Thomas Kwong" w:date="2021-09-22T18:17:00Z">
        <w:r w:rsidR="00752EF5">
          <w:rPr>
            <w:rFonts w:ascii="Times New Roman" w:hAnsi="Times New Roman" w:cs="Times New Roman"/>
            <w:sz w:val="22"/>
          </w:rPr>
          <w:t xml:space="preserve">aiming to discover potential </w:t>
        </w:r>
      </w:ins>
      <w:moveTo w:id="192" w:author="Thomas Kwong" w:date="2021-09-12T16:01:00Z">
        <w:del w:id="193" w:author="Thomas Kwong" w:date="2021-09-22T18:17:00Z">
          <w:r w:rsidRPr="00790445" w:rsidDel="00752EF5">
            <w:rPr>
              <w:rFonts w:ascii="Times New Roman" w:hAnsi="Times New Roman" w:cs="Times New Roman"/>
              <w:sz w:val="22"/>
            </w:rPr>
            <w:delText xml:space="preserve">disclosed the </w:delText>
          </w:r>
        </w:del>
        <w:r w:rsidRPr="00790445">
          <w:rPr>
            <w:rFonts w:ascii="Times New Roman" w:hAnsi="Times New Roman" w:cs="Times New Roman"/>
            <w:sz w:val="22"/>
          </w:rPr>
          <w:t xml:space="preserve">fungal biomarker </w:t>
        </w:r>
      </w:moveTo>
      <w:ins w:id="194" w:author="Thomas Kwong" w:date="2021-09-22T18:18:00Z">
        <w:r w:rsidR="00752EF5">
          <w:rPr>
            <w:rFonts w:ascii="Times New Roman" w:hAnsi="Times New Roman" w:cs="Times New Roman"/>
            <w:sz w:val="22"/>
          </w:rPr>
          <w:t xml:space="preserve">for </w:t>
        </w:r>
      </w:ins>
      <w:moveTo w:id="195" w:author="Thomas Kwong" w:date="2021-09-12T16:01:00Z">
        <w:del w:id="196" w:author="Thomas Kwong" w:date="2021-09-22T18:18:00Z">
          <w:r w:rsidRPr="00790445" w:rsidDel="00752EF5">
            <w:rPr>
              <w:rFonts w:ascii="Times New Roman" w:hAnsi="Times New Roman" w:cs="Times New Roman"/>
              <w:sz w:val="22"/>
            </w:rPr>
            <w:delText xml:space="preserve">in </w:delText>
          </w:r>
        </w:del>
        <w:r w:rsidRPr="00790445">
          <w:rPr>
            <w:rFonts w:ascii="Times New Roman" w:hAnsi="Times New Roman" w:cs="Times New Roman"/>
            <w:sz w:val="22"/>
          </w:rPr>
          <w:t>CRC</w:t>
        </w:r>
      </w:moveTo>
      <w:ins w:id="197" w:author="Thomas Kwong" w:date="2021-09-22T18:18:00Z">
        <w:r w:rsidR="00752EF5">
          <w:rPr>
            <w:rFonts w:ascii="Times New Roman" w:hAnsi="Times New Roman" w:cs="Times New Roman"/>
            <w:sz w:val="22"/>
          </w:rPr>
          <w:t xml:space="preserve"> detection</w:t>
        </w:r>
      </w:ins>
      <w:moveTo w:id="198" w:author="Thomas Kwong" w:date="2021-09-12T16:01:00Z">
        <w:del w:id="199" w:author="Thomas Kwong" w:date="2021-09-22T18:17:00Z">
          <w:r w:rsidRPr="00790445" w:rsidDel="00752EF5">
            <w:rPr>
              <w:rFonts w:ascii="Times New Roman" w:hAnsi="Times New Roman" w:cs="Times New Roman"/>
              <w:sz w:val="22"/>
            </w:rPr>
            <w:delText xml:space="preserve"> </w:delText>
          </w:r>
        </w:del>
      </w:moveTo>
      <w:ins w:id="200" w:author="LIN, Yufeng" w:date="2021-09-20T19:26:00Z">
        <w:del w:id="201" w:author="Thomas Kwong" w:date="2021-09-22T18:17:00Z">
          <w:r w:rsidR="00422C33" w:rsidDel="00752EF5">
            <w:rPr>
              <w:rFonts w:ascii="Times New Roman" w:hAnsi="Times New Roman" w:cs="Times New Roman"/>
              <w:sz w:val="22"/>
            </w:rPr>
            <w:delText>among humans</w:delText>
          </w:r>
        </w:del>
      </w:ins>
      <w:ins w:id="202" w:author="LIN, Yufeng" w:date="2021-09-20T19:27:00Z">
        <w:r w:rsidR="00422C33">
          <w:rPr>
            <w:rFonts w:ascii="Times New Roman" w:hAnsi="Times New Roman" w:cs="Times New Roman"/>
            <w:sz w:val="22"/>
          </w:rPr>
          <w:t xml:space="preserve">, </w:t>
        </w:r>
        <w:del w:id="203" w:author="Thomas Kwong" w:date="2021-09-22T18:18:00Z">
          <w:r w:rsidR="00422C33" w:rsidDel="00752EF5">
            <w:rPr>
              <w:rFonts w:ascii="Times New Roman" w:hAnsi="Times New Roman" w:cs="Times New Roman"/>
              <w:sz w:val="22"/>
            </w:rPr>
            <w:delText xml:space="preserve">no </w:delText>
          </w:r>
        </w:del>
      </w:ins>
      <w:ins w:id="204" w:author="LIN, Yufeng" w:date="2021-09-20T19:28:00Z">
        <w:del w:id="205" w:author="Thomas Kwong" w:date="2021-09-22T18:18:00Z">
          <w:r w:rsidR="00422C33" w:rsidDel="00752EF5">
            <w:rPr>
              <w:rFonts w:ascii="Times New Roman" w:hAnsi="Times New Roman" w:cs="Times New Roman"/>
              <w:sz w:val="22"/>
            </w:rPr>
            <w:delText>other research reported the related study</w:delText>
          </w:r>
        </w:del>
      </w:ins>
      <w:moveTo w:id="206" w:author="Thomas Kwong" w:date="2021-09-12T16:01:00Z">
        <w:del w:id="207" w:author="Thomas Kwong" w:date="2021-09-22T18:18:00Z">
          <w:r w:rsidRPr="00790445" w:rsidDel="00752EF5">
            <w:rPr>
              <w:rFonts w:ascii="Times New Roman" w:hAnsi="Times New Roman" w:cs="Times New Roman"/>
              <w:sz w:val="22"/>
            </w:rPr>
            <w:delText>in the Chinese cohort</w:delText>
          </w:r>
        </w:del>
      </w:moveTo>
      <w:ins w:id="208" w:author="LIN, Yufeng" w:date="2021-09-20T19:28:00Z">
        <w:del w:id="209" w:author="Thomas Kwong" w:date="2021-09-22T18:18:00Z">
          <w:r w:rsidR="00422C33" w:rsidDel="00752EF5">
            <w:rPr>
              <w:rFonts w:ascii="Times New Roman" w:hAnsi="Times New Roman" w:cs="Times New Roman"/>
              <w:sz w:val="22"/>
            </w:rPr>
            <w:delText>.</w:delText>
          </w:r>
        </w:del>
      </w:ins>
      <w:moveTo w:id="210" w:author="Thomas Kwong" w:date="2021-09-12T16:01:00Z">
        <w:del w:id="211" w:author="Thomas Kwong" w:date="2021-09-22T18:18:00Z">
          <w:r w:rsidRPr="00790445" w:rsidDel="00752EF5">
            <w:rPr>
              <w:rFonts w:ascii="Times New Roman" w:hAnsi="Times New Roman" w:cs="Times New Roman"/>
              <w:sz w:val="22"/>
            </w:rPr>
            <w:delText xml:space="preserve">, </w:delText>
          </w:r>
        </w:del>
        <w:del w:id="212" w:author="Thomas Kwong" w:date="2021-09-12T16:28:00Z">
          <w:r w:rsidRPr="00790445" w:rsidDel="004174A2">
            <w:rPr>
              <w:rFonts w:ascii="Times New Roman" w:hAnsi="Times New Roman" w:cs="Times New Roman"/>
              <w:sz w:val="22"/>
            </w:rPr>
            <w:delText xml:space="preserve">no other research reported the related study. </w:delText>
          </w:r>
        </w:del>
      </w:moveTo>
      <w:moveToRangeEnd w:id="110"/>
      <w:commentRangeEnd w:id="179"/>
      <w:del w:id="213" w:author="Thomas Kwong" w:date="2021-09-12T16:28:00Z">
        <w:r w:rsidR="007148B3" w:rsidDel="004174A2">
          <w:rPr>
            <w:rStyle w:val="CommentReference"/>
          </w:rPr>
          <w:commentReference w:id="179"/>
        </w:r>
      </w:del>
      <w:commentRangeEnd w:id="180"/>
      <w:del w:id="216" w:author="Thomas Kwong" w:date="2021-09-22T18:18:00Z">
        <w:r w:rsidR="00AC6DD3" w:rsidDel="00752EF5">
          <w:rPr>
            <w:rStyle w:val="CommentReference"/>
          </w:rPr>
          <w:commentReference w:id="180"/>
        </w:r>
      </w:del>
      <w:del w:id="217" w:author="Thomas Kwong" w:date="2021-09-12T16:28:00Z">
        <w:r w:rsidR="00D9531B" w:rsidRPr="00790445" w:rsidDel="004174A2">
          <w:rPr>
            <w:rFonts w:ascii="Times New Roman" w:hAnsi="Times New Roman" w:cs="Times New Roman"/>
            <w:sz w:val="22"/>
          </w:rPr>
          <w:delText xml:space="preserve">However, </w:delText>
        </w:r>
      </w:del>
      <w:ins w:id="218" w:author="LIN, Yufeng" w:date="2021-09-20T19:28:00Z">
        <w:del w:id="219" w:author="Thomas Kwong" w:date="2021-09-22T18:18:00Z">
          <w:r w:rsidR="00422C33" w:rsidDel="00752EF5">
            <w:rPr>
              <w:rFonts w:ascii="Times New Roman" w:hAnsi="Times New Roman" w:cs="Times New Roman"/>
              <w:sz w:val="22"/>
            </w:rPr>
            <w:delText>T</w:delText>
          </w:r>
        </w:del>
      </w:ins>
      <w:ins w:id="220" w:author="Thomas Kwong" w:date="2021-09-22T18:19:00Z">
        <w:r w:rsidR="00752EF5">
          <w:rPr>
            <w:rFonts w:ascii="Times New Roman" w:hAnsi="Times New Roman" w:cs="Times New Roman"/>
            <w:sz w:val="22"/>
          </w:rPr>
          <w:t>t</w:t>
        </w:r>
      </w:ins>
      <w:r w:rsidR="00D9531B" w:rsidRPr="00790445">
        <w:rPr>
          <w:rFonts w:ascii="Times New Roman" w:hAnsi="Times New Roman" w:cs="Times New Roman"/>
          <w:sz w:val="22"/>
        </w:rPr>
        <w:t xml:space="preserve">he </w:t>
      </w:r>
      <w:ins w:id="221" w:author="Thomas Kwong" w:date="2021-09-22T18:19:00Z">
        <w:r w:rsidR="00752EF5">
          <w:rPr>
            <w:rFonts w:ascii="Times New Roman" w:hAnsi="Times New Roman" w:cs="Times New Roman"/>
            <w:sz w:val="22"/>
          </w:rPr>
          <w:t xml:space="preserve">exact </w:t>
        </w:r>
      </w:ins>
      <w:r w:rsidR="00D9531B" w:rsidRPr="00790445">
        <w:rPr>
          <w:rFonts w:ascii="Times New Roman" w:hAnsi="Times New Roman" w:cs="Times New Roman"/>
          <w:sz w:val="22"/>
        </w:rPr>
        <w:t xml:space="preserve">role of </w:t>
      </w:r>
      <w:del w:id="222" w:author="Thomas Kwong" w:date="2021-09-12T16:28:00Z">
        <w:r w:rsidR="00D9531B" w:rsidRPr="00790445" w:rsidDel="004174A2">
          <w:rPr>
            <w:rFonts w:ascii="Times New Roman" w:hAnsi="Times New Roman" w:cs="Times New Roman"/>
            <w:sz w:val="22"/>
          </w:rPr>
          <w:delText xml:space="preserve">microbial components other than gut bacteria, such as </w:delText>
        </w:r>
      </w:del>
      <w:del w:id="223" w:author="LIN, Yufeng" w:date="2021-09-28T13:06:00Z">
        <w:r w:rsidR="00FA35F2" w:rsidRPr="00790445" w:rsidDel="004314C2">
          <w:rPr>
            <w:rFonts w:ascii="Times New Roman" w:hAnsi="Times New Roman" w:cs="Times New Roman"/>
            <w:sz w:val="22"/>
          </w:rPr>
          <w:delText>micro-eukaryotes</w:delText>
        </w:r>
      </w:del>
      <w:ins w:id="224" w:author="LIN, Yufeng" w:date="2021-09-28T13:06:00Z">
        <w:r w:rsidR="004314C2">
          <w:rPr>
            <w:rFonts w:ascii="Times New Roman" w:hAnsi="Times New Roman" w:cs="Times New Roman"/>
            <w:sz w:val="22"/>
          </w:rPr>
          <w:t>fungi</w:t>
        </w:r>
      </w:ins>
      <w:del w:id="225" w:author="Thomas Kwong" w:date="2021-09-22T18:19:00Z">
        <w:r w:rsidR="00D9531B" w:rsidRPr="00790445" w:rsidDel="00752EF5">
          <w:rPr>
            <w:rFonts w:ascii="Times New Roman" w:hAnsi="Times New Roman" w:cs="Times New Roman"/>
            <w:sz w:val="22"/>
          </w:rPr>
          <w:delText xml:space="preserve">, </w:delText>
        </w:r>
      </w:del>
      <w:del w:id="226" w:author="Thomas Kwong" w:date="2021-09-12T16:27:00Z">
        <w:r w:rsidR="00D9531B" w:rsidRPr="00790445" w:rsidDel="00070C6B">
          <w:rPr>
            <w:rFonts w:ascii="Times New Roman" w:hAnsi="Times New Roman" w:cs="Times New Roman"/>
            <w:sz w:val="22"/>
          </w:rPr>
          <w:delText>i</w:delText>
        </w:r>
      </w:del>
      <w:del w:id="227" w:author="Thomas Kwong" w:date="2021-09-22T18:19:00Z">
        <w:r w:rsidR="00D9531B" w:rsidRPr="00790445" w:rsidDel="00752EF5">
          <w:rPr>
            <w:rFonts w:ascii="Times New Roman" w:hAnsi="Times New Roman" w:cs="Times New Roman"/>
            <w:sz w:val="22"/>
          </w:rPr>
          <w:delText>s largely unexplored</w:delText>
        </w:r>
      </w:del>
      <w:r w:rsidR="00D9531B" w:rsidRPr="00790445">
        <w:rPr>
          <w:rFonts w:ascii="Times New Roman" w:hAnsi="Times New Roman" w:cs="Times New Roman"/>
          <w:sz w:val="22"/>
        </w:rPr>
        <w:t xml:space="preserve"> in</w:t>
      </w:r>
      <w:del w:id="228" w:author="Thomas Kwong" w:date="2021-09-12T16:29:00Z">
        <w:r w:rsidR="00D9531B" w:rsidRPr="00790445" w:rsidDel="004174A2">
          <w:rPr>
            <w:rFonts w:ascii="Times New Roman" w:hAnsi="Times New Roman" w:cs="Times New Roman"/>
            <w:sz w:val="22"/>
          </w:rPr>
          <w:delText xml:space="preserve"> </w:delText>
        </w:r>
      </w:del>
      <w:ins w:id="229" w:author="Thomas Kwong" w:date="2021-09-12T16:29:00Z">
        <w:r w:rsidR="004174A2">
          <w:rPr>
            <w:rFonts w:ascii="Times New Roman" w:hAnsi="Times New Roman" w:cs="Times New Roman"/>
            <w:sz w:val="22"/>
          </w:rPr>
          <w:t xml:space="preserve"> </w:t>
        </w:r>
      </w:ins>
      <w:r w:rsidR="00D9531B" w:rsidRPr="00790445">
        <w:rPr>
          <w:rFonts w:ascii="Times New Roman" w:hAnsi="Times New Roman" w:cs="Times New Roman"/>
          <w:sz w:val="22"/>
        </w:rPr>
        <w:t>CRC</w:t>
      </w:r>
      <w:ins w:id="230" w:author="Thomas Kwong" w:date="2021-09-12T16:29:00Z">
        <w:r w:rsidR="004174A2">
          <w:rPr>
            <w:rFonts w:ascii="Times New Roman" w:hAnsi="Times New Roman" w:cs="Times New Roman"/>
            <w:sz w:val="22"/>
          </w:rPr>
          <w:t xml:space="preserve"> pathogenesis</w:t>
        </w:r>
      </w:ins>
      <w:ins w:id="231" w:author="Thomas Kwong" w:date="2021-09-22T18:19:00Z">
        <w:r w:rsidR="00752EF5">
          <w:rPr>
            <w:rFonts w:ascii="Times New Roman" w:hAnsi="Times New Roman" w:cs="Times New Roman"/>
            <w:sz w:val="22"/>
          </w:rPr>
          <w:t xml:space="preserve"> </w:t>
        </w:r>
      </w:ins>
      <w:del w:id="232" w:author="Thomas Kwong" w:date="2021-09-22T18:19:00Z">
        <w:r w:rsidR="00D9531B" w:rsidRPr="00790445" w:rsidDel="00752EF5">
          <w:rPr>
            <w:rFonts w:ascii="Times New Roman" w:hAnsi="Times New Roman" w:cs="Times New Roman"/>
            <w:sz w:val="22"/>
          </w:rPr>
          <w:delText xml:space="preserve">, </w:delText>
        </w:r>
      </w:del>
      <w:del w:id="233" w:author="Thomas Kwong" w:date="2021-09-12T16:29:00Z">
        <w:r w:rsidR="00D9531B" w:rsidRPr="00790445" w:rsidDel="004174A2">
          <w:rPr>
            <w:rFonts w:ascii="Times New Roman" w:hAnsi="Times New Roman" w:cs="Times New Roman"/>
            <w:sz w:val="22"/>
          </w:rPr>
          <w:delText xml:space="preserve">partly </w:delText>
        </w:r>
      </w:del>
      <w:ins w:id="234" w:author="Thomas Kwong" w:date="2021-09-22T18:19:00Z">
        <w:r w:rsidR="00752EF5">
          <w:rPr>
            <w:rFonts w:ascii="Times New Roman" w:hAnsi="Times New Roman" w:cs="Times New Roman"/>
            <w:sz w:val="22"/>
          </w:rPr>
          <w:t>remain</w:t>
        </w:r>
        <w:r w:rsidR="00752EF5" w:rsidRPr="00790445">
          <w:rPr>
            <w:rFonts w:ascii="Times New Roman" w:hAnsi="Times New Roman" w:cs="Times New Roman"/>
            <w:sz w:val="22"/>
          </w:rPr>
          <w:t xml:space="preserve">s largely unexplored </w:t>
        </w:r>
      </w:ins>
      <w:r w:rsidR="00D9531B" w:rsidRPr="00790445">
        <w:rPr>
          <w:rFonts w:ascii="Times New Roman" w:hAnsi="Times New Roman" w:cs="Times New Roman"/>
          <w:sz w:val="22"/>
        </w:rPr>
        <w:t>due to</w:t>
      </w:r>
      <w:del w:id="235" w:author="Thomas Kwong" w:date="2021-09-12T16:32:00Z">
        <w:r w:rsidR="00D9531B" w:rsidRPr="00790445" w:rsidDel="004174A2">
          <w:rPr>
            <w:rFonts w:ascii="Times New Roman" w:hAnsi="Times New Roman" w:cs="Times New Roman"/>
            <w:sz w:val="22"/>
          </w:rPr>
          <w:delText xml:space="preserve"> </w:delText>
        </w:r>
      </w:del>
      <w:ins w:id="236" w:author="Thomas Kwong" w:date="2021-09-12T16:31:00Z">
        <w:r w:rsidR="004174A2">
          <w:rPr>
            <w:rFonts w:ascii="Times New Roman" w:hAnsi="Times New Roman" w:cs="Times New Roman"/>
            <w:sz w:val="22"/>
          </w:rPr>
          <w:t xml:space="preserve"> </w:t>
        </w:r>
      </w:ins>
      <w:ins w:id="237" w:author="Thomas Kwong" w:date="2021-09-12T16:32:00Z">
        <w:r w:rsidR="004174A2">
          <w:rPr>
            <w:rFonts w:ascii="Times New Roman" w:hAnsi="Times New Roman" w:cs="Times New Roman"/>
            <w:sz w:val="22"/>
          </w:rPr>
          <w:t xml:space="preserve">their </w:t>
        </w:r>
      </w:ins>
      <w:ins w:id="238" w:author="Thomas Kwong" w:date="2021-09-22T18:20:00Z">
        <w:r w:rsidR="00752EF5">
          <w:rPr>
            <w:rFonts w:ascii="Times New Roman" w:hAnsi="Times New Roman" w:cs="Times New Roman"/>
            <w:sz w:val="22"/>
          </w:rPr>
          <w:t xml:space="preserve">relative </w:t>
        </w:r>
      </w:ins>
      <w:del w:id="239" w:author="Thomas Kwong" w:date="2021-09-12T16:29:00Z">
        <w:r w:rsidR="00D9531B" w:rsidRPr="00790445" w:rsidDel="004174A2">
          <w:rPr>
            <w:rFonts w:ascii="Times New Roman" w:hAnsi="Times New Roman" w:cs="Times New Roman"/>
            <w:sz w:val="22"/>
          </w:rPr>
          <w:delText xml:space="preserve">their </w:delText>
        </w:r>
      </w:del>
      <w:del w:id="240" w:author="Thomas Kwong" w:date="2021-09-12T16:31:00Z">
        <w:r w:rsidR="00D9531B" w:rsidRPr="00790445" w:rsidDel="004174A2">
          <w:rPr>
            <w:rFonts w:ascii="Times New Roman" w:hAnsi="Times New Roman" w:cs="Times New Roman"/>
            <w:sz w:val="22"/>
          </w:rPr>
          <w:delText xml:space="preserve">relatively </w:delText>
        </w:r>
      </w:del>
      <w:r w:rsidR="00D9531B" w:rsidRPr="00790445">
        <w:rPr>
          <w:rFonts w:ascii="Times New Roman" w:hAnsi="Times New Roman" w:cs="Times New Roman"/>
          <w:sz w:val="22"/>
        </w:rPr>
        <w:t>low</w:t>
      </w:r>
      <w:del w:id="241" w:author="Thomas Kwong" w:date="2021-09-12T16:31:00Z">
        <w:r w:rsidR="00D9531B" w:rsidRPr="00790445" w:rsidDel="004174A2">
          <w:rPr>
            <w:rFonts w:ascii="Times New Roman" w:hAnsi="Times New Roman" w:cs="Times New Roman"/>
            <w:sz w:val="22"/>
          </w:rPr>
          <w:delText>er</w:delText>
        </w:r>
      </w:del>
      <w:r w:rsidR="00D9531B" w:rsidRPr="00790445">
        <w:rPr>
          <w:rFonts w:ascii="Times New Roman" w:hAnsi="Times New Roman" w:cs="Times New Roman"/>
          <w:sz w:val="22"/>
        </w:rPr>
        <w:t xml:space="preserve"> abundance and lack of well-characterized reference </w:t>
      </w:r>
      <w:ins w:id="242" w:author="LIN, Yufeng" w:date="2021-09-28T13:00:00Z">
        <w:r w:rsidR="00E06A91">
          <w:rPr>
            <w:rFonts w:ascii="Times New Roman" w:hAnsi="Times New Roman" w:cs="Times New Roman"/>
            <w:sz w:val="22"/>
          </w:rPr>
          <w:t>fungal</w:t>
        </w:r>
      </w:ins>
      <w:ins w:id="243" w:author="LIN, Yufeng" w:date="2021-09-20T19:25:00Z">
        <w:r w:rsidR="00422C33">
          <w:rPr>
            <w:rFonts w:ascii="Times New Roman" w:hAnsi="Times New Roman" w:cs="Times New Roman"/>
            <w:sz w:val="22"/>
          </w:rPr>
          <w:t xml:space="preserve"> </w:t>
        </w:r>
      </w:ins>
      <w:r w:rsidR="00D9531B" w:rsidRPr="00790445">
        <w:rPr>
          <w:rFonts w:ascii="Times New Roman" w:hAnsi="Times New Roman" w:cs="Times New Roman"/>
          <w:sz w:val="22"/>
        </w:rPr>
        <w:t>genomes.</w:t>
      </w:r>
      <w:r w:rsidR="00D9531B" w:rsidRPr="00790445">
        <w:rPr>
          <w:rFonts w:ascii="Times New Roman" w:hAnsi="Times New Roman" w:cs="Times New Roman"/>
          <w:sz w:val="22"/>
          <w:lang w:eastAsia="zh-HK"/>
        </w:rPr>
        <w:t xml:space="preserve"> </w:t>
      </w:r>
      <w:moveFromRangeStart w:id="244" w:author="Thomas Kwong" w:date="2021-09-12T16:01:00Z" w:name="move82354923"/>
      <w:moveFrom w:id="245" w:author="Thomas Kwong" w:date="2021-09-12T16:01:00Z">
        <w:r w:rsidR="00D9531B" w:rsidRPr="00790445" w:rsidDel="00FC2A07">
          <w:rPr>
            <w:rFonts w:ascii="Times New Roman" w:hAnsi="Times New Roman" w:cs="Times New Roman"/>
            <w:sz w:val="22"/>
            <w:lang w:eastAsia="zh-HK"/>
          </w:rPr>
          <w:t>There have been reports exposing that p</w:t>
        </w:r>
        <w:r w:rsidR="00D9531B" w:rsidRPr="00790445" w:rsidDel="00FC2A07">
          <w:rPr>
            <w:rFonts w:ascii="Times New Roman" w:hAnsi="Times New Roman" w:cs="Times New Roman"/>
            <w:sz w:val="22"/>
          </w:rPr>
          <w:t>erturbed gut fungi were associated with Inflammatory bowel disease and liver cirrhosis</w:t>
        </w:r>
        <w:r w:rsidR="00D9531B" w:rsidRPr="00790445" w:rsidDel="00FC2A07">
          <w:rPr>
            <w:rFonts w:ascii="Times New Roman" w:hAnsi="Times New Roman" w:cs="Times New Roman"/>
            <w:sz w:val="22"/>
          </w:rPr>
          <w:fldChar w:fldCharType="begin"/>
        </w:r>
        <w:r w:rsidR="00EC22EF" w:rsidRPr="00790445" w:rsidDel="00FC2A07">
          <w:rPr>
            <w:rFonts w:ascii="Times New Roman" w:hAnsi="Times New Roman" w:cs="Times New Roman"/>
            <w:sz w:val="22"/>
          </w:rPr>
          <w:instrText xml:space="preserve"> ADDIN ZOTERO_ITEM CSL_CITATION {"citationID":"e4WJFiUD","properties":{"formattedCitation":"\\super 12\\uc0\\u8211{}14\\nosupersub{}","plainCitation":"12–14","noteIndex":0},"citationItems":[{"id":464,"uris":["http://zotero.org/users/7908919/items/V9WJAEPJ"],"uri":["http://zotero.org/users/7908919/items/V9WJAEPJ"],"itemData":{"id":464,"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id":468,"uris":["http://zotero.org/users/7908919/items/FAR7I687"],"uri":["http://zotero.org/users/7908919/items/FAR7I687"],"itemData":{"id":468,"type":"article-journal","abstract":"Fungi and mammals share a co‑evolutionary history and are involved in a complex web of interactions. Studies focused on commensal bacteria suggest that pathological changes in the microbiota, historically known as dysbiosis, are at the root of many inflammatory diseases of non-infectious origin. However, the importance of dysbiosis in the fungal community — the mycobiota — was only recently acknowledged to have a pathological role, as novel findings have suggested that mycobiota disruption can have detrimental effects on host immunity. Fungal dysbiosis and homeostasis are dynamic processes that are probably more common than actual fungal infections, and therefore constantly shape the immune response. In this Review, we summarize specific mycobiota patterns that are associated with fungal dysbiosis, and discuss how mucosal immunity has evolved to distinguish fungal infections from dysbiosis and how it responds to these different conditions. We propose that gut microbiota dysbiosis is a collective feature of complex interactions between prokaryotic and eukaryotic microbial communities that can affect immunity and that can influence health and disease.","container-title":"Nature Reviews Immunology","DOI":"10.1038/nri.2017.55","ISSN":"1474-1733, 1474-1741","issue":"10","journalAbbreviation":"Nat Rev Immunol","language":"en","page":"635-646","source":"DOI.org (Crossref)","title":"Fungal dysbiosis: immunity and interactions at mucosal barriers","title-short":"Fungal dysbiosis","volume":"17","author":[{"family":"Iliev","given":"Iliyan D."},{"family":"Leonardi","given":"Irina"}],"issued":{"date-parts":[["2017",10]]}}}],"schema":"https://github.com/citation-style-language/schema/raw/master/csl-citation.json"} </w:instrText>
        </w:r>
        <w:r w:rsidR="00D9531B" w:rsidRPr="00790445" w:rsidDel="00FC2A07">
          <w:rPr>
            <w:rFonts w:ascii="Times New Roman" w:hAnsi="Times New Roman" w:cs="Times New Roman"/>
            <w:sz w:val="22"/>
          </w:rPr>
          <w:fldChar w:fldCharType="separate"/>
        </w:r>
        <w:r w:rsidR="00EC22EF" w:rsidRPr="00790445" w:rsidDel="00FC2A07">
          <w:rPr>
            <w:rFonts w:ascii="Times New Roman" w:eastAsia="DengXian" w:hAnsi="Times New Roman" w:cs="Times New Roman"/>
            <w:kern w:val="0"/>
            <w:sz w:val="22"/>
            <w:vertAlign w:val="superscript"/>
          </w:rPr>
          <w:t>12–14</w:t>
        </w:r>
        <w:r w:rsidR="00D9531B" w:rsidRPr="00790445" w:rsidDel="00FC2A07">
          <w:rPr>
            <w:rFonts w:ascii="Times New Roman" w:hAnsi="Times New Roman" w:cs="Times New Roman"/>
            <w:sz w:val="22"/>
          </w:rPr>
          <w:fldChar w:fldCharType="end"/>
        </w:r>
        <w:r w:rsidR="00D9531B" w:rsidRPr="00790445" w:rsidDel="00FC2A07">
          <w:rPr>
            <w:rFonts w:ascii="Times New Roman" w:hAnsi="Times New Roman" w:cs="Times New Roman"/>
            <w:sz w:val="22"/>
          </w:rPr>
          <w:t>.</w:t>
        </w:r>
        <w:r w:rsidR="000D0043" w:rsidRPr="00790445" w:rsidDel="00FC2A07">
          <w:rPr>
            <w:rFonts w:ascii="Times New Roman" w:hAnsi="Times New Roman" w:cs="Times New Roman"/>
            <w:sz w:val="22"/>
          </w:rPr>
          <w:t xml:space="preserve"> And some previous studies</w:t>
        </w:r>
        <w:r w:rsidR="000D0043" w:rsidRPr="00790445" w:rsidDel="00FC2A07">
          <w:rPr>
            <w:rFonts w:ascii="Times New Roman" w:hAnsi="Times New Roman" w:cs="Times New Roman"/>
            <w:sz w:val="22"/>
          </w:rPr>
          <w:fldChar w:fldCharType="begin"/>
        </w:r>
        <w:r w:rsidR="000D0043" w:rsidRPr="00790445" w:rsidDel="00FC2A07">
          <w:rPr>
            <w:rFonts w:ascii="Times New Roman" w:hAnsi="Times New Roman" w:cs="Times New Roman"/>
            <w:sz w:val="22"/>
          </w:rPr>
          <w:instrText xml:space="preserve"> ADDIN ZOTERO_ITEM CSL_CITATION {"citationID":"prANYixp","properties":{"formattedCitation":"\\super 15,16\\nosupersub{}","plainCitation":"15,16","noteIndex":0},"citationItems":[{"id":497,"uris":["http://zotero.org/users/7908919/items/SAH85TCQ"],"uri":["http://zotero.org/users/7908919/items/SAH85TCQ"],"itemData":{"id":497,"type":"article-journal","abstract":"Mammals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M."}],"accessed":{"date-parts":[["2021",9,1]]},"issued":{"date-parts":[["2012",6,8]]}}},{"id":503,"uris":["http://zotero.org/users/7908919/items/4I9UFERD"],"uri":["http://zotero.org/users/7908919/items/4I9UFERD"],"itemData":{"id":503,"type":"article-journal","abstract":"Compared to bacteria, the role of fungi within the intestinal microbiota is poorly understood. In this study we investigated whether the presence of a ‘‘healthy’’ fungal community in the gut is important for modulating immune function. Prolonged oral treatment of mice with antifungal drugs resulted in increased disease severity in acute and chronic models of colitis, and also exacerbated the development of allergic airway disease. Microbiota proﬁling revealed restructuring of fungal and bacterial communities. Specifically, representation of Candida spp. was reduced, while Aspergillus, Wallemia, and Epicoccum spp. were increased. Oral supplementation with a mixture of three fungi found to expand during antifungal treatment (Aspergillus amstelodami, Epicoccum nigrum, and Wallemia sebi) was sufﬁcient to recapitulate the exacerbating effects of antifungal drugs on allergic airway disease. Taken together, these results indicate that disruption of commensal fungal populations can inﬂuence local and peripheral immune responses and enhance relevant disease states.","container-title":"Cell Host &amp; Microbe","DOI":"10.1016/j.chom.2016.05.003","ISSN":"19313128","issue":"6","journalAbbreviation":"Cell Host &amp; Microbe","language":"en","page":"865-873","source":"DOI.org (Crossref)","title":"Immunological Consequences of Intestinal Fungal Dysbiosis","volume":"19","author":[{"family":"Wheeler","given":"Matthew L."},{"family":"Limon","given":"Jose J."},{"family":"Bar","given":"Agnieszka S."},{"family":"Leal","given":"Christian A."},{"family":"Gargus","given":"Matthew"},{"family":"Tang","given":"Jie"},{"family":"Brown","given":"Jordan"},{"family":"Funari","given":"Vincent A."},{"family":"Wang","given":"Hanlin L."},{"family":"Crother","given":"Timothy R."},{"family":"Arditi","given":"Moshe"},{"family":"Underhill","given":"David M."},{"family":"Iliev","given":"Iliyan D."}],"issued":{"date-parts":[["2016",6]]}}}],"schema":"https://github.com/citation-style-language/schema/raw/master/csl-citation.json"} </w:instrText>
        </w:r>
        <w:r w:rsidR="000D0043" w:rsidRPr="00790445" w:rsidDel="00FC2A07">
          <w:rPr>
            <w:rFonts w:ascii="Times New Roman" w:hAnsi="Times New Roman" w:cs="Times New Roman"/>
            <w:sz w:val="22"/>
          </w:rPr>
          <w:fldChar w:fldCharType="separate"/>
        </w:r>
        <w:r w:rsidR="000D0043" w:rsidRPr="00790445" w:rsidDel="00FC2A07">
          <w:rPr>
            <w:rFonts w:ascii="Times New Roman" w:eastAsia="DengXian" w:hAnsi="Times New Roman" w:cs="Times New Roman"/>
            <w:kern w:val="0"/>
            <w:sz w:val="22"/>
            <w:vertAlign w:val="superscript"/>
          </w:rPr>
          <w:t>15,16</w:t>
        </w:r>
        <w:r w:rsidR="000D0043" w:rsidRPr="00790445" w:rsidDel="00FC2A07">
          <w:rPr>
            <w:rFonts w:ascii="Times New Roman" w:hAnsi="Times New Roman" w:cs="Times New Roman"/>
            <w:sz w:val="22"/>
          </w:rPr>
          <w:fldChar w:fldCharType="end"/>
        </w:r>
        <w:r w:rsidR="000D0043" w:rsidRPr="00790445" w:rsidDel="00FC2A07">
          <w:rPr>
            <w:rFonts w:ascii="Times New Roman" w:hAnsi="Times New Roman" w:cs="Times New Roman"/>
            <w:sz w:val="22"/>
          </w:rPr>
          <w:t xml:space="preserve"> have indicated that fungi, the primary members of micro-eukaryotes, could influence the immunological responses of the host by dampening or promoting local inflammatory reactions. With discovering the mechanism between the intestinal micro-eukaryotes and the host, more and more researchers have renewed interest in studying symbiotic or pathogenic micro-eukaryotes. </w:t>
        </w:r>
        <w:r w:rsidR="00D9531B" w:rsidRPr="00790445" w:rsidDel="00FC2A07">
          <w:rPr>
            <w:rFonts w:ascii="Times New Roman" w:hAnsi="Times New Roman" w:cs="Times New Roman"/>
            <w:sz w:val="22"/>
            <w:lang w:eastAsia="zh-HK"/>
          </w:rPr>
          <w:t>Except our</w:t>
        </w:r>
        <w:r w:rsidR="00D9531B" w:rsidRPr="00790445" w:rsidDel="00FC2A07">
          <w:rPr>
            <w:rFonts w:ascii="Times New Roman" w:hAnsi="Times New Roman" w:cs="Times New Roman"/>
            <w:sz w:val="22"/>
          </w:rPr>
          <w:t xml:space="preserve"> previous study</w:t>
        </w:r>
        <w:r w:rsidR="00D9531B" w:rsidRPr="00790445" w:rsidDel="00FC2A07">
          <w:rPr>
            <w:rFonts w:ascii="Times New Roman" w:hAnsi="Times New Roman" w:cs="Times New Roman"/>
            <w:sz w:val="22"/>
          </w:rPr>
          <w:fldChar w:fldCharType="begin"/>
        </w:r>
        <w:r w:rsidR="000D0043" w:rsidRPr="00790445" w:rsidDel="00FC2A07">
          <w:rPr>
            <w:rFonts w:ascii="Times New Roman" w:hAnsi="Times New Roman" w:cs="Times New Roman"/>
            <w:sz w:val="22"/>
          </w:rPr>
          <w:instrText xml:space="preserve"> ADDIN ZOTERO_ITEM CSL_CITATION {"citationID":"i82oYTk0","properties":{"formattedCitation":"\\super 17\\nosupersub{}","plainCitation":"17","noteIndex":0},"citationItems":[{"id":83,"uris":["http://zotero.org/users/7908919/items/IZ8WSDFF"],"uri":["http://zotero.org/users/7908919/items/IZ8WSDFF"],"itemData":{"id":83,"type":"article-journal","abstract":"OBJECTIVES: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instrText>
        </w:r>
        <w:r w:rsidR="00D9531B" w:rsidRPr="00790445" w:rsidDel="00FC2A07">
          <w:rPr>
            <w:rFonts w:ascii="Times New Roman" w:hAnsi="Times New Roman" w:cs="Times New Roman"/>
            <w:sz w:val="22"/>
          </w:rPr>
          <w:fldChar w:fldCharType="separate"/>
        </w:r>
        <w:r w:rsidR="000D0043" w:rsidRPr="00790445" w:rsidDel="00FC2A07">
          <w:rPr>
            <w:rFonts w:ascii="Times New Roman" w:eastAsia="DengXian" w:hAnsi="Times New Roman" w:cs="Times New Roman"/>
            <w:kern w:val="0"/>
            <w:sz w:val="22"/>
            <w:vertAlign w:val="superscript"/>
          </w:rPr>
          <w:t>17</w:t>
        </w:r>
        <w:r w:rsidR="00D9531B" w:rsidRPr="00790445" w:rsidDel="00FC2A07">
          <w:rPr>
            <w:rFonts w:ascii="Times New Roman" w:hAnsi="Times New Roman" w:cs="Times New Roman"/>
            <w:sz w:val="22"/>
          </w:rPr>
          <w:fldChar w:fldCharType="end"/>
        </w:r>
        <w:r w:rsidR="00D9531B" w:rsidRPr="00790445" w:rsidDel="00FC2A07">
          <w:rPr>
            <w:rFonts w:ascii="Times New Roman" w:hAnsi="Times New Roman" w:cs="Times New Roman"/>
            <w:sz w:val="22"/>
          </w:rPr>
          <w:t xml:space="preserve"> disclosed the fungal biomarker in CRC in the Chinese cohort, no other research reported the related study. </w:t>
        </w:r>
      </w:moveFrom>
      <w:moveFromRangeEnd w:id="244"/>
    </w:p>
    <w:p w14:paraId="6B9D6CE9" w14:textId="697DE868" w:rsidR="008125F9" w:rsidRPr="008125F9" w:rsidRDefault="004174A2" w:rsidP="008125F9">
      <w:pPr>
        <w:rPr>
          <w:ins w:id="246" w:author="LIN, Yufeng" w:date="2021-09-21T09:51:00Z"/>
          <w:rFonts w:ascii="Times New Roman" w:hAnsi="Times New Roman" w:cs="Times New Roman"/>
          <w:sz w:val="22"/>
        </w:rPr>
      </w:pPr>
      <w:ins w:id="247" w:author="Thomas Kwong" w:date="2021-09-12T16:33:00Z">
        <w:r>
          <w:rPr>
            <w:rFonts w:ascii="Times New Roman" w:hAnsi="Times New Roman" w:cs="Times New Roman"/>
            <w:sz w:val="22"/>
          </w:rPr>
          <w:t>In this study, w</w:t>
        </w:r>
      </w:ins>
      <w:del w:id="248" w:author="Thomas Kwong" w:date="2021-09-12T16:33:00Z">
        <w:r w:rsidR="00D9531B" w:rsidRPr="00790445" w:rsidDel="004174A2">
          <w:rPr>
            <w:rFonts w:ascii="Times New Roman" w:hAnsi="Times New Roman" w:cs="Times New Roman"/>
            <w:sz w:val="22"/>
          </w:rPr>
          <w:delText>W</w:delText>
        </w:r>
      </w:del>
      <w:r w:rsidR="00D9531B" w:rsidRPr="00790445">
        <w:rPr>
          <w:rFonts w:ascii="Times New Roman" w:hAnsi="Times New Roman" w:cs="Times New Roman"/>
          <w:sz w:val="22"/>
        </w:rPr>
        <w:t xml:space="preserve">e performed a meta-analysis of eight </w:t>
      </w:r>
      <w:del w:id="249" w:author="Thomas Kwong" w:date="2021-09-22T18:22:00Z">
        <w:r w:rsidR="00D9531B" w:rsidRPr="00790445" w:rsidDel="00EE5685">
          <w:rPr>
            <w:rFonts w:ascii="Times New Roman" w:hAnsi="Times New Roman" w:cs="Times New Roman"/>
            <w:sz w:val="22"/>
          </w:rPr>
          <w:delText xml:space="preserve">publicly </w:delText>
        </w:r>
      </w:del>
      <w:r w:rsidR="00D9531B" w:rsidRPr="00790445">
        <w:rPr>
          <w:rFonts w:ascii="Times New Roman" w:hAnsi="Times New Roman" w:cs="Times New Roman"/>
          <w:sz w:val="22"/>
        </w:rPr>
        <w:t>available datasets</w:t>
      </w:r>
      <w:del w:id="250" w:author="Thomas Kwong" w:date="2021-09-22T18:22:00Z">
        <w:r w:rsidR="00D9531B" w:rsidRPr="00790445" w:rsidDel="00EE5685">
          <w:rPr>
            <w:rFonts w:ascii="Times New Roman" w:hAnsi="Times New Roman" w:cs="Times New Roman"/>
            <w:sz w:val="22"/>
          </w:rPr>
          <w:delText xml:space="preserve"> </w:delText>
        </w:r>
        <w:commentRangeStart w:id="251"/>
        <w:commentRangeStart w:id="252"/>
        <w:r w:rsidR="00D9531B" w:rsidRPr="00790445" w:rsidDel="00EE5685">
          <w:rPr>
            <w:rFonts w:ascii="Times New Roman" w:hAnsi="Times New Roman" w:cs="Times New Roman"/>
            <w:sz w:val="22"/>
          </w:rPr>
          <w:delText>and one new cohort from Chinese</w:delText>
        </w:r>
        <w:commentRangeEnd w:id="251"/>
        <w:r w:rsidDel="00EE5685">
          <w:rPr>
            <w:rStyle w:val="CommentReference"/>
          </w:rPr>
          <w:commentReference w:id="251"/>
        </w:r>
        <w:commentRangeEnd w:id="252"/>
        <w:r w:rsidR="00AC6DD3" w:rsidDel="00EE5685">
          <w:rPr>
            <w:rStyle w:val="CommentReference"/>
          </w:rPr>
          <w:commentReference w:id="252"/>
        </w:r>
      </w:del>
      <w:del w:id="253" w:author="Thomas Kwong" w:date="2021-09-12T16:33:00Z">
        <w:r w:rsidR="00D9531B" w:rsidRPr="00790445" w:rsidDel="004174A2">
          <w:rPr>
            <w:rFonts w:ascii="Times New Roman" w:hAnsi="Times New Roman" w:cs="Times New Roman"/>
            <w:sz w:val="22"/>
          </w:rPr>
          <w:delText xml:space="preserve"> in this study</w:delText>
        </w:r>
      </w:del>
      <w:r w:rsidR="00D9531B" w:rsidRPr="00790445">
        <w:rPr>
          <w:rFonts w:ascii="Times New Roman" w:hAnsi="Times New Roman" w:cs="Times New Roman"/>
          <w:sz w:val="22"/>
        </w:rPr>
        <w:t xml:space="preserve">. </w:t>
      </w:r>
      <w:ins w:id="254" w:author="LIN, Yufeng" w:date="2021-09-20T20:01:00Z">
        <w:r w:rsidR="00111E8C" w:rsidRPr="00111E8C">
          <w:rPr>
            <w:rFonts w:ascii="Times New Roman" w:hAnsi="Times New Roman" w:cs="Times New Roman"/>
            <w:sz w:val="22"/>
          </w:rPr>
          <w:t xml:space="preserve">After </w:t>
        </w:r>
        <w:del w:id="255" w:author="Thomas Kwong" w:date="2021-09-22T18:22:00Z">
          <w:r w:rsidR="00111E8C" w:rsidRPr="00111E8C" w:rsidDel="00EE5685">
            <w:rPr>
              <w:rFonts w:ascii="Times New Roman" w:hAnsi="Times New Roman" w:cs="Times New Roman"/>
              <w:sz w:val="22"/>
            </w:rPr>
            <w:delText>consistent</w:delText>
          </w:r>
        </w:del>
      </w:ins>
      <w:r w:rsidR="00EE5685">
        <w:rPr>
          <w:rFonts w:ascii="Times New Roman" w:hAnsi="Times New Roman" w:cs="Times New Roman"/>
          <w:sz w:val="22"/>
        </w:rPr>
        <w:t xml:space="preserve">rigorous </w:t>
      </w:r>
      <w:ins w:id="256" w:author="Thomas Kwong" w:date="2021-09-22T18:30:00Z">
        <w:r w:rsidR="00EE5685">
          <w:rPr>
            <w:rFonts w:ascii="Times New Roman" w:hAnsi="Times New Roman" w:cs="Times New Roman"/>
            <w:sz w:val="22"/>
          </w:rPr>
          <w:t xml:space="preserve">and consistent </w:t>
        </w:r>
      </w:ins>
      <w:ins w:id="257" w:author="LIN, Yufeng" w:date="2021-09-20T20:01:00Z">
        <w:del w:id="258" w:author="Thomas Kwong" w:date="2021-09-22T18:23:00Z">
          <w:r w:rsidR="00111E8C" w:rsidRPr="00111E8C" w:rsidDel="00EE5685">
            <w:rPr>
              <w:rFonts w:ascii="Times New Roman" w:hAnsi="Times New Roman" w:cs="Times New Roman"/>
              <w:sz w:val="22"/>
            </w:rPr>
            <w:delText xml:space="preserve"> </w:delText>
          </w:r>
        </w:del>
        <w:r w:rsidR="00111E8C" w:rsidRPr="00111E8C">
          <w:rPr>
            <w:rFonts w:ascii="Times New Roman" w:hAnsi="Times New Roman" w:cs="Times New Roman"/>
            <w:sz w:val="22"/>
          </w:rPr>
          <w:t xml:space="preserve">data </w:t>
        </w:r>
        <w:del w:id="259" w:author="Thomas Kwong" w:date="2021-09-22T18:23:00Z">
          <w:r w:rsidR="00111E8C" w:rsidRPr="00111E8C" w:rsidDel="00EE5685">
            <w:rPr>
              <w:rFonts w:ascii="Times New Roman" w:hAnsi="Times New Roman" w:cs="Times New Roman"/>
              <w:sz w:val="22"/>
            </w:rPr>
            <w:delText>re</w:delText>
          </w:r>
        </w:del>
        <w:r w:rsidR="00111E8C" w:rsidRPr="00111E8C">
          <w:rPr>
            <w:rFonts w:ascii="Times New Roman" w:hAnsi="Times New Roman" w:cs="Times New Roman"/>
            <w:sz w:val="22"/>
          </w:rPr>
          <w:t>processing</w:t>
        </w:r>
      </w:ins>
      <w:ins w:id="260" w:author="LIN, Yufeng" w:date="2021-09-20T19:38:00Z">
        <w:del w:id="261" w:author="Thomas Kwong" w:date="2021-09-22T18:23:00Z">
          <w:r w:rsidR="00AC6DD3" w:rsidRPr="00AC6DD3" w:rsidDel="00EE5685">
            <w:rPr>
              <w:rFonts w:ascii="Times New Roman" w:hAnsi="Times New Roman" w:cs="Times New Roman"/>
              <w:sz w:val="22"/>
            </w:rPr>
            <w:delText xml:space="preserve">, </w:delText>
          </w:r>
        </w:del>
      </w:ins>
      <w:ins w:id="262" w:author="LIN, Yufeng" w:date="2021-09-20T20:11:00Z">
        <w:del w:id="263" w:author="Thomas Kwong" w:date="2021-09-22T18:23:00Z">
          <w:r w:rsidR="00C93399" w:rsidRPr="00AC6DD3" w:rsidDel="00EE5685">
            <w:rPr>
              <w:rFonts w:ascii="Times New Roman" w:hAnsi="Times New Roman" w:cs="Times New Roman"/>
              <w:sz w:val="22"/>
            </w:rPr>
            <w:delText xml:space="preserve">discarded </w:delText>
          </w:r>
        </w:del>
      </w:ins>
      <w:ins w:id="264" w:author="LIN, Yufeng" w:date="2021-09-20T19:38:00Z">
        <w:del w:id="265" w:author="Thomas Kwong" w:date="2021-09-22T18:23:00Z">
          <w:r w:rsidR="00AC6DD3" w:rsidRPr="00AC6DD3" w:rsidDel="00EE5685">
            <w:rPr>
              <w:rFonts w:ascii="Times New Roman" w:hAnsi="Times New Roman" w:cs="Times New Roman"/>
              <w:sz w:val="22"/>
            </w:rPr>
            <w:delText>723 cases</w:delText>
          </w:r>
        </w:del>
        <w:r w:rsidR="00AC6DD3" w:rsidRPr="00AC6DD3">
          <w:rPr>
            <w:rFonts w:ascii="Times New Roman" w:hAnsi="Times New Roman" w:cs="Times New Roman"/>
            <w:sz w:val="22"/>
          </w:rPr>
          <w:t xml:space="preserve">, a total of 1,329 samples </w:t>
        </w:r>
      </w:ins>
      <w:ins w:id="266" w:author="Thomas Kwong" w:date="2021-09-22T18:30:00Z">
        <w:r w:rsidR="00EE5685">
          <w:rPr>
            <w:rFonts w:ascii="Times New Roman" w:hAnsi="Times New Roman" w:cs="Times New Roman"/>
            <w:sz w:val="22"/>
          </w:rPr>
          <w:t>from</w:t>
        </w:r>
      </w:ins>
      <w:ins w:id="267" w:author="LIN, Yufeng" w:date="2021-09-20T19:38:00Z">
        <w:del w:id="268" w:author="Thomas Kwong" w:date="2021-09-22T18:30:00Z">
          <w:r w:rsidR="00AC6DD3" w:rsidRPr="00AC6DD3" w:rsidDel="00EE5685">
            <w:rPr>
              <w:rFonts w:ascii="Times New Roman" w:hAnsi="Times New Roman" w:cs="Times New Roman"/>
              <w:sz w:val="22"/>
            </w:rPr>
            <w:delText>among</w:delText>
          </w:r>
        </w:del>
        <w:r w:rsidR="00AC6DD3" w:rsidRPr="00AC6DD3">
          <w:rPr>
            <w:rFonts w:ascii="Times New Roman" w:hAnsi="Times New Roman" w:cs="Times New Roman"/>
            <w:sz w:val="22"/>
          </w:rPr>
          <w:t xml:space="preserve"> four continents, including 525 healthy individuals, 350 adenoma patients, and 454 CRC patients were </w:t>
        </w:r>
      </w:ins>
      <w:ins w:id="269" w:author="Thomas Kwong" w:date="2021-09-22T18:24:00Z">
        <w:r w:rsidR="00EE5685">
          <w:rPr>
            <w:rFonts w:ascii="Times New Roman" w:hAnsi="Times New Roman" w:cs="Times New Roman"/>
            <w:sz w:val="22"/>
          </w:rPr>
          <w:t>inclu</w:t>
        </w:r>
      </w:ins>
      <w:ins w:id="270" w:author="Thomas Kwong" w:date="2021-09-22T18:25:00Z">
        <w:r w:rsidR="00EE5685">
          <w:rPr>
            <w:rFonts w:ascii="Times New Roman" w:hAnsi="Times New Roman" w:cs="Times New Roman"/>
            <w:sz w:val="22"/>
          </w:rPr>
          <w:t>ded in this analysis.</w:t>
        </w:r>
      </w:ins>
      <w:ins w:id="271" w:author="Thomas Kwong" w:date="2021-09-22T18:30:00Z">
        <w:r w:rsidR="00EE5685">
          <w:rPr>
            <w:rFonts w:ascii="Times New Roman" w:hAnsi="Times New Roman" w:cs="Times New Roman"/>
            <w:sz w:val="22"/>
          </w:rPr>
          <w:t xml:space="preserve"> S</w:t>
        </w:r>
      </w:ins>
      <w:ins w:id="272" w:author="LIN, Yufeng" w:date="2021-09-20T19:38:00Z">
        <w:del w:id="273" w:author="Thomas Kwong" w:date="2021-09-22T18:25:00Z">
          <w:r w:rsidR="00AC6DD3" w:rsidRPr="00AC6DD3" w:rsidDel="00EE5685">
            <w:rPr>
              <w:rFonts w:ascii="Times New Roman" w:hAnsi="Times New Roman" w:cs="Times New Roman"/>
              <w:sz w:val="22"/>
            </w:rPr>
            <w:delText xml:space="preserve">analyzed. </w:delText>
          </w:r>
        </w:del>
      </w:ins>
      <w:ins w:id="274" w:author="LIN, Yufeng" w:date="2021-09-20T20:02:00Z">
        <w:del w:id="275" w:author="Thomas Kwong" w:date="2021-09-22T18:25:00Z">
          <w:r w:rsidR="00111E8C" w:rsidDel="00EE5685">
            <w:rPr>
              <w:rFonts w:ascii="Times New Roman" w:hAnsi="Times New Roman" w:cs="Times New Roman"/>
              <w:sz w:val="22"/>
            </w:rPr>
            <w:delText>Fi</w:delText>
          </w:r>
        </w:del>
        <w:del w:id="276" w:author="Thomas Kwong" w:date="2021-09-22T18:26:00Z">
          <w:r w:rsidR="00111E8C" w:rsidDel="00EE5685">
            <w:rPr>
              <w:rFonts w:ascii="Times New Roman" w:hAnsi="Times New Roman" w:cs="Times New Roman"/>
              <w:sz w:val="22"/>
            </w:rPr>
            <w:delText>rst,</w:delText>
          </w:r>
        </w:del>
        <w:del w:id="277" w:author="Thomas Kwong" w:date="2021-09-22T18:31:00Z">
          <w:r w:rsidR="00111E8C" w:rsidDel="00EE5685">
            <w:rPr>
              <w:rFonts w:ascii="Times New Roman" w:hAnsi="Times New Roman" w:cs="Times New Roman"/>
              <w:sz w:val="22"/>
            </w:rPr>
            <w:delText xml:space="preserve"> </w:delText>
          </w:r>
        </w:del>
      </w:ins>
      <w:ins w:id="278" w:author="Thomas Kwong" w:date="2021-09-22T18:28:00Z">
        <w:r w:rsidR="00EE5685">
          <w:rPr>
            <w:rFonts w:ascii="Times New Roman" w:hAnsi="Times New Roman" w:cs="Times New Roman"/>
            <w:sz w:val="22"/>
          </w:rPr>
          <w:t xml:space="preserve">pecific </w:t>
        </w:r>
      </w:ins>
      <w:ins w:id="279" w:author="Thomas Kwong" w:date="2021-09-22T18:29:00Z">
        <w:del w:id="280" w:author="LIN, Yufeng" w:date="2021-09-28T13:00:00Z">
          <w:r w:rsidR="00EE5685" w:rsidDel="00E06A91">
            <w:rPr>
              <w:rFonts w:ascii="Times New Roman" w:hAnsi="Times New Roman" w:cs="Times New Roman"/>
              <w:sz w:val="22"/>
            </w:rPr>
            <w:delText>m</w:delText>
          </w:r>
        </w:del>
      </w:ins>
      <w:ins w:id="281" w:author="Thomas Kwong" w:date="2021-09-22T18:28:00Z">
        <w:del w:id="282" w:author="LIN, Yufeng" w:date="2021-09-28T13:00:00Z">
          <w:r w:rsidR="00EE5685" w:rsidDel="00E06A91">
            <w:rPr>
              <w:rFonts w:ascii="Times New Roman" w:hAnsi="Times New Roman" w:cs="Times New Roman"/>
              <w:sz w:val="22"/>
            </w:rPr>
            <w:delText>icro-eukaryotic</w:delText>
          </w:r>
        </w:del>
      </w:ins>
      <w:ins w:id="283" w:author="LIN, Yufeng" w:date="2021-09-28T13:00:00Z">
        <w:r w:rsidR="00E06A91">
          <w:rPr>
            <w:rFonts w:ascii="Times New Roman" w:hAnsi="Times New Roman" w:cs="Times New Roman"/>
            <w:sz w:val="22"/>
          </w:rPr>
          <w:t>fungal</w:t>
        </w:r>
      </w:ins>
      <w:ins w:id="284" w:author="Thomas Kwong" w:date="2021-09-22T18:28:00Z">
        <w:r w:rsidR="00EE5685">
          <w:rPr>
            <w:rFonts w:ascii="Times New Roman" w:hAnsi="Times New Roman" w:cs="Times New Roman"/>
            <w:sz w:val="22"/>
          </w:rPr>
          <w:t xml:space="preserve"> diversity </w:t>
        </w:r>
      </w:ins>
      <w:ins w:id="285" w:author="Thomas Kwong" w:date="2021-09-22T18:29:00Z">
        <w:r w:rsidR="00EE5685">
          <w:rPr>
            <w:rFonts w:ascii="Times New Roman" w:hAnsi="Times New Roman" w:cs="Times New Roman"/>
            <w:sz w:val="22"/>
          </w:rPr>
          <w:t xml:space="preserve">and </w:t>
        </w:r>
      </w:ins>
      <w:ins w:id="286" w:author="Thomas Kwong" w:date="2021-09-22T18:27:00Z">
        <w:r w:rsidR="00EE5685">
          <w:rPr>
            <w:rFonts w:ascii="Times New Roman" w:hAnsi="Times New Roman" w:cs="Times New Roman"/>
            <w:sz w:val="22"/>
          </w:rPr>
          <w:t xml:space="preserve">features </w:t>
        </w:r>
      </w:ins>
      <w:ins w:id="287" w:author="Thomas Kwong" w:date="2021-09-22T18:29:00Z">
        <w:r w:rsidR="00EE5685">
          <w:rPr>
            <w:rFonts w:ascii="Times New Roman" w:hAnsi="Times New Roman" w:cs="Times New Roman"/>
            <w:sz w:val="22"/>
          </w:rPr>
          <w:t>associated with different stages of CRC were identified.</w:t>
        </w:r>
      </w:ins>
      <w:ins w:id="288" w:author="LIN, Yufeng" w:date="2021-09-20T20:02:00Z">
        <w:del w:id="289" w:author="Thomas Kwong" w:date="2021-09-22T18:29:00Z">
          <w:r w:rsidR="00111E8C" w:rsidDel="00EE5685">
            <w:rPr>
              <w:rFonts w:ascii="Times New Roman" w:hAnsi="Times New Roman" w:cs="Times New Roman"/>
              <w:sz w:val="22"/>
            </w:rPr>
            <w:delText>w</w:delText>
          </w:r>
        </w:del>
      </w:ins>
      <w:ins w:id="290" w:author="LIN, Yufeng" w:date="2021-09-20T19:49:00Z">
        <w:del w:id="291" w:author="Thomas Kwong" w:date="2021-09-22T18:30:00Z">
          <w:r w:rsidR="00F93DEB" w:rsidDel="00EE5685">
            <w:rPr>
              <w:rFonts w:ascii="Times New Roman" w:hAnsi="Times New Roman" w:cs="Times New Roman"/>
              <w:sz w:val="22"/>
            </w:rPr>
            <w:delText xml:space="preserve">e </w:delText>
          </w:r>
        </w:del>
      </w:ins>
      <w:ins w:id="292" w:author="LIN, Yufeng" w:date="2021-09-20T19:50:00Z">
        <w:del w:id="293" w:author="Thomas Kwong" w:date="2021-09-22T18:30:00Z">
          <w:r w:rsidR="00A352F4" w:rsidDel="00EE5685">
            <w:rPr>
              <w:rFonts w:ascii="Times New Roman" w:hAnsi="Times New Roman" w:cs="Times New Roman"/>
              <w:sz w:val="22"/>
            </w:rPr>
            <w:delText>investigate</w:delText>
          </w:r>
        </w:del>
      </w:ins>
      <w:ins w:id="294" w:author="LIN, Yufeng" w:date="2021-09-20T20:03:00Z">
        <w:del w:id="295" w:author="Thomas Kwong" w:date="2021-09-22T18:30:00Z">
          <w:r w:rsidR="00111E8C" w:rsidDel="00EE5685">
            <w:rPr>
              <w:rFonts w:ascii="Times New Roman" w:hAnsi="Times New Roman" w:cs="Times New Roman"/>
              <w:sz w:val="22"/>
            </w:rPr>
            <w:delText>d</w:delText>
          </w:r>
        </w:del>
      </w:ins>
      <w:ins w:id="296" w:author="LIN, Yufeng" w:date="2021-09-20T19:50:00Z">
        <w:del w:id="297" w:author="Thomas Kwong" w:date="2021-09-22T18:30:00Z">
          <w:r w:rsidR="00A352F4" w:rsidDel="00EE5685">
            <w:rPr>
              <w:rFonts w:ascii="Times New Roman" w:hAnsi="Times New Roman" w:cs="Times New Roman"/>
              <w:sz w:val="22"/>
            </w:rPr>
            <w:delText xml:space="preserve"> the </w:delText>
          </w:r>
        </w:del>
        <w:del w:id="298" w:author="Thomas Kwong" w:date="2021-09-22T18:28:00Z">
          <w:r w:rsidR="00A352F4" w:rsidDel="00EE5685">
            <w:rPr>
              <w:rFonts w:ascii="Times New Roman" w:hAnsi="Times New Roman" w:cs="Times New Roman"/>
              <w:sz w:val="22"/>
            </w:rPr>
            <w:delText xml:space="preserve">micro-eukaryotic diversity </w:delText>
          </w:r>
        </w:del>
      </w:ins>
      <w:ins w:id="299" w:author="LIN, Yufeng" w:date="2021-09-20T19:51:00Z">
        <w:del w:id="300" w:author="Thomas Kwong" w:date="2021-09-22T18:30:00Z">
          <w:r w:rsidR="00A352F4" w:rsidDel="00EE5685">
            <w:rPr>
              <w:rFonts w:ascii="Times New Roman" w:hAnsi="Times New Roman" w:cs="Times New Roman"/>
              <w:sz w:val="22"/>
            </w:rPr>
            <w:delText xml:space="preserve">in </w:delText>
          </w:r>
        </w:del>
      </w:ins>
      <w:ins w:id="301" w:author="LIN, Yufeng" w:date="2021-09-20T20:03:00Z">
        <w:del w:id="302" w:author="Thomas Kwong" w:date="2021-09-22T18:30:00Z">
          <w:r w:rsidR="00111E8C" w:rsidDel="00EE5685">
            <w:rPr>
              <w:rFonts w:ascii="Times New Roman" w:hAnsi="Times New Roman" w:cs="Times New Roman"/>
              <w:sz w:val="22"/>
            </w:rPr>
            <w:delText>different stages</w:delText>
          </w:r>
        </w:del>
      </w:ins>
      <w:ins w:id="303" w:author="LIN, Yufeng" w:date="2021-09-20T19:51:00Z">
        <w:del w:id="304" w:author="Thomas Kwong" w:date="2021-09-22T18:30:00Z">
          <w:r w:rsidR="00A352F4" w:rsidDel="00EE5685">
            <w:rPr>
              <w:rFonts w:ascii="Times New Roman" w:hAnsi="Times New Roman" w:cs="Times New Roman"/>
              <w:sz w:val="22"/>
            </w:rPr>
            <w:delText xml:space="preserve"> and </w:delText>
          </w:r>
        </w:del>
      </w:ins>
      <w:ins w:id="305" w:author="LIN, Yufeng" w:date="2021-09-20T20:03:00Z">
        <w:del w:id="306" w:author="Thomas Kwong" w:date="2021-09-22T18:30:00Z">
          <w:r w:rsidR="00111E8C" w:rsidDel="00EE5685">
            <w:rPr>
              <w:rFonts w:ascii="Times New Roman" w:hAnsi="Times New Roman" w:cs="Times New Roman"/>
              <w:sz w:val="22"/>
            </w:rPr>
            <w:delText>identified</w:delText>
          </w:r>
        </w:del>
      </w:ins>
      <w:ins w:id="307" w:author="LIN, Yufeng" w:date="2021-09-20T19:51:00Z">
        <w:del w:id="308" w:author="Thomas Kwong" w:date="2021-09-22T18:32:00Z">
          <w:r w:rsidR="00A352F4" w:rsidDel="00ED3D78">
            <w:rPr>
              <w:rFonts w:ascii="Times New Roman" w:hAnsi="Times New Roman" w:cs="Times New Roman"/>
              <w:sz w:val="22"/>
            </w:rPr>
            <w:delText xml:space="preserve"> the</w:delText>
          </w:r>
        </w:del>
        <w:del w:id="309" w:author="Thomas Kwong" w:date="2021-09-22T18:27:00Z">
          <w:r w:rsidR="00A352F4" w:rsidDel="00EE5685">
            <w:rPr>
              <w:rFonts w:ascii="Times New Roman" w:hAnsi="Times New Roman" w:cs="Times New Roman"/>
              <w:sz w:val="22"/>
            </w:rPr>
            <w:delText xml:space="preserve"> </w:delText>
          </w:r>
        </w:del>
      </w:ins>
      <w:ins w:id="310" w:author="LIN, Yufeng" w:date="2021-09-20T19:52:00Z">
        <w:del w:id="311" w:author="Thomas Kwong" w:date="2021-09-22T18:27:00Z">
          <w:r w:rsidR="00A352F4" w:rsidDel="00EE5685">
            <w:rPr>
              <w:rFonts w:ascii="Times New Roman" w:hAnsi="Times New Roman" w:cs="Times New Roman"/>
              <w:sz w:val="22"/>
            </w:rPr>
            <w:delText>significant features</w:delText>
          </w:r>
        </w:del>
        <w:del w:id="312" w:author="Thomas Kwong" w:date="2021-09-22T18:32:00Z">
          <w:r w:rsidR="00A352F4" w:rsidDel="00ED3D78">
            <w:rPr>
              <w:rFonts w:ascii="Times New Roman" w:hAnsi="Times New Roman" w:cs="Times New Roman"/>
              <w:sz w:val="22"/>
            </w:rPr>
            <w:delText xml:space="preserve">. </w:delText>
          </w:r>
        </w:del>
      </w:ins>
      <w:ins w:id="313" w:author="LIN, Yufeng" w:date="2021-09-20T20:04:00Z">
        <w:del w:id="314" w:author="Thomas Kwong" w:date="2021-09-22T18:32:00Z">
          <w:r w:rsidR="00111E8C" w:rsidDel="00ED3D78">
            <w:rPr>
              <w:rFonts w:ascii="Times New Roman" w:hAnsi="Times New Roman" w:cs="Times New Roman"/>
              <w:sz w:val="22"/>
            </w:rPr>
            <w:delText>Second,</w:delText>
          </w:r>
        </w:del>
      </w:ins>
      <w:ins w:id="315" w:author="LIN, Yufeng" w:date="2021-09-20T20:12:00Z">
        <w:r w:rsidR="00C93399">
          <w:rPr>
            <w:rFonts w:ascii="Times New Roman" w:hAnsi="Times New Roman" w:cs="Times New Roman"/>
            <w:sz w:val="22"/>
          </w:rPr>
          <w:t xml:space="preserve"> </w:t>
        </w:r>
      </w:ins>
      <w:ins w:id="316" w:author="Thomas Kwong" w:date="2021-09-22T18:32:00Z">
        <w:r w:rsidR="00ED3D78">
          <w:rPr>
            <w:rFonts w:ascii="Times New Roman" w:hAnsi="Times New Roman" w:cs="Times New Roman"/>
            <w:sz w:val="22"/>
          </w:rPr>
          <w:t xml:space="preserve">We also </w:t>
        </w:r>
      </w:ins>
      <w:ins w:id="317" w:author="LIN, Yufeng" w:date="2021-09-21T09:50:00Z">
        <w:del w:id="318" w:author="Thomas Kwong" w:date="2021-09-22T18:32:00Z">
          <w:r w:rsidR="008125F9" w:rsidDel="00ED3D78">
            <w:rPr>
              <w:rFonts w:ascii="Times New Roman" w:hAnsi="Times New Roman" w:cs="Times New Roman"/>
              <w:sz w:val="22"/>
            </w:rPr>
            <w:delText xml:space="preserve">we </w:delText>
          </w:r>
        </w:del>
      </w:ins>
      <w:ins w:id="319" w:author="LIN, Yufeng" w:date="2021-09-21T09:49:00Z">
        <w:r w:rsidR="008125F9">
          <w:rPr>
            <w:rFonts w:ascii="Times New Roman" w:hAnsi="Times New Roman" w:cs="Times New Roman"/>
            <w:sz w:val="22"/>
          </w:rPr>
          <w:t>explo</w:t>
        </w:r>
      </w:ins>
      <w:ins w:id="320" w:author="LIN, Yufeng" w:date="2021-09-21T09:50:00Z">
        <w:r w:rsidR="008125F9">
          <w:rPr>
            <w:rFonts w:ascii="Times New Roman" w:hAnsi="Times New Roman" w:cs="Times New Roman" w:hint="eastAsia"/>
            <w:sz w:val="22"/>
          </w:rPr>
          <w:t>r</w:t>
        </w:r>
      </w:ins>
      <w:ins w:id="321" w:author="LIN, Yufeng" w:date="2021-09-21T09:49:00Z">
        <w:r w:rsidR="008125F9">
          <w:rPr>
            <w:rFonts w:ascii="Times New Roman" w:hAnsi="Times New Roman" w:cs="Times New Roman"/>
            <w:sz w:val="22"/>
          </w:rPr>
          <w:t>ed</w:t>
        </w:r>
      </w:ins>
      <w:ins w:id="322" w:author="LIN, Yufeng" w:date="2021-09-20T20:04:00Z">
        <w:r w:rsidR="00111E8C">
          <w:rPr>
            <w:rFonts w:ascii="Times New Roman" w:hAnsi="Times New Roman" w:cs="Times New Roman"/>
            <w:sz w:val="22"/>
          </w:rPr>
          <w:t xml:space="preserve"> </w:t>
        </w:r>
      </w:ins>
      <w:ins w:id="323" w:author="Thomas Kwong" w:date="2021-09-22T18:32:00Z">
        <w:r w:rsidR="00ED3D78">
          <w:rPr>
            <w:rFonts w:ascii="Times New Roman" w:hAnsi="Times New Roman" w:cs="Times New Roman"/>
            <w:sz w:val="22"/>
          </w:rPr>
          <w:t xml:space="preserve">the </w:t>
        </w:r>
      </w:ins>
      <w:ins w:id="324" w:author="LIN, Yufeng" w:date="2021-09-20T20:06:00Z">
        <w:r w:rsidR="00111E8C">
          <w:rPr>
            <w:rFonts w:ascii="Times New Roman" w:hAnsi="Times New Roman" w:cs="Times New Roman"/>
            <w:sz w:val="22"/>
          </w:rPr>
          <w:t>intra-</w:t>
        </w:r>
      </w:ins>
      <w:ins w:id="325" w:author="LIN, Yufeng" w:date="2021-09-28T13:06:00Z">
        <w:r w:rsidR="004314C2">
          <w:rPr>
            <w:rFonts w:ascii="Times New Roman" w:hAnsi="Times New Roman" w:cs="Times New Roman"/>
            <w:sz w:val="22"/>
          </w:rPr>
          <w:t>fungi</w:t>
        </w:r>
      </w:ins>
      <w:ins w:id="326" w:author="LIN, Yufeng" w:date="2021-09-20T20:06:00Z">
        <w:r w:rsidR="00111E8C">
          <w:rPr>
            <w:rFonts w:ascii="Times New Roman" w:hAnsi="Times New Roman" w:cs="Times New Roman"/>
            <w:sz w:val="22"/>
          </w:rPr>
          <w:t xml:space="preserve"> </w:t>
        </w:r>
      </w:ins>
      <w:ins w:id="327" w:author="LIN, Yufeng" w:date="2021-09-20T20:07:00Z">
        <w:r w:rsidR="00111E8C">
          <w:rPr>
            <w:rFonts w:ascii="Times New Roman" w:hAnsi="Times New Roman" w:cs="Times New Roman"/>
            <w:sz w:val="22"/>
          </w:rPr>
          <w:t xml:space="preserve">and </w:t>
        </w:r>
      </w:ins>
      <w:ins w:id="328" w:author="LIN, Yufeng" w:date="2021-09-28T13:06:00Z">
        <w:r w:rsidR="004314C2">
          <w:rPr>
            <w:rFonts w:ascii="Times New Roman" w:hAnsi="Times New Roman" w:cs="Times New Roman"/>
            <w:sz w:val="22"/>
          </w:rPr>
          <w:t>fungi</w:t>
        </w:r>
      </w:ins>
      <w:ins w:id="329" w:author="LIN, Yufeng" w:date="2021-09-20T20:07:00Z">
        <w:r w:rsidR="00111E8C">
          <w:rPr>
            <w:rFonts w:ascii="Times New Roman" w:hAnsi="Times New Roman" w:cs="Times New Roman"/>
            <w:sz w:val="22"/>
          </w:rPr>
          <w:t xml:space="preserve">-bacteria </w:t>
        </w:r>
      </w:ins>
      <w:ins w:id="330" w:author="LIN, Yufeng" w:date="2021-09-20T20:06:00Z">
        <w:r w:rsidR="00111E8C">
          <w:rPr>
            <w:rFonts w:ascii="Times New Roman" w:hAnsi="Times New Roman" w:cs="Times New Roman"/>
            <w:sz w:val="22"/>
          </w:rPr>
          <w:t xml:space="preserve">co-occurrence patterns </w:t>
        </w:r>
      </w:ins>
      <w:ins w:id="331" w:author="LIN, Yufeng" w:date="2021-09-20T20:07:00Z">
        <w:r w:rsidR="00111E8C">
          <w:rPr>
            <w:rFonts w:ascii="Times New Roman" w:hAnsi="Times New Roman" w:cs="Times New Roman"/>
            <w:sz w:val="22"/>
          </w:rPr>
          <w:t>in CRC</w:t>
        </w:r>
        <w:del w:id="332" w:author="Thomas Kwong" w:date="2021-09-22T18:33:00Z">
          <w:r w:rsidR="00111E8C" w:rsidDel="00ED3D78">
            <w:rPr>
              <w:rFonts w:ascii="Times New Roman" w:hAnsi="Times New Roman" w:cs="Times New Roman"/>
              <w:sz w:val="22"/>
            </w:rPr>
            <w:delText>. Moreover, we</w:delText>
          </w:r>
        </w:del>
      </w:ins>
      <w:ins w:id="333" w:author="Thomas Kwong" w:date="2021-09-22T18:33:00Z">
        <w:r w:rsidR="00ED3D78">
          <w:rPr>
            <w:rFonts w:ascii="Times New Roman" w:hAnsi="Times New Roman" w:cs="Times New Roman"/>
            <w:sz w:val="22"/>
          </w:rPr>
          <w:t xml:space="preserve"> and </w:t>
        </w:r>
      </w:ins>
      <w:ins w:id="334" w:author="LIN, Yufeng" w:date="2021-09-20T20:07:00Z">
        <w:del w:id="335" w:author="Thomas Kwong" w:date="2021-09-22T18:33:00Z">
          <w:r w:rsidR="00111E8C" w:rsidDel="00ED3D78">
            <w:rPr>
              <w:rFonts w:ascii="Times New Roman" w:hAnsi="Times New Roman" w:cs="Times New Roman"/>
              <w:sz w:val="22"/>
            </w:rPr>
            <w:delText xml:space="preserve"> </w:delText>
          </w:r>
        </w:del>
        <w:r w:rsidR="00111E8C">
          <w:rPr>
            <w:rFonts w:ascii="Times New Roman" w:hAnsi="Times New Roman" w:cs="Times New Roman"/>
            <w:sz w:val="22"/>
          </w:rPr>
          <w:t xml:space="preserve">compared the </w:t>
        </w:r>
      </w:ins>
      <w:ins w:id="336" w:author="LIN, Yufeng" w:date="2021-09-20T20:08:00Z">
        <w:r w:rsidR="00111E8C">
          <w:rPr>
            <w:rFonts w:ascii="Times New Roman" w:hAnsi="Times New Roman" w:cs="Times New Roman"/>
            <w:sz w:val="22"/>
          </w:rPr>
          <w:t>correlations in CRC, adenoma and healthy control</w:t>
        </w:r>
      </w:ins>
      <w:ins w:id="337" w:author="LIN, Yufeng" w:date="2021-09-20T20:07:00Z">
        <w:r w:rsidR="00111E8C">
          <w:rPr>
            <w:rFonts w:ascii="Times New Roman" w:hAnsi="Times New Roman" w:cs="Times New Roman"/>
            <w:sz w:val="22"/>
          </w:rPr>
          <w:t xml:space="preserve">. </w:t>
        </w:r>
      </w:ins>
      <w:ins w:id="338" w:author="LIN, Yufeng" w:date="2021-09-21T09:51:00Z">
        <w:del w:id="339" w:author="Thomas Kwong" w:date="2021-09-22T18:33:00Z">
          <w:r w:rsidR="008125F9" w:rsidDel="00ED3D78">
            <w:rPr>
              <w:rFonts w:ascii="Times New Roman" w:hAnsi="Times New Roman" w:cs="Times New Roman"/>
              <w:sz w:val="22"/>
            </w:rPr>
            <w:delText>Third, the selected candidates would be validated with the in vitro experiments and evidenced their functions.</w:delText>
          </w:r>
        </w:del>
      </w:ins>
      <w:commentRangeStart w:id="340"/>
      <w:commentRangeEnd w:id="340"/>
      <w:r w:rsidR="00ED3D78">
        <w:rPr>
          <w:rStyle w:val="CommentReference"/>
        </w:rPr>
        <w:commentReference w:id="340"/>
      </w:r>
    </w:p>
    <w:p w14:paraId="1F38FEF4" w14:textId="77777777" w:rsidR="00531B71" w:rsidRDefault="00531B71" w:rsidP="00531B71">
      <w:pPr>
        <w:pStyle w:val="title10831"/>
        <w:rPr>
          <w:ins w:id="341" w:author="Thomas Kwong" w:date="2021-09-22T22:12:00Z"/>
        </w:rPr>
      </w:pPr>
      <w:ins w:id="342" w:author="Thomas Kwong" w:date="2021-09-22T22:12:00Z">
        <w:r>
          <w:br w:type="page"/>
        </w:r>
      </w:ins>
    </w:p>
    <w:p w14:paraId="7203D9A4" w14:textId="3C5836BF" w:rsidR="00531B71" w:rsidRPr="00790445" w:rsidRDefault="00531B71" w:rsidP="00531B71">
      <w:pPr>
        <w:pStyle w:val="title10831"/>
        <w:rPr>
          <w:ins w:id="343" w:author="Thomas Kwong" w:date="2021-09-22T22:12:00Z"/>
        </w:rPr>
      </w:pPr>
      <w:ins w:id="344" w:author="Thomas Kwong" w:date="2021-09-22T22:12:00Z">
        <w:r w:rsidRPr="00790445">
          <w:lastRenderedPageBreak/>
          <w:t>Methodology</w:t>
        </w:r>
      </w:ins>
    </w:p>
    <w:p w14:paraId="18C16E7A" w14:textId="77777777" w:rsidR="00531B71" w:rsidRPr="00790445" w:rsidRDefault="00531B71" w:rsidP="00B84FC5">
      <w:pPr>
        <w:pStyle w:val="title20825"/>
        <w:rPr>
          <w:ins w:id="345" w:author="Thomas Kwong" w:date="2021-09-22T22:12:00Z"/>
        </w:rPr>
      </w:pPr>
      <w:ins w:id="346" w:author="Thomas Kwong" w:date="2021-09-22T22:12:00Z">
        <w:r w:rsidRPr="00790445">
          <w:t>Study inclusion and data attainment</w:t>
        </w:r>
      </w:ins>
    </w:p>
    <w:p w14:paraId="4FB80893" w14:textId="3FD04E55" w:rsidR="00531B71" w:rsidRPr="00790445" w:rsidRDefault="00531B71" w:rsidP="00531B71">
      <w:pPr>
        <w:rPr>
          <w:ins w:id="347" w:author="Thomas Kwong" w:date="2021-09-22T22:12:00Z"/>
          <w:rFonts w:ascii="Times New Roman" w:hAnsi="Times New Roman" w:cs="Times New Roman"/>
          <w:sz w:val="22"/>
        </w:rPr>
      </w:pPr>
      <w:commentRangeStart w:id="348"/>
      <w:commentRangeStart w:id="349"/>
      <w:ins w:id="350" w:author="Thomas Kwong" w:date="2021-09-22T22:12:00Z">
        <w:r>
          <w:rPr>
            <w:rFonts w:ascii="Times New Roman" w:hAnsi="Times New Roman" w:cs="Times New Roman"/>
            <w:sz w:val="22"/>
          </w:rPr>
          <w:t>F</w:t>
        </w:r>
        <w:r w:rsidRPr="00790445">
          <w:rPr>
            <w:rFonts w:ascii="Times New Roman" w:hAnsi="Times New Roman" w:cs="Times New Roman"/>
            <w:sz w:val="22"/>
          </w:rPr>
          <w:t xml:space="preserve">aecal shotgun metagenomic data </w:t>
        </w:r>
        <w:r>
          <w:rPr>
            <w:rFonts w:ascii="Times New Roman" w:hAnsi="Times New Roman" w:cs="Times New Roman"/>
            <w:sz w:val="22"/>
          </w:rPr>
          <w:t xml:space="preserve">on </w:t>
        </w:r>
        <w:r w:rsidRPr="00B71282">
          <w:rPr>
            <w:rFonts w:ascii="Times New Roman" w:hAnsi="Times New Roman" w:cs="Times New Roman"/>
            <w:sz w:val="22"/>
          </w:rPr>
          <w:t xml:space="preserve">CRC-related research </w:t>
        </w:r>
        <w:r>
          <w:rPr>
            <w:rFonts w:ascii="Times New Roman" w:hAnsi="Times New Roman" w:cs="Times New Roman"/>
            <w:sz w:val="22"/>
          </w:rPr>
          <w:t>with a minimal of 2 subject categories (</w:t>
        </w:r>
        <w:r w:rsidRPr="00790445">
          <w:rPr>
            <w:rFonts w:ascii="Times New Roman" w:hAnsi="Times New Roman" w:cs="Times New Roman"/>
            <w:sz w:val="22"/>
          </w:rPr>
          <w:t>CRC patients and healthy controls</w:t>
        </w:r>
        <w:r>
          <w:rPr>
            <w:rFonts w:ascii="Times New Roman" w:hAnsi="Times New Roman" w:cs="Times New Roman"/>
            <w:sz w:val="22"/>
          </w:rPr>
          <w:t xml:space="preserve">) were retrieved from </w:t>
        </w:r>
        <w:del w:id="351" w:author="LIN, Yufeng" w:date="2021-09-23T11:55:00Z">
          <w:r w:rsidRPr="00790445" w:rsidDel="00F469D4">
            <w:rPr>
              <w:rFonts w:ascii="Times New Roman" w:hAnsi="Times New Roman" w:cs="Times New Roman"/>
              <w:sz w:val="22"/>
            </w:rPr>
            <w:delText>PubMed and Google</w:delText>
          </w:r>
        </w:del>
      </w:ins>
      <w:ins w:id="352" w:author="LIN, Yufeng" w:date="2021-09-23T11:55:00Z">
        <w:r w:rsidR="00F469D4">
          <w:rPr>
            <w:rFonts w:ascii="Times New Roman" w:hAnsi="Times New Roman" w:cs="Times New Roman"/>
            <w:sz w:val="22"/>
          </w:rPr>
          <w:t>NCBI database</w:t>
        </w:r>
      </w:ins>
      <w:ins w:id="353" w:author="LIN, Yufeng" w:date="2021-09-23T11:51:00Z">
        <w:r w:rsidR="00F469D4">
          <w:rPr>
            <w:rFonts w:ascii="Times New Roman" w:hAnsi="Times New Roman" w:cs="Times New Roman"/>
            <w:sz w:val="22"/>
          </w:rPr>
          <w:t xml:space="preserve"> </w:t>
        </w:r>
      </w:ins>
      <w:ins w:id="354" w:author="LIN, Yufeng" w:date="2021-09-23T12:53:00Z">
        <w:r w:rsidR="008E309A">
          <w:rPr>
            <w:rFonts w:ascii="Times New Roman" w:hAnsi="Times New Roman" w:cs="Times New Roman" w:hint="eastAsia"/>
            <w:sz w:val="22"/>
          </w:rPr>
          <w:t>and</w:t>
        </w:r>
        <w:r w:rsidR="008E309A">
          <w:rPr>
            <w:rFonts w:ascii="Times New Roman" w:hAnsi="Times New Roman" w:cs="Times New Roman"/>
            <w:sz w:val="22"/>
          </w:rPr>
          <w:t xml:space="preserve"> </w:t>
        </w:r>
      </w:ins>
      <w:ins w:id="355" w:author="LIN, Yufeng" w:date="2021-09-23T11:51:00Z">
        <w:r w:rsidR="00F469D4">
          <w:rPr>
            <w:rFonts w:ascii="Times New Roman" w:hAnsi="Times New Roman" w:cs="Times New Roman"/>
            <w:sz w:val="22"/>
          </w:rPr>
          <w:t xml:space="preserve">from </w:t>
        </w:r>
      </w:ins>
      <w:ins w:id="356" w:author="LIN, Yufeng" w:date="2021-09-23T11:55:00Z">
        <w:r w:rsidR="00F469D4">
          <w:rPr>
            <w:rFonts w:ascii="Times New Roman" w:hAnsi="Times New Roman" w:cs="Times New Roman"/>
            <w:sz w:val="22"/>
          </w:rPr>
          <w:t xml:space="preserve">year </w:t>
        </w:r>
      </w:ins>
      <w:ins w:id="357" w:author="LIN, Yufeng" w:date="2021-09-23T11:53:00Z">
        <w:r w:rsidR="00F469D4">
          <w:rPr>
            <w:rFonts w:ascii="Times New Roman" w:hAnsi="Times New Roman" w:cs="Times New Roman"/>
            <w:sz w:val="22"/>
          </w:rPr>
          <w:t>20</w:t>
        </w:r>
      </w:ins>
      <w:ins w:id="358" w:author="LIN, Yufeng" w:date="2021-09-23T11:54:00Z">
        <w:r w:rsidR="00F469D4">
          <w:rPr>
            <w:rFonts w:ascii="Times New Roman" w:hAnsi="Times New Roman" w:cs="Times New Roman"/>
            <w:sz w:val="22"/>
          </w:rPr>
          <w:t>14 to 2020</w:t>
        </w:r>
      </w:ins>
      <w:ins w:id="359" w:author="Thomas Kwong" w:date="2021-09-22T22:12:00Z">
        <w:r w:rsidRPr="00790445">
          <w:rPr>
            <w:rFonts w:ascii="Times New Roman" w:hAnsi="Times New Roman" w:cs="Times New Roman"/>
            <w:sz w:val="22"/>
          </w:rPr>
          <w:t xml:space="preserve">. </w:t>
        </w:r>
        <w:commentRangeEnd w:id="348"/>
        <w:r>
          <w:rPr>
            <w:rStyle w:val="CommentReference"/>
          </w:rPr>
          <w:commentReference w:id="348"/>
        </w:r>
        <w:del w:id="360" w:author="LIN, Yufeng" w:date="2021-09-23T12:54:00Z">
          <w:r w:rsidRPr="00790445" w:rsidDel="008E309A">
            <w:rPr>
              <w:rFonts w:ascii="Times New Roman" w:hAnsi="Times New Roman" w:cs="Times New Roman" w:hint="eastAsia"/>
              <w:sz w:val="22"/>
            </w:rPr>
            <w:delText>And s</w:delText>
          </w:r>
        </w:del>
        <w:del w:id="361" w:author="LIN, Yufeng" w:date="2021-09-23T12:55:00Z">
          <w:r w:rsidRPr="00790445" w:rsidDel="008E309A">
            <w:rPr>
              <w:rFonts w:ascii="Times New Roman" w:hAnsi="Times New Roman" w:cs="Times New Roman"/>
              <w:sz w:val="22"/>
            </w:rPr>
            <w:delText xml:space="preserve">even published studies and one of our previous researches were included. </w:delText>
          </w:r>
        </w:del>
      </w:ins>
      <w:moveToRangeStart w:id="362" w:author="LIN, Yufeng" w:date="2021-09-23T12:55:00Z" w:name="move83294149"/>
      <w:moveTo w:id="363" w:author="LIN, Yufeng" w:date="2021-09-23T12:55:00Z">
        <w:r w:rsidR="008E309A">
          <w:rPr>
            <w:rFonts w:ascii="Times New Roman" w:hAnsi="Times New Roman" w:cs="Times New Roman"/>
            <w:sz w:val="22"/>
          </w:rPr>
          <w:t>E</w:t>
        </w:r>
        <w:r w:rsidR="008E309A" w:rsidRPr="00790445">
          <w:rPr>
            <w:rFonts w:ascii="Times New Roman" w:hAnsi="Times New Roman" w:cs="Times New Roman"/>
            <w:sz w:val="22"/>
          </w:rPr>
          <w:t>ight published fecal shotgun metagenomics cohorts and o</w:t>
        </w:r>
        <w:r w:rsidR="008E309A">
          <w:rPr>
            <w:rFonts w:ascii="Times New Roman" w:hAnsi="Times New Roman" w:cs="Times New Roman"/>
            <w:sz w:val="22"/>
          </w:rPr>
          <w:t xml:space="preserve">ur recently completed </w:t>
        </w:r>
        <w:r w:rsidR="008E309A" w:rsidRPr="00790445">
          <w:rPr>
            <w:rFonts w:ascii="Times New Roman" w:hAnsi="Times New Roman" w:cs="Times New Roman"/>
            <w:sz w:val="22"/>
          </w:rPr>
          <w:t>cohort</w:t>
        </w:r>
        <w:r w:rsidR="008E309A">
          <w:rPr>
            <w:rFonts w:ascii="Times New Roman" w:hAnsi="Times New Roman" w:cs="Times New Roman"/>
            <w:sz w:val="22"/>
          </w:rPr>
          <w:t xml:space="preserve"> (unpublished)</w:t>
        </w:r>
        <w:r w:rsidR="008E309A" w:rsidRPr="00790445">
          <w:rPr>
            <w:rFonts w:ascii="Times New Roman" w:hAnsi="Times New Roman" w:cs="Times New Roman"/>
            <w:sz w:val="22"/>
          </w:rPr>
          <w:t xml:space="preserve"> were included</w:t>
        </w:r>
        <w:r w:rsidR="008E309A" w:rsidRPr="007031A9">
          <w:rPr>
            <w:rFonts w:ascii="Times New Roman" w:hAnsi="Times New Roman" w:cs="Times New Roman"/>
            <w:sz w:val="22"/>
          </w:rPr>
          <w:t xml:space="preserve"> </w:t>
        </w:r>
        <w:r w:rsidR="008E309A">
          <w:rPr>
            <w:rFonts w:ascii="Times New Roman" w:hAnsi="Times New Roman" w:cs="Times New Roman"/>
            <w:sz w:val="22"/>
          </w:rPr>
          <w:t>i</w:t>
        </w:r>
        <w:r w:rsidR="008E309A" w:rsidRPr="00790445">
          <w:rPr>
            <w:rFonts w:ascii="Times New Roman" w:hAnsi="Times New Roman" w:cs="Times New Roman"/>
            <w:sz w:val="22"/>
          </w:rPr>
          <w:t>n this meta-analysis.</w:t>
        </w:r>
      </w:moveTo>
      <w:moveToRangeEnd w:id="362"/>
      <w:ins w:id="364" w:author="LIN, Yufeng" w:date="2021-09-23T12:55:00Z">
        <w:r w:rsidR="008E309A">
          <w:rPr>
            <w:rFonts w:ascii="Times New Roman" w:hAnsi="Times New Roman" w:cs="Times New Roman"/>
            <w:sz w:val="22"/>
          </w:rPr>
          <w:t xml:space="preserve"> </w:t>
        </w:r>
      </w:ins>
      <w:ins w:id="365" w:author="Thomas Kwong" w:date="2021-09-22T22:12:00Z">
        <w:r w:rsidRPr="00790445">
          <w:rPr>
            <w:rFonts w:ascii="Times New Roman" w:hAnsi="Times New Roman" w:cs="Times New Roman"/>
            <w:sz w:val="22"/>
          </w:rPr>
          <w:t xml:space="preserve">We downloaded </w:t>
        </w:r>
        <w:del w:id="366" w:author="LIN, Yufeng" w:date="2021-09-23T12:59:00Z">
          <w:r w:rsidRPr="00790445" w:rsidDel="008E309A">
            <w:rPr>
              <w:rFonts w:ascii="Times New Roman" w:hAnsi="Times New Roman" w:cs="Times New Roman"/>
              <w:sz w:val="22"/>
            </w:rPr>
            <w:delText>six</w:delText>
          </w:r>
        </w:del>
      </w:ins>
      <w:ins w:id="367" w:author="LIN, Yufeng" w:date="2021-09-23T12:59:00Z">
        <w:r w:rsidR="008E309A">
          <w:rPr>
            <w:rFonts w:ascii="Times New Roman" w:hAnsi="Times New Roman" w:cs="Times New Roman"/>
            <w:sz w:val="22"/>
          </w:rPr>
          <w:t>seven</w:t>
        </w:r>
      </w:ins>
      <w:ins w:id="368" w:author="Thomas Kwong" w:date="2021-09-22T22:12:00Z">
        <w:r w:rsidRPr="00790445">
          <w:rPr>
            <w:rFonts w:ascii="Times New Roman" w:hAnsi="Times New Roman" w:cs="Times New Roman"/>
            <w:sz w:val="22"/>
          </w:rPr>
          <w:t xml:space="preserve"> public faecal shotgun CRC datasets from European Nucleotide Archive (ENA) using the following ENA identifiers: ERP005534 for Zeller et al.</w:t>
        </w:r>
        <w:r w:rsidRPr="00790445">
          <w:rPr>
            <w:rFonts w:ascii="Times New Roman" w:hAnsi="Times New Roman" w:cs="Times New Roman"/>
            <w:sz w:val="22"/>
          </w:rPr>
          <w:fldChar w:fldCharType="begin"/>
        </w:r>
      </w:ins>
      <w:r w:rsidR="008E309A">
        <w:rPr>
          <w:rFonts w:ascii="Times New Roman" w:hAnsi="Times New Roman" w:cs="Times New Roman"/>
          <w:sz w:val="22"/>
        </w:rPr>
        <w:instrText xml:space="preserve"> ADDIN ZOTERO_ITEM CSL_CITATION {"citationID":"b5K4NDmG","properties":{"formattedCitation":"\\super 15\\nosupersub{}","plainCitation":"15","noteIndex":0},"citationItems":[{"id":84,"uris":["http://zotero.org/users/7908919/items/FS69KVDN"],"uri":["http://zotero.org/users/7908919/items/FS69KVDN"],"itemData":{"id":84,"type":"article-journal","abstract":"Several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Doeberitz","given":"Magnus","non-dropping-particle":"von"},{"family":"Sobhani","given":"Iradj"},{"family":"Bork","given":"Peer"}],"issued":{"date-parts":[["2014",11,28]]}}}],"schema":"https://github.com/citation-style-language/schema/raw/master/csl-citation.json"} </w:instrText>
      </w:r>
      <w:ins w:id="369" w:author="Thomas Kwong" w:date="2021-09-22T22:12:00Z">
        <w:r w:rsidRPr="00790445">
          <w:rPr>
            <w:rFonts w:ascii="Times New Roman" w:hAnsi="Times New Roman" w:cs="Times New Roman"/>
            <w:sz w:val="22"/>
          </w:rPr>
          <w:fldChar w:fldCharType="separate"/>
        </w:r>
      </w:ins>
      <w:r w:rsidR="008E309A" w:rsidRPr="008E309A">
        <w:rPr>
          <w:rFonts w:ascii="Times New Roman" w:hAnsi="Times New Roman" w:cs="Times New Roman"/>
          <w:kern w:val="0"/>
          <w:sz w:val="22"/>
          <w:szCs w:val="24"/>
          <w:vertAlign w:val="superscript"/>
        </w:rPr>
        <w:t>15</w:t>
      </w:r>
      <w:ins w:id="370" w:author="Thomas Kwong" w:date="2021-09-22T22:12:00Z">
        <w:r w:rsidRPr="00790445">
          <w:rPr>
            <w:rFonts w:ascii="Times New Roman" w:hAnsi="Times New Roman" w:cs="Times New Roman"/>
            <w:sz w:val="22"/>
          </w:rPr>
          <w:fldChar w:fldCharType="end"/>
        </w:r>
        <w:r w:rsidRPr="00790445">
          <w:rPr>
            <w:rFonts w:ascii="Times New Roman" w:hAnsi="Times New Roman" w:cs="Times New Roman"/>
            <w:sz w:val="22"/>
          </w:rPr>
          <w:t>, ERP008729 for Feng et al.</w:t>
        </w:r>
        <w:r w:rsidRPr="00790445">
          <w:rPr>
            <w:rFonts w:ascii="Times New Roman" w:hAnsi="Times New Roman" w:cs="Times New Roman"/>
            <w:sz w:val="22"/>
          </w:rPr>
          <w:fldChar w:fldCharType="begin"/>
        </w:r>
      </w:ins>
      <w:r w:rsidR="008E309A">
        <w:rPr>
          <w:rFonts w:ascii="Times New Roman" w:hAnsi="Times New Roman" w:cs="Times New Roman"/>
          <w:sz w:val="22"/>
        </w:rPr>
        <w:instrText xml:space="preserve"> ADDIN ZOTERO_ITEM CSL_CITATION {"citationID":"W5tCztQo","properties":{"formattedCitation":"\\super 16\\nosupersub{}","plainCitation":"16","noteIndex":0},"citationItems":[{"id":89,"uris":["http://zotero.org/users/7908919/items/82A6J5UG"],"uri":["http://zotero.org/users/7908919/items/82A6J5UG"],"itemData":{"id":89,"type":"article-journal","abstract":"Colorectal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schema":"https://github.com/citation-style-language/schema/raw/master/csl-citation.json"} </w:instrText>
      </w:r>
      <w:ins w:id="371" w:author="Thomas Kwong" w:date="2021-09-22T22:12:00Z">
        <w:r w:rsidRPr="00790445">
          <w:rPr>
            <w:rFonts w:ascii="Times New Roman" w:hAnsi="Times New Roman" w:cs="Times New Roman"/>
            <w:sz w:val="22"/>
          </w:rPr>
          <w:fldChar w:fldCharType="separate"/>
        </w:r>
      </w:ins>
      <w:r w:rsidR="008E309A" w:rsidRPr="008E309A">
        <w:rPr>
          <w:rFonts w:ascii="Times New Roman" w:hAnsi="Times New Roman" w:cs="Times New Roman"/>
          <w:kern w:val="0"/>
          <w:sz w:val="22"/>
          <w:szCs w:val="24"/>
          <w:vertAlign w:val="superscript"/>
        </w:rPr>
        <w:t>16</w:t>
      </w:r>
      <w:ins w:id="372" w:author="Thomas Kwong" w:date="2021-09-22T22:12:00Z">
        <w:r w:rsidRPr="00790445">
          <w:rPr>
            <w:rFonts w:ascii="Times New Roman" w:hAnsi="Times New Roman" w:cs="Times New Roman"/>
            <w:sz w:val="22"/>
          </w:rPr>
          <w:fldChar w:fldCharType="end"/>
        </w:r>
        <w:r w:rsidRPr="00790445">
          <w:rPr>
            <w:rFonts w:ascii="Times New Roman" w:hAnsi="Times New Roman" w:cs="Times New Roman"/>
            <w:sz w:val="22"/>
          </w:rPr>
          <w:t xml:space="preserve">, </w:t>
        </w:r>
      </w:ins>
      <w:ins w:id="373" w:author="LIN, Yufeng" w:date="2021-09-23T12:58:00Z">
        <w:r w:rsidR="008E309A" w:rsidRPr="008E309A">
          <w:rPr>
            <w:rFonts w:ascii="Times New Roman" w:hAnsi="Times New Roman" w:cs="Times New Roman"/>
            <w:sz w:val="22"/>
          </w:rPr>
          <w:t>PRJEB10878</w:t>
        </w:r>
        <w:r w:rsidR="008E309A">
          <w:rPr>
            <w:rFonts w:ascii="Times New Roman" w:hAnsi="Times New Roman" w:cs="Times New Roman"/>
            <w:sz w:val="22"/>
          </w:rPr>
          <w:t xml:space="preserve"> for Yu et al.</w:t>
        </w:r>
      </w:ins>
      <w:r w:rsidR="008E309A">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{"citationID":"rGilNmcC","properties":{"formattedCitation":"\\super 17\\nosupersub{}","plainCitation":"17","noteIndex":0},"citationItems":[{"id":85,"uris":["http://zotero.org/users/7908919/items/34NS6IE9"],"uri":["http://zotero.org/users/7908919/items/34NS6IE9"],"itemData":{"id":85,"type":"article-journal","abstract":"Objective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Jao-Yiu"},{"family":"Wang","given":"Jun"}],"issued":{"date-parts":[["2017",1]]}}}],"schema":"https://github.com/citation-style-language/schema/raw/master/csl-citation.json"} </w:instrText>
      </w:r>
      <w:r w:rsidR="008E309A">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17</w:t>
      </w:r>
      <w:r w:rsidR="008E309A">
        <w:rPr>
          <w:rFonts w:ascii="Times New Roman" w:hAnsi="Times New Roman" w:cs="Times New Roman"/>
          <w:sz w:val="22"/>
        </w:rPr>
        <w:fldChar w:fldCharType="end"/>
      </w:r>
      <w:ins w:id="374" w:author="LIN, Yufeng" w:date="2021-09-23T12:58:00Z">
        <w:r w:rsidR="008E309A">
          <w:rPr>
            <w:rFonts w:ascii="Times New Roman" w:hAnsi="Times New Roman" w:cs="Times New Roman"/>
            <w:sz w:val="22"/>
          </w:rPr>
          <w:t xml:space="preserve">, </w:t>
        </w:r>
      </w:ins>
      <w:ins w:id="375" w:author="Thomas Kwong" w:date="2021-09-22T22:12:00Z">
        <w:r w:rsidRPr="00790445">
          <w:rPr>
            <w:rFonts w:ascii="Times New Roman" w:hAnsi="Times New Roman" w:cs="Times New Roman"/>
            <w:sz w:val="22"/>
          </w:rPr>
          <w:t xml:space="preserve">PRJEB12449 for </w:t>
        </w:r>
        <w:proofErr w:type="spellStart"/>
        <w:r w:rsidRPr="00790445">
          <w:rPr>
            <w:rFonts w:ascii="Times New Roman" w:hAnsi="Times New Roman" w:cs="Times New Roman"/>
            <w:sz w:val="22"/>
          </w:rPr>
          <w:t>Vogtmann</w:t>
        </w:r>
        <w:proofErr w:type="spellEnd"/>
        <w:r w:rsidRPr="00790445">
          <w:rPr>
            <w:rFonts w:ascii="Times New Roman" w:hAnsi="Times New Roman" w:cs="Times New Roman"/>
            <w:sz w:val="22"/>
          </w:rPr>
          <w:t xml:space="preserve"> et al.</w:t>
        </w:r>
        <w:r w:rsidRPr="00790445">
          <w:rPr>
            <w:rFonts w:ascii="Times New Roman" w:hAnsi="Times New Roman" w:cs="Times New Roman"/>
            <w:sz w:val="22"/>
          </w:rPr>
          <w:fldChar w:fldCharType="begin"/>
        </w:r>
      </w:ins>
      <w:r w:rsidR="008E309A">
        <w:rPr>
          <w:rFonts w:ascii="Times New Roman" w:hAnsi="Times New Roman" w:cs="Times New Roman"/>
          <w:sz w:val="22"/>
        </w:rPr>
        <w:instrText xml:space="preserve"> ADDIN ZOTERO_ITEM CSL_CITATION {"citationID":"L5OB2yLR","properties":{"formattedCitation":"\\super 18\\nosupersub{}","plainCitation":"18","noteIndex":0},"citationItems":[{"id":88,"uris":["http://zotero.org/users/7908919/items/QEBGUTA3"],"uri":["http://zotero.org/users/7908919/items/QEBGUTA3"],"itemData":{"id":88,"type":"article-journal","container-title":"PLOS ONE","DOI":"10.1371/journal.pone.0155362","ISSN":"1932-6203","issue":"5","journalAbbreviation":"PLoS ONE","language":"en","page":"e0155362","source":"DOI.org (Crossref)","title":"Colorectal Cancer and the Human Gut Microbiome: Reproducibility with Whole-Genome Shotgun Sequencing","title-short":"Colorectal Cancer and the Human Gut Microbiome","volume":"11","author":[{"family":"Vogtmann","given":"Emily"},{"family":"Hua","given":"Xing"},{"family":"Zeller","given":"Georg"},{"family":"Sunagawa","given":"Shinichi"},{"family":"Voigt","given":"Anita Y."},{"family":"Hercog","given":"Rajna"},{"family":"Goedert","given":"James J."},{"family":"Shi","given":"Jianxin"},{"family":"Bork","given":"Peer"},{"family":"Sinha","given":"Rashmi"}],"editor":[{"family":"Parkinson","given":"John"}],"issued":{"date-parts":[["2016",5,12]]}}}],"schema":"https://github.com/citation-style-language/schema/raw/master/csl-citation.json"} </w:instrText>
      </w:r>
      <w:ins w:id="376" w:author="Thomas Kwong" w:date="2021-09-22T22:12:00Z">
        <w:r w:rsidRPr="00790445">
          <w:rPr>
            <w:rFonts w:ascii="Times New Roman" w:hAnsi="Times New Roman" w:cs="Times New Roman"/>
            <w:sz w:val="22"/>
          </w:rPr>
          <w:fldChar w:fldCharType="separate"/>
        </w:r>
      </w:ins>
      <w:r w:rsidR="008E309A" w:rsidRPr="008E309A">
        <w:rPr>
          <w:rFonts w:ascii="Times New Roman" w:hAnsi="Times New Roman" w:cs="Times New Roman"/>
          <w:kern w:val="0"/>
          <w:sz w:val="22"/>
          <w:szCs w:val="24"/>
          <w:vertAlign w:val="superscript"/>
        </w:rPr>
        <w:t>18</w:t>
      </w:r>
      <w:ins w:id="377" w:author="Thomas Kwong" w:date="2021-09-22T22:12:00Z">
        <w:r w:rsidRPr="00790445">
          <w:rPr>
            <w:rFonts w:ascii="Times New Roman" w:hAnsi="Times New Roman" w:cs="Times New Roman"/>
            <w:sz w:val="22"/>
          </w:rPr>
          <w:fldChar w:fldCharType="end"/>
        </w:r>
        <w:r w:rsidRPr="00790445">
          <w:rPr>
            <w:rFonts w:ascii="Times New Roman" w:hAnsi="Times New Roman" w:cs="Times New Roman"/>
            <w:sz w:val="22"/>
          </w:rPr>
          <w:t xml:space="preserve">, PRJNA389927 for </w:t>
        </w:r>
        <w:proofErr w:type="spellStart"/>
        <w:r w:rsidRPr="00790445">
          <w:rPr>
            <w:rFonts w:ascii="Times New Roman" w:hAnsi="Times New Roman" w:cs="Times New Roman"/>
            <w:sz w:val="22"/>
          </w:rPr>
          <w:t>Hanningan</w:t>
        </w:r>
        <w:proofErr w:type="spellEnd"/>
        <w:r w:rsidRPr="00790445">
          <w:rPr>
            <w:rFonts w:ascii="Times New Roman" w:hAnsi="Times New Roman" w:cs="Times New Roman"/>
            <w:sz w:val="22"/>
          </w:rPr>
          <w:t xml:space="preserve"> et al.</w:t>
        </w:r>
        <w:r w:rsidRPr="00790445">
          <w:rPr>
            <w:rFonts w:ascii="Times New Roman" w:hAnsi="Times New Roman" w:cs="Times New Roman"/>
            <w:sz w:val="22"/>
          </w:rPr>
          <w:fldChar w:fldCharType="begin"/>
        </w:r>
      </w:ins>
      <w:r w:rsidR="008E309A">
        <w:rPr>
          <w:rFonts w:ascii="Times New Roman" w:hAnsi="Times New Roman" w:cs="Times New Roman"/>
          <w:sz w:val="22"/>
        </w:rPr>
        <w:instrText xml:space="preserve"> ADDIN ZOTERO_ITEM CSL_CITATION {"citationID":"UZGLWVZp","properties":{"formattedCitation":"\\super 19\\nosupersub{}","plainCitation":"19","noteIndex":0},"citationItems":[{"id":86,"uris":["http://zotero.org/users/7908919/items/KK3R6U9F"],"uri":["http://zotero.org/users/7908919/items/KK3R6U9F"],"itemData":{"id":86,"type":"article-journal","abstract":"Colorectal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D."}],"accessed":{"date-parts":[["2021",4,28]]},"issued":{"date-parts":[["2018",11,20]]}}}],"schema":"https://github.com/citation-style-language/schema/raw/master/csl-citation.json"} </w:instrText>
      </w:r>
      <w:ins w:id="378" w:author="Thomas Kwong" w:date="2021-09-22T22:12:00Z">
        <w:r w:rsidRPr="00790445">
          <w:rPr>
            <w:rFonts w:ascii="Times New Roman" w:hAnsi="Times New Roman" w:cs="Times New Roman"/>
            <w:sz w:val="22"/>
          </w:rPr>
          <w:fldChar w:fldCharType="separate"/>
        </w:r>
      </w:ins>
      <w:r w:rsidR="008E309A" w:rsidRPr="008E309A">
        <w:rPr>
          <w:rFonts w:ascii="Times New Roman" w:hAnsi="Times New Roman" w:cs="Times New Roman"/>
          <w:kern w:val="0"/>
          <w:sz w:val="22"/>
          <w:szCs w:val="24"/>
          <w:vertAlign w:val="superscript"/>
        </w:rPr>
        <w:t>19</w:t>
      </w:r>
      <w:ins w:id="379" w:author="Thomas Kwong" w:date="2021-09-22T22:12:00Z">
        <w:r w:rsidRPr="00790445">
          <w:rPr>
            <w:rFonts w:ascii="Times New Roman" w:hAnsi="Times New Roman" w:cs="Times New Roman"/>
            <w:sz w:val="22"/>
          </w:rPr>
          <w:fldChar w:fldCharType="end"/>
        </w:r>
        <w:r w:rsidRPr="00790445">
          <w:rPr>
            <w:rFonts w:ascii="Times New Roman" w:hAnsi="Times New Roman" w:cs="Times New Roman"/>
            <w:sz w:val="22"/>
          </w:rPr>
          <w:t xml:space="preserve">, PRJEB27928 for </w:t>
        </w:r>
        <w:proofErr w:type="spellStart"/>
        <w:r w:rsidRPr="00790445">
          <w:rPr>
            <w:rFonts w:ascii="Times New Roman" w:hAnsi="Times New Roman" w:cs="Times New Roman"/>
            <w:sz w:val="22"/>
          </w:rPr>
          <w:t>Wirbel</w:t>
        </w:r>
        <w:proofErr w:type="spellEnd"/>
        <w:r w:rsidRPr="00790445">
          <w:rPr>
            <w:rFonts w:ascii="Times New Roman" w:hAnsi="Times New Roman" w:cs="Times New Roman"/>
            <w:sz w:val="22"/>
          </w:rPr>
          <w:t xml:space="preserve"> et al.</w:t>
        </w:r>
        <w:r w:rsidRPr="00790445">
          <w:rPr>
            <w:rFonts w:ascii="Times New Roman" w:hAnsi="Times New Roman" w:cs="Times New Roman"/>
            <w:sz w:val="22"/>
          </w:rPr>
          <w:fldChar w:fldCharType="begin"/>
        </w:r>
        <w:r>
          <w:rPr>
            <w:rFonts w:ascii="Times New Roman" w:hAnsi="Times New Roman" w:cs="Times New Roman"/>
            <w:sz w:val="22"/>
          </w:rPr>
          <w:instrText xml:space="preserve"> ADDIN ZOTERO_ITEM CSL_CITATION {"citationID":"h5rgOoF4","properties":{"formattedCitation":"\\super 6\\nosupersub{}","plainCitation":"6","noteIndex":0},"citationItems":[{"id":93,"uris":["http://zotero.org/users/7908919/items/ZDKZ4WLF"],"uri":["http://zotero.org/users/7908919/items/ZDKZ4WLF"],"itemData":{"id":93,"type":"article-journal","container-title":"Nature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cancer","volume":"25","author":[{"family":"Wirbel","given":"Jakob"}],"issued":{"date-parts":[["2019"]]}}}],"schema":"https://github.com/citation-style-language/schema/raw/master/csl-citation.json"} </w:instrText>
        </w:r>
        <w:r w:rsidRPr="00790445">
          <w:rPr>
            <w:rFonts w:ascii="Times New Roman" w:hAnsi="Times New Roman" w:cs="Times New Roman"/>
            <w:sz w:val="22"/>
          </w:rPr>
          <w:fldChar w:fldCharType="separate"/>
        </w:r>
        <w:r w:rsidRPr="004266AF">
          <w:rPr>
            <w:rFonts w:ascii="Times New Roman" w:hAnsi="Times New Roman" w:cs="Times New Roman"/>
            <w:kern w:val="0"/>
            <w:sz w:val="22"/>
            <w:szCs w:val="24"/>
            <w:vertAlign w:val="superscript"/>
          </w:rPr>
          <w:t>6</w:t>
        </w:r>
        <w:r w:rsidRPr="00790445">
          <w:rPr>
            <w:rFonts w:ascii="Times New Roman" w:hAnsi="Times New Roman" w:cs="Times New Roman"/>
            <w:sz w:val="22"/>
          </w:rPr>
          <w:fldChar w:fldCharType="end"/>
        </w:r>
        <w:r w:rsidRPr="00790445">
          <w:rPr>
            <w:rFonts w:ascii="Times New Roman" w:hAnsi="Times New Roman" w:cs="Times New Roman"/>
            <w:sz w:val="22"/>
          </w:rPr>
          <w:t>, and SRP136711 for Thomas et al.</w:t>
        </w:r>
        <w:r w:rsidRPr="00790445">
          <w:rPr>
            <w:rFonts w:ascii="Times New Roman" w:hAnsi="Times New Roman" w:cs="Times New Roman"/>
            <w:sz w:val="22"/>
          </w:rPr>
          <w:fldChar w:fldCharType="begin"/>
        </w:r>
        <w:r>
          <w:rPr>
            <w:rFonts w:ascii="Times New Roman" w:hAnsi="Times New Roman" w:cs="Times New Roman"/>
            <w:sz w:val="22"/>
          </w:rPr>
          <w:instrText xml:space="preserve"> ADDIN ZOTERO_ITEM CSL_CITATION {"citationID":"Noy6OAVA","properties":{"formattedCitation":"\\super 7\\nosupersub{}","plainCitation":"7","noteIndex":0},"citationItems":[{"id":94,"uris":["http://zotero.org/users/7908919/items/Y4MICPWK"],"uri":["http://zotero.org/users/7908919/items/Y4MICPWK"],"itemData":{"id":94,"type":"article-journal","container-title":"Nature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instrText>
        </w:r>
        <w:r w:rsidRPr="00790445">
          <w:rPr>
            <w:rFonts w:ascii="Times New Roman" w:hAnsi="Times New Roman" w:cs="Times New Roman"/>
            <w:sz w:val="22"/>
          </w:rPr>
          <w:fldChar w:fldCharType="separate"/>
        </w:r>
        <w:r w:rsidRPr="004266AF">
          <w:rPr>
            <w:rFonts w:ascii="Times New Roman" w:hAnsi="Times New Roman" w:cs="Times New Roman"/>
            <w:kern w:val="0"/>
            <w:sz w:val="22"/>
            <w:szCs w:val="24"/>
            <w:vertAlign w:val="superscript"/>
          </w:rPr>
          <w:t>7</w:t>
        </w:r>
        <w:r w:rsidRPr="00790445">
          <w:rPr>
            <w:rFonts w:ascii="Times New Roman" w:hAnsi="Times New Roman" w:cs="Times New Roman"/>
            <w:sz w:val="22"/>
          </w:rPr>
          <w:fldChar w:fldCharType="end"/>
        </w:r>
        <w:r w:rsidRPr="00790445">
          <w:rPr>
            <w:rFonts w:ascii="Times New Roman" w:hAnsi="Times New Roman" w:cs="Times New Roman"/>
            <w:sz w:val="22"/>
          </w:rPr>
          <w:t>. And the eighth cohort was downloaded from the DNA Data Bank of Japan (DDBJ) with the Accession numbers: DRA006684,</w:t>
        </w:r>
      </w:ins>
      <w:ins w:id="380" w:author="LIN, Yufeng" w:date="2021-09-23T12:01:00Z">
        <w:r w:rsidR="00F469D4">
          <w:rPr>
            <w:rFonts w:ascii="Times New Roman" w:hAnsi="Times New Roman" w:cs="Times New Roman"/>
            <w:sz w:val="22"/>
          </w:rPr>
          <w:t xml:space="preserve"> and</w:t>
        </w:r>
      </w:ins>
      <w:ins w:id="381" w:author="Thomas Kwong" w:date="2021-09-22T22:12:00Z">
        <w:r w:rsidRPr="00790445">
          <w:rPr>
            <w:rFonts w:ascii="Times New Roman" w:hAnsi="Times New Roman" w:cs="Times New Roman"/>
            <w:sz w:val="22"/>
          </w:rPr>
          <w:t xml:space="preserve"> DRA008156 for </w:t>
        </w:r>
        <w:proofErr w:type="spellStart"/>
        <w:r w:rsidRPr="00790445">
          <w:rPr>
            <w:rFonts w:ascii="Times New Roman" w:hAnsi="Times New Roman" w:cs="Times New Roman"/>
            <w:sz w:val="22"/>
          </w:rPr>
          <w:t>Yachida</w:t>
        </w:r>
        <w:proofErr w:type="spellEnd"/>
        <w:r w:rsidRPr="00790445">
          <w:rPr>
            <w:rFonts w:ascii="Times New Roman" w:hAnsi="Times New Roman" w:cs="Times New Roman"/>
            <w:sz w:val="22"/>
          </w:rPr>
          <w:t xml:space="preserve"> et al.</w:t>
        </w:r>
        <w:r w:rsidRPr="00790445">
          <w:rPr>
            <w:rFonts w:ascii="Times New Roman" w:hAnsi="Times New Roman" w:cs="Times New Roman"/>
            <w:sz w:val="22"/>
          </w:rPr>
          <w:fldChar w:fldCharType="begin"/>
        </w:r>
      </w:ins>
      <w:r w:rsidR="008E309A">
        <w:rPr>
          <w:rFonts w:ascii="Times New Roman" w:hAnsi="Times New Roman" w:cs="Times New Roman"/>
          <w:sz w:val="22"/>
        </w:rPr>
        <w:instrText xml:space="preserve"> ADDIN ZOTERO_ITEM CSL_CITATION {"citationID":"orTzZ6OI","properties":{"formattedCitation":"\\super 20\\nosupersub{}","plainCitation":"20","noteIndex":0},"citationItems":[{"id":61,"uris":["http://zotero.org/users/7908919/items/JQZ4XP9E"],"uri":["http://zotero.org/users/7908919/items/JQZ4XP9E"],"itemData":{"id":61,"type":"article-journal","container-title":"Nature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instrText>
      </w:r>
      <w:ins w:id="382" w:author="Thomas Kwong" w:date="2021-09-22T22:12:00Z">
        <w:r w:rsidRPr="00790445">
          <w:rPr>
            <w:rFonts w:ascii="Times New Roman" w:hAnsi="Times New Roman" w:cs="Times New Roman"/>
            <w:sz w:val="22"/>
          </w:rPr>
          <w:fldChar w:fldCharType="separate"/>
        </w:r>
      </w:ins>
      <w:r w:rsidR="008E309A" w:rsidRPr="008E309A">
        <w:rPr>
          <w:rFonts w:ascii="Times New Roman" w:hAnsi="Times New Roman" w:cs="Times New Roman"/>
          <w:kern w:val="0"/>
          <w:sz w:val="22"/>
          <w:szCs w:val="24"/>
          <w:vertAlign w:val="superscript"/>
        </w:rPr>
        <w:t>20</w:t>
      </w:r>
      <w:ins w:id="383" w:author="Thomas Kwong" w:date="2021-09-22T22:12:00Z">
        <w:r w:rsidRPr="00790445">
          <w:rPr>
            <w:rFonts w:ascii="Times New Roman" w:hAnsi="Times New Roman" w:cs="Times New Roman"/>
            <w:sz w:val="22"/>
          </w:rPr>
          <w:fldChar w:fldCharType="end"/>
        </w:r>
        <w:r w:rsidRPr="00790445">
          <w:rPr>
            <w:rFonts w:ascii="Times New Roman" w:hAnsi="Times New Roman" w:cs="Times New Roman"/>
            <w:sz w:val="22"/>
          </w:rPr>
          <w:t>.</w:t>
        </w:r>
        <w:r w:rsidRPr="008125F9">
          <w:rPr>
            <w:rFonts w:ascii="Times New Roman" w:hAnsi="Times New Roman" w:cs="Times New Roman"/>
            <w:sz w:val="22"/>
          </w:rPr>
          <w:t xml:space="preserve"> </w:t>
        </w:r>
      </w:ins>
      <w:moveFromRangeStart w:id="384" w:author="LIN, Yufeng" w:date="2021-09-23T12:55:00Z" w:name="move83294149"/>
      <w:commentRangeStart w:id="385"/>
      <w:moveFrom w:id="386" w:author="LIN, Yufeng" w:date="2021-09-23T12:55:00Z">
        <w:ins w:id="387" w:author="Thomas Kwong" w:date="2021-09-22T22:12:00Z">
          <w:r w:rsidDel="008E309A">
            <w:rPr>
              <w:rFonts w:ascii="Times New Roman" w:hAnsi="Times New Roman" w:cs="Times New Roman"/>
              <w:sz w:val="22"/>
            </w:rPr>
            <w:t>E</w:t>
          </w:r>
          <w:r w:rsidRPr="00790445" w:rsidDel="008E309A">
            <w:rPr>
              <w:rFonts w:ascii="Times New Roman" w:hAnsi="Times New Roman" w:cs="Times New Roman"/>
              <w:sz w:val="22"/>
            </w:rPr>
            <w:t>ight published fecal shotgun metagenomics cohorts and o</w:t>
          </w:r>
          <w:r w:rsidDel="008E309A">
            <w:rPr>
              <w:rFonts w:ascii="Times New Roman" w:hAnsi="Times New Roman" w:cs="Times New Roman"/>
              <w:sz w:val="22"/>
            </w:rPr>
            <w:t xml:space="preserve">ur recently completed </w:t>
          </w:r>
          <w:r w:rsidRPr="00790445" w:rsidDel="008E309A">
            <w:rPr>
              <w:rFonts w:ascii="Times New Roman" w:hAnsi="Times New Roman" w:cs="Times New Roman"/>
              <w:sz w:val="22"/>
            </w:rPr>
            <w:t>cohort</w:t>
          </w:r>
          <w:r w:rsidDel="008E309A">
            <w:rPr>
              <w:rFonts w:ascii="Times New Roman" w:hAnsi="Times New Roman" w:cs="Times New Roman"/>
              <w:sz w:val="22"/>
            </w:rPr>
            <w:t xml:space="preserve"> (unpublished)</w:t>
          </w:r>
          <w:r w:rsidRPr="00790445" w:rsidDel="008E309A">
            <w:rPr>
              <w:rFonts w:ascii="Times New Roman" w:hAnsi="Times New Roman" w:cs="Times New Roman"/>
              <w:sz w:val="22"/>
            </w:rPr>
            <w:t xml:space="preserve"> were included</w:t>
          </w:r>
          <w:r w:rsidRPr="007031A9" w:rsidDel="008E309A">
            <w:rPr>
              <w:rFonts w:ascii="Times New Roman" w:hAnsi="Times New Roman" w:cs="Times New Roman"/>
              <w:sz w:val="22"/>
            </w:rPr>
            <w:t xml:space="preserve"> </w:t>
          </w:r>
          <w:r w:rsidDel="008E309A">
            <w:rPr>
              <w:rFonts w:ascii="Times New Roman" w:hAnsi="Times New Roman" w:cs="Times New Roman"/>
              <w:sz w:val="22"/>
            </w:rPr>
            <w:t>i</w:t>
          </w:r>
          <w:r w:rsidRPr="00790445" w:rsidDel="008E309A">
            <w:rPr>
              <w:rFonts w:ascii="Times New Roman" w:hAnsi="Times New Roman" w:cs="Times New Roman"/>
              <w:sz w:val="22"/>
            </w:rPr>
            <w:t xml:space="preserve">n this meta-analysis. </w:t>
          </w:r>
        </w:ins>
      </w:moveFrom>
      <w:moveFromRangeEnd w:id="384"/>
      <w:ins w:id="388" w:author="Thomas Kwong" w:date="2021-09-22T22:12:00Z">
        <w:r w:rsidRPr="00790445">
          <w:rPr>
            <w:rFonts w:ascii="Times New Roman" w:hAnsi="Times New Roman" w:cs="Times New Roman"/>
            <w:sz w:val="22"/>
          </w:rPr>
          <w:t>All published datasets contain</w:t>
        </w:r>
        <w:r>
          <w:rPr>
            <w:rFonts w:ascii="Times New Roman" w:hAnsi="Times New Roman" w:cs="Times New Roman"/>
            <w:sz w:val="22"/>
          </w:rPr>
          <w:t>ed</w:t>
        </w:r>
        <w:r w:rsidRPr="00790445">
          <w:rPr>
            <w:rFonts w:ascii="Times New Roman" w:hAnsi="Times New Roman" w:cs="Times New Roman"/>
            <w:sz w:val="22"/>
          </w:rPr>
          <w:t xml:space="preserve"> at least two </w:t>
        </w:r>
        <w:r>
          <w:rPr>
            <w:rFonts w:ascii="Times New Roman" w:hAnsi="Times New Roman" w:cs="Times New Roman"/>
            <w:sz w:val="22"/>
          </w:rPr>
          <w:t>groups</w:t>
        </w:r>
        <w:r w:rsidRPr="00790445">
          <w:rPr>
            <w:rFonts w:ascii="Times New Roman" w:hAnsi="Times New Roman" w:cs="Times New Roman"/>
            <w:sz w:val="22"/>
          </w:rPr>
          <w:t>, CRC patients and healthy individuals; five published encompass</w:t>
        </w:r>
      </w:ins>
      <w:ins w:id="389" w:author="LIN, Yufeng" w:date="2021-09-24T16:37:00Z">
        <w:r w:rsidR="00EC3E56">
          <w:rPr>
            <w:rFonts w:ascii="Times New Roman" w:hAnsi="Times New Roman" w:cs="Times New Roman"/>
            <w:sz w:val="22"/>
          </w:rPr>
          <w:t>ed</w:t>
        </w:r>
      </w:ins>
      <w:ins w:id="390" w:author="Thomas Kwong" w:date="2021-09-22T22:12:00Z">
        <w:r w:rsidRPr="00790445">
          <w:rPr>
            <w:rFonts w:ascii="Times New Roman" w:hAnsi="Times New Roman" w:cs="Times New Roman"/>
            <w:sz w:val="22"/>
          </w:rPr>
          <w:t xml:space="preserve"> the adenoma patients</w:t>
        </w:r>
        <w:r w:rsidRPr="00790445">
          <w:rPr>
            <w:rFonts w:ascii="Times New Roman" w:hAnsi="Times New Roman" w:cs="Times New Roman"/>
            <w:sz w:val="22"/>
          </w:rPr>
          <w:fldChar w:fldCharType="begin"/>
        </w:r>
      </w:ins>
      <w:r w:rsidR="008E309A">
        <w:rPr>
          <w:rFonts w:ascii="Times New Roman" w:hAnsi="Times New Roman" w:cs="Times New Roman"/>
          <w:sz w:val="22"/>
        </w:rPr>
        <w:instrText xml:space="preserve"> ADDIN ZOTERO_ITEM CSL_CITATION {"citationID":"RsYwB56h","properties":{"formattedCitation":"\\super 7,15,16,19,20\\nosupersub{}","plainCitation":"7,15,16,19,20","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instrText>
      </w:r>
      <w:ins w:id="391" w:author="Thomas Kwong" w:date="2021-09-22T22:12:00Z">
        <w:r w:rsidRPr="00790445">
          <w:rPr>
            <w:rFonts w:ascii="Times New Roman" w:hAnsi="Times New Roman" w:cs="Times New Roman"/>
            <w:sz w:val="22"/>
          </w:rPr>
          <w:fldChar w:fldCharType="separate"/>
        </w:r>
      </w:ins>
      <w:r w:rsidR="008E309A" w:rsidRPr="008E309A">
        <w:rPr>
          <w:rFonts w:ascii="Times New Roman" w:hAnsi="Times New Roman" w:cs="Times New Roman"/>
          <w:kern w:val="0"/>
          <w:sz w:val="22"/>
          <w:szCs w:val="24"/>
          <w:vertAlign w:val="superscript"/>
        </w:rPr>
        <w:t>7,15,16,19,20</w:t>
      </w:r>
      <w:ins w:id="392" w:author="Thomas Kwong" w:date="2021-09-22T22:12:00Z">
        <w:r w:rsidRPr="00790445">
          <w:rPr>
            <w:rFonts w:ascii="Times New Roman" w:hAnsi="Times New Roman" w:cs="Times New Roman"/>
            <w:sz w:val="22"/>
          </w:rPr>
          <w:fldChar w:fldCharType="end"/>
        </w:r>
        <w:r w:rsidRPr="00790445">
          <w:rPr>
            <w:rFonts w:ascii="Times New Roman" w:hAnsi="Times New Roman" w:cs="Times New Roman"/>
            <w:sz w:val="22"/>
          </w:rPr>
          <w:t xml:space="preserve"> (</w:t>
        </w:r>
        <w:commentRangeStart w:id="393"/>
        <w:commentRangeStart w:id="394"/>
        <w:r w:rsidRPr="00790445">
          <w:rPr>
            <w:rFonts w:ascii="Times New Roman" w:hAnsi="Times New Roman" w:cs="Times New Roman"/>
            <w:sz w:val="22"/>
          </w:rPr>
          <w:t xml:space="preserve">table </w:t>
        </w:r>
        <w:commentRangeEnd w:id="393"/>
        <w:r w:rsidRPr="00790445">
          <w:rPr>
            <w:rStyle w:val="CommentReference"/>
            <w:rFonts w:ascii="Times New Roman" w:hAnsi="Times New Roman" w:cs="Times New Roman"/>
            <w:sz w:val="22"/>
            <w:szCs w:val="22"/>
          </w:rPr>
          <w:commentReference w:id="393"/>
        </w:r>
        <w:r w:rsidRPr="00790445">
          <w:rPr>
            <w:rFonts w:ascii="Times New Roman" w:hAnsi="Times New Roman" w:cs="Times New Roman"/>
            <w:sz w:val="22"/>
          </w:rPr>
          <w:t xml:space="preserve">1 and </w:t>
        </w:r>
        <w:del w:id="395" w:author="LIN, Yufeng" w:date="2021-09-23T15:07:00Z">
          <w:r w:rsidRPr="00790445" w:rsidDel="00874ACB">
            <w:rPr>
              <w:rFonts w:ascii="Times New Roman" w:hAnsi="Times New Roman" w:cs="Times New Roman"/>
              <w:sz w:val="22"/>
            </w:rPr>
            <w:delText>S</w:delText>
          </w:r>
        </w:del>
      </w:ins>
      <w:ins w:id="396" w:author="LIN, Yufeng" w:date="2021-09-23T15:07:00Z">
        <w:r w:rsidR="00874ACB">
          <w:rPr>
            <w:rFonts w:ascii="Times New Roman" w:hAnsi="Times New Roman" w:cs="Times New Roman"/>
            <w:sz w:val="22"/>
          </w:rPr>
          <w:t>s</w:t>
        </w:r>
      </w:ins>
      <w:ins w:id="397" w:author="Thomas Kwong" w:date="2021-09-22T22:12:00Z">
        <w:r w:rsidRPr="00790445">
          <w:rPr>
            <w:rFonts w:ascii="Times New Roman" w:hAnsi="Times New Roman" w:cs="Times New Roman"/>
            <w:sz w:val="22"/>
          </w:rPr>
          <w:t xml:space="preserve">upplementary </w:t>
        </w:r>
        <w:commentRangeStart w:id="398"/>
        <w:del w:id="399" w:author="LIN, Yufeng" w:date="2021-09-23T15:07:00Z">
          <w:r w:rsidRPr="00790445" w:rsidDel="00874ACB">
            <w:rPr>
              <w:rFonts w:ascii="Times New Roman" w:hAnsi="Times New Roman" w:cs="Times New Roman"/>
              <w:sz w:val="22"/>
            </w:rPr>
            <w:delText>T</w:delText>
          </w:r>
        </w:del>
      </w:ins>
      <w:ins w:id="400" w:author="LIN, Yufeng" w:date="2021-09-23T15:07:00Z">
        <w:r w:rsidR="00874ACB">
          <w:rPr>
            <w:rFonts w:ascii="Times New Roman" w:hAnsi="Times New Roman" w:cs="Times New Roman"/>
            <w:sz w:val="22"/>
          </w:rPr>
          <w:t>t</w:t>
        </w:r>
      </w:ins>
      <w:ins w:id="401" w:author="Thomas Kwong" w:date="2021-09-22T22:12:00Z">
        <w:r w:rsidRPr="00790445">
          <w:rPr>
            <w:rFonts w:ascii="Times New Roman" w:hAnsi="Times New Roman" w:cs="Times New Roman"/>
            <w:sz w:val="22"/>
          </w:rPr>
          <w:t xml:space="preserve">able </w:t>
        </w:r>
        <w:commentRangeEnd w:id="398"/>
        <w:r w:rsidRPr="00790445">
          <w:rPr>
            <w:rStyle w:val="CommentReference"/>
            <w:rFonts w:ascii="Times New Roman" w:hAnsi="Times New Roman" w:cs="Times New Roman"/>
            <w:sz w:val="22"/>
            <w:szCs w:val="22"/>
          </w:rPr>
          <w:commentReference w:id="398"/>
        </w:r>
        <w:r w:rsidRPr="00790445">
          <w:rPr>
            <w:rFonts w:ascii="Times New Roman" w:hAnsi="Times New Roman" w:cs="Times New Roman"/>
            <w:sz w:val="22"/>
          </w:rPr>
          <w:t xml:space="preserve">1). </w:t>
        </w:r>
        <w:commentRangeEnd w:id="394"/>
        <w:r>
          <w:rPr>
            <w:rStyle w:val="CommentReference"/>
          </w:rPr>
          <w:commentReference w:id="394"/>
        </w:r>
        <w:r w:rsidRPr="00790445">
          <w:rPr>
            <w:rFonts w:ascii="Times New Roman" w:hAnsi="Times New Roman" w:cs="Times New Roman"/>
            <w:sz w:val="22"/>
          </w:rPr>
          <w:t xml:space="preserve">Our cohort was generated with the new fecal metagenomic data from samples collected in Hong Kong from 2009 to 2012. </w:t>
        </w:r>
        <w:del w:id="402" w:author="LIN, Yufeng" w:date="2021-09-23T13:00:00Z">
          <w:r w:rsidRPr="00790445" w:rsidDel="008E309A">
            <w:rPr>
              <w:rFonts w:ascii="Times New Roman" w:hAnsi="Times New Roman" w:cs="Times New Roman"/>
              <w:sz w:val="22"/>
            </w:rPr>
            <w:delText>Even though a</w:delText>
          </w:r>
        </w:del>
      </w:ins>
      <w:ins w:id="403" w:author="LIN, Yufeng" w:date="2021-09-23T13:00:00Z">
        <w:r w:rsidR="008E309A">
          <w:rPr>
            <w:rFonts w:ascii="Times New Roman" w:hAnsi="Times New Roman" w:cs="Times New Roman"/>
            <w:sz w:val="22"/>
          </w:rPr>
          <w:t>A</w:t>
        </w:r>
      </w:ins>
      <w:ins w:id="404" w:author="Thomas Kwong" w:date="2021-09-22T22:12:00Z">
        <w:r w:rsidRPr="00790445">
          <w:rPr>
            <w:rFonts w:ascii="Times New Roman" w:hAnsi="Times New Roman" w:cs="Times New Roman"/>
            <w:sz w:val="22"/>
          </w:rPr>
          <w:t xml:space="preserve"> subset of samples from this patient collective was published previously</w:t>
        </w:r>
        <w:r w:rsidRPr="00790445">
          <w:rPr>
            <w:rFonts w:ascii="Times New Roman" w:hAnsi="Times New Roman" w:cs="Times New Roman"/>
            <w:sz w:val="22"/>
          </w:rPr>
          <w:fldChar w:fldCharType="begin"/>
        </w:r>
        <w:r>
          <w:rPr>
            <w:rFonts w:ascii="Times New Roman" w:hAnsi="Times New Roman" w:cs="Times New Roman"/>
            <w:sz w:val="22"/>
          </w:rPr>
          <w:instrText xml:space="preserve"> ADDIN ZOTERO_ITEM CSL_CITATION {"citationID":"lU7RBDcE","properties":{"formattedCitation":"\\super 14\\nosupersub{}","plainCitation":"14","noteIndex":0},"citationItems":[{"id":83,"uris":["http://zotero.org/users/7908919/items/IZ8WSDFF"],"uri":["http://zotero.org/users/7908919/items/IZ8WSDFF"],"itemData":{"id":83,"type":"article-journal","abstract":"OBJECTIVES: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instrText>
        </w:r>
        <w:r w:rsidRPr="00790445">
          <w:rPr>
            <w:rFonts w:ascii="Times New Roman" w:hAnsi="Times New Roman" w:cs="Times New Roman"/>
            <w:sz w:val="22"/>
          </w:rPr>
          <w:fldChar w:fldCharType="separate"/>
        </w:r>
        <w:r w:rsidRPr="00422C33">
          <w:rPr>
            <w:rFonts w:ascii="Times New Roman" w:hAnsi="Times New Roman" w:cs="Times New Roman"/>
            <w:kern w:val="0"/>
            <w:sz w:val="22"/>
            <w:szCs w:val="24"/>
            <w:vertAlign w:val="superscript"/>
          </w:rPr>
          <w:t>14</w:t>
        </w:r>
        <w:r w:rsidRPr="00790445">
          <w:rPr>
            <w:rFonts w:ascii="Times New Roman" w:hAnsi="Times New Roman" w:cs="Times New Roman"/>
            <w:sz w:val="22"/>
          </w:rPr>
          <w:fldChar w:fldCharType="end"/>
        </w:r>
        <w:del w:id="405" w:author="LIN, Yufeng" w:date="2021-09-23T13:00:00Z">
          <w:r w:rsidRPr="00790445" w:rsidDel="008E309A">
            <w:rPr>
              <w:rFonts w:ascii="Times New Roman" w:hAnsi="Times New Roman" w:cs="Times New Roman"/>
              <w:sz w:val="22"/>
            </w:rPr>
            <w:delText xml:space="preserve">, we have added complete follow-up clinical information (see Supplementary </w:delText>
          </w:r>
          <w:commentRangeStart w:id="406"/>
          <w:r w:rsidRPr="00790445" w:rsidDel="008E309A">
            <w:rPr>
              <w:rFonts w:ascii="Times New Roman" w:hAnsi="Times New Roman" w:cs="Times New Roman"/>
              <w:sz w:val="22"/>
            </w:rPr>
            <w:delText xml:space="preserve">Table </w:delText>
          </w:r>
          <w:commentRangeEnd w:id="406"/>
          <w:r w:rsidRPr="00790445" w:rsidDel="008E309A">
            <w:rPr>
              <w:rStyle w:val="CommentReference"/>
              <w:rFonts w:ascii="Times New Roman" w:hAnsi="Times New Roman" w:cs="Times New Roman"/>
              <w:sz w:val="22"/>
              <w:szCs w:val="22"/>
            </w:rPr>
            <w:commentReference w:id="406"/>
          </w:r>
          <w:r w:rsidRPr="00790445" w:rsidDel="008E309A">
            <w:rPr>
              <w:rFonts w:ascii="Times New Roman" w:hAnsi="Times New Roman" w:cs="Times New Roman"/>
              <w:sz w:val="22"/>
            </w:rPr>
            <w:delText xml:space="preserve">2 and </w:delText>
          </w:r>
          <w:commentRangeStart w:id="407"/>
          <w:r w:rsidRPr="00790445" w:rsidDel="008E309A">
            <w:rPr>
              <w:rFonts w:ascii="Times New Roman" w:hAnsi="Times New Roman" w:cs="Times New Roman"/>
              <w:sz w:val="22"/>
            </w:rPr>
            <w:delText>Methods</w:delText>
          </w:r>
          <w:commentRangeEnd w:id="407"/>
          <w:r w:rsidRPr="00790445" w:rsidDel="008E309A">
            <w:rPr>
              <w:rStyle w:val="CommentReference"/>
              <w:rFonts w:ascii="Times New Roman" w:hAnsi="Times New Roman" w:cs="Times New Roman"/>
              <w:sz w:val="22"/>
              <w:szCs w:val="22"/>
            </w:rPr>
            <w:commentReference w:id="407"/>
          </w:r>
          <w:r w:rsidRPr="00790445" w:rsidDel="008E309A">
            <w:rPr>
              <w:rFonts w:ascii="Times New Roman" w:hAnsi="Times New Roman" w:cs="Times New Roman"/>
              <w:sz w:val="22"/>
            </w:rPr>
            <w:delText>)</w:delText>
          </w:r>
        </w:del>
        <w:r w:rsidRPr="00790445">
          <w:rPr>
            <w:rFonts w:ascii="Times New Roman" w:hAnsi="Times New Roman" w:cs="Times New Roman"/>
            <w:sz w:val="22"/>
          </w:rPr>
          <w:t xml:space="preserve">. These nine studies were organized from eight countries and various sampling procedures, sample storage, and DNA extraction protocols. </w:t>
        </w:r>
        <w:commentRangeEnd w:id="385"/>
        <w:r>
          <w:rPr>
            <w:rStyle w:val="CommentReference"/>
          </w:rPr>
          <w:commentReference w:id="385"/>
        </w:r>
        <w:commentRangeEnd w:id="349"/>
        <w:r>
          <w:rPr>
            <w:rStyle w:val="CommentReference"/>
          </w:rPr>
          <w:commentReference w:id="349"/>
        </w:r>
      </w:ins>
    </w:p>
    <w:p w14:paraId="622DC977" w14:textId="77777777" w:rsidR="00531B71" w:rsidRPr="00790445" w:rsidRDefault="00531B71" w:rsidP="00B84FC5">
      <w:pPr>
        <w:pStyle w:val="title20825"/>
        <w:rPr>
          <w:ins w:id="408" w:author="Thomas Kwong" w:date="2021-09-22T22:12:00Z"/>
        </w:rPr>
      </w:pPr>
      <w:commentRangeStart w:id="409"/>
      <w:commentRangeStart w:id="410"/>
      <w:ins w:id="411" w:author="Thomas Kwong" w:date="2021-09-22T22:12:00Z">
        <w:r w:rsidRPr="00790445">
          <w:t xml:space="preserve">Hong Kong study recruitment </w:t>
        </w:r>
        <w:commentRangeStart w:id="412"/>
        <w:commentRangeStart w:id="413"/>
        <w:r w:rsidRPr="00790445">
          <w:t>and sequencing</w:t>
        </w:r>
        <w:commentRangeEnd w:id="412"/>
        <w:r>
          <w:rPr>
            <w:rStyle w:val="CommentReference"/>
            <w:rFonts w:asciiTheme="minorHAnsi" w:eastAsiaTheme="minorEastAsia" w:hAnsiTheme="minorHAnsi" w:cstheme="minorBidi"/>
            <w:b w:val="0"/>
            <w:color w:val="auto"/>
            <w:u w:val="none"/>
          </w:rPr>
          <w:commentReference w:id="412"/>
        </w:r>
      </w:ins>
      <w:commentRangeEnd w:id="413"/>
      <w:r w:rsidR="000F3921">
        <w:rPr>
          <w:rStyle w:val="CommentReference"/>
          <w:rFonts w:asciiTheme="minorHAnsi" w:eastAsiaTheme="minorEastAsia" w:hAnsiTheme="minorHAnsi" w:cstheme="minorBidi"/>
          <w:b w:val="0"/>
          <w:color w:val="auto"/>
          <w:u w:val="none"/>
        </w:rPr>
        <w:commentReference w:id="413"/>
      </w:r>
    </w:p>
    <w:p w14:paraId="1196C0CF" w14:textId="08A72A6D" w:rsidR="00531B71" w:rsidRPr="00790445" w:rsidDel="009B5131" w:rsidRDefault="00531B71" w:rsidP="00531B71">
      <w:pPr>
        <w:rPr>
          <w:ins w:id="414" w:author="Thomas Kwong" w:date="2021-09-22T22:12:00Z"/>
          <w:del w:id="415" w:author="LIN, Yufeng" w:date="2021-09-23T13:23:00Z"/>
          <w:rFonts w:ascii="Times New Roman" w:hAnsi="Times New Roman" w:cs="Times New Roman"/>
          <w:sz w:val="22"/>
        </w:rPr>
      </w:pPr>
      <w:commentRangeStart w:id="416"/>
      <w:commentRangeStart w:id="417"/>
      <w:ins w:id="418" w:author="Thomas Kwong" w:date="2021-09-22T22:12:00Z">
        <w:del w:id="419" w:author="LIN, Yufeng" w:date="2021-09-23T13:23:00Z">
          <w:r w:rsidRPr="00790445" w:rsidDel="009B5131">
            <w:rPr>
              <w:rFonts w:ascii="Times New Roman" w:hAnsi="Times New Roman" w:cs="Times New Roman"/>
              <w:sz w:val="22"/>
            </w:rPr>
            <w:delText xml:space="preserve">This clinical study </w:delText>
          </w:r>
          <w:commentRangeEnd w:id="416"/>
          <w:r w:rsidDel="009B5131">
            <w:rPr>
              <w:rStyle w:val="CommentReference"/>
            </w:rPr>
            <w:commentReference w:id="416"/>
          </w:r>
        </w:del>
      </w:ins>
      <w:commentRangeEnd w:id="417"/>
      <w:r w:rsidR="003557D0">
        <w:rPr>
          <w:rStyle w:val="CommentReference"/>
        </w:rPr>
        <w:commentReference w:id="417"/>
      </w:r>
      <w:ins w:id="420" w:author="Thomas Kwong" w:date="2021-09-22T22:12:00Z">
        <w:del w:id="421" w:author="LIN, Yufeng" w:date="2021-09-23T13:23:00Z">
          <w:r w:rsidRPr="00790445" w:rsidDel="009B5131">
            <w:rPr>
              <w:rFonts w:ascii="Times New Roman" w:hAnsi="Times New Roman" w:cs="Times New Roman"/>
              <w:sz w:val="22"/>
            </w:rPr>
            <w:delText xml:space="preserve">performed here was approved by the relevant ethics committees (Ethics Committee of Prince of Wales Hospital, Hong Kong, China, protocol NO. </w:delText>
          </w:r>
          <w:r w:rsidRPr="00790445" w:rsidDel="009B5131">
            <w:rPr>
              <w:rFonts w:ascii="Times New Roman" w:hAnsi="Times New Roman" w:cs="Times New Roman"/>
              <w:sz w:val="22"/>
              <w:highlight w:val="yellow"/>
            </w:rPr>
            <w:delText>***</w:delText>
          </w:r>
          <w:r w:rsidRPr="00790445" w:rsidDel="009B5131">
            <w:rPr>
              <w:rFonts w:ascii="Times New Roman" w:hAnsi="Times New Roman" w:cs="Times New Roman"/>
              <w:sz w:val="22"/>
            </w:rPr>
            <w:delText>). Inform consent was obtained from all participants.</w:delText>
          </w:r>
        </w:del>
      </w:ins>
    </w:p>
    <w:p w14:paraId="5F6F9239" w14:textId="4B058F80" w:rsidR="00531B71" w:rsidRPr="00790445" w:rsidRDefault="00531B71" w:rsidP="00531B71">
      <w:pPr>
        <w:rPr>
          <w:ins w:id="422" w:author="Thomas Kwong" w:date="2021-09-22T22:12:00Z"/>
          <w:rFonts w:ascii="Times New Roman" w:hAnsi="Times New Roman" w:cs="Times New Roman"/>
          <w:sz w:val="22"/>
        </w:rPr>
      </w:pPr>
      <w:ins w:id="423" w:author="Thomas Kwong" w:date="2021-09-22T22:12:00Z">
        <w:r w:rsidRPr="00790445">
          <w:rPr>
            <w:rFonts w:ascii="Times New Roman" w:hAnsi="Times New Roman" w:cs="Times New Roman"/>
            <w:sz w:val="22"/>
          </w:rPr>
          <w:t xml:space="preserve">Recruitment criteria included presentations of digestive symptoms to the outpatient gastroenterology clinics and asymptomatic individuals 50 years or older receiving colonoscopy screening from the Chinese University of Hong Kong Jockey Club Bowel Cancer Education Centre. Stool samples were collected by participants and stored at –20°C within 4 hours. </w:t>
        </w:r>
        <w:r>
          <w:rPr>
            <w:rFonts w:ascii="Times New Roman" w:hAnsi="Times New Roman" w:cs="Times New Roman"/>
            <w:sz w:val="22"/>
          </w:rPr>
          <w:t xml:space="preserve">For long-term storage, all samples were stored </w:t>
        </w:r>
        <w:r w:rsidRPr="00790445">
          <w:rPr>
            <w:rFonts w:ascii="Times New Roman" w:hAnsi="Times New Roman" w:cs="Times New Roman"/>
            <w:sz w:val="22"/>
          </w:rPr>
          <w:t>at –80°C within 24 hours of stool collection</w:t>
        </w:r>
        <w:r>
          <w:rPr>
            <w:rFonts w:ascii="Times New Roman" w:hAnsi="Times New Roman" w:cs="Times New Roman"/>
            <w:sz w:val="22"/>
          </w:rPr>
          <w:t xml:space="preserve">. Total DNA was extracted from stool samples by using the </w:t>
        </w:r>
        <w:proofErr w:type="spellStart"/>
        <w:r w:rsidRPr="00790445">
          <w:rPr>
            <w:rFonts w:ascii="Times New Roman" w:hAnsi="Times New Roman" w:cs="Times New Roman"/>
            <w:sz w:val="22"/>
          </w:rPr>
          <w:t>QIAamp</w:t>
        </w:r>
        <w:proofErr w:type="spellEnd"/>
        <w:r w:rsidRPr="00790445">
          <w:rPr>
            <w:rFonts w:ascii="Times New Roman" w:hAnsi="Times New Roman" w:cs="Times New Roman"/>
            <w:sz w:val="22"/>
          </w:rPr>
          <w:t xml:space="preserve"> DNA Stool Mini Kit</w:t>
        </w:r>
        <w:r>
          <w:rPr>
            <w:rFonts w:ascii="Times New Roman" w:hAnsi="Times New Roman" w:cs="Times New Roman"/>
            <w:sz w:val="22"/>
          </w:rPr>
          <w:t xml:space="preserve"> a</w:t>
        </w:r>
        <w:r w:rsidRPr="00790445">
          <w:rPr>
            <w:rFonts w:ascii="Times New Roman" w:hAnsi="Times New Roman" w:cs="Times New Roman"/>
            <w:sz w:val="22"/>
          </w:rPr>
          <w:t>ccording to the manufacturer's instructions</w:t>
        </w:r>
        <w:r>
          <w:rPr>
            <w:rFonts w:ascii="Times New Roman" w:hAnsi="Times New Roman" w:cs="Times New Roman"/>
            <w:sz w:val="22"/>
          </w:rPr>
          <w:t xml:space="preserve"> (</w:t>
        </w:r>
        <w:r w:rsidRPr="00790445">
          <w:rPr>
            <w:rFonts w:ascii="Times New Roman" w:hAnsi="Times New Roman" w:cs="Times New Roman"/>
            <w:sz w:val="22"/>
          </w:rPr>
          <w:t xml:space="preserve">Qiagen, Germany). All subjects had </w:t>
        </w:r>
        <w:commentRangeStart w:id="424"/>
        <w:commentRangeStart w:id="425"/>
        <w:r w:rsidRPr="00790445">
          <w:rPr>
            <w:rFonts w:ascii="Times New Roman" w:hAnsi="Times New Roman" w:cs="Times New Roman"/>
            <w:sz w:val="22"/>
          </w:rPr>
          <w:t xml:space="preserve">intact colonic lesions </w:t>
        </w:r>
        <w:commentRangeEnd w:id="424"/>
        <w:r>
          <w:rPr>
            <w:rStyle w:val="CommentReference"/>
          </w:rPr>
          <w:commentReference w:id="424"/>
        </w:r>
      </w:ins>
      <w:commentRangeEnd w:id="425"/>
      <w:r w:rsidR="000F3921">
        <w:rPr>
          <w:rStyle w:val="CommentReference"/>
        </w:rPr>
        <w:commentReference w:id="425"/>
      </w:r>
      <w:ins w:id="426" w:author="Thomas Kwong" w:date="2021-09-22T22:12:00Z">
        <w:r w:rsidRPr="00790445">
          <w:rPr>
            <w:rFonts w:ascii="Times New Roman" w:hAnsi="Times New Roman" w:cs="Times New Roman"/>
            <w:sz w:val="22"/>
          </w:rPr>
          <w:t>at the time of stool collection. An independent Chinese cohort of 112 control subjects, 111 patients with CRC, and 197 patients with colorectal adenomas were recruited. Part of the samples had been published in the previous research</w:t>
        </w:r>
        <w:r w:rsidRPr="00790445">
          <w:rPr>
            <w:rFonts w:ascii="Times New Roman" w:hAnsi="Times New Roman" w:cs="Times New Roman"/>
            <w:sz w:val="22"/>
          </w:rPr>
          <w:fldChar w:fldCharType="begin"/>
        </w:r>
      </w:ins>
      <w:r w:rsidR="008E309A">
        <w:rPr>
          <w:rFonts w:ascii="Times New Roman" w:hAnsi="Times New Roman" w:cs="Times New Roman"/>
          <w:sz w:val="22"/>
        </w:rPr>
        <w:instrText xml:space="preserve"> ADDIN ZOTERO_ITEM CSL_CITATION {"citationID":"lnRowlKv","properties":{"formattedCitation":"\\super 21\\nosupersub{}","plainCitation":"21","noteIndex":0},"citationItems":[{"id":81,"uris":["http://zotero.org/users/7908919/items/LXWXECIP"],"uri":["http://zotero.org/users/7908919/items/LXWXECIP"],"itemData":{"id":81,"type":"article-journal","abstract":"BACKGROUND &amp; AIMS: Patients with colorectal cancer (CRC) have a different gut microbiome signature than individuals without CRC. Little is known about the viral component of CRC-associated microbiome. We aimed to identify and validate viral taxonomic markers of CRC that might be used in detection of the disease or predicting outcome.\nMETHODS: We performed shotgun metagenomic analyses of viromes of fecal samples from 74 patients with CRC (cases) and 92 individuals without CRC (controls) in Hong Kong (discovery cohort). Viral sequences were classified by taxonomic alignment against an integrated microbial reference genome database. Viral markers associated with CRC were validated using fecal samples from 3 separate cohorts: 111 patients with CRC and 112 controls in Hong Kong, 46 patients with CRC and 63 controls in Austria, and 91 patients with CRC and 66 controls in France and Germany. Using abundance profiles of CRC-associated virome genera, we constructed random survival forest models to identify those associated with patient survival times.\nRESULTS: The diversity of the gut bacteriophage community was significantly increased in patients with CRC compared with controls. Twenty-two viral taxa discriminated cases from controls with an area under the receiver operating characteristic curve of 0.802 in the discovery cohort. The viral markers were validated in 3 cohorts, with area under the receiver operating characteristic curves of 0.763, 0.736, and 0.715, respectively. Clinical subgroup analysis showed that dysbiosis of the gut virome was associated with early- and late-stage CRC. A combination of 4 taxonomic markers associated with reduced survival of patients with CRC (log-rank test, P = 8.1 × 10-6) independently of tumor stage, lymph node metastases, or clinical parameters. We found altered interactions between bacteriophages and oral bacterial commensals in fecal samples from patients with CRC compared with controls.\nCONCLUSIONS: In a metagenomic analysis of fecal samples from patients and controls, we identified virome signatures associated with CRC. These data might be used to develop tools to identify individuals with CRC or predict outcomes.","container-title":"Gastroenterology","DOI":"10.1053/j.gastro.2018.04.018","ISSN":"1528-0012","issue":"2","journalAbbreviation":"Gastroenterology","language":"eng","note":"PMID: 29689266","page":"529-541.e5","source":"PubMed","title":"Alterations in Enteric Virome Are Associated With Colorectal Cancer and Survival Outcomes","volume":"155","author":[{"family":"Nakatsu","given":"Geicho"},{"family":"Zhou","given":"Haokui"},{"family":"Wu","given":"William Ka Kei"},{"family":"Wong","given":"Sunny Hei"},{"family":"Coker","given":"Olabisi Oluwabukola"},{"family":"Dai","given":"Zhenwei"},{"family":"Li","given":"Xiangchun"},{"family":"Szeto","given":"Chun-Ho"},{"family":"Sugimura","given":"Naoki"},{"family":"Lam","given":"Thomas Yuen-Tung"},{"family":"Yu","given":"Allen Chi-Shing"},{"family":"Wang","given":"Xiansong"},{"family":"Chen","given":"Zigui"},{"family":"Wong","given":"Martin Chi-Sang"},{"family":"Ng","given":"Siew Chien"},{"family":"Chan","given":"Matthew Tak Vai"},{"family":"Chan","given":"Paul Kay Sheung"},{"family":"Chan","given":"Francis Ka Leung"},{"family":"Sung","given":"Joseph Jao-Yiu"},{"family":"Yu","given":"Jun"}],"issued":{"date-parts":[["2018",8]]}}}],"schema":"https://github.com/citation-style-language/schema/raw/master/csl-citation.json"} </w:instrText>
      </w:r>
      <w:ins w:id="427" w:author="Thomas Kwong" w:date="2021-09-22T22:12:00Z">
        <w:r w:rsidRPr="00790445">
          <w:rPr>
            <w:rFonts w:ascii="Times New Roman" w:hAnsi="Times New Roman" w:cs="Times New Roman"/>
            <w:sz w:val="22"/>
          </w:rPr>
          <w:fldChar w:fldCharType="separate"/>
        </w:r>
      </w:ins>
      <w:r w:rsidR="008E309A" w:rsidRPr="008E309A">
        <w:rPr>
          <w:rFonts w:ascii="Times New Roman" w:hAnsi="Times New Roman" w:cs="Times New Roman"/>
          <w:kern w:val="0"/>
          <w:sz w:val="22"/>
          <w:szCs w:val="24"/>
          <w:vertAlign w:val="superscript"/>
        </w:rPr>
        <w:t>21</w:t>
      </w:r>
      <w:ins w:id="428" w:author="Thomas Kwong" w:date="2021-09-22T22:12:00Z">
        <w:r w:rsidRPr="00790445">
          <w:rPr>
            <w:rFonts w:ascii="Times New Roman" w:hAnsi="Times New Roman" w:cs="Times New Roman"/>
            <w:sz w:val="22"/>
          </w:rPr>
          <w:fldChar w:fldCharType="end"/>
        </w:r>
        <w:r w:rsidRPr="00790445">
          <w:rPr>
            <w:rFonts w:ascii="Times New Roman" w:hAnsi="Times New Roman" w:cs="Times New Roman"/>
            <w:sz w:val="22"/>
          </w:rPr>
          <w:t>.</w:t>
        </w:r>
        <w:commentRangeEnd w:id="409"/>
        <w:r>
          <w:rPr>
            <w:rStyle w:val="CommentReference"/>
          </w:rPr>
          <w:commentReference w:id="409"/>
        </w:r>
      </w:ins>
      <w:commentRangeEnd w:id="410"/>
      <w:r w:rsidR="000F3921">
        <w:rPr>
          <w:rStyle w:val="CommentReference"/>
        </w:rPr>
        <w:commentReference w:id="410"/>
      </w:r>
    </w:p>
    <w:p w14:paraId="56498A6B" w14:textId="77777777" w:rsidR="00531B71" w:rsidRPr="00790445" w:rsidRDefault="00531B71" w:rsidP="00B84FC5">
      <w:pPr>
        <w:pStyle w:val="title20825"/>
        <w:rPr>
          <w:ins w:id="429" w:author="Thomas Kwong" w:date="2021-09-22T22:12:00Z"/>
        </w:rPr>
      </w:pPr>
      <w:ins w:id="430" w:author="Thomas Kwong" w:date="2021-09-22T22:12:00Z">
        <w:r w:rsidRPr="00790445">
          <w:t>Sample filter criteria</w:t>
        </w:r>
      </w:ins>
    </w:p>
    <w:p w14:paraId="5E50126C" w14:textId="754446CC" w:rsidR="00531B71" w:rsidRDefault="00531B71" w:rsidP="00531B71">
      <w:pPr>
        <w:rPr>
          <w:ins w:id="431" w:author="Thomas Kwong" w:date="2021-09-22T22:12:00Z"/>
          <w:rFonts w:ascii="Times New Roman" w:hAnsi="Times New Roman" w:cs="Times New Roman"/>
          <w:sz w:val="22"/>
        </w:rPr>
      </w:pPr>
      <w:ins w:id="432" w:author="Thomas Kwong" w:date="2021-09-22T22:12:00Z">
        <w:r>
          <w:rPr>
            <w:rFonts w:ascii="Times New Roman" w:hAnsi="Times New Roman" w:cs="Times New Roman"/>
            <w:sz w:val="22"/>
          </w:rPr>
          <w:t xml:space="preserve">To ensure consistent and </w:t>
        </w:r>
        <w:proofErr w:type="gramStart"/>
        <w:r>
          <w:rPr>
            <w:rFonts w:ascii="Times New Roman" w:hAnsi="Times New Roman" w:cs="Times New Roman"/>
            <w:sz w:val="22"/>
          </w:rPr>
          <w:t>high quality</w:t>
        </w:r>
        <w:proofErr w:type="gramEnd"/>
        <w:r>
          <w:rPr>
            <w:rFonts w:ascii="Times New Roman" w:hAnsi="Times New Roman" w:cs="Times New Roman"/>
            <w:sz w:val="22"/>
          </w:rPr>
          <w:t xml:space="preserve"> data, samples were subjected to filtering before analysis.</w:t>
        </w:r>
        <w:commentRangeStart w:id="433"/>
        <w:commentRangeStart w:id="434"/>
        <w:r>
          <w:rPr>
            <w:rFonts w:ascii="Times New Roman" w:hAnsi="Times New Roman" w:cs="Times New Roman"/>
            <w:sz w:val="22"/>
          </w:rPr>
          <w:t xml:space="preserve"> Abnormal conditions</w:t>
        </w:r>
        <w:del w:id="435" w:author="LIN, Yufeng" w:date="2021-09-23T13:10:00Z">
          <w:r w:rsidDel="00D1238A">
            <w:rPr>
              <w:rFonts w:ascii="Times New Roman" w:hAnsi="Times New Roman" w:cs="Times New Roman"/>
              <w:sz w:val="22"/>
            </w:rPr>
            <w:delText>, such as the IBD</w:delText>
          </w:r>
        </w:del>
        <w:r>
          <w:rPr>
            <w:rFonts w:ascii="Times New Roman" w:hAnsi="Times New Roman" w:cs="Times New Roman"/>
            <w:sz w:val="22"/>
          </w:rPr>
          <w:t xml:space="preserve">, history </w:t>
        </w:r>
        <w:proofErr w:type="spellStart"/>
        <w:r>
          <w:rPr>
            <w:rFonts w:ascii="Times New Roman" w:hAnsi="Times New Roman" w:cs="Times New Roman"/>
            <w:sz w:val="22"/>
          </w:rPr>
          <w:t>sugery</w:t>
        </w:r>
        <w:proofErr w:type="spellEnd"/>
        <w:r>
          <w:rPr>
            <w:rFonts w:ascii="Times New Roman" w:hAnsi="Times New Roman" w:cs="Times New Roman"/>
            <w:sz w:val="22"/>
          </w:rPr>
          <w:t xml:space="preserve"> patients, and ambiguous stage patients were discarded. </w:t>
        </w:r>
        <w:commentRangeEnd w:id="433"/>
        <w:r>
          <w:rPr>
            <w:rStyle w:val="CommentReference"/>
          </w:rPr>
          <w:commentReference w:id="433"/>
        </w:r>
      </w:ins>
      <w:commentRangeEnd w:id="434"/>
      <w:r w:rsidR="00D1238A">
        <w:rPr>
          <w:rStyle w:val="CommentReference"/>
        </w:rPr>
        <w:commentReference w:id="434"/>
      </w:r>
      <w:ins w:id="436" w:author="Thomas Kwong" w:date="2021-09-22T22:12:00Z">
        <w:r>
          <w:rPr>
            <w:rFonts w:ascii="Times New Roman" w:hAnsi="Times New Roman" w:cs="Times New Roman"/>
            <w:sz w:val="22"/>
          </w:rPr>
          <w:t>We only included the PCR-free cohort, because the PCR-free kits could reduce bias and cell spike-in controls for more accurate quantification</w:t>
        </w:r>
        <w:r>
          <w:rPr>
            <w:rFonts w:ascii="Times New Roman" w:hAnsi="Times New Roman" w:cs="Times New Roman"/>
            <w:sz w:val="22"/>
          </w:rPr>
          <w:fldChar w:fldCharType="begin"/>
        </w:r>
      </w:ins>
      <w:r w:rsidR="008E309A">
        <w:rPr>
          <w:rFonts w:ascii="Times New Roman" w:hAnsi="Times New Roman" w:cs="Times New Roman"/>
          <w:sz w:val="22"/>
        </w:rPr>
        <w:instrText xml:space="preserve"> ADDIN ZOTERO_ITEM CSL_CITATION {"citationID":"gbOVsY6r","properties":{"formattedCitation":"\\super 22\\nosupersub{}","plainCitation":"22","noteIndex":0},"citationItems":[{"id":623,"uris":["http://zotero.org/users/7908919/items/9V4N9QW4"],"uri":["http://zotero.org/users/7908919/items/9V4N9QW4"],"itemData":{"id":623,"type":"article-journal","abstract":"Observations from human microbiome studies are often conflicting or inconclusive. Many factors likely contribute to these issues including small cohort sizes, sample collection, and handling and processing differences. The field of microbiome research is moving from 16S rDNA gene sequencing to a more comprehensive genomic and functional representation through whole-genome sequencing (WGS) of complete communities. Here we performed quantitative and qualitative analyses comparing WGS metagenomic data from human stool specimens using the Illumina Nextera XT and Illumina TruSeq DNA PCR-free kits, and the KAPA Biosystems Hyper Prep PCR and PCR-free systems. Significant differences in taxonomy are observed among the four different next-generation sequencing library preparations using a DNA mock community and a cell control of known concentration. We also revealed biases in error profiles, duplication rates, and loss of reads representing organisms that have a high %G+C content that can significantly impact results. As with all methods, the use of benchmarking controls has revealed critical differences among methods that impact sequencing results and later would impact study interpretation. We recommend that the community adopt PCR-free–based approaches to reduce PCR bias that affects calculations of abundance and to improve assemblies for accurate taxonomic assignment. Furthermore, the inclusion of a known-input cell spike-in control provides accurate quantitation of organisms in clinical samples.","container-title":"Proceedings of the National Academy of Sciences","DOI":"10.1073/pnas.1519288112","ISSN":"0027-8424, 1091-6490","issue":"45","journalAbbreviation":"Proc Natl Acad Sci USA","language":"en","page":"14024-14029","source":"DOI.org (Crossref)","title":"Library preparation methodology can influence genomic and functional predictions in human microbiome research","volume":"112","author":[{"family":"Jones","given":"Marcus B."},{"family":"Highlander","given":"Sarah K."},{"family":"Anderson","given":"Ericka L."},{"family":"Li","given":"Weizhong"},{"family":"Dayrit","given":"Mark"},{"family":"Klitgord","given":"Niels"},{"family":"Fabani","given":"Martin M."},{"family":"Seguritan","given":"Victor"},{"family":"Green","given":"Jessica"},{"family":"Pride","given":"David T."},{"family":"Yooseph","given":"Shibu"},{"family":"Biggs","given":"William"},{"family":"Nelson","given":"Karen E."},{"family":"Venter","given":"J. Craig"}],"issued":{"date-parts":[["2015",11,10]]}}}],"schema":"https://github.com/citation-style-language/schema/raw/master/csl-citation.json"} </w:instrText>
      </w:r>
      <w:ins w:id="437" w:author="Thomas Kwong" w:date="2021-09-22T22:12:00Z">
        <w:r>
          <w:rPr>
            <w:rFonts w:ascii="Times New Roman" w:hAnsi="Times New Roman" w:cs="Times New Roman"/>
            <w:sz w:val="22"/>
          </w:rPr>
          <w:fldChar w:fldCharType="separate"/>
        </w:r>
      </w:ins>
      <w:r w:rsidR="008E309A" w:rsidRPr="008E309A">
        <w:rPr>
          <w:rFonts w:ascii="Times New Roman" w:hAnsi="Times New Roman" w:cs="Times New Roman"/>
          <w:kern w:val="0"/>
          <w:sz w:val="22"/>
          <w:szCs w:val="24"/>
          <w:vertAlign w:val="superscript"/>
        </w:rPr>
        <w:t>22</w:t>
      </w:r>
      <w:ins w:id="438" w:author="Thomas Kwong" w:date="2021-09-22T22:12:00Z">
        <w:r>
          <w:rPr>
            <w:rFonts w:ascii="Times New Roman" w:hAnsi="Times New Roman" w:cs="Times New Roman"/>
            <w:sz w:val="22"/>
          </w:rPr>
          <w:fldChar w:fldCharType="end"/>
        </w:r>
        <w:r>
          <w:rPr>
            <w:rFonts w:ascii="Times New Roman" w:hAnsi="Times New Roman" w:cs="Times New Roman"/>
            <w:sz w:val="22"/>
          </w:rPr>
          <w:t>. Last, we excluded the low-</w:t>
        </w:r>
        <w:proofErr w:type="spellStart"/>
        <w:r>
          <w:rPr>
            <w:rFonts w:ascii="Times New Roman" w:hAnsi="Times New Roman" w:cs="Times New Roman"/>
            <w:sz w:val="22"/>
          </w:rPr>
          <w:t>aliganment</w:t>
        </w:r>
        <w:proofErr w:type="spellEnd"/>
        <w:r>
          <w:rPr>
            <w:rFonts w:ascii="Times New Roman" w:hAnsi="Times New Roman" w:cs="Times New Roman"/>
            <w:sz w:val="22"/>
          </w:rPr>
          <w:t xml:space="preserve"> reads samples</w:t>
        </w:r>
      </w:ins>
      <w:ins w:id="439" w:author="LIN, Yufeng" w:date="2021-09-23T13:05:00Z">
        <w:r w:rsidR="00D1238A">
          <w:rPr>
            <w:rFonts w:ascii="Times New Roman" w:hAnsi="Times New Roman" w:cs="Times New Roman"/>
            <w:sz w:val="22"/>
          </w:rPr>
          <w:t xml:space="preserve"> </w:t>
        </w:r>
        <w:r w:rsidR="00D1238A">
          <w:rPr>
            <w:rFonts w:ascii="Times New Roman" w:hAnsi="Times New Roman" w:cs="Times New Roman" w:hint="eastAsia"/>
            <w:sz w:val="22"/>
          </w:rPr>
          <w:t>(</w:t>
        </w:r>
      </w:ins>
      <w:ins w:id="440" w:author="LIN, Yufeng" w:date="2021-09-23T13:06:00Z">
        <w:r w:rsidR="00D1238A">
          <w:rPr>
            <w:rFonts w:ascii="Times New Roman" w:hAnsi="Times New Roman" w:cs="Times New Roman"/>
            <w:sz w:val="22"/>
          </w:rPr>
          <w:t>less than 1,000,000</w:t>
        </w:r>
      </w:ins>
      <w:ins w:id="441" w:author="LIN, Yufeng" w:date="2021-09-23T13:05:00Z">
        <w:r w:rsidR="00D1238A">
          <w:rPr>
            <w:rFonts w:ascii="Times New Roman" w:hAnsi="Times New Roman" w:cs="Times New Roman"/>
            <w:sz w:val="22"/>
          </w:rPr>
          <w:t>)</w:t>
        </w:r>
      </w:ins>
      <w:ins w:id="442" w:author="Thomas Kwong" w:date="2021-09-22T22:12:00Z">
        <w:r>
          <w:rPr>
            <w:rFonts w:ascii="Times New Roman" w:hAnsi="Times New Roman" w:cs="Times New Roman"/>
            <w:sz w:val="22"/>
          </w:rPr>
          <w:t>, which might cause by the low sequencing depth, host reads contamination</w:t>
        </w:r>
        <w:commentRangeStart w:id="443"/>
        <w:commentRangeStart w:id="444"/>
        <w:r>
          <w:rPr>
            <w:rFonts w:ascii="Times New Roman" w:hAnsi="Times New Roman" w:cs="Times New Roman"/>
            <w:sz w:val="22"/>
          </w:rPr>
          <w:t>, and so on</w:t>
        </w:r>
        <w:commentRangeEnd w:id="443"/>
        <w:r>
          <w:rPr>
            <w:rStyle w:val="CommentReference"/>
          </w:rPr>
          <w:commentReference w:id="443"/>
        </w:r>
      </w:ins>
      <w:commentRangeEnd w:id="444"/>
      <w:r w:rsidR="00D1238A">
        <w:rPr>
          <w:rStyle w:val="CommentReference"/>
        </w:rPr>
        <w:commentReference w:id="444"/>
      </w:r>
      <w:ins w:id="445" w:author="Thomas Kwong" w:date="2021-09-22T22:12:00Z">
        <w:r>
          <w:rPr>
            <w:rFonts w:ascii="Times New Roman" w:hAnsi="Times New Roman" w:cs="Times New Roman"/>
            <w:sz w:val="22"/>
          </w:rPr>
          <w:t xml:space="preserve">. In the </w:t>
        </w:r>
        <w:commentRangeStart w:id="446"/>
        <w:commentRangeStart w:id="447"/>
        <w:r>
          <w:rPr>
            <w:rFonts w:ascii="Times New Roman" w:hAnsi="Times New Roman" w:cs="Times New Roman"/>
            <w:sz w:val="22"/>
          </w:rPr>
          <w:t>second part, we tended to remove the outlier or suspected contaminated cases, such as the high-</w:t>
        </w:r>
        <w:del w:id="448" w:author="LIN, Yufeng" w:date="2021-10-04T16:53:00Z">
          <w:r w:rsidDel="00DB66B4">
            <w:rPr>
              <w:rFonts w:ascii="Times New Roman" w:hAnsi="Times New Roman" w:cs="Times New Roman"/>
              <w:sz w:val="22"/>
            </w:rPr>
            <w:delText>eukaryotes</w:delText>
          </w:r>
        </w:del>
      </w:ins>
      <w:ins w:id="449" w:author="LIN, Yufeng" w:date="2021-10-04T16:53:00Z">
        <w:r w:rsidR="00DB66B4">
          <w:rPr>
            <w:rFonts w:ascii="Times New Roman" w:hAnsi="Times New Roman" w:cs="Times New Roman"/>
            <w:sz w:val="22"/>
          </w:rPr>
          <w:t>fungi</w:t>
        </w:r>
      </w:ins>
      <w:ins w:id="450" w:author="Thomas Kwong" w:date="2021-09-22T22:12:00Z">
        <w:r>
          <w:rPr>
            <w:rFonts w:ascii="Times New Roman" w:hAnsi="Times New Roman" w:cs="Times New Roman"/>
            <w:sz w:val="22"/>
          </w:rPr>
          <w:t xml:space="preserve"> (</w:t>
        </w:r>
      </w:ins>
      <w:ins w:id="451" w:author="LIN, Yufeng" w:date="2021-09-23T13:15:00Z">
        <w:r w:rsidR="009B5131">
          <w:rPr>
            <w:rFonts w:ascii="Times New Roman" w:hAnsi="Times New Roman" w:cs="Times New Roman" w:hint="eastAsia"/>
            <w:sz w:val="22"/>
          </w:rPr>
          <w:t>the</w:t>
        </w:r>
        <w:r w:rsidR="009B5131">
          <w:rPr>
            <w:rFonts w:ascii="Times New Roman" w:hAnsi="Times New Roman" w:cs="Times New Roman"/>
            <w:sz w:val="22"/>
          </w:rPr>
          <w:t xml:space="preserve"> </w:t>
        </w:r>
      </w:ins>
      <w:ins w:id="452" w:author="LIN, Yufeng" w:date="2021-09-28T13:06:00Z">
        <w:r w:rsidR="004314C2">
          <w:rPr>
            <w:rFonts w:ascii="Times New Roman" w:hAnsi="Times New Roman" w:cs="Times New Roman"/>
            <w:sz w:val="22"/>
          </w:rPr>
          <w:t>fungi</w:t>
        </w:r>
      </w:ins>
      <w:ins w:id="453" w:author="LIN, Yufeng" w:date="2021-09-23T13:15:00Z">
        <w:r w:rsidR="009B5131">
          <w:rPr>
            <w:rFonts w:ascii="Times New Roman" w:hAnsi="Times New Roman" w:cs="Times New Roman"/>
            <w:sz w:val="22"/>
          </w:rPr>
          <w:t xml:space="preserve"> contained more than </w:t>
        </w:r>
      </w:ins>
      <w:ins w:id="454" w:author="Thomas Kwong" w:date="2021-09-22T22:12:00Z">
        <w:del w:id="455" w:author="LIN, Yufeng" w:date="2021-09-23T13:15:00Z">
          <w:r w:rsidDel="009B5131">
            <w:rPr>
              <w:rFonts w:ascii="Times New Roman" w:hAnsi="Times New Roman" w:cs="Times New Roman"/>
              <w:sz w:val="22"/>
            </w:rPr>
            <w:delText xml:space="preserve">&gt; </w:delText>
          </w:r>
        </w:del>
        <w:r>
          <w:rPr>
            <w:rFonts w:ascii="Times New Roman" w:hAnsi="Times New Roman" w:cs="Times New Roman"/>
            <w:sz w:val="22"/>
          </w:rPr>
          <w:t>1%</w:t>
        </w:r>
      </w:ins>
      <w:ins w:id="456" w:author="LIN, Yufeng" w:date="2021-09-23T13:15:00Z">
        <w:r w:rsidR="009B5131">
          <w:rPr>
            <w:rFonts w:ascii="Times New Roman" w:hAnsi="Times New Roman" w:cs="Times New Roman"/>
            <w:sz w:val="22"/>
          </w:rPr>
          <w:t xml:space="preserve"> in all intesti</w:t>
        </w:r>
      </w:ins>
      <w:ins w:id="457" w:author="LIN, Yufeng" w:date="2021-09-23T13:16:00Z">
        <w:r w:rsidR="009B5131">
          <w:rPr>
            <w:rFonts w:ascii="Times New Roman" w:hAnsi="Times New Roman" w:cs="Times New Roman"/>
            <w:sz w:val="22"/>
          </w:rPr>
          <w:t>nal microbiome</w:t>
        </w:r>
      </w:ins>
      <w:ins w:id="458" w:author="Thomas Kwong" w:date="2021-09-22T22:12:00Z">
        <w:r>
          <w:rPr>
            <w:rFonts w:ascii="Times New Roman" w:hAnsi="Times New Roman" w:cs="Times New Roman"/>
            <w:sz w:val="22"/>
          </w:rPr>
          <w:t>), low-</w:t>
        </w:r>
        <w:del w:id="459" w:author="LIN, Yufeng" w:date="2021-10-04T16:54:00Z">
          <w:r w:rsidDel="00DB66B4">
            <w:rPr>
              <w:rFonts w:ascii="Times New Roman" w:hAnsi="Times New Roman" w:cs="Times New Roman"/>
              <w:sz w:val="22"/>
            </w:rPr>
            <w:delText>Eukaryotes</w:delText>
          </w:r>
        </w:del>
      </w:ins>
      <w:ins w:id="460" w:author="LIN, Yufeng" w:date="2021-10-04T16:54:00Z">
        <w:r w:rsidR="00DB66B4">
          <w:rPr>
            <w:rFonts w:ascii="Times New Roman" w:hAnsi="Times New Roman" w:cs="Times New Roman"/>
            <w:sz w:val="22"/>
          </w:rPr>
          <w:t xml:space="preserve">Fungi </w:t>
        </w:r>
      </w:ins>
      <w:ins w:id="461" w:author="Thomas Kwong" w:date="2021-09-22T22:12:00Z">
        <w:r>
          <w:rPr>
            <w:rFonts w:ascii="Times New Roman" w:hAnsi="Times New Roman" w:cs="Times New Roman"/>
            <w:sz w:val="22"/>
          </w:rPr>
          <w:t xml:space="preserve"> (</w:t>
        </w:r>
      </w:ins>
      <w:ins w:id="462" w:author="LIN, Yufeng" w:date="2021-09-23T13:16:00Z">
        <w:r w:rsidR="009B5131">
          <w:rPr>
            <w:rFonts w:ascii="Times New Roman" w:hAnsi="Times New Roman" w:cs="Times New Roman" w:hint="eastAsia"/>
            <w:sz w:val="22"/>
          </w:rPr>
          <w:t>the</w:t>
        </w:r>
        <w:r w:rsidR="009B5131">
          <w:rPr>
            <w:rFonts w:ascii="Times New Roman" w:hAnsi="Times New Roman" w:cs="Times New Roman"/>
            <w:sz w:val="22"/>
          </w:rPr>
          <w:t xml:space="preserve"> </w:t>
        </w:r>
      </w:ins>
      <w:ins w:id="463" w:author="LIN, Yufeng" w:date="2021-09-28T13:06:00Z">
        <w:r w:rsidR="004314C2">
          <w:rPr>
            <w:rFonts w:ascii="Times New Roman" w:hAnsi="Times New Roman" w:cs="Times New Roman"/>
            <w:sz w:val="22"/>
          </w:rPr>
          <w:t>fungi</w:t>
        </w:r>
      </w:ins>
      <w:ins w:id="464" w:author="LIN, Yufeng" w:date="2021-09-23T13:16:00Z">
        <w:r w:rsidR="009B5131">
          <w:rPr>
            <w:rFonts w:ascii="Times New Roman" w:hAnsi="Times New Roman" w:cs="Times New Roman"/>
            <w:sz w:val="22"/>
          </w:rPr>
          <w:t xml:space="preserve"> </w:t>
        </w:r>
      </w:ins>
      <w:ins w:id="465" w:author="LIN, Yufeng" w:date="2021-09-23T13:17:00Z">
        <w:r w:rsidR="009B5131">
          <w:rPr>
            <w:rFonts w:ascii="Times New Roman" w:hAnsi="Times New Roman" w:cs="Times New Roman"/>
            <w:sz w:val="22"/>
          </w:rPr>
          <w:t>covered</w:t>
        </w:r>
      </w:ins>
      <w:ins w:id="466" w:author="LIN, Yufeng" w:date="2021-09-23T13:16:00Z">
        <w:r w:rsidR="009B5131">
          <w:rPr>
            <w:rFonts w:ascii="Times New Roman" w:hAnsi="Times New Roman" w:cs="Times New Roman"/>
            <w:sz w:val="22"/>
          </w:rPr>
          <w:t xml:space="preserve"> </w:t>
        </w:r>
      </w:ins>
      <w:ins w:id="467" w:author="LIN, Yufeng" w:date="2021-09-23T13:17:00Z">
        <w:r w:rsidR="009B5131">
          <w:rPr>
            <w:rFonts w:ascii="Times New Roman" w:hAnsi="Times New Roman" w:cs="Times New Roman"/>
            <w:sz w:val="22"/>
          </w:rPr>
          <w:t>less</w:t>
        </w:r>
      </w:ins>
      <w:ins w:id="468" w:author="LIN, Yufeng" w:date="2021-09-23T13:16:00Z">
        <w:r w:rsidR="009B5131">
          <w:rPr>
            <w:rFonts w:ascii="Times New Roman" w:hAnsi="Times New Roman" w:cs="Times New Roman"/>
            <w:sz w:val="22"/>
          </w:rPr>
          <w:t xml:space="preserve"> than </w:t>
        </w:r>
      </w:ins>
      <w:ins w:id="469" w:author="Thomas Kwong" w:date="2021-09-22T22:12:00Z">
        <w:del w:id="470" w:author="LIN, Yufeng" w:date="2021-09-23T13:16:00Z">
          <w:r w:rsidDel="009B5131">
            <w:rPr>
              <w:rFonts w:ascii="Times New Roman" w:hAnsi="Times New Roman" w:cs="Times New Roman"/>
              <w:sz w:val="22"/>
            </w:rPr>
            <w:delText>&lt;</w:delText>
          </w:r>
        </w:del>
        <w:r>
          <w:rPr>
            <w:rFonts w:ascii="Times New Roman" w:hAnsi="Times New Roman" w:cs="Times New Roman"/>
            <w:sz w:val="22"/>
          </w:rPr>
          <w:t>0.01%</w:t>
        </w:r>
      </w:ins>
      <w:ins w:id="471" w:author="LIN, Yufeng" w:date="2021-09-23T13:16:00Z">
        <w:r w:rsidR="009B5131">
          <w:rPr>
            <w:rFonts w:ascii="Times New Roman" w:hAnsi="Times New Roman" w:cs="Times New Roman"/>
            <w:sz w:val="22"/>
          </w:rPr>
          <w:t xml:space="preserve"> in the gut </w:t>
        </w:r>
      </w:ins>
      <w:ins w:id="472" w:author="LIN, Yufeng" w:date="2021-09-23T13:17:00Z">
        <w:r w:rsidR="009B5131">
          <w:rPr>
            <w:rFonts w:ascii="Times New Roman" w:hAnsi="Times New Roman" w:cs="Times New Roman"/>
            <w:sz w:val="22"/>
          </w:rPr>
          <w:t>microbiota</w:t>
        </w:r>
      </w:ins>
      <w:ins w:id="473" w:author="Thomas Kwong" w:date="2021-09-22T22:12:00Z">
        <w:r>
          <w:rPr>
            <w:rFonts w:ascii="Times New Roman" w:hAnsi="Times New Roman" w:cs="Times New Roman"/>
            <w:sz w:val="22"/>
          </w:rPr>
          <w:t xml:space="preserve">), and bacteria or </w:t>
        </w:r>
        <w:del w:id="474" w:author="LIN, Yufeng" w:date="2021-10-04T16:54:00Z">
          <w:r w:rsidDel="00DB66B4">
            <w:rPr>
              <w:rFonts w:ascii="Times New Roman" w:hAnsi="Times New Roman" w:cs="Times New Roman"/>
              <w:sz w:val="22"/>
            </w:rPr>
            <w:delText>eukaryotes</w:delText>
          </w:r>
        </w:del>
      </w:ins>
      <w:ins w:id="475" w:author="LIN, Yufeng" w:date="2021-10-04T16:54:00Z">
        <w:r w:rsidR="00DB66B4">
          <w:rPr>
            <w:rFonts w:ascii="Times New Roman" w:hAnsi="Times New Roman" w:cs="Times New Roman"/>
            <w:sz w:val="22"/>
          </w:rPr>
          <w:t xml:space="preserve">fungi </w:t>
        </w:r>
      </w:ins>
      <w:ins w:id="476" w:author="Thomas Kwong" w:date="2021-09-22T22:12:00Z">
        <w:r>
          <w:rPr>
            <w:rFonts w:ascii="Times New Roman" w:hAnsi="Times New Roman" w:cs="Times New Roman"/>
            <w:sz w:val="22"/>
          </w:rPr>
          <w:t xml:space="preserve"> contamination (</w:t>
        </w:r>
        <w:del w:id="477" w:author="LIN, Yufeng" w:date="2021-09-23T13:20:00Z">
          <w:r w:rsidDel="009B5131">
            <w:rPr>
              <w:rFonts w:ascii="Times New Roman" w:hAnsi="Times New Roman" w:cs="Times New Roman" w:hint="eastAsia"/>
              <w:sz w:val="22"/>
            </w:rPr>
            <w:delText>1</w:delText>
          </w:r>
        </w:del>
      </w:ins>
      <w:ins w:id="478" w:author="LIN, Yufeng" w:date="2021-09-23T13:20:00Z">
        <w:r w:rsidR="009B5131">
          <w:rPr>
            <w:rFonts w:ascii="Times New Roman" w:hAnsi="Times New Roman" w:cs="Times New Roman" w:hint="eastAsia"/>
            <w:sz w:val="22"/>
          </w:rPr>
          <w:t>one</w:t>
        </w:r>
      </w:ins>
      <w:ins w:id="479" w:author="Thomas Kwong" w:date="2021-09-22T22:12:00Z">
        <w:r>
          <w:rPr>
            <w:rFonts w:ascii="Times New Roman" w:hAnsi="Times New Roman" w:cs="Times New Roman"/>
            <w:sz w:val="22"/>
          </w:rPr>
          <w:t xml:space="preserve"> species </w:t>
        </w:r>
      </w:ins>
      <w:ins w:id="480" w:author="LIN, Yufeng" w:date="2021-09-23T13:20:00Z">
        <w:r w:rsidR="009B5131">
          <w:rPr>
            <w:rFonts w:ascii="Times New Roman" w:hAnsi="Times New Roman" w:cs="Times New Roman"/>
            <w:sz w:val="22"/>
          </w:rPr>
          <w:t xml:space="preserve">more than </w:t>
        </w:r>
      </w:ins>
      <w:ins w:id="481" w:author="Thomas Kwong" w:date="2021-09-22T22:12:00Z">
        <w:del w:id="482" w:author="LIN, Yufeng" w:date="2021-09-23T13:20:00Z">
          <w:r w:rsidDel="009B5131">
            <w:rPr>
              <w:rFonts w:ascii="Times New Roman" w:hAnsi="Times New Roman" w:cs="Times New Roman"/>
              <w:sz w:val="22"/>
            </w:rPr>
            <w:delText>&gt;</w:delText>
          </w:r>
        </w:del>
        <w:r>
          <w:rPr>
            <w:rFonts w:ascii="Times New Roman" w:hAnsi="Times New Roman" w:cs="Times New Roman"/>
            <w:sz w:val="22"/>
          </w:rPr>
          <w:t xml:space="preserve"> 50%</w:t>
        </w:r>
      </w:ins>
      <w:ins w:id="483" w:author="LIN, Yufeng" w:date="2021-09-23T13:20:00Z">
        <w:r w:rsidR="009B5131">
          <w:rPr>
            <w:rFonts w:ascii="Times New Roman" w:hAnsi="Times New Roman" w:cs="Times New Roman"/>
            <w:sz w:val="22"/>
          </w:rPr>
          <w:t xml:space="preserve"> of intestinal microbiome</w:t>
        </w:r>
      </w:ins>
      <w:ins w:id="484" w:author="Thomas Kwong" w:date="2021-09-22T22:12:00Z">
        <w:r>
          <w:rPr>
            <w:rFonts w:ascii="Times New Roman" w:hAnsi="Times New Roman" w:cs="Times New Roman"/>
            <w:sz w:val="22"/>
          </w:rPr>
          <w:t xml:space="preserve">) samples. For the last division, </w:t>
        </w:r>
      </w:ins>
      <w:ins w:id="485" w:author="LIN, Yufeng" w:date="2021-09-23T13:30:00Z">
        <w:r w:rsidR="003557D0">
          <w:rPr>
            <w:rFonts w:ascii="Times New Roman" w:hAnsi="Times New Roman" w:cs="Times New Roman"/>
            <w:sz w:val="22"/>
          </w:rPr>
          <w:t xml:space="preserve">the </w:t>
        </w:r>
      </w:ins>
      <w:ins w:id="486" w:author="Thomas Kwong" w:date="2021-09-22T22:12:00Z">
        <w:r>
          <w:rPr>
            <w:rFonts w:ascii="Times New Roman" w:hAnsi="Times New Roman" w:cs="Times New Roman"/>
            <w:sz w:val="22"/>
          </w:rPr>
          <w:t>low-</w:t>
        </w:r>
        <w:del w:id="487" w:author="LIN, Yufeng" w:date="2021-10-04T16:57:00Z">
          <w:r w:rsidDel="00DB66B4">
            <w:rPr>
              <w:rFonts w:ascii="Times New Roman" w:hAnsi="Times New Roman" w:cs="Times New Roman"/>
              <w:sz w:val="22"/>
            </w:rPr>
            <w:delText xml:space="preserve">eukaryotic </w:delText>
          </w:r>
        </w:del>
      </w:ins>
      <w:ins w:id="488" w:author="LIN, Yufeng" w:date="2021-10-04T16:57:00Z">
        <w:r w:rsidR="00DB66B4">
          <w:rPr>
            <w:rFonts w:ascii="Times New Roman" w:hAnsi="Times New Roman" w:cs="Times New Roman"/>
            <w:sz w:val="22"/>
          </w:rPr>
          <w:t xml:space="preserve">fungal </w:t>
        </w:r>
      </w:ins>
      <w:ins w:id="489" w:author="Thomas Kwong" w:date="2021-09-22T22:12:00Z">
        <w:r>
          <w:rPr>
            <w:rFonts w:ascii="Times New Roman" w:hAnsi="Times New Roman" w:cs="Times New Roman"/>
            <w:sz w:val="22"/>
          </w:rPr>
          <w:t xml:space="preserve">sequence depth sample </w:t>
        </w:r>
      </w:ins>
      <w:ins w:id="490" w:author="LIN, Yufeng" w:date="2021-09-23T13:23:00Z">
        <w:r w:rsidR="009B5131">
          <w:rPr>
            <w:rFonts w:ascii="Times New Roman" w:hAnsi="Times New Roman" w:cs="Times New Roman"/>
            <w:sz w:val="22"/>
          </w:rPr>
          <w:t>(</w:t>
        </w:r>
      </w:ins>
      <w:ins w:id="491" w:author="LIN, Yufeng" w:date="2021-09-28T13:06:00Z">
        <w:r w:rsidR="004314C2">
          <w:rPr>
            <w:rFonts w:ascii="Times New Roman" w:hAnsi="Times New Roman" w:cs="Times New Roman"/>
            <w:sz w:val="22"/>
          </w:rPr>
          <w:t>fungi</w:t>
        </w:r>
      </w:ins>
      <w:ins w:id="492" w:author="LIN, Yufeng" w:date="2021-09-23T13:24:00Z">
        <w:r w:rsidR="009B5131">
          <w:rPr>
            <w:rFonts w:ascii="Times New Roman" w:hAnsi="Times New Roman" w:cs="Times New Roman"/>
            <w:sz w:val="22"/>
          </w:rPr>
          <w:t xml:space="preserve"> </w:t>
        </w:r>
      </w:ins>
      <w:ins w:id="493" w:author="LIN, Yufeng" w:date="2021-09-23T13:31:00Z">
        <w:r w:rsidR="003557D0">
          <w:rPr>
            <w:rFonts w:ascii="Times New Roman" w:hAnsi="Times New Roman" w:cs="Times New Roman"/>
            <w:sz w:val="22"/>
          </w:rPr>
          <w:t xml:space="preserve">aligned </w:t>
        </w:r>
      </w:ins>
      <w:ins w:id="494" w:author="LIN, Yufeng" w:date="2021-09-23T13:24:00Z">
        <w:r w:rsidR="009B5131">
          <w:rPr>
            <w:rFonts w:ascii="Times New Roman" w:hAnsi="Times New Roman" w:cs="Times New Roman"/>
            <w:sz w:val="22"/>
          </w:rPr>
          <w:t>read counts less than 10,000</w:t>
        </w:r>
      </w:ins>
      <w:ins w:id="495" w:author="LIN, Yufeng" w:date="2021-09-23T13:23:00Z">
        <w:r w:rsidR="009B5131">
          <w:rPr>
            <w:rFonts w:ascii="Times New Roman" w:hAnsi="Times New Roman" w:cs="Times New Roman"/>
            <w:sz w:val="22"/>
          </w:rPr>
          <w:t xml:space="preserve">) </w:t>
        </w:r>
      </w:ins>
      <w:ins w:id="496" w:author="Thomas Kwong" w:date="2021-09-22T22:12:00Z">
        <w:r>
          <w:rPr>
            <w:rFonts w:ascii="Times New Roman" w:hAnsi="Times New Roman" w:cs="Times New Roman"/>
            <w:sz w:val="22"/>
          </w:rPr>
          <w:t>would be dropped,</w:t>
        </w:r>
        <w:del w:id="497" w:author="LIN, Yufeng" w:date="2021-09-23T13:25:00Z">
          <w:r w:rsidDel="003557D0">
            <w:rPr>
              <w:rFonts w:ascii="Times New Roman" w:hAnsi="Times New Roman" w:cs="Times New Roman"/>
              <w:sz w:val="22"/>
            </w:rPr>
            <w:delText xml:space="preserve"> because </w:delText>
          </w:r>
        </w:del>
      </w:ins>
      <w:ins w:id="498" w:author="LIN, Yufeng" w:date="2021-09-23T13:25:00Z">
        <w:r w:rsidR="003557D0">
          <w:rPr>
            <w:rFonts w:ascii="Times New Roman" w:hAnsi="Times New Roman" w:cs="Times New Roman"/>
            <w:sz w:val="22"/>
          </w:rPr>
          <w:t xml:space="preserve"> which was consiste</w:t>
        </w:r>
      </w:ins>
      <w:ins w:id="499" w:author="LIN, Yufeng" w:date="2021-09-23T13:31:00Z">
        <w:r w:rsidR="003557D0">
          <w:rPr>
            <w:rFonts w:ascii="Times New Roman" w:hAnsi="Times New Roman" w:cs="Times New Roman"/>
            <w:sz w:val="22"/>
          </w:rPr>
          <w:t>nt</w:t>
        </w:r>
      </w:ins>
      <w:ins w:id="500" w:author="LIN, Yufeng" w:date="2021-09-23T13:25:00Z">
        <w:r w:rsidR="003557D0">
          <w:rPr>
            <w:rFonts w:ascii="Times New Roman" w:hAnsi="Times New Roman" w:cs="Times New Roman"/>
            <w:sz w:val="22"/>
          </w:rPr>
          <w:t xml:space="preserve"> with previous study exploring that </w:t>
        </w:r>
      </w:ins>
      <w:ins w:id="501" w:author="Thomas Kwong" w:date="2021-09-22T22:12:00Z">
        <w:r>
          <w:rPr>
            <w:rFonts w:ascii="Times New Roman" w:hAnsi="Times New Roman" w:cs="Times New Roman"/>
            <w:sz w:val="22"/>
          </w:rPr>
          <w:t xml:space="preserve">at least 30% </w:t>
        </w:r>
      </w:ins>
      <w:ins w:id="502" w:author="LIN, Yufeng" w:date="2021-09-23T13:31:00Z">
        <w:r w:rsidR="003557D0">
          <w:rPr>
            <w:rFonts w:ascii="Times New Roman" w:hAnsi="Times New Roman" w:cs="Times New Roman"/>
            <w:sz w:val="22"/>
          </w:rPr>
          <w:t xml:space="preserve">of </w:t>
        </w:r>
      </w:ins>
      <w:ins w:id="503" w:author="Thomas Kwong" w:date="2021-09-22T22:12:00Z">
        <w:r>
          <w:rPr>
            <w:rFonts w:ascii="Times New Roman" w:hAnsi="Times New Roman" w:cs="Times New Roman"/>
            <w:sz w:val="22"/>
          </w:rPr>
          <w:t>individual</w:t>
        </w:r>
      </w:ins>
      <w:ins w:id="504" w:author="LIN, Yufeng" w:date="2021-09-23T13:31:00Z">
        <w:r w:rsidR="003557D0">
          <w:rPr>
            <w:rFonts w:ascii="Times New Roman" w:hAnsi="Times New Roman" w:cs="Times New Roman"/>
            <w:sz w:val="22"/>
          </w:rPr>
          <w:t>s</w:t>
        </w:r>
      </w:ins>
      <w:ins w:id="505" w:author="Thomas Kwong" w:date="2021-09-22T22:12:00Z">
        <w:r>
          <w:rPr>
            <w:rFonts w:ascii="Times New Roman" w:hAnsi="Times New Roman" w:cs="Times New Roman"/>
            <w:sz w:val="22"/>
          </w:rPr>
          <w:t xml:space="preserve"> couldn’t </w:t>
        </w:r>
        <w:r w:rsidRPr="00790445">
          <w:rPr>
            <w:rFonts w:ascii="Times New Roman" w:hAnsi="Times New Roman" w:cs="Times New Roman"/>
            <w:sz w:val="22"/>
          </w:rPr>
          <w:t xml:space="preserve">be detected </w:t>
        </w:r>
        <w:del w:id="506" w:author="LIN, Yufeng" w:date="2021-09-28T13:06:00Z">
          <w:r w:rsidRPr="00790445" w:rsidDel="004314C2">
            <w:rPr>
              <w:rFonts w:ascii="Times New Roman" w:hAnsi="Times New Roman" w:cs="Times New Roman"/>
              <w:sz w:val="22"/>
            </w:rPr>
            <w:delText>micro-eukaryotes</w:delText>
          </w:r>
        </w:del>
      </w:ins>
      <w:ins w:id="507" w:author="LIN, Yufeng" w:date="2021-09-28T13:06:00Z">
        <w:r w:rsidR="004314C2">
          <w:rPr>
            <w:rFonts w:ascii="Times New Roman" w:hAnsi="Times New Roman" w:cs="Times New Roman"/>
            <w:sz w:val="22"/>
          </w:rPr>
          <w:t>fungi</w:t>
        </w:r>
      </w:ins>
      <w:ins w:id="508" w:author="Thomas Kwong" w:date="2021-09-22T22:12:00Z">
        <w:r w:rsidRPr="00790445">
          <w:rPr>
            <w:rFonts w:ascii="Times New Roman" w:hAnsi="Times New Roman" w:cs="Times New Roman"/>
            <w:sz w:val="22"/>
          </w:rPr>
          <w:t xml:space="preserve"> in all gastrointestinal </w:t>
        </w:r>
        <w:r w:rsidRPr="00790445">
          <w:rPr>
            <w:rFonts w:ascii="Times New Roman" w:hAnsi="Times New Roman" w:cs="Times New Roman"/>
            <w:sz w:val="22"/>
          </w:rPr>
          <w:lastRenderedPageBreak/>
          <w:t>segments</w:t>
        </w:r>
        <w:r w:rsidRPr="00790445">
          <w:rPr>
            <w:rFonts w:ascii="Times New Roman" w:hAnsi="Times New Roman" w:cs="Times New Roman"/>
            <w:sz w:val="22"/>
          </w:rPr>
          <w:fldChar w:fldCharType="begin"/>
        </w:r>
      </w:ins>
      <w:r w:rsidR="008E309A">
        <w:rPr>
          <w:rFonts w:ascii="Times New Roman" w:hAnsi="Times New Roman" w:cs="Times New Roman"/>
          <w:sz w:val="22"/>
        </w:rPr>
        <w:instrText xml:space="preserve"> ADDIN ZOTERO_ITEM CSL_CITATION {"citationID":"3BLbmNJv","properties":{"formattedCitation":"\\super 23\\nosupersub{}","plainCitation":"23","noteIndex":0},"citationItems":[{"id":524,"uris":["http://zotero.org/users/7908919/items/HF6WMD26"],"uri":["http://zotero.org/users/7908919/items/HF6WMD26"],"itemData":{"id":524,"type":"article-journal","abstract":"Background\nControversy still surrounds the question whether yeasts found in the gut are causally related to disease, constitute a health hazard, or require treatment.\n\nMethods\nThe authors present the state of knowledge in this area on the basis of a selective review of articles retrieved by a PubMed search from 2005 onward. The therapeutic recommendations follow the current national and international guidelines.\n\nResults\nYeasts, mainly Candida species, are present in the gut of about 70% of healthy adults. Mucocutaneous Candida infections are due either to impaired host defenses or to altered gene expression in formerly commensal strains. The expression of virulence factors enables yeasts to form biofilms, destroy tissues, and escape the immunological attacks of the host. Yeast infections of the intestinal mucosa are of uncertain clinical significance, and their possible connection to irritable bowel syndrome, while plausible, remains unproved. Yeast colonization can trigger allergic reactions. Mucosal yeast infections are treated with topically active polyene antimycotic drugs. The adjuvant administration of probiotics is justified on the basis of positive results from controlled clinical trials.\n\nConclusion\nThe eradication of intestinal yeasts is advised only for certain clearly defined indications.","container-title":"Deutsches Ärzteblatt International","DOI":"10.3238/arztebl.2009.0837","ISSN":"1866-0452","issue":"51-52","journalAbbreviation":"Dtsch Arztebl Int","note":"PMID: 20062581\nPMCID: PMC2803610","page":"837-842","source":"PubMed Central","title":"Yeasts in the Gut: From Commensals to Infectious Agents","title-short":"Yeasts in the Gut","volume":"106","author":[{"family":"Schulze","given":"Jürgen"},{"family":"Sonnenborn","given":"Ulrich"}],"issued":{"date-parts":[["2009",12]]}}}],"schema":"https://github.com/citation-style-language/schema/raw/master/csl-citation.json"} </w:instrText>
      </w:r>
      <w:ins w:id="509" w:author="Thomas Kwong" w:date="2021-09-22T22:12:00Z">
        <w:r w:rsidRPr="00790445">
          <w:rPr>
            <w:rFonts w:ascii="Times New Roman" w:hAnsi="Times New Roman" w:cs="Times New Roman"/>
            <w:sz w:val="22"/>
          </w:rPr>
          <w:fldChar w:fldCharType="separate"/>
        </w:r>
      </w:ins>
      <w:r w:rsidR="008E309A" w:rsidRPr="008E309A">
        <w:rPr>
          <w:rFonts w:ascii="Times New Roman" w:hAnsi="Times New Roman" w:cs="Times New Roman"/>
          <w:kern w:val="0"/>
          <w:sz w:val="22"/>
          <w:szCs w:val="24"/>
          <w:vertAlign w:val="superscript"/>
        </w:rPr>
        <w:t>23</w:t>
      </w:r>
      <w:ins w:id="510" w:author="Thomas Kwong" w:date="2021-09-22T22:12:00Z">
        <w:r w:rsidRPr="00790445">
          <w:rPr>
            <w:rFonts w:ascii="Times New Roman" w:hAnsi="Times New Roman" w:cs="Times New Roman"/>
            <w:sz w:val="22"/>
          </w:rPr>
          <w:fldChar w:fldCharType="end"/>
        </w:r>
        <w:r w:rsidRPr="00790445">
          <w:rPr>
            <w:rFonts w:ascii="Times New Roman" w:hAnsi="Times New Roman" w:cs="Times New Roman"/>
            <w:sz w:val="22"/>
          </w:rPr>
          <w:t>.</w:t>
        </w:r>
        <w:commentRangeEnd w:id="446"/>
        <w:r>
          <w:rPr>
            <w:rStyle w:val="CommentReference"/>
          </w:rPr>
          <w:commentReference w:id="446"/>
        </w:r>
      </w:ins>
      <w:commentRangeEnd w:id="447"/>
      <w:r w:rsidR="00D1238A">
        <w:rPr>
          <w:rStyle w:val="CommentReference"/>
        </w:rPr>
        <w:commentReference w:id="447"/>
      </w:r>
    </w:p>
    <w:p w14:paraId="40DF941F" w14:textId="77777777" w:rsidR="00531B71" w:rsidRPr="00790445" w:rsidRDefault="00531B71" w:rsidP="00B84FC5">
      <w:pPr>
        <w:pStyle w:val="title20825"/>
        <w:rPr>
          <w:ins w:id="511" w:author="Thomas Kwong" w:date="2021-09-22T22:12:00Z"/>
        </w:rPr>
      </w:pPr>
      <w:ins w:id="512" w:author="Thomas Kwong" w:date="2021-09-22T22:12:00Z">
        <w:r w:rsidRPr="00790445">
          <w:t>Sequence pre-processing and taxonomic and functional profiling</w:t>
        </w:r>
      </w:ins>
    </w:p>
    <w:p w14:paraId="5C424FC3" w14:textId="4179A347" w:rsidR="00531B71" w:rsidRDefault="00531B71" w:rsidP="00531B71">
      <w:pPr>
        <w:rPr>
          <w:ins w:id="513" w:author="LIN, Yufeng" w:date="2021-09-23T17:57:00Z"/>
          <w:rFonts w:ascii="Times New Roman" w:hAnsi="Times New Roman" w:cs="Times New Roman"/>
          <w:sz w:val="22"/>
        </w:rPr>
      </w:pPr>
      <w:ins w:id="514" w:author="Thomas Kwong" w:date="2021-09-22T22:12:00Z">
        <w:r w:rsidRPr="00790445">
          <w:rPr>
            <w:rFonts w:ascii="Times New Roman" w:hAnsi="Times New Roman" w:cs="Times New Roman"/>
            <w:sz w:val="22"/>
          </w:rPr>
          <w:t xml:space="preserve">We applied the </w:t>
        </w:r>
        <w:proofErr w:type="spellStart"/>
        <w:r w:rsidRPr="00790445">
          <w:rPr>
            <w:rFonts w:ascii="Times New Roman" w:hAnsi="Times New Roman" w:cs="Times New Roman"/>
            <w:sz w:val="22"/>
          </w:rPr>
          <w:t>KneadData's</w:t>
        </w:r>
        <w:proofErr w:type="spellEnd"/>
        <w:r w:rsidRPr="00790445">
          <w:rPr>
            <w:rFonts w:ascii="Times New Roman" w:hAnsi="Times New Roman" w:cs="Times New Roman"/>
            <w:sz w:val="22"/>
          </w:rPr>
          <w:t xml:space="preserve"> default parameters to quality control all the metagenomic samples, which aims to perform principled in silico separation of bacterial reads from these "contaminant" reads, be they from the host or other user-defined sources. In the second step, taxonomic profiles were generated with the Kraken2 v2.0.9-beta across the custom database. Our custom library contained 9,543 bacterial and 909 </w:t>
        </w:r>
        <w:del w:id="515" w:author="LIN, Yufeng" w:date="2021-09-28T13:06:00Z">
          <w:r w:rsidRPr="00790445" w:rsidDel="004314C2">
            <w:rPr>
              <w:rFonts w:ascii="Times New Roman" w:hAnsi="Times New Roman" w:cs="Times New Roman"/>
              <w:sz w:val="22"/>
            </w:rPr>
            <w:delText>micro-eukaryotes</w:delText>
          </w:r>
        </w:del>
      </w:ins>
      <w:ins w:id="516" w:author="LIN, Yufeng" w:date="2021-09-28T13:06:00Z">
        <w:r w:rsidR="004314C2">
          <w:rPr>
            <w:rFonts w:ascii="Times New Roman" w:hAnsi="Times New Roman" w:cs="Times New Roman"/>
            <w:sz w:val="22"/>
          </w:rPr>
          <w:t>fungi</w:t>
        </w:r>
      </w:ins>
      <w:ins w:id="517" w:author="Thomas Kwong" w:date="2021-09-22T22:12:00Z">
        <w:r w:rsidRPr="00790445">
          <w:rPr>
            <w:rFonts w:ascii="Times New Roman" w:hAnsi="Times New Roman" w:cs="Times New Roman"/>
            <w:sz w:val="22"/>
          </w:rPr>
          <w:t xml:space="preserve"> references from NCBI (https://www.ncbi.nlm.nih.gov/), </w:t>
        </w:r>
        <w:proofErr w:type="spellStart"/>
        <w:r w:rsidRPr="00790445">
          <w:rPr>
            <w:rFonts w:ascii="Times New Roman" w:hAnsi="Times New Roman" w:cs="Times New Roman"/>
            <w:sz w:val="22"/>
          </w:rPr>
          <w:t>FungiDB</w:t>
        </w:r>
        <w:proofErr w:type="spellEnd"/>
        <w:r w:rsidRPr="00790445">
          <w:rPr>
            <w:rFonts w:ascii="Times New Roman" w:hAnsi="Times New Roman" w:cs="Times New Roman"/>
            <w:sz w:val="22"/>
          </w:rPr>
          <w:t xml:space="preserve"> (https://fungidb.org/fungidb/), Ensemble (http://fungi.ensembl.org/index.html), and Broad Institute (https://www.broadinstitute.org/); and was established with the Jellyfish program by counting distinct 31-mer. We discarded all reads of quality less than 20 and shorter than 50 nucleotides, and the other parameters were default. Each query was classified to a </w:t>
        </w:r>
        <w:proofErr w:type="spellStart"/>
        <w:r w:rsidRPr="00790445">
          <w:rPr>
            <w:rFonts w:ascii="Times New Roman" w:hAnsi="Times New Roman" w:cs="Times New Roman"/>
            <w:sz w:val="22"/>
          </w:rPr>
          <w:t>taxon</w:t>
        </w:r>
        <w:proofErr w:type="spellEnd"/>
        <w:r w:rsidRPr="00790445">
          <w:rPr>
            <w:rFonts w:ascii="Times New Roman" w:hAnsi="Times New Roman" w:cs="Times New Roman"/>
            <w:sz w:val="22"/>
          </w:rPr>
          <w:t xml:space="preserve"> with the highest total hits of k-mer matched by pruning the general taxonomic trees affiliated with mapped genomes. The final metagenomic read counts were normalized by multiple methods, rarefied abundance, relative abundance</w:t>
        </w:r>
      </w:ins>
      <w:ins w:id="518" w:author="LIN, Yufeng" w:date="2021-09-23T16:59:00Z">
        <w:r w:rsidR="00274D15">
          <w:rPr>
            <w:rFonts w:ascii="Times New Roman" w:hAnsi="Times New Roman" w:cs="Times New Roman"/>
            <w:sz w:val="22"/>
          </w:rPr>
          <w:t xml:space="preserve"> (see s</w:t>
        </w:r>
        <w:r w:rsidR="00274D15" w:rsidRPr="00790445">
          <w:rPr>
            <w:rFonts w:ascii="Times New Roman" w:hAnsi="Times New Roman" w:cs="Times New Roman"/>
            <w:sz w:val="22"/>
          </w:rPr>
          <w:t xml:space="preserve">upplementary </w:t>
        </w:r>
        <w:commentRangeStart w:id="519"/>
        <w:r w:rsidR="00274D15">
          <w:rPr>
            <w:rFonts w:ascii="Times New Roman" w:hAnsi="Times New Roman" w:cs="Times New Roman"/>
            <w:sz w:val="22"/>
          </w:rPr>
          <w:t>t</w:t>
        </w:r>
        <w:r w:rsidR="00274D15" w:rsidRPr="00790445">
          <w:rPr>
            <w:rFonts w:ascii="Times New Roman" w:hAnsi="Times New Roman" w:cs="Times New Roman"/>
            <w:sz w:val="22"/>
          </w:rPr>
          <w:t xml:space="preserve">able </w:t>
        </w:r>
        <w:commentRangeEnd w:id="519"/>
        <w:r w:rsidR="00274D15" w:rsidRPr="00790445">
          <w:rPr>
            <w:rStyle w:val="CommentReference"/>
            <w:rFonts w:ascii="Times New Roman" w:hAnsi="Times New Roman" w:cs="Times New Roman"/>
            <w:sz w:val="22"/>
            <w:szCs w:val="22"/>
          </w:rPr>
          <w:commentReference w:id="519"/>
        </w:r>
        <w:r w:rsidR="00274D15">
          <w:rPr>
            <w:rFonts w:ascii="Times New Roman" w:hAnsi="Times New Roman" w:cs="Times New Roman"/>
            <w:sz w:val="22"/>
          </w:rPr>
          <w:t>2 and s</w:t>
        </w:r>
        <w:r w:rsidR="00274D15" w:rsidRPr="00790445">
          <w:rPr>
            <w:rFonts w:ascii="Times New Roman" w:hAnsi="Times New Roman" w:cs="Times New Roman"/>
            <w:sz w:val="22"/>
          </w:rPr>
          <w:t xml:space="preserve">upplementary </w:t>
        </w:r>
        <w:commentRangeStart w:id="520"/>
        <w:r w:rsidR="00274D15">
          <w:rPr>
            <w:rFonts w:ascii="Times New Roman" w:hAnsi="Times New Roman" w:cs="Times New Roman"/>
            <w:sz w:val="22"/>
          </w:rPr>
          <w:t>t</w:t>
        </w:r>
        <w:r w:rsidR="00274D15" w:rsidRPr="00790445">
          <w:rPr>
            <w:rFonts w:ascii="Times New Roman" w:hAnsi="Times New Roman" w:cs="Times New Roman"/>
            <w:sz w:val="22"/>
          </w:rPr>
          <w:t xml:space="preserve">able </w:t>
        </w:r>
        <w:commentRangeEnd w:id="520"/>
        <w:r w:rsidR="00274D15" w:rsidRPr="00790445">
          <w:rPr>
            <w:rStyle w:val="CommentReference"/>
            <w:rFonts w:ascii="Times New Roman" w:hAnsi="Times New Roman" w:cs="Times New Roman"/>
            <w:sz w:val="22"/>
            <w:szCs w:val="22"/>
          </w:rPr>
          <w:commentReference w:id="520"/>
        </w:r>
      </w:ins>
      <w:ins w:id="521" w:author="LIN, Yufeng" w:date="2021-09-23T17:09:00Z">
        <w:r w:rsidR="001A7063">
          <w:rPr>
            <w:rFonts w:ascii="Times New Roman" w:hAnsi="Times New Roman" w:cs="Times New Roman"/>
            <w:sz w:val="22"/>
          </w:rPr>
          <w:t>8</w:t>
        </w:r>
      </w:ins>
      <w:ins w:id="522" w:author="LIN, Yufeng" w:date="2021-09-23T16:59:00Z">
        <w:r w:rsidR="00274D15">
          <w:rPr>
            <w:rFonts w:ascii="Times New Roman" w:hAnsi="Times New Roman" w:cs="Times New Roman"/>
            <w:sz w:val="22"/>
          </w:rPr>
          <w:t>)</w:t>
        </w:r>
      </w:ins>
      <w:ins w:id="523" w:author="Thomas Kwong" w:date="2021-09-22T22:12:00Z">
        <w:r w:rsidRPr="00790445">
          <w:rPr>
            <w:rFonts w:ascii="Times New Roman" w:hAnsi="Times New Roman" w:cs="Times New Roman"/>
            <w:sz w:val="22"/>
          </w:rPr>
          <w:t xml:space="preserve">, and </w:t>
        </w:r>
        <w:del w:id="524" w:author="LIN, Yufeng" w:date="2021-09-23T17:57:00Z">
          <w:r w:rsidRPr="00790445" w:rsidDel="002779A9">
            <w:rPr>
              <w:rFonts w:ascii="Times New Roman" w:hAnsi="Times New Roman" w:cs="Times New Roman"/>
              <w:sz w:val="22"/>
            </w:rPr>
            <w:delText>dividing the median of the control group of each feature in various cohorts</w:delText>
          </w:r>
        </w:del>
      </w:ins>
      <w:ins w:id="525" w:author="LIN, Yufeng" w:date="2021-09-23T17:57:00Z">
        <w:r w:rsidR="002779A9">
          <w:rPr>
            <w:rFonts w:ascii="Times New Roman" w:hAnsi="Times New Roman" w:cs="Times New Roman"/>
            <w:sz w:val="22"/>
          </w:rPr>
          <w:t xml:space="preserve">median </w:t>
        </w:r>
        <w:proofErr w:type="spellStart"/>
        <w:r w:rsidR="002779A9">
          <w:rPr>
            <w:rFonts w:ascii="Times New Roman" w:hAnsi="Times New Roman" w:cs="Times New Roman"/>
            <w:sz w:val="22"/>
          </w:rPr>
          <w:t>normailzed</w:t>
        </w:r>
      </w:ins>
      <w:proofErr w:type="spellEnd"/>
      <w:ins w:id="526" w:author="LIN, Yufeng" w:date="2021-09-23T16:59:00Z">
        <w:r w:rsidR="00274D15">
          <w:rPr>
            <w:rFonts w:ascii="Times New Roman" w:hAnsi="Times New Roman" w:cs="Times New Roman"/>
            <w:sz w:val="22"/>
          </w:rPr>
          <w:t>(see s</w:t>
        </w:r>
        <w:r w:rsidR="00274D15" w:rsidRPr="00790445">
          <w:rPr>
            <w:rFonts w:ascii="Times New Roman" w:hAnsi="Times New Roman" w:cs="Times New Roman"/>
            <w:sz w:val="22"/>
          </w:rPr>
          <w:t xml:space="preserve">upplementary </w:t>
        </w:r>
        <w:commentRangeStart w:id="527"/>
        <w:r w:rsidR="00274D15">
          <w:rPr>
            <w:rFonts w:ascii="Times New Roman" w:hAnsi="Times New Roman" w:cs="Times New Roman"/>
            <w:sz w:val="22"/>
          </w:rPr>
          <w:t>t</w:t>
        </w:r>
        <w:r w:rsidR="00274D15" w:rsidRPr="00790445">
          <w:rPr>
            <w:rFonts w:ascii="Times New Roman" w:hAnsi="Times New Roman" w:cs="Times New Roman"/>
            <w:sz w:val="22"/>
          </w:rPr>
          <w:t xml:space="preserve">able </w:t>
        </w:r>
        <w:commentRangeEnd w:id="527"/>
        <w:r w:rsidR="00274D15" w:rsidRPr="00790445">
          <w:rPr>
            <w:rStyle w:val="CommentReference"/>
            <w:rFonts w:ascii="Times New Roman" w:hAnsi="Times New Roman" w:cs="Times New Roman"/>
            <w:sz w:val="22"/>
            <w:szCs w:val="22"/>
          </w:rPr>
          <w:commentReference w:id="527"/>
        </w:r>
        <w:r w:rsidR="00274D15">
          <w:rPr>
            <w:rFonts w:ascii="Times New Roman" w:hAnsi="Times New Roman" w:cs="Times New Roman"/>
            <w:sz w:val="22"/>
          </w:rPr>
          <w:t>3 and s</w:t>
        </w:r>
        <w:r w:rsidR="00274D15" w:rsidRPr="00790445">
          <w:rPr>
            <w:rFonts w:ascii="Times New Roman" w:hAnsi="Times New Roman" w:cs="Times New Roman"/>
            <w:sz w:val="22"/>
          </w:rPr>
          <w:t xml:space="preserve">upplementary </w:t>
        </w:r>
        <w:r w:rsidR="00274D15">
          <w:rPr>
            <w:rFonts w:ascii="Times New Roman" w:hAnsi="Times New Roman" w:cs="Times New Roman"/>
            <w:sz w:val="22"/>
          </w:rPr>
          <w:t>t</w:t>
        </w:r>
        <w:r w:rsidR="00274D15" w:rsidRPr="00790445">
          <w:rPr>
            <w:rFonts w:ascii="Times New Roman" w:hAnsi="Times New Roman" w:cs="Times New Roman"/>
            <w:sz w:val="22"/>
          </w:rPr>
          <w:t>able</w:t>
        </w:r>
      </w:ins>
      <w:ins w:id="528" w:author="LIN, Yufeng" w:date="2021-09-23T17:10:00Z">
        <w:r w:rsidR="001A7063">
          <w:rPr>
            <w:rStyle w:val="CommentReference"/>
            <w:rFonts w:ascii="Times New Roman" w:hAnsi="Times New Roman" w:cs="Times New Roman"/>
            <w:sz w:val="22"/>
            <w:szCs w:val="22"/>
          </w:rPr>
          <w:t xml:space="preserve"> 9</w:t>
        </w:r>
      </w:ins>
      <w:ins w:id="529" w:author="LIN, Yufeng" w:date="2021-09-23T16:59:00Z">
        <w:r w:rsidR="00274D15">
          <w:rPr>
            <w:rFonts w:ascii="Times New Roman" w:hAnsi="Times New Roman" w:cs="Times New Roman"/>
            <w:sz w:val="22"/>
          </w:rPr>
          <w:t>)</w:t>
        </w:r>
      </w:ins>
      <w:ins w:id="530" w:author="Thomas Kwong" w:date="2021-09-22T22:12:00Z">
        <w:r w:rsidRPr="00790445">
          <w:rPr>
            <w:rFonts w:ascii="Times New Roman" w:hAnsi="Times New Roman" w:cs="Times New Roman"/>
            <w:sz w:val="22"/>
          </w:rPr>
          <w:t xml:space="preserve"> with the script (</w:t>
        </w:r>
      </w:ins>
      <w:ins w:id="531" w:author="LIN, Yufeng" w:date="2021-09-23T17:57:00Z">
        <w:r w:rsidR="002779A9">
          <w:rPr>
            <w:rFonts w:ascii="Times New Roman" w:hAnsi="Times New Roman" w:cs="Times New Roman"/>
            <w:sz w:val="22"/>
          </w:rPr>
          <w:fldChar w:fldCharType="begin"/>
        </w:r>
        <w:r w:rsidR="002779A9">
          <w:rPr>
            <w:rFonts w:ascii="Times New Roman" w:hAnsi="Times New Roman" w:cs="Times New Roman"/>
            <w:sz w:val="22"/>
          </w:rPr>
          <w:instrText xml:space="preserve"> HYPERLINK "</w:instrText>
        </w:r>
      </w:ins>
      <w:ins w:id="532" w:author="Thomas Kwong" w:date="2021-09-22T22:12:00Z">
        <w:r w:rsidR="002779A9" w:rsidRPr="00790445">
          <w:rPr>
            <w:rFonts w:ascii="Times New Roman" w:hAnsi="Times New Roman" w:cs="Times New Roman"/>
            <w:sz w:val="22"/>
          </w:rPr>
          <w:instrText>https://github.com/ifanlyn95/multi-CRC-fungi</w:instrText>
        </w:r>
      </w:ins>
      <w:ins w:id="533" w:author="LIN, Yufeng" w:date="2021-09-23T17:57:00Z">
        <w:r w:rsidR="002779A9">
          <w:rPr>
            <w:rFonts w:ascii="Times New Roman" w:hAnsi="Times New Roman" w:cs="Times New Roman"/>
            <w:sz w:val="22"/>
          </w:rPr>
          <w:instrText xml:space="preserve">" </w:instrText>
        </w:r>
        <w:r w:rsidR="002779A9">
          <w:rPr>
            <w:rFonts w:ascii="Times New Roman" w:hAnsi="Times New Roman" w:cs="Times New Roman"/>
            <w:sz w:val="22"/>
          </w:rPr>
          <w:fldChar w:fldCharType="separate"/>
        </w:r>
      </w:ins>
      <w:ins w:id="534" w:author="Thomas Kwong" w:date="2021-09-22T22:12:00Z">
        <w:r w:rsidR="002779A9" w:rsidRPr="006C4A28">
          <w:rPr>
            <w:rStyle w:val="Hyperlink"/>
            <w:rFonts w:ascii="Times New Roman" w:hAnsi="Times New Roman" w:cs="Times New Roman"/>
            <w:sz w:val="22"/>
          </w:rPr>
          <w:t>https://github.com/ifanlyn95/multi-CRC-fungi</w:t>
        </w:r>
      </w:ins>
      <w:ins w:id="535" w:author="LIN, Yufeng" w:date="2021-09-23T17:57:00Z">
        <w:r w:rsidR="002779A9">
          <w:rPr>
            <w:rFonts w:ascii="Times New Roman" w:hAnsi="Times New Roman" w:cs="Times New Roman"/>
            <w:sz w:val="22"/>
          </w:rPr>
          <w:fldChar w:fldCharType="end"/>
        </w:r>
      </w:ins>
      <w:ins w:id="536" w:author="Thomas Kwong" w:date="2021-09-22T22:12:00Z">
        <w:r w:rsidRPr="00790445">
          <w:rPr>
            <w:rFonts w:ascii="Times New Roman" w:hAnsi="Times New Roman" w:cs="Times New Roman"/>
            <w:sz w:val="22"/>
          </w:rPr>
          <w:t>).</w:t>
        </w:r>
      </w:ins>
      <w:ins w:id="537" w:author="LIN, Yufeng" w:date="2021-09-23T17:57:00Z">
        <w:r w:rsidR="002779A9">
          <w:rPr>
            <w:rFonts w:ascii="Times New Roman" w:hAnsi="Times New Roman" w:cs="Times New Roman"/>
            <w:sz w:val="22"/>
          </w:rPr>
          <w:t xml:space="preserve"> </w:t>
        </w:r>
      </w:ins>
      <w:proofErr w:type="gramStart"/>
      <w:ins w:id="538" w:author="LIN, Yufeng" w:date="2021-09-28T16:56:00Z">
        <w:r w:rsidR="00EB3DCC" w:rsidRPr="00EB3DCC">
          <w:rPr>
            <w:rFonts w:ascii="Times New Roman" w:hAnsi="Times New Roman" w:cs="Times New Roman"/>
            <w:sz w:val="22"/>
          </w:rPr>
          <w:t>In order to</w:t>
        </w:r>
        <w:proofErr w:type="gramEnd"/>
        <w:r w:rsidR="00EB3DCC" w:rsidRPr="00EB3DCC">
          <w:rPr>
            <w:rFonts w:ascii="Times New Roman" w:hAnsi="Times New Roman" w:cs="Times New Roman"/>
            <w:sz w:val="22"/>
          </w:rPr>
          <w:t xml:space="preserve"> prevent the denominator from being zero, all zero values will be replaced by the normal distribution with a mean value of one-tenth of the non-zero minimum value and one-hundredth of the non-zero minimum value of the variance</w:t>
        </w:r>
      </w:ins>
      <w:ins w:id="539" w:author="LIN, Yufeng" w:date="2021-09-28T15:44:00Z">
        <w:r w:rsidR="00221DBF">
          <w:rPr>
            <w:rFonts w:ascii="Times New Roman" w:hAnsi="Times New Roman" w:cs="Times New Roman" w:hint="eastAsia"/>
            <w:sz w:val="22"/>
          </w:rPr>
          <w:t>.</w:t>
        </w:r>
        <w:r w:rsidR="00221DBF">
          <w:rPr>
            <w:rFonts w:ascii="Times New Roman" w:hAnsi="Times New Roman" w:cs="Times New Roman"/>
            <w:sz w:val="22"/>
          </w:rPr>
          <w:t xml:space="preserve"> </w:t>
        </w:r>
      </w:ins>
      <w:ins w:id="540" w:author="LIN, Yufeng" w:date="2021-09-23T17:57:00Z">
        <w:r w:rsidR="002779A9">
          <w:rPr>
            <w:rFonts w:ascii="Times New Roman" w:hAnsi="Times New Roman" w:cs="Times New Roman"/>
            <w:sz w:val="22"/>
          </w:rPr>
          <w:t xml:space="preserve">The median normalized means </w:t>
        </w:r>
        <w:r w:rsidR="002779A9" w:rsidRPr="00790445">
          <w:rPr>
            <w:rFonts w:ascii="Times New Roman" w:hAnsi="Times New Roman" w:cs="Times New Roman"/>
            <w:sz w:val="22"/>
          </w:rPr>
          <w:t>dividing the median of the control group of each feature in various cohorts</w:t>
        </w:r>
        <w:r w:rsidR="002779A9">
          <w:rPr>
            <w:rFonts w:ascii="Times New Roman" w:hAnsi="Times New Roman" w:cs="Times New Roman"/>
            <w:sz w:val="22"/>
          </w:rPr>
          <w:t xml:space="preserve"> </w:t>
        </w:r>
        <w:proofErr w:type="gramStart"/>
        <w:r w:rsidR="002779A9">
          <w:rPr>
            <w:rFonts w:ascii="Times New Roman" w:hAnsi="Times New Roman" w:cs="Times New Roman"/>
            <w:sz w:val="22"/>
          </w:rPr>
          <w:t>as :</w:t>
        </w:r>
        <w:proofErr w:type="gramEnd"/>
      </w:ins>
    </w:p>
    <w:p w14:paraId="4DC40CD8" w14:textId="1B6C8D2B" w:rsidR="002779A9" w:rsidRPr="00E15F7E" w:rsidRDefault="00D724EE" w:rsidP="00531B71">
      <w:pPr>
        <w:rPr>
          <w:ins w:id="541" w:author="LIN, Yufeng" w:date="2021-09-23T18:04:00Z"/>
          <w:rFonts w:ascii="Times New Roman" w:hAnsi="Times New Roman" w:cs="Times New Roman"/>
          <w:i/>
          <w:sz w:val="22"/>
          <w:rPrChange w:id="542" w:author="LIN, Yufeng" w:date="2021-09-28T13:53:00Z">
            <w:rPr>
              <w:ins w:id="543" w:author="LIN, Yufeng" w:date="2021-09-23T18:04:00Z"/>
              <w:rFonts w:ascii="Times New Roman" w:hAnsi="Times New Roman" w:cs="Times New Roman"/>
              <w:sz w:val="22"/>
            </w:rPr>
          </w:rPrChange>
        </w:rPr>
      </w:pPr>
      <m:oMathPara>
        <m:oMath>
          <m:sSub>
            <m:sSubPr>
              <m:ctrlPr>
                <w:ins w:id="544" w:author="LIN, Yufeng" w:date="2021-09-23T18:01:00Z">
                  <w:rPr>
                    <w:rFonts w:ascii="Cambria Math" w:hAnsi="Cambria Math" w:cs="Times New Roman"/>
                    <w:i/>
                    <w:sz w:val="22"/>
                  </w:rPr>
                </w:ins>
              </m:ctrlPr>
            </m:sSubPr>
            <m:e>
              <m:r>
                <w:ins w:id="545" w:author="LIN, Yufeng" w:date="2021-09-23T18:01:00Z">
                  <w:rPr>
                    <w:rFonts w:ascii="Cambria Math" w:hAnsi="Cambria Math" w:cs="Times New Roman"/>
                    <w:sz w:val="22"/>
                  </w:rPr>
                  <m:t>MedNorm</m:t>
                </w:ins>
              </m:r>
            </m:e>
            <m:sub>
              <m:r>
                <w:ins w:id="546" w:author="LIN, Yufeng" w:date="2021-09-23T18:01:00Z">
                  <w:rPr>
                    <w:rFonts w:ascii="Cambria Math" w:hAnsi="Cambria Math" w:cs="Times New Roman"/>
                    <w:sz w:val="22"/>
                  </w:rPr>
                  <m:t>i</m:t>
                </w:ins>
              </m:r>
              <m:r>
                <w:ins w:id="547" w:author="LIN, Yufeng" w:date="2021-09-23T18:16:00Z">
                  <w:rPr>
                    <w:rFonts w:ascii="Cambria Math" w:hAnsi="Cambria Math" w:cs="Times New Roman"/>
                    <w:sz w:val="22"/>
                  </w:rPr>
                  <m:t>,j</m:t>
                </w:ins>
              </m:r>
            </m:sub>
          </m:sSub>
          <m:r>
            <w:ins w:id="548" w:author="LIN, Yufeng" w:date="2021-09-23T18:00:00Z">
              <w:rPr>
                <w:rFonts w:ascii="Cambria Math" w:hAnsi="Cambria Math" w:cs="Times New Roman"/>
                <w:sz w:val="22"/>
              </w:rPr>
              <m:t>=</m:t>
            </w:ins>
          </m:r>
          <m:f>
            <m:fPr>
              <m:ctrlPr>
                <w:ins w:id="549" w:author="LIN, Yufeng" w:date="2021-09-23T18:01:00Z">
                  <w:rPr>
                    <w:rFonts w:ascii="Cambria Math" w:hAnsi="Cambria Math" w:cs="Times New Roman"/>
                    <w:i/>
                    <w:sz w:val="22"/>
                  </w:rPr>
                </w:ins>
              </m:ctrlPr>
            </m:fPr>
            <m:num>
              <m:sSub>
                <m:sSubPr>
                  <m:ctrlPr>
                    <w:ins w:id="550" w:author="LIN, Yufeng" w:date="2021-09-23T18:01:00Z">
                      <w:rPr>
                        <w:rFonts w:ascii="Cambria Math" w:hAnsi="Cambria Math" w:cs="Times New Roman"/>
                        <w:i/>
                        <w:sz w:val="22"/>
                      </w:rPr>
                    </w:ins>
                  </m:ctrlPr>
                </m:sSubPr>
                <m:e>
                  <m:r>
                    <w:ins w:id="551" w:author="LIN, Yufeng" w:date="2021-09-23T18:01:00Z">
                      <w:rPr>
                        <w:rFonts w:ascii="Cambria Math" w:hAnsi="Cambria Math" w:cs="Times New Roman"/>
                        <w:sz w:val="22"/>
                      </w:rPr>
                      <m:t>RelAbun</m:t>
                    </w:ins>
                  </m:r>
                </m:e>
                <m:sub>
                  <m:r>
                    <w:ins w:id="552" w:author="LIN, Yufeng" w:date="2021-09-23T18:01:00Z">
                      <w:rPr>
                        <w:rFonts w:ascii="Cambria Math" w:hAnsi="Cambria Math" w:cs="Times New Roman"/>
                        <w:sz w:val="22"/>
                      </w:rPr>
                      <m:t>i</m:t>
                    </w:ins>
                  </m:r>
                  <m:r>
                    <w:ins w:id="553" w:author="LIN, Yufeng" w:date="2021-09-23T18:16:00Z">
                      <w:rPr>
                        <w:rFonts w:ascii="Cambria Math" w:hAnsi="Cambria Math" w:cs="Times New Roman"/>
                        <w:sz w:val="22"/>
                      </w:rPr>
                      <m:t>,j</m:t>
                    </w:ins>
                  </m:r>
                </m:sub>
              </m:sSub>
            </m:num>
            <m:den>
              <m:r>
                <w:ins w:id="554" w:author="LIN, Yufeng" w:date="2021-09-24T09:27:00Z">
                  <w:rPr>
                    <w:rFonts w:ascii="Cambria Math" w:hAnsi="Cambria Math" w:cs="Times New Roman"/>
                    <w:sz w:val="22"/>
                  </w:rPr>
                  <m:t>m</m:t>
                </w:ins>
              </m:r>
              <m:r>
                <w:ins w:id="555" w:author="LIN, Yufeng" w:date="2021-09-24T09:17:00Z">
                  <w:rPr>
                    <w:rFonts w:ascii="Cambria Math" w:hAnsi="Cambria Math" w:cs="Times New Roman"/>
                    <w:sz w:val="22"/>
                  </w:rPr>
                  <m:t>edian(</m:t>
                </w:ins>
              </m:r>
              <m:sSub>
                <m:sSubPr>
                  <m:ctrlPr>
                    <w:ins w:id="556" w:author="LIN, Yufeng" w:date="2021-09-23T18:04:00Z">
                      <w:rPr>
                        <w:rFonts w:ascii="Cambria Math" w:hAnsi="Cambria Math" w:cs="Times New Roman"/>
                        <w:i/>
                        <w:sz w:val="22"/>
                      </w:rPr>
                    </w:ins>
                  </m:ctrlPr>
                </m:sSubPr>
                <m:e>
                  <m:r>
                    <w:ins w:id="557" w:author="LIN, Yufeng" w:date="2021-09-23T18:04:00Z">
                      <w:rPr>
                        <w:rFonts w:ascii="Cambria Math" w:hAnsi="Cambria Math" w:cs="Times New Roman"/>
                        <w:sz w:val="22"/>
                      </w:rPr>
                      <m:t>RelAbun</m:t>
                    </w:ins>
                  </m:r>
                </m:e>
                <m:sub>
                  <m:r>
                    <w:ins w:id="558" w:author="LIN, Yufeng" w:date="2021-09-28T13:27:00Z">
                      <w:rPr>
                        <w:rFonts w:ascii="Cambria Math" w:hAnsi="Cambria Math" w:cs="Times New Roman"/>
                        <w:sz w:val="22"/>
                      </w:rPr>
                      <m:t>l</m:t>
                    </w:ins>
                  </m:r>
                  <m:r>
                    <w:ins w:id="559" w:author="LIN, Yufeng" w:date="2021-09-23T18:16:00Z">
                      <w:rPr>
                        <w:rFonts w:ascii="Cambria Math" w:hAnsi="Cambria Math" w:cs="Times New Roman"/>
                        <w:sz w:val="22"/>
                      </w:rPr>
                      <m:t>,j</m:t>
                    </w:ins>
                  </m:r>
                </m:sub>
              </m:sSub>
              <m:r>
                <w:ins w:id="560" w:author="LIN, Yufeng" w:date="2021-09-24T09:17:00Z">
                  <w:rPr>
                    <w:rFonts w:ascii="Cambria Math" w:hAnsi="Cambria Math" w:cs="Times New Roman"/>
                    <w:sz w:val="22"/>
                  </w:rPr>
                  <m:t>)</m:t>
                </w:ins>
              </m:r>
            </m:den>
          </m:f>
          <m:r>
            <w:ins w:id="561" w:author="LIN, Yufeng" w:date="2021-09-28T13:52:00Z">
              <w:rPr>
                <w:rFonts w:ascii="Cambria Math" w:hAnsi="Cambria Math" w:cs="Times New Roman"/>
                <w:sz w:val="22"/>
              </w:rPr>
              <m:t xml:space="preserve">     , l</m:t>
            </w:ins>
          </m:r>
          <m:r>
            <w:ins w:id="562" w:author="LIN, Yufeng" w:date="2021-09-28T13:53:00Z">
              <w:rPr>
                <w:rFonts w:ascii="Cambria Math" w:hAnsi="Cambria Math" w:cs="Times New Roman"/>
                <w:sz w:val="22"/>
              </w:rPr>
              <m:t>=1, 2,…n</m:t>
            </w:ins>
          </m:r>
        </m:oMath>
      </m:oMathPara>
    </w:p>
    <w:p w14:paraId="35A89214" w14:textId="3BD3AB30" w:rsidR="002779A9" w:rsidRPr="002779A9" w:rsidRDefault="00D724EE">
      <w:pPr>
        <w:ind w:left="110" w:hangingChars="50" w:hanging="110"/>
        <w:rPr>
          <w:ins w:id="563" w:author="Thomas Kwong" w:date="2021-09-22T22:12:00Z"/>
          <w:rFonts w:ascii="Times New Roman" w:hAnsi="Times New Roman" w:cs="Times New Roman"/>
          <w:sz w:val="22"/>
        </w:rPr>
        <w:pPrChange w:id="564" w:author="LIN, Yufeng" w:date="2021-09-24T09:22:00Z">
          <w:pPr/>
        </w:pPrChange>
      </w:pPr>
      <m:oMath>
        <m:sSub>
          <m:sSubPr>
            <m:ctrlPr>
              <w:ins w:id="565" w:author="LIN, Yufeng" w:date="2021-09-23T18:04:00Z">
                <w:rPr>
                  <w:rFonts w:ascii="Cambria Math" w:hAnsi="Cambria Math" w:cs="Times New Roman"/>
                  <w:i/>
                  <w:sz w:val="22"/>
                </w:rPr>
              </w:ins>
            </m:ctrlPr>
          </m:sSubPr>
          <m:e>
            <m:r>
              <w:ins w:id="566" w:author="LIN, Yufeng" w:date="2021-09-23T18:04:00Z">
                <w:rPr>
                  <w:rFonts w:ascii="Cambria Math" w:hAnsi="Cambria Math" w:cs="Times New Roman"/>
                  <w:sz w:val="22"/>
                </w:rPr>
                <m:t>RelAbun</m:t>
              </w:ins>
            </m:r>
          </m:e>
          <m:sub>
            <m:r>
              <w:ins w:id="567" w:author="LIN, Yufeng" w:date="2021-09-23T18:04:00Z">
                <w:rPr>
                  <w:rFonts w:ascii="Cambria Math" w:hAnsi="Cambria Math" w:cs="Times New Roman"/>
                  <w:sz w:val="22"/>
                </w:rPr>
                <m:t>i</m:t>
              </w:ins>
            </m:r>
            <m:r>
              <w:ins w:id="568" w:author="LIN, Yufeng" w:date="2021-09-23T18:20:00Z">
                <w:rPr>
                  <w:rFonts w:ascii="Cambria Math" w:hAnsi="Cambria Math" w:cs="Times New Roman"/>
                  <w:sz w:val="22"/>
                </w:rPr>
                <m:t>, j</m:t>
              </w:ins>
            </m:r>
          </m:sub>
        </m:sSub>
      </m:oMath>
      <w:ins w:id="569" w:author="LIN, Yufeng" w:date="2021-09-23T18:04:00Z">
        <w:r w:rsidR="002779A9">
          <w:rPr>
            <w:rFonts w:ascii="Times New Roman" w:hAnsi="Times New Roman" w:cs="Times New Roman" w:hint="eastAsia"/>
            <w:sz w:val="22"/>
          </w:rPr>
          <w:t>:</w:t>
        </w:r>
        <w:r w:rsidR="002779A9">
          <w:rPr>
            <w:rFonts w:ascii="Times New Roman" w:hAnsi="Times New Roman" w:cs="Times New Roman"/>
            <w:sz w:val="22"/>
          </w:rPr>
          <w:t xml:space="preserve"> means the relative abundance of </w:t>
        </w:r>
      </w:ins>
      <w:ins w:id="570" w:author="LIN, Yufeng" w:date="2021-09-28T13:06:00Z">
        <w:r w:rsidR="004314C2">
          <w:rPr>
            <w:rFonts w:ascii="Times New Roman" w:hAnsi="Times New Roman" w:cs="Times New Roman"/>
            <w:sz w:val="22"/>
          </w:rPr>
          <w:t>fungi</w:t>
        </w:r>
      </w:ins>
      <w:ins w:id="571" w:author="LIN, Yufeng" w:date="2021-09-23T18:05:00Z">
        <w:r w:rsidR="002779A9">
          <w:rPr>
            <w:rFonts w:ascii="Times New Roman" w:hAnsi="Times New Roman" w:cs="Times New Roman"/>
            <w:sz w:val="22"/>
          </w:rPr>
          <w:t xml:space="preserve"> or bacteria</w:t>
        </w:r>
      </w:ins>
      <w:ins w:id="572" w:author="LIN, Yufeng" w:date="2021-09-23T18:15:00Z">
        <w:r w:rsidR="00F76818">
          <w:rPr>
            <w:rFonts w:ascii="Times New Roman" w:hAnsi="Times New Roman" w:cs="Times New Roman"/>
            <w:sz w:val="22"/>
          </w:rPr>
          <w:t xml:space="preserve"> </w:t>
        </w:r>
      </w:ins>
      <m:oMath>
        <m:r>
          <w:ins w:id="573" w:author="LIN, Yufeng" w:date="2021-09-23T18:20:00Z">
            <w:rPr>
              <w:rFonts w:ascii="Cambria Math" w:hAnsi="Cambria Math" w:cs="Times New Roman"/>
              <w:sz w:val="22"/>
            </w:rPr>
            <m:t>j</m:t>
          </w:ins>
        </m:r>
      </m:oMath>
      <w:ins w:id="574" w:author="LIN, Yufeng" w:date="2021-09-23T18:05:00Z">
        <w:r w:rsidR="002779A9">
          <w:rPr>
            <w:rFonts w:ascii="Times New Roman" w:hAnsi="Times New Roman" w:cs="Times New Roman"/>
            <w:sz w:val="22"/>
          </w:rPr>
          <w:t xml:space="preserve"> in sample</w:t>
        </w:r>
      </w:ins>
      <w:ins w:id="575" w:author="LIN, Yufeng" w:date="2021-09-23T18:06:00Z">
        <w:r w:rsidR="002779A9">
          <w:rPr>
            <w:rFonts w:ascii="Times New Roman" w:hAnsi="Times New Roman" w:cs="Times New Roman"/>
            <w:sz w:val="22"/>
          </w:rPr>
          <w:t xml:space="preserve"> </w:t>
        </w:r>
      </w:ins>
      <m:oMath>
        <m:r>
          <w:ins w:id="576" w:author="LIN, Yufeng" w:date="2021-09-23T18:20:00Z">
            <w:rPr>
              <w:rFonts w:ascii="Cambria Math" w:hAnsi="Cambria Math" w:cs="Times New Roman"/>
              <w:sz w:val="22"/>
            </w:rPr>
            <m:t>i</m:t>
          </w:ins>
        </m:r>
      </m:oMath>
      <w:ins w:id="577" w:author="LIN, Yufeng" w:date="2021-09-23T18:05:00Z">
        <w:r w:rsidR="002779A9">
          <w:rPr>
            <w:rFonts w:ascii="Times New Roman" w:hAnsi="Times New Roman" w:cs="Times New Roman"/>
            <w:sz w:val="22"/>
          </w:rPr>
          <w:t>, which</w:t>
        </w:r>
      </w:ins>
      <w:ins w:id="578" w:author="LIN, Yufeng" w:date="2021-09-24T09:26:00Z">
        <w:r w:rsidR="003A57AB">
          <w:rPr>
            <w:rFonts w:ascii="Times New Roman" w:hAnsi="Times New Roman" w:cs="Times New Roman"/>
            <w:sz w:val="22"/>
          </w:rPr>
          <w:t xml:space="preserve"> </w:t>
        </w:r>
      </w:ins>
      <w:ins w:id="579" w:author="LIN, Yufeng" w:date="2021-09-23T18:05:00Z">
        <w:r w:rsidR="002779A9">
          <w:rPr>
            <w:rFonts w:ascii="Times New Roman" w:hAnsi="Times New Roman" w:cs="Times New Roman"/>
            <w:sz w:val="22"/>
          </w:rPr>
          <w:t>belong</w:t>
        </w:r>
      </w:ins>
      <w:ins w:id="580" w:author="LIN, Yufeng" w:date="2021-09-23T18:06:00Z">
        <w:r w:rsidR="002779A9">
          <w:rPr>
            <w:rFonts w:ascii="Times New Roman" w:hAnsi="Times New Roman" w:cs="Times New Roman"/>
            <w:sz w:val="22"/>
          </w:rPr>
          <w:t xml:space="preserve">s to cohort </w:t>
        </w:r>
      </w:ins>
      <m:oMath>
        <m:r>
          <w:ins w:id="581" w:author="LIN, Yufeng" w:date="2021-09-23T18:20:00Z">
            <w:rPr>
              <w:rFonts w:ascii="Cambria Math" w:hAnsi="Cambria Math" w:cs="Times New Roman"/>
              <w:sz w:val="22"/>
            </w:rPr>
            <m:t>k</m:t>
          </w:ins>
        </m:r>
      </m:oMath>
      <w:ins w:id="582" w:author="LIN, Yufeng" w:date="2021-09-23T18:05:00Z">
        <w:r w:rsidR="002779A9">
          <w:rPr>
            <w:rFonts w:ascii="Times New Roman" w:hAnsi="Times New Roman" w:cs="Times New Roman"/>
            <w:sz w:val="22"/>
          </w:rPr>
          <w:t>.</w:t>
        </w:r>
      </w:ins>
      <w:ins w:id="583" w:author="LIN, Yufeng" w:date="2021-09-24T09:22:00Z">
        <w:r w:rsidR="00626B9C">
          <w:rPr>
            <w:rFonts w:ascii="Times New Roman" w:hAnsi="Times New Roman" w:cs="Times New Roman"/>
            <w:sz w:val="22"/>
          </w:rPr>
          <w:t xml:space="preserve"> </w:t>
        </w:r>
      </w:ins>
      <w:ins w:id="584" w:author="LIN, Yufeng" w:date="2021-09-24T09:24:00Z">
        <w:r w:rsidR="00626B9C">
          <w:rPr>
            <w:rFonts w:ascii="Times New Roman" w:hAnsi="Times New Roman" w:cs="Times New Roman"/>
            <w:sz w:val="22"/>
          </w:rPr>
          <w:t xml:space="preserve">While </w:t>
        </w:r>
      </w:ins>
      <w:ins w:id="585" w:author="LIN, Yufeng" w:date="2021-09-24T09:22:00Z">
        <w:r w:rsidR="00626B9C">
          <w:rPr>
            <w:rFonts w:ascii="Times New Roman" w:hAnsi="Times New Roman" w:cs="Times New Roman"/>
            <w:sz w:val="22"/>
          </w:rPr>
          <w:t xml:space="preserve">cohort </w:t>
        </w:r>
      </w:ins>
      <m:oMath>
        <m:r>
          <w:ins w:id="586" w:author="LIN, Yufeng" w:date="2021-09-24T09:25:00Z">
            <w:rPr>
              <w:rFonts w:ascii="Cambria Math" w:hAnsi="Cambria Math" w:cs="Times New Roman"/>
              <w:sz w:val="22"/>
            </w:rPr>
            <m:t>k</m:t>
          </w:ins>
        </m:r>
      </m:oMath>
      <w:ins w:id="587" w:author="LIN, Yufeng" w:date="2021-09-24T09:22:00Z">
        <w:r w:rsidR="00626B9C">
          <w:rPr>
            <w:rFonts w:ascii="Times New Roman" w:hAnsi="Times New Roman" w:cs="Times New Roman"/>
            <w:sz w:val="22"/>
          </w:rPr>
          <w:t xml:space="preserve"> </w:t>
        </w:r>
      </w:ins>
      <w:ins w:id="588" w:author="LIN, Yufeng" w:date="2021-09-24T09:28:00Z">
        <w:r w:rsidR="00870917">
          <w:rPr>
            <w:rFonts w:ascii="Times New Roman" w:hAnsi="Times New Roman" w:cs="Times New Roman"/>
            <w:sz w:val="22"/>
          </w:rPr>
          <w:t>has ex</w:t>
        </w:r>
      </w:ins>
      <w:ins w:id="589" w:author="LIN, Yufeng" w:date="2021-09-24T09:29:00Z">
        <w:r w:rsidR="00870917">
          <w:rPr>
            <w:rFonts w:ascii="Times New Roman" w:hAnsi="Times New Roman" w:cs="Times New Roman"/>
            <w:sz w:val="22"/>
          </w:rPr>
          <w:t xml:space="preserve">actly </w:t>
        </w:r>
      </w:ins>
      <w:ins w:id="590" w:author="LIN, Yufeng" w:date="2021-09-24T09:24:00Z">
        <w:r w:rsidR="00626B9C">
          <w:rPr>
            <w:rFonts w:ascii="Times New Roman" w:hAnsi="Times New Roman" w:cs="Times New Roman"/>
            <w:sz w:val="22"/>
          </w:rPr>
          <w:t xml:space="preserve">sample </w:t>
        </w:r>
      </w:ins>
      <m:oMath>
        <m:r>
          <w:ins w:id="591" w:author="LIN, Yufeng" w:date="2021-09-24T09:25:00Z">
            <w:rPr>
              <w:rFonts w:ascii="Cambria Math" w:hAnsi="Cambria Math" w:cs="Times New Roman"/>
              <w:sz w:val="22"/>
            </w:rPr>
            <m:t>1</m:t>
          </w:ins>
        </m:r>
      </m:oMath>
      <w:ins w:id="592" w:author="LIN, Yufeng" w:date="2021-09-24T09:24:00Z">
        <w:r w:rsidR="00626B9C">
          <w:rPr>
            <w:rFonts w:ascii="Times New Roman" w:hAnsi="Times New Roman" w:cs="Times New Roman"/>
            <w:sz w:val="22"/>
          </w:rPr>
          <w:t xml:space="preserve"> to sample </w:t>
        </w:r>
      </w:ins>
      <m:oMath>
        <m:r>
          <w:ins w:id="593" w:author="LIN, Yufeng" w:date="2021-09-24T09:25:00Z">
            <w:rPr>
              <w:rFonts w:ascii="Cambria Math" w:hAnsi="Cambria Math" w:cs="Times New Roman"/>
              <w:sz w:val="22"/>
            </w:rPr>
            <m:t>n</m:t>
          </w:ins>
        </m:r>
      </m:oMath>
      <w:ins w:id="594" w:author="LIN, Yufeng" w:date="2021-09-24T09:24:00Z">
        <w:r w:rsidR="00626B9C">
          <w:rPr>
            <w:rFonts w:ascii="Times New Roman" w:hAnsi="Times New Roman" w:cs="Times New Roman"/>
            <w:sz w:val="22"/>
          </w:rPr>
          <w:t>.</w:t>
        </w:r>
      </w:ins>
    </w:p>
    <w:p w14:paraId="76FAD842" w14:textId="77777777" w:rsidR="00531B71" w:rsidRPr="00790445" w:rsidRDefault="00531B71" w:rsidP="00B84FC5">
      <w:pPr>
        <w:pStyle w:val="title20825"/>
        <w:rPr>
          <w:ins w:id="595" w:author="Thomas Kwong" w:date="2021-09-22T22:12:00Z"/>
        </w:rPr>
      </w:pPr>
      <w:ins w:id="596" w:author="Thomas Kwong" w:date="2021-09-22T22:12:00Z">
        <w:r w:rsidRPr="00790445">
          <w:t>Feature selections criteria</w:t>
        </w:r>
      </w:ins>
    </w:p>
    <w:p w14:paraId="104755D0" w14:textId="458B42EE" w:rsidR="00531B71" w:rsidRPr="00790445" w:rsidRDefault="00531B71" w:rsidP="00531B71">
      <w:pPr>
        <w:rPr>
          <w:ins w:id="597" w:author="Thomas Kwong" w:date="2021-09-22T22:12:00Z"/>
          <w:rFonts w:ascii="Times New Roman" w:hAnsi="Times New Roman" w:cs="Times New Roman"/>
          <w:sz w:val="22"/>
        </w:rPr>
      </w:pPr>
      <w:ins w:id="598" w:author="Thomas Kwong" w:date="2021-09-22T22:12:00Z">
        <w:r w:rsidRPr="00790445">
          <w:rPr>
            <w:rFonts w:ascii="Times New Roman" w:hAnsi="Times New Roman" w:cs="Times New Roman"/>
            <w:sz w:val="22"/>
          </w:rPr>
          <w:t xml:space="preserve">We had three criteria to select the potential candidates, whether it is bacteria or </w:t>
        </w:r>
        <w:del w:id="599" w:author="LIN, Yufeng" w:date="2021-09-28T13:06:00Z">
          <w:r w:rsidRPr="00790445" w:rsidDel="004314C2">
            <w:rPr>
              <w:rFonts w:ascii="Times New Roman" w:hAnsi="Times New Roman" w:cs="Times New Roman"/>
              <w:sz w:val="22"/>
            </w:rPr>
            <w:delText>micro-eukaryotes</w:delText>
          </w:r>
        </w:del>
      </w:ins>
      <w:ins w:id="600" w:author="LIN, Yufeng" w:date="2021-09-28T13:06:00Z">
        <w:r w:rsidR="004314C2">
          <w:rPr>
            <w:rFonts w:ascii="Times New Roman" w:hAnsi="Times New Roman" w:cs="Times New Roman"/>
            <w:sz w:val="22"/>
          </w:rPr>
          <w:t>fungi</w:t>
        </w:r>
      </w:ins>
      <w:ins w:id="601" w:author="Thomas Kwong" w:date="2021-09-22T22:12:00Z">
        <w:r w:rsidRPr="00790445">
          <w:rPr>
            <w:rFonts w:ascii="Times New Roman" w:hAnsi="Times New Roman" w:cs="Times New Roman"/>
            <w:sz w:val="22"/>
          </w:rPr>
          <w:t xml:space="preserve">. In the most beginning, we excluded the rarefied candidates with an average abundance of less than 0.1% in all </w:t>
        </w:r>
        <w:del w:id="602" w:author="LIN, Yufeng" w:date="2021-09-28T13:06:00Z">
          <w:r w:rsidRPr="00790445" w:rsidDel="004314C2">
            <w:rPr>
              <w:rFonts w:ascii="Times New Roman" w:hAnsi="Times New Roman" w:cs="Times New Roman"/>
              <w:sz w:val="22"/>
            </w:rPr>
            <w:delText>micro-eukaryotes</w:delText>
          </w:r>
        </w:del>
      </w:ins>
      <w:ins w:id="603" w:author="LIN, Yufeng" w:date="2021-09-28T13:06:00Z">
        <w:r w:rsidR="004314C2">
          <w:rPr>
            <w:rFonts w:ascii="Times New Roman" w:hAnsi="Times New Roman" w:cs="Times New Roman"/>
            <w:sz w:val="22"/>
          </w:rPr>
          <w:t>fungi</w:t>
        </w:r>
      </w:ins>
      <w:ins w:id="604" w:author="Thomas Kwong" w:date="2021-09-22T22:12:00Z">
        <w:r w:rsidRPr="00790445">
          <w:rPr>
            <w:rFonts w:ascii="Times New Roman" w:hAnsi="Times New Roman" w:cs="Times New Roman"/>
            <w:sz w:val="22"/>
          </w:rPr>
          <w:t>. We selected the same trend features (SSTF), required more than 3/4 cohorts (not less than six cohorts) to perform the same trends. And the log2 of Multiple Median Fold Change (log</w:t>
        </w:r>
        <w:r w:rsidRPr="00790445">
          <w:rPr>
            <w:rFonts w:ascii="Times New Roman" w:hAnsi="Times New Roman" w:cs="Times New Roman"/>
            <w:sz w:val="22"/>
            <w:vertAlign w:val="subscript"/>
          </w:rPr>
          <w:t>2</w:t>
        </w:r>
        <w:r w:rsidRPr="00790445">
          <w:rPr>
            <w:rFonts w:ascii="Times New Roman" w:hAnsi="Times New Roman" w:cs="Times New Roman"/>
            <w:sz w:val="22"/>
          </w:rPr>
          <w:t>MultMedFC) was the evaluation index of SSTF. We define the log</w:t>
        </w:r>
        <w:r w:rsidRPr="00790445">
          <w:rPr>
            <w:rFonts w:ascii="Times New Roman" w:hAnsi="Times New Roman" w:cs="Times New Roman"/>
            <w:sz w:val="22"/>
            <w:vertAlign w:val="subscript"/>
          </w:rPr>
          <w:t>2</w:t>
        </w:r>
        <w:r w:rsidRPr="00790445">
          <w:rPr>
            <w:rFonts w:ascii="Times New Roman" w:hAnsi="Times New Roman" w:cs="Times New Roman"/>
            <w:sz w:val="22"/>
          </w:rPr>
          <w:t>MultMedFC as:</w:t>
        </w:r>
      </w:ins>
    </w:p>
    <w:p w14:paraId="1BB3CD87" w14:textId="77777777" w:rsidR="00531B71" w:rsidRPr="00790445" w:rsidRDefault="00D724EE" w:rsidP="00531B71">
      <w:pPr>
        <w:rPr>
          <w:ins w:id="605" w:author="Thomas Kwong" w:date="2021-09-22T22:12:00Z"/>
          <w:rFonts w:ascii="Times New Roman" w:hAnsi="Times New Roman" w:cs="Times New Roman"/>
          <w:sz w:val="22"/>
        </w:rPr>
      </w:pPr>
      <m:oMathPara>
        <m:oMath>
          <m:sSub>
            <m:sSubPr>
              <m:ctrlPr>
                <w:ins w:id="606" w:author="Thomas Kwong" w:date="2021-09-22T22:12:00Z">
                  <w:rPr>
                    <w:rFonts w:ascii="Cambria Math" w:hAnsi="Cambria Math" w:cs="Times New Roman"/>
                    <w:i/>
                    <w:sz w:val="22"/>
                  </w:rPr>
                </w:ins>
              </m:ctrlPr>
            </m:sSubPr>
            <m:e>
              <m:sSub>
                <m:sSubPr>
                  <m:ctrlPr>
                    <w:ins w:id="607" w:author="Thomas Kwong" w:date="2021-09-22T22:12:00Z">
                      <w:rPr>
                        <w:rFonts w:ascii="Cambria Math" w:hAnsi="Cambria Math" w:cs="Times New Roman"/>
                        <w:i/>
                        <w:sz w:val="22"/>
                      </w:rPr>
                    </w:ins>
                  </m:ctrlPr>
                </m:sSubPr>
                <m:e>
                  <m:r>
                    <w:ins w:id="608" w:author="Thomas Kwong" w:date="2021-09-22T22:12:00Z">
                      <w:rPr>
                        <w:rFonts w:ascii="Cambria Math" w:hAnsi="Cambria Math" w:cs="Times New Roman"/>
                        <w:sz w:val="22"/>
                      </w:rPr>
                      <m:t>log</m:t>
                    </w:ins>
                  </m:r>
                </m:e>
                <m:sub>
                  <m:r>
                    <w:ins w:id="609" w:author="Thomas Kwong" w:date="2021-09-22T22:12:00Z">
                      <w:rPr>
                        <w:rFonts w:ascii="Cambria Math" w:hAnsi="Cambria Math" w:cs="Times New Roman"/>
                        <w:sz w:val="22"/>
                      </w:rPr>
                      <m:t>2</m:t>
                    </w:ins>
                  </m:r>
                </m:sub>
              </m:sSub>
              <m:d>
                <m:dPr>
                  <m:ctrlPr>
                    <w:ins w:id="610" w:author="Thomas Kwong" w:date="2021-09-22T22:12:00Z">
                      <w:rPr>
                        <w:rFonts w:ascii="Cambria Math" w:hAnsi="Cambria Math" w:cs="Times New Roman"/>
                        <w:i/>
                        <w:sz w:val="22"/>
                      </w:rPr>
                    </w:ins>
                  </m:ctrlPr>
                </m:dPr>
                <m:e>
                  <m:r>
                    <w:ins w:id="611" w:author="Thomas Kwong" w:date="2021-09-22T22:12:00Z">
                      <w:rPr>
                        <w:rFonts w:ascii="Cambria Math" w:hAnsi="Cambria Math" w:cs="Times New Roman"/>
                        <w:sz w:val="22"/>
                      </w:rPr>
                      <m:t>MultMedFC</m:t>
                    </w:ins>
                  </m:r>
                </m:e>
              </m:d>
            </m:e>
            <m:sub>
              <m:r>
                <w:ins w:id="612" w:author="Thomas Kwong" w:date="2021-09-22T22:12:00Z">
                  <w:rPr>
                    <w:rFonts w:ascii="Cambria Math" w:hAnsi="Cambria Math" w:cs="Times New Roman"/>
                    <w:sz w:val="22"/>
                  </w:rPr>
                  <m:t>i</m:t>
                </w:ins>
              </m:r>
            </m:sub>
          </m:sSub>
          <m:r>
            <w:ins w:id="613" w:author="Thomas Kwong" w:date="2021-09-22T22:12:00Z">
              <w:rPr>
                <w:rFonts w:ascii="Cambria Math" w:hAnsi="Cambria Math" w:cs="Times New Roman"/>
                <w:sz w:val="22"/>
              </w:rPr>
              <m:t>=</m:t>
            </w:ins>
          </m:r>
          <m:sSub>
            <m:sSubPr>
              <m:ctrlPr>
                <w:ins w:id="614" w:author="Thomas Kwong" w:date="2021-09-22T22:12:00Z">
                  <w:rPr>
                    <w:rFonts w:ascii="Cambria Math" w:hAnsi="Cambria Math" w:cs="Times New Roman"/>
                    <w:i/>
                    <w:sz w:val="22"/>
                  </w:rPr>
                </w:ins>
              </m:ctrlPr>
            </m:sSubPr>
            <m:e>
              <m:r>
                <w:ins w:id="615" w:author="Thomas Kwong" w:date="2021-09-22T22:12:00Z">
                  <w:rPr>
                    <w:rFonts w:ascii="Cambria Math" w:hAnsi="Cambria Math" w:cs="Times New Roman"/>
                    <w:sz w:val="22"/>
                  </w:rPr>
                  <m:t>log</m:t>
                </w:ins>
              </m:r>
            </m:e>
            <m:sub>
              <m:r>
                <w:ins w:id="616" w:author="Thomas Kwong" w:date="2021-09-22T22:12:00Z">
                  <w:rPr>
                    <w:rFonts w:ascii="Cambria Math" w:hAnsi="Cambria Math" w:cs="Times New Roman"/>
                    <w:sz w:val="22"/>
                  </w:rPr>
                  <m:t>2</m:t>
                </w:ins>
              </m:r>
            </m:sub>
          </m:sSub>
          <m:r>
            <w:ins w:id="617" w:author="Thomas Kwong" w:date="2021-09-22T22:12:00Z">
              <w:rPr>
                <w:rFonts w:ascii="Cambria Math" w:hAnsi="Cambria Math" w:cs="Times New Roman"/>
                <w:sz w:val="22"/>
              </w:rPr>
              <m:t>(median(</m:t>
            </w:ins>
          </m:r>
          <m:nary>
            <m:naryPr>
              <m:chr m:val="∑"/>
              <m:limLoc m:val="undOvr"/>
              <m:ctrlPr>
                <w:ins w:id="618" w:author="Thomas Kwong" w:date="2021-09-22T22:12:00Z">
                  <w:rPr>
                    <w:rFonts w:ascii="Cambria Math" w:hAnsi="Cambria Math" w:cs="Times New Roman"/>
                    <w:i/>
                    <w:sz w:val="22"/>
                  </w:rPr>
                </w:ins>
              </m:ctrlPr>
            </m:naryPr>
            <m:sub>
              <m:r>
                <w:ins w:id="619" w:author="Thomas Kwong" w:date="2021-09-22T22:12:00Z">
                  <w:rPr>
                    <w:rFonts w:ascii="Cambria Math" w:hAnsi="Cambria Math" w:cs="Times New Roman"/>
                    <w:sz w:val="22"/>
                  </w:rPr>
                  <m:t>j=1</m:t>
                </w:ins>
              </m:r>
            </m:sub>
            <m:sup>
              <m:sSub>
                <m:sSubPr>
                  <m:ctrlPr>
                    <w:ins w:id="620" w:author="Thomas Kwong" w:date="2021-09-22T22:12:00Z">
                      <w:rPr>
                        <w:rFonts w:ascii="Cambria Math" w:hAnsi="Cambria Math" w:cs="Times New Roman"/>
                        <w:i/>
                        <w:sz w:val="22"/>
                      </w:rPr>
                    </w:ins>
                  </m:ctrlPr>
                </m:sSubPr>
                <m:e>
                  <m:r>
                    <w:ins w:id="621" w:author="Thomas Kwong" w:date="2021-09-22T22:12:00Z">
                      <w:rPr>
                        <w:rFonts w:ascii="Cambria Math" w:hAnsi="Cambria Math" w:cs="Times New Roman"/>
                        <w:sz w:val="22"/>
                      </w:rPr>
                      <m:t>n</m:t>
                    </w:ins>
                  </m:r>
                </m:e>
                <m:sub>
                  <m:r>
                    <w:ins w:id="622" w:author="Thomas Kwong" w:date="2021-09-22T22:12:00Z">
                      <w:rPr>
                        <w:rFonts w:ascii="Cambria Math" w:hAnsi="Cambria Math" w:cs="Times New Roman"/>
                        <w:sz w:val="22"/>
                      </w:rPr>
                      <m:t>crc</m:t>
                    </w:ins>
                  </m:r>
                </m:sub>
              </m:sSub>
            </m:sup>
            <m:e>
              <m:nary>
                <m:naryPr>
                  <m:chr m:val="∑"/>
                  <m:limLoc m:val="undOvr"/>
                  <m:ctrlPr>
                    <w:ins w:id="623" w:author="Thomas Kwong" w:date="2021-09-22T22:12:00Z">
                      <w:rPr>
                        <w:rFonts w:ascii="Cambria Math" w:hAnsi="Cambria Math" w:cs="Times New Roman"/>
                        <w:i/>
                        <w:sz w:val="22"/>
                      </w:rPr>
                    </w:ins>
                  </m:ctrlPr>
                </m:naryPr>
                <m:sub>
                  <m:r>
                    <w:ins w:id="624" w:author="Thomas Kwong" w:date="2021-09-22T22:12:00Z">
                      <w:rPr>
                        <w:rFonts w:ascii="Cambria Math" w:hAnsi="Cambria Math" w:cs="Times New Roman"/>
                        <w:sz w:val="22"/>
                      </w:rPr>
                      <m:t>k=1</m:t>
                    </w:ins>
                  </m:r>
                </m:sub>
                <m:sup>
                  <m:sSub>
                    <m:sSubPr>
                      <m:ctrlPr>
                        <w:ins w:id="625" w:author="Thomas Kwong" w:date="2021-09-22T22:12:00Z">
                          <w:rPr>
                            <w:rFonts w:ascii="Cambria Math" w:hAnsi="Cambria Math" w:cs="Times New Roman"/>
                            <w:i/>
                            <w:sz w:val="22"/>
                          </w:rPr>
                        </w:ins>
                      </m:ctrlPr>
                    </m:sSubPr>
                    <m:e>
                      <m:r>
                        <w:ins w:id="626" w:author="Thomas Kwong" w:date="2021-09-22T22:12:00Z">
                          <w:rPr>
                            <w:rFonts w:ascii="Cambria Math" w:hAnsi="Cambria Math" w:cs="Times New Roman"/>
                            <w:sz w:val="22"/>
                          </w:rPr>
                          <m:t>n</m:t>
                        </w:ins>
                      </m:r>
                    </m:e>
                    <m:sub>
                      <m:r>
                        <w:ins w:id="627" w:author="Thomas Kwong" w:date="2021-09-22T22:12:00Z">
                          <w:rPr>
                            <w:rFonts w:ascii="Cambria Math" w:hAnsi="Cambria Math" w:cs="Times New Roman"/>
                            <w:sz w:val="22"/>
                          </w:rPr>
                          <m:t>ctrl</m:t>
                        </w:ins>
                      </m:r>
                    </m:sub>
                  </m:sSub>
                </m:sup>
                <m:e>
                  <m:f>
                    <m:fPr>
                      <m:ctrlPr>
                        <w:ins w:id="628" w:author="Thomas Kwong" w:date="2021-09-22T22:12:00Z">
                          <w:rPr>
                            <w:rFonts w:ascii="Cambria Math" w:hAnsi="Cambria Math" w:cs="Times New Roman"/>
                            <w:i/>
                            <w:sz w:val="22"/>
                          </w:rPr>
                        </w:ins>
                      </m:ctrlPr>
                    </m:fPr>
                    <m:num>
                      <m:sSub>
                        <m:sSubPr>
                          <m:ctrlPr>
                            <w:ins w:id="629" w:author="Thomas Kwong" w:date="2021-09-22T22:12:00Z">
                              <w:rPr>
                                <w:rFonts w:ascii="Cambria Math" w:hAnsi="Cambria Math" w:cs="Times New Roman"/>
                                <w:i/>
                                <w:sz w:val="22"/>
                              </w:rPr>
                            </w:ins>
                          </m:ctrlPr>
                        </m:sSubPr>
                        <m:e>
                          <m:r>
                            <w:ins w:id="630" w:author="Thomas Kwong" w:date="2021-09-22T22:12:00Z">
                              <w:rPr>
                                <w:rFonts w:ascii="Cambria Math" w:hAnsi="Cambria Math" w:cs="Times New Roman"/>
                                <w:sz w:val="22"/>
                              </w:rPr>
                              <m:t>ReAbund</m:t>
                            </w:ins>
                          </m:r>
                        </m:e>
                        <m:sub>
                          <m:r>
                            <w:ins w:id="631" w:author="Thomas Kwong" w:date="2021-09-22T22:12:00Z">
                              <w:rPr>
                                <w:rFonts w:ascii="Cambria Math" w:hAnsi="Cambria Math" w:cs="Times New Roman"/>
                                <w:sz w:val="22"/>
                              </w:rPr>
                              <m:t>j,  i</m:t>
                            </w:ins>
                          </m:r>
                        </m:sub>
                      </m:sSub>
                    </m:num>
                    <m:den>
                      <m:sSub>
                        <m:sSubPr>
                          <m:ctrlPr>
                            <w:ins w:id="632" w:author="Thomas Kwong" w:date="2021-09-22T22:12:00Z">
                              <w:rPr>
                                <w:rFonts w:ascii="Cambria Math" w:hAnsi="Cambria Math" w:cs="Times New Roman"/>
                                <w:i/>
                                <w:sz w:val="22"/>
                              </w:rPr>
                            </w:ins>
                          </m:ctrlPr>
                        </m:sSubPr>
                        <m:e>
                          <m:r>
                            <w:ins w:id="633" w:author="Thomas Kwong" w:date="2021-09-22T22:12:00Z">
                              <w:rPr>
                                <w:rFonts w:ascii="Cambria Math" w:hAnsi="Cambria Math" w:cs="Times New Roman"/>
                                <w:sz w:val="22"/>
                              </w:rPr>
                              <m:t>ReAbund</m:t>
                            </w:ins>
                          </m:r>
                        </m:e>
                        <m:sub>
                          <m:r>
                            <w:ins w:id="634" w:author="Thomas Kwong" w:date="2021-09-22T22:12:00Z">
                              <w:rPr>
                                <w:rFonts w:ascii="Cambria Math" w:hAnsi="Cambria Math" w:cs="Times New Roman"/>
                                <w:sz w:val="22"/>
                              </w:rPr>
                              <m:t>k,  i</m:t>
                            </w:ins>
                          </m:r>
                        </m:sub>
                      </m:sSub>
                    </m:den>
                  </m:f>
                </m:e>
              </m:nary>
            </m:e>
          </m:nary>
          <m:r>
            <w:ins w:id="635" w:author="Thomas Kwong" w:date="2021-09-22T22:12:00Z">
              <w:rPr>
                <w:rFonts w:ascii="Cambria Math" w:hAnsi="Cambria Math" w:cs="Times New Roman"/>
                <w:sz w:val="22"/>
              </w:rPr>
              <m:t>))</m:t>
            </w:ins>
          </m:r>
        </m:oMath>
      </m:oMathPara>
    </w:p>
    <w:p w14:paraId="5BE07A06" w14:textId="77777777" w:rsidR="00531B71" w:rsidRPr="00790445" w:rsidRDefault="00D724EE" w:rsidP="00531B71">
      <w:pPr>
        <w:ind w:leftChars="100" w:left="210"/>
        <w:rPr>
          <w:ins w:id="636" w:author="Thomas Kwong" w:date="2021-09-22T22:12:00Z"/>
          <w:rFonts w:ascii="Times New Roman" w:hAnsi="Times New Roman" w:cs="Times New Roman"/>
          <w:sz w:val="22"/>
        </w:rPr>
      </w:pPr>
      <m:oMath>
        <m:sSub>
          <m:sSubPr>
            <m:ctrlPr>
              <w:ins w:id="637" w:author="Thomas Kwong" w:date="2021-09-22T22:12:00Z">
                <w:rPr>
                  <w:rFonts w:ascii="Cambria Math" w:hAnsi="Cambria Math" w:cs="Times New Roman"/>
                  <w:i/>
                  <w:sz w:val="22"/>
                </w:rPr>
              </w:ins>
            </m:ctrlPr>
          </m:sSubPr>
          <m:e>
            <m:r>
              <w:ins w:id="638" w:author="Thomas Kwong" w:date="2021-09-22T22:12:00Z">
                <w:rPr>
                  <w:rFonts w:ascii="Cambria Math" w:hAnsi="Cambria Math" w:cs="Times New Roman"/>
                  <w:sz w:val="22"/>
                </w:rPr>
                <m:t>n</m:t>
              </w:ins>
            </m:r>
          </m:e>
          <m:sub>
            <m:r>
              <w:ins w:id="639" w:author="Thomas Kwong" w:date="2021-09-22T22:12:00Z">
                <w:rPr>
                  <w:rFonts w:ascii="Cambria Math" w:hAnsi="Cambria Math" w:cs="Times New Roman"/>
                  <w:sz w:val="22"/>
                </w:rPr>
                <m:t>crc</m:t>
              </w:ins>
            </m:r>
          </m:sub>
        </m:sSub>
        <m:r>
          <w:ins w:id="640" w:author="Thomas Kwong" w:date="2021-09-22T22:12:00Z">
            <w:rPr>
              <w:rFonts w:ascii="Cambria Math" w:hAnsi="Cambria Math" w:cs="Times New Roman"/>
              <w:sz w:val="22"/>
            </w:rPr>
            <m:t xml:space="preserve"> / </m:t>
          </w:ins>
        </m:r>
        <m:sSub>
          <m:sSubPr>
            <m:ctrlPr>
              <w:ins w:id="641" w:author="Thomas Kwong" w:date="2021-09-22T22:12:00Z">
                <w:rPr>
                  <w:rFonts w:ascii="Cambria Math" w:hAnsi="Cambria Math" w:cs="Times New Roman"/>
                  <w:i/>
                  <w:sz w:val="22"/>
                </w:rPr>
              </w:ins>
            </m:ctrlPr>
          </m:sSubPr>
          <m:e>
            <m:r>
              <w:ins w:id="642" w:author="Thomas Kwong" w:date="2021-09-22T22:12:00Z">
                <w:rPr>
                  <w:rFonts w:ascii="Cambria Math" w:hAnsi="Cambria Math" w:cs="Times New Roman"/>
                  <w:sz w:val="22"/>
                </w:rPr>
                <m:t>n</m:t>
              </w:ins>
            </m:r>
          </m:e>
          <m:sub>
            <m:r>
              <w:ins w:id="643" w:author="Thomas Kwong" w:date="2021-09-22T22:12:00Z">
                <w:rPr>
                  <w:rFonts w:ascii="Cambria Math" w:hAnsi="Cambria Math" w:cs="Times New Roman"/>
                  <w:sz w:val="22"/>
                </w:rPr>
                <m:t>ctrl</m:t>
              </w:ins>
            </m:r>
          </m:sub>
        </m:sSub>
        <m:r>
          <w:ins w:id="644" w:author="Thomas Kwong" w:date="2021-09-22T22:12:00Z">
            <w:rPr>
              <w:rFonts w:ascii="Cambria Math" w:hAnsi="Cambria Math" w:cs="Times New Roman"/>
              <w:sz w:val="22"/>
            </w:rPr>
            <m:t xml:space="preserve"> :</m:t>
          </w:ins>
        </m:r>
      </m:oMath>
      <w:ins w:id="645" w:author="Thomas Kwong" w:date="2021-09-22T22:12:00Z">
        <w:r w:rsidR="00531B71" w:rsidRPr="00790445">
          <w:rPr>
            <w:rFonts w:ascii="Times New Roman" w:hAnsi="Times New Roman" w:cs="Times New Roman"/>
            <w:sz w:val="22"/>
          </w:rPr>
          <w:t xml:space="preserve"> means the counts of CRC/CTRL samples in an individual cohort.</w:t>
        </w:r>
      </w:ins>
    </w:p>
    <w:p w14:paraId="4DB62B0B" w14:textId="15DF9653" w:rsidR="00531B71" w:rsidRPr="00790445" w:rsidRDefault="00531B71" w:rsidP="00531B71">
      <w:pPr>
        <w:ind w:leftChars="100" w:left="210"/>
        <w:rPr>
          <w:ins w:id="646" w:author="Thomas Kwong" w:date="2021-09-22T22:12:00Z"/>
          <w:rFonts w:ascii="Times New Roman" w:hAnsi="Times New Roman" w:cs="Times New Roman"/>
          <w:sz w:val="22"/>
        </w:rPr>
      </w:pPr>
      <m:oMath>
        <m:r>
          <w:ins w:id="647" w:author="Thomas Kwong" w:date="2021-09-22T22:12:00Z">
            <w:rPr>
              <w:rFonts w:ascii="Cambria Math" w:hAnsi="Cambria Math" w:cs="Times New Roman"/>
              <w:sz w:val="22"/>
            </w:rPr>
            <m:t>i :</m:t>
          </w:ins>
        </m:r>
      </m:oMath>
      <w:ins w:id="648" w:author="Thomas Kwong" w:date="2021-09-22T22:12:00Z">
        <w:r w:rsidRPr="00790445">
          <w:rPr>
            <w:rFonts w:ascii="Times New Roman" w:hAnsi="Times New Roman" w:cs="Times New Roman"/>
            <w:sz w:val="22"/>
          </w:rPr>
          <w:t xml:space="preserve"> means the </w:t>
        </w:r>
        <w:del w:id="649" w:author="LIN, Yufeng" w:date="2021-09-28T13:06:00Z">
          <w:r w:rsidRPr="00790445" w:rsidDel="004314C2">
            <w:rPr>
              <w:rFonts w:ascii="Times New Roman" w:hAnsi="Times New Roman" w:cs="Times New Roman"/>
              <w:sz w:val="22"/>
            </w:rPr>
            <w:delText>micro-eukaryotes</w:delText>
          </w:r>
        </w:del>
      </w:ins>
      <w:ins w:id="650" w:author="LIN, Yufeng" w:date="2021-09-28T13:06:00Z">
        <w:r w:rsidR="004314C2">
          <w:rPr>
            <w:rFonts w:ascii="Times New Roman" w:hAnsi="Times New Roman" w:cs="Times New Roman"/>
            <w:sz w:val="22"/>
          </w:rPr>
          <w:t>fungal</w:t>
        </w:r>
      </w:ins>
      <w:ins w:id="651" w:author="Thomas Kwong" w:date="2021-09-22T22:12:00Z">
        <w:r w:rsidRPr="00790445">
          <w:rPr>
            <w:rFonts w:ascii="Times New Roman" w:hAnsi="Times New Roman" w:cs="Times New Roman"/>
            <w:sz w:val="22"/>
          </w:rPr>
          <w:t xml:space="preserve"> names.</w:t>
        </w:r>
      </w:ins>
    </w:p>
    <w:p w14:paraId="609E304B" w14:textId="77777777" w:rsidR="00531B71" w:rsidRPr="00790445" w:rsidRDefault="00D724EE" w:rsidP="00531B71">
      <w:pPr>
        <w:ind w:leftChars="100" w:left="210"/>
        <w:rPr>
          <w:ins w:id="652" w:author="Thomas Kwong" w:date="2021-09-22T22:12:00Z"/>
          <w:rFonts w:ascii="Times New Roman" w:hAnsi="Times New Roman" w:cs="Times New Roman"/>
          <w:sz w:val="22"/>
        </w:rPr>
      </w:pPr>
      <m:oMath>
        <m:sSub>
          <m:sSubPr>
            <m:ctrlPr>
              <w:ins w:id="653" w:author="Thomas Kwong" w:date="2021-09-22T22:12:00Z">
                <w:rPr>
                  <w:rFonts w:ascii="Cambria Math" w:hAnsi="Cambria Math" w:cs="Times New Roman"/>
                  <w:i/>
                  <w:sz w:val="22"/>
                </w:rPr>
              </w:ins>
            </m:ctrlPr>
          </m:sSubPr>
          <m:e>
            <m:r>
              <w:ins w:id="654" w:author="Thomas Kwong" w:date="2021-09-22T22:12:00Z">
                <w:rPr>
                  <w:rFonts w:ascii="Cambria Math" w:hAnsi="Cambria Math" w:cs="Times New Roman"/>
                  <w:sz w:val="22"/>
                </w:rPr>
                <m:t>ReAbund</m:t>
              </w:ins>
            </m:r>
          </m:e>
          <m:sub>
            <m:r>
              <w:ins w:id="655" w:author="Thomas Kwong" w:date="2021-09-22T22:12:00Z">
                <w:rPr>
                  <w:rFonts w:ascii="Cambria Math" w:hAnsi="Cambria Math" w:cs="Times New Roman"/>
                  <w:sz w:val="22"/>
                </w:rPr>
                <m:t>j, i</m:t>
              </w:ins>
            </m:r>
          </m:sub>
        </m:sSub>
        <m:r>
          <w:ins w:id="656" w:author="Thomas Kwong" w:date="2021-09-22T22:12:00Z">
            <w:rPr>
              <w:rFonts w:ascii="Cambria Math" w:hAnsi="Cambria Math" w:cs="Times New Roman"/>
              <w:sz w:val="22"/>
            </w:rPr>
            <m:t xml:space="preserve"> :</m:t>
          </w:ins>
        </m:r>
      </m:oMath>
      <w:ins w:id="657" w:author="Thomas Kwong" w:date="2021-09-22T22:12:00Z">
        <w:r w:rsidR="00531B71" w:rsidRPr="00790445">
          <w:rPr>
            <w:rFonts w:ascii="Times New Roman" w:hAnsi="Times New Roman" w:cs="Times New Roman"/>
            <w:sz w:val="22"/>
          </w:rPr>
          <w:t xml:space="preserve"> means the relative abundance of species </w:t>
        </w:r>
      </w:ins>
      <m:oMath>
        <m:r>
          <w:ins w:id="658" w:author="Thomas Kwong" w:date="2021-09-22T22:12:00Z">
            <w:rPr>
              <w:rFonts w:ascii="Cambria Math" w:hAnsi="Cambria Math" w:cs="Times New Roman"/>
              <w:sz w:val="22"/>
            </w:rPr>
            <m:t>i</m:t>
          </w:ins>
        </m:r>
      </m:oMath>
      <w:ins w:id="659" w:author="Thomas Kwong" w:date="2021-09-22T22:12:00Z">
        <w:r w:rsidR="00531B71" w:rsidRPr="00790445">
          <w:rPr>
            <w:rFonts w:ascii="Times New Roman" w:hAnsi="Times New Roman" w:cs="Times New Roman"/>
            <w:sz w:val="22"/>
          </w:rPr>
          <w:t xml:space="preserve"> in sample </w:t>
        </w:r>
      </w:ins>
      <m:oMath>
        <m:r>
          <w:ins w:id="660" w:author="Thomas Kwong" w:date="2021-09-22T22:12:00Z">
            <w:rPr>
              <w:rFonts w:ascii="Cambria Math" w:hAnsi="Cambria Math" w:cs="Times New Roman"/>
              <w:sz w:val="22"/>
            </w:rPr>
            <m:t>j</m:t>
          </w:ins>
        </m:r>
      </m:oMath>
      <w:ins w:id="661" w:author="Thomas Kwong" w:date="2021-09-22T22:12:00Z">
        <w:r w:rsidR="00531B71" w:rsidRPr="00790445">
          <w:rPr>
            <w:rFonts w:ascii="Times New Roman" w:hAnsi="Times New Roman" w:cs="Times New Roman"/>
            <w:sz w:val="22"/>
          </w:rPr>
          <w:t>.</w:t>
        </w:r>
      </w:ins>
    </w:p>
    <w:p w14:paraId="2FAF8B48" w14:textId="77777777" w:rsidR="00531B71" w:rsidRPr="00790445" w:rsidRDefault="00531B71" w:rsidP="00531B71">
      <w:pPr>
        <w:rPr>
          <w:ins w:id="662" w:author="Thomas Kwong" w:date="2021-09-22T22:12:00Z"/>
          <w:rFonts w:ascii="Times New Roman" w:hAnsi="Times New Roman" w:cs="Times New Roman"/>
          <w:sz w:val="22"/>
        </w:rPr>
      </w:pPr>
      <w:ins w:id="663" w:author="Thomas Kwong" w:date="2021-09-22T22:12:00Z">
        <w:r w:rsidRPr="00790445">
          <w:rPr>
            <w:rFonts w:ascii="Times New Roman" w:hAnsi="Times New Roman" w:cs="Times New Roman"/>
            <w:sz w:val="22"/>
          </w:rPr>
          <w:t>The second measure was based on the Wilcoxon test. The significance of differential abundance was tested on a per species basis using a Wilcoxon test and adjust the p-value with the conservative Bonferroni correction. And the last strict criterion was Fold Change. We only focused on the absolute value of log2 of features' Fold Change larger than 0.5. In addition, we ignored the unclassified strain of bacteria because we could not explain it.</w:t>
        </w:r>
        <w:r>
          <w:rPr>
            <w:rFonts w:ascii="Times New Roman" w:hAnsi="Times New Roman" w:cs="Times New Roman"/>
            <w:sz w:val="22"/>
          </w:rPr>
          <w:t xml:space="preserve"> The scripts were also shared on the </w:t>
        </w:r>
        <w:proofErr w:type="spellStart"/>
        <w:r>
          <w:rPr>
            <w:rFonts w:ascii="Times New Roman" w:hAnsi="Times New Roman" w:cs="Times New Roman"/>
            <w:sz w:val="22"/>
          </w:rPr>
          <w:t>github</w:t>
        </w:r>
        <w:proofErr w:type="spellEnd"/>
        <w:r>
          <w:rPr>
            <w:rFonts w:ascii="Times New Roman" w:hAnsi="Times New Roman" w:cs="Times New Roman"/>
            <w:sz w:val="22"/>
          </w:rPr>
          <w:t xml:space="preserve"> (</w:t>
        </w:r>
        <w:r w:rsidRPr="00790445">
          <w:rPr>
            <w:rFonts w:ascii="Times New Roman" w:hAnsi="Times New Roman" w:cs="Times New Roman"/>
            <w:sz w:val="22"/>
          </w:rPr>
          <w:t>https://github.com/ifanlyn95/multi-CRC-fungi</w:t>
        </w:r>
        <w:r>
          <w:rPr>
            <w:rFonts w:ascii="Times New Roman" w:hAnsi="Times New Roman" w:cs="Times New Roman"/>
            <w:sz w:val="22"/>
          </w:rPr>
          <w:t>).</w:t>
        </w:r>
      </w:ins>
    </w:p>
    <w:p w14:paraId="7586D446" w14:textId="0EB94F97" w:rsidR="008C7498" w:rsidRDefault="008C7498" w:rsidP="008C7498">
      <w:pPr>
        <w:pStyle w:val="title20825"/>
        <w:rPr>
          <w:ins w:id="664" w:author="LIN, Yufeng" w:date="2021-10-04T15:57:00Z"/>
        </w:rPr>
      </w:pPr>
      <w:ins w:id="665" w:author="LIN, Yufeng" w:date="2021-10-04T15:56:00Z">
        <w:r>
          <w:rPr>
            <w:rFonts w:hint="eastAsia"/>
          </w:rPr>
          <w:lastRenderedPageBreak/>
          <w:t>Th</w:t>
        </w:r>
        <w:r>
          <w:t xml:space="preserve">e </w:t>
        </w:r>
        <w:proofErr w:type="spellStart"/>
        <w:r>
          <w:t>rankdom</w:t>
        </w:r>
        <w:proofErr w:type="spellEnd"/>
        <w:r>
          <w:t xml:space="preserve"> </w:t>
        </w:r>
        <w:proofErr w:type="gramStart"/>
        <w:r>
          <w:t>forest based</w:t>
        </w:r>
        <w:proofErr w:type="gramEnd"/>
        <w:r>
          <w:t xml:space="preserve"> machine learning approach</w:t>
        </w:r>
      </w:ins>
    </w:p>
    <w:p w14:paraId="32BDD6B3" w14:textId="729B6FB5" w:rsidR="008C7498" w:rsidDel="00D64894" w:rsidRDefault="00D64894" w:rsidP="00B84FC5">
      <w:pPr>
        <w:pStyle w:val="title20825"/>
        <w:rPr>
          <w:del w:id="666" w:author="LIN, Yufeng" w:date="2021-10-04T16:21:00Z"/>
          <w:rFonts w:ascii="Times New Roman" w:eastAsiaTheme="minorEastAsia" w:hAnsi="Times New Roman" w:cs="Times New Roman"/>
          <w:b w:val="0"/>
          <w:color w:val="auto"/>
          <w:sz w:val="22"/>
          <w:szCs w:val="22"/>
          <w:u w:val="none"/>
        </w:rPr>
      </w:pPr>
      <w:ins w:id="667" w:author="LIN, Yufeng" w:date="2021-10-04T16:21:00Z">
        <w:r w:rsidRPr="00D64894">
          <w:rPr>
            <w:rFonts w:ascii="Times New Roman" w:eastAsiaTheme="minorEastAsia" w:hAnsi="Times New Roman" w:cs="Times New Roman"/>
            <w:b w:val="0"/>
            <w:color w:val="auto"/>
            <w:sz w:val="22"/>
            <w:szCs w:val="22"/>
            <w:u w:val="none"/>
          </w:rPr>
          <w:t xml:space="preserve">Our machine learning analyses exploited the taxonomic species-level median normalized relative abundance by Kraken2 and its plugin, Bracken was an import. To get estimates of test error with lower bias, the LOSO (leave one set out) was used to do nested cross-validation. The features selection and model training </w:t>
        </w:r>
        <w:proofErr w:type="gramStart"/>
        <w:r w:rsidRPr="00D64894">
          <w:rPr>
            <w:rFonts w:ascii="Times New Roman" w:eastAsiaTheme="minorEastAsia" w:hAnsi="Times New Roman" w:cs="Times New Roman"/>
            <w:b w:val="0"/>
            <w:color w:val="auto"/>
            <w:sz w:val="22"/>
            <w:szCs w:val="22"/>
            <w:u w:val="none"/>
          </w:rPr>
          <w:t>was</w:t>
        </w:r>
        <w:proofErr w:type="gramEnd"/>
        <w:r w:rsidRPr="00D64894">
          <w:rPr>
            <w:rFonts w:ascii="Times New Roman" w:eastAsiaTheme="minorEastAsia" w:hAnsi="Times New Roman" w:cs="Times New Roman"/>
            <w:b w:val="0"/>
            <w:color w:val="auto"/>
            <w:sz w:val="22"/>
            <w:szCs w:val="22"/>
            <w:u w:val="none"/>
          </w:rPr>
          <w:t xml:space="preserve"> calculated with </w:t>
        </w:r>
        <w:proofErr w:type="spellStart"/>
        <w:r w:rsidRPr="00D64894">
          <w:rPr>
            <w:rFonts w:ascii="Times New Roman" w:eastAsiaTheme="minorEastAsia" w:hAnsi="Times New Roman" w:cs="Times New Roman"/>
            <w:b w:val="0"/>
            <w:color w:val="auto"/>
            <w:sz w:val="22"/>
            <w:szCs w:val="22"/>
            <w:u w:val="none"/>
          </w:rPr>
          <w:t>randomForest</w:t>
        </w:r>
        <w:proofErr w:type="spellEnd"/>
        <w:r w:rsidRPr="00D64894">
          <w:rPr>
            <w:rFonts w:ascii="Times New Roman" w:eastAsiaTheme="minorEastAsia" w:hAnsi="Times New Roman" w:cs="Times New Roman"/>
            <w:b w:val="0"/>
            <w:color w:val="auto"/>
            <w:sz w:val="22"/>
            <w:szCs w:val="22"/>
            <w:u w:val="none"/>
          </w:rPr>
          <w:t xml:space="preserve"> package in R. In order to choose the best model, we utilized the large</w:t>
        </w:r>
      </w:ins>
      <w:ins w:id="668" w:author="LIN, Yufeng" w:date="2021-10-04T16:22:00Z">
        <w:r>
          <w:rPr>
            <w:rFonts w:ascii="Times New Roman" w:hAnsi="Times New Roman" w:cs="Times New Roman" w:hint="eastAsia"/>
            <w:sz w:val="22"/>
          </w:rPr>
          <w:t>st</w:t>
        </w:r>
      </w:ins>
      <w:ins w:id="669" w:author="LIN, Yufeng" w:date="2021-10-04T16:21:00Z">
        <w:r w:rsidRPr="00D64894">
          <w:rPr>
            <w:rFonts w:ascii="Times New Roman" w:eastAsiaTheme="minorEastAsia" w:hAnsi="Times New Roman" w:cs="Times New Roman"/>
            <w:b w:val="0"/>
            <w:color w:val="auto"/>
            <w:sz w:val="22"/>
            <w:szCs w:val="22"/>
            <w:u w:val="none"/>
          </w:rPr>
          <w:t xml:space="preserve"> average AUC and best AUC in multi-features and </w:t>
        </w:r>
        <w:proofErr w:type="gramStart"/>
        <w:r w:rsidRPr="00D64894">
          <w:rPr>
            <w:rFonts w:ascii="Times New Roman" w:eastAsiaTheme="minorEastAsia" w:hAnsi="Times New Roman" w:cs="Times New Roman"/>
            <w:b w:val="0"/>
            <w:color w:val="auto"/>
            <w:sz w:val="22"/>
            <w:szCs w:val="22"/>
            <w:u w:val="none"/>
          </w:rPr>
          <w:t>single-feature</w:t>
        </w:r>
        <w:proofErr w:type="gramEnd"/>
        <w:r w:rsidRPr="00D64894">
          <w:rPr>
            <w:rFonts w:ascii="Times New Roman" w:eastAsiaTheme="minorEastAsia" w:hAnsi="Times New Roman" w:cs="Times New Roman"/>
            <w:b w:val="0"/>
            <w:color w:val="auto"/>
            <w:sz w:val="22"/>
            <w:szCs w:val="22"/>
            <w:u w:val="none"/>
          </w:rPr>
          <w:t xml:space="preserve"> as the </w:t>
        </w:r>
      </w:ins>
      <w:ins w:id="670" w:author="LIN, Yufeng" w:date="2021-10-04T16:22:00Z">
        <w:r>
          <w:rPr>
            <w:rFonts w:ascii="Times New Roman" w:hAnsi="Times New Roman" w:cs="Times New Roman"/>
            <w:sz w:val="22"/>
          </w:rPr>
          <w:t>sele</w:t>
        </w:r>
        <w:r>
          <w:rPr>
            <w:rFonts w:ascii="Times New Roman" w:eastAsiaTheme="minorEastAsia" w:hAnsi="Times New Roman" w:cs="Times New Roman"/>
            <w:b w:val="0"/>
            <w:color w:val="auto"/>
            <w:sz w:val="22"/>
            <w:szCs w:val="22"/>
            <w:u w:val="none"/>
          </w:rPr>
          <w:t>c</w:t>
        </w:r>
        <w:r>
          <w:rPr>
            <w:rFonts w:ascii="Times New Roman" w:hAnsi="Times New Roman" w:cs="Times New Roman"/>
            <w:sz w:val="22"/>
          </w:rPr>
          <w:t>t</w:t>
        </w:r>
        <w:r>
          <w:rPr>
            <w:rFonts w:ascii="Times New Roman" w:eastAsiaTheme="minorEastAsia" w:hAnsi="Times New Roman" w:cs="Times New Roman"/>
            <w:b w:val="0"/>
            <w:color w:val="auto"/>
            <w:sz w:val="22"/>
            <w:szCs w:val="22"/>
            <w:u w:val="none"/>
          </w:rPr>
          <w:t>e</w:t>
        </w:r>
        <w:r>
          <w:rPr>
            <w:rFonts w:ascii="Times New Roman" w:hAnsi="Times New Roman" w:cs="Times New Roman"/>
            <w:sz w:val="22"/>
          </w:rPr>
          <w:t xml:space="preserve">d </w:t>
        </w:r>
      </w:ins>
      <w:ins w:id="671" w:author="LIN, Yufeng" w:date="2021-10-04T16:21:00Z">
        <w:r w:rsidRPr="00D64894">
          <w:rPr>
            <w:rFonts w:ascii="Times New Roman" w:eastAsiaTheme="minorEastAsia" w:hAnsi="Times New Roman" w:cs="Times New Roman"/>
            <w:b w:val="0"/>
            <w:color w:val="auto"/>
            <w:sz w:val="22"/>
            <w:szCs w:val="22"/>
            <w:u w:val="none"/>
          </w:rPr>
          <w:t>criteria, respectively. The code generating the analyses and the figures is available at https://github.com/ifanlyn95/multi-CRC-fungi.</w:t>
        </w:r>
      </w:ins>
    </w:p>
    <w:p w14:paraId="6A30CA9F" w14:textId="77777777" w:rsidR="00D64894" w:rsidRPr="00D64894" w:rsidRDefault="00D64894" w:rsidP="00D64894">
      <w:pPr>
        <w:rPr>
          <w:ins w:id="672" w:author="LIN, Yufeng" w:date="2021-10-04T16:21:00Z"/>
          <w:rFonts w:hint="eastAsia"/>
          <w:rPrChange w:id="673" w:author="LIN, Yufeng" w:date="2021-10-04T16:21:00Z">
            <w:rPr>
              <w:ins w:id="674" w:author="LIN, Yufeng" w:date="2021-10-04T16:21:00Z"/>
              <w:rFonts w:hint="eastAsia"/>
            </w:rPr>
          </w:rPrChange>
        </w:rPr>
        <w:pPrChange w:id="675" w:author="LIN, Yufeng" w:date="2021-10-04T16:21:00Z">
          <w:pPr/>
        </w:pPrChange>
      </w:pPr>
    </w:p>
    <w:p w14:paraId="34320507" w14:textId="77777777" w:rsidR="00531B71" w:rsidRPr="00790445" w:rsidRDefault="00531B71" w:rsidP="00B84FC5">
      <w:pPr>
        <w:pStyle w:val="title20825"/>
        <w:rPr>
          <w:ins w:id="676" w:author="Thomas Kwong" w:date="2021-09-22T22:12:00Z"/>
        </w:rPr>
      </w:pPr>
      <w:ins w:id="677" w:author="Thomas Kwong" w:date="2021-09-22T22:12:00Z">
        <w:r w:rsidRPr="00790445">
          <w:t>Association calculation and comparison</w:t>
        </w:r>
      </w:ins>
    </w:p>
    <w:p w14:paraId="3F2AFB11" w14:textId="251696A9" w:rsidR="00121BF5" w:rsidRPr="000F678D" w:rsidRDefault="00531B71" w:rsidP="00531B71">
      <w:pPr>
        <w:rPr>
          <w:ins w:id="678" w:author="LIN, Yufeng" w:date="2021-09-23T13:34:00Z"/>
          <w:rFonts w:ascii="Times New Roman" w:hAnsi="Times New Roman" w:cs="Times New Roman"/>
          <w:sz w:val="22"/>
        </w:rPr>
      </w:pPr>
      <w:ins w:id="679" w:author="Thomas Kwong" w:date="2021-09-22T22:12:00Z">
        <w:r w:rsidRPr="00790445">
          <w:rPr>
            <w:rFonts w:ascii="Times New Roman" w:hAnsi="Times New Roman" w:cs="Times New Roman"/>
            <w:sz w:val="22"/>
          </w:rPr>
          <w:t xml:space="preserve">Co-occurrence and co-exclusion relationships within </w:t>
        </w:r>
        <w:del w:id="680" w:author="LIN, Yufeng" w:date="2021-09-28T13:06:00Z">
          <w:r w:rsidRPr="00790445" w:rsidDel="004314C2">
            <w:rPr>
              <w:rFonts w:ascii="Times New Roman" w:hAnsi="Times New Roman" w:cs="Times New Roman"/>
              <w:sz w:val="22"/>
            </w:rPr>
            <w:delText>micro-eukaryotes</w:delText>
          </w:r>
        </w:del>
      </w:ins>
      <w:ins w:id="681" w:author="LIN, Yufeng" w:date="2021-09-28T13:06:00Z">
        <w:r w:rsidR="004314C2">
          <w:rPr>
            <w:rFonts w:ascii="Times New Roman" w:hAnsi="Times New Roman" w:cs="Times New Roman"/>
            <w:sz w:val="22"/>
          </w:rPr>
          <w:t>fungi</w:t>
        </w:r>
      </w:ins>
      <w:ins w:id="682" w:author="Thomas Kwong" w:date="2021-09-22T22:12:00Z">
        <w:r w:rsidRPr="00790445">
          <w:rPr>
            <w:rFonts w:ascii="Times New Roman" w:hAnsi="Times New Roman" w:cs="Times New Roman"/>
            <w:sz w:val="22"/>
          </w:rPr>
          <w:t xml:space="preserve"> and between </w:t>
        </w:r>
        <w:del w:id="683" w:author="LIN, Yufeng" w:date="2021-09-28T13:06:00Z">
          <w:r w:rsidRPr="00790445" w:rsidDel="004314C2">
            <w:rPr>
              <w:rFonts w:ascii="Times New Roman" w:hAnsi="Times New Roman" w:cs="Times New Roman"/>
              <w:sz w:val="22"/>
            </w:rPr>
            <w:delText>micro-eukaryotes</w:delText>
          </w:r>
        </w:del>
      </w:ins>
      <w:ins w:id="684" w:author="LIN, Yufeng" w:date="2021-09-28T13:06:00Z">
        <w:r w:rsidR="004314C2">
          <w:rPr>
            <w:rFonts w:ascii="Times New Roman" w:hAnsi="Times New Roman" w:cs="Times New Roman"/>
            <w:sz w:val="22"/>
          </w:rPr>
          <w:t>fungi</w:t>
        </w:r>
      </w:ins>
      <w:ins w:id="685" w:author="Thomas Kwong" w:date="2021-09-22T22:12:00Z">
        <w:r w:rsidRPr="00790445">
          <w:rPr>
            <w:rFonts w:ascii="Times New Roman" w:hAnsi="Times New Roman" w:cs="Times New Roman"/>
            <w:sz w:val="22"/>
          </w:rPr>
          <w:t xml:space="preserve"> and bacteria were estimated using the DGCA algorithm</w:t>
        </w:r>
        <w:r w:rsidRPr="00790445">
          <w:rPr>
            <w:rFonts w:ascii="Times New Roman" w:hAnsi="Times New Roman" w:cs="Times New Roman"/>
            <w:sz w:val="22"/>
          </w:rPr>
          <w:fldChar w:fldCharType="begin"/>
        </w:r>
      </w:ins>
      <w:r w:rsidR="008E309A">
        <w:rPr>
          <w:rFonts w:ascii="Times New Roman" w:hAnsi="Times New Roman" w:cs="Times New Roman"/>
          <w:sz w:val="22"/>
        </w:rPr>
        <w:instrText xml:space="preserve"> ADDIN ZOTERO_ITEM CSL_CITATION {"citationID":"Aw3r25TD","properties":{"formattedCitation":"\\super 24\\nosupersub{}","plainCitation":"24","noteIndex":0},"citationItems":[{"id":326,"uris":["http://zotero.org/users/7908919/items/HP6WRC94"],"uri":["http://zotero.org/users/7908919/items/HP6WRC94"],"itemData":{"id":326,"type":"article-journal","abstract":"Dissecting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instrText>
      </w:r>
      <w:ins w:id="686" w:author="Thomas Kwong" w:date="2021-09-22T22:12:00Z">
        <w:r w:rsidRPr="00790445">
          <w:rPr>
            <w:rFonts w:ascii="Times New Roman" w:hAnsi="Times New Roman" w:cs="Times New Roman"/>
            <w:sz w:val="22"/>
          </w:rPr>
          <w:fldChar w:fldCharType="separate"/>
        </w:r>
      </w:ins>
      <w:r w:rsidR="008E309A" w:rsidRPr="008E309A">
        <w:rPr>
          <w:rFonts w:ascii="Times New Roman" w:hAnsi="Times New Roman" w:cs="Times New Roman"/>
          <w:kern w:val="0"/>
          <w:sz w:val="22"/>
          <w:szCs w:val="24"/>
          <w:vertAlign w:val="superscript"/>
        </w:rPr>
        <w:t>24</w:t>
      </w:r>
      <w:ins w:id="687" w:author="Thomas Kwong" w:date="2021-09-22T22:12:00Z">
        <w:r w:rsidRPr="00790445">
          <w:rPr>
            <w:rFonts w:ascii="Times New Roman" w:hAnsi="Times New Roman" w:cs="Times New Roman"/>
            <w:sz w:val="22"/>
          </w:rPr>
          <w:fldChar w:fldCharType="end"/>
        </w:r>
        <w:r w:rsidRPr="00790445">
          <w:rPr>
            <w:rFonts w:ascii="Times New Roman" w:hAnsi="Times New Roman" w:cs="Times New Roman"/>
            <w:sz w:val="22"/>
          </w:rPr>
          <w:t xml:space="preserve">, which is the methodology for systematical assessing the difference in feature-feature regulatory relationships under different conditions. P-values less than 0.05 were considered significant. The inclusion criterion for network plot features had a correlation index less than -0.2 or larger than 0.5. </w:t>
        </w:r>
      </w:ins>
    </w:p>
    <w:p w14:paraId="263DE452" w14:textId="77777777" w:rsidR="008E4C32" w:rsidRPr="00790445" w:rsidRDefault="00531B71" w:rsidP="008E4C32">
      <w:pPr>
        <w:rPr>
          <w:ins w:id="688" w:author="LIN, Yufeng" w:date="2021-09-28T11:21:00Z"/>
          <w:rFonts w:ascii="Times New Roman" w:hAnsi="Times New Roman" w:cs="Times New Roman"/>
          <w:sz w:val="22"/>
        </w:rPr>
      </w:pPr>
      <w:ins w:id="689" w:author="Thomas Kwong" w:date="2021-09-22T22:12:00Z">
        <w:r w:rsidRPr="00790445">
          <w:rPr>
            <w:rFonts w:ascii="Times New Roman" w:hAnsi="Times New Roman" w:cs="Times New Roman"/>
            <w:sz w:val="22"/>
          </w:rPr>
          <w:t>In the comparison of different stages, DGCA leverages the permutation samples to calculate empirical p-values. Another important index is the z-score, which represents the relative strength of differential correlation. We considered the empirical p-values less than 0.05, and the absolute values of the z-score larger than 5 were a significantly different correlation between different stages.</w:t>
        </w:r>
      </w:ins>
      <w:ins w:id="690" w:author="LIN, Yufeng" w:date="2021-09-23T13:35:00Z">
        <w:r w:rsidR="00121BF5">
          <w:rPr>
            <w:rFonts w:ascii="Times New Roman" w:hAnsi="Times New Roman" w:cs="Times New Roman"/>
            <w:sz w:val="22"/>
          </w:rPr>
          <w:t xml:space="preserve"> </w:t>
        </w:r>
      </w:ins>
      <w:ins w:id="691" w:author="LIN, Yufeng" w:date="2021-09-28T11:21:00Z">
        <w:r w:rsidR="008E4C32" w:rsidRPr="00790445">
          <w:rPr>
            <w:rFonts w:ascii="Times New Roman" w:hAnsi="Times New Roman" w:cs="Times New Roman"/>
            <w:sz w:val="22"/>
          </w:rPr>
          <w:t>The positive z-score refers to the correlation in CRC is weaker relative strength than the healthy control, while the negative z-score means the correlation is more positive in CRC.</w:t>
        </w:r>
      </w:ins>
    </w:p>
    <w:p w14:paraId="0B3D94BC" w14:textId="2F6CEF50" w:rsidR="00121BF5" w:rsidRPr="00790445" w:rsidRDefault="00121BF5" w:rsidP="00531B71">
      <w:pPr>
        <w:rPr>
          <w:ins w:id="692" w:author="Thomas Kwong" w:date="2021-09-22T22:12:00Z"/>
          <w:rFonts w:ascii="Times New Roman" w:hAnsi="Times New Roman" w:cs="Times New Roman"/>
          <w:sz w:val="22"/>
        </w:rPr>
      </w:pPr>
      <w:ins w:id="693" w:author="LIN, Yufeng" w:date="2021-09-23T13:42:00Z">
        <w:r>
          <w:rPr>
            <w:rFonts w:ascii="Times New Roman" w:hAnsi="Times New Roman" w:cs="Times New Roman"/>
            <w:sz w:val="22"/>
          </w:rPr>
          <w:t>Based upon a threshold for correlation significance</w:t>
        </w:r>
      </w:ins>
      <w:ins w:id="694" w:author="LIN, Yufeng" w:date="2021-09-23T13:56:00Z">
        <w:r w:rsidR="00296DF7">
          <w:rPr>
            <w:rFonts w:ascii="Times New Roman" w:hAnsi="Times New Roman" w:cs="Times New Roman"/>
            <w:sz w:val="22"/>
          </w:rPr>
          <w:t xml:space="preserve"> (p-value less than 0.05)</w:t>
        </w:r>
      </w:ins>
      <w:ins w:id="695" w:author="LIN, Yufeng" w:date="2021-09-23T13:42:00Z">
        <w:r>
          <w:rPr>
            <w:rFonts w:ascii="Times New Roman" w:hAnsi="Times New Roman" w:cs="Times New Roman"/>
            <w:sz w:val="22"/>
          </w:rPr>
          <w:t xml:space="preserve"> and the sign of correlation in each condition</w:t>
        </w:r>
      </w:ins>
      <w:ins w:id="696" w:author="LIN, Yufeng" w:date="2021-09-23T13:43:00Z">
        <w:r>
          <w:rPr>
            <w:rFonts w:ascii="Times New Roman" w:hAnsi="Times New Roman" w:cs="Times New Roman"/>
            <w:sz w:val="22"/>
          </w:rPr>
          <w:t xml:space="preserve"> (i.e., </w:t>
        </w:r>
      </w:ins>
      <w:ins w:id="697" w:author="LIN, Yufeng" w:date="2021-09-23T13:44:00Z">
        <w:r>
          <w:rPr>
            <w:rFonts w:ascii="Times New Roman" w:hAnsi="Times New Roman" w:cs="Times New Roman"/>
            <w:sz w:val="22"/>
          </w:rPr>
          <w:t>healthy control</w:t>
        </w:r>
      </w:ins>
      <w:ins w:id="698" w:author="LIN, Yufeng" w:date="2021-09-23T13:43:00Z">
        <w:r>
          <w:rPr>
            <w:rFonts w:ascii="Times New Roman" w:hAnsi="Times New Roman" w:cs="Times New Roman"/>
            <w:sz w:val="22"/>
          </w:rPr>
          <w:t xml:space="preserve"> or </w:t>
        </w:r>
      </w:ins>
      <w:ins w:id="699" w:author="LIN, Yufeng" w:date="2021-09-23T13:44:00Z">
        <w:r>
          <w:rPr>
            <w:rFonts w:ascii="Times New Roman" w:hAnsi="Times New Roman" w:cs="Times New Roman"/>
            <w:sz w:val="22"/>
          </w:rPr>
          <w:t>CRCs</w:t>
        </w:r>
      </w:ins>
      <w:ins w:id="700" w:author="LIN, Yufeng" w:date="2021-09-23T13:43:00Z">
        <w:r>
          <w:rPr>
            <w:rFonts w:ascii="Times New Roman" w:hAnsi="Times New Roman" w:cs="Times New Roman"/>
            <w:sz w:val="22"/>
          </w:rPr>
          <w:t xml:space="preserve">), </w:t>
        </w:r>
      </w:ins>
      <w:ins w:id="701" w:author="LIN, Yufeng" w:date="2021-09-23T13:45:00Z">
        <w:r>
          <w:rPr>
            <w:rFonts w:ascii="Times New Roman" w:hAnsi="Times New Roman" w:cs="Times New Roman"/>
            <w:sz w:val="22"/>
          </w:rPr>
          <w:t>species</w:t>
        </w:r>
      </w:ins>
      <w:ins w:id="702" w:author="LIN, Yufeng" w:date="2021-09-23T13:43:00Z">
        <w:r>
          <w:rPr>
            <w:rFonts w:ascii="Times New Roman" w:hAnsi="Times New Roman" w:cs="Times New Roman"/>
            <w:sz w:val="22"/>
          </w:rPr>
          <w:t>-</w:t>
        </w:r>
      </w:ins>
      <w:ins w:id="703" w:author="LIN, Yufeng" w:date="2021-09-23T13:45:00Z">
        <w:r>
          <w:rPr>
            <w:rFonts w:ascii="Times New Roman" w:hAnsi="Times New Roman" w:cs="Times New Roman"/>
            <w:sz w:val="22"/>
          </w:rPr>
          <w:t>spec</w:t>
        </w:r>
      </w:ins>
      <w:ins w:id="704" w:author="LIN, Yufeng" w:date="2021-09-23T13:46:00Z">
        <w:r w:rsidR="00C64617">
          <w:rPr>
            <w:rFonts w:ascii="Times New Roman" w:hAnsi="Times New Roman" w:cs="Times New Roman"/>
            <w:sz w:val="22"/>
          </w:rPr>
          <w:t>i</w:t>
        </w:r>
      </w:ins>
      <w:ins w:id="705" w:author="LIN, Yufeng" w:date="2021-09-23T13:45:00Z">
        <w:r>
          <w:rPr>
            <w:rFonts w:ascii="Times New Roman" w:hAnsi="Times New Roman" w:cs="Times New Roman"/>
            <w:sz w:val="22"/>
          </w:rPr>
          <w:t>es</w:t>
        </w:r>
      </w:ins>
      <w:ins w:id="706" w:author="LIN, Yufeng" w:date="2021-09-23T13:43:00Z">
        <w:r>
          <w:rPr>
            <w:rFonts w:ascii="Times New Roman" w:hAnsi="Times New Roman" w:cs="Times New Roman"/>
            <w:sz w:val="22"/>
          </w:rPr>
          <w:t xml:space="preserve"> correlations in each condition </w:t>
        </w:r>
      </w:ins>
      <w:ins w:id="707" w:author="LIN, Yufeng" w:date="2021-09-23T13:45:00Z">
        <w:r>
          <w:rPr>
            <w:rFonts w:ascii="Times New Roman" w:hAnsi="Times New Roman" w:cs="Times New Roman"/>
            <w:sz w:val="22"/>
          </w:rPr>
          <w:t>could</w:t>
        </w:r>
      </w:ins>
      <w:ins w:id="708" w:author="LIN, Yufeng" w:date="2021-09-23T13:43:00Z">
        <w:r>
          <w:rPr>
            <w:rFonts w:ascii="Times New Roman" w:hAnsi="Times New Roman" w:cs="Times New Roman"/>
            <w:sz w:val="22"/>
          </w:rPr>
          <w:t xml:space="preserve"> be catego</w:t>
        </w:r>
      </w:ins>
      <w:ins w:id="709" w:author="LIN, Yufeng" w:date="2021-09-23T13:46:00Z">
        <w:r w:rsidR="00C64617">
          <w:rPr>
            <w:rFonts w:ascii="Times New Roman" w:hAnsi="Times New Roman" w:cs="Times New Roman"/>
            <w:sz w:val="22"/>
          </w:rPr>
          <w:t>r</w:t>
        </w:r>
      </w:ins>
      <w:ins w:id="710" w:author="LIN, Yufeng" w:date="2021-09-23T13:43:00Z">
        <w:r>
          <w:rPr>
            <w:rFonts w:ascii="Times New Roman" w:hAnsi="Times New Roman" w:cs="Times New Roman"/>
            <w:sz w:val="22"/>
          </w:rPr>
          <w:t xml:space="preserve">ized into 3 classes, </w:t>
        </w:r>
        <w:proofErr w:type="gramStart"/>
        <w:r>
          <w:rPr>
            <w:rFonts w:ascii="Times New Roman" w:hAnsi="Times New Roman" w:cs="Times New Roman"/>
            <w:sz w:val="22"/>
          </w:rPr>
          <w:t>i.e.</w:t>
        </w:r>
        <w:proofErr w:type="gramEnd"/>
        <w:r>
          <w:rPr>
            <w:rFonts w:ascii="Times New Roman" w:hAnsi="Times New Roman" w:cs="Times New Roman"/>
            <w:sz w:val="22"/>
          </w:rPr>
          <w:t xml:space="preserve"> significant positive correlation,</w:t>
        </w:r>
      </w:ins>
      <w:ins w:id="711" w:author="LIN, Yufeng" w:date="2021-09-23T13:44:00Z">
        <w:r>
          <w:rPr>
            <w:rFonts w:ascii="Times New Roman" w:hAnsi="Times New Roman" w:cs="Times New Roman"/>
            <w:sz w:val="22"/>
          </w:rPr>
          <w:t xml:space="preserve"> no significant correlation</w:t>
        </w:r>
      </w:ins>
      <w:ins w:id="712" w:author="LIN, Yufeng" w:date="2021-09-23T13:45:00Z">
        <w:r w:rsidR="00C64617">
          <w:rPr>
            <w:rFonts w:ascii="Times New Roman" w:hAnsi="Times New Roman" w:cs="Times New Roman"/>
            <w:sz w:val="22"/>
          </w:rPr>
          <w:t xml:space="preserve">, </w:t>
        </w:r>
      </w:ins>
      <w:ins w:id="713" w:author="LIN, Yufeng" w:date="2021-09-23T13:44:00Z">
        <w:r>
          <w:rPr>
            <w:rFonts w:ascii="Times New Roman" w:hAnsi="Times New Roman" w:cs="Times New Roman"/>
            <w:sz w:val="22"/>
          </w:rPr>
          <w:t>and significant negative correlation. Therefore, there were 9 classes for differential correlation between two stages</w:t>
        </w:r>
      </w:ins>
      <w:ins w:id="714" w:author="LIN, Yufeng" w:date="2021-09-23T14:03:00Z">
        <w:r w:rsidR="00174DF5">
          <w:rPr>
            <w:rFonts w:ascii="Times New Roman" w:hAnsi="Times New Roman" w:cs="Times New Roman"/>
            <w:sz w:val="22"/>
          </w:rPr>
          <w:t>, namely ‘+/+’, ‘+/</w:t>
        </w:r>
      </w:ins>
      <w:ins w:id="715" w:author="LIN, Yufeng" w:date="2021-09-23T14:04:00Z">
        <w:r w:rsidR="00174DF5">
          <w:rPr>
            <w:rFonts w:ascii="Times New Roman" w:hAnsi="Times New Roman" w:cs="Times New Roman"/>
            <w:sz w:val="22"/>
          </w:rPr>
          <w:t xml:space="preserve">0’, </w:t>
        </w:r>
      </w:ins>
      <w:ins w:id="716" w:author="LIN, Yufeng" w:date="2021-09-23T14:07:00Z">
        <w:r w:rsidR="001145AC">
          <w:rPr>
            <w:rFonts w:ascii="Times New Roman" w:hAnsi="Times New Roman" w:cs="Times New Roman"/>
            <w:sz w:val="22"/>
          </w:rPr>
          <w:t>‘+/-’,</w:t>
        </w:r>
      </w:ins>
      <w:ins w:id="717" w:author="LIN, Yufeng" w:date="2021-09-23T14:08:00Z">
        <w:r w:rsidR="001145AC" w:rsidRPr="001145AC">
          <w:rPr>
            <w:rFonts w:ascii="Times New Roman" w:hAnsi="Times New Roman" w:cs="Times New Roman"/>
            <w:sz w:val="22"/>
          </w:rPr>
          <w:t xml:space="preserve"> </w:t>
        </w:r>
        <w:r w:rsidR="001145AC">
          <w:rPr>
            <w:rFonts w:ascii="Times New Roman" w:hAnsi="Times New Roman" w:cs="Times New Roman"/>
            <w:sz w:val="22"/>
          </w:rPr>
          <w:t>‘0/+’, ‘0/0’, ‘0/-’,</w:t>
        </w:r>
        <w:r w:rsidR="001145AC" w:rsidRPr="001145AC">
          <w:rPr>
            <w:rFonts w:ascii="Times New Roman" w:hAnsi="Times New Roman" w:cs="Times New Roman"/>
            <w:sz w:val="22"/>
          </w:rPr>
          <w:t xml:space="preserve"> </w:t>
        </w:r>
        <w:r w:rsidR="001145AC">
          <w:rPr>
            <w:rFonts w:ascii="Times New Roman" w:hAnsi="Times New Roman" w:cs="Times New Roman"/>
            <w:sz w:val="22"/>
          </w:rPr>
          <w:t>‘-/+’, ‘-/0’, and ‘-/-’.</w:t>
        </w:r>
      </w:ins>
      <w:ins w:id="718" w:author="LIN, Yufeng" w:date="2021-09-23T14:13:00Z">
        <w:r w:rsidR="001145AC">
          <w:rPr>
            <w:rFonts w:ascii="Times New Roman" w:hAnsi="Times New Roman" w:cs="Times New Roman"/>
            <w:sz w:val="22"/>
          </w:rPr>
          <w:t xml:space="preserve"> It revealed the altered trend</w:t>
        </w:r>
      </w:ins>
      <w:ins w:id="719" w:author="LIN, Yufeng" w:date="2021-09-23T14:14:00Z">
        <w:r w:rsidR="001145AC">
          <w:rPr>
            <w:rFonts w:ascii="Times New Roman" w:hAnsi="Times New Roman" w:cs="Times New Roman"/>
            <w:sz w:val="22"/>
          </w:rPr>
          <w:t>s between the two stages.</w:t>
        </w:r>
      </w:ins>
    </w:p>
    <w:p w14:paraId="1EED6E32" w14:textId="77777777" w:rsidR="00531B71" w:rsidRPr="00790445" w:rsidRDefault="00531B71" w:rsidP="00B84FC5">
      <w:pPr>
        <w:pStyle w:val="title20825"/>
        <w:rPr>
          <w:ins w:id="720" w:author="Thomas Kwong" w:date="2021-09-22T22:12:00Z"/>
        </w:rPr>
      </w:pPr>
      <w:ins w:id="721" w:author="Thomas Kwong" w:date="2021-09-22T22:12:00Z">
        <w:r w:rsidRPr="00790445">
          <w:t>Additional validation experiments on cancer cell line</w:t>
        </w:r>
      </w:ins>
    </w:p>
    <w:p w14:paraId="15A93907" w14:textId="77777777" w:rsidR="00531B71" w:rsidRPr="00790445" w:rsidRDefault="00531B71" w:rsidP="00531B71">
      <w:pPr>
        <w:rPr>
          <w:ins w:id="722" w:author="Thomas Kwong" w:date="2021-09-22T22:12:00Z"/>
          <w:rFonts w:ascii="Times New Roman" w:hAnsi="Times New Roman" w:cs="Times New Roman"/>
          <w:sz w:val="22"/>
        </w:rPr>
      </w:pPr>
      <w:ins w:id="723" w:author="Thomas Kwong" w:date="2021-09-22T22:12:00Z">
        <w:r w:rsidRPr="00790445">
          <w:rPr>
            <w:rFonts w:ascii="Times New Roman" w:hAnsi="Times New Roman" w:cs="Times New Roman"/>
            <w:sz w:val="22"/>
          </w:rPr>
          <w:t>TBA</w:t>
        </w:r>
      </w:ins>
    </w:p>
    <w:p w14:paraId="17FD7240" w14:textId="77777777" w:rsidR="00531B71" w:rsidRPr="00790445" w:rsidRDefault="00531B71" w:rsidP="00531B71">
      <w:pPr>
        <w:rPr>
          <w:ins w:id="724" w:author="Thomas Kwong" w:date="2021-09-22T22:12:00Z"/>
          <w:rFonts w:ascii="Times New Roman" w:hAnsi="Times New Roman" w:cs="Times New Roman"/>
          <w:sz w:val="22"/>
        </w:rPr>
      </w:pPr>
    </w:p>
    <w:p w14:paraId="7114B745" w14:textId="77777777" w:rsidR="00531B71" w:rsidRPr="00790445" w:rsidDel="00E15F7E" w:rsidRDefault="00531B71" w:rsidP="00531B71">
      <w:pPr>
        <w:widowControl/>
        <w:rPr>
          <w:ins w:id="725" w:author="Thomas Kwong" w:date="2021-09-22T22:12:00Z"/>
          <w:del w:id="726" w:author="LIN, Yufeng" w:date="2021-09-28T14:02:00Z"/>
          <w:rFonts w:ascii="Times New Roman" w:hAnsi="Times New Roman" w:cs="Times New Roman"/>
          <w:b/>
          <w:bCs/>
          <w:kern w:val="44"/>
          <w:sz w:val="22"/>
          <w:u w:val="single"/>
        </w:rPr>
      </w:pPr>
      <w:ins w:id="727" w:author="Thomas Kwong" w:date="2021-09-22T22:12:00Z">
        <w:del w:id="728" w:author="LIN, Yufeng" w:date="2021-09-28T14:02:00Z">
          <w:r w:rsidRPr="00790445" w:rsidDel="00E15F7E">
            <w:rPr>
              <w:rFonts w:ascii="Times New Roman" w:hAnsi="Times New Roman" w:cs="Times New Roman"/>
              <w:sz w:val="22"/>
            </w:rPr>
            <w:br w:type="page"/>
          </w:r>
        </w:del>
      </w:ins>
    </w:p>
    <w:p w14:paraId="03558F9F" w14:textId="4EF21072" w:rsidR="00D9531B" w:rsidRPr="00790445" w:rsidRDefault="00D9531B">
      <w:pPr>
        <w:widowControl/>
        <w:rPr>
          <w:rFonts w:ascii="Times New Roman" w:hAnsi="Times New Roman" w:cs="Times New Roman"/>
          <w:sz w:val="22"/>
        </w:rPr>
        <w:pPrChange w:id="729" w:author="LIN, Yufeng" w:date="2021-09-28T14:02:00Z">
          <w:pPr/>
        </w:pPrChange>
      </w:pPr>
    </w:p>
    <w:p w14:paraId="4C96E012" w14:textId="77777777" w:rsidR="00E15F7E" w:rsidRDefault="00E15F7E">
      <w:pPr>
        <w:widowControl/>
        <w:jc w:val="left"/>
        <w:rPr>
          <w:ins w:id="730" w:author="LIN, Yufeng" w:date="2021-09-28T14:02:00Z"/>
          <w:b/>
          <w:bCs/>
          <w:kern w:val="44"/>
          <w:sz w:val="36"/>
          <w:szCs w:val="44"/>
          <w:u w:val="single"/>
        </w:rPr>
      </w:pPr>
      <w:ins w:id="731" w:author="LIN, Yufeng" w:date="2021-09-28T14:02:00Z">
        <w:r>
          <w:br w:type="page"/>
        </w:r>
      </w:ins>
    </w:p>
    <w:p w14:paraId="455625F5" w14:textId="1CDC5ADF" w:rsidR="00D9531B" w:rsidRPr="00790445" w:rsidRDefault="00D9531B">
      <w:pPr>
        <w:pStyle w:val="title10831"/>
      </w:pPr>
      <w:r w:rsidRPr="00790445">
        <w:lastRenderedPageBreak/>
        <w:t>Results</w:t>
      </w:r>
    </w:p>
    <w:p w14:paraId="43691899" w14:textId="6729CB6F" w:rsidR="00D9531B" w:rsidRPr="00790445" w:rsidRDefault="007031A9" w:rsidP="00B84FC5">
      <w:pPr>
        <w:pStyle w:val="title20825"/>
      </w:pPr>
      <w:r>
        <w:t>F</w:t>
      </w:r>
      <w:r w:rsidR="00D9531B" w:rsidRPr="00790445">
        <w:t xml:space="preserve">iltering and pre-processing of a large population from various regions for the </w:t>
      </w:r>
      <w:del w:id="732" w:author="LIN, Yufeng" w:date="2021-09-28T13:00:00Z">
        <w:r w:rsidR="00FA35F2" w:rsidRPr="00790445" w:rsidDel="00E06A91">
          <w:delText>micro-eukaryotic</w:delText>
        </w:r>
      </w:del>
      <w:ins w:id="733" w:author="LIN, Yufeng" w:date="2021-09-28T13:00:00Z">
        <w:r w:rsidR="00E06A91">
          <w:t>fungal</w:t>
        </w:r>
      </w:ins>
      <w:r w:rsidR="00D9531B" w:rsidRPr="00790445">
        <w:t xml:space="preserve"> meta-analysis</w:t>
      </w:r>
    </w:p>
    <w:p w14:paraId="31E17AA0" w14:textId="10C9421D" w:rsidR="00D9531B" w:rsidRPr="00790445" w:rsidRDefault="007031A9" w:rsidP="00790445">
      <w:pPr>
        <w:rPr>
          <w:rFonts w:ascii="Times New Roman" w:hAnsi="Times New Roman" w:cs="Times New Roman"/>
          <w:sz w:val="22"/>
        </w:rPr>
      </w:pPr>
      <w:commentRangeStart w:id="734"/>
      <w:commentRangeStart w:id="735"/>
      <w:del w:id="736" w:author="LIN, Yufeng" w:date="2021-09-21T09:52:00Z">
        <w:r w:rsidDel="008125F9">
          <w:rPr>
            <w:rFonts w:ascii="Times New Roman" w:hAnsi="Times New Roman" w:cs="Times New Roman"/>
            <w:sz w:val="22"/>
          </w:rPr>
          <w:delText>E</w:delText>
        </w:r>
        <w:r w:rsidR="00D9531B" w:rsidRPr="00790445" w:rsidDel="008125F9">
          <w:rPr>
            <w:rFonts w:ascii="Times New Roman" w:hAnsi="Times New Roman" w:cs="Times New Roman"/>
            <w:sz w:val="22"/>
          </w:rPr>
          <w:delText>ight published fecal shotgun metagenomics cohorts and o</w:delText>
        </w:r>
      </w:del>
      <w:ins w:id="737" w:author="Thomas Kwong" w:date="2021-09-12T16:46:00Z">
        <w:del w:id="738" w:author="LIN, Yufeng" w:date="2021-09-21T09:52:00Z">
          <w:r w:rsidDel="008125F9">
            <w:rPr>
              <w:rFonts w:ascii="Times New Roman" w:hAnsi="Times New Roman" w:cs="Times New Roman"/>
              <w:sz w:val="22"/>
            </w:rPr>
            <w:delText xml:space="preserve">ur recently completed </w:delText>
          </w:r>
        </w:del>
      </w:ins>
      <w:del w:id="739" w:author="LIN, Yufeng" w:date="2021-09-21T09:52:00Z">
        <w:r w:rsidR="00D9531B" w:rsidRPr="00790445" w:rsidDel="008125F9">
          <w:rPr>
            <w:rFonts w:ascii="Times New Roman" w:hAnsi="Times New Roman" w:cs="Times New Roman"/>
            <w:sz w:val="22"/>
          </w:rPr>
          <w:delText>ne indoor cohort</w:delText>
        </w:r>
      </w:del>
      <w:ins w:id="740" w:author="Thomas Kwong" w:date="2021-09-12T16:46:00Z">
        <w:del w:id="741" w:author="LIN, Yufeng" w:date="2021-09-21T09:52:00Z">
          <w:r w:rsidDel="008125F9">
            <w:rPr>
              <w:rFonts w:ascii="Times New Roman" w:hAnsi="Times New Roman" w:cs="Times New Roman"/>
              <w:sz w:val="22"/>
            </w:rPr>
            <w:delText xml:space="preserve"> (unpublis</w:delText>
          </w:r>
        </w:del>
      </w:ins>
      <w:ins w:id="742" w:author="Thomas Kwong" w:date="2021-09-12T16:47:00Z">
        <w:del w:id="743" w:author="LIN, Yufeng" w:date="2021-09-21T09:52:00Z">
          <w:r w:rsidDel="008125F9">
            <w:rPr>
              <w:rFonts w:ascii="Times New Roman" w:hAnsi="Times New Roman" w:cs="Times New Roman"/>
              <w:sz w:val="22"/>
            </w:rPr>
            <w:delText>h</w:delText>
          </w:r>
        </w:del>
      </w:ins>
      <w:ins w:id="744" w:author="Thomas Kwong" w:date="2021-09-12T16:46:00Z">
        <w:del w:id="745" w:author="LIN, Yufeng" w:date="2021-09-21T09:52:00Z">
          <w:r w:rsidDel="008125F9">
            <w:rPr>
              <w:rFonts w:ascii="Times New Roman" w:hAnsi="Times New Roman" w:cs="Times New Roman"/>
              <w:sz w:val="22"/>
            </w:rPr>
            <w:delText>ed)</w:delText>
          </w:r>
        </w:del>
      </w:ins>
      <w:del w:id="746" w:author="LIN, Yufeng" w:date="2021-09-21T09:52:00Z">
        <w:r w:rsidR="00D9531B" w:rsidRPr="00790445" w:rsidDel="008125F9">
          <w:rPr>
            <w:rFonts w:ascii="Times New Roman" w:hAnsi="Times New Roman" w:cs="Times New Roman"/>
            <w:sz w:val="22"/>
          </w:rPr>
          <w:delText xml:space="preserve"> were included</w:delText>
        </w:r>
        <w:r w:rsidRPr="007031A9" w:rsidDel="008125F9">
          <w:rPr>
            <w:rFonts w:ascii="Times New Roman" w:hAnsi="Times New Roman" w:cs="Times New Roman"/>
            <w:sz w:val="22"/>
          </w:rPr>
          <w:delText xml:space="preserve"> </w:delText>
        </w:r>
        <w:r w:rsidDel="008125F9">
          <w:rPr>
            <w:rFonts w:ascii="Times New Roman" w:hAnsi="Times New Roman" w:cs="Times New Roman"/>
            <w:sz w:val="22"/>
          </w:rPr>
          <w:delText>i</w:delText>
        </w:r>
        <w:r w:rsidRPr="00790445" w:rsidDel="008125F9">
          <w:rPr>
            <w:rFonts w:ascii="Times New Roman" w:hAnsi="Times New Roman" w:cs="Times New Roman"/>
            <w:sz w:val="22"/>
          </w:rPr>
          <w:delText>n this meta-analysis</w:delText>
        </w:r>
        <w:r w:rsidRPr="007031A9" w:rsidDel="008125F9">
          <w:rPr>
            <w:rFonts w:ascii="Times New Roman" w:hAnsi="Times New Roman" w:cs="Times New Roman"/>
            <w:sz w:val="22"/>
          </w:rPr>
          <w:delText xml:space="preserve"> </w:delText>
        </w:r>
        <w:r w:rsidRPr="00790445" w:rsidDel="008125F9">
          <w:rPr>
            <w:rFonts w:ascii="Times New Roman" w:hAnsi="Times New Roman" w:cs="Times New Roman"/>
            <w:sz w:val="22"/>
          </w:rPr>
          <w:fldChar w:fldCharType="begin"/>
        </w:r>
        <w:r w:rsidR="00422C33" w:rsidDel="008125F9">
          <w:rPr>
            <w:rFonts w:ascii="Times New Roman" w:hAnsi="Times New Roman" w:cs="Times New Roman"/>
            <w:sz w:val="22"/>
          </w:rPr>
          <w:delInstrText xml:space="preserve"> ADDIN ZOTERO_ITEM CSL_CITATION {"citationID":"RmUDjuuL","properties":{"formattedCitation":"\\super 6,7,15\\uc0\\u8211{}20\\nosupersub{}","plainCitation":"6,7,15–20","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id":88,"uris":["http://zotero.org/users/7908919/items/QEBGUTA3"],"uri":["http://zotero.org/users/7908919/items/QEBGUTA3"],"itemData":{"id":88,"type":"article-journal","container-title":"PLOS ONE","DOI":"10.1371/journal.pone.0155362","ISSN":"1932-6203","issue":"5","journalAbbreviation":"PLoS ONE","language":"en","page":"e0155362","source":"DOI.org (Crossref)","title":"Colorectal Cancer and the Human Gut Microbiome: Reproducibility with Whole-Genome Shotgun Sequencing","title-short":"Colorectal Cancer and the Human Gut Microbiome","volume":"11","author":[{"family":"Vogtmann","given":"Emily"},{"family":"Hua","given":"Xing"},{"family":"Zeller","given":"Georg"},{"family":"Sunagawa","given":"Shinichi"},{"family":"Voigt","given":"Anita Y."},{"family":"Hercog","given":"Rajna"},{"family":"Goedert","given":"James J."},{"family":"Shi","given":"Jianxin"},{"family":"Bork","given":"Peer"},{"family":"Sinha","given":"Rashmi"}],"editor":[{"family":"Parkinson","given":"John"}],"issued":{"date-parts":[["2016",5,12]]}}},{"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delInstrText>
        </w:r>
        <w:r w:rsidRPr="00790445" w:rsidDel="008125F9">
          <w:rPr>
            <w:rFonts w:ascii="Times New Roman" w:hAnsi="Times New Roman" w:cs="Times New Roman"/>
            <w:sz w:val="22"/>
          </w:rPr>
          <w:fldChar w:fldCharType="separate"/>
        </w:r>
        <w:r w:rsidR="00422C33" w:rsidRPr="00422C33" w:rsidDel="008125F9">
          <w:rPr>
            <w:rFonts w:ascii="Times New Roman" w:hAnsi="Times New Roman" w:cs="Times New Roman"/>
            <w:kern w:val="0"/>
            <w:sz w:val="22"/>
            <w:szCs w:val="24"/>
            <w:vertAlign w:val="superscript"/>
          </w:rPr>
          <w:delText>6,7,15–20</w:delText>
        </w:r>
        <w:r w:rsidRPr="00790445" w:rsidDel="008125F9">
          <w:rPr>
            <w:rFonts w:ascii="Times New Roman" w:hAnsi="Times New Roman" w:cs="Times New Roman"/>
            <w:sz w:val="22"/>
          </w:rPr>
          <w:fldChar w:fldCharType="end"/>
        </w:r>
        <w:r w:rsidR="00D9531B" w:rsidRPr="00790445" w:rsidDel="008125F9">
          <w:rPr>
            <w:rFonts w:ascii="Times New Roman" w:hAnsi="Times New Roman" w:cs="Times New Roman"/>
            <w:sz w:val="22"/>
          </w:rPr>
          <w:delText>. All published datasets contain</w:delText>
        </w:r>
      </w:del>
      <w:ins w:id="747" w:author="Thomas Kwong" w:date="2021-09-12T16:48:00Z">
        <w:del w:id="748" w:author="LIN, Yufeng" w:date="2021-09-21T09:52:00Z">
          <w:r w:rsidR="00177C66" w:rsidDel="008125F9">
            <w:rPr>
              <w:rFonts w:ascii="Times New Roman" w:hAnsi="Times New Roman" w:cs="Times New Roman"/>
              <w:sz w:val="22"/>
            </w:rPr>
            <w:delText>ed</w:delText>
          </w:r>
        </w:del>
      </w:ins>
      <w:del w:id="749" w:author="LIN, Yufeng" w:date="2021-09-21T09:52:00Z">
        <w:r w:rsidR="00D9531B" w:rsidRPr="00790445" w:rsidDel="008125F9">
          <w:rPr>
            <w:rFonts w:ascii="Times New Roman" w:hAnsi="Times New Roman" w:cs="Times New Roman"/>
            <w:sz w:val="22"/>
          </w:rPr>
          <w:delText xml:space="preserve"> at least two </w:delText>
        </w:r>
      </w:del>
      <w:ins w:id="750" w:author="Thomas Kwong" w:date="2021-09-12T16:50:00Z">
        <w:del w:id="751" w:author="LIN, Yufeng" w:date="2021-09-21T09:52:00Z">
          <w:r w:rsidR="00177C66" w:rsidDel="008125F9">
            <w:rPr>
              <w:rFonts w:ascii="Times New Roman" w:hAnsi="Times New Roman" w:cs="Times New Roman"/>
              <w:sz w:val="22"/>
            </w:rPr>
            <w:delText>groups</w:delText>
          </w:r>
        </w:del>
      </w:ins>
      <w:del w:id="752" w:author="LIN, Yufeng" w:date="2021-09-21T09:52:00Z">
        <w:r w:rsidR="00D9531B" w:rsidRPr="00790445" w:rsidDel="008125F9">
          <w:rPr>
            <w:rFonts w:ascii="Times New Roman" w:hAnsi="Times New Roman" w:cs="Times New Roman"/>
            <w:sz w:val="22"/>
          </w:rPr>
          <w:delText>stages, CRC patients and healthy individuals; five published encompass the adenoma patients</w:delText>
        </w:r>
        <w:r w:rsidR="00D9531B" w:rsidRPr="00790445" w:rsidDel="008125F9">
          <w:rPr>
            <w:rFonts w:ascii="Times New Roman" w:hAnsi="Times New Roman" w:cs="Times New Roman"/>
            <w:sz w:val="22"/>
          </w:rPr>
          <w:fldChar w:fldCharType="begin"/>
        </w:r>
        <w:r w:rsidR="00422C33" w:rsidDel="008125F9">
          <w:rPr>
            <w:rFonts w:ascii="Times New Roman" w:hAnsi="Times New Roman" w:cs="Times New Roman"/>
            <w:sz w:val="22"/>
          </w:rPr>
          <w:delInstrText xml:space="preserve"> ADDIN ZOTERO_ITEM CSL_CITATION {"citationID":"RsYwB56h","properties":{"formattedCitation":"\\super 7,15,16,19,20\\nosupersub{}","plainCitation":"7,15,16,19,20","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delInstrText>
        </w:r>
        <w:r w:rsidR="00D9531B" w:rsidRPr="00790445" w:rsidDel="008125F9">
          <w:rPr>
            <w:rFonts w:ascii="Times New Roman" w:hAnsi="Times New Roman" w:cs="Times New Roman"/>
            <w:sz w:val="22"/>
          </w:rPr>
          <w:fldChar w:fldCharType="separate"/>
        </w:r>
        <w:r w:rsidR="00422C33" w:rsidRPr="00422C33" w:rsidDel="008125F9">
          <w:rPr>
            <w:rFonts w:ascii="Times New Roman" w:hAnsi="Times New Roman" w:cs="Times New Roman"/>
            <w:kern w:val="0"/>
            <w:sz w:val="22"/>
            <w:szCs w:val="24"/>
            <w:vertAlign w:val="superscript"/>
          </w:rPr>
          <w:delText>7,15,16,19,20</w:delText>
        </w:r>
        <w:r w:rsidR="00D9531B" w:rsidRPr="00790445" w:rsidDel="008125F9">
          <w:rPr>
            <w:rFonts w:ascii="Times New Roman" w:hAnsi="Times New Roman" w:cs="Times New Roman"/>
            <w:sz w:val="22"/>
          </w:rPr>
          <w:fldChar w:fldCharType="end"/>
        </w:r>
        <w:r w:rsidR="00D9531B" w:rsidRPr="00790445" w:rsidDel="008125F9">
          <w:rPr>
            <w:rFonts w:ascii="Times New Roman" w:hAnsi="Times New Roman" w:cs="Times New Roman"/>
            <w:sz w:val="22"/>
          </w:rPr>
          <w:delText xml:space="preserve"> (</w:delText>
        </w:r>
        <w:commentRangeStart w:id="753"/>
        <w:commentRangeStart w:id="754"/>
        <w:r w:rsidR="00D9531B" w:rsidRPr="00790445" w:rsidDel="008125F9">
          <w:rPr>
            <w:rFonts w:ascii="Times New Roman" w:hAnsi="Times New Roman" w:cs="Times New Roman"/>
            <w:sz w:val="22"/>
          </w:rPr>
          <w:delText xml:space="preserve">table </w:delText>
        </w:r>
        <w:commentRangeEnd w:id="753"/>
        <w:r w:rsidR="00D9531B" w:rsidRPr="00790445" w:rsidDel="008125F9">
          <w:rPr>
            <w:rStyle w:val="CommentReference"/>
            <w:rFonts w:ascii="Times New Roman" w:hAnsi="Times New Roman" w:cs="Times New Roman"/>
            <w:sz w:val="22"/>
            <w:szCs w:val="22"/>
          </w:rPr>
          <w:commentReference w:id="753"/>
        </w:r>
        <w:r w:rsidR="00D9531B" w:rsidRPr="00790445" w:rsidDel="008125F9">
          <w:rPr>
            <w:rFonts w:ascii="Times New Roman" w:hAnsi="Times New Roman" w:cs="Times New Roman"/>
            <w:sz w:val="22"/>
          </w:rPr>
          <w:delText xml:space="preserve">1 and Supplementary </w:delText>
        </w:r>
        <w:commentRangeStart w:id="755"/>
        <w:r w:rsidR="00D9531B" w:rsidRPr="00790445" w:rsidDel="008125F9">
          <w:rPr>
            <w:rFonts w:ascii="Times New Roman" w:hAnsi="Times New Roman" w:cs="Times New Roman"/>
            <w:sz w:val="22"/>
          </w:rPr>
          <w:delText xml:space="preserve">Table </w:delText>
        </w:r>
        <w:commentRangeEnd w:id="755"/>
        <w:r w:rsidR="00D9531B" w:rsidRPr="00790445" w:rsidDel="008125F9">
          <w:rPr>
            <w:rStyle w:val="CommentReference"/>
            <w:rFonts w:ascii="Times New Roman" w:hAnsi="Times New Roman" w:cs="Times New Roman"/>
            <w:sz w:val="22"/>
            <w:szCs w:val="22"/>
          </w:rPr>
          <w:commentReference w:id="755"/>
        </w:r>
        <w:r w:rsidR="00D9531B" w:rsidRPr="00790445" w:rsidDel="008125F9">
          <w:rPr>
            <w:rFonts w:ascii="Times New Roman" w:hAnsi="Times New Roman" w:cs="Times New Roman"/>
            <w:sz w:val="22"/>
          </w:rPr>
          <w:delText xml:space="preserve">1). </w:delText>
        </w:r>
        <w:commentRangeEnd w:id="754"/>
        <w:r w:rsidR="00177C66" w:rsidDel="008125F9">
          <w:rPr>
            <w:rStyle w:val="CommentReference"/>
          </w:rPr>
          <w:commentReference w:id="754"/>
        </w:r>
        <w:r w:rsidR="00D9531B" w:rsidRPr="00790445" w:rsidDel="008125F9">
          <w:rPr>
            <w:rFonts w:ascii="Times New Roman" w:hAnsi="Times New Roman" w:cs="Times New Roman"/>
            <w:sz w:val="22"/>
          </w:rPr>
          <w:delText>Our indoor cohort was generated with the new fecal metagenomic data from samples collected in Hong Kong from 2009 to 2012. Even though a subset of samples from this patient collective was published previously</w:delText>
        </w:r>
        <w:r w:rsidR="00D9531B" w:rsidRPr="00790445" w:rsidDel="008125F9">
          <w:rPr>
            <w:rFonts w:ascii="Times New Roman" w:hAnsi="Times New Roman" w:cs="Times New Roman"/>
            <w:sz w:val="22"/>
          </w:rPr>
          <w:fldChar w:fldCharType="begin"/>
        </w:r>
        <w:r w:rsidR="00422C33" w:rsidDel="008125F9">
          <w:rPr>
            <w:rFonts w:ascii="Times New Roman" w:hAnsi="Times New Roman" w:cs="Times New Roman"/>
            <w:sz w:val="22"/>
          </w:rPr>
          <w:delInstrText xml:space="preserve"> ADDIN ZOTERO_ITEM CSL_CITATION {"citationID":"lU7RBDcE","properties":{"formattedCitation":"\\super 14\\nosupersub{}","plainCitation":"14","noteIndex":0},"citationItems":[{"id":83,"uris":["http://zotero.org/users/7908919/items/IZ8WSDFF"],"uri":["http://zotero.org/users/7908919/items/IZ8WSDFF"],"itemData":{"id":83,"type":"article-journal","abstract":"OBJECTIVES: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delInstrText>
        </w:r>
        <w:r w:rsidR="00D9531B" w:rsidRPr="00790445" w:rsidDel="008125F9">
          <w:rPr>
            <w:rFonts w:ascii="Times New Roman" w:hAnsi="Times New Roman" w:cs="Times New Roman"/>
            <w:sz w:val="22"/>
          </w:rPr>
          <w:fldChar w:fldCharType="separate"/>
        </w:r>
        <w:r w:rsidR="00422C33" w:rsidRPr="00422C33" w:rsidDel="008125F9">
          <w:rPr>
            <w:rFonts w:ascii="Times New Roman" w:hAnsi="Times New Roman" w:cs="Times New Roman"/>
            <w:kern w:val="0"/>
            <w:sz w:val="22"/>
            <w:szCs w:val="24"/>
            <w:vertAlign w:val="superscript"/>
          </w:rPr>
          <w:delText>14</w:delText>
        </w:r>
        <w:r w:rsidR="00D9531B" w:rsidRPr="00790445" w:rsidDel="008125F9">
          <w:rPr>
            <w:rFonts w:ascii="Times New Roman" w:hAnsi="Times New Roman" w:cs="Times New Roman"/>
            <w:sz w:val="22"/>
          </w:rPr>
          <w:fldChar w:fldCharType="end"/>
        </w:r>
        <w:r w:rsidR="00D9531B" w:rsidRPr="00790445" w:rsidDel="008125F9">
          <w:rPr>
            <w:rFonts w:ascii="Times New Roman" w:hAnsi="Times New Roman" w:cs="Times New Roman"/>
            <w:sz w:val="22"/>
          </w:rPr>
          <w:delText xml:space="preserve">, we have added complete follow-up clinical information (see Supplementary </w:delText>
        </w:r>
        <w:commentRangeStart w:id="756"/>
        <w:r w:rsidR="00D9531B" w:rsidRPr="00790445" w:rsidDel="008125F9">
          <w:rPr>
            <w:rFonts w:ascii="Times New Roman" w:hAnsi="Times New Roman" w:cs="Times New Roman"/>
            <w:sz w:val="22"/>
          </w:rPr>
          <w:delText xml:space="preserve">Table </w:delText>
        </w:r>
        <w:commentRangeEnd w:id="756"/>
        <w:r w:rsidR="00D9531B" w:rsidRPr="00790445" w:rsidDel="008125F9">
          <w:rPr>
            <w:rStyle w:val="CommentReference"/>
            <w:rFonts w:ascii="Times New Roman" w:hAnsi="Times New Roman" w:cs="Times New Roman"/>
            <w:sz w:val="22"/>
            <w:szCs w:val="22"/>
          </w:rPr>
          <w:commentReference w:id="756"/>
        </w:r>
        <w:r w:rsidR="00D9531B" w:rsidRPr="00790445" w:rsidDel="008125F9">
          <w:rPr>
            <w:rFonts w:ascii="Times New Roman" w:hAnsi="Times New Roman" w:cs="Times New Roman"/>
            <w:sz w:val="22"/>
          </w:rPr>
          <w:delText xml:space="preserve">2 and </w:delText>
        </w:r>
        <w:commentRangeStart w:id="757"/>
        <w:r w:rsidR="00D9531B" w:rsidRPr="00790445" w:rsidDel="008125F9">
          <w:rPr>
            <w:rFonts w:ascii="Times New Roman" w:hAnsi="Times New Roman" w:cs="Times New Roman"/>
            <w:sz w:val="22"/>
          </w:rPr>
          <w:delText>Methods</w:delText>
        </w:r>
        <w:commentRangeEnd w:id="757"/>
        <w:r w:rsidR="00D9531B" w:rsidRPr="00790445" w:rsidDel="008125F9">
          <w:rPr>
            <w:rStyle w:val="CommentReference"/>
            <w:rFonts w:ascii="Times New Roman" w:hAnsi="Times New Roman" w:cs="Times New Roman"/>
            <w:sz w:val="22"/>
            <w:szCs w:val="22"/>
          </w:rPr>
          <w:commentReference w:id="757"/>
        </w:r>
        <w:r w:rsidR="00D9531B" w:rsidRPr="00790445" w:rsidDel="008125F9">
          <w:rPr>
            <w:rFonts w:ascii="Times New Roman" w:hAnsi="Times New Roman" w:cs="Times New Roman"/>
            <w:sz w:val="22"/>
          </w:rPr>
          <w:delText xml:space="preserve">). These nine studies were organized from eight countries and various sampling procedures, sample storage, and DNA extraction protocols. </w:delText>
        </w:r>
        <w:commentRangeEnd w:id="734"/>
        <w:r w:rsidR="00177C66" w:rsidDel="008125F9">
          <w:rPr>
            <w:rStyle w:val="CommentReference"/>
          </w:rPr>
          <w:commentReference w:id="734"/>
        </w:r>
      </w:del>
      <w:commentRangeEnd w:id="735"/>
      <w:r w:rsidR="008125F9">
        <w:rPr>
          <w:rStyle w:val="CommentReference"/>
        </w:rPr>
        <w:commentReference w:id="735"/>
      </w:r>
      <w:del w:id="758" w:author="Thomas Kwong" w:date="2021-09-12T16:54:00Z">
        <w:r w:rsidR="00D9531B" w:rsidRPr="00790445" w:rsidDel="00177C66">
          <w:rPr>
            <w:rFonts w:ascii="Times New Roman" w:hAnsi="Times New Roman" w:cs="Times New Roman"/>
            <w:sz w:val="22"/>
          </w:rPr>
          <w:delText>In the beginning,</w:delText>
        </w:r>
      </w:del>
      <w:ins w:id="759" w:author="nick ting" w:date="2021-09-27T13:08:00Z">
        <w:r w:rsidR="00A31D49">
          <w:rPr>
            <w:rFonts w:ascii="Times New Roman" w:hAnsi="Times New Roman" w:cs="Times New Roman"/>
            <w:sz w:val="22"/>
          </w:rPr>
          <w:t xml:space="preserve">We collected shotgun metagenomic sequencing data from eight cohorts: </w:t>
        </w:r>
      </w:ins>
      <w:ins w:id="760" w:author="nick ting" w:date="2021-09-27T13:09:00Z">
        <w:r w:rsidR="00A31D49">
          <w:rPr>
            <w:rFonts w:ascii="Times New Roman" w:hAnsi="Times New Roman" w:cs="Times New Roman"/>
            <w:sz w:val="22"/>
          </w:rPr>
          <w:t xml:space="preserve">xxx. </w:t>
        </w:r>
      </w:ins>
      <w:del w:id="761" w:author="nick ting" w:date="2021-09-27T13:08:00Z">
        <w:r w:rsidR="00D9531B" w:rsidRPr="00790445" w:rsidDel="00A31D49">
          <w:rPr>
            <w:rFonts w:ascii="Times New Roman" w:hAnsi="Times New Roman" w:cs="Times New Roman"/>
            <w:sz w:val="22"/>
          </w:rPr>
          <w:delText xml:space="preserve"> </w:delText>
        </w:r>
      </w:del>
      <w:del w:id="762" w:author="LIN, Yufeng" w:date="2021-09-21T09:56:00Z">
        <w:r w:rsidR="00D9531B" w:rsidRPr="00790445" w:rsidDel="008125F9">
          <w:rPr>
            <w:rFonts w:ascii="Times New Roman" w:hAnsi="Times New Roman" w:cs="Times New Roman"/>
            <w:sz w:val="22"/>
          </w:rPr>
          <w:delText xml:space="preserve">all </w:delText>
        </w:r>
      </w:del>
      <w:ins w:id="763" w:author="LIN, Yufeng" w:date="2021-09-21T09:56:00Z">
        <w:r w:rsidR="008125F9">
          <w:rPr>
            <w:rFonts w:ascii="Times New Roman" w:hAnsi="Times New Roman" w:cs="Times New Roman"/>
            <w:sz w:val="22"/>
          </w:rPr>
          <w:t>A</w:t>
        </w:r>
        <w:r w:rsidR="008125F9" w:rsidRPr="00790445">
          <w:rPr>
            <w:rFonts w:ascii="Times New Roman" w:hAnsi="Times New Roman" w:cs="Times New Roman"/>
            <w:sz w:val="22"/>
          </w:rPr>
          <w:t>ll</w:t>
        </w:r>
      </w:ins>
      <w:ins w:id="764" w:author="nick ting" w:date="2021-09-25T00:50:00Z">
        <w:r w:rsidR="00370ECF">
          <w:rPr>
            <w:rFonts w:ascii="Times New Roman" w:hAnsi="Times New Roman" w:cs="Times New Roman"/>
            <w:sz w:val="22"/>
          </w:rPr>
          <w:t xml:space="preserve"> the</w:t>
        </w:r>
      </w:ins>
      <w:ins w:id="765" w:author="LIN, Yufeng" w:date="2021-09-21T09:56:00Z">
        <w:r w:rsidR="008125F9" w:rsidRPr="00790445">
          <w:rPr>
            <w:rFonts w:ascii="Times New Roman" w:hAnsi="Times New Roman" w:cs="Times New Roman"/>
            <w:sz w:val="22"/>
          </w:rPr>
          <w:t xml:space="preserve"> </w:t>
        </w:r>
      </w:ins>
      <w:r w:rsidR="00D9531B" w:rsidRPr="00790445">
        <w:rPr>
          <w:rFonts w:ascii="Times New Roman" w:hAnsi="Times New Roman" w:cs="Times New Roman"/>
          <w:sz w:val="22"/>
        </w:rPr>
        <w:t>raw sequencing data were reprocessed using the KneadData, Kraken2</w:t>
      </w:r>
      <w:r w:rsidR="00D9531B"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{"citationID":"7BsXlAN1","properties":{"formattedCitation":"\\super 25\\nosupersub{}","plainCitation":"25","noteIndex":0},"citationItems":[{"id":58,"uris":["http://zotero.org/users/7908919/items/P74A59ER"],"uri":["http://zotero.org/users/7908919/items/P74A59ER"],"itemData":{"id":58,"type":"article-journal","abstract":"Although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analysis.","container-title":"Genome Biology","DOI":"10.1186/s13059-019-1891-0","ISSN":"1474-760X","issue":"1","journalAbbreviation":"Genome Biology","page":"257","source":"BioMed Central","title":"Improved metagenomic analysis with Kraken 2","volume":"20","author":[{"family":"Wood","given":"Derrick E."},{"family":"Lu","given":"Jennifer"},{"family":"Langmead","given":"Ben"}],"issued":{"date-parts":[["2019",11,28]]}},"locator":"2"}],"schema":"https://github.com/citation-style-language/schema/raw/master/csl-citation.json"} </w:instrText>
      </w:r>
      <w:r w:rsidR="00D9531B"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25</w:t>
      </w:r>
      <w:r w:rsidR="00D9531B" w:rsidRPr="00790445">
        <w:rPr>
          <w:rFonts w:ascii="Times New Roman" w:hAnsi="Times New Roman" w:cs="Times New Roman"/>
          <w:sz w:val="22"/>
        </w:rPr>
        <w:fldChar w:fldCharType="end"/>
      </w:r>
      <w:r w:rsidR="00D9531B" w:rsidRPr="00790445">
        <w:rPr>
          <w:rFonts w:ascii="Times New Roman" w:hAnsi="Times New Roman" w:cs="Times New Roman"/>
          <w:sz w:val="22"/>
        </w:rPr>
        <w:t>, and Bracken</w:t>
      </w:r>
      <w:r w:rsidR="00D9531B"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{"citationID":"5rU9iBWa","properties":{"formattedCitation":"\\super 26\\nosupersub{}","plainCitation":"26","noteIndex":0},"citationItems":[{"id":59,"uris":["http://zotero.org/users/7908919/items/R9ZSRXS2"],"uri":["http://zotero.org/users/7908919/items/R9ZSRXS2"],"itemData":{"id":59,"type":"article-journal","abstract":"Metagenomic experiments attempt to characterize microbial communities using high-throughput DNA sequencing. Identification of the microorganisms in a sample provides information about the genetic profile, population structure, and role of microorganisms within an environment. Until recently, most metagenomics studies focused on high-level characterization at the level of phyla, or alternatively sequenced the 16S ribosomal RNA gene that is present in bacterial species. As the cost of sequencing has fallen, though, metagenomics experiments have increasingly used unbiased shotgun sequencing to capture all the organisms in a sample. This approach requires a method for estimating abundance directly from the raw read data. Here we describe a fast, accurate new method that computes the abundance at the species level using the reads collected in a metagenomics experiment. Bracken (Bayesian Reestimation of Abundance after Classification with KrakEN) uses the taxonomic assignments made by Kraken, a very fast read-level classifier, along with information about the genomes themselves to estimate abundance at the species level, the genus level, or above. We demonstrate that Bracken can produce accurate species- and genus-level abundance estimates even when a sample contains multiple near-identical species.","container-title":"PeerJ Computer Science","DOI":"10.7717/peerj-cs.104","ISSN":"2376-5992","journalAbbreviation":"PeerJ Comput. Sci.","language":"en","note":"publisher: PeerJ Inc.","page":"e104","source":"peerj.com","title":"Bracken: estimating species abundance in metagenomics data","title-short":"Bracken","volume":"3","author":[{"family":"Lu","given":"Jennifer"},{"family":"Breitwieser","given":"Florian P."},{"family":"Thielen","given":"Peter"},{"family":"Salzberg","given":"Steven L."}],"issued":{"date-parts":[["2017",1,2]]}}}],"schema":"https://github.com/citation-style-language/schema/raw/master/csl-citation.json"} </w:instrText>
      </w:r>
      <w:r w:rsidR="00D9531B"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26</w:t>
      </w:r>
      <w:r w:rsidR="00D9531B" w:rsidRPr="00790445">
        <w:rPr>
          <w:rFonts w:ascii="Times New Roman" w:hAnsi="Times New Roman" w:cs="Times New Roman"/>
          <w:sz w:val="22"/>
        </w:rPr>
        <w:fldChar w:fldCharType="end"/>
      </w:r>
      <w:r w:rsidR="00D9531B" w:rsidRPr="00790445">
        <w:rPr>
          <w:rFonts w:ascii="Times New Roman" w:hAnsi="Times New Roman" w:cs="Times New Roman"/>
          <w:sz w:val="22"/>
        </w:rPr>
        <w:t xml:space="preserve"> for taxonomic profiling</w:t>
      </w:r>
      <w:ins w:id="766" w:author="LIN, Yufeng" w:date="2021-09-24T14:16:00Z">
        <w:r w:rsidR="0030142C">
          <w:rPr>
            <w:rFonts w:ascii="Times New Roman" w:hAnsi="Times New Roman" w:cs="Times New Roman"/>
            <w:sz w:val="22"/>
          </w:rPr>
          <w:t>.</w:t>
        </w:r>
      </w:ins>
      <w:del w:id="767" w:author="LIN, Yufeng" w:date="2021-09-24T14:16:00Z">
        <w:r w:rsidR="00D9531B" w:rsidRPr="00790445" w:rsidDel="0030142C">
          <w:rPr>
            <w:rFonts w:ascii="Times New Roman" w:hAnsi="Times New Roman" w:cs="Times New Roman"/>
            <w:sz w:val="22"/>
          </w:rPr>
          <w:delText xml:space="preserve"> (see </w:delText>
        </w:r>
        <w:commentRangeStart w:id="768"/>
        <w:r w:rsidR="00D9531B" w:rsidRPr="00790445" w:rsidDel="0030142C">
          <w:rPr>
            <w:rFonts w:ascii="Times New Roman" w:hAnsi="Times New Roman" w:cs="Times New Roman"/>
            <w:sz w:val="22"/>
          </w:rPr>
          <w:delText>Methods</w:delText>
        </w:r>
        <w:commentRangeEnd w:id="768"/>
        <w:r w:rsidR="00D9531B" w:rsidRPr="00790445" w:rsidDel="0030142C">
          <w:rPr>
            <w:rStyle w:val="CommentReference"/>
            <w:rFonts w:ascii="Times New Roman" w:hAnsi="Times New Roman" w:cs="Times New Roman"/>
            <w:sz w:val="22"/>
            <w:szCs w:val="22"/>
          </w:rPr>
          <w:commentReference w:id="768"/>
        </w:r>
        <w:r w:rsidR="00D9531B" w:rsidRPr="00790445" w:rsidDel="0030142C">
          <w:rPr>
            <w:rFonts w:ascii="Times New Roman" w:hAnsi="Times New Roman" w:cs="Times New Roman"/>
            <w:sz w:val="22"/>
          </w:rPr>
          <w:delText>).</w:delText>
        </w:r>
      </w:del>
      <w:r w:rsidR="00D9531B" w:rsidRPr="00790445">
        <w:rPr>
          <w:rFonts w:ascii="Times New Roman" w:hAnsi="Times New Roman" w:cs="Times New Roman"/>
          <w:sz w:val="22"/>
        </w:rPr>
        <w:t xml:space="preserve"> Each sample has about 10</w:t>
      </w:r>
      <w:r w:rsidR="00D9531B" w:rsidRPr="00790445">
        <w:rPr>
          <w:rFonts w:ascii="Times New Roman" w:hAnsi="Times New Roman" w:cs="Times New Roman"/>
          <w:sz w:val="22"/>
          <w:vertAlign w:val="superscript"/>
        </w:rPr>
        <w:t>7.19</w:t>
      </w:r>
      <w:r w:rsidR="00D9531B" w:rsidRPr="00790445">
        <w:rPr>
          <w:rFonts w:ascii="Times New Roman" w:hAnsi="Times New Roman" w:cs="Times New Roman"/>
          <w:sz w:val="22"/>
        </w:rPr>
        <w:t xml:space="preserve"> (median) high-quality paired reads that match the bacterial database, and 10</w:t>
      </w:r>
      <w:r w:rsidR="00D9531B" w:rsidRPr="00790445">
        <w:rPr>
          <w:rFonts w:ascii="Times New Roman" w:hAnsi="Times New Roman" w:cs="Times New Roman"/>
          <w:sz w:val="22"/>
          <w:vertAlign w:val="superscript"/>
        </w:rPr>
        <w:t>4.31</w:t>
      </w:r>
      <w:r w:rsidR="00D9531B" w:rsidRPr="00790445">
        <w:rPr>
          <w:rFonts w:ascii="Times New Roman" w:hAnsi="Times New Roman" w:cs="Times New Roman"/>
          <w:sz w:val="22"/>
        </w:rPr>
        <w:t xml:space="preserve"> (median) paired sequences were aligned to the </w:t>
      </w:r>
      <w:del w:id="769" w:author="LIN, Yufeng" w:date="2021-09-28T13:00:00Z">
        <w:r w:rsidR="002F5B96" w:rsidRPr="00790445" w:rsidDel="004314C2">
          <w:rPr>
            <w:rFonts w:ascii="Times New Roman" w:hAnsi="Times New Roman" w:cs="Times New Roman"/>
            <w:sz w:val="22"/>
          </w:rPr>
          <w:delText>micro-eukaryotic</w:delText>
        </w:r>
      </w:del>
      <w:ins w:id="770" w:author="LIN, Yufeng" w:date="2021-09-28T13:00:00Z">
        <w:r w:rsidR="004314C2">
          <w:rPr>
            <w:rFonts w:ascii="Times New Roman" w:hAnsi="Times New Roman" w:cs="Times New Roman"/>
            <w:sz w:val="22"/>
          </w:rPr>
          <w:t>fungal</w:t>
        </w:r>
      </w:ins>
      <w:r w:rsidR="00D9531B" w:rsidRPr="00790445">
        <w:rPr>
          <w:rFonts w:ascii="Times New Roman" w:hAnsi="Times New Roman" w:cs="Times New Roman"/>
          <w:sz w:val="22"/>
        </w:rPr>
        <w:t xml:space="preserve"> genome (figure 1a). </w:t>
      </w:r>
      <w:del w:id="771" w:author="Thomas Kwong" w:date="2021-09-12T16:55:00Z">
        <w:r w:rsidR="00D9531B" w:rsidRPr="00790445" w:rsidDel="00177C66">
          <w:rPr>
            <w:rFonts w:ascii="Times New Roman" w:hAnsi="Times New Roman" w:cs="Times New Roman"/>
            <w:sz w:val="22"/>
          </w:rPr>
          <w:delText>And t</w:delText>
        </w:r>
      </w:del>
      <w:ins w:id="772" w:author="Thomas Kwong" w:date="2021-09-12T16:55:00Z">
        <w:r w:rsidR="00177C66">
          <w:rPr>
            <w:rFonts w:ascii="Times New Roman" w:hAnsi="Times New Roman" w:cs="Times New Roman"/>
            <w:sz w:val="22"/>
          </w:rPr>
          <w:t>T</w:t>
        </w:r>
      </w:ins>
      <w:r w:rsidR="00D9531B" w:rsidRPr="00790445">
        <w:rPr>
          <w:rFonts w:ascii="Times New Roman" w:hAnsi="Times New Roman" w:cs="Times New Roman"/>
          <w:sz w:val="22"/>
        </w:rPr>
        <w:t xml:space="preserve">he median ratio of </w:t>
      </w:r>
      <w:commentRangeStart w:id="773"/>
      <w:del w:id="774" w:author="LIN, Yufeng" w:date="2021-09-28T13:06:00Z">
        <w:r w:rsidR="00FA35F2" w:rsidRPr="00790445" w:rsidDel="004314C2">
          <w:rPr>
            <w:rFonts w:ascii="Times New Roman" w:hAnsi="Times New Roman" w:cs="Times New Roman"/>
            <w:sz w:val="22"/>
          </w:rPr>
          <w:delText>micro-eukaryotes</w:delText>
        </w:r>
      </w:del>
      <w:commentRangeEnd w:id="773"/>
      <w:ins w:id="775" w:author="LIN, Yufeng" w:date="2021-09-28T13:06:00Z">
        <w:r w:rsidR="004314C2">
          <w:rPr>
            <w:rFonts w:ascii="Times New Roman" w:hAnsi="Times New Roman" w:cs="Times New Roman"/>
            <w:sz w:val="22"/>
          </w:rPr>
          <w:t>fungi</w:t>
        </w:r>
      </w:ins>
      <w:r w:rsidR="00525A3D">
        <w:rPr>
          <w:rStyle w:val="CommentReference"/>
        </w:rPr>
        <w:commentReference w:id="773"/>
      </w:r>
      <w:r w:rsidR="00D9531B" w:rsidRPr="00790445">
        <w:rPr>
          <w:rFonts w:ascii="Times New Roman" w:hAnsi="Times New Roman" w:cs="Times New Roman"/>
          <w:sz w:val="22"/>
        </w:rPr>
        <w:t xml:space="preserve"> to bacteria was 10</w:t>
      </w:r>
      <w:r w:rsidR="00D9531B" w:rsidRPr="00790445">
        <w:rPr>
          <w:rFonts w:ascii="Times New Roman" w:hAnsi="Times New Roman" w:cs="Times New Roman"/>
          <w:sz w:val="22"/>
          <w:vertAlign w:val="superscript"/>
        </w:rPr>
        <w:t>-2.80</w:t>
      </w:r>
      <w:r w:rsidR="00D9531B" w:rsidRPr="00790445">
        <w:rPr>
          <w:rFonts w:ascii="Times New Roman" w:hAnsi="Times New Roman" w:cs="Times New Roman"/>
          <w:sz w:val="22"/>
        </w:rPr>
        <w:t xml:space="preserve"> (figure 1a), which is </w:t>
      </w:r>
      <w:ins w:id="776" w:author="Thomas Kwong" w:date="2021-09-12T16:59:00Z">
        <w:r w:rsidR="00C777A3">
          <w:rPr>
            <w:rFonts w:ascii="Times New Roman" w:hAnsi="Times New Roman" w:cs="Times New Roman"/>
            <w:sz w:val="22"/>
          </w:rPr>
          <w:t xml:space="preserve">in </w:t>
        </w:r>
      </w:ins>
      <w:r w:rsidR="00D9531B" w:rsidRPr="00790445">
        <w:rPr>
          <w:rFonts w:ascii="Times New Roman" w:hAnsi="Times New Roman" w:cs="Times New Roman"/>
          <w:sz w:val="22"/>
        </w:rPr>
        <w:t xml:space="preserve">consistent with </w:t>
      </w:r>
      <w:ins w:id="777" w:author="LIN, Yufeng" w:date="2021-09-24T16:51:00Z">
        <w:r w:rsidR="002C382A">
          <w:rPr>
            <w:rFonts w:ascii="Times New Roman" w:hAnsi="Times New Roman" w:cs="Times New Roman" w:hint="eastAsia"/>
            <w:sz w:val="22"/>
          </w:rPr>
          <w:t>a</w:t>
        </w:r>
        <w:r w:rsidR="002C382A">
          <w:rPr>
            <w:rFonts w:ascii="Times New Roman" w:hAnsi="Times New Roman" w:cs="Times New Roman"/>
            <w:sz w:val="22"/>
          </w:rPr>
          <w:t xml:space="preserve"> </w:t>
        </w:r>
      </w:ins>
      <w:r w:rsidR="00D9531B" w:rsidRPr="00790445">
        <w:rPr>
          <w:rFonts w:ascii="Times New Roman" w:hAnsi="Times New Roman" w:cs="Times New Roman"/>
          <w:sz w:val="22"/>
        </w:rPr>
        <w:t>previous</w:t>
      </w:r>
      <w:ins w:id="778" w:author="Thomas Kwong" w:date="2021-09-12T16:59:00Z">
        <w:del w:id="779" w:author="LIN, Yufeng" w:date="2021-09-24T16:51:00Z">
          <w:r w:rsidR="00C777A3" w:rsidDel="002C382A">
            <w:rPr>
              <w:rFonts w:ascii="Times New Roman" w:hAnsi="Times New Roman" w:cs="Times New Roman"/>
              <w:sz w:val="22"/>
            </w:rPr>
            <w:delText>ly</w:delText>
          </w:r>
        </w:del>
        <w:r w:rsidR="00C777A3">
          <w:rPr>
            <w:rFonts w:ascii="Times New Roman" w:hAnsi="Times New Roman" w:cs="Times New Roman"/>
            <w:sz w:val="22"/>
          </w:rPr>
          <w:t xml:space="preserve"> </w:t>
        </w:r>
      </w:ins>
      <w:ins w:id="780" w:author="LIN, Yufeng" w:date="2021-09-24T16:51:00Z">
        <w:r w:rsidR="002C382A">
          <w:rPr>
            <w:rFonts w:ascii="Times New Roman" w:hAnsi="Times New Roman" w:cs="Times New Roman"/>
            <w:sz w:val="22"/>
          </w:rPr>
          <w:t>s</w:t>
        </w:r>
      </w:ins>
      <w:ins w:id="781" w:author="LIN, Yufeng" w:date="2021-09-24T16:52:00Z">
        <w:r w:rsidR="002C382A">
          <w:rPr>
            <w:rFonts w:ascii="Times New Roman" w:hAnsi="Times New Roman" w:cs="Times New Roman"/>
            <w:sz w:val="22"/>
          </w:rPr>
          <w:t>tudy</w:t>
        </w:r>
      </w:ins>
      <w:ins w:id="782" w:author="Thomas Kwong" w:date="2021-09-12T16:59:00Z">
        <w:del w:id="783" w:author="LIN, Yufeng" w:date="2021-09-24T16:52:00Z">
          <w:r w:rsidR="00C777A3" w:rsidDel="002C382A">
            <w:rPr>
              <w:rFonts w:ascii="Times New Roman" w:hAnsi="Times New Roman" w:cs="Times New Roman"/>
              <w:sz w:val="22"/>
            </w:rPr>
            <w:delText>reported</w:delText>
          </w:r>
        </w:del>
      </w:ins>
      <w:del w:id="784" w:author="LIN, Yufeng" w:date="2021-09-24T16:52:00Z">
        <w:r w:rsidR="00D9531B" w:rsidRPr="00790445" w:rsidDel="002C382A">
          <w:rPr>
            <w:rFonts w:ascii="Times New Roman" w:hAnsi="Times New Roman" w:cs="Times New Roman"/>
            <w:sz w:val="22"/>
          </w:rPr>
          <w:delText xml:space="preserve"> </w:delText>
        </w:r>
      </w:del>
      <w:del w:id="785" w:author="Thomas Kwong" w:date="2021-09-12T16:59:00Z">
        <w:r w:rsidR="00D9531B" w:rsidRPr="00790445" w:rsidDel="00C777A3">
          <w:rPr>
            <w:rFonts w:ascii="Times New Roman" w:hAnsi="Times New Roman" w:cs="Times New Roman"/>
            <w:sz w:val="22"/>
          </w:rPr>
          <w:delText>research</w:delText>
        </w:r>
      </w:del>
      <w:r w:rsidR="00D9531B"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{"citationID":"J0lsnBFN","properties":{"formattedCitation":"\\super 27\\nosupersub{}","plainCitation":"27","noteIndex":0},"citationItems":[{"id":320,"uris":["http://zotero.org/users/7908919/items/PCN6SICC"],"uri":["http://zotero.org/users/7908919/items/PCN6SICC"],"itemData":{"id":320,"type":"article-journal","abstract":"Human gut is home to a diverse and complex microbial ecosystem encompassing bacteria, viruses, parasites, fungi, and other microorganisms that have an undisputable role in maintaining good health for the host. Studies on the interplay between microbiota in the gut and various human diseases remain the key focus among many researchers. Nevertheless, advances in sequencing technologies and computational biology have helped us to identify a diversity of fungal community that reside in the gut known as the mycobiome. Although studies on gut mycobiome are still in its infancy, numerous sources have reported its potential role in host homeostasis and disease development. Nonetheless, the actual mechanism of its involvement remains largely unknown and underexplored. Thus, in this review, we attempt to discuss the recent advances in gut mycobiome research from multiple perspectives. This includes understanding the composition of fungal communities in the gut and the involvement of gut mycobiome in host immunity and gut-brain axis. Further, we also discuss on multibiome interactions in the gut with emphasis on fungi-bacteria interaction and the influence of diet in shaping gut mycobiome composition. This review also highlights the relation between fungal metabolites and gut mycobiota in human homeostasis and the role of gut mycobiome in various human diseases. This multiperspective review on gut mycobiome could perhaps shed new light for future studies in the mycobiome research area.","container-title":"Mediators of Inflammation","DOI":"10.1155/2020/9560684","ISSN":"0962-9351","language":"en","note":"publisher: Hindawi","page":"e9560684","source":"www.hindawi.com","title":"Mycobiome in the Gut: A Multiperspective Review","title-short":"Mycobiome in the Gut","volume":"2020","author":[{"family":"Chin","given":"Voon Kin"},{"family":"Yong","given":"Voon Chen"},{"family":"Chong","given":"Pei Pei"},{"family":"Amin Nordin","given":"Syafinaz"},{"family":"Basir","given":"Rusliza"},{"family":"Abdullah","given":"Maha"}],"issued":{"date-parts":[["2020",4,4]]}}}],"schema":"https://github.com/citation-style-language/schema/raw/master/csl-citation.json"} </w:instrText>
      </w:r>
      <w:r w:rsidR="00D9531B"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27</w:t>
      </w:r>
      <w:r w:rsidR="00D9531B" w:rsidRPr="00790445">
        <w:rPr>
          <w:rFonts w:ascii="Times New Roman" w:hAnsi="Times New Roman" w:cs="Times New Roman"/>
          <w:sz w:val="22"/>
        </w:rPr>
        <w:fldChar w:fldCharType="end"/>
      </w:r>
      <w:ins w:id="786" w:author="LIN, Yufeng" w:date="2021-09-24T16:52:00Z">
        <w:r w:rsidR="002C382A">
          <w:rPr>
            <w:rFonts w:ascii="Times New Roman" w:hAnsi="Times New Roman" w:cs="Times New Roman"/>
            <w:sz w:val="22"/>
          </w:rPr>
          <w:t xml:space="preserve"> which reported</w:t>
        </w:r>
      </w:ins>
      <w:r w:rsidR="00D9531B" w:rsidRPr="00790445">
        <w:rPr>
          <w:rFonts w:ascii="Times New Roman" w:hAnsi="Times New Roman" w:cs="Times New Roman"/>
          <w:sz w:val="22"/>
        </w:rPr>
        <w:t xml:space="preserve"> that </w:t>
      </w:r>
      <w:del w:id="787" w:author="Thomas Kwong" w:date="2021-09-12T17:00:00Z">
        <w:r w:rsidR="00D9531B" w:rsidRPr="00790445" w:rsidDel="00C777A3">
          <w:rPr>
            <w:rFonts w:ascii="Times New Roman" w:hAnsi="Times New Roman" w:cs="Times New Roman"/>
            <w:sz w:val="22"/>
          </w:rPr>
          <w:delText xml:space="preserve">revealed that </w:delText>
        </w:r>
      </w:del>
      <w:r w:rsidR="00D9531B" w:rsidRPr="00790445">
        <w:rPr>
          <w:rFonts w:ascii="Times New Roman" w:hAnsi="Times New Roman" w:cs="Times New Roman"/>
          <w:sz w:val="22"/>
        </w:rPr>
        <w:t xml:space="preserve">fungi </w:t>
      </w:r>
      <w:ins w:id="788" w:author="Thomas Kwong" w:date="2021-09-12T17:00:00Z">
        <w:r w:rsidR="00C777A3">
          <w:rPr>
            <w:rFonts w:ascii="Times New Roman" w:hAnsi="Times New Roman" w:cs="Times New Roman"/>
            <w:sz w:val="22"/>
          </w:rPr>
          <w:t xml:space="preserve">make up </w:t>
        </w:r>
        <w:del w:id="789" w:author="LIN, Yufeng" w:date="2021-09-24T16:52:00Z">
          <w:r w:rsidR="00C777A3" w:rsidDel="002C382A">
            <w:rPr>
              <w:rFonts w:ascii="Times New Roman" w:hAnsi="Times New Roman" w:cs="Times New Roman"/>
              <w:sz w:val="22"/>
            </w:rPr>
            <w:delText xml:space="preserve">of </w:delText>
          </w:r>
        </w:del>
      </w:ins>
      <w:del w:id="790" w:author="Thomas Kwong" w:date="2021-09-12T17:00:00Z">
        <w:r w:rsidR="00D9531B" w:rsidRPr="00790445" w:rsidDel="00C777A3">
          <w:rPr>
            <w:rFonts w:ascii="Times New Roman" w:hAnsi="Times New Roman" w:cs="Times New Roman"/>
            <w:sz w:val="22"/>
          </w:rPr>
          <w:delText xml:space="preserve">occupy </w:delText>
        </w:r>
      </w:del>
      <w:ins w:id="791" w:author="Thomas Kwong" w:date="2021-09-12T17:00:00Z">
        <w:r w:rsidR="00C777A3">
          <w:rPr>
            <w:rFonts w:ascii="Times New Roman" w:hAnsi="Times New Roman" w:cs="Times New Roman"/>
            <w:sz w:val="22"/>
          </w:rPr>
          <w:t>about</w:t>
        </w:r>
      </w:ins>
      <w:del w:id="792" w:author="Thomas Kwong" w:date="2021-09-12T17:00:00Z">
        <w:r w:rsidR="00D9531B" w:rsidRPr="00790445" w:rsidDel="00C777A3">
          <w:rPr>
            <w:rFonts w:ascii="Times New Roman" w:hAnsi="Times New Roman" w:cs="Times New Roman"/>
            <w:sz w:val="22"/>
          </w:rPr>
          <w:delText>nearly</w:delText>
        </w:r>
      </w:del>
      <w:r w:rsidR="00D9531B" w:rsidRPr="00790445">
        <w:rPr>
          <w:rFonts w:ascii="Times New Roman" w:hAnsi="Times New Roman" w:cs="Times New Roman"/>
          <w:sz w:val="22"/>
        </w:rPr>
        <w:t xml:space="preserve"> 0.1% of the total enteric microbes.</w:t>
      </w:r>
      <w:del w:id="793" w:author="Thomas Kwong" w:date="2021-09-12T17:01:00Z">
        <w:r w:rsidR="00D9531B" w:rsidRPr="00790445" w:rsidDel="00C777A3">
          <w:rPr>
            <w:rFonts w:ascii="Times New Roman" w:hAnsi="Times New Roman" w:cs="Times New Roman"/>
            <w:sz w:val="22"/>
          </w:rPr>
          <w:delText xml:space="preserve"> It acknowledges that our custom libraries, alignment, and results were reliable.</w:delText>
        </w:r>
      </w:del>
      <w:r w:rsidR="00D9531B" w:rsidRPr="00790445">
        <w:rPr>
          <w:rFonts w:ascii="Times New Roman" w:hAnsi="Times New Roman" w:cs="Times New Roman"/>
          <w:sz w:val="22"/>
        </w:rPr>
        <w:t xml:space="preserve"> </w:t>
      </w:r>
      <w:ins w:id="794" w:author="Thomas Kwong" w:date="2021-09-12T17:03:00Z">
        <w:r w:rsidR="00C777A3">
          <w:rPr>
            <w:rFonts w:ascii="Times New Roman" w:hAnsi="Times New Roman" w:cs="Times New Roman"/>
            <w:sz w:val="22"/>
          </w:rPr>
          <w:t>R</w:t>
        </w:r>
      </w:ins>
      <w:del w:id="795" w:author="Thomas Kwong" w:date="2021-09-12T17:03:00Z">
        <w:r w:rsidR="00D9531B" w:rsidRPr="00790445" w:rsidDel="00C777A3">
          <w:rPr>
            <w:rFonts w:ascii="Times New Roman" w:hAnsi="Times New Roman" w:cs="Times New Roman"/>
            <w:sz w:val="22"/>
          </w:rPr>
          <w:delText xml:space="preserve">Through </w:delText>
        </w:r>
      </w:del>
      <w:del w:id="796" w:author="Thomas Kwong" w:date="2021-09-12T17:01:00Z">
        <w:r w:rsidR="00D9531B" w:rsidRPr="00790445" w:rsidDel="00C777A3">
          <w:rPr>
            <w:rFonts w:ascii="Times New Roman" w:hAnsi="Times New Roman" w:cs="Times New Roman"/>
            <w:sz w:val="22"/>
          </w:rPr>
          <w:delText xml:space="preserve">the </w:delText>
        </w:r>
      </w:del>
      <w:del w:id="797" w:author="Thomas Kwong" w:date="2021-09-12T17:03:00Z">
        <w:r w:rsidR="00D9531B" w:rsidRPr="00790445" w:rsidDel="00C777A3">
          <w:rPr>
            <w:rFonts w:ascii="Times New Roman" w:hAnsi="Times New Roman" w:cs="Times New Roman"/>
            <w:sz w:val="22"/>
          </w:rPr>
          <w:delText>r</w:delText>
        </w:r>
      </w:del>
      <w:r w:rsidR="00D9531B" w:rsidRPr="00790445">
        <w:rPr>
          <w:rFonts w:ascii="Times New Roman" w:hAnsi="Times New Roman" w:cs="Times New Roman"/>
          <w:sz w:val="22"/>
        </w:rPr>
        <w:t>arefaction curve (figure 1b)</w:t>
      </w:r>
      <w:ins w:id="798" w:author="Thomas Kwong" w:date="2021-09-12T17:03:00Z">
        <w:r w:rsidR="00C777A3">
          <w:rPr>
            <w:rFonts w:ascii="Times New Roman" w:hAnsi="Times New Roman" w:cs="Times New Roman"/>
            <w:sz w:val="22"/>
          </w:rPr>
          <w:t xml:space="preserve"> showed that </w:t>
        </w:r>
      </w:ins>
      <w:del w:id="799" w:author="Thomas Kwong" w:date="2021-09-12T17:03:00Z">
        <w:r w:rsidR="00D9531B" w:rsidRPr="00790445" w:rsidDel="00C777A3">
          <w:rPr>
            <w:rFonts w:ascii="Times New Roman" w:hAnsi="Times New Roman" w:cs="Times New Roman"/>
            <w:sz w:val="22"/>
          </w:rPr>
          <w:delText xml:space="preserve">, we could know that </w:delText>
        </w:r>
      </w:del>
      <w:r w:rsidR="00D9531B" w:rsidRPr="00790445">
        <w:rPr>
          <w:rFonts w:ascii="Times New Roman" w:hAnsi="Times New Roman" w:cs="Times New Roman"/>
          <w:sz w:val="22"/>
        </w:rPr>
        <w:t xml:space="preserve">all cohort samples </w:t>
      </w:r>
      <w:del w:id="800" w:author="Thomas Kwong" w:date="2021-09-12T17:04:00Z">
        <w:r w:rsidR="00D9531B" w:rsidRPr="00790445" w:rsidDel="00C777A3">
          <w:rPr>
            <w:rFonts w:ascii="Times New Roman" w:hAnsi="Times New Roman" w:cs="Times New Roman"/>
            <w:sz w:val="22"/>
          </w:rPr>
          <w:delText xml:space="preserve">have </w:delText>
        </w:r>
      </w:del>
      <w:r w:rsidR="00D9531B" w:rsidRPr="00790445">
        <w:rPr>
          <w:rFonts w:ascii="Times New Roman" w:hAnsi="Times New Roman" w:cs="Times New Roman"/>
          <w:sz w:val="22"/>
        </w:rPr>
        <w:t xml:space="preserve">reached </w:t>
      </w:r>
      <w:ins w:id="801" w:author="Thomas Kwong" w:date="2021-09-12T17:03:00Z">
        <w:r w:rsidR="00C777A3">
          <w:rPr>
            <w:rFonts w:ascii="Times New Roman" w:hAnsi="Times New Roman" w:cs="Times New Roman"/>
            <w:sz w:val="22"/>
          </w:rPr>
          <w:t>a</w:t>
        </w:r>
      </w:ins>
      <w:del w:id="802" w:author="Thomas Kwong" w:date="2021-09-12T17:03:00Z">
        <w:r w:rsidR="00D9531B" w:rsidRPr="00790445" w:rsidDel="00C777A3">
          <w:rPr>
            <w:rFonts w:ascii="Times New Roman" w:hAnsi="Times New Roman" w:cs="Times New Roman"/>
            <w:sz w:val="22"/>
          </w:rPr>
          <w:delText>or</w:delText>
        </w:r>
      </w:del>
      <w:del w:id="803" w:author="Thomas Kwong" w:date="2021-09-12T17:04:00Z">
        <w:r w:rsidR="00D9531B" w:rsidRPr="00790445" w:rsidDel="00C777A3">
          <w:rPr>
            <w:rFonts w:ascii="Times New Roman" w:hAnsi="Times New Roman" w:cs="Times New Roman"/>
            <w:sz w:val="22"/>
          </w:rPr>
          <w:delText xml:space="preserve"> exceeded the p</w:delText>
        </w:r>
      </w:del>
      <w:ins w:id="804" w:author="Thomas Kwong" w:date="2021-09-12T17:04:00Z">
        <w:r w:rsidR="00C777A3">
          <w:rPr>
            <w:rFonts w:ascii="Times New Roman" w:hAnsi="Times New Roman" w:cs="Times New Roman"/>
            <w:sz w:val="22"/>
          </w:rPr>
          <w:t xml:space="preserve"> p</w:t>
        </w:r>
      </w:ins>
      <w:r w:rsidR="00D9531B" w:rsidRPr="00790445">
        <w:rPr>
          <w:rFonts w:ascii="Times New Roman" w:hAnsi="Times New Roman" w:cs="Times New Roman"/>
          <w:sz w:val="22"/>
        </w:rPr>
        <w:t>lateau at 10,000</w:t>
      </w:r>
      <w:ins w:id="805" w:author="Thomas Kwong" w:date="2021-09-12T17:04:00Z">
        <w:r w:rsidR="00C777A3">
          <w:rPr>
            <w:rFonts w:ascii="Times New Roman" w:hAnsi="Times New Roman" w:cs="Times New Roman"/>
            <w:sz w:val="22"/>
          </w:rPr>
          <w:t xml:space="preserve"> sequencing reads</w:t>
        </w:r>
      </w:ins>
      <w:r w:rsidR="00D9531B" w:rsidRPr="00790445">
        <w:rPr>
          <w:rFonts w:ascii="Times New Roman" w:hAnsi="Times New Roman" w:cs="Times New Roman"/>
          <w:sz w:val="22"/>
        </w:rPr>
        <w:t>. Hence, the minimum rarefie</w:t>
      </w:r>
      <w:ins w:id="806" w:author="LIN, Yufeng" w:date="2021-09-24T16:53:00Z">
        <w:r w:rsidR="002C382A">
          <w:rPr>
            <w:rFonts w:ascii="Times New Roman" w:hAnsi="Times New Roman" w:cs="Times New Roman"/>
            <w:sz w:val="22"/>
          </w:rPr>
          <w:t>d</w:t>
        </w:r>
      </w:ins>
      <w:del w:id="807" w:author="LIN, Yufeng" w:date="2021-09-24T16:53:00Z">
        <w:r w:rsidR="00D9531B" w:rsidRPr="00790445" w:rsidDel="002C382A">
          <w:rPr>
            <w:rFonts w:ascii="Times New Roman" w:hAnsi="Times New Roman" w:cs="Times New Roman"/>
            <w:sz w:val="22"/>
          </w:rPr>
          <w:delText>s</w:delText>
        </w:r>
      </w:del>
      <w:r w:rsidR="00D9531B" w:rsidRPr="00790445">
        <w:rPr>
          <w:rFonts w:ascii="Times New Roman" w:hAnsi="Times New Roman" w:cs="Times New Roman"/>
          <w:sz w:val="22"/>
        </w:rPr>
        <w:t xml:space="preserve"> </w:t>
      </w:r>
      <w:del w:id="808" w:author="LIN, Yufeng" w:date="2021-09-28T13:07:00Z">
        <w:r w:rsidR="00FA35F2" w:rsidRPr="00790445" w:rsidDel="004314C2">
          <w:rPr>
            <w:rFonts w:ascii="Times New Roman" w:hAnsi="Times New Roman" w:cs="Times New Roman"/>
            <w:sz w:val="22"/>
          </w:rPr>
          <w:delText>micro-eukaryotes</w:delText>
        </w:r>
      </w:del>
      <w:ins w:id="809" w:author="LIN, Yufeng" w:date="2021-09-28T13:07:00Z">
        <w:r w:rsidR="004314C2">
          <w:rPr>
            <w:rFonts w:ascii="Times New Roman" w:hAnsi="Times New Roman" w:cs="Times New Roman"/>
            <w:sz w:val="22"/>
          </w:rPr>
          <w:t>fungal</w:t>
        </w:r>
      </w:ins>
      <w:r w:rsidR="00D9531B" w:rsidRPr="00790445">
        <w:rPr>
          <w:rFonts w:ascii="Times New Roman" w:hAnsi="Times New Roman" w:cs="Times New Roman"/>
          <w:sz w:val="22"/>
        </w:rPr>
        <w:t xml:space="preserve"> counts of </w:t>
      </w:r>
      <w:proofErr w:type="gramStart"/>
      <w:r w:rsidR="00D9531B" w:rsidRPr="00790445">
        <w:rPr>
          <w:rFonts w:ascii="Times New Roman" w:hAnsi="Times New Roman" w:cs="Times New Roman"/>
          <w:sz w:val="22"/>
        </w:rPr>
        <w:t>each individual</w:t>
      </w:r>
      <w:proofErr w:type="gramEnd"/>
      <w:r w:rsidR="00D9531B" w:rsidRPr="00790445">
        <w:rPr>
          <w:rFonts w:ascii="Times New Roman" w:hAnsi="Times New Roman" w:cs="Times New Roman"/>
          <w:sz w:val="22"/>
        </w:rPr>
        <w:t xml:space="preserve"> were defined as 10,000 in the downstream analysis. </w:t>
      </w:r>
      <w:commentRangeStart w:id="810"/>
      <w:commentRangeStart w:id="811"/>
      <w:del w:id="812" w:author="LIN, Yufeng" w:date="2021-09-24T14:37:00Z">
        <w:r w:rsidR="00D9531B" w:rsidRPr="00790445" w:rsidDel="00317AD9">
          <w:rPr>
            <w:rFonts w:ascii="Times New Roman" w:hAnsi="Times New Roman" w:cs="Times New Roman"/>
            <w:sz w:val="22"/>
          </w:rPr>
          <w:delText xml:space="preserve">We </w:delText>
        </w:r>
      </w:del>
      <w:ins w:id="813" w:author="LIN, Yufeng" w:date="2021-09-24T14:37:00Z">
        <w:r w:rsidR="00317AD9">
          <w:rPr>
            <w:rFonts w:ascii="Times New Roman" w:hAnsi="Times New Roman" w:cs="Times New Roman"/>
            <w:sz w:val="22"/>
          </w:rPr>
          <w:t>T</w:t>
        </w:r>
      </w:ins>
      <w:ins w:id="814" w:author="LIN, Yufeng" w:date="2021-09-24T14:38:00Z">
        <w:r w:rsidR="00317AD9" w:rsidRPr="00790445">
          <w:rPr>
            <w:rFonts w:ascii="Times New Roman" w:hAnsi="Times New Roman" w:cs="Times New Roman"/>
            <w:sz w:val="22"/>
          </w:rPr>
          <w:t xml:space="preserve">o </w:t>
        </w:r>
      </w:ins>
      <w:ins w:id="815" w:author="LIN, Yufeng" w:date="2021-09-24T16:53:00Z">
        <w:r w:rsidR="002C382A">
          <w:rPr>
            <w:rFonts w:ascii="Times New Roman" w:hAnsi="Times New Roman" w:cs="Times New Roman"/>
            <w:sz w:val="22"/>
          </w:rPr>
          <w:t>ensure rigorous</w:t>
        </w:r>
      </w:ins>
      <w:ins w:id="816" w:author="LIN, Yufeng" w:date="2021-09-24T14:38:00Z">
        <w:r w:rsidR="00317AD9" w:rsidRPr="00790445">
          <w:rPr>
            <w:rFonts w:ascii="Times New Roman" w:hAnsi="Times New Roman" w:cs="Times New Roman"/>
            <w:sz w:val="22"/>
          </w:rPr>
          <w:t xml:space="preserve"> outcomes and reduce outlier effect</w:t>
        </w:r>
        <w:r w:rsidR="00317AD9">
          <w:rPr>
            <w:rFonts w:ascii="Times New Roman" w:hAnsi="Times New Roman" w:cs="Times New Roman"/>
            <w:sz w:val="22"/>
          </w:rPr>
          <w:t>, w</w:t>
        </w:r>
      </w:ins>
      <w:ins w:id="817" w:author="LIN, Yufeng" w:date="2021-09-24T14:37:00Z">
        <w:r w:rsidR="00317AD9" w:rsidRPr="00790445">
          <w:rPr>
            <w:rFonts w:ascii="Times New Roman" w:hAnsi="Times New Roman" w:cs="Times New Roman"/>
            <w:sz w:val="22"/>
          </w:rPr>
          <w:t xml:space="preserve">e </w:t>
        </w:r>
      </w:ins>
      <w:r w:rsidR="00D9531B" w:rsidRPr="00790445">
        <w:rPr>
          <w:rFonts w:ascii="Times New Roman" w:hAnsi="Times New Roman" w:cs="Times New Roman"/>
          <w:sz w:val="22"/>
        </w:rPr>
        <w:t xml:space="preserve">applied </w:t>
      </w:r>
      <w:del w:id="818" w:author="LIN, Yufeng" w:date="2021-09-24T16:54:00Z">
        <w:r w:rsidR="00D9531B" w:rsidRPr="00790445" w:rsidDel="002C382A">
          <w:rPr>
            <w:rFonts w:ascii="Times New Roman" w:hAnsi="Times New Roman" w:cs="Times New Roman"/>
            <w:sz w:val="22"/>
          </w:rPr>
          <w:delText xml:space="preserve">the </w:delText>
        </w:r>
      </w:del>
      <w:r w:rsidR="00D9531B" w:rsidRPr="00790445">
        <w:rPr>
          <w:rFonts w:ascii="Times New Roman" w:hAnsi="Times New Roman" w:cs="Times New Roman"/>
          <w:sz w:val="22"/>
        </w:rPr>
        <w:t>strict</w:t>
      </w:r>
      <w:del w:id="819" w:author="LIN, Yufeng" w:date="2021-09-24T16:55:00Z">
        <w:r w:rsidR="00D9531B" w:rsidRPr="00790445" w:rsidDel="002C382A">
          <w:rPr>
            <w:rFonts w:ascii="Times New Roman" w:hAnsi="Times New Roman" w:cs="Times New Roman"/>
            <w:sz w:val="22"/>
          </w:rPr>
          <w:delText xml:space="preserve"> criteria </w:delText>
        </w:r>
      </w:del>
      <w:ins w:id="820" w:author="LIN, Yufeng" w:date="2021-09-24T16:54:00Z">
        <w:r w:rsidR="002C382A">
          <w:rPr>
            <w:rFonts w:ascii="Times New Roman" w:hAnsi="Times New Roman" w:cs="Times New Roman"/>
            <w:sz w:val="22"/>
          </w:rPr>
          <w:t xml:space="preserve"> </w:t>
        </w:r>
      </w:ins>
      <w:del w:id="821" w:author="LIN, Yufeng" w:date="2021-09-24T16:54:00Z">
        <w:r w:rsidR="00D9531B" w:rsidRPr="00790445" w:rsidDel="002C382A">
          <w:rPr>
            <w:rFonts w:ascii="Times New Roman" w:hAnsi="Times New Roman" w:cs="Times New Roman"/>
            <w:sz w:val="22"/>
          </w:rPr>
          <w:delText xml:space="preserve">to remove a few </w:delText>
        </w:r>
      </w:del>
      <w:r w:rsidR="00D9531B" w:rsidRPr="00790445">
        <w:rPr>
          <w:rFonts w:ascii="Times New Roman" w:hAnsi="Times New Roman" w:cs="Times New Roman"/>
          <w:sz w:val="22"/>
        </w:rPr>
        <w:t>sample</w:t>
      </w:r>
      <w:ins w:id="822" w:author="LIN, Yufeng" w:date="2021-09-24T16:54:00Z">
        <w:r w:rsidR="002C382A">
          <w:rPr>
            <w:rFonts w:ascii="Times New Roman" w:hAnsi="Times New Roman" w:cs="Times New Roman"/>
            <w:sz w:val="22"/>
          </w:rPr>
          <w:t xml:space="preserve"> filtering</w:t>
        </w:r>
      </w:ins>
      <w:ins w:id="823" w:author="LIN, Yufeng" w:date="2021-09-24T16:55:00Z">
        <w:r w:rsidR="002C382A">
          <w:rPr>
            <w:rFonts w:ascii="Times New Roman" w:hAnsi="Times New Roman" w:cs="Times New Roman"/>
            <w:sz w:val="22"/>
          </w:rPr>
          <w:t xml:space="preserve"> criteria</w:t>
        </w:r>
      </w:ins>
      <w:del w:id="824" w:author="LIN, Yufeng" w:date="2021-09-24T16:54:00Z">
        <w:r w:rsidR="00D9531B" w:rsidRPr="00790445" w:rsidDel="002C382A">
          <w:rPr>
            <w:rFonts w:ascii="Times New Roman" w:hAnsi="Times New Roman" w:cs="Times New Roman"/>
            <w:sz w:val="22"/>
          </w:rPr>
          <w:delText>s</w:delText>
        </w:r>
      </w:del>
      <w:ins w:id="825" w:author="LIN, Yufeng" w:date="2021-09-24T14:38:00Z">
        <w:r w:rsidR="00317AD9">
          <w:rPr>
            <w:rFonts w:ascii="Times New Roman" w:hAnsi="Times New Roman" w:cs="Times New Roman"/>
            <w:sz w:val="22"/>
          </w:rPr>
          <w:t xml:space="preserve"> </w:t>
        </w:r>
      </w:ins>
      <w:del w:id="826" w:author="LIN, Yufeng" w:date="2021-09-24T14:38:00Z">
        <w:r w:rsidR="00D9531B" w:rsidRPr="00790445" w:rsidDel="00317AD9">
          <w:rPr>
            <w:rFonts w:ascii="Times New Roman" w:hAnsi="Times New Roman" w:cs="Times New Roman"/>
            <w:sz w:val="22"/>
          </w:rPr>
          <w:delText xml:space="preserve"> to enhance outcomes rigo</w:delText>
        </w:r>
        <w:r w:rsidR="000D0043" w:rsidRPr="00790445" w:rsidDel="00317AD9">
          <w:rPr>
            <w:rFonts w:ascii="Times New Roman" w:hAnsi="Times New Roman" w:cs="Times New Roman"/>
            <w:sz w:val="22"/>
          </w:rPr>
          <w:delText>u</w:delText>
        </w:r>
        <w:r w:rsidR="00D9531B" w:rsidRPr="00790445" w:rsidDel="00317AD9">
          <w:rPr>
            <w:rFonts w:ascii="Times New Roman" w:hAnsi="Times New Roman" w:cs="Times New Roman"/>
            <w:sz w:val="22"/>
          </w:rPr>
          <w:delText xml:space="preserve">r further and reduce the outlier effect </w:delText>
        </w:r>
      </w:del>
      <w:r w:rsidR="00D9531B" w:rsidRPr="00790445">
        <w:rPr>
          <w:rFonts w:ascii="Times New Roman" w:hAnsi="Times New Roman" w:cs="Times New Roman"/>
          <w:sz w:val="22"/>
        </w:rPr>
        <w:t>(figure 1c).</w:t>
      </w:r>
      <w:commentRangeEnd w:id="810"/>
      <w:r w:rsidR="00C777A3">
        <w:rPr>
          <w:rStyle w:val="CommentReference"/>
        </w:rPr>
        <w:commentReference w:id="810"/>
      </w:r>
      <w:commentRangeEnd w:id="811"/>
      <w:r w:rsidR="00ED2B2F">
        <w:rPr>
          <w:rStyle w:val="CommentReference"/>
        </w:rPr>
        <w:commentReference w:id="811"/>
      </w:r>
      <w:r w:rsidR="00D9531B" w:rsidRPr="00790445">
        <w:rPr>
          <w:rFonts w:ascii="Times New Roman" w:hAnsi="Times New Roman" w:cs="Times New Roman"/>
          <w:sz w:val="22"/>
        </w:rPr>
        <w:t xml:space="preserve"> </w:t>
      </w:r>
      <w:ins w:id="827" w:author="LIN, Yufeng" w:date="2021-09-21T11:02:00Z">
        <w:r w:rsidR="003713B8" w:rsidRPr="00790445">
          <w:rPr>
            <w:rFonts w:ascii="Times New Roman" w:hAnsi="Times New Roman" w:cs="Times New Roman"/>
            <w:sz w:val="22"/>
          </w:rPr>
          <w:t xml:space="preserve">Collectively, we </w:t>
        </w:r>
      </w:ins>
      <w:ins w:id="828" w:author="LIN, Yufeng" w:date="2021-09-24T14:40:00Z">
        <w:r w:rsidR="00203541">
          <w:rPr>
            <w:rFonts w:ascii="Times New Roman" w:hAnsi="Times New Roman" w:cs="Times New Roman"/>
            <w:sz w:val="22"/>
          </w:rPr>
          <w:t>discarded</w:t>
        </w:r>
      </w:ins>
      <w:ins w:id="829" w:author="LIN, Yufeng" w:date="2021-09-21T11:02:00Z">
        <w:r w:rsidR="003713B8" w:rsidRPr="00790445">
          <w:rPr>
            <w:rFonts w:ascii="Times New Roman" w:hAnsi="Times New Roman" w:cs="Times New Roman"/>
            <w:sz w:val="22"/>
          </w:rPr>
          <w:t xml:space="preserve"> 216 </w:t>
        </w:r>
        <w:del w:id="830" w:author="nick ting" w:date="2021-09-24T17:00:00Z">
          <w:r w:rsidR="003713B8" w:rsidRPr="00790445" w:rsidDel="008E6A54">
            <w:rPr>
              <w:rFonts w:ascii="Times New Roman" w:hAnsi="Times New Roman" w:cs="Times New Roman"/>
              <w:sz w:val="22"/>
            </w:rPr>
            <w:delText>cases for the sample sequence quality in the first section</w:delText>
          </w:r>
        </w:del>
      </w:ins>
      <w:ins w:id="831" w:author="nick ting" w:date="2021-09-24T17:00:00Z">
        <w:r w:rsidR="008E6A54">
          <w:rPr>
            <w:rFonts w:ascii="Times New Roman" w:hAnsi="Times New Roman" w:cs="Times New Roman"/>
            <w:sz w:val="22"/>
          </w:rPr>
          <w:t xml:space="preserve">samples with </w:t>
        </w:r>
      </w:ins>
      <w:proofErr w:type="spellStart"/>
      <w:ins w:id="832" w:author="nick ting" w:date="2021-09-24T17:01:00Z">
        <w:r w:rsidR="008E6A54">
          <w:rPr>
            <w:rFonts w:ascii="Times New Roman" w:hAnsi="Times New Roman" w:cs="Times New Roman"/>
            <w:sz w:val="22"/>
          </w:rPr>
          <w:t>unsatified</w:t>
        </w:r>
      </w:ins>
      <w:proofErr w:type="spellEnd"/>
      <w:ins w:id="833" w:author="nick ting" w:date="2021-09-24T17:00:00Z">
        <w:r w:rsidR="008E6A54">
          <w:rPr>
            <w:rFonts w:ascii="Times New Roman" w:hAnsi="Times New Roman" w:cs="Times New Roman"/>
            <w:sz w:val="22"/>
          </w:rPr>
          <w:t xml:space="preserve"> </w:t>
        </w:r>
      </w:ins>
      <w:ins w:id="834" w:author="nick ting" w:date="2021-09-24T17:01:00Z">
        <w:r w:rsidR="008E6A54">
          <w:rPr>
            <w:rFonts w:ascii="Times New Roman" w:hAnsi="Times New Roman" w:cs="Times New Roman"/>
            <w:sz w:val="22"/>
          </w:rPr>
          <w:t>sequencing quality</w:t>
        </w:r>
      </w:ins>
      <w:ins w:id="835" w:author="LIN, Yufeng" w:date="2021-09-21T11:02:00Z">
        <w:r w:rsidR="003713B8" w:rsidRPr="00790445">
          <w:rPr>
            <w:rFonts w:ascii="Times New Roman" w:hAnsi="Times New Roman" w:cs="Times New Roman"/>
            <w:sz w:val="22"/>
          </w:rPr>
          <w:t xml:space="preserve">, 211 </w:t>
        </w:r>
      </w:ins>
      <w:ins w:id="836" w:author="nick ting" w:date="2021-09-24T17:01:00Z">
        <w:r w:rsidR="008E6A54">
          <w:rPr>
            <w:rFonts w:ascii="Times New Roman" w:hAnsi="Times New Roman" w:cs="Times New Roman"/>
            <w:sz w:val="22"/>
          </w:rPr>
          <w:t xml:space="preserve">outlier or contaminated </w:t>
        </w:r>
      </w:ins>
      <w:ins w:id="837" w:author="LIN, Yufeng" w:date="2021-09-21T11:02:00Z">
        <w:del w:id="838" w:author="nick ting" w:date="2021-09-24T17:01:00Z">
          <w:r w:rsidR="003713B8" w:rsidRPr="00790445" w:rsidDel="008E6A54">
            <w:rPr>
              <w:rFonts w:ascii="Times New Roman" w:hAnsi="Times New Roman" w:cs="Times New Roman"/>
              <w:sz w:val="22"/>
            </w:rPr>
            <w:delText>cases</w:delText>
          </w:r>
        </w:del>
      </w:ins>
      <w:ins w:id="839" w:author="nick ting" w:date="2021-09-24T17:01:00Z">
        <w:r w:rsidR="008E6A54">
          <w:rPr>
            <w:rFonts w:ascii="Times New Roman" w:hAnsi="Times New Roman" w:cs="Times New Roman"/>
            <w:sz w:val="22"/>
          </w:rPr>
          <w:t>samples</w:t>
        </w:r>
      </w:ins>
      <w:ins w:id="840" w:author="LIN, Yufeng" w:date="2021-09-21T11:02:00Z">
        <w:del w:id="841" w:author="nick ting" w:date="2021-09-24T17:01:00Z">
          <w:r w:rsidR="003713B8" w:rsidRPr="00790445" w:rsidDel="008E6A54">
            <w:rPr>
              <w:rFonts w:ascii="Times New Roman" w:hAnsi="Times New Roman" w:cs="Times New Roman"/>
              <w:sz w:val="22"/>
            </w:rPr>
            <w:delText xml:space="preserve"> for reducing the outlier and contamination samples effect</w:delText>
          </w:r>
        </w:del>
      </w:ins>
      <w:ins w:id="842" w:author="nick ting" w:date="2021-09-24T17:05:00Z">
        <w:r w:rsidR="002E1E6A">
          <w:rPr>
            <w:rFonts w:ascii="Times New Roman" w:hAnsi="Times New Roman" w:cs="Times New Roman"/>
            <w:sz w:val="22"/>
          </w:rPr>
          <w:t xml:space="preserve">. Additionally, </w:t>
        </w:r>
      </w:ins>
      <w:ins w:id="843" w:author="LIN, Yufeng" w:date="2021-09-21T11:02:00Z">
        <w:del w:id="844" w:author="nick ting" w:date="2021-09-24T17:05:00Z">
          <w:r w:rsidR="003713B8" w:rsidRPr="00790445" w:rsidDel="002E1E6A">
            <w:rPr>
              <w:rFonts w:ascii="Times New Roman" w:hAnsi="Times New Roman" w:cs="Times New Roman"/>
              <w:sz w:val="22"/>
            </w:rPr>
            <w:delText xml:space="preserve">, and </w:delText>
          </w:r>
        </w:del>
        <w:r w:rsidR="003713B8" w:rsidRPr="00790445">
          <w:rPr>
            <w:rFonts w:ascii="Times New Roman" w:hAnsi="Times New Roman" w:cs="Times New Roman"/>
            <w:sz w:val="22"/>
          </w:rPr>
          <w:t xml:space="preserve">296 </w:t>
        </w:r>
        <w:del w:id="845" w:author="nick ting" w:date="2021-09-24T17:01:00Z">
          <w:r w:rsidR="003713B8" w:rsidRPr="00790445" w:rsidDel="008E6A54">
            <w:rPr>
              <w:rFonts w:ascii="Times New Roman" w:hAnsi="Times New Roman" w:cs="Times New Roman"/>
              <w:sz w:val="22"/>
            </w:rPr>
            <w:delText xml:space="preserve">cases for removing </w:delText>
          </w:r>
        </w:del>
      </w:ins>
      <w:ins w:id="846" w:author="nick ting" w:date="2021-09-24T17:01:00Z">
        <w:r w:rsidR="008E6A54">
          <w:rPr>
            <w:rFonts w:ascii="Times New Roman" w:hAnsi="Times New Roman" w:cs="Times New Roman"/>
            <w:sz w:val="22"/>
          </w:rPr>
          <w:t>samples</w:t>
        </w:r>
      </w:ins>
      <w:ins w:id="847" w:author="nick ting" w:date="2021-09-24T17:05:00Z">
        <w:r w:rsidR="002E1E6A">
          <w:rPr>
            <w:rFonts w:ascii="Times New Roman" w:hAnsi="Times New Roman" w:cs="Times New Roman"/>
            <w:sz w:val="22"/>
          </w:rPr>
          <w:t xml:space="preserve"> (~</w:t>
        </w:r>
      </w:ins>
      <w:ins w:id="848" w:author="nick ting" w:date="2021-09-24T17:07:00Z">
        <w:r w:rsidR="002E1E6A">
          <w:rPr>
            <w:rFonts w:ascii="Times New Roman" w:hAnsi="Times New Roman" w:cs="Times New Roman"/>
            <w:sz w:val="22"/>
          </w:rPr>
          <w:t>??</w:t>
        </w:r>
      </w:ins>
      <w:ins w:id="849" w:author="nick ting" w:date="2021-09-24T17:05:00Z">
        <w:r w:rsidR="002E1E6A">
          <w:rPr>
            <w:rFonts w:ascii="Times New Roman" w:hAnsi="Times New Roman" w:cs="Times New Roman"/>
            <w:sz w:val="22"/>
          </w:rPr>
          <w:t xml:space="preserve">% of the </w:t>
        </w:r>
      </w:ins>
      <w:ins w:id="850" w:author="nick ting" w:date="2021-09-24T17:06:00Z">
        <w:r w:rsidR="002E1E6A">
          <w:rPr>
            <w:rFonts w:ascii="Times New Roman" w:hAnsi="Times New Roman" w:cs="Times New Roman"/>
            <w:sz w:val="22"/>
          </w:rPr>
          <w:t>filtered samples</w:t>
        </w:r>
      </w:ins>
      <w:ins w:id="851" w:author="nick ting" w:date="2021-09-24T17:05:00Z">
        <w:r w:rsidR="002E1E6A">
          <w:rPr>
            <w:rFonts w:ascii="Times New Roman" w:hAnsi="Times New Roman" w:cs="Times New Roman"/>
            <w:sz w:val="22"/>
          </w:rPr>
          <w:t>)</w:t>
        </w:r>
      </w:ins>
      <w:ins w:id="852" w:author="nick ting" w:date="2021-09-24T17:01:00Z">
        <w:r w:rsidR="008E6A54">
          <w:rPr>
            <w:rFonts w:ascii="Times New Roman" w:hAnsi="Times New Roman" w:cs="Times New Roman"/>
            <w:sz w:val="22"/>
          </w:rPr>
          <w:t xml:space="preserve"> with</w:t>
        </w:r>
      </w:ins>
      <w:ins w:id="853" w:author="LIN, Yufeng" w:date="2021-09-21T11:02:00Z">
        <w:del w:id="854" w:author="nick ting" w:date="2021-09-24T17:01:00Z">
          <w:r w:rsidR="003713B8" w:rsidRPr="00790445" w:rsidDel="008E6A54">
            <w:rPr>
              <w:rFonts w:ascii="Times New Roman" w:hAnsi="Times New Roman" w:cs="Times New Roman"/>
              <w:sz w:val="22"/>
            </w:rPr>
            <w:delText>the</w:delText>
          </w:r>
        </w:del>
        <w:r w:rsidR="003713B8" w:rsidRPr="00790445">
          <w:rPr>
            <w:rFonts w:ascii="Times New Roman" w:hAnsi="Times New Roman" w:cs="Times New Roman"/>
            <w:sz w:val="22"/>
          </w:rPr>
          <w:t xml:space="preserve"> low-</w:t>
        </w:r>
      </w:ins>
      <w:ins w:id="855" w:author="LIN, Yufeng" w:date="2021-09-28T13:07:00Z">
        <w:r w:rsidR="004314C2">
          <w:rPr>
            <w:rFonts w:ascii="Times New Roman" w:hAnsi="Times New Roman" w:cs="Times New Roman"/>
            <w:sz w:val="22"/>
          </w:rPr>
          <w:t>fungi</w:t>
        </w:r>
      </w:ins>
      <w:ins w:id="856" w:author="LIN, Yufeng" w:date="2021-09-21T11:02:00Z">
        <w:r w:rsidR="003713B8" w:rsidRPr="00790445">
          <w:rPr>
            <w:rFonts w:ascii="Times New Roman" w:hAnsi="Times New Roman" w:cs="Times New Roman"/>
            <w:sz w:val="22"/>
          </w:rPr>
          <w:t xml:space="preserve"> sequencing depth</w:t>
        </w:r>
      </w:ins>
      <w:ins w:id="857" w:author="nick ting" w:date="2021-09-24T17:05:00Z">
        <w:r w:rsidR="002E1E6A">
          <w:rPr>
            <w:rFonts w:ascii="Times New Roman" w:hAnsi="Times New Roman" w:cs="Times New Roman"/>
            <w:sz w:val="22"/>
          </w:rPr>
          <w:t xml:space="preserve"> were </w:t>
        </w:r>
        <w:proofErr w:type="spellStart"/>
        <w:r w:rsidR="002E1E6A">
          <w:rPr>
            <w:rFonts w:ascii="Times New Roman" w:hAnsi="Times New Roman" w:cs="Times New Roman"/>
            <w:sz w:val="22"/>
          </w:rPr>
          <w:t>filterd</w:t>
        </w:r>
      </w:ins>
      <w:proofErr w:type="spellEnd"/>
      <w:ins w:id="858" w:author="LIN, Yufeng" w:date="2021-09-21T11:02:00Z">
        <w:del w:id="859" w:author="nick ting" w:date="2021-09-24T17:03:00Z">
          <w:r w:rsidR="003713B8" w:rsidRPr="00790445" w:rsidDel="002E1E6A">
            <w:rPr>
              <w:rFonts w:ascii="Times New Roman" w:hAnsi="Times New Roman" w:cs="Times New Roman"/>
              <w:sz w:val="22"/>
            </w:rPr>
            <w:delText xml:space="preserve"> samples</w:delText>
          </w:r>
        </w:del>
        <w:r w:rsidR="003713B8" w:rsidRPr="00790445">
          <w:rPr>
            <w:rFonts w:ascii="Times New Roman" w:hAnsi="Times New Roman" w:cs="Times New Roman"/>
            <w:sz w:val="22"/>
          </w:rPr>
          <w:t>.</w:t>
        </w:r>
      </w:ins>
      <w:ins w:id="860" w:author="LIN, Yufeng" w:date="2021-09-21T11:03:00Z">
        <w:r w:rsidR="003713B8" w:rsidRPr="00790445" w:rsidDel="003713B8">
          <w:rPr>
            <w:rFonts w:ascii="Times New Roman" w:hAnsi="Times New Roman" w:cs="Times New Roman"/>
            <w:sz w:val="22"/>
          </w:rPr>
          <w:t xml:space="preserve"> </w:t>
        </w:r>
      </w:ins>
      <w:commentRangeStart w:id="861"/>
      <w:commentRangeStart w:id="862"/>
      <w:del w:id="863" w:author="LIN, Yufeng" w:date="2021-09-21T11:03:00Z">
        <w:r w:rsidR="00D9531B" w:rsidRPr="00790445" w:rsidDel="003713B8">
          <w:rPr>
            <w:rFonts w:ascii="Times New Roman" w:hAnsi="Times New Roman" w:cs="Times New Roman"/>
            <w:sz w:val="22"/>
          </w:rPr>
          <w:delText>Because of the mEuk containing a low proportion, deep enough sequencing and free PCR were compulsory</w:delText>
        </w:r>
        <w:commentRangeEnd w:id="861"/>
        <w:r w:rsidR="002908A5" w:rsidDel="003713B8">
          <w:rPr>
            <w:rStyle w:val="CommentReference"/>
          </w:rPr>
          <w:commentReference w:id="861"/>
        </w:r>
        <w:commentRangeEnd w:id="862"/>
        <w:r w:rsidR="00ED2B2F" w:rsidDel="003713B8">
          <w:rPr>
            <w:rStyle w:val="CommentReference"/>
          </w:rPr>
          <w:commentReference w:id="862"/>
        </w:r>
        <w:r w:rsidR="00D9531B" w:rsidRPr="00790445" w:rsidDel="003713B8">
          <w:rPr>
            <w:rFonts w:ascii="Times New Roman" w:hAnsi="Times New Roman" w:cs="Times New Roman"/>
            <w:sz w:val="22"/>
          </w:rPr>
          <w:delText xml:space="preserve">. </w:delText>
        </w:r>
        <w:commentRangeStart w:id="864"/>
        <w:commentRangeStart w:id="865"/>
        <w:r w:rsidR="00D9531B" w:rsidRPr="00790445" w:rsidDel="003713B8">
          <w:rPr>
            <w:rFonts w:ascii="Times New Roman" w:hAnsi="Times New Roman" w:cs="Times New Roman"/>
            <w:sz w:val="22"/>
          </w:rPr>
          <w:delText>Notably, one cohort</w:delText>
        </w:r>
        <w:r w:rsidR="00D9531B" w:rsidRPr="00790445" w:rsidDel="003713B8">
          <w:rPr>
            <w:rFonts w:ascii="Times New Roman" w:hAnsi="Times New Roman" w:cs="Times New Roman"/>
            <w:sz w:val="22"/>
          </w:rPr>
          <w:fldChar w:fldCharType="begin"/>
        </w:r>
        <w:r w:rsidR="00422C33" w:rsidDel="003713B8">
          <w:rPr>
            <w:rFonts w:ascii="Times New Roman" w:hAnsi="Times New Roman" w:cs="Times New Roman"/>
            <w:sz w:val="22"/>
          </w:rPr>
          <w:delInstrText xml:space="preserve"> ADDIN ZOTERO_ITEM CSL_CITATION {"citationID":"Dte8ilh5","properties":{"formattedCitation":"\\super 19\\nosupersub{}","plainCitation":"19","noteIndex":0},"citationItems":[{"id":86,"uris":["http://zotero.org/users/7908919/items/KK3R6U9F"],"uri":["http://zotero.org/users/7908919/items/KK3R6U9F"],"itemData":{"id":86,"type":"article-journal","abstract":"Colorectal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D."}],"accessed":{"date-parts":[["2021",4,28]]},"issued":{"date-parts":[["2018",11,20]]}}}],"schema":"https://github.com/citation-style-language/schema/raw/master/csl-citation.json"} </w:delInstrText>
        </w:r>
        <w:r w:rsidR="00D9531B" w:rsidRPr="00790445" w:rsidDel="003713B8">
          <w:rPr>
            <w:rFonts w:ascii="Times New Roman" w:hAnsi="Times New Roman" w:cs="Times New Roman"/>
            <w:sz w:val="22"/>
          </w:rPr>
          <w:fldChar w:fldCharType="separate"/>
        </w:r>
        <w:r w:rsidR="00422C33" w:rsidRPr="00422C33" w:rsidDel="003713B8">
          <w:rPr>
            <w:rFonts w:ascii="Times New Roman" w:hAnsi="Times New Roman" w:cs="Times New Roman"/>
            <w:kern w:val="0"/>
            <w:sz w:val="22"/>
            <w:szCs w:val="24"/>
            <w:vertAlign w:val="superscript"/>
          </w:rPr>
          <w:delText>19</w:delText>
        </w:r>
        <w:r w:rsidR="00D9531B" w:rsidRPr="00790445" w:rsidDel="003713B8">
          <w:rPr>
            <w:rFonts w:ascii="Times New Roman" w:hAnsi="Times New Roman" w:cs="Times New Roman"/>
            <w:sz w:val="22"/>
          </w:rPr>
          <w:fldChar w:fldCharType="end"/>
        </w:r>
        <w:r w:rsidR="00D9531B" w:rsidRPr="00790445" w:rsidDel="003713B8">
          <w:rPr>
            <w:rFonts w:ascii="Times New Roman" w:hAnsi="Times New Roman" w:cs="Times New Roman"/>
            <w:sz w:val="22"/>
          </w:rPr>
          <w:delText xml:space="preserve"> whole-metagenomic-library preparation was employed 12 cycles of limited-cycle PCR; moreover, its sequencing size was five to ten times smaller than others. </w:delText>
        </w:r>
        <w:commentRangeEnd w:id="864"/>
        <w:r w:rsidR="002908A5" w:rsidDel="003713B8">
          <w:rPr>
            <w:rStyle w:val="CommentReference"/>
          </w:rPr>
          <w:commentReference w:id="864"/>
        </w:r>
      </w:del>
      <w:commentRangeEnd w:id="865"/>
      <w:del w:id="866" w:author="LIN, Yufeng" w:date="2021-09-21T11:04:00Z">
        <w:r w:rsidR="003713B8" w:rsidDel="003713B8">
          <w:rPr>
            <w:rStyle w:val="CommentReference"/>
          </w:rPr>
          <w:commentReference w:id="865"/>
        </w:r>
        <w:r w:rsidR="00D9531B" w:rsidRPr="00790445" w:rsidDel="003713B8">
          <w:rPr>
            <w:rFonts w:ascii="Times New Roman" w:hAnsi="Times New Roman" w:cs="Times New Roman"/>
            <w:sz w:val="22"/>
          </w:rPr>
          <w:delText>Therefore, we didn</w:delText>
        </w:r>
        <w:r w:rsidR="000D0043" w:rsidRPr="00790445" w:rsidDel="003713B8">
          <w:rPr>
            <w:rFonts w:ascii="Times New Roman" w:hAnsi="Times New Roman" w:cs="Times New Roman"/>
            <w:sz w:val="22"/>
          </w:rPr>
          <w:delText>'</w:delText>
        </w:r>
        <w:r w:rsidR="00D9531B" w:rsidRPr="00790445" w:rsidDel="003713B8">
          <w:rPr>
            <w:rFonts w:ascii="Times New Roman" w:hAnsi="Times New Roman" w:cs="Times New Roman"/>
            <w:sz w:val="22"/>
          </w:rPr>
          <w:delText xml:space="preserve">t adopt this cohort. At last, after three main filters (figure 1c and </w:delText>
        </w:r>
        <w:commentRangeStart w:id="867"/>
        <w:r w:rsidR="00D9531B" w:rsidRPr="00790445" w:rsidDel="003713B8">
          <w:rPr>
            <w:rFonts w:ascii="Times New Roman" w:hAnsi="Times New Roman" w:cs="Times New Roman"/>
            <w:sz w:val="22"/>
          </w:rPr>
          <w:delText>Methods</w:delText>
        </w:r>
        <w:commentRangeEnd w:id="867"/>
        <w:r w:rsidR="00D9531B" w:rsidRPr="00790445" w:rsidDel="003713B8">
          <w:rPr>
            <w:rStyle w:val="CommentReference"/>
            <w:rFonts w:ascii="Times New Roman" w:hAnsi="Times New Roman" w:cs="Times New Roman"/>
            <w:sz w:val="22"/>
            <w:szCs w:val="22"/>
          </w:rPr>
          <w:commentReference w:id="867"/>
        </w:r>
        <w:r w:rsidR="00D9531B" w:rsidRPr="00790445" w:rsidDel="003713B8">
          <w:rPr>
            <w:rFonts w:ascii="Times New Roman" w:hAnsi="Times New Roman" w:cs="Times New Roman"/>
            <w:sz w:val="22"/>
          </w:rPr>
          <w:delText>), a total of 1,329 samples (525 healthy control, 350 adenoma patients, and 454 CRC characters) were accepted for downstream analysis.</w:delText>
        </w:r>
        <w:r w:rsidR="000D0043" w:rsidRPr="00790445" w:rsidDel="003713B8">
          <w:rPr>
            <w:rFonts w:ascii="Times New Roman" w:hAnsi="Times New Roman" w:cs="Times New Roman"/>
            <w:sz w:val="22"/>
          </w:rPr>
          <w:delText xml:space="preserve"> </w:delText>
        </w:r>
      </w:del>
      <w:r w:rsidR="000D0043" w:rsidRPr="00790445">
        <w:rPr>
          <w:rFonts w:ascii="Times New Roman" w:hAnsi="Times New Roman" w:cs="Times New Roman"/>
          <w:sz w:val="22"/>
        </w:rPr>
        <w:t xml:space="preserve">It is consistent with </w:t>
      </w:r>
      <w:ins w:id="868" w:author="nick ting" w:date="2021-09-24T17:03:00Z">
        <w:r w:rsidR="002E1E6A">
          <w:rPr>
            <w:rFonts w:ascii="Times New Roman" w:hAnsi="Times New Roman" w:cs="Times New Roman"/>
            <w:sz w:val="22"/>
          </w:rPr>
          <w:t xml:space="preserve">a </w:t>
        </w:r>
      </w:ins>
      <w:r w:rsidR="000D0043" w:rsidRPr="00790445">
        <w:rPr>
          <w:rFonts w:ascii="Times New Roman" w:hAnsi="Times New Roman" w:cs="Times New Roman"/>
          <w:sz w:val="22"/>
        </w:rPr>
        <w:t>previous study</w:t>
      </w:r>
      <w:r w:rsidR="000D0043"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{"citationID":"I3A82hZO","properties":{"formattedCitation":"\\super 23\\nosupersub{}","plainCitation":"23","noteIndex":0},"citationItems":[{"id":524,"uris":["http://zotero.org/users/7908919/items/HF6WMD26"],"uri":["http://zotero.org/users/7908919/items/HF6WMD26"],"itemData":{"id":524,"type":"article-journal","abstract":"Background\nControversy still surrounds the question whether yeasts found in the gut are causally related to disease, constitute a health hazard, or require treatment.\n\nMethods\nThe authors present the state of knowledge in this area on the basis of a selective review of articles retrieved by a PubMed search from 2005 onward. The therapeutic recommendations follow the current national and international guidelines.\n\nResults\nYeasts, mainly Candida species, are present in the gut of about 70% of healthy adults. Mucocutaneous Candida infections are due either to impaired host defenses or to altered gene expression in formerly commensal strains. The expression of virulence factors enables yeasts to form biofilms, destroy tissues, and escape the immunological attacks of the host. Yeast infections of the intestinal mucosa are of uncertain clinical significance, and their possible connection to irritable bowel syndrome, while plausible, remains unproved. Yeast colonization can trigger allergic reactions. Mucosal yeast infections are treated with topically active polyene antimycotic drugs. The adjuvant administration of probiotics is justified on the basis of positive results from controlled clinical trials.\n\nConclusion\nThe eradication of intestinal yeasts is advised only for certain clearly defined indications.","container-title":"Deutsches Ärzteblatt International","DOI":"10.3238/arztebl.2009.0837","ISSN":"1866-0452","issue":"51-52","journalAbbreviation":"Dtsch Arztebl Int","note":"PMID: 20062581\nPMCID: PMC2803610","page":"837-842","source":"PubMed Central","title":"Yeasts in the Gut: From Commensals to Infectious Agents","title-short":"Yeasts in the Gut","volume":"106","author":[{"family":"Schulze","given":"Jürgen"},{"family":"Sonnenborn","given":"Ulrich"}],"issued":{"date-parts":[["2009",12]]}}}],"schema":"https://github.com/citation-style-language/schema/raw/master/csl-citation.json"} </w:instrText>
      </w:r>
      <w:r w:rsidR="000D0043"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23</w:t>
      </w:r>
      <w:r w:rsidR="000D0043" w:rsidRPr="00790445">
        <w:rPr>
          <w:rFonts w:ascii="Times New Roman" w:hAnsi="Times New Roman" w:cs="Times New Roman"/>
          <w:sz w:val="22"/>
        </w:rPr>
        <w:fldChar w:fldCharType="end"/>
      </w:r>
      <w:r w:rsidR="000D0043" w:rsidRPr="00790445">
        <w:rPr>
          <w:rFonts w:ascii="Times New Roman" w:hAnsi="Times New Roman" w:cs="Times New Roman"/>
          <w:sz w:val="22"/>
        </w:rPr>
        <w:t xml:space="preserve"> that </w:t>
      </w:r>
      <w:ins w:id="869" w:author="nick ting" w:date="2021-09-24T17:07:00Z">
        <w:del w:id="870" w:author="LIN, Yufeng" w:date="2021-09-28T13:07:00Z">
          <w:r w:rsidR="002E1E6A" w:rsidDel="004314C2">
            <w:rPr>
              <w:rFonts w:ascii="Times New Roman" w:hAnsi="Times New Roman" w:cs="Times New Roman"/>
              <w:sz w:val="22"/>
            </w:rPr>
            <w:delText>micro-eukaryotes</w:delText>
          </w:r>
        </w:del>
      </w:ins>
      <w:ins w:id="871" w:author="LIN, Yufeng" w:date="2021-09-28T13:07:00Z">
        <w:r w:rsidR="004314C2">
          <w:rPr>
            <w:rFonts w:ascii="Times New Roman" w:hAnsi="Times New Roman" w:cs="Times New Roman"/>
            <w:sz w:val="22"/>
          </w:rPr>
          <w:t>fungi</w:t>
        </w:r>
      </w:ins>
      <w:ins w:id="872" w:author="nick ting" w:date="2021-09-24T17:07:00Z">
        <w:r w:rsidR="002E1E6A">
          <w:rPr>
            <w:rFonts w:ascii="Times New Roman" w:hAnsi="Times New Roman" w:cs="Times New Roman"/>
            <w:sz w:val="22"/>
          </w:rPr>
          <w:t xml:space="preserve"> could be detected in </w:t>
        </w:r>
      </w:ins>
      <w:r w:rsidR="000D0043" w:rsidRPr="00790445">
        <w:rPr>
          <w:rFonts w:ascii="Times New Roman" w:hAnsi="Times New Roman" w:cs="Times New Roman"/>
          <w:sz w:val="22"/>
        </w:rPr>
        <w:t xml:space="preserve">approximately 70% of individuals </w:t>
      </w:r>
      <w:del w:id="873" w:author="nick ting" w:date="2021-09-24T17:08:00Z">
        <w:r w:rsidR="000D0043" w:rsidRPr="00790445" w:rsidDel="002E1E6A">
          <w:rPr>
            <w:rFonts w:ascii="Times New Roman" w:hAnsi="Times New Roman" w:cs="Times New Roman"/>
            <w:sz w:val="22"/>
          </w:rPr>
          <w:delText xml:space="preserve">could be detected </w:delText>
        </w:r>
        <w:commentRangeStart w:id="874"/>
        <w:commentRangeStart w:id="875"/>
        <w:r w:rsidR="000D0043" w:rsidRPr="00790445" w:rsidDel="002E1E6A">
          <w:rPr>
            <w:rFonts w:ascii="Times New Roman" w:hAnsi="Times New Roman" w:cs="Times New Roman"/>
            <w:sz w:val="22"/>
          </w:rPr>
          <w:delText xml:space="preserve">micro-eukaryotes </w:delText>
        </w:r>
      </w:del>
      <w:r w:rsidR="000D0043" w:rsidRPr="00790445">
        <w:rPr>
          <w:rFonts w:ascii="Times New Roman" w:hAnsi="Times New Roman" w:cs="Times New Roman"/>
          <w:sz w:val="22"/>
        </w:rPr>
        <w:t xml:space="preserve">in </w:t>
      </w:r>
      <w:ins w:id="876" w:author="nick ting" w:date="2021-09-24T17:08:00Z">
        <w:r w:rsidR="002E1E6A">
          <w:rPr>
            <w:rFonts w:ascii="Times New Roman" w:hAnsi="Times New Roman" w:cs="Times New Roman"/>
            <w:sz w:val="22"/>
          </w:rPr>
          <w:t xml:space="preserve">the </w:t>
        </w:r>
      </w:ins>
      <w:del w:id="877" w:author="nick ting" w:date="2021-09-24T17:08:00Z">
        <w:r w:rsidR="000D0043" w:rsidRPr="00790445" w:rsidDel="002E1E6A">
          <w:rPr>
            <w:rFonts w:ascii="Times New Roman" w:hAnsi="Times New Roman" w:cs="Times New Roman"/>
            <w:sz w:val="22"/>
          </w:rPr>
          <w:delText>all gastrointestinal segments</w:delText>
        </w:r>
      </w:del>
      <w:ins w:id="878" w:author="nick ting" w:date="2021-09-24T17:08:00Z">
        <w:r w:rsidR="002E1E6A">
          <w:rPr>
            <w:rFonts w:ascii="Times New Roman" w:hAnsi="Times New Roman" w:cs="Times New Roman"/>
            <w:sz w:val="22"/>
          </w:rPr>
          <w:t>gut</w:t>
        </w:r>
      </w:ins>
      <w:r w:rsidR="000D0043" w:rsidRPr="00790445">
        <w:rPr>
          <w:rFonts w:ascii="Times New Roman" w:hAnsi="Times New Roman" w:cs="Times New Roman"/>
          <w:sz w:val="22"/>
        </w:rPr>
        <w:t>.</w:t>
      </w:r>
      <w:del w:id="879" w:author="Thomas Kwong" w:date="2021-09-12T17:01:00Z">
        <w:r w:rsidR="00C777A3" w:rsidDel="00C777A3">
          <w:rPr>
            <w:rFonts w:ascii="Times New Roman" w:hAnsi="Times New Roman" w:cs="Times New Roman"/>
            <w:sz w:val="22"/>
          </w:rPr>
          <w:delText xml:space="preserve"> Make up</w:delText>
        </w:r>
      </w:del>
      <w:commentRangeEnd w:id="874"/>
      <w:r w:rsidR="002908A5">
        <w:rPr>
          <w:rStyle w:val="CommentReference"/>
        </w:rPr>
        <w:commentReference w:id="874"/>
      </w:r>
      <w:commentRangeEnd w:id="875"/>
      <w:r w:rsidR="003713B8">
        <w:rPr>
          <w:rStyle w:val="CommentReference"/>
        </w:rPr>
        <w:commentReference w:id="875"/>
      </w:r>
    </w:p>
    <w:p w14:paraId="16EDDBAC" w14:textId="1C382AF9" w:rsidR="00D9531B" w:rsidRPr="00790445" w:rsidRDefault="00D9531B" w:rsidP="00B84FC5">
      <w:pPr>
        <w:pStyle w:val="title20825"/>
      </w:pPr>
      <w:del w:id="880" w:author="nick ting" w:date="2021-09-24T17:40:00Z">
        <w:r w:rsidRPr="00790445" w:rsidDel="00527EAA">
          <w:delText xml:space="preserve">The </w:delText>
        </w:r>
      </w:del>
      <w:ins w:id="881" w:author="nick ting" w:date="2021-09-27T13:53:00Z">
        <w:r w:rsidR="00D93222">
          <w:t>Alterations of</w:t>
        </w:r>
      </w:ins>
      <w:ins w:id="882" w:author="nick ting" w:date="2021-09-24T17:40:00Z">
        <w:r w:rsidR="00527EAA" w:rsidRPr="00790445">
          <w:t xml:space="preserve"> </w:t>
        </w:r>
      </w:ins>
      <w:r w:rsidRPr="00790445">
        <w:t xml:space="preserve">enteric </w:t>
      </w:r>
      <w:del w:id="883" w:author="LIN, Yufeng" w:date="2021-09-28T13:00:00Z">
        <w:r w:rsidR="00FA35F2" w:rsidRPr="00790445" w:rsidDel="004314C2">
          <w:delText>micro-eukaryotic</w:delText>
        </w:r>
      </w:del>
      <w:ins w:id="884" w:author="LIN, Yufeng" w:date="2021-09-28T13:00:00Z">
        <w:r w:rsidR="004314C2">
          <w:t>fungal</w:t>
        </w:r>
      </w:ins>
      <w:r w:rsidRPr="00790445">
        <w:t xml:space="preserve"> </w:t>
      </w:r>
      <w:ins w:id="885" w:author="nick ting" w:date="2021-09-24T17:40:00Z">
        <w:r w:rsidR="00527EAA">
          <w:t xml:space="preserve">and bacterial </w:t>
        </w:r>
      </w:ins>
      <w:r w:rsidRPr="00790445">
        <w:t>composition</w:t>
      </w:r>
      <w:ins w:id="886" w:author="LIN, Yufeng" w:date="2021-09-21T11:14:00Z">
        <w:del w:id="887" w:author="nick ting" w:date="2021-09-27T13:53:00Z">
          <w:r w:rsidR="00FA0AD4" w:rsidDel="00D93222">
            <w:delText xml:space="preserve"> </w:delText>
          </w:r>
        </w:del>
        <w:del w:id="888" w:author="nick ting" w:date="2021-09-24T17:40:00Z">
          <w:r w:rsidR="00FA0AD4" w:rsidDel="00527EAA">
            <w:delText>was</w:delText>
          </w:r>
        </w:del>
        <w:del w:id="889" w:author="nick ting" w:date="2021-09-27T13:53:00Z">
          <w:r w:rsidR="00FA0AD4" w:rsidDel="00D93222">
            <w:delText xml:space="preserve"> alterat</w:delText>
          </w:r>
        </w:del>
        <w:del w:id="890" w:author="nick ting" w:date="2021-09-24T17:08:00Z">
          <w:r w:rsidR="00FA0AD4" w:rsidDel="002E1E6A">
            <w:delText>ion</w:delText>
          </w:r>
        </w:del>
        <w:r w:rsidR="00FA0AD4">
          <w:t xml:space="preserve"> in CRC</w:t>
        </w:r>
      </w:ins>
      <w:del w:id="891" w:author="Thomas Kwong" w:date="2021-09-12T17:23:00Z">
        <w:r w:rsidRPr="00790445" w:rsidDel="00CD611D">
          <w:delText xml:space="preserve"> </w:delText>
        </w:r>
        <w:commentRangeStart w:id="892"/>
        <w:r w:rsidRPr="00790445" w:rsidDel="00CD611D">
          <w:delText>was alter</w:delText>
        </w:r>
      </w:del>
      <w:del w:id="893" w:author="Thomas Kwong" w:date="2021-09-12T17:12:00Z">
        <w:r w:rsidRPr="00790445" w:rsidDel="002908A5">
          <w:delText>ations</w:delText>
        </w:r>
      </w:del>
      <w:del w:id="894" w:author="Thomas Kwong" w:date="2021-09-12T17:23:00Z">
        <w:r w:rsidRPr="00790445" w:rsidDel="00CD611D">
          <w:delText xml:space="preserve"> in CRC</w:delText>
        </w:r>
      </w:del>
      <w:commentRangeEnd w:id="892"/>
      <w:r w:rsidR="00FA0AD4">
        <w:rPr>
          <w:rStyle w:val="CommentReference"/>
          <w:rFonts w:asciiTheme="minorHAnsi" w:eastAsiaTheme="minorEastAsia" w:hAnsiTheme="minorHAnsi" w:cstheme="minorBidi"/>
          <w:b w:val="0"/>
          <w:color w:val="auto"/>
          <w:u w:val="none"/>
        </w:rPr>
        <w:commentReference w:id="892"/>
      </w:r>
    </w:p>
    <w:p w14:paraId="7726CFE6" w14:textId="6592444D" w:rsidR="007A072D" w:rsidDel="00D46E76" w:rsidRDefault="00D9531B" w:rsidP="00790445">
      <w:pPr>
        <w:rPr>
          <w:del w:id="895" w:author="LIN, Yufeng" w:date="2021-09-30T19:15:00Z"/>
          <w:rFonts w:ascii="Times New Roman" w:hAnsi="Times New Roman" w:cs="Times New Roman"/>
          <w:sz w:val="22"/>
        </w:rPr>
      </w:pPr>
      <w:moveFromRangeStart w:id="896" w:author="LIN, Yufeng" w:date="2021-09-24T14:46:00Z" w:name="move83387107"/>
      <w:moveFrom w:id="897" w:author="LIN, Yufeng" w:date="2021-09-24T14:46:00Z">
        <w:r w:rsidRPr="00790445" w:rsidDel="00203541">
          <w:rPr>
            <w:rFonts w:ascii="Times New Roman" w:hAnsi="Times New Roman" w:cs="Times New Roman"/>
            <w:sz w:val="22"/>
          </w:rPr>
          <w:t>Consistent with previous studies and as a validation for our analysis, we observed bacteria</w:t>
        </w:r>
        <w:ins w:id="898" w:author="Thomas Kwong" w:date="2021-09-12T17:12:00Z">
          <w:r w:rsidR="002908A5" w:rsidDel="00203541">
            <w:rPr>
              <w:rFonts w:ascii="Times New Roman" w:hAnsi="Times New Roman" w:cs="Times New Roman"/>
              <w:sz w:val="22"/>
            </w:rPr>
            <w:t>l</w:t>
          </w:r>
        </w:ins>
        <w:r w:rsidRPr="00790445" w:rsidDel="00203541">
          <w:rPr>
            <w:rFonts w:ascii="Times New Roman" w:hAnsi="Times New Roman" w:cs="Times New Roman"/>
            <w:sz w:val="22"/>
          </w:rPr>
          <w:t xml:space="preserve"> phyla Bacteroidetes and Fusobacteria were enriched in the CRC group compared with healthy control. Conversely, Firmicutes and Actinobacteria were reduced (see supplementary </w:t>
        </w:r>
        <w:commentRangeStart w:id="899"/>
        <w:r w:rsidRPr="00790445" w:rsidDel="00203541">
          <w:rPr>
            <w:rFonts w:ascii="Times New Roman" w:hAnsi="Times New Roman" w:cs="Times New Roman"/>
            <w:sz w:val="22"/>
          </w:rPr>
          <w:t>figure 1</w:t>
        </w:r>
        <w:commentRangeEnd w:id="899"/>
        <w:r w:rsidRPr="00790445" w:rsidDel="00203541">
          <w:rPr>
            <w:rStyle w:val="CommentReference"/>
            <w:rFonts w:ascii="Times New Roman" w:hAnsi="Times New Roman" w:cs="Times New Roman"/>
            <w:sz w:val="22"/>
            <w:szCs w:val="22"/>
          </w:rPr>
          <w:commentReference w:id="899"/>
        </w:r>
        <w:r w:rsidRPr="00790445" w:rsidDel="00203541">
          <w:rPr>
            <w:rFonts w:ascii="Times New Roman" w:hAnsi="Times New Roman" w:cs="Times New Roman"/>
            <w:sz w:val="22"/>
          </w:rPr>
          <w:t xml:space="preserve">). </w:t>
        </w:r>
      </w:moveFrom>
      <w:moveFromRangeEnd w:id="896"/>
      <w:del w:id="900" w:author="nick ting" w:date="2021-09-24T18:16:00Z">
        <w:r w:rsidRPr="00790445" w:rsidDel="007A072D">
          <w:rPr>
            <w:rFonts w:ascii="Times New Roman" w:hAnsi="Times New Roman" w:cs="Times New Roman"/>
            <w:sz w:val="22"/>
          </w:rPr>
          <w:delText xml:space="preserve">Among the </w:delText>
        </w:r>
      </w:del>
      <w:del w:id="901" w:author="nick ting" w:date="2021-09-24T17:17:00Z">
        <w:r w:rsidR="00FA35F2" w:rsidRPr="00790445" w:rsidDel="00525A3D">
          <w:rPr>
            <w:rFonts w:ascii="Times New Roman" w:hAnsi="Times New Roman" w:cs="Times New Roman"/>
            <w:sz w:val="22"/>
          </w:rPr>
          <w:delText>micro-eukaryotic</w:delText>
        </w:r>
        <w:r w:rsidRPr="00790445" w:rsidDel="00525A3D">
          <w:rPr>
            <w:rFonts w:ascii="Times New Roman" w:hAnsi="Times New Roman" w:cs="Times New Roman"/>
            <w:sz w:val="22"/>
          </w:rPr>
          <w:delText xml:space="preserve"> taxa</w:delText>
        </w:r>
      </w:del>
      <w:ins w:id="902" w:author="nick ting" w:date="2021-09-24T18:16:00Z">
        <w:r w:rsidR="007A072D">
          <w:rPr>
            <w:rFonts w:ascii="Times New Roman" w:hAnsi="Times New Roman" w:cs="Times New Roman"/>
            <w:sz w:val="22"/>
          </w:rPr>
          <w:t xml:space="preserve">Considering the overall </w:t>
        </w:r>
        <w:del w:id="903" w:author="LIN, Yufeng" w:date="2021-09-28T13:00:00Z">
          <w:r w:rsidR="007A072D" w:rsidDel="004314C2">
            <w:rPr>
              <w:rFonts w:ascii="Times New Roman" w:hAnsi="Times New Roman" w:cs="Times New Roman"/>
              <w:sz w:val="22"/>
            </w:rPr>
            <w:delText>micro-eukaryotic</w:delText>
          </w:r>
        </w:del>
      </w:ins>
      <w:ins w:id="904" w:author="LIN, Yufeng" w:date="2021-09-28T13:00:00Z">
        <w:r w:rsidR="004314C2">
          <w:rPr>
            <w:rFonts w:ascii="Times New Roman" w:hAnsi="Times New Roman" w:cs="Times New Roman"/>
            <w:sz w:val="22"/>
          </w:rPr>
          <w:t>fungal</w:t>
        </w:r>
      </w:ins>
      <w:ins w:id="905" w:author="nick ting" w:date="2021-09-24T18:16:00Z">
        <w:r w:rsidR="007A072D">
          <w:rPr>
            <w:rFonts w:ascii="Times New Roman" w:hAnsi="Times New Roman" w:cs="Times New Roman"/>
            <w:sz w:val="22"/>
          </w:rPr>
          <w:t xml:space="preserve"> composition</w:t>
        </w:r>
      </w:ins>
      <w:r w:rsidRPr="00790445">
        <w:rPr>
          <w:rFonts w:ascii="Times New Roman" w:hAnsi="Times New Roman" w:cs="Times New Roman"/>
          <w:sz w:val="22"/>
        </w:rPr>
        <w:t xml:space="preserve">, </w:t>
      </w:r>
      <w:del w:id="906" w:author="nick ting" w:date="2021-09-24T17:16:00Z">
        <w:r w:rsidRPr="00790445" w:rsidDel="00525A3D">
          <w:rPr>
            <w:rFonts w:ascii="Times New Roman" w:hAnsi="Times New Roman" w:cs="Times New Roman"/>
            <w:sz w:val="22"/>
          </w:rPr>
          <w:delText xml:space="preserve">the phylum </w:delText>
        </w:r>
      </w:del>
      <w:r w:rsidRPr="00971D87">
        <w:rPr>
          <w:rFonts w:ascii="Times New Roman" w:hAnsi="Times New Roman" w:cs="Times New Roman"/>
          <w:i/>
          <w:iCs/>
          <w:sz w:val="22"/>
          <w:rPrChange w:id="907" w:author="LIN, Yufeng" w:date="2021-09-24T14:50:00Z">
            <w:rPr>
              <w:rFonts w:ascii="Times New Roman" w:hAnsi="Times New Roman" w:cs="Times New Roman"/>
              <w:sz w:val="22"/>
            </w:rPr>
          </w:rPrChange>
        </w:rPr>
        <w:t>Ascomycota</w:t>
      </w:r>
      <w:ins w:id="908" w:author="LIN, Yufeng" w:date="2021-09-24T14:49:00Z">
        <w:r w:rsidR="00971D87">
          <w:rPr>
            <w:rFonts w:ascii="Times New Roman" w:hAnsi="Times New Roman" w:cs="Times New Roman"/>
            <w:sz w:val="22"/>
          </w:rPr>
          <w:t xml:space="preserve"> </w:t>
        </w:r>
        <w:del w:id="909" w:author="nick ting" w:date="2021-09-24T17:16:00Z">
          <w:r w:rsidR="00971D87" w:rsidDel="00525A3D">
            <w:rPr>
              <w:rFonts w:ascii="Times New Roman" w:hAnsi="Times New Roman" w:cs="Times New Roman"/>
              <w:sz w:val="22"/>
            </w:rPr>
            <w:delText xml:space="preserve">and </w:delText>
          </w:r>
          <w:r w:rsidR="00971D87" w:rsidRPr="00790445" w:rsidDel="00525A3D">
            <w:rPr>
              <w:rFonts w:ascii="Times New Roman" w:hAnsi="Times New Roman" w:cs="Times New Roman"/>
              <w:i/>
              <w:iCs/>
              <w:sz w:val="22"/>
            </w:rPr>
            <w:delText>Basidiomycota</w:delText>
          </w:r>
        </w:del>
      </w:ins>
      <w:del w:id="910" w:author="nick ting" w:date="2021-09-24T17:16:00Z">
        <w:r w:rsidRPr="00790445" w:rsidDel="00525A3D">
          <w:rPr>
            <w:rFonts w:ascii="Times New Roman" w:hAnsi="Times New Roman" w:cs="Times New Roman"/>
            <w:sz w:val="22"/>
          </w:rPr>
          <w:delText xml:space="preserve"> dominated</w:delText>
        </w:r>
      </w:del>
      <w:ins w:id="911" w:author="nick ting" w:date="2021-09-24T17:27:00Z">
        <w:r w:rsidR="003963F6">
          <w:rPr>
            <w:rFonts w:ascii="Times New Roman" w:hAnsi="Times New Roman" w:cs="Times New Roman"/>
            <w:sz w:val="22"/>
          </w:rPr>
          <w:t>was observed to be</w:t>
        </w:r>
      </w:ins>
      <w:ins w:id="912" w:author="nick ting" w:date="2021-09-24T17:16:00Z">
        <w:r w:rsidR="00525A3D">
          <w:rPr>
            <w:rFonts w:ascii="Times New Roman" w:hAnsi="Times New Roman" w:cs="Times New Roman"/>
            <w:sz w:val="22"/>
          </w:rPr>
          <w:t xml:space="preserve"> the </w:t>
        </w:r>
      </w:ins>
      <w:ins w:id="913" w:author="nick ting" w:date="2021-09-24T17:19:00Z">
        <w:r w:rsidR="00525A3D">
          <w:rPr>
            <w:rFonts w:ascii="Times New Roman" w:hAnsi="Times New Roman" w:cs="Times New Roman"/>
            <w:sz w:val="22"/>
          </w:rPr>
          <w:t>most abundant</w:t>
        </w:r>
      </w:ins>
      <w:ins w:id="914" w:author="nick ting" w:date="2021-09-24T17:16:00Z">
        <w:r w:rsidR="00525A3D">
          <w:rPr>
            <w:rFonts w:ascii="Times New Roman" w:hAnsi="Times New Roman" w:cs="Times New Roman"/>
            <w:sz w:val="22"/>
          </w:rPr>
          <w:t xml:space="preserve"> </w:t>
        </w:r>
      </w:ins>
      <w:ins w:id="915" w:author="nick ting" w:date="2021-09-24T17:17:00Z">
        <w:del w:id="916" w:author="LIN, Yufeng" w:date="2021-09-28T13:00:00Z">
          <w:r w:rsidR="00525A3D" w:rsidDel="004314C2">
            <w:rPr>
              <w:rFonts w:ascii="Times New Roman" w:hAnsi="Times New Roman" w:cs="Times New Roman"/>
              <w:sz w:val="22"/>
            </w:rPr>
            <w:delText>micro-eukaryotic</w:delText>
          </w:r>
        </w:del>
      </w:ins>
      <w:ins w:id="917" w:author="LIN, Yufeng" w:date="2021-09-28T13:00:00Z">
        <w:r w:rsidR="004314C2">
          <w:rPr>
            <w:rFonts w:ascii="Times New Roman" w:hAnsi="Times New Roman" w:cs="Times New Roman"/>
            <w:sz w:val="22"/>
          </w:rPr>
          <w:t>fungal</w:t>
        </w:r>
      </w:ins>
      <w:ins w:id="918" w:author="nick ting" w:date="2021-09-24T17:17:00Z">
        <w:r w:rsidR="00525A3D">
          <w:rPr>
            <w:rFonts w:ascii="Times New Roman" w:hAnsi="Times New Roman" w:cs="Times New Roman"/>
            <w:sz w:val="22"/>
          </w:rPr>
          <w:t xml:space="preserve"> </w:t>
        </w:r>
      </w:ins>
      <w:ins w:id="919" w:author="nick ting" w:date="2021-09-24T17:16:00Z">
        <w:r w:rsidR="00525A3D">
          <w:rPr>
            <w:rFonts w:ascii="Times New Roman" w:hAnsi="Times New Roman" w:cs="Times New Roman"/>
            <w:sz w:val="22"/>
          </w:rPr>
          <w:t>phylu</w:t>
        </w:r>
      </w:ins>
      <w:ins w:id="920" w:author="nick ting" w:date="2021-09-24T17:17:00Z">
        <w:r w:rsidR="00525A3D">
          <w:rPr>
            <w:rFonts w:ascii="Times New Roman" w:hAnsi="Times New Roman" w:cs="Times New Roman"/>
            <w:sz w:val="22"/>
          </w:rPr>
          <w:t>m</w:t>
        </w:r>
      </w:ins>
      <w:ins w:id="921" w:author="nick ting" w:date="2021-09-24T18:16:00Z">
        <w:r w:rsidR="007A072D">
          <w:rPr>
            <w:rFonts w:ascii="Times New Roman" w:hAnsi="Times New Roman" w:cs="Times New Roman"/>
            <w:sz w:val="22"/>
          </w:rPr>
          <w:t xml:space="preserve"> among all the cohorts</w:t>
        </w:r>
      </w:ins>
      <w:del w:id="922" w:author="nick ting" w:date="2021-09-24T17:17:00Z">
        <w:r w:rsidRPr="00790445" w:rsidDel="00525A3D">
          <w:rPr>
            <w:rFonts w:ascii="Times New Roman" w:hAnsi="Times New Roman" w:cs="Times New Roman"/>
            <w:sz w:val="22"/>
          </w:rPr>
          <w:delText xml:space="preserve"> </w:delText>
        </w:r>
      </w:del>
      <w:del w:id="923" w:author="nick ting" w:date="2021-09-24T17:16:00Z">
        <w:r w:rsidRPr="00790445" w:rsidDel="00525A3D">
          <w:rPr>
            <w:rFonts w:ascii="Times New Roman" w:hAnsi="Times New Roman" w:cs="Times New Roman"/>
            <w:sz w:val="22"/>
          </w:rPr>
          <w:delText>the</w:delText>
        </w:r>
      </w:del>
      <w:ins w:id="924" w:author="LIN, Yufeng" w:date="2021-09-24T14:49:00Z">
        <w:del w:id="925" w:author="nick ting" w:date="2021-09-24T17:16:00Z">
          <w:r w:rsidR="00971D87" w:rsidDel="00525A3D">
            <w:rPr>
              <w:rFonts w:ascii="Times New Roman" w:hAnsi="Times New Roman" w:cs="Times New Roman"/>
              <w:sz w:val="22"/>
            </w:rPr>
            <w:delText xml:space="preserve"> </w:delText>
          </w:r>
        </w:del>
        <w:del w:id="926" w:author="nick ting" w:date="2021-09-24T17:09:00Z">
          <w:r w:rsidR="00971D87" w:rsidDel="002E1E6A">
            <w:rPr>
              <w:rFonts w:ascii="Times New Roman" w:hAnsi="Times New Roman" w:cs="Times New Roman"/>
              <w:sz w:val="22"/>
            </w:rPr>
            <w:delText>m</w:delText>
          </w:r>
        </w:del>
      </w:ins>
      <w:ins w:id="927" w:author="LIN, Yufeng" w:date="2021-09-24T14:50:00Z">
        <w:del w:id="928" w:author="nick ting" w:date="2021-09-24T17:09:00Z">
          <w:r w:rsidR="00971D87" w:rsidDel="002E1E6A">
            <w:rPr>
              <w:rFonts w:ascii="Times New Roman" w:hAnsi="Times New Roman" w:cs="Times New Roman"/>
              <w:sz w:val="22"/>
            </w:rPr>
            <w:delText>ainly</w:delText>
          </w:r>
        </w:del>
        <w:del w:id="929" w:author="nick ting" w:date="2021-09-24T17:16:00Z">
          <w:r w:rsidR="00971D87" w:rsidDel="00525A3D">
            <w:rPr>
              <w:rFonts w:ascii="Times New Roman" w:hAnsi="Times New Roman" w:cs="Times New Roman"/>
              <w:sz w:val="22"/>
            </w:rPr>
            <w:delText xml:space="preserve"> micro-eukaryot</w:delText>
          </w:r>
        </w:del>
        <w:del w:id="930" w:author="nick ting" w:date="2021-09-24T17:09:00Z">
          <w:r w:rsidR="00971D87" w:rsidDel="002E1E6A">
            <w:rPr>
              <w:rFonts w:ascii="Times New Roman" w:hAnsi="Times New Roman" w:cs="Times New Roman"/>
              <w:sz w:val="22"/>
            </w:rPr>
            <w:delText>i</w:delText>
          </w:r>
        </w:del>
        <w:del w:id="931" w:author="nick ting" w:date="2021-09-24T17:16:00Z">
          <w:r w:rsidR="00971D87" w:rsidDel="00525A3D">
            <w:rPr>
              <w:rFonts w:ascii="Times New Roman" w:hAnsi="Times New Roman" w:cs="Times New Roman"/>
              <w:sz w:val="22"/>
            </w:rPr>
            <w:delText>es</w:delText>
          </w:r>
        </w:del>
      </w:ins>
      <w:del w:id="932" w:author="LIN, Yufeng" w:date="2021-09-24T14:50:00Z">
        <w:r w:rsidRPr="00790445" w:rsidDel="00971D87">
          <w:rPr>
            <w:rFonts w:ascii="Times New Roman" w:hAnsi="Times New Roman" w:cs="Times New Roman"/>
            <w:sz w:val="22"/>
          </w:rPr>
          <w:delText xml:space="preserve"> microbiota</w:delText>
        </w:r>
      </w:del>
      <w:ins w:id="933" w:author="Thomas Kwong" w:date="2021-09-12T17:17:00Z">
        <w:del w:id="934" w:author="LIN, Yufeng" w:date="2021-09-24T14:45:00Z">
          <w:r w:rsidR="002908A5" w:rsidDel="00203541">
            <w:rPr>
              <w:rFonts w:ascii="Times New Roman" w:hAnsi="Times New Roman" w:cs="Times New Roman" w:hint="eastAsia"/>
              <w:sz w:val="22"/>
            </w:rPr>
            <w:delText xml:space="preserve">. </w:delText>
          </w:r>
        </w:del>
      </w:ins>
      <w:ins w:id="935" w:author="Thomas Kwong" w:date="2021-09-12T17:24:00Z">
        <w:del w:id="936" w:author="LIN, Yufeng" w:date="2021-09-24T14:45:00Z">
          <w:r w:rsidR="00CD611D" w:rsidDel="00203541">
            <w:rPr>
              <w:rFonts w:ascii="Times New Roman" w:hAnsi="Times New Roman" w:cs="Times New Roman" w:hint="eastAsia"/>
              <w:sz w:val="22"/>
            </w:rPr>
            <w:delText>E</w:delText>
          </w:r>
        </w:del>
      </w:ins>
      <w:ins w:id="937" w:author="nick ting" w:date="2021-09-24T17:09:00Z">
        <w:r w:rsidR="002E1E6A">
          <w:rPr>
            <w:rFonts w:ascii="Times New Roman" w:hAnsi="Times New Roman" w:cs="Times New Roman"/>
            <w:sz w:val="22"/>
          </w:rPr>
          <w:t>,</w:t>
        </w:r>
      </w:ins>
      <w:ins w:id="938" w:author="nick ting" w:date="2021-09-24T17:40:00Z">
        <w:r w:rsidR="00527EAA">
          <w:rPr>
            <w:rFonts w:ascii="Times New Roman" w:hAnsi="Times New Roman" w:cs="Times New Roman"/>
            <w:sz w:val="22"/>
          </w:rPr>
          <w:t xml:space="preserve"> while</w:t>
        </w:r>
      </w:ins>
      <w:ins w:id="939" w:author="nick ting" w:date="2021-09-24T17:09:00Z">
        <w:r w:rsidR="002E1E6A">
          <w:rPr>
            <w:rFonts w:ascii="Times New Roman" w:hAnsi="Times New Roman" w:cs="Times New Roman"/>
            <w:sz w:val="22"/>
          </w:rPr>
          <w:t xml:space="preserve"> </w:t>
        </w:r>
      </w:ins>
      <w:ins w:id="940" w:author="nick ting" w:date="2021-09-24T17:19:00Z">
        <w:r w:rsidR="00525A3D">
          <w:rPr>
            <w:rFonts w:ascii="Times New Roman" w:hAnsi="Times New Roman" w:cs="Times New Roman"/>
            <w:sz w:val="22"/>
          </w:rPr>
          <w:t xml:space="preserve">other dominating </w:t>
        </w:r>
        <w:del w:id="941" w:author="LIN, Yufeng" w:date="2021-09-28T13:00:00Z">
          <w:r w:rsidR="00525A3D" w:rsidDel="004314C2">
            <w:rPr>
              <w:rFonts w:ascii="Times New Roman" w:hAnsi="Times New Roman" w:cs="Times New Roman"/>
              <w:sz w:val="22"/>
            </w:rPr>
            <w:delText>micro-eukaryotic</w:delText>
          </w:r>
        </w:del>
      </w:ins>
      <w:ins w:id="942" w:author="LIN, Yufeng" w:date="2021-09-28T13:00:00Z">
        <w:r w:rsidR="004314C2">
          <w:rPr>
            <w:rFonts w:ascii="Times New Roman" w:hAnsi="Times New Roman" w:cs="Times New Roman"/>
            <w:sz w:val="22"/>
          </w:rPr>
          <w:t>fungal</w:t>
        </w:r>
      </w:ins>
      <w:ins w:id="943" w:author="nick ting" w:date="2021-09-24T17:19:00Z">
        <w:r w:rsidR="00525A3D">
          <w:rPr>
            <w:rFonts w:ascii="Times New Roman" w:hAnsi="Times New Roman" w:cs="Times New Roman"/>
            <w:sz w:val="22"/>
          </w:rPr>
          <w:t xml:space="preserve"> phyl</w:t>
        </w:r>
      </w:ins>
      <w:ins w:id="944" w:author="nick ting" w:date="2021-09-24T17:29:00Z">
        <w:r w:rsidR="003963F6">
          <w:rPr>
            <w:rFonts w:ascii="Times New Roman" w:hAnsi="Times New Roman" w:cs="Times New Roman"/>
            <w:sz w:val="22"/>
          </w:rPr>
          <w:t>a</w:t>
        </w:r>
      </w:ins>
      <w:ins w:id="945" w:author="nick ting" w:date="2021-09-24T17:19:00Z">
        <w:r w:rsidR="00525A3D">
          <w:rPr>
            <w:rFonts w:ascii="Times New Roman" w:hAnsi="Times New Roman" w:cs="Times New Roman"/>
            <w:sz w:val="22"/>
          </w:rPr>
          <w:t xml:space="preserve"> </w:t>
        </w:r>
      </w:ins>
      <w:ins w:id="946" w:author="LIN, Yufeng" w:date="2021-09-24T14:45:00Z">
        <w:del w:id="947" w:author="nick ting" w:date="2021-09-24T17:09:00Z">
          <w:r w:rsidR="00203541" w:rsidDel="002E1E6A">
            <w:rPr>
              <w:rFonts w:ascii="Times New Roman" w:hAnsi="Times New Roman" w:cs="Times New Roman" w:hint="eastAsia"/>
              <w:sz w:val="22"/>
            </w:rPr>
            <w:delText>,</w:delText>
          </w:r>
          <w:r w:rsidR="00203541" w:rsidDel="002E1E6A">
            <w:rPr>
              <w:rFonts w:ascii="Times New Roman" w:hAnsi="Times New Roman" w:cs="Times New Roman"/>
              <w:sz w:val="22"/>
            </w:rPr>
            <w:delText xml:space="preserve"> but </w:delText>
          </w:r>
        </w:del>
      </w:ins>
      <w:ins w:id="948" w:author="LIN, Yufeng" w:date="2021-09-24T14:50:00Z">
        <w:del w:id="949" w:author="nick ting" w:date="2021-09-24T17:19:00Z">
          <w:r w:rsidR="00971D87" w:rsidDel="00525A3D">
            <w:rPr>
              <w:rFonts w:ascii="Times New Roman" w:hAnsi="Times New Roman" w:cs="Times New Roman"/>
              <w:sz w:val="22"/>
            </w:rPr>
            <w:delText>some</w:delText>
          </w:r>
        </w:del>
      </w:ins>
      <w:ins w:id="950" w:author="Thomas Kwong" w:date="2021-09-12T17:24:00Z">
        <w:del w:id="951" w:author="nick ting" w:date="2021-09-24T17:19:00Z">
          <w:r w:rsidR="00CD611D" w:rsidDel="00525A3D">
            <w:rPr>
              <w:rFonts w:ascii="Times New Roman" w:hAnsi="Times New Roman" w:cs="Times New Roman"/>
              <w:sz w:val="22"/>
            </w:rPr>
            <w:delText xml:space="preserve">ach </w:delText>
          </w:r>
        </w:del>
      </w:ins>
      <w:del w:id="952" w:author="nick ting" w:date="2021-09-24T17:19:00Z">
        <w:r w:rsidRPr="00790445" w:rsidDel="00525A3D">
          <w:rPr>
            <w:rFonts w:ascii="Times New Roman" w:hAnsi="Times New Roman" w:cs="Times New Roman"/>
            <w:sz w:val="22"/>
          </w:rPr>
          <w:delText>, while Basidiomycota was observed as the second most abundant phylum (figure 2a). It</w:delText>
        </w:r>
        <w:r w:rsidR="000D0043" w:rsidRPr="00790445" w:rsidDel="00525A3D">
          <w:rPr>
            <w:rFonts w:ascii="Times New Roman" w:hAnsi="Times New Roman" w:cs="Times New Roman"/>
            <w:sz w:val="22"/>
          </w:rPr>
          <w:delText>'</w:delText>
        </w:r>
        <w:r w:rsidRPr="00790445" w:rsidDel="00525A3D">
          <w:rPr>
            <w:rFonts w:ascii="Times New Roman" w:hAnsi="Times New Roman" w:cs="Times New Roman"/>
            <w:sz w:val="22"/>
          </w:rPr>
          <w:delText>s worth noting that each cohort</w:delText>
        </w:r>
      </w:del>
      <w:ins w:id="953" w:author="LIN, Yufeng" w:date="2021-09-24T14:50:00Z">
        <w:del w:id="954" w:author="nick ting" w:date="2021-09-24T17:19:00Z">
          <w:r w:rsidR="00971D87" w:rsidDel="00525A3D">
            <w:rPr>
              <w:rFonts w:ascii="Times New Roman" w:hAnsi="Times New Roman" w:cs="Times New Roman"/>
              <w:sz w:val="22"/>
            </w:rPr>
            <w:delText>s</w:delText>
          </w:r>
        </w:del>
      </w:ins>
      <w:del w:id="955" w:author="nick ting" w:date="2021-09-24T17:19:00Z">
        <w:r w:rsidRPr="00790445" w:rsidDel="00525A3D">
          <w:rPr>
            <w:rFonts w:ascii="Times New Roman" w:hAnsi="Times New Roman" w:cs="Times New Roman"/>
            <w:sz w:val="22"/>
          </w:rPr>
          <w:delText xml:space="preserve"> </w:delText>
        </w:r>
      </w:del>
      <w:ins w:id="956" w:author="Thomas Kwong" w:date="2021-09-12T17:25:00Z">
        <w:r w:rsidR="00CD611D">
          <w:rPr>
            <w:rFonts w:ascii="Times New Roman" w:hAnsi="Times New Roman" w:cs="Times New Roman"/>
            <w:sz w:val="22"/>
          </w:rPr>
          <w:t xml:space="preserve">showed </w:t>
        </w:r>
        <w:del w:id="957" w:author="nick ting" w:date="2021-09-24T17:19:00Z">
          <w:r w:rsidR="00CD611D" w:rsidDel="00525A3D">
            <w:rPr>
              <w:rFonts w:ascii="Times New Roman" w:hAnsi="Times New Roman" w:cs="Times New Roman"/>
              <w:sz w:val="22"/>
            </w:rPr>
            <w:delText xml:space="preserve">a </w:delText>
          </w:r>
        </w:del>
        <w:r w:rsidR="00CD611D">
          <w:rPr>
            <w:rFonts w:ascii="Times New Roman" w:hAnsi="Times New Roman" w:cs="Times New Roman"/>
            <w:sz w:val="22"/>
          </w:rPr>
          <w:t xml:space="preserve">significant </w:t>
        </w:r>
      </w:ins>
      <w:ins w:id="958" w:author="nick ting" w:date="2021-09-24T17:41:00Z">
        <w:r w:rsidR="00527EAA">
          <w:rPr>
            <w:rFonts w:ascii="Times New Roman" w:hAnsi="Times New Roman" w:cs="Times New Roman"/>
            <w:sz w:val="22"/>
          </w:rPr>
          <w:t xml:space="preserve">inter-cohort </w:t>
        </w:r>
      </w:ins>
      <w:ins w:id="959" w:author="Thomas Kwong" w:date="2021-09-12T17:25:00Z">
        <w:r w:rsidR="00CD611D">
          <w:rPr>
            <w:rFonts w:ascii="Times New Roman" w:hAnsi="Times New Roman" w:cs="Times New Roman"/>
            <w:sz w:val="22"/>
          </w:rPr>
          <w:t>variation</w:t>
        </w:r>
      </w:ins>
      <w:ins w:id="960" w:author="nick ting" w:date="2021-09-24T17:19:00Z">
        <w:r w:rsidR="00525A3D">
          <w:rPr>
            <w:rFonts w:ascii="Times New Roman" w:hAnsi="Times New Roman" w:cs="Times New Roman"/>
            <w:sz w:val="22"/>
          </w:rPr>
          <w:t>s</w:t>
        </w:r>
      </w:ins>
      <w:ins w:id="961" w:author="nick ting" w:date="2021-09-24T17:41:00Z">
        <w:r w:rsidR="00527EAA">
          <w:rPr>
            <w:rFonts w:ascii="Times New Roman" w:hAnsi="Times New Roman" w:cs="Times New Roman"/>
            <w:sz w:val="22"/>
          </w:rPr>
          <w:t>.</w:t>
        </w:r>
      </w:ins>
      <w:ins w:id="962" w:author="Thomas Kwong" w:date="2021-09-12T17:25:00Z">
        <w:del w:id="963" w:author="nick ting" w:date="2021-09-24T17:41:00Z">
          <w:r w:rsidR="00CD611D" w:rsidDel="00527EAA">
            <w:rPr>
              <w:rFonts w:ascii="Times New Roman" w:hAnsi="Times New Roman" w:cs="Times New Roman"/>
              <w:sz w:val="22"/>
            </w:rPr>
            <w:delText xml:space="preserve"> </w:delText>
          </w:r>
        </w:del>
        <w:del w:id="964" w:author="nick ting" w:date="2021-09-24T17:19:00Z">
          <w:r w:rsidR="00CD611D" w:rsidDel="00525A3D">
            <w:rPr>
              <w:rFonts w:ascii="Times New Roman" w:hAnsi="Times New Roman" w:cs="Times New Roman"/>
              <w:sz w:val="22"/>
            </w:rPr>
            <w:delText>for the next most abundant species</w:delText>
          </w:r>
        </w:del>
        <w:del w:id="965" w:author="nick ting" w:date="2021-09-24T17:41:00Z">
          <w:r w:rsidR="00CD611D" w:rsidDel="00527EAA">
            <w:rPr>
              <w:rFonts w:ascii="Times New Roman" w:hAnsi="Times New Roman" w:cs="Times New Roman"/>
              <w:sz w:val="22"/>
            </w:rPr>
            <w:delText>.</w:delText>
          </w:r>
        </w:del>
      </w:ins>
      <w:ins w:id="966" w:author="nick ting" w:date="2021-09-24T17:41:00Z">
        <w:r w:rsidR="00527EAA">
          <w:rPr>
            <w:rFonts w:ascii="Times New Roman" w:hAnsi="Times New Roman" w:cs="Times New Roman"/>
            <w:sz w:val="22"/>
          </w:rPr>
          <w:t xml:space="preserve"> </w:t>
        </w:r>
      </w:ins>
      <w:ins w:id="967" w:author="Thomas Kwong" w:date="2021-09-12T17:25:00Z">
        <w:del w:id="968" w:author="nick ting" w:date="2021-09-24T17:41:00Z">
          <w:r w:rsidR="00CD611D" w:rsidDel="00527EAA">
            <w:rPr>
              <w:rFonts w:ascii="Times New Roman" w:hAnsi="Times New Roman" w:cs="Times New Roman"/>
              <w:sz w:val="22"/>
            </w:rPr>
            <w:delText xml:space="preserve"> </w:delText>
          </w:r>
        </w:del>
      </w:ins>
      <w:del w:id="969" w:author="Thomas Kwong" w:date="2021-09-12T17:25:00Z">
        <w:r w:rsidRPr="00790445" w:rsidDel="00CD611D">
          <w:rPr>
            <w:rFonts w:ascii="Times New Roman" w:hAnsi="Times New Roman" w:cs="Times New Roman"/>
            <w:sz w:val="22"/>
          </w:rPr>
          <w:delText>would play a few var</w:delText>
        </w:r>
      </w:del>
      <w:del w:id="970" w:author="Thomas Kwong" w:date="2021-09-12T17:26:00Z">
        <w:r w:rsidRPr="00790445" w:rsidDel="00CD611D">
          <w:rPr>
            <w:rFonts w:ascii="Times New Roman" w:hAnsi="Times New Roman" w:cs="Times New Roman"/>
            <w:sz w:val="22"/>
          </w:rPr>
          <w:delText>iances in</w:delText>
        </w:r>
      </w:del>
      <w:del w:id="971" w:author="LIN, Yufeng" w:date="2021-09-24T14:49:00Z">
        <w:r w:rsidRPr="00790445" w:rsidDel="00971D87">
          <w:rPr>
            <w:rFonts w:ascii="Times New Roman" w:hAnsi="Times New Roman" w:cs="Times New Roman"/>
            <w:sz w:val="22"/>
          </w:rPr>
          <w:delText xml:space="preserve"> </w:delText>
        </w:r>
      </w:del>
      <w:del w:id="972" w:author="Thomas Kwong" w:date="2021-09-12T17:26:00Z">
        <w:r w:rsidRPr="00790445" w:rsidDel="00CD611D">
          <w:rPr>
            <w:rFonts w:ascii="Times New Roman" w:hAnsi="Times New Roman" w:cs="Times New Roman"/>
            <w:sz w:val="22"/>
          </w:rPr>
          <w:delText xml:space="preserve">phylum level. For </w:delText>
        </w:r>
      </w:del>
      <w:ins w:id="973" w:author="LIN, Yufeng" w:date="2021-09-21T11:13:00Z">
        <w:r w:rsidR="00FA0AD4">
          <w:rPr>
            <w:rFonts w:ascii="Times New Roman" w:hAnsi="Times New Roman" w:cs="Times New Roman"/>
            <w:sz w:val="22"/>
          </w:rPr>
          <w:t xml:space="preserve">For </w:t>
        </w:r>
      </w:ins>
      <w:del w:id="974" w:author="nick ting" w:date="2021-09-24T18:17:00Z">
        <w:r w:rsidRPr="00790445" w:rsidDel="007A072D">
          <w:rPr>
            <w:rFonts w:ascii="Times New Roman" w:hAnsi="Times New Roman" w:cs="Times New Roman"/>
            <w:sz w:val="22"/>
          </w:rPr>
          <w:delText>example</w:delText>
        </w:r>
      </w:del>
      <w:ins w:id="975" w:author="nick ting" w:date="2021-09-24T18:17:00Z">
        <w:r w:rsidR="007A072D">
          <w:rPr>
            <w:rFonts w:ascii="Times New Roman" w:hAnsi="Times New Roman" w:cs="Times New Roman"/>
            <w:sz w:val="22"/>
          </w:rPr>
          <w:t>instance</w:t>
        </w:r>
      </w:ins>
      <w:r w:rsidRPr="00790445">
        <w:rPr>
          <w:rFonts w:ascii="Times New Roman" w:hAnsi="Times New Roman" w:cs="Times New Roman"/>
          <w:sz w:val="22"/>
        </w:rPr>
        <w:t xml:space="preserve">, </w:t>
      </w:r>
      <w:ins w:id="976" w:author="nick ting" w:date="2021-09-24T17:21:00Z">
        <w:r w:rsidR="00525A3D">
          <w:rPr>
            <w:rFonts w:ascii="Times New Roman" w:hAnsi="Times New Roman" w:cs="Times New Roman"/>
            <w:sz w:val="22"/>
          </w:rPr>
          <w:t>unlike all ot</w:t>
        </w:r>
      </w:ins>
      <w:ins w:id="977" w:author="nick ting" w:date="2021-09-24T17:22:00Z">
        <w:r w:rsidR="00525A3D">
          <w:rPr>
            <w:rFonts w:ascii="Times New Roman" w:hAnsi="Times New Roman" w:cs="Times New Roman"/>
            <w:sz w:val="22"/>
          </w:rPr>
          <w:t>her cohorts, the</w:t>
        </w:r>
      </w:ins>
      <w:del w:id="978" w:author="nick ting" w:date="2021-09-24T17:21:00Z">
        <w:r w:rsidRPr="00790445" w:rsidDel="00525A3D">
          <w:rPr>
            <w:rFonts w:ascii="Times New Roman" w:hAnsi="Times New Roman" w:cs="Times New Roman"/>
            <w:sz w:val="22"/>
          </w:rPr>
          <w:delText>the</w:delText>
        </w:r>
      </w:del>
      <w:r w:rsidRPr="00790445">
        <w:rPr>
          <w:rFonts w:ascii="Times New Roman" w:hAnsi="Times New Roman" w:cs="Times New Roman"/>
          <w:sz w:val="22"/>
        </w:rPr>
        <w:t xml:space="preserve"> second-</w:t>
      </w:r>
      <w:ins w:id="979" w:author="nick ting" w:date="2021-09-24T17:20:00Z">
        <w:r w:rsidR="00525A3D">
          <w:rPr>
            <w:rFonts w:ascii="Times New Roman" w:hAnsi="Times New Roman" w:cs="Times New Roman"/>
            <w:sz w:val="22"/>
          </w:rPr>
          <w:t>most</w:t>
        </w:r>
      </w:ins>
      <w:del w:id="980" w:author="nick ting" w:date="2021-09-24T17:20:00Z">
        <w:r w:rsidRPr="00790445" w:rsidDel="00525A3D">
          <w:rPr>
            <w:rFonts w:ascii="Times New Roman" w:hAnsi="Times New Roman" w:cs="Times New Roman"/>
            <w:sz w:val="22"/>
          </w:rPr>
          <w:delText>largest</w:delText>
        </w:r>
      </w:del>
      <w:r w:rsidRPr="00790445">
        <w:rPr>
          <w:rFonts w:ascii="Times New Roman" w:hAnsi="Times New Roman" w:cs="Times New Roman"/>
          <w:sz w:val="22"/>
        </w:rPr>
        <w:t xml:space="preserve"> abundan</w:t>
      </w:r>
      <w:ins w:id="981" w:author="nick ting" w:date="2021-09-24T17:20:00Z">
        <w:r w:rsidR="00525A3D">
          <w:rPr>
            <w:rFonts w:ascii="Times New Roman" w:hAnsi="Times New Roman" w:cs="Times New Roman"/>
            <w:sz w:val="22"/>
          </w:rPr>
          <w:t>t phylum</w:t>
        </w:r>
      </w:ins>
      <w:del w:id="982" w:author="nick ting" w:date="2021-09-24T17:20:00Z">
        <w:r w:rsidRPr="00790445" w:rsidDel="00525A3D">
          <w:rPr>
            <w:rFonts w:ascii="Times New Roman" w:hAnsi="Times New Roman" w:cs="Times New Roman"/>
            <w:sz w:val="22"/>
          </w:rPr>
          <w:delText>ce</w:delText>
        </w:r>
      </w:del>
      <w:r w:rsidRPr="00790445">
        <w:rPr>
          <w:rFonts w:ascii="Times New Roman" w:hAnsi="Times New Roman" w:cs="Times New Roman"/>
          <w:sz w:val="22"/>
        </w:rPr>
        <w:t xml:space="preserve"> in </w:t>
      </w:r>
      <w:proofErr w:type="spellStart"/>
      <w:r w:rsidRPr="00790445">
        <w:rPr>
          <w:rFonts w:ascii="Times New Roman" w:hAnsi="Times New Roman" w:cs="Times New Roman"/>
          <w:sz w:val="22"/>
        </w:rPr>
        <w:t>Yachida</w:t>
      </w:r>
      <w:r w:rsidR="000D0043" w:rsidRPr="00790445">
        <w:rPr>
          <w:rFonts w:ascii="Times New Roman" w:hAnsi="Times New Roman" w:cs="Times New Roman"/>
          <w:sz w:val="22"/>
        </w:rPr>
        <w:t>'</w:t>
      </w:r>
      <w:r w:rsidRPr="00790445">
        <w:rPr>
          <w:rFonts w:ascii="Times New Roman" w:hAnsi="Times New Roman" w:cs="Times New Roman"/>
          <w:sz w:val="22"/>
        </w:rPr>
        <w:t>s</w:t>
      </w:r>
      <w:proofErr w:type="spellEnd"/>
      <w:r w:rsidRPr="00790445">
        <w:rPr>
          <w:rFonts w:ascii="Times New Roman" w:hAnsi="Times New Roman" w:cs="Times New Roman"/>
          <w:sz w:val="22"/>
        </w:rPr>
        <w:t xml:space="preserve"> </w:t>
      </w:r>
      <w:ins w:id="983" w:author="nick ting" w:date="2021-09-24T17:23:00Z">
        <w:r w:rsidR="003963F6">
          <w:rPr>
            <w:rFonts w:ascii="Times New Roman" w:hAnsi="Times New Roman" w:cs="Times New Roman"/>
            <w:sz w:val="22"/>
          </w:rPr>
          <w:t xml:space="preserve">Japanese </w:t>
        </w:r>
      </w:ins>
      <w:r w:rsidRPr="00790445">
        <w:rPr>
          <w:rFonts w:ascii="Times New Roman" w:hAnsi="Times New Roman" w:cs="Times New Roman"/>
          <w:sz w:val="22"/>
        </w:rPr>
        <w:t xml:space="preserve">cohort </w:t>
      </w:r>
      <w:del w:id="984" w:author="nick ting" w:date="2021-09-24T17:23:00Z">
        <w:r w:rsidRPr="00790445" w:rsidDel="003963F6">
          <w:rPr>
            <w:rFonts w:ascii="Times New Roman" w:hAnsi="Times New Roman" w:cs="Times New Roman"/>
            <w:sz w:val="22"/>
          </w:rPr>
          <w:delText xml:space="preserve">from Japan Asia </w:delText>
        </w:r>
      </w:del>
      <w:r w:rsidRPr="00790445">
        <w:rPr>
          <w:rFonts w:ascii="Times New Roman" w:hAnsi="Times New Roman" w:cs="Times New Roman"/>
          <w:sz w:val="22"/>
        </w:rPr>
        <w:t xml:space="preserve">was </w:t>
      </w:r>
      <w:proofErr w:type="spellStart"/>
      <w:r w:rsidRPr="00FA0AD4">
        <w:rPr>
          <w:rFonts w:ascii="Times New Roman" w:hAnsi="Times New Roman" w:cs="Times New Roman"/>
          <w:i/>
          <w:iCs/>
          <w:sz w:val="22"/>
          <w:rPrChange w:id="985" w:author="LIN, Yufeng" w:date="2021-09-21T11:14:00Z">
            <w:rPr>
              <w:rFonts w:ascii="Times New Roman" w:hAnsi="Times New Roman" w:cs="Times New Roman"/>
              <w:sz w:val="22"/>
            </w:rPr>
          </w:rPrChange>
        </w:rPr>
        <w:t>Mucoromycota</w:t>
      </w:r>
      <w:proofErr w:type="spellEnd"/>
      <w:r w:rsidRPr="00790445">
        <w:rPr>
          <w:rFonts w:ascii="Times New Roman" w:hAnsi="Times New Roman" w:cs="Times New Roman"/>
          <w:sz w:val="22"/>
        </w:rPr>
        <w:t xml:space="preserve"> </w:t>
      </w:r>
      <w:ins w:id="986" w:author="nick ting" w:date="2021-09-24T17:22:00Z">
        <w:r w:rsidR="00525A3D">
          <w:rPr>
            <w:rFonts w:ascii="Times New Roman" w:hAnsi="Times New Roman" w:cs="Times New Roman"/>
            <w:sz w:val="22"/>
          </w:rPr>
          <w:t xml:space="preserve">but not </w:t>
        </w:r>
      </w:ins>
      <w:del w:id="987" w:author="nick ting" w:date="2021-09-24T17:22:00Z">
        <w:r w:rsidRPr="00790445" w:rsidDel="00525A3D">
          <w:rPr>
            <w:rFonts w:ascii="Times New Roman" w:hAnsi="Times New Roman" w:cs="Times New Roman"/>
            <w:sz w:val="22"/>
          </w:rPr>
          <w:delText xml:space="preserve">instead of </w:delText>
        </w:r>
      </w:del>
      <w:r w:rsidRPr="00790445">
        <w:rPr>
          <w:rFonts w:ascii="Times New Roman" w:hAnsi="Times New Roman" w:cs="Times New Roman"/>
          <w:i/>
          <w:iCs/>
          <w:sz w:val="22"/>
        </w:rPr>
        <w:t>Basidiomycota</w:t>
      </w:r>
      <w:r w:rsidRPr="00790445">
        <w:rPr>
          <w:rFonts w:ascii="Times New Roman" w:hAnsi="Times New Roman" w:cs="Times New Roman"/>
          <w:sz w:val="22"/>
        </w:rPr>
        <w:t xml:space="preserve">. </w:t>
      </w:r>
      <w:ins w:id="988" w:author="nick ting" w:date="2021-09-24T18:17:00Z">
        <w:r w:rsidR="007A072D">
          <w:rPr>
            <w:rFonts w:ascii="Times New Roman" w:hAnsi="Times New Roman" w:cs="Times New Roman"/>
            <w:sz w:val="22"/>
          </w:rPr>
          <w:t xml:space="preserve">Other examples include </w:t>
        </w:r>
      </w:ins>
      <w:r w:rsidRPr="00790445">
        <w:rPr>
          <w:rFonts w:ascii="Times New Roman" w:hAnsi="Times New Roman" w:cs="Times New Roman"/>
          <w:i/>
          <w:iCs/>
          <w:sz w:val="22"/>
        </w:rPr>
        <w:t>Microsporidia</w:t>
      </w:r>
      <w:r w:rsidRPr="00790445">
        <w:rPr>
          <w:rFonts w:ascii="Times New Roman" w:hAnsi="Times New Roman" w:cs="Times New Roman"/>
          <w:sz w:val="22"/>
        </w:rPr>
        <w:t xml:space="preserve"> </w:t>
      </w:r>
      <w:ins w:id="989" w:author="nick ting" w:date="2021-09-24T18:17:00Z">
        <w:r w:rsidR="007A072D">
          <w:rPr>
            <w:rFonts w:ascii="Times New Roman" w:hAnsi="Times New Roman" w:cs="Times New Roman"/>
            <w:sz w:val="22"/>
          </w:rPr>
          <w:t>taking</w:t>
        </w:r>
      </w:ins>
      <w:ins w:id="990" w:author="nick ting" w:date="2021-09-24T17:28:00Z">
        <w:r w:rsidR="003963F6">
          <w:rPr>
            <w:rFonts w:ascii="Times New Roman" w:hAnsi="Times New Roman" w:cs="Times New Roman"/>
            <w:sz w:val="22"/>
          </w:rPr>
          <w:t xml:space="preserve"> up a smaller</w:t>
        </w:r>
      </w:ins>
      <w:del w:id="991" w:author="nick ting" w:date="2021-09-24T17:28:00Z">
        <w:r w:rsidRPr="00FA0AD4" w:rsidDel="003963F6">
          <w:rPr>
            <w:rFonts w:ascii="Times New Roman" w:hAnsi="Times New Roman" w:cs="Times New Roman"/>
            <w:sz w:val="22"/>
            <w:rPrChange w:id="992" w:author="LIN, Yufeng" w:date="2021-09-21T11:14:00Z">
              <w:rPr>
                <w:rFonts w:ascii="Times New Roman" w:hAnsi="Times New Roman" w:cs="Times New Roman"/>
                <w:i/>
                <w:iCs/>
                <w:sz w:val="22"/>
              </w:rPr>
            </w:rPrChange>
          </w:rPr>
          <w:delText>contains</w:delText>
        </w:r>
        <w:r w:rsidRPr="00790445" w:rsidDel="003963F6">
          <w:rPr>
            <w:rFonts w:ascii="Times New Roman" w:hAnsi="Times New Roman" w:cs="Times New Roman"/>
            <w:sz w:val="22"/>
          </w:rPr>
          <w:delText xml:space="preserve"> less</w:delText>
        </w:r>
      </w:del>
      <w:r w:rsidRPr="00790445">
        <w:rPr>
          <w:rFonts w:ascii="Times New Roman" w:hAnsi="Times New Roman" w:cs="Times New Roman"/>
          <w:sz w:val="22"/>
        </w:rPr>
        <w:t xml:space="preserve"> proportion in Asians compared with non-Asians (figure 2b).</w:t>
      </w:r>
      <w:del w:id="993" w:author="LIN, Yufeng" w:date="2021-09-24T14:46:00Z">
        <w:r w:rsidRPr="00790445" w:rsidDel="00203541">
          <w:rPr>
            <w:rFonts w:ascii="Times New Roman" w:hAnsi="Times New Roman" w:cs="Times New Roman"/>
            <w:sz w:val="22"/>
          </w:rPr>
          <w:delText xml:space="preserve"> </w:delText>
        </w:r>
      </w:del>
      <w:ins w:id="994" w:author="LIN, Yufeng" w:date="2021-09-24T14:46:00Z">
        <w:r w:rsidR="00203541">
          <w:rPr>
            <w:rFonts w:ascii="Times New Roman" w:hAnsi="Times New Roman" w:cs="Times New Roman"/>
            <w:sz w:val="22"/>
          </w:rPr>
          <w:t xml:space="preserve"> </w:t>
        </w:r>
      </w:ins>
    </w:p>
    <w:p w14:paraId="375332B6" w14:textId="77777777" w:rsidR="00D46E76" w:rsidRPr="00D46E76" w:rsidRDefault="00D46E76" w:rsidP="00790445">
      <w:pPr>
        <w:rPr>
          <w:ins w:id="995" w:author="nick ting" w:date="2021-10-03T19:37:00Z"/>
          <w:rFonts w:ascii="Times New Roman" w:hAnsi="Times New Roman" w:cs="Times New Roman"/>
          <w:sz w:val="22"/>
        </w:rPr>
      </w:pPr>
    </w:p>
    <w:p w14:paraId="2B090596" w14:textId="77777777" w:rsidR="007A072D" w:rsidRDefault="007A072D" w:rsidP="00790445">
      <w:pPr>
        <w:rPr>
          <w:ins w:id="996" w:author="nick ting" w:date="2021-09-24T18:17:00Z"/>
          <w:rFonts w:ascii="Times New Roman" w:hAnsi="Times New Roman" w:cs="Times New Roman"/>
          <w:sz w:val="22"/>
        </w:rPr>
      </w:pPr>
    </w:p>
    <w:p w14:paraId="0A56AA14" w14:textId="79601107" w:rsidR="007A072D" w:rsidDel="00D46E76" w:rsidRDefault="007A072D" w:rsidP="00790445">
      <w:pPr>
        <w:rPr>
          <w:del w:id="997" w:author="LIN, Yufeng" w:date="2021-09-30T19:15:00Z"/>
          <w:rFonts w:ascii="Times New Roman" w:hAnsi="Times New Roman" w:cs="Times New Roman"/>
          <w:sz w:val="22"/>
        </w:rPr>
      </w:pPr>
      <w:ins w:id="998" w:author="nick ting" w:date="2021-09-24T18:18:00Z">
        <w:r>
          <w:rPr>
            <w:rFonts w:ascii="Times New Roman" w:hAnsi="Times New Roman" w:cs="Times New Roman"/>
            <w:sz w:val="22"/>
          </w:rPr>
          <w:t>For</w:t>
        </w:r>
      </w:ins>
      <w:ins w:id="999" w:author="nick ting" w:date="2021-09-24T18:17:00Z">
        <w:r>
          <w:rPr>
            <w:rFonts w:ascii="Times New Roman" w:hAnsi="Times New Roman" w:cs="Times New Roman"/>
            <w:sz w:val="22"/>
          </w:rPr>
          <w:t xml:space="preserve"> t</w:t>
        </w:r>
      </w:ins>
      <w:ins w:id="1000" w:author="nick ting" w:date="2021-09-24T18:18:00Z">
        <w:r>
          <w:rPr>
            <w:rFonts w:ascii="Times New Roman" w:hAnsi="Times New Roman" w:cs="Times New Roman"/>
            <w:sz w:val="22"/>
          </w:rPr>
          <w:t xml:space="preserve">he altered microbial composition in CRC, </w:t>
        </w:r>
      </w:ins>
      <w:del w:id="1001" w:author="LIN, Yufeng" w:date="2021-09-24T14:58:00Z">
        <w:r w:rsidR="00D9531B" w:rsidRPr="00790445" w:rsidDel="00CA3711">
          <w:rPr>
            <w:rFonts w:ascii="Times New Roman" w:hAnsi="Times New Roman" w:cs="Times New Roman"/>
            <w:sz w:val="22"/>
          </w:rPr>
          <w:delText xml:space="preserve">In the downstream analysis, we normalized the data through healthy control median in each group and each feature to reduce </w:delText>
        </w:r>
      </w:del>
      <w:del w:id="1002" w:author="LIN, Yufeng" w:date="2021-09-24T14:46:00Z">
        <w:r w:rsidR="00D9531B" w:rsidRPr="00790445" w:rsidDel="00203541">
          <w:rPr>
            <w:rFonts w:ascii="Times New Roman" w:hAnsi="Times New Roman" w:cs="Times New Roman"/>
            <w:sz w:val="22"/>
          </w:rPr>
          <w:delText xml:space="preserve">these </w:delText>
        </w:r>
      </w:del>
      <w:del w:id="1003" w:author="LIN, Yufeng" w:date="2021-09-24T14:58:00Z">
        <w:r w:rsidR="00D9531B" w:rsidRPr="00790445" w:rsidDel="00CA3711">
          <w:rPr>
            <w:rFonts w:ascii="Times New Roman" w:hAnsi="Times New Roman" w:cs="Times New Roman"/>
            <w:sz w:val="22"/>
          </w:rPr>
          <w:delText xml:space="preserve">effects (see </w:delText>
        </w:r>
        <w:commentRangeStart w:id="1004"/>
        <w:commentRangeStart w:id="1005"/>
        <w:r w:rsidR="00D9531B" w:rsidRPr="00790445" w:rsidDel="00CA3711">
          <w:rPr>
            <w:rFonts w:ascii="Times New Roman" w:hAnsi="Times New Roman" w:cs="Times New Roman"/>
            <w:sz w:val="22"/>
          </w:rPr>
          <w:delText>Methods</w:delText>
        </w:r>
        <w:commentRangeEnd w:id="1004"/>
        <w:r w:rsidR="00D9531B" w:rsidRPr="00790445" w:rsidDel="00CA3711">
          <w:rPr>
            <w:rStyle w:val="CommentReference"/>
            <w:rFonts w:ascii="Times New Roman" w:hAnsi="Times New Roman" w:cs="Times New Roman"/>
            <w:sz w:val="22"/>
            <w:szCs w:val="22"/>
          </w:rPr>
          <w:commentReference w:id="1004"/>
        </w:r>
        <w:commentRangeEnd w:id="1005"/>
        <w:r w:rsidR="007F1010" w:rsidDel="00CA3711">
          <w:rPr>
            <w:rStyle w:val="CommentReference"/>
          </w:rPr>
          <w:commentReference w:id="1005"/>
        </w:r>
        <w:r w:rsidR="00D9531B" w:rsidRPr="00790445" w:rsidDel="00CA3711">
          <w:rPr>
            <w:rFonts w:ascii="Times New Roman" w:hAnsi="Times New Roman" w:cs="Times New Roman"/>
            <w:sz w:val="22"/>
          </w:rPr>
          <w:delText xml:space="preserve">). </w:delText>
        </w:r>
      </w:del>
      <w:moveFromRangeStart w:id="1006" w:author="LIN, Yufeng" w:date="2021-09-24T14:48:00Z" w:name="move83387346"/>
      <w:moveFrom w:id="1007" w:author="LIN, Yufeng" w:date="2021-09-24T14:48:00Z">
        <w:r w:rsidR="00D9531B" w:rsidRPr="00790445" w:rsidDel="00971D87">
          <w:rPr>
            <w:rFonts w:ascii="Times New Roman" w:hAnsi="Times New Roman" w:cs="Times New Roman"/>
            <w:sz w:val="22"/>
          </w:rPr>
          <w:t>We also made the phylum comparison between CRC and healthy control.</w:t>
        </w:r>
      </w:moveFrom>
      <w:moveFromRangeEnd w:id="1006"/>
      <w:ins w:id="1008" w:author="LIN, Yufeng" w:date="2021-09-24T14:47:00Z">
        <w:del w:id="1009" w:author="nick ting" w:date="2021-09-24T18:18:00Z">
          <w:r w:rsidR="00203541" w:rsidRPr="00790445" w:rsidDel="007A072D">
            <w:rPr>
              <w:rFonts w:ascii="Times New Roman" w:hAnsi="Times New Roman" w:cs="Times New Roman"/>
              <w:sz w:val="22"/>
            </w:rPr>
            <w:delText>In bacteria phylum level,</w:delText>
          </w:r>
        </w:del>
      </w:ins>
      <w:moveToRangeStart w:id="1010" w:author="LIN, Yufeng" w:date="2021-09-24T14:46:00Z" w:name="move83387107"/>
      <w:moveTo w:id="1011" w:author="LIN, Yufeng" w:date="2021-09-24T14:46:00Z">
        <w:del w:id="1012" w:author="nick ting" w:date="2021-09-24T18:18:00Z">
          <w:r w:rsidR="00203541" w:rsidRPr="00790445" w:rsidDel="007A072D">
            <w:rPr>
              <w:rFonts w:ascii="Times New Roman" w:hAnsi="Times New Roman" w:cs="Times New Roman"/>
              <w:sz w:val="22"/>
            </w:rPr>
            <w:delText xml:space="preserve">Consistent with previous studies and as a validation for our analysis, </w:delText>
          </w:r>
        </w:del>
        <w:r w:rsidR="00203541" w:rsidRPr="00790445">
          <w:rPr>
            <w:rFonts w:ascii="Times New Roman" w:hAnsi="Times New Roman" w:cs="Times New Roman"/>
            <w:sz w:val="22"/>
          </w:rPr>
          <w:t xml:space="preserve">we observed </w:t>
        </w:r>
      </w:moveTo>
      <w:ins w:id="1013" w:author="nick ting" w:date="2021-09-24T17:30:00Z">
        <w:r w:rsidR="003963F6">
          <w:rPr>
            <w:rFonts w:ascii="Times New Roman" w:hAnsi="Times New Roman" w:cs="Times New Roman"/>
            <w:sz w:val="22"/>
          </w:rPr>
          <w:t xml:space="preserve">that </w:t>
        </w:r>
      </w:ins>
      <w:moveTo w:id="1014" w:author="LIN, Yufeng" w:date="2021-09-24T14:46:00Z">
        <w:r w:rsidR="00203541" w:rsidRPr="00790445">
          <w:rPr>
            <w:rFonts w:ascii="Times New Roman" w:hAnsi="Times New Roman" w:cs="Times New Roman"/>
            <w:sz w:val="22"/>
          </w:rPr>
          <w:t>bacteria</w:t>
        </w:r>
        <w:r w:rsidR="00203541">
          <w:rPr>
            <w:rFonts w:ascii="Times New Roman" w:hAnsi="Times New Roman" w:cs="Times New Roman"/>
            <w:sz w:val="22"/>
          </w:rPr>
          <w:t>l</w:t>
        </w:r>
        <w:r w:rsidR="00203541" w:rsidRPr="00790445">
          <w:rPr>
            <w:rFonts w:ascii="Times New Roman" w:hAnsi="Times New Roman" w:cs="Times New Roman"/>
            <w:sz w:val="22"/>
          </w:rPr>
          <w:t xml:space="preserve"> phyla </w:t>
        </w:r>
        <w:r w:rsidR="00203541" w:rsidRPr="003963F6">
          <w:rPr>
            <w:rFonts w:ascii="Times New Roman" w:hAnsi="Times New Roman" w:cs="Times New Roman"/>
            <w:i/>
            <w:iCs/>
            <w:sz w:val="22"/>
            <w:rPrChange w:id="1015" w:author="nick ting" w:date="2021-09-24T17:29:00Z">
              <w:rPr>
                <w:rFonts w:ascii="Times New Roman" w:hAnsi="Times New Roman" w:cs="Times New Roman"/>
                <w:sz w:val="22"/>
              </w:rPr>
            </w:rPrChange>
          </w:rPr>
          <w:t>Bacteroidetes</w:t>
        </w:r>
        <w:r w:rsidR="00203541" w:rsidRPr="00790445">
          <w:rPr>
            <w:rFonts w:ascii="Times New Roman" w:hAnsi="Times New Roman" w:cs="Times New Roman"/>
            <w:sz w:val="22"/>
          </w:rPr>
          <w:t xml:space="preserve"> and </w:t>
        </w:r>
        <w:r w:rsidR="00203541" w:rsidRPr="003963F6">
          <w:rPr>
            <w:rFonts w:ascii="Times New Roman" w:hAnsi="Times New Roman" w:cs="Times New Roman"/>
            <w:i/>
            <w:iCs/>
            <w:sz w:val="22"/>
            <w:rPrChange w:id="1016" w:author="nick ting" w:date="2021-09-24T17:29:00Z">
              <w:rPr>
                <w:rFonts w:ascii="Times New Roman" w:hAnsi="Times New Roman" w:cs="Times New Roman"/>
                <w:sz w:val="22"/>
              </w:rPr>
            </w:rPrChange>
          </w:rPr>
          <w:t>Fusobacteria</w:t>
        </w:r>
        <w:r w:rsidR="00203541" w:rsidRPr="00790445">
          <w:rPr>
            <w:rFonts w:ascii="Times New Roman" w:hAnsi="Times New Roman" w:cs="Times New Roman"/>
            <w:sz w:val="22"/>
          </w:rPr>
          <w:t xml:space="preserve"> were enriched in the CRC group </w:t>
        </w:r>
      </w:moveTo>
      <w:ins w:id="1017" w:author="nick ting" w:date="2021-09-24T17:30:00Z">
        <w:r w:rsidR="003963F6">
          <w:rPr>
            <w:rFonts w:ascii="Times New Roman" w:hAnsi="Times New Roman" w:cs="Times New Roman"/>
            <w:sz w:val="22"/>
          </w:rPr>
          <w:t xml:space="preserve">as </w:t>
        </w:r>
      </w:ins>
      <w:moveTo w:id="1018" w:author="LIN, Yufeng" w:date="2021-09-24T14:46:00Z">
        <w:r w:rsidR="00203541" w:rsidRPr="00790445">
          <w:rPr>
            <w:rFonts w:ascii="Times New Roman" w:hAnsi="Times New Roman" w:cs="Times New Roman"/>
            <w:sz w:val="22"/>
          </w:rPr>
          <w:t>compared with</w:t>
        </w:r>
      </w:moveTo>
      <w:ins w:id="1019" w:author="nick ting" w:date="2021-09-24T17:30:00Z">
        <w:r w:rsidR="003963F6">
          <w:rPr>
            <w:rFonts w:ascii="Times New Roman" w:hAnsi="Times New Roman" w:cs="Times New Roman"/>
            <w:sz w:val="22"/>
          </w:rPr>
          <w:t xml:space="preserve"> the</w:t>
        </w:r>
      </w:ins>
      <w:moveTo w:id="1020" w:author="LIN, Yufeng" w:date="2021-09-24T14:46:00Z">
        <w:r w:rsidR="00203541" w:rsidRPr="00790445">
          <w:rPr>
            <w:rFonts w:ascii="Times New Roman" w:hAnsi="Times New Roman" w:cs="Times New Roman"/>
            <w:sz w:val="22"/>
          </w:rPr>
          <w:t xml:space="preserve"> healthy control</w:t>
        </w:r>
      </w:moveTo>
      <w:ins w:id="1021" w:author="nick ting" w:date="2021-09-24T17:30:00Z">
        <w:r w:rsidR="003963F6">
          <w:rPr>
            <w:rFonts w:ascii="Times New Roman" w:hAnsi="Times New Roman" w:cs="Times New Roman"/>
            <w:sz w:val="22"/>
          </w:rPr>
          <w:t xml:space="preserve"> group</w:t>
        </w:r>
      </w:ins>
      <w:moveTo w:id="1022" w:author="LIN, Yufeng" w:date="2021-09-24T14:46:00Z">
        <w:r w:rsidR="00203541" w:rsidRPr="00790445">
          <w:rPr>
            <w:rFonts w:ascii="Times New Roman" w:hAnsi="Times New Roman" w:cs="Times New Roman"/>
            <w:sz w:val="22"/>
          </w:rPr>
          <w:t xml:space="preserve">. Conversely, </w:t>
        </w:r>
        <w:r w:rsidR="00203541" w:rsidRPr="002E1E6A">
          <w:rPr>
            <w:rFonts w:ascii="Times New Roman" w:hAnsi="Times New Roman" w:cs="Times New Roman"/>
            <w:i/>
            <w:iCs/>
            <w:sz w:val="22"/>
            <w:rPrChange w:id="1023" w:author="nick ting" w:date="2021-09-24T17:12:00Z">
              <w:rPr>
                <w:rFonts w:ascii="Times New Roman" w:hAnsi="Times New Roman" w:cs="Times New Roman"/>
                <w:sz w:val="22"/>
              </w:rPr>
            </w:rPrChange>
          </w:rPr>
          <w:t>Firmicutes</w:t>
        </w:r>
        <w:r w:rsidR="00203541" w:rsidRPr="00790445">
          <w:rPr>
            <w:rFonts w:ascii="Times New Roman" w:hAnsi="Times New Roman" w:cs="Times New Roman"/>
            <w:sz w:val="22"/>
          </w:rPr>
          <w:t xml:space="preserve"> and </w:t>
        </w:r>
        <w:r w:rsidR="00203541" w:rsidRPr="002E1E6A">
          <w:rPr>
            <w:rFonts w:ascii="Times New Roman" w:hAnsi="Times New Roman" w:cs="Times New Roman"/>
            <w:i/>
            <w:iCs/>
            <w:sz w:val="22"/>
            <w:rPrChange w:id="1024" w:author="nick ting" w:date="2021-09-24T17:12:00Z">
              <w:rPr>
                <w:rFonts w:ascii="Times New Roman" w:hAnsi="Times New Roman" w:cs="Times New Roman"/>
                <w:sz w:val="22"/>
              </w:rPr>
            </w:rPrChange>
          </w:rPr>
          <w:t>Actinobacteria</w:t>
        </w:r>
        <w:r w:rsidR="00203541" w:rsidRPr="00790445">
          <w:rPr>
            <w:rFonts w:ascii="Times New Roman" w:hAnsi="Times New Roman" w:cs="Times New Roman"/>
            <w:sz w:val="22"/>
          </w:rPr>
          <w:t xml:space="preserve"> were reduced </w:t>
        </w:r>
      </w:moveTo>
      <w:ins w:id="1025" w:author="nick ting" w:date="2021-09-24T17:31:00Z">
        <w:r w:rsidR="003963F6">
          <w:rPr>
            <w:rFonts w:ascii="Times New Roman" w:hAnsi="Times New Roman" w:cs="Times New Roman"/>
            <w:sz w:val="22"/>
          </w:rPr>
          <w:t xml:space="preserve">in the CRC group </w:t>
        </w:r>
      </w:ins>
      <w:moveTo w:id="1026" w:author="LIN, Yufeng" w:date="2021-09-24T14:46:00Z">
        <w:r w:rsidR="00203541" w:rsidRPr="00790445">
          <w:rPr>
            <w:rFonts w:ascii="Times New Roman" w:hAnsi="Times New Roman" w:cs="Times New Roman"/>
            <w:sz w:val="22"/>
          </w:rPr>
          <w:t>(</w:t>
        </w:r>
        <w:del w:id="1027" w:author="nick ting" w:date="2021-09-24T17:32:00Z">
          <w:r w:rsidR="00203541" w:rsidRPr="00790445" w:rsidDel="003963F6">
            <w:rPr>
              <w:rFonts w:ascii="Times New Roman" w:hAnsi="Times New Roman" w:cs="Times New Roman"/>
              <w:sz w:val="22"/>
            </w:rPr>
            <w:delText xml:space="preserve">see </w:delText>
          </w:r>
        </w:del>
        <w:r w:rsidR="00203541" w:rsidRPr="00790445">
          <w:rPr>
            <w:rFonts w:ascii="Times New Roman" w:hAnsi="Times New Roman" w:cs="Times New Roman"/>
            <w:sz w:val="22"/>
          </w:rPr>
          <w:t xml:space="preserve">supplementary </w:t>
        </w:r>
        <w:commentRangeStart w:id="1028"/>
        <w:r w:rsidR="00203541" w:rsidRPr="00790445">
          <w:rPr>
            <w:rFonts w:ascii="Times New Roman" w:hAnsi="Times New Roman" w:cs="Times New Roman"/>
            <w:sz w:val="22"/>
          </w:rPr>
          <w:t>figure 1</w:t>
        </w:r>
        <w:commentRangeEnd w:id="1028"/>
        <w:r w:rsidR="00203541" w:rsidRPr="00790445">
          <w:rPr>
            <w:rStyle w:val="CommentReference"/>
            <w:rFonts w:ascii="Times New Roman" w:hAnsi="Times New Roman" w:cs="Times New Roman"/>
            <w:sz w:val="22"/>
            <w:szCs w:val="22"/>
          </w:rPr>
          <w:commentReference w:id="1028"/>
        </w:r>
        <w:r w:rsidR="00203541" w:rsidRPr="00790445">
          <w:rPr>
            <w:rFonts w:ascii="Times New Roman" w:hAnsi="Times New Roman" w:cs="Times New Roman"/>
            <w:sz w:val="22"/>
          </w:rPr>
          <w:t>).</w:t>
        </w:r>
      </w:moveTo>
      <w:moveToRangeEnd w:id="1010"/>
      <w:r w:rsidR="00D9531B" w:rsidRPr="00790445">
        <w:rPr>
          <w:rFonts w:ascii="Times New Roman" w:hAnsi="Times New Roman" w:cs="Times New Roman"/>
          <w:sz w:val="22"/>
        </w:rPr>
        <w:t xml:space="preserve"> </w:t>
      </w:r>
      <w:ins w:id="1029" w:author="nick ting" w:date="2021-09-24T18:19:00Z">
        <w:r>
          <w:rPr>
            <w:rFonts w:ascii="Times New Roman" w:hAnsi="Times New Roman" w:cs="Times New Roman"/>
            <w:sz w:val="22"/>
          </w:rPr>
          <w:t xml:space="preserve">When we investigated the individual cohort, </w:t>
        </w:r>
      </w:ins>
      <w:ins w:id="1030" w:author="nick ting" w:date="2021-09-24T17:37:00Z">
        <w:r w:rsidR="00527EAA">
          <w:rPr>
            <w:rFonts w:ascii="Times New Roman" w:hAnsi="Times New Roman" w:cs="Times New Roman"/>
            <w:sz w:val="22"/>
          </w:rPr>
          <w:t>6 of the total cohorts</w:t>
        </w:r>
      </w:ins>
      <w:ins w:id="1031" w:author="nick ting" w:date="2021-09-24T17:50:00Z">
        <w:r w:rsidR="00ED41D5">
          <w:rPr>
            <w:rFonts w:ascii="Times New Roman" w:hAnsi="Times New Roman" w:cs="Times New Roman"/>
            <w:sz w:val="22"/>
          </w:rPr>
          <w:t xml:space="preserve"> showed significant enrichment of</w:t>
        </w:r>
      </w:ins>
      <w:ins w:id="1032" w:author="nick ting" w:date="2021-09-24T17:37:00Z">
        <w:r w:rsidR="00527EAA">
          <w:rPr>
            <w:rFonts w:ascii="Times New Roman" w:hAnsi="Times New Roman" w:cs="Times New Roman"/>
            <w:sz w:val="22"/>
          </w:rPr>
          <w:t xml:space="preserve"> </w:t>
        </w:r>
      </w:ins>
      <w:del w:id="1033" w:author="LIN, Yufeng" w:date="2021-09-24T14:47:00Z">
        <w:r w:rsidR="00D9531B" w:rsidRPr="003963F6" w:rsidDel="00203541">
          <w:rPr>
            <w:rFonts w:ascii="Times New Roman" w:hAnsi="Times New Roman" w:cs="Times New Roman"/>
            <w:i/>
            <w:iCs/>
            <w:sz w:val="22"/>
            <w:rPrChange w:id="1034" w:author="nick ting" w:date="2021-09-24T17:32:00Z">
              <w:rPr>
                <w:rFonts w:ascii="Times New Roman" w:hAnsi="Times New Roman" w:cs="Times New Roman"/>
                <w:sz w:val="22"/>
              </w:rPr>
            </w:rPrChange>
          </w:rPr>
          <w:delText xml:space="preserve">In bacteria phylum level, </w:delText>
        </w:r>
      </w:del>
      <w:r w:rsidR="00D9531B" w:rsidRPr="003963F6">
        <w:rPr>
          <w:rFonts w:ascii="Times New Roman" w:hAnsi="Times New Roman" w:cs="Times New Roman"/>
          <w:i/>
          <w:iCs/>
          <w:sz w:val="22"/>
          <w:rPrChange w:id="1035" w:author="nick ting" w:date="2021-09-24T17:32:00Z">
            <w:rPr>
              <w:rFonts w:ascii="Times New Roman" w:hAnsi="Times New Roman" w:cs="Times New Roman"/>
              <w:sz w:val="22"/>
            </w:rPr>
          </w:rPrChange>
        </w:rPr>
        <w:t>Fusobacteria</w:t>
      </w:r>
      <w:r w:rsidR="00D9531B" w:rsidRPr="00790445">
        <w:rPr>
          <w:rFonts w:ascii="Times New Roman" w:hAnsi="Times New Roman" w:cs="Times New Roman"/>
          <w:sz w:val="22"/>
        </w:rPr>
        <w:t xml:space="preserve"> </w:t>
      </w:r>
      <w:ins w:id="1036" w:author="nick ting" w:date="2021-09-24T17:50:00Z">
        <w:r w:rsidR="00ED41D5">
          <w:rPr>
            <w:rFonts w:ascii="Times New Roman" w:hAnsi="Times New Roman" w:cs="Times New Roman"/>
            <w:sz w:val="22"/>
          </w:rPr>
          <w:t xml:space="preserve">(p-value &lt; 0.05) </w:t>
        </w:r>
      </w:ins>
      <w:del w:id="1037" w:author="nick ting" w:date="2021-09-24T17:34:00Z">
        <w:r w:rsidR="00D9531B" w:rsidRPr="00790445" w:rsidDel="00527EAA">
          <w:rPr>
            <w:rFonts w:ascii="Times New Roman" w:hAnsi="Times New Roman" w:cs="Times New Roman"/>
            <w:sz w:val="22"/>
          </w:rPr>
          <w:delText xml:space="preserve">performed </w:delText>
        </w:r>
      </w:del>
      <w:del w:id="1038" w:author="nick ting" w:date="2021-09-24T17:50:00Z">
        <w:r w:rsidR="00D9531B" w:rsidRPr="00790445" w:rsidDel="00ED41D5">
          <w:rPr>
            <w:rFonts w:ascii="Times New Roman" w:hAnsi="Times New Roman" w:cs="Times New Roman"/>
            <w:sz w:val="22"/>
          </w:rPr>
          <w:delText>significant</w:delText>
        </w:r>
      </w:del>
      <w:del w:id="1039" w:author="nick ting" w:date="2021-09-24T17:38:00Z">
        <w:r w:rsidR="00D9531B" w:rsidRPr="00790445" w:rsidDel="00527EAA">
          <w:rPr>
            <w:rFonts w:ascii="Times New Roman" w:hAnsi="Times New Roman" w:cs="Times New Roman"/>
            <w:sz w:val="22"/>
          </w:rPr>
          <w:delText>ly</w:delText>
        </w:r>
      </w:del>
      <w:del w:id="1040" w:author="nick ting" w:date="2021-09-24T17:50:00Z">
        <w:r w:rsidR="00D9531B" w:rsidRPr="00790445" w:rsidDel="00ED41D5">
          <w:rPr>
            <w:rFonts w:ascii="Times New Roman" w:hAnsi="Times New Roman" w:cs="Times New Roman"/>
            <w:sz w:val="22"/>
          </w:rPr>
          <w:delText xml:space="preserve"> </w:delText>
        </w:r>
      </w:del>
      <w:r w:rsidR="00D9531B" w:rsidRPr="00790445">
        <w:rPr>
          <w:rFonts w:ascii="Times New Roman" w:hAnsi="Times New Roman" w:cs="Times New Roman"/>
          <w:sz w:val="22"/>
        </w:rPr>
        <w:t>in</w:t>
      </w:r>
      <w:del w:id="1041" w:author="nick ting" w:date="2021-09-24T17:37:00Z">
        <w:r w:rsidR="00D9531B" w:rsidRPr="00790445" w:rsidDel="00527EAA">
          <w:rPr>
            <w:rFonts w:ascii="Times New Roman" w:hAnsi="Times New Roman" w:cs="Times New Roman"/>
            <w:sz w:val="22"/>
          </w:rPr>
          <w:delText xml:space="preserve"> 6 cohorts and enriched in all in</w:delText>
        </w:r>
      </w:del>
      <w:r w:rsidR="00D9531B" w:rsidRPr="00790445">
        <w:rPr>
          <w:rFonts w:ascii="Times New Roman" w:hAnsi="Times New Roman" w:cs="Times New Roman"/>
          <w:sz w:val="22"/>
        </w:rPr>
        <w:t xml:space="preserve"> </w:t>
      </w:r>
      <w:ins w:id="1042" w:author="nick ting" w:date="2021-09-24T17:38:00Z">
        <w:r w:rsidR="00527EAA">
          <w:rPr>
            <w:rFonts w:ascii="Times New Roman" w:hAnsi="Times New Roman" w:cs="Times New Roman"/>
            <w:sz w:val="22"/>
          </w:rPr>
          <w:t xml:space="preserve">the </w:t>
        </w:r>
      </w:ins>
      <w:r w:rsidR="00D9531B" w:rsidRPr="00790445">
        <w:rPr>
          <w:rFonts w:ascii="Times New Roman" w:hAnsi="Times New Roman" w:cs="Times New Roman"/>
          <w:sz w:val="22"/>
        </w:rPr>
        <w:t xml:space="preserve">CRC </w:t>
      </w:r>
      <w:ins w:id="1043" w:author="nick ting" w:date="2021-09-24T17:38:00Z">
        <w:r w:rsidR="00527EAA">
          <w:rPr>
            <w:rFonts w:ascii="Times New Roman" w:hAnsi="Times New Roman" w:cs="Times New Roman"/>
            <w:sz w:val="22"/>
          </w:rPr>
          <w:t>group</w:t>
        </w:r>
      </w:ins>
      <w:del w:id="1044" w:author="nick ting" w:date="2021-09-24T17:50:00Z">
        <w:r w:rsidR="00D9531B" w:rsidRPr="00790445" w:rsidDel="00ED41D5">
          <w:rPr>
            <w:rFonts w:ascii="Times New Roman" w:hAnsi="Times New Roman" w:cs="Times New Roman"/>
            <w:sz w:val="22"/>
          </w:rPr>
          <w:delText>compared to healthy control</w:delText>
        </w:r>
      </w:del>
      <w:r w:rsidR="00D9531B" w:rsidRPr="00790445">
        <w:rPr>
          <w:rFonts w:ascii="Times New Roman" w:hAnsi="Times New Roman" w:cs="Times New Roman"/>
          <w:sz w:val="22"/>
        </w:rPr>
        <w:t xml:space="preserve"> (</w:t>
      </w:r>
      <w:del w:id="1045" w:author="nick ting" w:date="2021-09-24T17:33:00Z">
        <w:r w:rsidR="00D9531B" w:rsidRPr="00790445" w:rsidDel="00527EAA">
          <w:rPr>
            <w:rFonts w:ascii="Times New Roman" w:hAnsi="Times New Roman" w:cs="Times New Roman"/>
            <w:sz w:val="22"/>
          </w:rPr>
          <w:delText xml:space="preserve">see </w:delText>
        </w:r>
      </w:del>
      <w:commentRangeStart w:id="1046"/>
      <w:r w:rsidR="00D9531B" w:rsidRPr="00790445">
        <w:rPr>
          <w:rFonts w:ascii="Times New Roman" w:hAnsi="Times New Roman" w:cs="Times New Roman"/>
          <w:sz w:val="22"/>
        </w:rPr>
        <w:t>supplementary figure 2</w:t>
      </w:r>
      <w:commentRangeEnd w:id="1046"/>
      <w:r w:rsidR="00D9531B" w:rsidRPr="00790445">
        <w:rPr>
          <w:rStyle w:val="CommentReference"/>
          <w:rFonts w:ascii="Times New Roman" w:hAnsi="Times New Roman" w:cs="Times New Roman"/>
          <w:sz w:val="22"/>
          <w:szCs w:val="22"/>
        </w:rPr>
        <w:commentReference w:id="1046"/>
      </w:r>
      <w:r w:rsidR="00D9531B" w:rsidRPr="00790445">
        <w:rPr>
          <w:rFonts w:ascii="Times New Roman" w:hAnsi="Times New Roman" w:cs="Times New Roman"/>
          <w:sz w:val="22"/>
        </w:rPr>
        <w:t xml:space="preserve">). </w:t>
      </w:r>
      <w:ins w:id="1047" w:author="nick ting" w:date="2021-09-24T18:12:00Z">
        <w:r w:rsidR="001F5D5D">
          <w:rPr>
            <w:rFonts w:ascii="Times New Roman" w:hAnsi="Times New Roman" w:cs="Times New Roman"/>
            <w:sz w:val="22"/>
          </w:rPr>
          <w:t xml:space="preserve">Although </w:t>
        </w:r>
      </w:ins>
      <w:ins w:id="1048" w:author="nick ting" w:date="2021-09-24T18:15:00Z">
        <w:r>
          <w:rPr>
            <w:rFonts w:ascii="Times New Roman" w:hAnsi="Times New Roman" w:cs="Times New Roman"/>
            <w:sz w:val="22"/>
          </w:rPr>
          <w:t xml:space="preserve">no </w:t>
        </w:r>
        <w:del w:id="1049" w:author="LIN, Yufeng" w:date="2021-10-04T16:57:00Z">
          <w:r w:rsidDel="00DB66B4">
            <w:rPr>
              <w:rFonts w:ascii="Times New Roman" w:hAnsi="Times New Roman" w:cs="Times New Roman"/>
              <w:sz w:val="22"/>
            </w:rPr>
            <w:delText>micro-eukaryote</w:delText>
          </w:r>
        </w:del>
      </w:ins>
      <w:ins w:id="1050" w:author="LIN, Yufeng" w:date="2021-10-04T16:57:00Z">
        <w:r w:rsidR="00DB66B4">
          <w:rPr>
            <w:rFonts w:ascii="Times New Roman" w:hAnsi="Times New Roman" w:cs="Times New Roman"/>
            <w:sz w:val="22"/>
          </w:rPr>
          <w:t>fungi</w:t>
        </w:r>
      </w:ins>
      <w:ins w:id="1051" w:author="nick ting" w:date="2021-09-24T18:15:00Z">
        <w:r>
          <w:rPr>
            <w:rFonts w:ascii="Times New Roman" w:hAnsi="Times New Roman" w:cs="Times New Roman"/>
            <w:sz w:val="22"/>
          </w:rPr>
          <w:t xml:space="preserve"> was identified to show </w:t>
        </w:r>
      </w:ins>
      <w:ins w:id="1052" w:author="nick ting" w:date="2021-09-24T18:20:00Z">
        <w:r>
          <w:rPr>
            <w:rFonts w:ascii="Times New Roman" w:hAnsi="Times New Roman" w:cs="Times New Roman"/>
            <w:sz w:val="22"/>
          </w:rPr>
          <w:t xml:space="preserve">a </w:t>
        </w:r>
      </w:ins>
      <w:ins w:id="1053" w:author="nick ting" w:date="2021-09-24T18:15:00Z">
        <w:r>
          <w:rPr>
            <w:rFonts w:ascii="Times New Roman" w:hAnsi="Times New Roman" w:cs="Times New Roman"/>
            <w:sz w:val="22"/>
          </w:rPr>
          <w:t xml:space="preserve">stronger relationship with CRC than </w:t>
        </w:r>
      </w:ins>
      <w:ins w:id="1054" w:author="nick ting" w:date="2021-09-24T18:20:00Z">
        <w:r>
          <w:rPr>
            <w:rFonts w:ascii="Times New Roman" w:hAnsi="Times New Roman" w:cs="Times New Roman"/>
            <w:i/>
            <w:iCs/>
            <w:sz w:val="22"/>
          </w:rPr>
          <w:t>F</w:t>
        </w:r>
      </w:ins>
      <w:ins w:id="1055" w:author="nick ting" w:date="2021-09-24T18:15:00Z">
        <w:r w:rsidRPr="007A072D">
          <w:rPr>
            <w:rFonts w:ascii="Times New Roman" w:hAnsi="Times New Roman" w:cs="Times New Roman"/>
            <w:i/>
            <w:iCs/>
            <w:sz w:val="22"/>
            <w:rPrChange w:id="1056" w:author="nick ting" w:date="2021-09-24T18:20:00Z">
              <w:rPr>
                <w:rFonts w:ascii="Times New Roman" w:hAnsi="Times New Roman" w:cs="Times New Roman"/>
                <w:sz w:val="22"/>
              </w:rPr>
            </w:rPrChange>
          </w:rPr>
          <w:t>usobacteria</w:t>
        </w:r>
        <w:r>
          <w:rPr>
            <w:rFonts w:ascii="Times New Roman" w:hAnsi="Times New Roman" w:cs="Times New Roman"/>
            <w:sz w:val="22"/>
          </w:rPr>
          <w:t xml:space="preserve">, </w:t>
        </w:r>
      </w:ins>
      <w:ins w:id="1057" w:author="nick ting" w:date="2021-09-24T18:12:00Z">
        <w:r w:rsidR="001F5D5D">
          <w:rPr>
            <w:rFonts w:ascii="Times New Roman" w:hAnsi="Times New Roman" w:cs="Times New Roman"/>
            <w:sz w:val="22"/>
          </w:rPr>
          <w:t xml:space="preserve">there were also differentially abundant </w:t>
        </w:r>
        <w:del w:id="1058" w:author="LIN, Yufeng" w:date="2021-09-28T13:07:00Z">
          <w:r w:rsidR="001F5D5D" w:rsidDel="004314C2">
            <w:rPr>
              <w:rFonts w:ascii="Times New Roman" w:hAnsi="Times New Roman" w:cs="Times New Roman"/>
              <w:sz w:val="22"/>
            </w:rPr>
            <w:delText>micro-eukaryotes</w:delText>
          </w:r>
        </w:del>
      </w:ins>
      <w:ins w:id="1059" w:author="LIN, Yufeng" w:date="2021-09-28T13:07:00Z">
        <w:r w:rsidR="004314C2">
          <w:rPr>
            <w:rFonts w:ascii="Times New Roman" w:hAnsi="Times New Roman" w:cs="Times New Roman"/>
            <w:sz w:val="22"/>
          </w:rPr>
          <w:t>fungi</w:t>
        </w:r>
      </w:ins>
      <w:ins w:id="1060" w:author="nick ting" w:date="2021-09-24T18:12:00Z">
        <w:r w:rsidR="001F5D5D">
          <w:rPr>
            <w:rFonts w:ascii="Times New Roman" w:hAnsi="Times New Roman" w:cs="Times New Roman"/>
            <w:sz w:val="22"/>
          </w:rPr>
          <w:t xml:space="preserve"> identified, which will be discussed in </w:t>
        </w:r>
      </w:ins>
      <w:ins w:id="1061" w:author="nick ting" w:date="2021-09-24T18:16:00Z">
        <w:r>
          <w:rPr>
            <w:rFonts w:ascii="Times New Roman" w:hAnsi="Times New Roman" w:cs="Times New Roman"/>
            <w:sz w:val="22"/>
          </w:rPr>
          <w:t>later</w:t>
        </w:r>
      </w:ins>
      <w:ins w:id="1062" w:author="nick ting" w:date="2021-09-24T18:12:00Z">
        <w:r w:rsidR="001F5D5D">
          <w:rPr>
            <w:rFonts w:ascii="Times New Roman" w:hAnsi="Times New Roman" w:cs="Times New Roman"/>
            <w:sz w:val="22"/>
          </w:rPr>
          <w:t xml:space="preserve"> sessions</w:t>
        </w:r>
      </w:ins>
      <w:ins w:id="1063" w:author="nick ting" w:date="2021-09-24T18:15:00Z">
        <w:r>
          <w:rPr>
            <w:rFonts w:ascii="Times New Roman" w:hAnsi="Times New Roman" w:cs="Times New Roman"/>
            <w:sz w:val="22"/>
          </w:rPr>
          <w:t xml:space="preserve"> </w:t>
        </w:r>
      </w:ins>
      <w:moveToRangeStart w:id="1064" w:author="LIN, Yufeng" w:date="2021-09-24T14:48:00Z" w:name="move83387346"/>
      <w:moveTo w:id="1065" w:author="LIN, Yufeng" w:date="2021-09-24T14:48:00Z">
        <w:del w:id="1066" w:author="nick ting" w:date="2021-09-24T17:51:00Z">
          <w:r w:rsidR="00971D87" w:rsidRPr="00790445" w:rsidDel="00ED41D5">
            <w:rPr>
              <w:rFonts w:ascii="Times New Roman" w:hAnsi="Times New Roman" w:cs="Times New Roman"/>
              <w:sz w:val="22"/>
            </w:rPr>
            <w:delText xml:space="preserve">We </w:delText>
          </w:r>
        </w:del>
        <w:del w:id="1067" w:author="nick ting" w:date="2021-09-24T17:39:00Z">
          <w:r w:rsidR="00971D87" w:rsidRPr="00790445" w:rsidDel="00527EAA">
            <w:rPr>
              <w:rFonts w:ascii="Times New Roman" w:hAnsi="Times New Roman" w:cs="Times New Roman"/>
              <w:sz w:val="22"/>
            </w:rPr>
            <w:delText>also made the</w:delText>
          </w:r>
        </w:del>
        <w:del w:id="1068" w:author="nick ting" w:date="2021-09-24T17:51:00Z">
          <w:r w:rsidR="00971D87" w:rsidRPr="00790445" w:rsidDel="00ED41D5">
            <w:rPr>
              <w:rFonts w:ascii="Times New Roman" w:hAnsi="Times New Roman" w:cs="Times New Roman"/>
              <w:sz w:val="22"/>
            </w:rPr>
            <w:delText xml:space="preserve"> phylum </w:delText>
          </w:r>
        </w:del>
        <w:del w:id="1069" w:author="nick ting" w:date="2021-09-24T17:39:00Z">
          <w:r w:rsidR="00971D87" w:rsidRPr="00790445" w:rsidDel="00527EAA">
            <w:rPr>
              <w:rFonts w:ascii="Times New Roman" w:hAnsi="Times New Roman" w:cs="Times New Roman"/>
              <w:sz w:val="22"/>
            </w:rPr>
            <w:delText xml:space="preserve">comparison </w:delText>
          </w:r>
        </w:del>
        <w:del w:id="1070" w:author="nick ting" w:date="2021-09-24T17:51:00Z">
          <w:r w:rsidR="00971D87" w:rsidRPr="00790445" w:rsidDel="00ED41D5">
            <w:rPr>
              <w:rFonts w:ascii="Times New Roman" w:hAnsi="Times New Roman" w:cs="Times New Roman"/>
              <w:sz w:val="22"/>
            </w:rPr>
            <w:delText>between CRC and healthy control.</w:delText>
          </w:r>
          <w:r w:rsidR="00971D87" w:rsidRPr="00203541" w:rsidDel="00ED41D5">
            <w:rPr>
              <w:rFonts w:ascii="Times New Roman" w:hAnsi="Times New Roman" w:cs="Times New Roman"/>
              <w:sz w:val="22"/>
            </w:rPr>
            <w:delText xml:space="preserve"> </w:delText>
          </w:r>
        </w:del>
      </w:moveTo>
      <w:moveToRangeEnd w:id="1064"/>
      <w:del w:id="1071" w:author="nick ting" w:date="2021-09-24T17:51:00Z">
        <w:r w:rsidR="00D9531B" w:rsidRPr="00790445" w:rsidDel="00ED41D5">
          <w:rPr>
            <w:rFonts w:ascii="Times New Roman" w:hAnsi="Times New Roman" w:cs="Times New Roman"/>
            <w:sz w:val="22"/>
          </w:rPr>
          <w:delText xml:space="preserve">But </w:delText>
        </w:r>
      </w:del>
      <w:del w:id="1072" w:author="nick ting" w:date="2021-09-24T17:56:00Z">
        <w:r w:rsidR="00D9531B" w:rsidRPr="00790445" w:rsidDel="007E7EF9">
          <w:rPr>
            <w:rFonts w:ascii="Times New Roman" w:hAnsi="Times New Roman" w:cs="Times New Roman"/>
            <w:sz w:val="22"/>
          </w:rPr>
          <w:delText xml:space="preserve">none showed a steady trend or difference in each study </w:delText>
        </w:r>
      </w:del>
      <w:del w:id="1073" w:author="nick ting" w:date="2021-09-24T17:57:00Z">
        <w:r w:rsidR="00D9531B" w:rsidRPr="00790445" w:rsidDel="007E7EF9">
          <w:rPr>
            <w:rFonts w:ascii="Times New Roman" w:hAnsi="Times New Roman" w:cs="Times New Roman"/>
            <w:sz w:val="22"/>
          </w:rPr>
          <w:delText xml:space="preserve">like </w:delText>
        </w:r>
        <w:r w:rsidR="00D9531B" w:rsidRPr="007E7EF9" w:rsidDel="007E7EF9">
          <w:rPr>
            <w:rFonts w:ascii="Times New Roman" w:hAnsi="Times New Roman" w:cs="Times New Roman"/>
            <w:i/>
            <w:iCs/>
            <w:sz w:val="22"/>
            <w:rPrChange w:id="1074" w:author="nick ting" w:date="2021-09-24T17:55:00Z">
              <w:rPr>
                <w:rFonts w:ascii="Times New Roman" w:hAnsi="Times New Roman" w:cs="Times New Roman"/>
                <w:sz w:val="22"/>
              </w:rPr>
            </w:rPrChange>
          </w:rPr>
          <w:delText>Fusobacteria</w:delText>
        </w:r>
        <w:r w:rsidR="00D9531B" w:rsidRPr="00790445" w:rsidDel="007E7EF9">
          <w:rPr>
            <w:rFonts w:ascii="Times New Roman" w:hAnsi="Times New Roman" w:cs="Times New Roman"/>
            <w:sz w:val="22"/>
          </w:rPr>
          <w:delText xml:space="preserve"> in </w:delText>
        </w:r>
      </w:del>
      <w:del w:id="1075" w:author="nick ting" w:date="2021-09-24T17:55:00Z">
        <w:r w:rsidR="00FA35F2" w:rsidRPr="00790445" w:rsidDel="007E7EF9">
          <w:rPr>
            <w:rFonts w:ascii="Times New Roman" w:hAnsi="Times New Roman" w:cs="Times New Roman"/>
            <w:sz w:val="22"/>
          </w:rPr>
          <w:delText>micro-eukaryotes</w:delText>
        </w:r>
        <w:r w:rsidR="00D9531B" w:rsidRPr="00790445" w:rsidDel="007E7EF9">
          <w:rPr>
            <w:rFonts w:ascii="Times New Roman" w:hAnsi="Times New Roman" w:cs="Times New Roman"/>
            <w:sz w:val="22"/>
          </w:rPr>
          <w:delText xml:space="preserve"> </w:delText>
        </w:r>
      </w:del>
      <w:del w:id="1076" w:author="nick ting" w:date="2021-09-24T17:57:00Z">
        <w:r w:rsidR="00D9531B" w:rsidRPr="00790445" w:rsidDel="007E7EF9">
          <w:rPr>
            <w:rFonts w:ascii="Times New Roman" w:hAnsi="Times New Roman" w:cs="Times New Roman"/>
            <w:sz w:val="22"/>
          </w:rPr>
          <w:delText xml:space="preserve">phylum level </w:delText>
        </w:r>
      </w:del>
      <w:r w:rsidR="00D9531B" w:rsidRPr="00790445">
        <w:rPr>
          <w:rFonts w:ascii="Times New Roman" w:hAnsi="Times New Roman" w:cs="Times New Roman"/>
          <w:sz w:val="22"/>
        </w:rPr>
        <w:t xml:space="preserve">(figure 2c). </w:t>
      </w:r>
    </w:p>
    <w:p w14:paraId="218D93FB" w14:textId="77777777" w:rsidR="00D46E76" w:rsidRDefault="00D46E76" w:rsidP="00790445">
      <w:pPr>
        <w:rPr>
          <w:ins w:id="1077" w:author="nick ting" w:date="2021-10-03T19:37:00Z"/>
          <w:rFonts w:ascii="Times New Roman" w:hAnsi="Times New Roman" w:cs="Times New Roman"/>
          <w:sz w:val="22"/>
        </w:rPr>
      </w:pPr>
    </w:p>
    <w:p w14:paraId="31E24533" w14:textId="77777777" w:rsidR="007A072D" w:rsidRDefault="007A072D" w:rsidP="00790445">
      <w:pPr>
        <w:rPr>
          <w:ins w:id="1078" w:author="nick ting" w:date="2021-09-24T18:20:00Z"/>
          <w:rFonts w:ascii="Times New Roman" w:hAnsi="Times New Roman" w:cs="Times New Roman"/>
          <w:sz w:val="22"/>
        </w:rPr>
      </w:pPr>
    </w:p>
    <w:p w14:paraId="3E110BBC" w14:textId="73B61E4D"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 xml:space="preserve">In agreement with </w:t>
      </w:r>
      <w:del w:id="1079" w:author="nick ting" w:date="2021-09-24T17:58:00Z">
        <w:r w:rsidRPr="00790445" w:rsidDel="007E7EF9">
          <w:rPr>
            <w:rFonts w:ascii="Times New Roman" w:hAnsi="Times New Roman" w:cs="Times New Roman"/>
            <w:sz w:val="22"/>
          </w:rPr>
          <w:delText xml:space="preserve">the </w:delText>
        </w:r>
      </w:del>
      <w:ins w:id="1080" w:author="nick ting" w:date="2021-09-24T17:58:00Z">
        <w:r w:rsidR="007E7EF9">
          <w:rPr>
            <w:rFonts w:ascii="Times New Roman" w:hAnsi="Times New Roman" w:cs="Times New Roman"/>
            <w:sz w:val="22"/>
          </w:rPr>
          <w:t>a</w:t>
        </w:r>
        <w:r w:rsidR="007E7EF9" w:rsidRPr="00790445">
          <w:rPr>
            <w:rFonts w:ascii="Times New Roman" w:hAnsi="Times New Roman" w:cs="Times New Roman"/>
            <w:sz w:val="22"/>
          </w:rPr>
          <w:t xml:space="preserve"> </w:t>
        </w:r>
      </w:ins>
      <w:r w:rsidRPr="00790445">
        <w:rPr>
          <w:rFonts w:ascii="Times New Roman" w:hAnsi="Times New Roman" w:cs="Times New Roman"/>
          <w:sz w:val="22"/>
        </w:rPr>
        <w:t>previous research show</w:t>
      </w:r>
      <w:ins w:id="1081" w:author="nick ting" w:date="2021-09-24T17:58:00Z">
        <w:r w:rsidR="007E7EF9">
          <w:rPr>
            <w:rFonts w:ascii="Times New Roman" w:hAnsi="Times New Roman" w:cs="Times New Roman"/>
            <w:sz w:val="22"/>
          </w:rPr>
          <w:t>ing</w:t>
        </w:r>
      </w:ins>
      <w:del w:id="1082" w:author="nick ting" w:date="2021-09-24T17:58:00Z">
        <w:r w:rsidRPr="00790445" w:rsidDel="007E7EF9">
          <w:rPr>
            <w:rFonts w:ascii="Times New Roman" w:hAnsi="Times New Roman" w:cs="Times New Roman"/>
            <w:sz w:val="22"/>
          </w:rPr>
          <w:delText>ed</w:delText>
        </w:r>
      </w:del>
      <w:r w:rsidRPr="00790445">
        <w:rPr>
          <w:rFonts w:ascii="Times New Roman" w:hAnsi="Times New Roman" w:cs="Times New Roman"/>
          <w:sz w:val="22"/>
        </w:rPr>
        <w:t xml:space="preserve"> distort</w:t>
      </w:r>
      <w:ins w:id="1083" w:author="nick ting" w:date="2021-09-24T17:58:00Z">
        <w:r w:rsidR="007E7EF9">
          <w:rPr>
            <w:rFonts w:ascii="Times New Roman" w:hAnsi="Times New Roman" w:cs="Times New Roman"/>
            <w:sz w:val="22"/>
          </w:rPr>
          <w:t xml:space="preserve">ed </w:t>
        </w:r>
      </w:ins>
      <w:del w:id="1084" w:author="nick ting" w:date="2021-09-24T17:58:00Z">
        <w:r w:rsidRPr="00790445" w:rsidDel="007E7EF9">
          <w:rPr>
            <w:rFonts w:ascii="Times New Roman" w:hAnsi="Times New Roman" w:cs="Times New Roman"/>
            <w:sz w:val="22"/>
          </w:rPr>
          <w:delText xml:space="preserve">ion in </w:delText>
        </w:r>
      </w:del>
      <w:r w:rsidRPr="00790445">
        <w:rPr>
          <w:rFonts w:ascii="Times New Roman" w:hAnsi="Times New Roman" w:cs="Times New Roman"/>
          <w:sz w:val="22"/>
        </w:rPr>
        <w:t>microbiome diversity in the disease</w:t>
      </w:r>
      <w:ins w:id="1085" w:author="nick ting" w:date="2021-09-24T17:59:00Z">
        <w:r w:rsidR="007E7EF9">
          <w:rPr>
            <w:rFonts w:ascii="Times New Roman" w:hAnsi="Times New Roman" w:cs="Times New Roman"/>
            <w:sz w:val="22"/>
          </w:rPr>
          <w:t>d group</w:t>
        </w:r>
      </w:ins>
      <w:del w:id="1086" w:author="nick ting" w:date="2021-09-24T17:59:00Z">
        <w:r w:rsidRPr="00790445" w:rsidDel="007E7EF9">
          <w:rPr>
            <w:rFonts w:ascii="Times New Roman" w:hAnsi="Times New Roman" w:cs="Times New Roman"/>
            <w:sz w:val="22"/>
          </w:rPr>
          <w:delText xml:space="preserve"> stage</w:delText>
        </w:r>
      </w:del>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{"citationID":"3lGlvNVp","properties":{"formattedCitation":"\\super 28\\nosupersub{}","plainCitation":"28","noteIndex":0},"citationItems":[{"id":48,"uris":["http://zotero.org/users/7908919/items/VVTM9ZZK"],"uri":["http://zotero.org/users/7908919/items/VVTM9ZZK"],"itemData":{"id":48,"type":"article-journal","abstract":"Gut microbial dysbiosis contributes to the development of colorectal cancer (CRC). Here we catalogue the microbial communities in human gut mucosae at different stages of colorectal tumorigenesis. We analyse the gut mucosal microbiome of 47 paired samples of adenoma and adenoma-adjacent mucosae, 52 paired samples of carcinoma and carcinoma-adjacent mucosae and 61 healthy controls. Probabilistic partitioning of relative abundance profiles reveals that a metacommunity predominated by members of the oral microbiome is primarily associated with CRC. Analysis of paired samples shows differences in community configurations between lesions and the adjacent mucosae. Correlations of bacterial taxa indicate early signs of dysbiosis in adenoma, and co-exclusive relationships are subsequently more common in cancer. We validate these alterations in CRC-associated microbiome by comparison with two previously published data sets. Our results suggest that a taxonomically defined microbial consortium is implicated in the development of CRC.","container-title":"Nature Communications","DOI":"10.1038/ncomms9727","ISSN":"2041-1723","issue":"1","language":"en","note":"number: 1\npublisher: Nature Publishing Group","page":"8727","source":"www.nature.com","title":"Gut mucosal microbiome across stages of colorectal carcinogenesis","volume":"6","author":[{"family":"Nakatsu","given":"Geicho"},{"family":"Li","given":"Xiangchun"},{"family":"Zhou","given":"Haokui"},{"family":"Sheng","given":"Jianqiu"},{"family":"Wong","given":"Sunny Hei"},{"family":"Wu","given":"William Ka Kai"},{"family":"Ng","given":"Siew Chien"},{"family":"Tsoi","given":"Ho"},{"family":"Dong","given":"Yujuan"},{"family":"Zhang","given":"Ning"},{"family":"He","given":"Yuqi"},{"family":"Kang","given":"Qian"},{"family":"Cao","given":"Lei"},{"family":"Wang","given":"Kunning"},{"family":"Zhang","given":"Jingwan"},{"family":"Liang","given":"Qiaoyi"},{"family":"Yu","given":"Jun"},{"family":"Sung","given":"Joseph J. Y."}],"issued":{"date-parts":[["2015",10,30]]}}}],"schema":"https://github.com/citation-style-language/schema/raw/master/csl-citation.json"}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28</w:t>
      </w:r>
      <w:r w:rsidRPr="00790445">
        <w:rPr>
          <w:rFonts w:ascii="Times New Roman" w:hAnsi="Times New Roman" w:cs="Times New Roman"/>
          <w:sz w:val="22"/>
        </w:rPr>
        <w:fldChar w:fldCharType="end"/>
      </w:r>
      <w:r w:rsidRPr="00790445">
        <w:rPr>
          <w:rFonts w:ascii="Times New Roman" w:hAnsi="Times New Roman" w:cs="Times New Roman"/>
          <w:sz w:val="22"/>
        </w:rPr>
        <w:t xml:space="preserve">, </w:t>
      </w:r>
      <w:ins w:id="1087" w:author="nick ting" w:date="2021-09-24T18:00:00Z">
        <w:r w:rsidR="007E7EF9">
          <w:rPr>
            <w:rFonts w:ascii="Times New Roman" w:hAnsi="Times New Roman" w:cs="Times New Roman"/>
            <w:sz w:val="22"/>
          </w:rPr>
          <w:t xml:space="preserve">we observed that </w:t>
        </w:r>
      </w:ins>
      <w:r w:rsidRPr="00790445">
        <w:rPr>
          <w:rFonts w:ascii="Times New Roman" w:hAnsi="Times New Roman" w:cs="Times New Roman"/>
          <w:sz w:val="22"/>
        </w:rPr>
        <w:t xml:space="preserve">alpha diversity </w:t>
      </w:r>
      <w:del w:id="1088" w:author="nick ting" w:date="2021-09-24T18:00:00Z">
        <w:r w:rsidRPr="00790445" w:rsidDel="007E7EF9">
          <w:rPr>
            <w:rFonts w:ascii="Times New Roman" w:hAnsi="Times New Roman" w:cs="Times New Roman"/>
            <w:sz w:val="22"/>
          </w:rPr>
          <w:delText xml:space="preserve">indices </w:delText>
        </w:r>
      </w:del>
      <w:r w:rsidRPr="00790445">
        <w:rPr>
          <w:rFonts w:ascii="Times New Roman" w:hAnsi="Times New Roman" w:cs="Times New Roman"/>
          <w:sz w:val="22"/>
        </w:rPr>
        <w:t xml:space="preserve">were reduced </w:t>
      </w:r>
      <w:ins w:id="1089" w:author="nick ting" w:date="2021-09-24T18:02:00Z">
        <w:r w:rsidR="007E7EF9">
          <w:rPr>
            <w:rFonts w:ascii="Times New Roman" w:hAnsi="Times New Roman" w:cs="Times New Roman"/>
            <w:sz w:val="22"/>
          </w:rPr>
          <w:t xml:space="preserve">in </w:t>
        </w:r>
      </w:ins>
      <w:del w:id="1090" w:author="nick ting" w:date="2021-09-24T18:00:00Z">
        <w:r w:rsidRPr="00790445" w:rsidDel="007E7EF9">
          <w:rPr>
            <w:rFonts w:ascii="Times New Roman" w:hAnsi="Times New Roman" w:cs="Times New Roman"/>
            <w:sz w:val="22"/>
          </w:rPr>
          <w:delText xml:space="preserve">in patients with </w:delText>
        </w:r>
      </w:del>
      <w:r w:rsidRPr="00790445">
        <w:rPr>
          <w:rFonts w:ascii="Times New Roman" w:hAnsi="Times New Roman" w:cs="Times New Roman"/>
          <w:sz w:val="22"/>
        </w:rPr>
        <w:t>CRC</w:t>
      </w:r>
      <w:ins w:id="1091" w:author="nick ting" w:date="2021-09-24T18:00:00Z">
        <w:r w:rsidR="007E7EF9">
          <w:rPr>
            <w:rFonts w:ascii="Times New Roman" w:hAnsi="Times New Roman" w:cs="Times New Roman"/>
            <w:sz w:val="22"/>
          </w:rPr>
          <w:t xml:space="preserve"> patients</w:t>
        </w:r>
      </w:ins>
      <w:r w:rsidRPr="00790445">
        <w:rPr>
          <w:rFonts w:ascii="Times New Roman" w:hAnsi="Times New Roman" w:cs="Times New Roman"/>
          <w:sz w:val="22"/>
        </w:rPr>
        <w:t xml:space="preserve"> compared to </w:t>
      </w:r>
      <w:del w:id="1092" w:author="nick ting" w:date="2021-09-24T18:00:00Z">
        <w:r w:rsidRPr="00790445" w:rsidDel="007E7EF9">
          <w:rPr>
            <w:rFonts w:ascii="Times New Roman" w:hAnsi="Times New Roman" w:cs="Times New Roman"/>
            <w:sz w:val="22"/>
          </w:rPr>
          <w:delText xml:space="preserve">control </w:delText>
        </w:r>
      </w:del>
      <w:ins w:id="1093" w:author="nick ting" w:date="2021-09-24T18:00:00Z">
        <w:r w:rsidR="007E7EF9">
          <w:rPr>
            <w:rFonts w:ascii="Times New Roman" w:hAnsi="Times New Roman" w:cs="Times New Roman"/>
            <w:sz w:val="22"/>
          </w:rPr>
          <w:t>healthy</w:t>
        </w:r>
        <w:r w:rsidR="007E7EF9" w:rsidRPr="00790445">
          <w:rPr>
            <w:rFonts w:ascii="Times New Roman" w:hAnsi="Times New Roman" w:cs="Times New Roman"/>
            <w:sz w:val="22"/>
          </w:rPr>
          <w:t xml:space="preserve"> </w:t>
        </w:r>
      </w:ins>
      <w:r w:rsidRPr="00790445">
        <w:rPr>
          <w:rFonts w:ascii="Times New Roman" w:hAnsi="Times New Roman" w:cs="Times New Roman"/>
          <w:sz w:val="22"/>
        </w:rPr>
        <w:t xml:space="preserve">individuals when </w:t>
      </w:r>
      <w:del w:id="1094" w:author="nick ting" w:date="2021-09-24T18:01:00Z">
        <w:r w:rsidRPr="00790445" w:rsidDel="007E7EF9">
          <w:rPr>
            <w:rFonts w:ascii="Times New Roman" w:hAnsi="Times New Roman" w:cs="Times New Roman"/>
            <w:sz w:val="22"/>
          </w:rPr>
          <w:delText>compared all the</w:delText>
        </w:r>
      </w:del>
      <w:ins w:id="1095" w:author="nick ting" w:date="2021-09-24T18:01:00Z">
        <w:r w:rsidR="007E7EF9">
          <w:rPr>
            <w:rFonts w:ascii="Times New Roman" w:hAnsi="Times New Roman" w:cs="Times New Roman"/>
            <w:sz w:val="22"/>
          </w:rPr>
          <w:t>considering all</w:t>
        </w:r>
      </w:ins>
      <w:r w:rsidRPr="00790445">
        <w:rPr>
          <w:rFonts w:ascii="Times New Roman" w:hAnsi="Times New Roman" w:cs="Times New Roman"/>
          <w:sz w:val="22"/>
        </w:rPr>
        <w:t xml:space="preserve"> </w:t>
      </w:r>
      <w:del w:id="1096" w:author="nick ting" w:date="2021-09-24T18:01:00Z">
        <w:r w:rsidRPr="00790445" w:rsidDel="007E7EF9">
          <w:rPr>
            <w:rFonts w:ascii="Times New Roman" w:hAnsi="Times New Roman" w:cs="Times New Roman"/>
            <w:sz w:val="22"/>
          </w:rPr>
          <w:delText xml:space="preserve">samples </w:delText>
        </w:r>
      </w:del>
      <w:ins w:id="1097" w:author="nick ting" w:date="2021-09-24T18:01:00Z">
        <w:r w:rsidR="007E7EF9">
          <w:rPr>
            <w:rFonts w:ascii="Times New Roman" w:hAnsi="Times New Roman" w:cs="Times New Roman"/>
            <w:sz w:val="22"/>
          </w:rPr>
          <w:t>the cohorts</w:t>
        </w:r>
        <w:r w:rsidR="007E7EF9" w:rsidRPr="00790445">
          <w:rPr>
            <w:rFonts w:ascii="Times New Roman" w:hAnsi="Times New Roman" w:cs="Times New Roman"/>
            <w:sz w:val="22"/>
          </w:rPr>
          <w:t xml:space="preserve"> </w:t>
        </w:r>
      </w:ins>
      <w:r w:rsidRPr="00790445">
        <w:rPr>
          <w:rFonts w:ascii="Times New Roman" w:hAnsi="Times New Roman" w:cs="Times New Roman"/>
          <w:sz w:val="22"/>
        </w:rPr>
        <w:t xml:space="preserve">together (figure 2d). </w:t>
      </w:r>
      <w:del w:id="1098" w:author="nick ting" w:date="2021-09-24T18:02:00Z">
        <w:r w:rsidRPr="00790445" w:rsidDel="007E7EF9">
          <w:rPr>
            <w:rFonts w:ascii="Times New Roman" w:hAnsi="Times New Roman" w:cs="Times New Roman"/>
            <w:sz w:val="22"/>
          </w:rPr>
          <w:delText xml:space="preserve">Most </w:delText>
        </w:r>
      </w:del>
      <w:ins w:id="1099" w:author="nick ting" w:date="2021-09-24T18:02:00Z">
        <w:r w:rsidR="007E7EF9">
          <w:rPr>
            <w:rFonts w:ascii="Times New Roman" w:hAnsi="Times New Roman" w:cs="Times New Roman"/>
            <w:sz w:val="22"/>
          </w:rPr>
          <w:t>When considering individual</w:t>
        </w:r>
        <w:r w:rsidR="007E7EF9" w:rsidRPr="00790445">
          <w:rPr>
            <w:rFonts w:ascii="Times New Roman" w:hAnsi="Times New Roman" w:cs="Times New Roman"/>
            <w:sz w:val="22"/>
          </w:rPr>
          <w:t xml:space="preserve"> </w:t>
        </w:r>
      </w:ins>
      <w:r w:rsidRPr="00790445">
        <w:rPr>
          <w:rFonts w:ascii="Times New Roman" w:hAnsi="Times New Roman" w:cs="Times New Roman"/>
          <w:sz w:val="22"/>
        </w:rPr>
        <w:t>cohort</w:t>
      </w:r>
      <w:ins w:id="1100" w:author="nick ting" w:date="2021-09-24T18:02:00Z">
        <w:r w:rsidR="007E7EF9">
          <w:rPr>
            <w:rFonts w:ascii="Times New Roman" w:hAnsi="Times New Roman" w:cs="Times New Roman"/>
            <w:sz w:val="22"/>
          </w:rPr>
          <w:t xml:space="preserve">, </w:t>
        </w:r>
      </w:ins>
      <w:ins w:id="1101" w:author="nick ting" w:date="2021-09-24T18:04:00Z">
        <w:r w:rsidR="001F5D5D">
          <w:rPr>
            <w:rFonts w:ascii="Times New Roman" w:hAnsi="Times New Roman" w:cs="Times New Roman"/>
            <w:sz w:val="22"/>
          </w:rPr>
          <w:t>majority</w:t>
        </w:r>
      </w:ins>
      <w:del w:id="1102" w:author="nick ting" w:date="2021-09-24T18:02:00Z">
        <w:r w:rsidRPr="00790445" w:rsidDel="007E7EF9">
          <w:rPr>
            <w:rFonts w:ascii="Times New Roman" w:hAnsi="Times New Roman" w:cs="Times New Roman"/>
            <w:sz w:val="22"/>
          </w:rPr>
          <w:delText>s</w:delText>
        </w:r>
      </w:del>
      <w:r w:rsidRPr="00790445">
        <w:rPr>
          <w:rFonts w:ascii="Times New Roman" w:hAnsi="Times New Roman" w:cs="Times New Roman"/>
          <w:sz w:val="22"/>
        </w:rPr>
        <w:t xml:space="preserve"> showed </w:t>
      </w:r>
      <w:del w:id="1103" w:author="nick ting" w:date="2021-09-24T18:03:00Z">
        <w:r w:rsidRPr="00790445" w:rsidDel="007E7EF9">
          <w:rPr>
            <w:rFonts w:ascii="Times New Roman" w:hAnsi="Times New Roman" w:cs="Times New Roman"/>
            <w:sz w:val="22"/>
          </w:rPr>
          <w:delText xml:space="preserve">diversity reduction by </w:delText>
        </w:r>
      </w:del>
      <w:ins w:id="1104" w:author="nick ting" w:date="2021-09-24T18:03:00Z">
        <w:r w:rsidR="007E7EF9">
          <w:rPr>
            <w:rFonts w:ascii="Times New Roman" w:hAnsi="Times New Roman" w:cs="Times New Roman"/>
            <w:sz w:val="22"/>
          </w:rPr>
          <w:t xml:space="preserve">reduced </w:t>
        </w:r>
      </w:ins>
      <w:r w:rsidRPr="00790445">
        <w:rPr>
          <w:rFonts w:ascii="Times New Roman" w:hAnsi="Times New Roman" w:cs="Times New Roman"/>
          <w:sz w:val="22"/>
        </w:rPr>
        <w:t>alpha diversity</w:t>
      </w:r>
      <w:ins w:id="1105" w:author="nick ting" w:date="2021-09-24T18:03:00Z">
        <w:r w:rsidR="007E7EF9">
          <w:rPr>
            <w:rFonts w:ascii="Times New Roman" w:hAnsi="Times New Roman" w:cs="Times New Roman"/>
            <w:sz w:val="22"/>
          </w:rPr>
          <w:t xml:space="preserve"> </w:t>
        </w:r>
      </w:ins>
      <w:del w:id="1106" w:author="nick ting" w:date="2021-09-24T18:03:00Z">
        <w:r w:rsidRPr="00790445" w:rsidDel="007E7EF9">
          <w:rPr>
            <w:rFonts w:ascii="Times New Roman" w:hAnsi="Times New Roman" w:cs="Times New Roman"/>
            <w:sz w:val="22"/>
          </w:rPr>
          <w:delText xml:space="preserve"> index</w:delText>
        </w:r>
      </w:del>
      <w:ins w:id="1107" w:author="nick ting" w:date="2021-09-24T18:03:00Z">
        <w:r w:rsidR="007E7EF9">
          <w:rPr>
            <w:rFonts w:ascii="Times New Roman" w:hAnsi="Times New Roman" w:cs="Times New Roman"/>
            <w:sz w:val="22"/>
          </w:rPr>
          <w:t>(</w:t>
        </w:r>
      </w:ins>
      <w:del w:id="1108" w:author="nick ting" w:date="2021-09-24T18:03:00Z">
        <w:r w:rsidRPr="00790445" w:rsidDel="007E7EF9">
          <w:rPr>
            <w:rFonts w:ascii="Times New Roman" w:hAnsi="Times New Roman" w:cs="Times New Roman"/>
            <w:sz w:val="22"/>
          </w:rPr>
          <w:delText xml:space="preserve">, </w:delText>
        </w:r>
      </w:del>
      <w:r w:rsidRPr="00790445">
        <w:rPr>
          <w:rFonts w:ascii="Times New Roman" w:hAnsi="Times New Roman" w:cs="Times New Roman"/>
          <w:sz w:val="22"/>
        </w:rPr>
        <w:t>chao1</w:t>
      </w:r>
      <w:ins w:id="1109" w:author="nick ting" w:date="2021-09-24T18:26:00Z">
        <w:r w:rsidR="00930CB9">
          <w:rPr>
            <w:rFonts w:ascii="Times New Roman" w:hAnsi="Times New Roman" w:cs="Times New Roman"/>
            <w:sz w:val="22"/>
          </w:rPr>
          <w:t xml:space="preserve"> </w:t>
        </w:r>
      </w:ins>
      <w:ins w:id="1110" w:author="nick ting" w:date="2021-09-24T18:03:00Z">
        <w:r w:rsidR="007E7EF9">
          <w:rPr>
            <w:rFonts w:ascii="Times New Roman" w:hAnsi="Times New Roman" w:cs="Times New Roman"/>
            <w:sz w:val="22"/>
          </w:rPr>
          <w:t>index)</w:t>
        </w:r>
      </w:ins>
      <w:r w:rsidRPr="00790445">
        <w:rPr>
          <w:rFonts w:ascii="Times New Roman" w:hAnsi="Times New Roman" w:cs="Times New Roman"/>
          <w:sz w:val="22"/>
        </w:rPr>
        <w:t xml:space="preserve">. </w:t>
      </w:r>
      <w:del w:id="1111" w:author="nick ting" w:date="2021-09-24T18:21:00Z">
        <w:r w:rsidRPr="00790445" w:rsidDel="007A072D">
          <w:rPr>
            <w:rFonts w:ascii="Times New Roman" w:hAnsi="Times New Roman" w:cs="Times New Roman"/>
            <w:sz w:val="22"/>
          </w:rPr>
          <w:delText>Even though</w:delText>
        </w:r>
      </w:del>
      <w:ins w:id="1112" w:author="nick ting" w:date="2021-09-24T18:21:00Z">
        <w:r w:rsidR="007A072D">
          <w:rPr>
            <w:rFonts w:ascii="Times New Roman" w:hAnsi="Times New Roman" w:cs="Times New Roman"/>
            <w:sz w:val="22"/>
          </w:rPr>
          <w:t>Despite the less apparent</w:t>
        </w:r>
      </w:ins>
      <w:r w:rsidRPr="00790445">
        <w:rPr>
          <w:rFonts w:ascii="Times New Roman" w:hAnsi="Times New Roman" w:cs="Times New Roman"/>
          <w:sz w:val="22"/>
        </w:rPr>
        <w:t xml:space="preserve"> </w:t>
      </w:r>
      <w:del w:id="1113" w:author="nick ting" w:date="2021-09-24T18:21:00Z">
        <w:r w:rsidRPr="00790445" w:rsidDel="007A072D">
          <w:rPr>
            <w:rFonts w:ascii="Times New Roman" w:hAnsi="Times New Roman" w:cs="Times New Roman"/>
            <w:sz w:val="22"/>
          </w:rPr>
          <w:delText xml:space="preserve">the </w:delText>
        </w:r>
      </w:del>
      <w:r w:rsidRPr="00790445">
        <w:rPr>
          <w:rFonts w:ascii="Times New Roman" w:hAnsi="Times New Roman" w:cs="Times New Roman"/>
          <w:sz w:val="22"/>
        </w:rPr>
        <w:t xml:space="preserve">alteration </w:t>
      </w:r>
      <w:del w:id="1114" w:author="nick ting" w:date="2021-09-24T18:05:00Z">
        <w:r w:rsidRPr="00790445" w:rsidDel="001F5D5D">
          <w:rPr>
            <w:rFonts w:ascii="Times New Roman" w:hAnsi="Times New Roman" w:cs="Times New Roman"/>
            <w:sz w:val="22"/>
          </w:rPr>
          <w:delText xml:space="preserve">in </w:delText>
        </w:r>
      </w:del>
      <w:ins w:id="1115" w:author="nick ting" w:date="2021-09-24T18:05:00Z">
        <w:r w:rsidR="001F5D5D">
          <w:rPr>
            <w:rFonts w:ascii="Times New Roman" w:hAnsi="Times New Roman" w:cs="Times New Roman"/>
            <w:sz w:val="22"/>
          </w:rPr>
          <w:t>of</w:t>
        </w:r>
        <w:r w:rsidR="001F5D5D" w:rsidRPr="00790445">
          <w:rPr>
            <w:rFonts w:ascii="Times New Roman" w:hAnsi="Times New Roman" w:cs="Times New Roman"/>
            <w:sz w:val="22"/>
          </w:rPr>
          <w:t xml:space="preserve"> </w:t>
        </w:r>
      </w:ins>
      <w:del w:id="1116" w:author="LIN, Yufeng" w:date="2021-09-28T13:00:00Z">
        <w:r w:rsidR="00FA35F2" w:rsidRPr="00790445" w:rsidDel="004314C2">
          <w:rPr>
            <w:rFonts w:ascii="Times New Roman" w:hAnsi="Times New Roman" w:cs="Times New Roman"/>
            <w:sz w:val="22"/>
          </w:rPr>
          <w:delText>micro-eukaryot</w:delText>
        </w:r>
      </w:del>
      <w:ins w:id="1117" w:author="nick ting" w:date="2021-09-24T18:05:00Z">
        <w:del w:id="1118" w:author="LIN, Yufeng" w:date="2021-09-28T13:00:00Z">
          <w:r w:rsidR="001F5D5D" w:rsidDel="004314C2">
            <w:rPr>
              <w:rFonts w:ascii="Times New Roman" w:hAnsi="Times New Roman" w:cs="Times New Roman"/>
              <w:sz w:val="22"/>
            </w:rPr>
            <w:delText>ic</w:delText>
          </w:r>
        </w:del>
      </w:ins>
      <w:ins w:id="1119" w:author="LIN, Yufeng" w:date="2021-09-28T13:00:00Z">
        <w:r w:rsidR="004314C2">
          <w:rPr>
            <w:rFonts w:ascii="Times New Roman" w:hAnsi="Times New Roman" w:cs="Times New Roman"/>
            <w:sz w:val="22"/>
          </w:rPr>
          <w:t>fungal</w:t>
        </w:r>
      </w:ins>
      <w:ins w:id="1120" w:author="nick ting" w:date="2021-09-24T18:05:00Z">
        <w:r w:rsidR="001F5D5D">
          <w:rPr>
            <w:rFonts w:ascii="Times New Roman" w:hAnsi="Times New Roman" w:cs="Times New Roman"/>
            <w:sz w:val="22"/>
          </w:rPr>
          <w:t xml:space="preserve"> composition</w:t>
        </w:r>
      </w:ins>
      <w:del w:id="1121" w:author="nick ting" w:date="2021-09-24T18:05:00Z">
        <w:r w:rsidR="00FA35F2" w:rsidRPr="00790445" w:rsidDel="001F5D5D">
          <w:rPr>
            <w:rFonts w:ascii="Times New Roman" w:hAnsi="Times New Roman" w:cs="Times New Roman"/>
            <w:sz w:val="22"/>
          </w:rPr>
          <w:delText>es</w:delText>
        </w:r>
      </w:del>
      <w:r w:rsidRPr="00790445">
        <w:rPr>
          <w:rFonts w:ascii="Times New Roman" w:hAnsi="Times New Roman" w:cs="Times New Roman"/>
          <w:sz w:val="22"/>
        </w:rPr>
        <w:t xml:space="preserve"> </w:t>
      </w:r>
      <w:del w:id="1122" w:author="nick ting" w:date="2021-09-24T18:21:00Z">
        <w:r w:rsidRPr="00790445" w:rsidDel="007A072D">
          <w:rPr>
            <w:rFonts w:ascii="Times New Roman" w:hAnsi="Times New Roman" w:cs="Times New Roman"/>
            <w:sz w:val="22"/>
          </w:rPr>
          <w:delText>is not as apparent as</w:delText>
        </w:r>
      </w:del>
      <w:ins w:id="1123" w:author="nick ting" w:date="2021-09-24T18:21:00Z">
        <w:r w:rsidR="007A072D">
          <w:rPr>
            <w:rFonts w:ascii="Times New Roman" w:hAnsi="Times New Roman" w:cs="Times New Roman"/>
            <w:sz w:val="22"/>
          </w:rPr>
          <w:t>as compared to</w:t>
        </w:r>
      </w:ins>
      <w:ins w:id="1124" w:author="nick ting" w:date="2021-09-24T18:22:00Z">
        <w:r w:rsidR="007A072D">
          <w:rPr>
            <w:rFonts w:ascii="Times New Roman" w:hAnsi="Times New Roman" w:cs="Times New Roman"/>
            <w:sz w:val="22"/>
          </w:rPr>
          <w:t xml:space="preserve"> the</w:t>
        </w:r>
      </w:ins>
      <w:r w:rsidRPr="00790445">
        <w:rPr>
          <w:rFonts w:ascii="Times New Roman" w:hAnsi="Times New Roman" w:cs="Times New Roman"/>
          <w:sz w:val="22"/>
        </w:rPr>
        <w:t xml:space="preserve"> </w:t>
      </w:r>
      <w:ins w:id="1125" w:author="nick ting" w:date="2021-09-24T18:05:00Z">
        <w:r w:rsidR="001F5D5D">
          <w:rPr>
            <w:rFonts w:ascii="Times New Roman" w:hAnsi="Times New Roman" w:cs="Times New Roman"/>
            <w:sz w:val="22"/>
          </w:rPr>
          <w:t>bacterial composition in CRC</w:t>
        </w:r>
      </w:ins>
      <w:ins w:id="1126" w:author="nick ting" w:date="2021-09-24T18:22:00Z">
        <w:r w:rsidR="007A072D">
          <w:rPr>
            <w:rFonts w:ascii="Times New Roman" w:hAnsi="Times New Roman" w:cs="Times New Roman"/>
            <w:sz w:val="22"/>
          </w:rPr>
          <w:t xml:space="preserve"> as well as the</w:t>
        </w:r>
      </w:ins>
      <w:del w:id="1127" w:author="nick ting" w:date="2021-09-24T18:05:00Z">
        <w:r w:rsidRPr="00790445" w:rsidDel="001F5D5D">
          <w:rPr>
            <w:rFonts w:ascii="Times New Roman" w:hAnsi="Times New Roman" w:cs="Times New Roman"/>
            <w:sz w:val="22"/>
          </w:rPr>
          <w:delText>in bacteria level</w:delText>
        </w:r>
      </w:del>
      <w:del w:id="1128" w:author="nick ting" w:date="2021-09-24T18:22:00Z">
        <w:r w:rsidRPr="00790445" w:rsidDel="007A072D">
          <w:rPr>
            <w:rFonts w:ascii="Times New Roman" w:hAnsi="Times New Roman" w:cs="Times New Roman"/>
            <w:sz w:val="22"/>
          </w:rPr>
          <w:delText xml:space="preserve">, </w:delText>
        </w:r>
      </w:del>
      <w:del w:id="1129" w:author="nick ting" w:date="2021-09-24T18:07:00Z">
        <w:r w:rsidRPr="00790445" w:rsidDel="001F5D5D">
          <w:rPr>
            <w:rFonts w:ascii="Times New Roman" w:hAnsi="Times New Roman" w:cs="Times New Roman"/>
            <w:sz w:val="22"/>
          </w:rPr>
          <w:delText>it still offered some difference in CRC compared with healthy control.</w:delText>
        </w:r>
      </w:del>
      <w:del w:id="1130" w:author="nick ting" w:date="2021-09-24T18:22:00Z">
        <w:r w:rsidRPr="00790445" w:rsidDel="007A072D">
          <w:rPr>
            <w:rFonts w:ascii="Times New Roman" w:hAnsi="Times New Roman" w:cs="Times New Roman"/>
            <w:sz w:val="22"/>
          </w:rPr>
          <w:delText xml:space="preserve"> Although there was</w:delText>
        </w:r>
      </w:del>
      <w:r w:rsidRPr="00790445">
        <w:rPr>
          <w:rFonts w:ascii="Times New Roman" w:hAnsi="Times New Roman" w:cs="Times New Roman"/>
          <w:sz w:val="22"/>
        </w:rPr>
        <w:t xml:space="preserve"> heterogeneity in different cohorts, </w:t>
      </w:r>
      <w:ins w:id="1131" w:author="nick ting" w:date="2021-09-24T18:23:00Z">
        <w:r w:rsidR="007A072D">
          <w:rPr>
            <w:rFonts w:ascii="Times New Roman" w:hAnsi="Times New Roman" w:cs="Times New Roman"/>
            <w:sz w:val="22"/>
          </w:rPr>
          <w:t xml:space="preserve">we could </w:t>
        </w:r>
      </w:ins>
      <w:del w:id="1132" w:author="nick ting" w:date="2021-09-24T18:23:00Z">
        <w:r w:rsidRPr="00790445" w:rsidDel="007A072D">
          <w:rPr>
            <w:rFonts w:ascii="Times New Roman" w:hAnsi="Times New Roman" w:cs="Times New Roman"/>
            <w:sz w:val="22"/>
          </w:rPr>
          <w:delText>overal</w:delText>
        </w:r>
      </w:del>
      <w:ins w:id="1133" w:author="nick ting" w:date="2021-09-24T18:23:00Z">
        <w:r w:rsidR="007A072D">
          <w:rPr>
            <w:rFonts w:ascii="Times New Roman" w:hAnsi="Times New Roman" w:cs="Times New Roman"/>
            <w:sz w:val="22"/>
          </w:rPr>
          <w:t>still observe remarkable differences in</w:t>
        </w:r>
      </w:ins>
      <w:del w:id="1134" w:author="nick ting" w:date="2021-09-24T18:23:00Z">
        <w:r w:rsidRPr="00790445" w:rsidDel="007A072D">
          <w:rPr>
            <w:rFonts w:ascii="Times New Roman" w:hAnsi="Times New Roman" w:cs="Times New Roman"/>
            <w:sz w:val="22"/>
          </w:rPr>
          <w:delText>l,</w:delText>
        </w:r>
      </w:del>
      <w:r w:rsidRPr="00790445">
        <w:rPr>
          <w:rFonts w:ascii="Times New Roman" w:hAnsi="Times New Roman" w:cs="Times New Roman"/>
          <w:sz w:val="22"/>
        </w:rPr>
        <w:t xml:space="preserve"> both </w:t>
      </w:r>
      <w:del w:id="1135" w:author="LIN, Yufeng" w:date="2021-09-28T13:07:00Z">
        <w:r w:rsidR="00FA35F2" w:rsidRPr="00790445" w:rsidDel="004314C2">
          <w:rPr>
            <w:rFonts w:ascii="Times New Roman" w:hAnsi="Times New Roman" w:cs="Times New Roman"/>
            <w:sz w:val="22"/>
          </w:rPr>
          <w:delText>micro-eukaryotes</w:delText>
        </w:r>
      </w:del>
      <w:ins w:id="1136" w:author="LIN, Yufeng" w:date="2021-09-28T13:07:00Z">
        <w:r w:rsidR="004314C2">
          <w:rPr>
            <w:rFonts w:ascii="Times New Roman" w:hAnsi="Times New Roman" w:cs="Times New Roman"/>
            <w:sz w:val="22"/>
          </w:rPr>
          <w:t>fungi</w:t>
        </w:r>
      </w:ins>
      <w:r w:rsidRPr="00790445">
        <w:rPr>
          <w:rFonts w:ascii="Times New Roman" w:hAnsi="Times New Roman" w:cs="Times New Roman"/>
          <w:sz w:val="22"/>
        </w:rPr>
        <w:t xml:space="preserve"> phyla composition and alpha diversity</w:t>
      </w:r>
      <w:del w:id="1137" w:author="nick ting" w:date="2021-09-24T18:23:00Z">
        <w:r w:rsidRPr="00790445" w:rsidDel="007A072D">
          <w:rPr>
            <w:rFonts w:ascii="Times New Roman" w:hAnsi="Times New Roman" w:cs="Times New Roman"/>
            <w:sz w:val="22"/>
          </w:rPr>
          <w:delText xml:space="preserve"> were significant differences</w:delText>
        </w:r>
      </w:del>
      <w:r w:rsidRPr="00790445">
        <w:rPr>
          <w:rFonts w:ascii="Times New Roman" w:hAnsi="Times New Roman" w:cs="Times New Roman"/>
          <w:sz w:val="22"/>
        </w:rPr>
        <w:t xml:space="preserve"> in the CRC group </w:t>
      </w:r>
      <w:del w:id="1138" w:author="nick ting" w:date="2021-09-24T18:23:00Z">
        <w:r w:rsidRPr="00790445" w:rsidDel="007A072D">
          <w:rPr>
            <w:rFonts w:ascii="Times New Roman" w:hAnsi="Times New Roman" w:cs="Times New Roman"/>
            <w:sz w:val="22"/>
          </w:rPr>
          <w:delText>compared with the healthy control</w:delText>
        </w:r>
      </w:del>
      <w:ins w:id="1139" w:author="nick ting" w:date="2021-09-24T18:23:00Z">
        <w:r w:rsidR="007A072D">
          <w:rPr>
            <w:rFonts w:ascii="Times New Roman" w:hAnsi="Times New Roman" w:cs="Times New Roman"/>
            <w:sz w:val="22"/>
          </w:rPr>
          <w:t>which are not negligible</w:t>
        </w:r>
      </w:ins>
      <w:r w:rsidRPr="00790445">
        <w:rPr>
          <w:rFonts w:ascii="Times New Roman" w:hAnsi="Times New Roman" w:cs="Times New Roman"/>
          <w:sz w:val="22"/>
        </w:rPr>
        <w:t>.</w:t>
      </w:r>
    </w:p>
    <w:p w14:paraId="128981FB" w14:textId="2C8B18AA" w:rsidR="00D9531B" w:rsidRPr="00790445" w:rsidRDefault="00D9531B" w:rsidP="00B84FC5">
      <w:pPr>
        <w:pStyle w:val="title20825"/>
      </w:pPr>
      <w:commentRangeStart w:id="1140"/>
      <w:del w:id="1141" w:author="nick ting" w:date="2021-09-27T13:52:00Z">
        <w:r w:rsidRPr="00790445" w:rsidDel="00D93222">
          <w:lastRenderedPageBreak/>
          <w:delText>Seventy-four</w:delText>
        </w:r>
      </w:del>
      <w:ins w:id="1142" w:author="nick ting" w:date="2021-09-27T13:52:00Z">
        <w:r w:rsidR="00D93222">
          <w:t>Identification of</w:t>
        </w:r>
      </w:ins>
      <w:r w:rsidRPr="00790445">
        <w:t xml:space="preserve"> </w:t>
      </w:r>
      <w:del w:id="1143" w:author="LIN, Yufeng" w:date="2021-09-28T13:00:00Z">
        <w:r w:rsidR="00FA35F2" w:rsidRPr="00790445" w:rsidDel="004314C2">
          <w:delText>micro-eukaryotic</w:delText>
        </w:r>
      </w:del>
      <w:ins w:id="1144" w:author="LIN, Yufeng" w:date="2021-09-28T13:00:00Z">
        <w:r w:rsidR="004314C2">
          <w:t>fungal</w:t>
        </w:r>
      </w:ins>
      <w:r w:rsidRPr="00790445">
        <w:t xml:space="preserve"> species </w:t>
      </w:r>
      <w:del w:id="1145" w:author="nick ting" w:date="2021-09-27T13:52:00Z">
        <w:r w:rsidRPr="00790445" w:rsidDel="00D93222">
          <w:delText xml:space="preserve">were </w:delText>
        </w:r>
      </w:del>
      <w:r w:rsidRPr="00790445">
        <w:t xml:space="preserve">associated with CRC </w:t>
      </w:r>
      <w:del w:id="1146" w:author="nick ting" w:date="2021-09-27T13:52:00Z">
        <w:r w:rsidRPr="00790445" w:rsidDel="00D93222">
          <w:delText xml:space="preserve">through </w:delText>
        </w:r>
      </w:del>
      <w:ins w:id="1147" w:author="nick ting" w:date="2021-09-27T13:52:00Z">
        <w:r w:rsidR="00D93222">
          <w:t>by</w:t>
        </w:r>
        <w:r w:rsidR="00D93222" w:rsidRPr="00790445">
          <w:t xml:space="preserve"> </w:t>
        </w:r>
      </w:ins>
      <w:r w:rsidRPr="00790445">
        <w:t>univariate meta-analysis</w:t>
      </w:r>
      <w:commentRangeEnd w:id="1140"/>
      <w:r w:rsidR="00FA2A1F">
        <w:rPr>
          <w:rStyle w:val="CommentReference"/>
          <w:rFonts w:asciiTheme="minorHAnsi" w:eastAsiaTheme="minorEastAsia" w:hAnsiTheme="minorHAnsi" w:cstheme="minorBidi"/>
          <w:b w:val="0"/>
          <w:color w:val="auto"/>
          <w:u w:val="none"/>
        </w:rPr>
        <w:commentReference w:id="1140"/>
      </w:r>
    </w:p>
    <w:p w14:paraId="0A449F0B" w14:textId="4F72D302" w:rsidR="00BA3DCF" w:rsidDel="00D46E76" w:rsidRDefault="00D9531B" w:rsidP="00790445">
      <w:pPr>
        <w:widowControl/>
        <w:rPr>
          <w:del w:id="1148" w:author="LIN, Yufeng" w:date="2021-09-30T19:15:00Z"/>
          <w:rFonts w:ascii="Times New Roman" w:hAnsi="Times New Roman" w:cs="Times New Roman"/>
          <w:sz w:val="22"/>
        </w:rPr>
      </w:pPr>
      <w:del w:id="1149" w:author="LIN, Yufeng" w:date="2021-09-24T15:01:00Z">
        <w:r w:rsidRPr="0030142C" w:rsidDel="00CA3711">
          <w:rPr>
            <w:rFonts w:ascii="Times New Roman" w:hAnsi="Times New Roman" w:cs="Times New Roman"/>
            <w:sz w:val="22"/>
            <w:highlight w:val="yellow"/>
            <w:rPrChange w:id="1150" w:author="LIN, Yufeng" w:date="2021-09-24T14:22:00Z">
              <w:rPr>
                <w:rFonts w:ascii="Times New Roman" w:hAnsi="Times New Roman" w:cs="Times New Roman"/>
                <w:sz w:val="22"/>
              </w:rPr>
            </w:rPrChange>
          </w:rPr>
          <w:delText xml:space="preserve">As previously described, the factor </w:delText>
        </w:r>
        <w:r w:rsidR="000D0043" w:rsidRPr="0030142C" w:rsidDel="00CA3711">
          <w:rPr>
            <w:rFonts w:ascii="Times New Roman" w:hAnsi="Times New Roman" w:cs="Times New Roman"/>
            <w:sz w:val="22"/>
            <w:highlight w:val="yellow"/>
            <w:rPrChange w:id="1151" w:author="LIN, Yufeng" w:date="2021-09-24T14:22:00Z">
              <w:rPr>
                <w:rFonts w:ascii="Times New Roman" w:hAnsi="Times New Roman" w:cs="Times New Roman"/>
                <w:sz w:val="22"/>
              </w:rPr>
            </w:rPrChange>
          </w:rPr>
          <w:delText>'</w:delText>
        </w:r>
        <w:r w:rsidRPr="0030142C" w:rsidDel="00CA3711">
          <w:rPr>
            <w:rFonts w:ascii="Times New Roman" w:hAnsi="Times New Roman" w:cs="Times New Roman"/>
            <w:sz w:val="22"/>
            <w:highlight w:val="yellow"/>
            <w:rPrChange w:id="1152" w:author="LIN, Yufeng" w:date="2021-09-24T14:22:00Z">
              <w:rPr>
                <w:rFonts w:ascii="Times New Roman" w:hAnsi="Times New Roman" w:cs="Times New Roman"/>
                <w:sz w:val="22"/>
              </w:rPr>
            </w:rPrChange>
          </w:rPr>
          <w:delText>cohort</w:delText>
        </w:r>
        <w:r w:rsidR="000D0043" w:rsidRPr="0030142C" w:rsidDel="00CA3711">
          <w:rPr>
            <w:rFonts w:ascii="Times New Roman" w:hAnsi="Times New Roman" w:cs="Times New Roman"/>
            <w:sz w:val="22"/>
            <w:highlight w:val="yellow"/>
            <w:rPrChange w:id="1153" w:author="LIN, Yufeng" w:date="2021-09-24T14:22:00Z">
              <w:rPr>
                <w:rFonts w:ascii="Times New Roman" w:hAnsi="Times New Roman" w:cs="Times New Roman"/>
                <w:sz w:val="22"/>
              </w:rPr>
            </w:rPrChange>
          </w:rPr>
          <w:delText>'</w:delText>
        </w:r>
        <w:r w:rsidRPr="0030142C" w:rsidDel="00CA3711">
          <w:rPr>
            <w:rFonts w:ascii="Times New Roman" w:hAnsi="Times New Roman" w:cs="Times New Roman"/>
            <w:sz w:val="22"/>
            <w:highlight w:val="yellow"/>
            <w:rPrChange w:id="1154" w:author="LIN, Yufeng" w:date="2021-09-24T14:22:00Z">
              <w:rPr>
                <w:rFonts w:ascii="Times New Roman" w:hAnsi="Times New Roman" w:cs="Times New Roman"/>
                <w:sz w:val="22"/>
              </w:rPr>
            </w:rPrChange>
          </w:rPr>
          <w:delText xml:space="preserve"> has a predominant effect on species composition because of the different DNA extraction protocols, various races, etc. An analysis of microbial alpha diversity and beta diversity also revealed that cohort heterogeneity has a more significant effect on overall microbiome composition than CRC in our data (see </w:delText>
        </w:r>
        <w:commentRangeStart w:id="1155"/>
        <w:r w:rsidRPr="0030142C" w:rsidDel="00CA3711">
          <w:rPr>
            <w:rFonts w:ascii="Times New Roman" w:hAnsi="Times New Roman" w:cs="Times New Roman"/>
            <w:sz w:val="22"/>
            <w:highlight w:val="yellow"/>
            <w:rPrChange w:id="1156" w:author="LIN, Yufeng" w:date="2021-09-24T14:22:00Z">
              <w:rPr>
                <w:rFonts w:ascii="Times New Roman" w:hAnsi="Times New Roman" w:cs="Times New Roman"/>
                <w:sz w:val="22"/>
              </w:rPr>
            </w:rPrChange>
          </w:rPr>
          <w:delText>supplementary figure 3</w:delText>
        </w:r>
        <w:commentRangeEnd w:id="1155"/>
        <w:r w:rsidRPr="0030142C" w:rsidDel="00CA3711">
          <w:rPr>
            <w:rStyle w:val="CommentReference"/>
            <w:rFonts w:ascii="Times New Roman" w:hAnsi="Times New Roman" w:cs="Times New Roman"/>
            <w:sz w:val="22"/>
            <w:szCs w:val="22"/>
            <w:highlight w:val="yellow"/>
            <w:rPrChange w:id="1157" w:author="LIN, Yufeng" w:date="2021-09-24T14:22:00Z">
              <w:rPr>
                <w:rStyle w:val="CommentReference"/>
                <w:rFonts w:ascii="Times New Roman" w:hAnsi="Times New Roman" w:cs="Times New Roman"/>
                <w:sz w:val="22"/>
                <w:szCs w:val="22"/>
              </w:rPr>
            </w:rPrChange>
          </w:rPr>
          <w:commentReference w:id="1155"/>
        </w:r>
        <w:r w:rsidRPr="0030142C" w:rsidDel="00CA3711">
          <w:rPr>
            <w:rFonts w:ascii="Times New Roman" w:hAnsi="Times New Roman" w:cs="Times New Roman"/>
            <w:sz w:val="22"/>
            <w:highlight w:val="yellow"/>
            <w:rPrChange w:id="1158" w:author="LIN, Yufeng" w:date="2021-09-24T14:22:00Z">
              <w:rPr>
                <w:rFonts w:ascii="Times New Roman" w:hAnsi="Times New Roman" w:cs="Times New Roman"/>
                <w:sz w:val="22"/>
              </w:rPr>
            </w:rPrChange>
          </w:rPr>
          <w:delText xml:space="preserve"> and </w:delText>
        </w:r>
        <w:commentRangeStart w:id="1159"/>
        <w:r w:rsidRPr="0030142C" w:rsidDel="00CA3711">
          <w:rPr>
            <w:rFonts w:ascii="Times New Roman" w:hAnsi="Times New Roman" w:cs="Times New Roman"/>
            <w:sz w:val="22"/>
            <w:highlight w:val="yellow"/>
            <w:rPrChange w:id="1160" w:author="LIN, Yufeng" w:date="2021-09-24T14:22:00Z">
              <w:rPr>
                <w:rFonts w:ascii="Times New Roman" w:hAnsi="Times New Roman" w:cs="Times New Roman"/>
                <w:sz w:val="22"/>
              </w:rPr>
            </w:rPrChange>
          </w:rPr>
          <w:delText>supplementary figure 4</w:delText>
        </w:r>
        <w:commentRangeEnd w:id="1159"/>
        <w:r w:rsidRPr="0030142C" w:rsidDel="00CA3711">
          <w:rPr>
            <w:rStyle w:val="CommentReference"/>
            <w:rFonts w:ascii="Times New Roman" w:hAnsi="Times New Roman" w:cs="Times New Roman"/>
            <w:sz w:val="22"/>
            <w:szCs w:val="22"/>
            <w:highlight w:val="yellow"/>
            <w:rPrChange w:id="1161" w:author="LIN, Yufeng" w:date="2021-09-24T14:22:00Z">
              <w:rPr>
                <w:rStyle w:val="CommentReference"/>
                <w:rFonts w:ascii="Times New Roman" w:hAnsi="Times New Roman" w:cs="Times New Roman"/>
                <w:sz w:val="22"/>
                <w:szCs w:val="22"/>
              </w:rPr>
            </w:rPrChange>
          </w:rPr>
          <w:commentReference w:id="1159"/>
        </w:r>
        <w:r w:rsidRPr="0030142C" w:rsidDel="00CA3711">
          <w:rPr>
            <w:rFonts w:ascii="Times New Roman" w:hAnsi="Times New Roman" w:cs="Times New Roman"/>
            <w:sz w:val="22"/>
            <w:highlight w:val="yellow"/>
            <w:rPrChange w:id="1162" w:author="LIN, Yufeng" w:date="2021-09-24T14:22:00Z">
              <w:rPr>
                <w:rFonts w:ascii="Times New Roman" w:hAnsi="Times New Roman" w:cs="Times New Roman"/>
                <w:sz w:val="22"/>
              </w:rPr>
            </w:rPrChange>
          </w:rPr>
          <w:delText>). We normalized the data through the median for each species in different cohorts and accessed the relative median abundance (see Methods). It could reduce the impact of various studies and enhance the influence of other factors.</w:delText>
        </w:r>
        <w:r w:rsidRPr="00790445" w:rsidDel="00CA3711">
          <w:rPr>
            <w:rFonts w:ascii="Times New Roman" w:hAnsi="Times New Roman" w:cs="Times New Roman"/>
            <w:sz w:val="22"/>
          </w:rPr>
          <w:delText xml:space="preserve"> </w:delText>
        </w:r>
      </w:del>
      <w:r w:rsidRPr="00790445">
        <w:rPr>
          <w:rFonts w:ascii="Times New Roman" w:hAnsi="Times New Roman" w:cs="Times New Roman"/>
          <w:sz w:val="22"/>
        </w:rPr>
        <w:t>We</w:t>
      </w:r>
      <w:ins w:id="1163" w:author="nick ting" w:date="2021-09-26T23:29:00Z">
        <w:r w:rsidR="002276BF">
          <w:rPr>
            <w:rFonts w:ascii="Times New Roman" w:hAnsi="Times New Roman" w:cs="Times New Roman"/>
            <w:sz w:val="22"/>
          </w:rPr>
          <w:t xml:space="preserve"> next</w:t>
        </w:r>
      </w:ins>
      <w:ins w:id="1164" w:author="nick ting" w:date="2021-09-26T23:30:00Z">
        <w:r w:rsidR="002276BF">
          <w:rPr>
            <w:rFonts w:ascii="Times New Roman" w:hAnsi="Times New Roman" w:cs="Times New Roman"/>
            <w:sz w:val="22"/>
          </w:rPr>
          <w:t xml:space="preserve"> searched for the</w:t>
        </w:r>
      </w:ins>
      <w:ins w:id="1165" w:author="nick ting" w:date="2021-09-27T13:17:00Z">
        <w:r w:rsidR="00DD671B">
          <w:rPr>
            <w:rFonts w:ascii="Times New Roman" w:hAnsi="Times New Roman" w:cs="Times New Roman"/>
            <w:sz w:val="22"/>
          </w:rPr>
          <w:t xml:space="preserve"> potential enteric </w:t>
        </w:r>
        <w:del w:id="1166" w:author="LIN, Yufeng" w:date="2021-09-28T13:00:00Z">
          <w:r w:rsidR="00DD671B" w:rsidDel="004314C2">
            <w:rPr>
              <w:rFonts w:ascii="Times New Roman" w:hAnsi="Times New Roman" w:cs="Times New Roman"/>
              <w:sz w:val="22"/>
            </w:rPr>
            <w:delText>micro-eukaryotic</w:delText>
          </w:r>
        </w:del>
      </w:ins>
      <w:ins w:id="1167" w:author="LIN, Yufeng" w:date="2021-09-28T13:00:00Z">
        <w:r w:rsidR="004314C2">
          <w:rPr>
            <w:rFonts w:ascii="Times New Roman" w:hAnsi="Times New Roman" w:cs="Times New Roman"/>
            <w:sz w:val="22"/>
          </w:rPr>
          <w:t>fungal</w:t>
        </w:r>
      </w:ins>
      <w:ins w:id="1168" w:author="nick ting" w:date="2021-09-27T13:17:00Z">
        <w:r w:rsidR="00DD671B">
          <w:rPr>
            <w:rFonts w:ascii="Times New Roman" w:hAnsi="Times New Roman" w:cs="Times New Roman"/>
            <w:sz w:val="22"/>
          </w:rPr>
          <w:t xml:space="preserve"> shifts in CRC patients</w:t>
        </w:r>
      </w:ins>
      <w:ins w:id="1169" w:author="nick ting" w:date="2021-09-27T14:02:00Z">
        <w:r w:rsidR="00FA2A1F">
          <w:rPr>
            <w:rFonts w:ascii="Times New Roman" w:hAnsi="Times New Roman" w:cs="Times New Roman"/>
            <w:sz w:val="22"/>
          </w:rPr>
          <w:t xml:space="preserve"> as</w:t>
        </w:r>
      </w:ins>
      <w:ins w:id="1170" w:author="nick ting" w:date="2021-09-26T23:30:00Z">
        <w:r w:rsidR="002276BF">
          <w:rPr>
            <w:rFonts w:ascii="Times New Roman" w:hAnsi="Times New Roman" w:cs="Times New Roman"/>
            <w:sz w:val="22"/>
          </w:rPr>
          <w:t xml:space="preserve"> </w:t>
        </w:r>
      </w:ins>
      <w:ins w:id="1171" w:author="nick ting" w:date="2021-09-27T13:17:00Z">
        <w:r w:rsidR="00DD671B">
          <w:rPr>
            <w:rFonts w:ascii="Times New Roman" w:hAnsi="Times New Roman" w:cs="Times New Roman"/>
            <w:sz w:val="22"/>
          </w:rPr>
          <w:t>compared to</w:t>
        </w:r>
      </w:ins>
      <w:ins w:id="1172" w:author="nick ting" w:date="2021-09-26T23:31:00Z">
        <w:r w:rsidR="002276BF">
          <w:rPr>
            <w:rFonts w:ascii="Times New Roman" w:hAnsi="Times New Roman" w:cs="Times New Roman"/>
            <w:sz w:val="22"/>
          </w:rPr>
          <w:t xml:space="preserve"> heathy individuals.</w:t>
        </w:r>
      </w:ins>
      <w:r w:rsidRPr="00790445">
        <w:rPr>
          <w:rFonts w:ascii="Times New Roman" w:hAnsi="Times New Roman" w:cs="Times New Roman"/>
          <w:sz w:val="22"/>
        </w:rPr>
        <w:t xml:space="preserve"> </w:t>
      </w:r>
      <w:del w:id="1173" w:author="nick ting" w:date="2021-09-26T23:31:00Z">
        <w:r w:rsidRPr="00790445" w:rsidDel="002276BF">
          <w:rPr>
            <w:rFonts w:ascii="Times New Roman" w:hAnsi="Times New Roman" w:cs="Times New Roman"/>
            <w:sz w:val="22"/>
          </w:rPr>
          <w:delText xml:space="preserve">filtered the </w:delText>
        </w:r>
      </w:del>
      <w:del w:id="1174" w:author="nick ting" w:date="2021-09-24T18:33:00Z">
        <w:r w:rsidRPr="00790445" w:rsidDel="00930CB9">
          <w:rPr>
            <w:rFonts w:ascii="Times New Roman" w:hAnsi="Times New Roman" w:cs="Times New Roman"/>
            <w:sz w:val="22"/>
          </w:rPr>
          <w:delText xml:space="preserve">rarefied </w:delText>
        </w:r>
      </w:del>
      <w:ins w:id="1175" w:author="nick ting" w:date="2021-09-27T13:10:00Z">
        <w:r w:rsidR="00DD671B">
          <w:rPr>
            <w:rFonts w:ascii="Times New Roman" w:hAnsi="Times New Roman" w:cs="Times New Roman"/>
            <w:sz w:val="22"/>
          </w:rPr>
          <w:t>After filtering l</w:t>
        </w:r>
      </w:ins>
      <w:ins w:id="1176" w:author="nick ting" w:date="2021-09-24T18:33:00Z">
        <w:r w:rsidR="00930CB9">
          <w:rPr>
            <w:rFonts w:ascii="Times New Roman" w:hAnsi="Times New Roman" w:cs="Times New Roman"/>
            <w:sz w:val="22"/>
          </w:rPr>
          <w:t>ow abundant (&lt; 0.1%)</w:t>
        </w:r>
        <w:r w:rsidR="00930CB9" w:rsidRPr="00790445">
          <w:rPr>
            <w:rFonts w:ascii="Times New Roman" w:hAnsi="Times New Roman" w:cs="Times New Roman"/>
            <w:sz w:val="22"/>
          </w:rPr>
          <w:t xml:space="preserve"> </w:t>
        </w:r>
      </w:ins>
      <w:del w:id="1177" w:author="LIN, Yufeng" w:date="2021-09-28T13:07:00Z">
        <w:r w:rsidR="00FA35F2" w:rsidRPr="00790445" w:rsidDel="004314C2">
          <w:rPr>
            <w:rFonts w:ascii="Times New Roman" w:hAnsi="Times New Roman" w:cs="Times New Roman"/>
            <w:sz w:val="22"/>
          </w:rPr>
          <w:delText>micro-eukaryotes</w:delText>
        </w:r>
      </w:del>
      <w:ins w:id="1178" w:author="LIN, Yufeng" w:date="2021-09-28T13:07:00Z">
        <w:r w:rsidR="004314C2">
          <w:rPr>
            <w:rFonts w:ascii="Times New Roman" w:hAnsi="Times New Roman" w:cs="Times New Roman"/>
            <w:sz w:val="22"/>
          </w:rPr>
          <w:t>fungi</w:t>
        </w:r>
      </w:ins>
      <w:ins w:id="1179" w:author="nick ting" w:date="2021-09-27T13:13:00Z">
        <w:r w:rsidR="00DD671B">
          <w:rPr>
            <w:rFonts w:ascii="Times New Roman" w:hAnsi="Times New Roman" w:cs="Times New Roman"/>
            <w:sz w:val="22"/>
          </w:rPr>
          <w:t xml:space="preserve"> </w:t>
        </w:r>
      </w:ins>
      <w:ins w:id="1180" w:author="nick ting" w:date="2021-09-24T18:42:00Z">
        <w:r w:rsidR="00683CAF">
          <w:rPr>
            <w:rFonts w:ascii="Times New Roman" w:hAnsi="Times New Roman" w:cs="Times New Roman"/>
            <w:sz w:val="22"/>
          </w:rPr>
          <w:t>from the 592 aligned species</w:t>
        </w:r>
      </w:ins>
      <w:ins w:id="1181" w:author="nick ting" w:date="2021-09-27T13:13:00Z">
        <w:r w:rsidR="00DD671B">
          <w:rPr>
            <w:rFonts w:ascii="Times New Roman" w:hAnsi="Times New Roman" w:cs="Times New Roman"/>
            <w:sz w:val="22"/>
          </w:rPr>
          <w:t>,</w:t>
        </w:r>
      </w:ins>
      <w:r w:rsidRPr="00790445">
        <w:rPr>
          <w:rFonts w:ascii="Times New Roman" w:hAnsi="Times New Roman" w:cs="Times New Roman"/>
          <w:sz w:val="22"/>
        </w:rPr>
        <w:t xml:space="preserve"> </w:t>
      </w:r>
      <w:del w:id="1182" w:author="LIN, Yufeng" w:date="2021-09-24T15:01:00Z">
        <w:r w:rsidRPr="00790445" w:rsidDel="00CA3711">
          <w:rPr>
            <w:rFonts w:ascii="Times New Roman" w:hAnsi="Times New Roman" w:cs="Times New Roman"/>
            <w:sz w:val="22"/>
          </w:rPr>
          <w:delText>(relative abundance &lt; 0.1% of all the microeukaryote)</w:delText>
        </w:r>
      </w:del>
      <w:del w:id="1183" w:author="nick ting" w:date="2021-09-27T13:13:00Z">
        <w:r w:rsidRPr="00790445" w:rsidDel="00DD671B">
          <w:rPr>
            <w:rFonts w:ascii="Times New Roman" w:hAnsi="Times New Roman" w:cs="Times New Roman"/>
            <w:sz w:val="22"/>
          </w:rPr>
          <w:delText xml:space="preserve"> and </w:delText>
        </w:r>
      </w:del>
      <w:del w:id="1184" w:author="nick ting" w:date="2021-09-24T18:42:00Z">
        <w:r w:rsidRPr="00790445" w:rsidDel="00683CAF">
          <w:rPr>
            <w:rFonts w:ascii="Times New Roman" w:hAnsi="Times New Roman" w:cs="Times New Roman"/>
            <w:sz w:val="22"/>
          </w:rPr>
          <w:delText xml:space="preserve">accessed </w:delText>
        </w:r>
      </w:del>
      <w:r w:rsidRPr="00790445">
        <w:rPr>
          <w:rFonts w:ascii="Times New Roman" w:hAnsi="Times New Roman" w:cs="Times New Roman"/>
          <w:sz w:val="22"/>
        </w:rPr>
        <w:t xml:space="preserve">296 </w:t>
      </w:r>
      <w:del w:id="1185" w:author="nick ting" w:date="2021-09-24T18:42:00Z">
        <w:r w:rsidRPr="00790445" w:rsidDel="00683CAF">
          <w:rPr>
            <w:rFonts w:ascii="Times New Roman" w:hAnsi="Times New Roman" w:cs="Times New Roman"/>
            <w:sz w:val="22"/>
          </w:rPr>
          <w:delText xml:space="preserve">features </w:delText>
        </w:r>
      </w:del>
      <w:ins w:id="1186" w:author="nick ting" w:date="2021-09-24T18:42:00Z">
        <w:r w:rsidR="00683CAF">
          <w:rPr>
            <w:rFonts w:ascii="Times New Roman" w:hAnsi="Times New Roman" w:cs="Times New Roman"/>
            <w:sz w:val="22"/>
          </w:rPr>
          <w:t>species</w:t>
        </w:r>
      </w:ins>
      <w:ins w:id="1187" w:author="nick ting" w:date="2021-09-26T23:31:00Z">
        <w:r w:rsidR="002276BF">
          <w:rPr>
            <w:rFonts w:ascii="Times New Roman" w:hAnsi="Times New Roman" w:cs="Times New Roman"/>
            <w:sz w:val="22"/>
          </w:rPr>
          <w:t xml:space="preserve"> were obtained</w:t>
        </w:r>
      </w:ins>
      <w:ins w:id="1188" w:author="nick ting" w:date="2021-09-24T18:42:00Z">
        <w:r w:rsidR="00683CAF" w:rsidRPr="00790445">
          <w:rPr>
            <w:rFonts w:ascii="Times New Roman" w:hAnsi="Times New Roman" w:cs="Times New Roman"/>
            <w:sz w:val="22"/>
          </w:rPr>
          <w:t xml:space="preserve"> </w:t>
        </w:r>
      </w:ins>
      <w:ins w:id="1189" w:author="nick ting" w:date="2021-09-27T13:13:00Z">
        <w:r w:rsidR="00DD671B">
          <w:rPr>
            <w:rFonts w:ascii="Times New Roman" w:hAnsi="Times New Roman" w:cs="Times New Roman"/>
            <w:sz w:val="22"/>
          </w:rPr>
          <w:t xml:space="preserve">for further analysis </w:t>
        </w:r>
      </w:ins>
      <w:r w:rsidRPr="00790445">
        <w:rPr>
          <w:rFonts w:ascii="Times New Roman" w:hAnsi="Times New Roman" w:cs="Times New Roman"/>
          <w:sz w:val="22"/>
        </w:rPr>
        <w:t xml:space="preserve">(figure 3a and supplementary table </w:t>
      </w:r>
      <w:ins w:id="1190" w:author="nick ting" w:date="2021-09-24T18:42:00Z">
        <w:r w:rsidR="00683CAF">
          <w:rPr>
            <w:rFonts w:ascii="Times New Roman" w:hAnsi="Times New Roman" w:cs="Times New Roman"/>
            <w:sz w:val="22"/>
          </w:rPr>
          <w:t xml:space="preserve">2, </w:t>
        </w:r>
      </w:ins>
      <w:del w:id="1191" w:author="LIN, Yufeng" w:date="2021-09-23T14:27:00Z">
        <w:r w:rsidRPr="00790445" w:rsidDel="003A3841">
          <w:rPr>
            <w:rFonts w:ascii="Times New Roman" w:hAnsi="Times New Roman" w:cs="Times New Roman"/>
            <w:sz w:val="22"/>
          </w:rPr>
          <w:delText>3</w:delText>
        </w:r>
      </w:del>
      <w:ins w:id="1192" w:author="LIN, Yufeng" w:date="2021-09-23T17:01:00Z">
        <w:r w:rsidR="00274D15">
          <w:rPr>
            <w:rFonts w:ascii="Times New Roman" w:hAnsi="Times New Roman" w:cs="Times New Roman"/>
            <w:sz w:val="22"/>
          </w:rPr>
          <w:t>3</w:t>
        </w:r>
      </w:ins>
      <w:r w:rsidRPr="00790445">
        <w:rPr>
          <w:rFonts w:ascii="Times New Roman" w:hAnsi="Times New Roman" w:cs="Times New Roman"/>
          <w:sz w:val="22"/>
        </w:rPr>
        <w:t>)</w:t>
      </w:r>
      <w:del w:id="1193" w:author="nick ting" w:date="2021-09-24T18:42:00Z">
        <w:r w:rsidRPr="00790445" w:rsidDel="00683CAF">
          <w:rPr>
            <w:rFonts w:ascii="Times New Roman" w:hAnsi="Times New Roman" w:cs="Times New Roman"/>
            <w:sz w:val="22"/>
          </w:rPr>
          <w:delText xml:space="preserve"> from 592 aligned species (see supplementary table 4</w:delText>
        </w:r>
      </w:del>
      <w:ins w:id="1194" w:author="LIN, Yufeng" w:date="2021-09-23T17:01:00Z">
        <w:del w:id="1195" w:author="nick ting" w:date="2021-09-24T18:42:00Z">
          <w:r w:rsidR="00274D15" w:rsidDel="00683CAF">
            <w:rPr>
              <w:rFonts w:ascii="Times New Roman" w:hAnsi="Times New Roman" w:cs="Times New Roman"/>
              <w:sz w:val="22"/>
            </w:rPr>
            <w:delText>2</w:delText>
          </w:r>
        </w:del>
      </w:ins>
      <w:del w:id="1196" w:author="nick ting" w:date="2021-09-24T18:42:00Z">
        <w:r w:rsidRPr="00790445" w:rsidDel="00683CAF">
          <w:rPr>
            <w:rFonts w:ascii="Times New Roman" w:hAnsi="Times New Roman" w:cs="Times New Roman"/>
            <w:sz w:val="22"/>
          </w:rPr>
          <w:delText>)</w:delText>
        </w:r>
      </w:del>
      <w:r w:rsidRPr="00790445">
        <w:rPr>
          <w:rFonts w:ascii="Times New Roman" w:hAnsi="Times New Roman" w:cs="Times New Roman"/>
          <w:sz w:val="22"/>
        </w:rPr>
        <w:t xml:space="preserve">. </w:t>
      </w:r>
      <w:ins w:id="1197" w:author="nick ting" w:date="2021-09-27T13:18:00Z">
        <w:r w:rsidR="00DD671B">
          <w:rPr>
            <w:rFonts w:ascii="Times New Roman" w:hAnsi="Times New Roman" w:cs="Times New Roman"/>
            <w:sz w:val="22"/>
          </w:rPr>
          <w:t xml:space="preserve">Using the Wilcoxon rank-sum </w:t>
        </w:r>
      </w:ins>
      <w:ins w:id="1198" w:author="nick ting" w:date="2021-09-27T17:46:00Z">
        <w:r w:rsidR="0098399D">
          <w:rPr>
            <w:rFonts w:ascii="Times New Roman" w:hAnsi="Times New Roman" w:cs="Times New Roman"/>
            <w:sz w:val="22"/>
          </w:rPr>
          <w:t>test</w:t>
        </w:r>
      </w:ins>
      <w:ins w:id="1199" w:author="nick ting" w:date="2021-09-27T18:07:00Z">
        <w:r w:rsidR="00BA3DCF">
          <w:rPr>
            <w:rFonts w:ascii="Times New Roman" w:hAnsi="Times New Roman" w:cs="Times New Roman"/>
            <w:sz w:val="22"/>
          </w:rPr>
          <w:t xml:space="preserve"> to compare data from all the cohorts together</w:t>
        </w:r>
      </w:ins>
      <w:ins w:id="1200" w:author="nick ting" w:date="2021-09-27T13:18:00Z">
        <w:r w:rsidR="00DD671B">
          <w:rPr>
            <w:rFonts w:ascii="Times New Roman" w:hAnsi="Times New Roman" w:cs="Times New Roman"/>
            <w:sz w:val="22"/>
          </w:rPr>
          <w:t>,</w:t>
        </w:r>
      </w:ins>
      <w:del w:id="1201" w:author="nick ting" w:date="2021-09-27T13:18:00Z">
        <w:r w:rsidRPr="005557B8" w:rsidDel="00DD671B">
          <w:rPr>
            <w:rFonts w:ascii="Times New Roman" w:hAnsi="Times New Roman" w:cs="Times New Roman"/>
            <w:sz w:val="22"/>
          </w:rPr>
          <w:delText xml:space="preserve">To determine </w:delText>
        </w:r>
        <w:r w:rsidR="00AE2F5C" w:rsidRPr="005557B8" w:rsidDel="00DD671B">
          <w:rPr>
            <w:rFonts w:ascii="Times New Roman" w:hAnsi="Times New Roman" w:cs="Times New Roman"/>
            <w:sz w:val="22"/>
          </w:rPr>
          <w:delText xml:space="preserve">the </w:delText>
        </w:r>
        <w:r w:rsidRPr="005557B8" w:rsidDel="00DD671B">
          <w:rPr>
            <w:rFonts w:ascii="Times New Roman" w:hAnsi="Times New Roman" w:cs="Times New Roman"/>
            <w:sz w:val="22"/>
          </w:rPr>
          <w:delText xml:space="preserve">potential enteric </w:delText>
        </w:r>
        <w:r w:rsidR="00FA35F2" w:rsidRPr="00420570" w:rsidDel="00DD671B">
          <w:rPr>
            <w:rFonts w:ascii="Times New Roman" w:hAnsi="Times New Roman" w:cs="Times New Roman"/>
            <w:sz w:val="22"/>
          </w:rPr>
          <w:delText>micro-eukaryotes</w:delText>
        </w:r>
        <w:r w:rsidRPr="00420570" w:rsidDel="00DD671B">
          <w:rPr>
            <w:rFonts w:ascii="Times New Roman" w:hAnsi="Times New Roman" w:cs="Times New Roman"/>
            <w:sz w:val="22"/>
          </w:rPr>
          <w:delText xml:space="preserve"> shift in </w:delText>
        </w:r>
        <w:r w:rsidRPr="00BA34C7" w:rsidDel="00DD671B">
          <w:rPr>
            <w:rFonts w:ascii="Times New Roman" w:hAnsi="Times New Roman" w:cs="Times New Roman"/>
            <w:sz w:val="22"/>
          </w:rPr>
          <w:delText>patients with CRC</w:delText>
        </w:r>
      </w:del>
      <w:ins w:id="1202" w:author="LIN, Yufeng" w:date="2021-09-24T15:33:00Z">
        <w:del w:id="1203" w:author="nick ting" w:date="2021-09-27T13:18:00Z">
          <w:r w:rsidR="00BA34C7" w:rsidRPr="00BA34C7" w:rsidDel="00DD671B">
            <w:rPr>
              <w:rFonts w:ascii="Times New Roman" w:hAnsi="Times New Roman" w:cs="Times New Roman"/>
              <w:sz w:val="22"/>
              <w:rPrChange w:id="1204" w:author="LIN, Yufeng" w:date="2021-09-24T15:34:00Z">
                <w:rPr>
                  <w:rFonts w:ascii="Times New Roman" w:hAnsi="Times New Roman" w:cs="Times New Roman"/>
                  <w:sz w:val="22"/>
                  <w:highlight w:val="yellow"/>
                </w:rPr>
              </w:rPrChange>
            </w:rPr>
            <w:delText>s</w:delText>
          </w:r>
        </w:del>
      </w:ins>
      <w:del w:id="1205" w:author="nick ting" w:date="2021-09-27T13:18:00Z">
        <w:r w:rsidRPr="005557B8" w:rsidDel="00DD671B">
          <w:rPr>
            <w:rFonts w:ascii="Times New Roman" w:hAnsi="Times New Roman" w:cs="Times New Roman"/>
            <w:sz w:val="22"/>
          </w:rPr>
          <w:delText>,</w:delText>
        </w:r>
      </w:del>
      <w:del w:id="1206" w:author="nick ting" w:date="2021-09-25T00:54:00Z">
        <w:r w:rsidRPr="005557B8" w:rsidDel="0029149C">
          <w:rPr>
            <w:rFonts w:ascii="Times New Roman" w:hAnsi="Times New Roman" w:cs="Times New Roman"/>
            <w:sz w:val="22"/>
          </w:rPr>
          <w:delText xml:space="preserve"> we</w:delText>
        </w:r>
      </w:del>
      <w:r w:rsidRPr="005557B8">
        <w:rPr>
          <w:rFonts w:ascii="Times New Roman" w:hAnsi="Times New Roman" w:cs="Times New Roman"/>
          <w:sz w:val="22"/>
        </w:rPr>
        <w:t xml:space="preserve"> </w:t>
      </w:r>
      <w:del w:id="1207" w:author="LIN, Yufeng" w:date="2021-09-24T15:02:00Z">
        <w:r w:rsidRPr="00BA34C7" w:rsidDel="00CA3711">
          <w:rPr>
            <w:rFonts w:ascii="Times New Roman" w:hAnsi="Times New Roman" w:cs="Times New Roman"/>
            <w:sz w:val="22"/>
          </w:rPr>
          <w:delText xml:space="preserve">compared the selected 296 species relative median abundance between healthy control and CRC patients. We </w:delText>
        </w:r>
      </w:del>
      <w:del w:id="1208" w:author="nick ting" w:date="2021-09-25T00:54:00Z">
        <w:r w:rsidRPr="00BA34C7" w:rsidDel="0029149C">
          <w:rPr>
            <w:rFonts w:ascii="Times New Roman" w:hAnsi="Times New Roman" w:cs="Times New Roman"/>
            <w:sz w:val="22"/>
          </w:rPr>
          <w:delText xml:space="preserve">gained </w:delText>
        </w:r>
      </w:del>
      <w:r w:rsidRPr="00BA34C7">
        <w:rPr>
          <w:rFonts w:ascii="Times New Roman" w:hAnsi="Times New Roman" w:cs="Times New Roman"/>
          <w:sz w:val="22"/>
        </w:rPr>
        <w:t>74</w:t>
      </w:r>
      <w:ins w:id="1209" w:author="nick ting" w:date="2021-09-25T00:56:00Z">
        <w:r w:rsidR="0029149C">
          <w:rPr>
            <w:rFonts w:ascii="Times New Roman" w:hAnsi="Times New Roman" w:cs="Times New Roman"/>
            <w:sz w:val="22"/>
          </w:rPr>
          <w:t xml:space="preserve"> </w:t>
        </w:r>
      </w:ins>
      <w:del w:id="1210" w:author="nick ting" w:date="2021-09-25T00:56:00Z">
        <w:r w:rsidRPr="00BA34C7" w:rsidDel="0029149C">
          <w:rPr>
            <w:rFonts w:ascii="Times New Roman" w:hAnsi="Times New Roman" w:cs="Times New Roman"/>
            <w:sz w:val="22"/>
          </w:rPr>
          <w:delText xml:space="preserve"> and 33 </w:delText>
        </w:r>
      </w:del>
      <w:del w:id="1211" w:author="nick ting" w:date="2021-09-25T00:55:00Z">
        <w:r w:rsidRPr="00BA34C7" w:rsidDel="0029149C">
          <w:rPr>
            <w:rFonts w:ascii="Times New Roman" w:hAnsi="Times New Roman" w:cs="Times New Roman"/>
            <w:sz w:val="22"/>
          </w:rPr>
          <w:delText>candidates</w:delText>
        </w:r>
      </w:del>
      <w:ins w:id="1212" w:author="LIN, Yufeng" w:date="2021-09-24T15:02:00Z">
        <w:del w:id="1213" w:author="nick ting" w:date="2021-09-25T00:55:00Z">
          <w:r w:rsidR="00CA3711" w:rsidRPr="00BA34C7" w:rsidDel="0029149C">
            <w:rPr>
              <w:rFonts w:ascii="Times New Roman" w:hAnsi="Times New Roman" w:cs="Times New Roman"/>
              <w:sz w:val="22"/>
            </w:rPr>
            <w:delText xml:space="preserve"> from 296 candidates</w:delText>
          </w:r>
        </w:del>
      </w:ins>
      <w:ins w:id="1214" w:author="nick ting" w:date="2021-09-25T00:55:00Z">
        <w:r w:rsidR="0029149C">
          <w:rPr>
            <w:rFonts w:ascii="Times New Roman" w:hAnsi="Times New Roman" w:cs="Times New Roman"/>
            <w:sz w:val="22"/>
          </w:rPr>
          <w:t xml:space="preserve">differentially abundant </w:t>
        </w:r>
        <w:del w:id="1215" w:author="LIN, Yufeng" w:date="2021-09-28T13:07:00Z">
          <w:r w:rsidR="0029149C" w:rsidDel="004314C2">
            <w:rPr>
              <w:rFonts w:ascii="Times New Roman" w:hAnsi="Times New Roman" w:cs="Times New Roman"/>
              <w:sz w:val="22"/>
            </w:rPr>
            <w:delText>micro-eukaryotes</w:delText>
          </w:r>
        </w:del>
      </w:ins>
      <w:ins w:id="1216" w:author="LIN, Yufeng" w:date="2021-09-28T13:07:00Z">
        <w:r w:rsidR="004314C2">
          <w:rPr>
            <w:rFonts w:ascii="Times New Roman" w:hAnsi="Times New Roman" w:cs="Times New Roman"/>
            <w:sz w:val="22"/>
          </w:rPr>
          <w:t>fungi</w:t>
        </w:r>
      </w:ins>
      <w:ins w:id="1217" w:author="nick ting" w:date="2021-09-25T01:01:00Z">
        <w:r w:rsidR="00002608">
          <w:rPr>
            <w:rFonts w:ascii="Times New Roman" w:hAnsi="Times New Roman" w:cs="Times New Roman"/>
            <w:sz w:val="22"/>
          </w:rPr>
          <w:t xml:space="preserve"> </w:t>
        </w:r>
      </w:ins>
      <w:ins w:id="1218" w:author="nick ting" w:date="2021-09-25T00:55:00Z">
        <w:r w:rsidR="0029149C">
          <w:rPr>
            <w:rFonts w:ascii="Times New Roman" w:hAnsi="Times New Roman" w:cs="Times New Roman"/>
            <w:sz w:val="22"/>
          </w:rPr>
          <w:t>were identified</w:t>
        </w:r>
      </w:ins>
      <w:ins w:id="1219" w:author="nick ting" w:date="2021-09-25T00:56:00Z">
        <w:r w:rsidR="0029149C">
          <w:rPr>
            <w:rFonts w:ascii="Times New Roman" w:hAnsi="Times New Roman" w:cs="Times New Roman"/>
            <w:sz w:val="22"/>
          </w:rPr>
          <w:t xml:space="preserve"> which was named as the</w:t>
        </w:r>
      </w:ins>
      <w:ins w:id="1220" w:author="LIN, Yufeng" w:date="2021-09-24T15:34:00Z">
        <w:del w:id="1221" w:author="nick ting" w:date="2021-09-25T00:56:00Z">
          <w:r w:rsidR="00BA34C7" w:rsidRPr="00BA34C7" w:rsidDel="0029149C">
            <w:rPr>
              <w:rFonts w:ascii="Times New Roman" w:hAnsi="Times New Roman" w:cs="Times New Roman"/>
              <w:sz w:val="22"/>
              <w:rPrChange w:id="1222" w:author="LIN, Yufeng" w:date="2021-09-24T15:34:00Z">
                <w:rPr>
                  <w:rFonts w:ascii="Times New Roman" w:hAnsi="Times New Roman" w:cs="Times New Roman"/>
                  <w:sz w:val="22"/>
                  <w:highlight w:val="yellow"/>
                </w:rPr>
              </w:rPrChange>
            </w:rPr>
            <w:delText>,</w:delText>
          </w:r>
        </w:del>
        <w:r w:rsidR="00BA34C7" w:rsidRPr="00BA34C7">
          <w:rPr>
            <w:rFonts w:ascii="Times New Roman" w:hAnsi="Times New Roman" w:cs="Times New Roman"/>
            <w:sz w:val="22"/>
            <w:rPrChange w:id="1223" w:author="LIN, Yufeng" w:date="2021-09-24T15:34:00Z">
              <w:rPr>
                <w:rFonts w:ascii="Times New Roman" w:hAnsi="Times New Roman" w:cs="Times New Roman"/>
                <w:sz w:val="22"/>
                <w:highlight w:val="yellow"/>
              </w:rPr>
            </w:rPrChange>
          </w:rPr>
          <w:t xml:space="preserve"> </w:t>
        </w:r>
        <w:del w:id="1224" w:author="nick ting" w:date="2021-09-25T00:56:00Z">
          <w:r w:rsidR="00BA34C7" w:rsidRPr="00BA34C7" w:rsidDel="0029149C">
            <w:rPr>
              <w:rFonts w:ascii="Times New Roman" w:hAnsi="Times New Roman" w:cs="Times New Roman"/>
              <w:sz w:val="22"/>
              <w:rPrChange w:id="1225" w:author="LIN, Yufeng" w:date="2021-09-24T15:34:00Z">
                <w:rPr>
                  <w:rFonts w:ascii="Times New Roman" w:hAnsi="Times New Roman" w:cs="Times New Roman"/>
                  <w:sz w:val="22"/>
                  <w:highlight w:val="yellow"/>
                </w:rPr>
              </w:rPrChange>
            </w:rPr>
            <w:delText xml:space="preserve">namely </w:delText>
          </w:r>
        </w:del>
      </w:ins>
      <w:ins w:id="1226" w:author="nick ting" w:date="2021-09-25T00:56:00Z">
        <w:r w:rsidR="0029149C">
          <w:rPr>
            <w:rFonts w:ascii="Times New Roman" w:hAnsi="Times New Roman" w:cs="Times New Roman"/>
            <w:sz w:val="22"/>
          </w:rPr>
          <w:t>m</w:t>
        </w:r>
      </w:ins>
      <w:ins w:id="1227" w:author="LIN, Yufeng" w:date="2021-09-24T15:34:00Z">
        <w:del w:id="1228" w:author="nick ting" w:date="2021-09-25T00:56:00Z">
          <w:r w:rsidR="00BA34C7" w:rsidRPr="00BA34C7" w:rsidDel="0029149C">
            <w:rPr>
              <w:rFonts w:ascii="Times New Roman" w:hAnsi="Times New Roman" w:cs="Times New Roman"/>
              <w:sz w:val="22"/>
              <w:rPrChange w:id="1229" w:author="LIN, Yufeng" w:date="2021-09-24T15:34:00Z">
                <w:rPr>
                  <w:rFonts w:ascii="Times New Roman" w:hAnsi="Times New Roman" w:cs="Times New Roman"/>
                  <w:sz w:val="22"/>
                  <w:highlight w:val="yellow"/>
                </w:rPr>
              </w:rPrChange>
            </w:rPr>
            <w:delText>m</w:delText>
          </w:r>
        </w:del>
        <w:r w:rsidR="00BA34C7" w:rsidRPr="00BA34C7">
          <w:rPr>
            <w:rFonts w:ascii="Times New Roman" w:hAnsi="Times New Roman" w:cs="Times New Roman"/>
            <w:sz w:val="22"/>
            <w:rPrChange w:id="1230" w:author="LIN, Yufeng" w:date="2021-09-24T15:34:00Z">
              <w:rPr>
                <w:rFonts w:ascii="Times New Roman" w:hAnsi="Times New Roman" w:cs="Times New Roman"/>
                <w:sz w:val="22"/>
                <w:highlight w:val="yellow"/>
              </w:rPr>
            </w:rPrChange>
          </w:rPr>
          <w:t>ain set</w:t>
        </w:r>
      </w:ins>
      <w:ins w:id="1231" w:author="nick ting" w:date="2021-09-24T18:48:00Z">
        <w:r w:rsidR="0012344C">
          <w:rPr>
            <w:rFonts w:ascii="Times New Roman" w:hAnsi="Times New Roman" w:cs="Times New Roman"/>
            <w:sz w:val="22"/>
          </w:rPr>
          <w:t xml:space="preserve"> (</w:t>
        </w:r>
      </w:ins>
      <w:ins w:id="1232" w:author="nick ting" w:date="2021-09-24T18:49:00Z">
        <w:r w:rsidR="0012344C">
          <w:rPr>
            <w:rFonts w:ascii="Times New Roman" w:hAnsi="Times New Roman" w:cs="Times New Roman"/>
            <w:sz w:val="22"/>
          </w:rPr>
          <w:t>FDR</w:t>
        </w:r>
      </w:ins>
      <w:ins w:id="1233" w:author="nick ting" w:date="2021-09-24T18:48:00Z">
        <w:r w:rsidR="0012344C">
          <w:rPr>
            <w:rFonts w:ascii="Times New Roman" w:hAnsi="Times New Roman" w:cs="Times New Roman"/>
            <w:sz w:val="22"/>
          </w:rPr>
          <w:t xml:space="preserve"> &lt; 0.1</w:t>
        </w:r>
      </w:ins>
      <w:ins w:id="1234" w:author="nick ting" w:date="2021-09-27T18:07:00Z">
        <w:r w:rsidR="00BA3DCF">
          <w:rPr>
            <w:rFonts w:ascii="Times New Roman" w:hAnsi="Times New Roman" w:cs="Times New Roman"/>
            <w:sz w:val="22"/>
          </w:rPr>
          <w:t>)</w:t>
        </w:r>
      </w:ins>
      <w:ins w:id="1235" w:author="nick ting" w:date="2021-09-25T00:56:00Z">
        <w:r w:rsidR="0029149C">
          <w:rPr>
            <w:rFonts w:ascii="Times New Roman" w:hAnsi="Times New Roman" w:cs="Times New Roman"/>
            <w:sz w:val="22"/>
          </w:rPr>
          <w:t>.</w:t>
        </w:r>
      </w:ins>
      <w:ins w:id="1236" w:author="nick ting" w:date="2021-09-27T18:08:00Z">
        <w:r w:rsidR="00BA3DCF">
          <w:rPr>
            <w:rFonts w:ascii="Times New Roman" w:hAnsi="Times New Roman" w:cs="Times New Roman"/>
            <w:sz w:val="22"/>
          </w:rPr>
          <w:t xml:space="preserve"> Among the 74 identified species, we further shortlisted 33</w:t>
        </w:r>
      </w:ins>
      <w:ins w:id="1237" w:author="nick ting" w:date="2021-09-27T18:09:00Z">
        <w:r w:rsidR="00BA3DCF">
          <w:rPr>
            <w:rFonts w:ascii="Times New Roman" w:hAnsi="Times New Roman" w:cs="Times New Roman"/>
            <w:sz w:val="22"/>
          </w:rPr>
          <w:t xml:space="preserve"> species which</w:t>
        </w:r>
      </w:ins>
      <w:ins w:id="1238" w:author="nick ting" w:date="2021-09-27T18:08:00Z">
        <w:r w:rsidR="00BA3DCF">
          <w:rPr>
            <w:rFonts w:ascii="Times New Roman" w:hAnsi="Times New Roman" w:cs="Times New Roman"/>
            <w:sz w:val="22"/>
          </w:rPr>
          <w:t xml:space="preserve"> demonstrated significant alterations</w:t>
        </w:r>
      </w:ins>
      <w:ins w:id="1239" w:author="nick ting" w:date="2021-09-27T18:09:00Z">
        <w:r w:rsidR="00BA3DCF">
          <w:rPr>
            <w:rFonts w:ascii="Times New Roman" w:hAnsi="Times New Roman" w:cs="Times New Roman"/>
            <w:sz w:val="22"/>
          </w:rPr>
          <w:t xml:space="preserve"> (FDR &lt; 0.01</w:t>
        </w:r>
        <w:proofErr w:type="gramStart"/>
        <w:r w:rsidR="00BA3DCF">
          <w:rPr>
            <w:rFonts w:ascii="Times New Roman" w:hAnsi="Times New Roman" w:cs="Times New Roman"/>
            <w:sz w:val="22"/>
          </w:rPr>
          <w:t>)</w:t>
        </w:r>
        <w:r w:rsidR="00BA3DCF">
          <w:t xml:space="preserve"> </w:t>
        </w:r>
      </w:ins>
      <w:ins w:id="1240" w:author="nick ting" w:date="2021-09-27T18:08:00Z">
        <w:r w:rsidR="00BA3DCF">
          <w:rPr>
            <w:rFonts w:ascii="Times New Roman" w:hAnsi="Times New Roman" w:cs="Times New Roman"/>
            <w:sz w:val="22"/>
          </w:rPr>
          <w:t xml:space="preserve"> as</w:t>
        </w:r>
        <w:proofErr w:type="gramEnd"/>
        <w:r w:rsidR="00BA3DCF">
          <w:rPr>
            <w:rFonts w:ascii="Times New Roman" w:hAnsi="Times New Roman" w:cs="Times New Roman"/>
            <w:sz w:val="22"/>
          </w:rPr>
          <w:t xml:space="preserve"> the </w:t>
        </w:r>
        <w:r w:rsidR="00BA3DCF" w:rsidRPr="003B2777">
          <w:rPr>
            <w:rFonts w:ascii="Times New Roman" w:hAnsi="Times New Roman" w:cs="Times New Roman"/>
            <w:sz w:val="22"/>
          </w:rPr>
          <w:t>core set</w:t>
        </w:r>
        <w:r w:rsidR="00BA3DCF">
          <w:t xml:space="preserve"> </w:t>
        </w:r>
        <w:r w:rsidR="00BA3DCF" w:rsidRPr="00BA34C7">
          <w:rPr>
            <w:rFonts w:ascii="Times New Roman" w:hAnsi="Times New Roman" w:cs="Times New Roman"/>
            <w:sz w:val="22"/>
          </w:rPr>
          <w:t>(figure 3a and supplementary table 4)</w:t>
        </w:r>
      </w:ins>
      <w:ins w:id="1241" w:author="nick ting" w:date="2021-09-27T18:09:00Z">
        <w:r w:rsidR="00BA3DCF">
          <w:rPr>
            <w:rFonts w:ascii="Times New Roman" w:hAnsi="Times New Roman" w:cs="Times New Roman"/>
            <w:sz w:val="22"/>
          </w:rPr>
          <w:t>.</w:t>
        </w:r>
      </w:ins>
    </w:p>
    <w:p w14:paraId="0315D0DE" w14:textId="30AE6792" w:rsidR="00D46E76" w:rsidDel="009D00F7" w:rsidRDefault="00D46E76" w:rsidP="00790445">
      <w:pPr>
        <w:widowControl/>
        <w:rPr>
          <w:ins w:id="1242" w:author="nick ting" w:date="2021-10-03T19:37:00Z"/>
          <w:del w:id="1243" w:author="LIN, Yufeng" w:date="2021-10-04T13:50:00Z"/>
          <w:rFonts w:ascii="Times New Roman" w:hAnsi="Times New Roman" w:cs="Times New Roman"/>
          <w:sz w:val="22"/>
        </w:rPr>
      </w:pPr>
    </w:p>
    <w:p w14:paraId="6ADA9F1C" w14:textId="77777777" w:rsidR="00BA3DCF" w:rsidRDefault="00BA3DCF" w:rsidP="00790445">
      <w:pPr>
        <w:widowControl/>
        <w:rPr>
          <w:ins w:id="1244" w:author="nick ting" w:date="2021-09-27T18:06:00Z"/>
          <w:rFonts w:ascii="Times New Roman" w:hAnsi="Times New Roman" w:cs="Times New Roman"/>
          <w:sz w:val="22"/>
        </w:rPr>
      </w:pPr>
    </w:p>
    <w:p w14:paraId="2076D038" w14:textId="2DC80F40" w:rsidR="00D93222" w:rsidDel="009D00F7" w:rsidRDefault="00D93222" w:rsidP="00790445">
      <w:pPr>
        <w:widowControl/>
        <w:rPr>
          <w:ins w:id="1245" w:author="nick ting" w:date="2021-10-03T19:37:00Z"/>
          <w:del w:id="1246" w:author="LIN, Yufeng" w:date="2021-10-04T13:51:00Z"/>
          <w:rFonts w:ascii="Times New Roman" w:hAnsi="Times New Roman" w:cs="Times New Roman"/>
          <w:sz w:val="22"/>
        </w:rPr>
      </w:pPr>
      <w:ins w:id="1247" w:author="nick ting" w:date="2021-09-27T13:57:00Z">
        <w:r>
          <w:rPr>
            <w:rFonts w:ascii="Times New Roman" w:hAnsi="Times New Roman" w:cs="Times New Roman"/>
            <w:sz w:val="22"/>
          </w:rPr>
          <w:t xml:space="preserve">We </w:t>
        </w:r>
      </w:ins>
      <w:ins w:id="1248" w:author="nick ting" w:date="2021-09-27T18:06:00Z">
        <w:r w:rsidR="00BA3DCF">
          <w:rPr>
            <w:rFonts w:ascii="Times New Roman" w:hAnsi="Times New Roman" w:cs="Times New Roman"/>
            <w:sz w:val="22"/>
          </w:rPr>
          <w:t>then</w:t>
        </w:r>
      </w:ins>
      <w:ins w:id="1249" w:author="nick ting" w:date="2021-09-27T13:57:00Z">
        <w:r>
          <w:rPr>
            <w:rFonts w:ascii="Times New Roman" w:hAnsi="Times New Roman" w:cs="Times New Roman"/>
            <w:sz w:val="22"/>
          </w:rPr>
          <w:t xml:space="preserve"> evaluated</w:t>
        </w:r>
        <w:r w:rsidRPr="00790445">
          <w:rPr>
            <w:rFonts w:ascii="Times New Roman" w:hAnsi="Times New Roman" w:cs="Times New Roman"/>
            <w:sz w:val="22"/>
          </w:rPr>
          <w:t xml:space="preserve"> </w:t>
        </w:r>
      </w:ins>
      <w:ins w:id="1250" w:author="nick ting" w:date="2021-09-27T13:58:00Z">
        <w:r>
          <w:rPr>
            <w:rFonts w:ascii="Times New Roman" w:hAnsi="Times New Roman" w:cs="Times New Roman"/>
            <w:sz w:val="22"/>
          </w:rPr>
          <w:t xml:space="preserve">if </w:t>
        </w:r>
      </w:ins>
      <w:ins w:id="1251" w:author="nick ting" w:date="2021-09-27T13:57:00Z">
        <w:r>
          <w:rPr>
            <w:rFonts w:ascii="Times New Roman" w:hAnsi="Times New Roman" w:cs="Times New Roman"/>
            <w:sz w:val="22"/>
          </w:rPr>
          <w:t>these</w:t>
        </w:r>
        <w:r w:rsidRPr="00790445">
          <w:rPr>
            <w:rFonts w:ascii="Times New Roman" w:hAnsi="Times New Roman" w:cs="Times New Roman"/>
            <w:sz w:val="22"/>
          </w:rPr>
          <w:t xml:space="preserve"> 74</w:t>
        </w:r>
        <w:r>
          <w:rPr>
            <w:rFonts w:ascii="Times New Roman" w:hAnsi="Times New Roman" w:cs="Times New Roman"/>
            <w:sz w:val="22"/>
          </w:rPr>
          <w:t xml:space="preserve"> </w:t>
        </w:r>
        <w:del w:id="1252" w:author="LIN, Yufeng" w:date="2021-09-28T13:00:00Z">
          <w:r w:rsidRPr="00790445" w:rsidDel="004314C2">
            <w:rPr>
              <w:rFonts w:ascii="Times New Roman" w:hAnsi="Times New Roman" w:cs="Times New Roman"/>
              <w:sz w:val="22"/>
            </w:rPr>
            <w:delText>micro-eukaryot</w:delText>
          </w:r>
          <w:r w:rsidDel="004314C2">
            <w:rPr>
              <w:rFonts w:ascii="Times New Roman" w:hAnsi="Times New Roman" w:cs="Times New Roman"/>
              <w:sz w:val="22"/>
            </w:rPr>
            <w:delText>ics</w:delText>
          </w:r>
        </w:del>
      </w:ins>
      <w:ins w:id="1253" w:author="LIN, Yufeng" w:date="2021-09-28T13:01:00Z">
        <w:r w:rsidR="004314C2">
          <w:rPr>
            <w:rFonts w:ascii="Times New Roman" w:hAnsi="Times New Roman" w:cs="Times New Roman"/>
            <w:sz w:val="22"/>
          </w:rPr>
          <w:t>fungi</w:t>
        </w:r>
      </w:ins>
      <w:ins w:id="1254" w:author="nick ting" w:date="2021-09-27T13:57:00Z">
        <w:r>
          <w:rPr>
            <w:rFonts w:ascii="Times New Roman" w:hAnsi="Times New Roman" w:cs="Times New Roman"/>
            <w:sz w:val="22"/>
          </w:rPr>
          <w:t xml:space="preserve"> (main set) </w:t>
        </w:r>
      </w:ins>
      <w:ins w:id="1255" w:author="nick ting" w:date="2021-09-27T13:58:00Z">
        <w:r>
          <w:rPr>
            <w:rFonts w:ascii="Times New Roman" w:hAnsi="Times New Roman" w:cs="Times New Roman"/>
            <w:sz w:val="22"/>
          </w:rPr>
          <w:t xml:space="preserve">were consistently altered </w:t>
        </w:r>
      </w:ins>
      <w:ins w:id="1256" w:author="nick ting" w:date="2021-09-27T13:57:00Z">
        <w:r>
          <w:rPr>
            <w:rFonts w:ascii="Times New Roman" w:hAnsi="Times New Roman" w:cs="Times New Roman"/>
            <w:sz w:val="22"/>
          </w:rPr>
          <w:t xml:space="preserve">across all </w:t>
        </w:r>
      </w:ins>
      <w:ins w:id="1257" w:author="nick ting" w:date="2021-09-27T18:11:00Z">
        <w:r w:rsidR="00BA3DCF">
          <w:rPr>
            <w:rFonts w:ascii="Times New Roman" w:hAnsi="Times New Roman" w:cs="Times New Roman"/>
            <w:sz w:val="22"/>
          </w:rPr>
          <w:t xml:space="preserve">the </w:t>
        </w:r>
      </w:ins>
      <w:ins w:id="1258" w:author="nick ting" w:date="2021-09-27T13:57:00Z">
        <w:r>
          <w:rPr>
            <w:rFonts w:ascii="Times New Roman" w:hAnsi="Times New Roman" w:cs="Times New Roman"/>
            <w:sz w:val="22"/>
          </w:rPr>
          <w:t xml:space="preserve">8 cohorts using SSTF and non-parametric tests </w:t>
        </w:r>
        <w:r w:rsidRPr="00790445">
          <w:rPr>
            <w:rFonts w:ascii="Times New Roman" w:hAnsi="Times New Roman" w:cs="Times New Roman"/>
            <w:sz w:val="22"/>
          </w:rPr>
          <w:t xml:space="preserve">(see </w:t>
        </w:r>
        <w:commentRangeStart w:id="1259"/>
        <w:r w:rsidRPr="00790445">
          <w:rPr>
            <w:rFonts w:ascii="Times New Roman" w:hAnsi="Times New Roman" w:cs="Times New Roman"/>
            <w:sz w:val="22"/>
          </w:rPr>
          <w:t>Methods</w:t>
        </w:r>
        <w:commentRangeEnd w:id="1259"/>
        <w:r w:rsidRPr="00790445">
          <w:rPr>
            <w:rStyle w:val="CommentReference"/>
            <w:rFonts w:ascii="Times New Roman" w:hAnsi="Times New Roman" w:cs="Times New Roman"/>
            <w:sz w:val="22"/>
            <w:szCs w:val="22"/>
          </w:rPr>
          <w:commentReference w:id="1259"/>
        </w:r>
        <w:r w:rsidRPr="00790445">
          <w:rPr>
            <w:rFonts w:ascii="Times New Roman" w:hAnsi="Times New Roman" w:cs="Times New Roman"/>
            <w:sz w:val="22"/>
          </w:rPr>
          <w:t xml:space="preserve">). </w:t>
        </w:r>
      </w:ins>
      <w:ins w:id="1260" w:author="nick ting" w:date="2021-09-27T18:03:00Z">
        <w:r w:rsidR="00811AE1">
          <w:rPr>
            <w:rFonts w:ascii="Times New Roman" w:hAnsi="Times New Roman" w:cs="Times New Roman"/>
            <w:sz w:val="22"/>
          </w:rPr>
          <w:t xml:space="preserve">We </w:t>
        </w:r>
      </w:ins>
      <w:ins w:id="1261" w:author="nick ting" w:date="2021-09-27T18:04:00Z">
        <w:r w:rsidR="00811AE1">
          <w:rPr>
            <w:rFonts w:ascii="Times New Roman" w:hAnsi="Times New Roman" w:cs="Times New Roman"/>
            <w:sz w:val="22"/>
          </w:rPr>
          <w:t>observed that the enrichment and depletion status of the 74 species were consistent in most of the cohorts</w:t>
        </w:r>
      </w:ins>
      <w:ins w:id="1262" w:author="nick ting" w:date="2021-09-27T18:05:00Z">
        <w:r w:rsidR="00811AE1">
          <w:rPr>
            <w:rFonts w:ascii="Times New Roman" w:hAnsi="Times New Roman" w:cs="Times New Roman"/>
            <w:sz w:val="22"/>
          </w:rPr>
          <w:t xml:space="preserve"> except the 2019_Thomas and 2019_Yachida</w:t>
        </w:r>
      </w:ins>
      <w:ins w:id="1263" w:author="nick ting" w:date="2021-09-27T18:04:00Z">
        <w:r w:rsidR="00811AE1">
          <w:rPr>
            <w:rFonts w:ascii="Times New Roman" w:hAnsi="Times New Roman" w:cs="Times New Roman"/>
            <w:sz w:val="22"/>
          </w:rPr>
          <w:t xml:space="preserve"> </w:t>
        </w:r>
      </w:ins>
      <w:ins w:id="1264" w:author="nick ting" w:date="2021-09-27T18:05:00Z">
        <w:r w:rsidR="00811AE1">
          <w:rPr>
            <w:rFonts w:ascii="Times New Roman" w:hAnsi="Times New Roman" w:cs="Times New Roman"/>
            <w:sz w:val="22"/>
          </w:rPr>
          <w:t xml:space="preserve">cohorts. </w:t>
        </w:r>
      </w:ins>
      <w:proofErr w:type="spellStart"/>
      <w:ins w:id="1265" w:author="nick ting" w:date="2021-09-27T18:06:00Z">
        <w:r w:rsidR="00BA3DCF">
          <w:rPr>
            <w:rFonts w:ascii="Times New Roman" w:hAnsi="Times New Roman" w:cs="Times New Roman"/>
            <w:sz w:val="22"/>
          </w:rPr>
          <w:t>Interestly</w:t>
        </w:r>
        <w:proofErr w:type="spellEnd"/>
        <w:r w:rsidR="00BA3DCF">
          <w:rPr>
            <w:rFonts w:ascii="Times New Roman" w:hAnsi="Times New Roman" w:cs="Times New Roman"/>
            <w:sz w:val="22"/>
          </w:rPr>
          <w:t>, most of the</w:t>
        </w:r>
      </w:ins>
      <w:ins w:id="1266" w:author="nick ting" w:date="2021-09-27T18:10:00Z">
        <w:r w:rsidR="00BA3DCF">
          <w:rPr>
            <w:rFonts w:ascii="Times New Roman" w:hAnsi="Times New Roman" w:cs="Times New Roman"/>
            <w:sz w:val="22"/>
          </w:rPr>
          <w:t xml:space="preserve"> 74 species in the 2019_Thomas cohorts either showe</w:t>
        </w:r>
      </w:ins>
      <w:ins w:id="1267" w:author="nick ting" w:date="2021-09-27T18:11:00Z">
        <w:r w:rsidR="00BA3DCF">
          <w:rPr>
            <w:rFonts w:ascii="Times New Roman" w:hAnsi="Times New Roman" w:cs="Times New Roman"/>
            <w:sz w:val="22"/>
          </w:rPr>
          <w:t xml:space="preserve">d significant enrichment in CRC </w:t>
        </w:r>
      </w:ins>
      <w:ins w:id="1268" w:author="nick ting" w:date="2021-09-27T18:12:00Z">
        <w:r w:rsidR="00BA3DCF">
          <w:rPr>
            <w:rFonts w:ascii="Times New Roman" w:hAnsi="Times New Roman" w:cs="Times New Roman"/>
            <w:sz w:val="22"/>
          </w:rPr>
          <w:t>patients</w:t>
        </w:r>
      </w:ins>
      <w:ins w:id="1269" w:author="nick ting" w:date="2021-09-27T18:11:00Z">
        <w:r w:rsidR="00BA3DCF">
          <w:rPr>
            <w:rFonts w:ascii="Times New Roman" w:hAnsi="Times New Roman" w:cs="Times New Roman"/>
            <w:sz w:val="22"/>
          </w:rPr>
          <w:t xml:space="preserve"> or no significant difference between CRC versus healthy individuals</w:t>
        </w:r>
      </w:ins>
      <w:ins w:id="1270" w:author="nick ting" w:date="2021-09-27T18:12:00Z">
        <w:r w:rsidR="00BA3DCF">
          <w:rPr>
            <w:rFonts w:ascii="Times New Roman" w:hAnsi="Times New Roman" w:cs="Times New Roman"/>
            <w:sz w:val="22"/>
          </w:rPr>
          <w:t xml:space="preserve"> but very few showed </w:t>
        </w:r>
        <w:proofErr w:type="spellStart"/>
        <w:r w:rsidR="00BA3DCF">
          <w:rPr>
            <w:rFonts w:ascii="Times New Roman" w:hAnsi="Times New Roman" w:cs="Times New Roman"/>
            <w:sz w:val="22"/>
          </w:rPr>
          <w:t>deleption</w:t>
        </w:r>
        <w:proofErr w:type="spellEnd"/>
        <w:r w:rsidR="00BA3DCF">
          <w:rPr>
            <w:rFonts w:ascii="Times New Roman" w:hAnsi="Times New Roman" w:cs="Times New Roman"/>
            <w:sz w:val="22"/>
          </w:rPr>
          <w:t xml:space="preserve"> in CRC patients</w:t>
        </w:r>
      </w:ins>
      <w:ins w:id="1271" w:author="nick ting" w:date="2021-09-27T18:11:00Z">
        <w:r w:rsidR="00BA3DCF">
          <w:rPr>
            <w:rFonts w:ascii="Times New Roman" w:hAnsi="Times New Roman" w:cs="Times New Roman"/>
            <w:sz w:val="22"/>
          </w:rPr>
          <w:t>.</w:t>
        </w:r>
      </w:ins>
      <w:ins w:id="1272" w:author="nick ting" w:date="2021-09-27T18:12:00Z">
        <w:r w:rsidR="00BA3DCF">
          <w:rPr>
            <w:rFonts w:ascii="Times New Roman" w:hAnsi="Times New Roman" w:cs="Times New Roman"/>
            <w:sz w:val="22"/>
          </w:rPr>
          <w:t xml:space="preserve"> Wher</w:t>
        </w:r>
      </w:ins>
      <w:ins w:id="1273" w:author="nick ting" w:date="2021-09-27T18:13:00Z">
        <w:r w:rsidR="00BA3DCF">
          <w:rPr>
            <w:rFonts w:ascii="Times New Roman" w:hAnsi="Times New Roman" w:cs="Times New Roman"/>
            <w:sz w:val="22"/>
          </w:rPr>
          <w:t xml:space="preserve">eas </w:t>
        </w:r>
      </w:ins>
      <w:ins w:id="1274" w:author="nick ting" w:date="2021-09-27T18:14:00Z">
        <w:r w:rsidR="00BA3DCF">
          <w:rPr>
            <w:rFonts w:ascii="Times New Roman" w:hAnsi="Times New Roman" w:cs="Times New Roman"/>
            <w:sz w:val="22"/>
          </w:rPr>
          <w:t>in</w:t>
        </w:r>
      </w:ins>
      <w:ins w:id="1275" w:author="nick ting" w:date="2021-09-27T18:13:00Z">
        <w:r w:rsidR="00BA3DCF">
          <w:rPr>
            <w:rFonts w:ascii="Times New Roman" w:hAnsi="Times New Roman" w:cs="Times New Roman"/>
            <w:sz w:val="22"/>
          </w:rPr>
          <w:t xml:space="preserve"> the 2019_Yachida group, </w:t>
        </w:r>
      </w:ins>
      <w:ins w:id="1276" w:author="nick ting" w:date="2021-09-27T18:14:00Z">
        <w:r w:rsidR="00BA3DCF">
          <w:rPr>
            <w:rFonts w:ascii="Times New Roman" w:hAnsi="Times New Roman" w:cs="Times New Roman"/>
            <w:sz w:val="22"/>
          </w:rPr>
          <w:t xml:space="preserve">most of </w:t>
        </w:r>
      </w:ins>
      <w:ins w:id="1277" w:author="nick ting" w:date="2021-09-27T18:17:00Z">
        <w:r w:rsidR="004E4D50">
          <w:rPr>
            <w:rFonts w:ascii="Times New Roman" w:hAnsi="Times New Roman" w:cs="Times New Roman"/>
            <w:sz w:val="22"/>
          </w:rPr>
          <w:t>the</w:t>
        </w:r>
      </w:ins>
      <w:ins w:id="1278" w:author="nick ting" w:date="2021-09-27T18:14:00Z">
        <w:r w:rsidR="00BA3DCF">
          <w:rPr>
            <w:rFonts w:ascii="Times New Roman" w:hAnsi="Times New Roman" w:cs="Times New Roman"/>
            <w:sz w:val="22"/>
          </w:rPr>
          <w:t xml:space="preserve"> identified</w:t>
        </w:r>
      </w:ins>
      <w:ins w:id="1279" w:author="nick ting" w:date="2021-09-27T18:17:00Z">
        <w:r w:rsidR="004E4D50">
          <w:rPr>
            <w:rFonts w:ascii="Times New Roman" w:hAnsi="Times New Roman" w:cs="Times New Roman"/>
            <w:sz w:val="22"/>
          </w:rPr>
          <w:t xml:space="preserve"> 74</w:t>
        </w:r>
      </w:ins>
      <w:ins w:id="1280" w:author="nick ting" w:date="2021-09-27T18:14:00Z">
        <w:r w:rsidR="00BA3DCF">
          <w:rPr>
            <w:rFonts w:ascii="Times New Roman" w:hAnsi="Times New Roman" w:cs="Times New Roman"/>
            <w:sz w:val="22"/>
          </w:rPr>
          <w:t xml:space="preserve"> </w:t>
        </w:r>
      </w:ins>
      <w:ins w:id="1281" w:author="nick ting" w:date="2021-09-27T18:15:00Z">
        <w:del w:id="1282" w:author="LIN, Yufeng" w:date="2021-09-28T13:07:00Z">
          <w:r w:rsidR="00BA3DCF" w:rsidDel="004314C2">
            <w:rPr>
              <w:rFonts w:ascii="Times New Roman" w:hAnsi="Times New Roman" w:cs="Times New Roman"/>
              <w:sz w:val="22"/>
            </w:rPr>
            <w:delText>micro-eukaryotes</w:delText>
          </w:r>
        </w:del>
      </w:ins>
      <w:ins w:id="1283" w:author="LIN, Yufeng" w:date="2021-09-28T13:07:00Z">
        <w:r w:rsidR="004314C2">
          <w:rPr>
            <w:rFonts w:ascii="Times New Roman" w:hAnsi="Times New Roman" w:cs="Times New Roman"/>
            <w:sz w:val="22"/>
          </w:rPr>
          <w:t>fungi</w:t>
        </w:r>
      </w:ins>
      <w:ins w:id="1284" w:author="nick ting" w:date="2021-09-27T18:15:00Z">
        <w:r w:rsidR="00BA3DCF">
          <w:rPr>
            <w:rFonts w:ascii="Times New Roman" w:hAnsi="Times New Roman" w:cs="Times New Roman"/>
            <w:sz w:val="22"/>
          </w:rPr>
          <w:t xml:space="preserve"> showed weak variance </w:t>
        </w:r>
      </w:ins>
      <w:ins w:id="1285" w:author="nick ting" w:date="2021-09-27T18:17:00Z">
        <w:r w:rsidR="004E4D50">
          <w:rPr>
            <w:rFonts w:ascii="Times New Roman" w:hAnsi="Times New Roman" w:cs="Times New Roman"/>
            <w:sz w:val="22"/>
          </w:rPr>
          <w:t>in</w:t>
        </w:r>
      </w:ins>
      <w:ins w:id="1286" w:author="nick ting" w:date="2021-09-27T18:15:00Z">
        <w:r w:rsidR="004E4D50">
          <w:rPr>
            <w:rFonts w:ascii="Times New Roman" w:hAnsi="Times New Roman" w:cs="Times New Roman"/>
            <w:sz w:val="22"/>
          </w:rPr>
          <w:t xml:space="preserve"> CRC patients versus heathy individuals which was unlike </w:t>
        </w:r>
      </w:ins>
      <w:ins w:id="1287" w:author="nick ting" w:date="2021-09-27T18:16:00Z">
        <w:r w:rsidR="004E4D50">
          <w:rPr>
            <w:rFonts w:ascii="Times New Roman" w:hAnsi="Times New Roman" w:cs="Times New Roman"/>
            <w:sz w:val="22"/>
          </w:rPr>
          <w:t>other cohorts. We also discovered that</w:t>
        </w:r>
      </w:ins>
      <w:ins w:id="1288" w:author="nick ting" w:date="2021-09-27T17:52:00Z">
        <w:r w:rsidR="0098399D">
          <w:rPr>
            <w:rFonts w:ascii="Times New Roman" w:hAnsi="Times New Roman" w:cs="Times New Roman"/>
            <w:sz w:val="22"/>
          </w:rPr>
          <w:t xml:space="preserve"> </w:t>
        </w:r>
      </w:ins>
      <w:ins w:id="1289" w:author="nick ting" w:date="2021-09-27T13:57:00Z">
        <w:r>
          <w:rPr>
            <w:rFonts w:ascii="Times New Roman" w:hAnsi="Times New Roman" w:cs="Times New Roman"/>
            <w:sz w:val="22"/>
          </w:rPr>
          <w:t>3</w:t>
        </w:r>
        <w:r w:rsidRPr="00790445">
          <w:rPr>
            <w:rFonts w:ascii="Times New Roman" w:hAnsi="Times New Roman" w:cs="Times New Roman"/>
            <w:sz w:val="22"/>
          </w:rPr>
          <w:t xml:space="preserve"> of the </w:t>
        </w:r>
        <w:r>
          <w:rPr>
            <w:rFonts w:ascii="Times New Roman" w:hAnsi="Times New Roman" w:cs="Times New Roman"/>
            <w:sz w:val="22"/>
          </w:rPr>
          <w:t>74</w:t>
        </w:r>
        <w:r w:rsidRPr="00790445">
          <w:rPr>
            <w:rFonts w:ascii="Times New Roman" w:hAnsi="Times New Roman" w:cs="Times New Roman"/>
            <w:sz w:val="22"/>
          </w:rPr>
          <w:t xml:space="preserve"> species </w:t>
        </w:r>
        <w:r>
          <w:rPr>
            <w:rFonts w:ascii="Times New Roman" w:hAnsi="Times New Roman" w:cs="Times New Roman"/>
            <w:sz w:val="22"/>
          </w:rPr>
          <w:t xml:space="preserve">showed consistent changes across all </w:t>
        </w:r>
      </w:ins>
      <w:ins w:id="1290" w:author="nick ting" w:date="2021-09-27T13:59:00Z">
        <w:r>
          <w:rPr>
            <w:rFonts w:ascii="Times New Roman" w:hAnsi="Times New Roman" w:cs="Times New Roman"/>
            <w:sz w:val="22"/>
          </w:rPr>
          <w:t>the</w:t>
        </w:r>
      </w:ins>
      <w:ins w:id="1291" w:author="nick ting" w:date="2021-09-27T13:57:00Z">
        <w:r>
          <w:rPr>
            <w:rFonts w:ascii="Times New Roman" w:hAnsi="Times New Roman" w:cs="Times New Roman"/>
            <w:sz w:val="22"/>
          </w:rPr>
          <w:t xml:space="preserve"> cohorts</w:t>
        </w:r>
      </w:ins>
      <w:ins w:id="1292" w:author="nick ting" w:date="2021-09-27T14:03:00Z">
        <w:r w:rsidR="00FA2A1F">
          <w:rPr>
            <w:rFonts w:ascii="Times New Roman" w:hAnsi="Times New Roman" w:cs="Times New Roman"/>
            <w:sz w:val="22"/>
          </w:rPr>
          <w:t xml:space="preserve"> with</w:t>
        </w:r>
      </w:ins>
      <w:ins w:id="1293" w:author="nick ting" w:date="2021-09-27T13:57:00Z">
        <w:r w:rsidRPr="00790445">
          <w:rPr>
            <w:rFonts w:ascii="Times New Roman" w:hAnsi="Times New Roman" w:cs="Times New Roman"/>
            <w:sz w:val="22"/>
          </w:rPr>
          <w:t xml:space="preserve">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r w:rsidRPr="00790445">
          <w:rPr>
            <w:rFonts w:ascii="Times New Roman" w:hAnsi="Times New Roman" w:cs="Times New Roman"/>
            <w:i/>
            <w:iCs/>
            <w:sz w:val="22"/>
          </w:rPr>
          <w:t>rambellii</w:t>
        </w:r>
        <w:r w:rsidRPr="00790445">
          <w:rPr>
            <w:rFonts w:ascii="Times New Roman" w:hAnsi="Times New Roman" w:cs="Times New Roman"/>
            <w:sz w:val="22"/>
          </w:rPr>
          <w:t xml:space="preserve"> and </w:t>
        </w:r>
        <w:r w:rsidRPr="00790445">
          <w:rPr>
            <w:rFonts w:ascii="Times New Roman" w:hAnsi="Times New Roman" w:cs="Times New Roman"/>
            <w:i/>
            <w:iCs/>
            <w:sz w:val="22"/>
          </w:rPr>
          <w:t>Erysiphe</w:t>
        </w:r>
        <w:r w:rsidRPr="00790445">
          <w:rPr>
            <w:rFonts w:ascii="Times New Roman" w:hAnsi="Times New Roman" w:cs="Times New Roman"/>
            <w:sz w:val="22"/>
          </w:rPr>
          <w:t xml:space="preserve"> </w:t>
        </w:r>
        <w:r w:rsidRPr="00790445">
          <w:rPr>
            <w:rFonts w:ascii="Times New Roman" w:hAnsi="Times New Roman" w:cs="Times New Roman"/>
            <w:i/>
            <w:iCs/>
            <w:sz w:val="22"/>
          </w:rPr>
          <w:t>pulchra</w:t>
        </w:r>
        <w:r w:rsidRPr="00790445">
          <w:rPr>
            <w:rFonts w:ascii="Times New Roman" w:hAnsi="Times New Roman" w:cs="Times New Roman"/>
            <w:sz w:val="22"/>
          </w:rPr>
          <w:t xml:space="preserve"> </w:t>
        </w:r>
      </w:ins>
      <w:ins w:id="1294" w:author="nick ting" w:date="2021-09-27T14:03:00Z">
        <w:r w:rsidR="00FA2A1F">
          <w:rPr>
            <w:rFonts w:ascii="Times New Roman" w:hAnsi="Times New Roman" w:cs="Times New Roman"/>
            <w:sz w:val="22"/>
          </w:rPr>
          <w:t>being</w:t>
        </w:r>
      </w:ins>
      <w:ins w:id="1295" w:author="nick ting" w:date="2021-09-27T13:57:00Z">
        <w:r w:rsidRPr="00790445">
          <w:rPr>
            <w:rFonts w:ascii="Times New Roman" w:hAnsi="Times New Roman" w:cs="Times New Roman"/>
            <w:sz w:val="22"/>
          </w:rPr>
          <w:t xml:space="preserve"> enriched</w:t>
        </w:r>
        <w:r>
          <w:rPr>
            <w:rFonts w:ascii="Times New Roman" w:hAnsi="Times New Roman" w:cs="Times New Roman"/>
            <w:sz w:val="22"/>
          </w:rPr>
          <w:t xml:space="preserve"> while</w:t>
        </w:r>
        <w:r w:rsidRPr="00790445">
          <w:rPr>
            <w:rFonts w:ascii="Times New Roman" w:hAnsi="Times New Roman" w:cs="Times New Roman"/>
            <w:sz w:val="22"/>
          </w:rPr>
          <w:t xml:space="preserve"> </w:t>
        </w:r>
        <w:r w:rsidRPr="00790445">
          <w:rPr>
            <w:rFonts w:ascii="Times New Roman" w:hAnsi="Times New Roman" w:cs="Times New Roman"/>
            <w:i/>
            <w:iCs/>
            <w:sz w:val="22"/>
          </w:rPr>
          <w:t>Trichophyton</w:t>
        </w:r>
        <w:r w:rsidRPr="00790445">
          <w:rPr>
            <w:rFonts w:ascii="Times New Roman" w:hAnsi="Times New Roman" w:cs="Times New Roman"/>
            <w:sz w:val="22"/>
          </w:rPr>
          <w:t xml:space="preserve"> </w:t>
        </w:r>
        <w:r w:rsidRPr="00790445">
          <w:rPr>
            <w:rFonts w:ascii="Times New Roman" w:hAnsi="Times New Roman" w:cs="Times New Roman"/>
            <w:i/>
            <w:iCs/>
            <w:sz w:val="22"/>
          </w:rPr>
          <w:t>mentagrophytes</w:t>
        </w:r>
        <w:r w:rsidRPr="00790445">
          <w:rPr>
            <w:rFonts w:ascii="Times New Roman" w:hAnsi="Times New Roman" w:cs="Times New Roman"/>
            <w:sz w:val="22"/>
          </w:rPr>
          <w:t xml:space="preserve"> </w:t>
        </w:r>
      </w:ins>
      <w:ins w:id="1296" w:author="nick ting" w:date="2021-09-27T14:03:00Z">
        <w:r w:rsidR="00FA2A1F">
          <w:rPr>
            <w:rFonts w:ascii="Times New Roman" w:hAnsi="Times New Roman" w:cs="Times New Roman"/>
            <w:sz w:val="22"/>
          </w:rPr>
          <w:t>being</w:t>
        </w:r>
      </w:ins>
      <w:ins w:id="1297" w:author="nick ting" w:date="2021-09-27T13:57:00Z">
        <w:r w:rsidRPr="00790445">
          <w:rPr>
            <w:rFonts w:ascii="Times New Roman" w:hAnsi="Times New Roman" w:cs="Times New Roman"/>
            <w:sz w:val="22"/>
          </w:rPr>
          <w:t xml:space="preserve"> </w:t>
        </w:r>
        <w:r>
          <w:rPr>
            <w:rFonts w:ascii="Times New Roman" w:hAnsi="Times New Roman" w:cs="Times New Roman"/>
            <w:sz w:val="22"/>
          </w:rPr>
          <w:t>depleted</w:t>
        </w:r>
        <w:r w:rsidRPr="00790445">
          <w:rPr>
            <w:rFonts w:ascii="Times New Roman" w:hAnsi="Times New Roman" w:cs="Times New Roman"/>
            <w:sz w:val="22"/>
          </w:rPr>
          <w:t xml:space="preserve"> in CRC</w:t>
        </w:r>
      </w:ins>
      <w:ins w:id="1298" w:author="nick ting" w:date="2021-09-27T14:03:00Z">
        <w:r w:rsidR="00FA2A1F">
          <w:rPr>
            <w:rFonts w:ascii="Times New Roman" w:hAnsi="Times New Roman" w:cs="Times New Roman"/>
            <w:sz w:val="22"/>
          </w:rPr>
          <w:t xml:space="preserve"> </w:t>
        </w:r>
      </w:ins>
      <w:ins w:id="1299" w:author="nick ting" w:date="2021-09-27T13:57:00Z">
        <w:r w:rsidRPr="00790445">
          <w:rPr>
            <w:rFonts w:ascii="Times New Roman" w:hAnsi="Times New Roman" w:cs="Times New Roman"/>
            <w:sz w:val="22"/>
          </w:rPr>
          <w:t xml:space="preserve">(figure 3b and supplementary table </w:t>
        </w:r>
        <w:r>
          <w:rPr>
            <w:rFonts w:ascii="Times New Roman" w:hAnsi="Times New Roman" w:cs="Times New Roman"/>
            <w:sz w:val="22"/>
          </w:rPr>
          <w:t>6</w:t>
        </w:r>
        <w:r w:rsidRPr="00790445">
          <w:rPr>
            <w:rFonts w:ascii="Times New Roman" w:hAnsi="Times New Roman" w:cs="Times New Roman"/>
            <w:sz w:val="22"/>
          </w:rPr>
          <w:t>).</w:t>
        </w:r>
      </w:ins>
      <w:ins w:id="1300" w:author="nick ting" w:date="2021-09-27T14:00:00Z">
        <w:r>
          <w:rPr>
            <w:rFonts w:ascii="Times New Roman" w:hAnsi="Times New Roman" w:cs="Times New Roman"/>
            <w:sz w:val="22"/>
          </w:rPr>
          <w:t xml:space="preserve"> We further identified 15 species which were consistently altered in 7 </w:t>
        </w:r>
      </w:ins>
      <w:ins w:id="1301" w:author="nick ting" w:date="2021-09-27T14:03:00Z">
        <w:r w:rsidR="00FA2A1F">
          <w:rPr>
            <w:rFonts w:ascii="Times New Roman" w:hAnsi="Times New Roman" w:cs="Times New Roman"/>
            <w:sz w:val="22"/>
          </w:rPr>
          <w:t xml:space="preserve">out </w:t>
        </w:r>
      </w:ins>
      <w:ins w:id="1302" w:author="nick ting" w:date="2021-09-27T14:00:00Z">
        <w:r>
          <w:rPr>
            <w:rFonts w:ascii="Times New Roman" w:hAnsi="Times New Roman" w:cs="Times New Roman"/>
            <w:sz w:val="22"/>
          </w:rPr>
          <w:t>of the 8 cohorts</w:t>
        </w:r>
      </w:ins>
      <w:ins w:id="1303" w:author="nick ting" w:date="2021-09-27T14:03:00Z">
        <w:r w:rsidR="00FA2A1F">
          <w:rPr>
            <w:rFonts w:ascii="Times New Roman" w:hAnsi="Times New Roman" w:cs="Times New Roman"/>
            <w:sz w:val="22"/>
          </w:rPr>
          <w:t xml:space="preserve">. </w:t>
        </w:r>
      </w:ins>
      <w:ins w:id="1304" w:author="nick ting" w:date="2021-09-27T14:00:00Z">
        <w:r>
          <w:rPr>
            <w:rFonts w:ascii="Times New Roman" w:hAnsi="Times New Roman" w:cs="Times New Roman"/>
            <w:sz w:val="22"/>
          </w:rPr>
          <w:t>10</w:t>
        </w:r>
      </w:ins>
      <w:ins w:id="1305" w:author="nick ting" w:date="2021-09-27T14:03:00Z">
        <w:r w:rsidR="00FA2A1F">
          <w:rPr>
            <w:rFonts w:ascii="Times New Roman" w:hAnsi="Times New Roman" w:cs="Times New Roman"/>
            <w:sz w:val="22"/>
          </w:rPr>
          <w:t xml:space="preserve"> of them</w:t>
        </w:r>
      </w:ins>
      <w:ins w:id="1306" w:author="nick ting" w:date="2021-09-27T14:00:00Z">
        <w:r>
          <w:rPr>
            <w:rFonts w:ascii="Times New Roman" w:hAnsi="Times New Roman" w:cs="Times New Roman"/>
            <w:sz w:val="22"/>
          </w:rPr>
          <w:t xml:space="preserve"> </w:t>
        </w:r>
      </w:ins>
      <w:ins w:id="1307" w:author="nick ting" w:date="2021-09-27T14:04:00Z">
        <w:r w:rsidR="00FA2A1F">
          <w:rPr>
            <w:rFonts w:ascii="Times New Roman" w:hAnsi="Times New Roman" w:cs="Times New Roman"/>
            <w:sz w:val="22"/>
          </w:rPr>
          <w:t>were</w:t>
        </w:r>
      </w:ins>
      <w:ins w:id="1308" w:author="nick ting" w:date="2021-09-27T14:00:00Z">
        <w:r>
          <w:rPr>
            <w:rFonts w:ascii="Times New Roman" w:hAnsi="Times New Roman" w:cs="Times New Roman"/>
            <w:sz w:val="22"/>
          </w:rPr>
          <w:t xml:space="preserve"> enriched in CRC </w:t>
        </w:r>
        <w:proofErr w:type="spellStart"/>
        <w:r>
          <w:rPr>
            <w:rFonts w:ascii="Times New Roman" w:hAnsi="Times New Roman" w:cs="Times New Roman"/>
            <w:sz w:val="22"/>
          </w:rPr>
          <w:t>patietns</w:t>
        </w:r>
        <w:proofErr w:type="spellEnd"/>
        <w:r>
          <w:rPr>
            <w:rFonts w:ascii="Times New Roman" w:hAnsi="Times New Roman" w:cs="Times New Roman"/>
            <w:sz w:val="22"/>
          </w:rPr>
          <w:t xml:space="preserve"> while the remaining 5 </w:t>
        </w:r>
      </w:ins>
      <w:ins w:id="1309" w:author="nick ting" w:date="2021-09-27T14:04:00Z">
        <w:r w:rsidR="00FA2A1F">
          <w:rPr>
            <w:rFonts w:ascii="Times New Roman" w:hAnsi="Times New Roman" w:cs="Times New Roman"/>
            <w:sz w:val="22"/>
          </w:rPr>
          <w:t>were</w:t>
        </w:r>
      </w:ins>
      <w:ins w:id="1310" w:author="nick ting" w:date="2021-09-27T14:00:00Z">
        <w:r>
          <w:rPr>
            <w:rFonts w:ascii="Times New Roman" w:hAnsi="Times New Roman" w:cs="Times New Roman"/>
            <w:sz w:val="22"/>
          </w:rPr>
          <w:t xml:space="preserve"> depleted </w:t>
        </w:r>
        <w:r w:rsidRPr="00790445">
          <w:rPr>
            <w:rFonts w:ascii="Times New Roman" w:hAnsi="Times New Roman" w:cs="Times New Roman"/>
            <w:sz w:val="22"/>
          </w:rPr>
          <w:t xml:space="preserve">(see supplementary table </w:t>
        </w:r>
        <w:r>
          <w:rPr>
            <w:rFonts w:ascii="Times New Roman" w:hAnsi="Times New Roman" w:cs="Times New Roman"/>
            <w:sz w:val="22"/>
          </w:rPr>
          <w:t>6</w:t>
        </w:r>
        <w:r w:rsidRPr="00790445">
          <w:rPr>
            <w:rFonts w:ascii="Times New Roman" w:hAnsi="Times New Roman" w:cs="Times New Roman"/>
            <w:sz w:val="22"/>
          </w:rPr>
          <w:t xml:space="preserve">). </w:t>
        </w:r>
      </w:ins>
      <w:ins w:id="1311" w:author="nick ting" w:date="2021-09-27T14:04:00Z">
        <w:r w:rsidR="00FA2A1F">
          <w:rPr>
            <w:rFonts w:ascii="Times New Roman" w:hAnsi="Times New Roman" w:cs="Times New Roman"/>
            <w:sz w:val="22"/>
          </w:rPr>
          <w:t>Notably</w:t>
        </w:r>
      </w:ins>
      <w:ins w:id="1312" w:author="nick ting" w:date="2021-09-27T14:00:00Z">
        <w:r w:rsidRPr="00790445">
          <w:rPr>
            <w:rFonts w:ascii="Times New Roman" w:hAnsi="Times New Roman" w:cs="Times New Roman"/>
            <w:sz w:val="22"/>
          </w:rPr>
          <w:t xml:space="preserve">, only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r w:rsidRPr="00790445">
          <w:rPr>
            <w:rFonts w:ascii="Times New Roman" w:hAnsi="Times New Roman" w:cs="Times New Roman"/>
            <w:i/>
            <w:iCs/>
            <w:sz w:val="22"/>
          </w:rPr>
          <w:t>rambellii</w:t>
        </w:r>
        <w:r w:rsidRPr="00790445">
          <w:rPr>
            <w:rFonts w:ascii="Times New Roman" w:hAnsi="Times New Roman" w:cs="Times New Roman"/>
            <w:sz w:val="22"/>
          </w:rPr>
          <w:t xml:space="preserve"> </w:t>
        </w:r>
        <w:r>
          <w:rPr>
            <w:rFonts w:ascii="Times New Roman" w:hAnsi="Times New Roman" w:cs="Times New Roman"/>
            <w:sz w:val="22"/>
          </w:rPr>
          <w:t>showed</w:t>
        </w:r>
        <w:r w:rsidRPr="00790445">
          <w:rPr>
            <w:rFonts w:ascii="Times New Roman" w:hAnsi="Times New Roman" w:cs="Times New Roman"/>
            <w:sz w:val="22"/>
          </w:rPr>
          <w:t xml:space="preserve"> a significant difference (</w:t>
        </w:r>
      </w:ins>
      <w:ins w:id="1313" w:author="nick ting" w:date="2021-09-27T18:31:00Z">
        <w:r w:rsidR="00B260A4">
          <w:rPr>
            <w:rFonts w:ascii="Times New Roman" w:hAnsi="Times New Roman" w:cs="Times New Roman"/>
            <w:sz w:val="22"/>
          </w:rPr>
          <w:t>p-value</w:t>
        </w:r>
      </w:ins>
      <w:ins w:id="1314" w:author="nick ting" w:date="2021-09-27T14:00:00Z">
        <w:r w:rsidRPr="00790445">
          <w:rPr>
            <w:rFonts w:ascii="Times New Roman" w:hAnsi="Times New Roman" w:cs="Times New Roman"/>
            <w:sz w:val="22"/>
          </w:rPr>
          <w:t xml:space="preserve"> &lt; 0.05) in all the cohorts, </w:t>
        </w:r>
        <w:r>
          <w:rPr>
            <w:rFonts w:ascii="Times New Roman" w:hAnsi="Times New Roman" w:cs="Times New Roman"/>
            <w:sz w:val="22"/>
          </w:rPr>
          <w:t>except</w:t>
        </w:r>
      </w:ins>
      <w:ins w:id="1315" w:author="nick ting" w:date="2021-09-27T14:04:00Z">
        <w:r w:rsidR="00FA2A1F">
          <w:rPr>
            <w:rFonts w:ascii="Times New Roman" w:hAnsi="Times New Roman" w:cs="Times New Roman"/>
            <w:sz w:val="22"/>
          </w:rPr>
          <w:t xml:space="preserve"> the</w:t>
        </w:r>
      </w:ins>
      <w:ins w:id="1316" w:author="nick ting" w:date="2021-09-27T14:00:00Z">
        <w:r w:rsidRPr="00790445">
          <w:rPr>
            <w:rFonts w:ascii="Times New Roman" w:hAnsi="Times New Roman" w:cs="Times New Roman"/>
            <w:sz w:val="22"/>
          </w:rPr>
          <w:t xml:space="preserve"> 2019_Thomas</w:t>
        </w:r>
        <w:r>
          <w:rPr>
            <w:rFonts w:ascii="Times New Roman" w:hAnsi="Times New Roman" w:cs="Times New Roman"/>
            <w:sz w:val="22"/>
          </w:rPr>
          <w:t>A</w:t>
        </w:r>
        <w:r w:rsidRPr="00790445">
          <w:rPr>
            <w:rFonts w:ascii="Times New Roman" w:hAnsi="Times New Roman" w:cs="Times New Roman"/>
            <w:sz w:val="22"/>
          </w:rPr>
          <w:t xml:space="preserve"> </w:t>
        </w:r>
      </w:ins>
      <w:ins w:id="1317" w:author="nick ting" w:date="2021-09-27T14:04:00Z">
        <w:r w:rsidR="00FA2A1F">
          <w:rPr>
            <w:rFonts w:ascii="Times New Roman" w:hAnsi="Times New Roman" w:cs="Times New Roman"/>
            <w:sz w:val="22"/>
          </w:rPr>
          <w:t>cohort</w:t>
        </w:r>
      </w:ins>
      <w:ins w:id="1318" w:author="nick ting" w:date="2021-09-27T14:00:00Z">
        <w:r w:rsidRPr="00790445">
          <w:rPr>
            <w:rFonts w:ascii="Times New Roman" w:hAnsi="Times New Roman" w:cs="Times New Roman"/>
            <w:sz w:val="22"/>
          </w:rPr>
          <w:t xml:space="preserve"> (figure 3d and supplementary table </w:t>
        </w:r>
        <w:r>
          <w:rPr>
            <w:rFonts w:ascii="Times New Roman" w:hAnsi="Times New Roman" w:cs="Times New Roman"/>
            <w:sz w:val="22"/>
          </w:rPr>
          <w:t>7</w:t>
        </w:r>
        <w:r w:rsidRPr="00790445">
          <w:rPr>
            <w:rFonts w:ascii="Times New Roman" w:hAnsi="Times New Roman" w:cs="Times New Roman"/>
            <w:sz w:val="22"/>
          </w:rPr>
          <w:t>).</w:t>
        </w:r>
      </w:ins>
      <w:ins w:id="1319" w:author="nick ting" w:date="2021-09-27T17:56:00Z">
        <w:r w:rsidR="00811AE1">
          <w:rPr>
            <w:rFonts w:ascii="Times New Roman" w:hAnsi="Times New Roman" w:cs="Times New Roman"/>
            <w:sz w:val="22"/>
          </w:rPr>
          <w:t xml:space="preserve"> </w:t>
        </w:r>
      </w:ins>
    </w:p>
    <w:p w14:paraId="030033EB" w14:textId="77777777" w:rsidR="00D46E76" w:rsidRDefault="00D46E76" w:rsidP="00790445">
      <w:pPr>
        <w:widowControl/>
        <w:rPr>
          <w:ins w:id="1320" w:author="nick ting" w:date="2021-09-27T13:56:00Z"/>
          <w:rFonts w:ascii="Times New Roman" w:hAnsi="Times New Roman" w:cs="Times New Roman"/>
          <w:sz w:val="22"/>
        </w:rPr>
      </w:pPr>
    </w:p>
    <w:p w14:paraId="78669CF8" w14:textId="576E92EB" w:rsidR="00D93222" w:rsidDel="00C13D35" w:rsidRDefault="00D93222" w:rsidP="00790445">
      <w:pPr>
        <w:widowControl/>
        <w:rPr>
          <w:ins w:id="1321" w:author="nick ting" w:date="2021-09-27T13:56:00Z"/>
          <w:del w:id="1322" w:author="LIN, Yufeng" w:date="2021-09-30T19:15:00Z"/>
          <w:rFonts w:ascii="Times New Roman" w:hAnsi="Times New Roman" w:cs="Times New Roman"/>
          <w:sz w:val="22"/>
        </w:rPr>
      </w:pPr>
    </w:p>
    <w:p w14:paraId="6632CA84" w14:textId="7514538F" w:rsidR="00D93222" w:rsidDel="00D46E76" w:rsidRDefault="00BA34C7" w:rsidP="00790445">
      <w:pPr>
        <w:widowControl/>
        <w:rPr>
          <w:del w:id="1323" w:author="LIN, Yufeng" w:date="2021-09-30T19:15:00Z"/>
          <w:rFonts w:ascii="Times New Roman" w:hAnsi="Times New Roman" w:cs="Times New Roman"/>
          <w:sz w:val="22"/>
        </w:rPr>
      </w:pPr>
      <w:ins w:id="1324" w:author="LIN, Yufeng" w:date="2021-09-24T15:34:00Z">
        <w:del w:id="1325" w:author="nick ting" w:date="2021-09-25T00:56:00Z">
          <w:r w:rsidRPr="00BA34C7" w:rsidDel="0029149C">
            <w:rPr>
              <w:rFonts w:ascii="Times New Roman" w:hAnsi="Times New Roman" w:cs="Times New Roman"/>
              <w:sz w:val="22"/>
              <w:rPrChange w:id="1326" w:author="LIN, Yufeng" w:date="2021-09-24T15:34:00Z">
                <w:rPr>
                  <w:rFonts w:ascii="Times New Roman" w:hAnsi="Times New Roman" w:cs="Times New Roman"/>
                  <w:sz w:val="22"/>
                  <w:highlight w:val="yellow"/>
                </w:rPr>
              </w:rPrChange>
            </w:rPr>
            <w:delText xml:space="preserve"> and </w:delText>
          </w:r>
        </w:del>
        <w:del w:id="1327" w:author="nick ting" w:date="2021-09-27T18:08:00Z">
          <w:r w:rsidRPr="00BA34C7" w:rsidDel="00BA3DCF">
            <w:rPr>
              <w:rFonts w:ascii="Times New Roman" w:hAnsi="Times New Roman" w:cs="Times New Roman"/>
              <w:sz w:val="22"/>
              <w:rPrChange w:id="1328" w:author="LIN, Yufeng" w:date="2021-09-24T15:34:00Z">
                <w:rPr>
                  <w:rFonts w:ascii="Times New Roman" w:hAnsi="Times New Roman" w:cs="Times New Roman"/>
                  <w:sz w:val="22"/>
                  <w:highlight w:val="yellow"/>
                </w:rPr>
              </w:rPrChange>
            </w:rPr>
            <w:delText>core set</w:delText>
          </w:r>
        </w:del>
      </w:ins>
      <w:ins w:id="1329" w:author="LIN, Yufeng" w:date="2021-09-24T15:42:00Z">
        <w:del w:id="1330" w:author="nick ting" w:date="2021-09-25T01:01:00Z">
          <w:r w:rsidDel="00002608">
            <w:rPr>
              <w:rFonts w:ascii="Times New Roman" w:hAnsi="Times New Roman" w:cs="Times New Roman"/>
              <w:sz w:val="22"/>
            </w:rPr>
            <w:delText>,</w:delText>
          </w:r>
          <w:r w:rsidRPr="00BA34C7" w:rsidDel="00002608">
            <w:delText xml:space="preserve"> </w:delText>
          </w:r>
          <w:r w:rsidRPr="00BA34C7" w:rsidDel="00002608">
            <w:rPr>
              <w:rFonts w:ascii="Times New Roman" w:hAnsi="Times New Roman" w:cs="Times New Roman"/>
              <w:sz w:val="22"/>
            </w:rPr>
            <w:delText>respectively</w:delText>
          </w:r>
        </w:del>
      </w:ins>
      <w:del w:id="1331" w:author="nick ting" w:date="2021-09-25T01:01:00Z">
        <w:r w:rsidR="00D9531B" w:rsidRPr="00BA34C7" w:rsidDel="00002608">
          <w:rPr>
            <w:rFonts w:ascii="Times New Roman" w:hAnsi="Times New Roman" w:cs="Times New Roman"/>
            <w:sz w:val="22"/>
          </w:rPr>
          <w:delText xml:space="preserve"> whose adjusted p-value is less than, respectively, 0.1 and 0.01 by the Mann-Whitney U test and Bonferroni adjustment (figure 3a). We identified the </w:delText>
        </w:r>
        <w:bookmarkStart w:id="1332" w:name="_Hlk82102929"/>
        <w:r w:rsidR="00D9531B" w:rsidRPr="00BA34C7" w:rsidDel="00002608">
          <w:rPr>
            <w:rFonts w:ascii="Times New Roman" w:hAnsi="Times New Roman" w:cs="Times New Roman"/>
            <w:sz w:val="22"/>
          </w:rPr>
          <w:delText>74 candidates as the main set</w:delText>
        </w:r>
        <w:bookmarkEnd w:id="1332"/>
        <w:r w:rsidR="00D9531B" w:rsidRPr="00BA34C7" w:rsidDel="00002608">
          <w:rPr>
            <w:rFonts w:ascii="Times New Roman" w:hAnsi="Times New Roman" w:cs="Times New Roman"/>
            <w:sz w:val="22"/>
          </w:rPr>
          <w:delText xml:space="preserve"> and 33 features as the core set</w:delText>
        </w:r>
      </w:del>
      <w:ins w:id="1333" w:author="LIN, Yufeng" w:date="2021-09-24T15:04:00Z">
        <w:del w:id="1334" w:author="nick ting" w:date="2021-09-25T01:01:00Z">
          <w:r w:rsidR="00CA3711" w:rsidRPr="00BA34C7" w:rsidDel="00002608">
            <w:rPr>
              <w:rFonts w:ascii="Times New Roman" w:hAnsi="Times New Roman" w:cs="Times New Roman"/>
              <w:sz w:val="22"/>
            </w:rPr>
            <w:delText xml:space="preserve"> </w:delText>
          </w:r>
        </w:del>
        <w:del w:id="1335" w:author="nick ting" w:date="2021-09-27T18:08:00Z">
          <w:r w:rsidR="00CA3711" w:rsidRPr="00BA34C7" w:rsidDel="00BA3DCF">
            <w:rPr>
              <w:rFonts w:ascii="Times New Roman" w:hAnsi="Times New Roman" w:cs="Times New Roman"/>
              <w:sz w:val="22"/>
            </w:rPr>
            <w:delText>(figure 3a and supplementary table 4)</w:delText>
          </w:r>
        </w:del>
      </w:ins>
      <w:ins w:id="1336" w:author="nick ting" w:date="2021-09-27T18:09:00Z">
        <w:r w:rsidR="00BA3DCF">
          <w:rPr>
            <w:rFonts w:ascii="Times New Roman" w:hAnsi="Times New Roman" w:cs="Times New Roman"/>
            <w:sz w:val="22"/>
          </w:rPr>
          <w:t xml:space="preserve">For the 33 species in the core set, </w:t>
        </w:r>
      </w:ins>
      <w:del w:id="1337" w:author="nick ting" w:date="2021-09-27T18:09:00Z">
        <w:r w:rsidR="00D9531B" w:rsidRPr="00BA34C7" w:rsidDel="00BA3DCF">
          <w:rPr>
            <w:rFonts w:ascii="Times New Roman" w:hAnsi="Times New Roman" w:cs="Times New Roman"/>
            <w:sz w:val="22"/>
          </w:rPr>
          <w:delText>.</w:delText>
        </w:r>
      </w:del>
      <w:ins w:id="1338" w:author="LIN, Yufeng" w:date="2021-09-24T15:43:00Z">
        <w:del w:id="1339" w:author="nick ting" w:date="2021-09-27T18:09:00Z">
          <w:r w:rsidR="00A13741" w:rsidDel="00BA3DCF">
            <w:rPr>
              <w:rFonts w:ascii="Times New Roman" w:hAnsi="Times New Roman" w:cs="Times New Roman"/>
              <w:sz w:val="22"/>
            </w:rPr>
            <w:delText xml:space="preserve"> </w:delText>
          </w:r>
        </w:del>
      </w:ins>
      <w:moveToRangeStart w:id="1340" w:author="nick ting" w:date="2021-09-27T13:49:00Z" w:name="move83642973"/>
      <w:commentRangeStart w:id="1341"/>
      <w:moveTo w:id="1342" w:author="nick ting" w:date="2021-09-27T13:49:00Z">
        <w:del w:id="1343" w:author="nick ting" w:date="2021-09-27T13:49:00Z">
          <w:r w:rsidR="000975D5" w:rsidRPr="00790445" w:rsidDel="000975D5">
            <w:rPr>
              <w:rFonts w:ascii="Times New Roman" w:hAnsi="Times New Roman" w:cs="Times New Roman"/>
              <w:sz w:val="22"/>
            </w:rPr>
            <w:delText>Among</w:delText>
          </w:r>
        </w:del>
        <w:del w:id="1344" w:author="nick ting" w:date="2021-09-27T14:05:00Z">
          <w:r w:rsidR="000975D5" w:rsidRPr="00790445" w:rsidDel="00FA2A1F">
            <w:rPr>
              <w:rFonts w:ascii="Times New Roman" w:hAnsi="Times New Roman" w:cs="Times New Roman"/>
              <w:sz w:val="22"/>
            </w:rPr>
            <w:delText xml:space="preserve"> the core set, </w:delText>
          </w:r>
        </w:del>
        <w:del w:id="1345" w:author="nick ting" w:date="2021-09-27T13:50:00Z">
          <w:r w:rsidR="000975D5" w:rsidRPr="00790445" w:rsidDel="000975D5">
            <w:rPr>
              <w:rFonts w:ascii="Times New Roman" w:hAnsi="Times New Roman" w:cs="Times New Roman"/>
              <w:sz w:val="22"/>
            </w:rPr>
            <w:delText>ten</w:delText>
          </w:r>
        </w:del>
      </w:moveTo>
      <w:ins w:id="1346" w:author="nick ting" w:date="2021-09-27T13:50:00Z">
        <w:r w:rsidR="000975D5">
          <w:rPr>
            <w:rFonts w:ascii="Times New Roman" w:hAnsi="Times New Roman" w:cs="Times New Roman"/>
            <w:sz w:val="22"/>
          </w:rPr>
          <w:t>10</w:t>
        </w:r>
      </w:ins>
      <w:moveTo w:id="1347" w:author="nick ting" w:date="2021-09-27T13:49:00Z">
        <w:r w:rsidR="000975D5" w:rsidRPr="00790445">
          <w:rPr>
            <w:rFonts w:ascii="Times New Roman" w:hAnsi="Times New Roman" w:cs="Times New Roman"/>
            <w:sz w:val="22"/>
          </w:rPr>
          <w:t xml:space="preserve"> </w:t>
        </w:r>
        <w:del w:id="1348" w:author="nick ting" w:date="2021-09-27T13:49:00Z">
          <w:r w:rsidR="000975D5" w:rsidRPr="00790445" w:rsidDel="000975D5">
            <w:rPr>
              <w:rFonts w:ascii="Times New Roman" w:hAnsi="Times New Roman" w:cs="Times New Roman"/>
              <w:sz w:val="22"/>
            </w:rPr>
            <w:delText>species</w:delText>
          </w:r>
        </w:del>
      </w:moveTo>
      <w:ins w:id="1349" w:author="nick ting" w:date="2021-09-27T13:49:00Z">
        <w:r w:rsidR="000975D5">
          <w:rPr>
            <w:rFonts w:ascii="Times New Roman" w:hAnsi="Times New Roman" w:cs="Times New Roman"/>
            <w:sz w:val="22"/>
          </w:rPr>
          <w:t>of them</w:t>
        </w:r>
      </w:ins>
      <w:moveTo w:id="1350" w:author="nick ting" w:date="2021-09-27T13:49:00Z">
        <w:r w:rsidR="000975D5" w:rsidRPr="00790445">
          <w:rPr>
            <w:rFonts w:ascii="Times New Roman" w:hAnsi="Times New Roman" w:cs="Times New Roman"/>
            <w:sz w:val="22"/>
          </w:rPr>
          <w:t xml:space="preserve"> were enriched in CRC</w:t>
        </w:r>
      </w:moveTo>
      <w:ins w:id="1351" w:author="nick ting" w:date="2021-09-27T13:49:00Z">
        <w:r w:rsidR="000975D5">
          <w:rPr>
            <w:rFonts w:ascii="Times New Roman" w:hAnsi="Times New Roman" w:cs="Times New Roman"/>
            <w:sz w:val="22"/>
          </w:rPr>
          <w:t xml:space="preserve"> pat</w:t>
        </w:r>
      </w:ins>
      <w:ins w:id="1352" w:author="nick ting" w:date="2021-09-27T13:50:00Z">
        <w:r w:rsidR="000975D5">
          <w:rPr>
            <w:rFonts w:ascii="Times New Roman" w:hAnsi="Times New Roman" w:cs="Times New Roman"/>
            <w:sz w:val="22"/>
          </w:rPr>
          <w:t>ients</w:t>
        </w:r>
      </w:ins>
      <w:ins w:id="1353" w:author="nick ting" w:date="2021-09-27T14:05:00Z">
        <w:r w:rsidR="00FA2A1F">
          <w:rPr>
            <w:rFonts w:ascii="Times New Roman" w:hAnsi="Times New Roman" w:cs="Times New Roman"/>
            <w:sz w:val="22"/>
          </w:rPr>
          <w:t xml:space="preserve"> and</w:t>
        </w:r>
      </w:ins>
      <w:ins w:id="1354" w:author="nick ting" w:date="2021-09-27T13:50:00Z">
        <w:r w:rsidR="000975D5">
          <w:rPr>
            <w:rFonts w:ascii="Times New Roman" w:hAnsi="Times New Roman" w:cs="Times New Roman"/>
            <w:sz w:val="22"/>
          </w:rPr>
          <w:t xml:space="preserve"> </w:t>
        </w:r>
      </w:ins>
      <w:moveTo w:id="1355" w:author="nick ting" w:date="2021-09-27T13:49:00Z">
        <w:del w:id="1356" w:author="nick ting" w:date="2021-09-27T13:49:00Z">
          <w:r w:rsidR="000975D5" w:rsidRPr="00790445" w:rsidDel="000975D5">
            <w:rPr>
              <w:rFonts w:ascii="Times New Roman" w:hAnsi="Times New Roman" w:cs="Times New Roman"/>
              <w:sz w:val="22"/>
            </w:rPr>
            <w:delText xml:space="preserve">; </w:delText>
          </w:r>
        </w:del>
        <w:del w:id="1357" w:author="nick ting" w:date="2021-09-27T13:50:00Z">
          <w:r w:rsidR="000975D5" w:rsidRPr="00790445" w:rsidDel="000975D5">
            <w:rPr>
              <w:rFonts w:ascii="Times New Roman" w:hAnsi="Times New Roman" w:cs="Times New Roman"/>
              <w:sz w:val="22"/>
            </w:rPr>
            <w:delText>meanwhile, the reduction was</w:delText>
          </w:r>
        </w:del>
      </w:moveTo>
      <w:ins w:id="1358" w:author="nick ting" w:date="2021-09-27T13:50:00Z">
        <w:r w:rsidR="000975D5">
          <w:rPr>
            <w:rFonts w:ascii="Times New Roman" w:hAnsi="Times New Roman" w:cs="Times New Roman"/>
            <w:sz w:val="22"/>
          </w:rPr>
          <w:t>the remaining</w:t>
        </w:r>
      </w:ins>
      <w:moveTo w:id="1359" w:author="nick ting" w:date="2021-09-27T13:49:00Z">
        <w:r w:rsidR="000975D5" w:rsidRPr="00790445">
          <w:rPr>
            <w:rFonts w:ascii="Times New Roman" w:hAnsi="Times New Roman" w:cs="Times New Roman"/>
            <w:sz w:val="22"/>
          </w:rPr>
          <w:t xml:space="preserve"> </w:t>
        </w:r>
        <w:del w:id="1360" w:author="nick ting" w:date="2021-09-27T13:50:00Z">
          <w:r w:rsidR="000975D5" w:rsidRPr="00790445" w:rsidDel="000975D5">
            <w:rPr>
              <w:rFonts w:ascii="Times New Roman" w:hAnsi="Times New Roman" w:cs="Times New Roman"/>
              <w:sz w:val="22"/>
            </w:rPr>
            <w:delText>twenty-three</w:delText>
          </w:r>
        </w:del>
      </w:moveTo>
      <w:ins w:id="1361" w:author="nick ting" w:date="2021-09-27T13:50:00Z">
        <w:r w:rsidR="000975D5">
          <w:rPr>
            <w:rFonts w:ascii="Times New Roman" w:hAnsi="Times New Roman" w:cs="Times New Roman"/>
            <w:sz w:val="22"/>
          </w:rPr>
          <w:t>23 were depleted</w:t>
        </w:r>
      </w:ins>
      <w:moveTo w:id="1362" w:author="nick ting" w:date="2021-09-27T13:49:00Z">
        <w:r w:rsidR="000975D5" w:rsidRPr="00790445">
          <w:rPr>
            <w:rFonts w:ascii="Times New Roman" w:hAnsi="Times New Roman" w:cs="Times New Roman"/>
            <w:sz w:val="22"/>
          </w:rPr>
          <w:t xml:space="preserve"> (figure 3c).</w:t>
        </w:r>
        <w:commentRangeEnd w:id="1341"/>
        <w:r w:rsidR="000975D5">
          <w:rPr>
            <w:rStyle w:val="CommentReference"/>
          </w:rPr>
          <w:commentReference w:id="1341"/>
        </w:r>
      </w:moveTo>
      <w:moveToRangeEnd w:id="1340"/>
      <w:ins w:id="1363" w:author="nick ting" w:date="2021-09-27T13:49:00Z">
        <w:r w:rsidR="000975D5">
          <w:rPr>
            <w:rFonts w:ascii="Times New Roman" w:hAnsi="Times New Roman" w:cs="Times New Roman"/>
            <w:sz w:val="22"/>
          </w:rPr>
          <w:t xml:space="preserve"> </w:t>
        </w:r>
      </w:ins>
      <w:del w:id="1364" w:author="LIN, Yufeng" w:date="2021-09-24T15:43:00Z">
        <w:r w:rsidR="00D9531B" w:rsidRPr="00790445" w:rsidDel="00A13741">
          <w:rPr>
            <w:rFonts w:ascii="Times New Roman" w:hAnsi="Times New Roman" w:cs="Times New Roman"/>
            <w:sz w:val="22"/>
          </w:rPr>
          <w:delText xml:space="preserve"> </w:delText>
        </w:r>
      </w:del>
      <w:del w:id="1365" w:author="nick ting" w:date="2021-09-25T00:59:00Z">
        <w:r w:rsidR="00D9531B" w:rsidRPr="00790445" w:rsidDel="0029149C">
          <w:rPr>
            <w:rFonts w:ascii="Times New Roman" w:hAnsi="Times New Roman" w:cs="Times New Roman"/>
            <w:sz w:val="22"/>
          </w:rPr>
          <w:delText>It</w:delText>
        </w:r>
        <w:r w:rsidR="000D0043" w:rsidRPr="00790445" w:rsidDel="0029149C">
          <w:rPr>
            <w:rFonts w:ascii="Times New Roman" w:hAnsi="Times New Roman" w:cs="Times New Roman"/>
            <w:sz w:val="22"/>
          </w:rPr>
          <w:delText>'</w:delText>
        </w:r>
        <w:r w:rsidR="00D9531B" w:rsidRPr="00790445" w:rsidDel="0029149C">
          <w:rPr>
            <w:rFonts w:ascii="Times New Roman" w:hAnsi="Times New Roman" w:cs="Times New Roman"/>
            <w:sz w:val="22"/>
          </w:rPr>
          <w:delText>s worth</w:delText>
        </w:r>
      </w:del>
      <w:ins w:id="1366" w:author="nick ting" w:date="2021-09-26T23:40:00Z">
        <w:r w:rsidR="007E03BE">
          <w:rPr>
            <w:rFonts w:ascii="Times New Roman" w:hAnsi="Times New Roman" w:cs="Times New Roman"/>
            <w:sz w:val="22"/>
          </w:rPr>
          <w:t>Notably</w:t>
        </w:r>
      </w:ins>
      <w:ins w:id="1367" w:author="nick ting" w:date="2021-09-25T00:59:00Z">
        <w:r w:rsidR="0029149C">
          <w:rPr>
            <w:rFonts w:ascii="Times New Roman" w:hAnsi="Times New Roman" w:cs="Times New Roman"/>
            <w:sz w:val="22"/>
          </w:rPr>
          <w:t>,</w:t>
        </w:r>
      </w:ins>
      <w:ins w:id="1368" w:author="nick ting" w:date="2021-09-26T23:40:00Z">
        <w:r w:rsidR="007E03BE">
          <w:rPr>
            <w:rFonts w:ascii="Times New Roman" w:hAnsi="Times New Roman" w:cs="Times New Roman"/>
            <w:sz w:val="22"/>
          </w:rPr>
          <w:t xml:space="preserve"> we identified that</w:t>
        </w:r>
      </w:ins>
      <w:ins w:id="1369" w:author="nick ting" w:date="2021-09-25T00:59:00Z">
        <w:r w:rsidR="0029149C">
          <w:rPr>
            <w:rFonts w:ascii="Times New Roman" w:hAnsi="Times New Roman" w:cs="Times New Roman"/>
            <w:sz w:val="22"/>
          </w:rPr>
          <w:t xml:space="preserve"> </w:t>
        </w:r>
      </w:ins>
      <w:del w:id="1370" w:author="nick ting" w:date="2021-09-25T00:59:00Z">
        <w:r w:rsidR="00D9531B" w:rsidRPr="00790445" w:rsidDel="0029149C">
          <w:rPr>
            <w:rFonts w:ascii="Times New Roman" w:hAnsi="Times New Roman" w:cs="Times New Roman"/>
            <w:sz w:val="22"/>
          </w:rPr>
          <w:delText xml:space="preserve"> remarking that the difference between CRC and healthy control of </w:delText>
        </w:r>
      </w:del>
      <w:r w:rsidR="00D9531B" w:rsidRPr="00790445">
        <w:rPr>
          <w:rFonts w:ascii="Times New Roman" w:hAnsi="Times New Roman" w:cs="Times New Roman"/>
          <w:i/>
          <w:iCs/>
          <w:sz w:val="22"/>
        </w:rPr>
        <w:t>Aspergillus</w:t>
      </w:r>
      <w:r w:rsidR="00D9531B" w:rsidRPr="00790445">
        <w:rPr>
          <w:rFonts w:ascii="Times New Roman" w:hAnsi="Times New Roman" w:cs="Times New Roman"/>
          <w:sz w:val="22"/>
        </w:rPr>
        <w:t xml:space="preserve"> </w:t>
      </w:r>
      <w:r w:rsidR="00D9531B" w:rsidRPr="00790445">
        <w:rPr>
          <w:rFonts w:ascii="Times New Roman" w:hAnsi="Times New Roman" w:cs="Times New Roman"/>
          <w:i/>
          <w:iCs/>
          <w:sz w:val="22"/>
        </w:rPr>
        <w:t>rambellii</w:t>
      </w:r>
      <w:r w:rsidR="00D9531B" w:rsidRPr="00790445">
        <w:rPr>
          <w:rFonts w:ascii="Times New Roman" w:hAnsi="Times New Roman" w:cs="Times New Roman"/>
          <w:sz w:val="22"/>
        </w:rPr>
        <w:t xml:space="preserve"> </w:t>
      </w:r>
      <w:ins w:id="1371" w:author="nick ting" w:date="2021-09-25T00:59:00Z">
        <w:r w:rsidR="0029149C">
          <w:rPr>
            <w:rFonts w:ascii="Times New Roman" w:hAnsi="Times New Roman" w:cs="Times New Roman"/>
            <w:sz w:val="22"/>
          </w:rPr>
          <w:t xml:space="preserve">showed the most remarkable difference between the </w:t>
        </w:r>
      </w:ins>
      <w:ins w:id="1372" w:author="nick ting" w:date="2021-09-27T13:19:00Z">
        <w:r w:rsidR="007C6216">
          <w:rPr>
            <w:rFonts w:ascii="Times New Roman" w:hAnsi="Times New Roman" w:cs="Times New Roman"/>
            <w:sz w:val="22"/>
          </w:rPr>
          <w:t>CRC</w:t>
        </w:r>
      </w:ins>
      <w:ins w:id="1373" w:author="nick ting" w:date="2021-09-25T00:59:00Z">
        <w:r w:rsidR="0029149C">
          <w:rPr>
            <w:rFonts w:ascii="Times New Roman" w:hAnsi="Times New Roman" w:cs="Times New Roman"/>
            <w:sz w:val="22"/>
          </w:rPr>
          <w:t xml:space="preserve"> </w:t>
        </w:r>
      </w:ins>
      <w:ins w:id="1374" w:author="nick ting" w:date="2021-09-27T17:48:00Z">
        <w:r w:rsidR="0098399D">
          <w:rPr>
            <w:rFonts w:ascii="Times New Roman" w:hAnsi="Times New Roman" w:cs="Times New Roman"/>
            <w:sz w:val="22"/>
          </w:rPr>
          <w:t xml:space="preserve">patients </w:t>
        </w:r>
      </w:ins>
      <w:ins w:id="1375" w:author="nick ting" w:date="2021-09-25T00:59:00Z">
        <w:r w:rsidR="0029149C">
          <w:rPr>
            <w:rFonts w:ascii="Times New Roman" w:hAnsi="Times New Roman" w:cs="Times New Roman"/>
            <w:sz w:val="22"/>
          </w:rPr>
          <w:t xml:space="preserve">and </w:t>
        </w:r>
      </w:ins>
      <w:ins w:id="1376" w:author="nick ting" w:date="2021-09-27T17:48:00Z">
        <w:r w:rsidR="0098399D">
          <w:rPr>
            <w:rFonts w:ascii="Times New Roman" w:hAnsi="Times New Roman" w:cs="Times New Roman"/>
            <w:sz w:val="22"/>
          </w:rPr>
          <w:t xml:space="preserve">the </w:t>
        </w:r>
      </w:ins>
      <w:ins w:id="1377" w:author="nick ting" w:date="2021-09-27T13:19:00Z">
        <w:r w:rsidR="007C6216">
          <w:rPr>
            <w:rFonts w:ascii="Times New Roman" w:hAnsi="Times New Roman" w:cs="Times New Roman"/>
            <w:sz w:val="22"/>
          </w:rPr>
          <w:t>healthy control</w:t>
        </w:r>
      </w:ins>
      <w:ins w:id="1378" w:author="nick ting" w:date="2021-09-25T00:59:00Z">
        <w:r w:rsidR="0029149C">
          <w:rPr>
            <w:rFonts w:ascii="Times New Roman" w:hAnsi="Times New Roman" w:cs="Times New Roman"/>
            <w:sz w:val="22"/>
          </w:rPr>
          <w:t xml:space="preserve"> groups </w:t>
        </w:r>
      </w:ins>
      <w:r w:rsidR="00D9531B" w:rsidRPr="00790445">
        <w:rPr>
          <w:rFonts w:ascii="Times New Roman" w:hAnsi="Times New Roman" w:cs="Times New Roman"/>
          <w:sz w:val="22"/>
        </w:rPr>
        <w:t>(-log</w:t>
      </w:r>
      <w:r w:rsidR="00D9531B" w:rsidRPr="00790445">
        <w:rPr>
          <w:rFonts w:ascii="Times New Roman" w:hAnsi="Times New Roman" w:cs="Times New Roman"/>
          <w:sz w:val="22"/>
          <w:vertAlign w:val="subscript"/>
        </w:rPr>
        <w:t>10</w:t>
      </w:r>
      <w:r w:rsidR="00D9531B" w:rsidRPr="00790445">
        <w:rPr>
          <w:rFonts w:ascii="Times New Roman" w:hAnsi="Times New Roman" w:cs="Times New Roman"/>
          <w:sz w:val="22"/>
        </w:rPr>
        <w:t>FDR = 17.29)</w:t>
      </w:r>
      <w:del w:id="1379" w:author="nick ting" w:date="2021-09-25T00:59:00Z">
        <w:r w:rsidR="00D9531B" w:rsidRPr="00790445" w:rsidDel="0029149C">
          <w:rPr>
            <w:rFonts w:ascii="Times New Roman" w:hAnsi="Times New Roman" w:cs="Times New Roman"/>
            <w:sz w:val="22"/>
          </w:rPr>
          <w:delText xml:space="preserve"> was much more significant than others</w:delText>
        </w:r>
      </w:del>
      <w:r w:rsidR="00D9531B" w:rsidRPr="00790445">
        <w:rPr>
          <w:rFonts w:ascii="Times New Roman" w:hAnsi="Times New Roman" w:cs="Times New Roman"/>
          <w:sz w:val="22"/>
        </w:rPr>
        <w:t xml:space="preserve">. </w:t>
      </w:r>
      <w:ins w:id="1380" w:author="nick ting" w:date="2021-09-27T14:06:00Z">
        <w:r w:rsidR="00FA2A1F">
          <w:rPr>
            <w:rFonts w:ascii="Times New Roman" w:hAnsi="Times New Roman" w:cs="Times New Roman"/>
            <w:sz w:val="22"/>
          </w:rPr>
          <w:t xml:space="preserve">We observed that alteration of these 33 species in CRC patients versus healthy individuals were relatively consistent in </w:t>
        </w:r>
      </w:ins>
      <w:ins w:id="1381" w:author="nick ting" w:date="2021-09-27T17:49:00Z">
        <w:r w:rsidR="0098399D">
          <w:rPr>
            <w:rFonts w:ascii="Times New Roman" w:hAnsi="Times New Roman" w:cs="Times New Roman"/>
            <w:sz w:val="22"/>
          </w:rPr>
          <w:t>most of the cohorts except 2019_Thomas and 2019_Yachida.</w:t>
        </w:r>
      </w:ins>
      <w:ins w:id="1382" w:author="nick ting" w:date="2021-09-27T18:20:00Z">
        <w:r w:rsidR="004E4D50">
          <w:rPr>
            <w:rFonts w:ascii="Times New Roman" w:hAnsi="Times New Roman" w:cs="Times New Roman"/>
            <w:sz w:val="22"/>
          </w:rPr>
          <w:t xml:space="preserve"> Moreover, most of the species showed consistent alterations in at least 3 cohorts.</w:t>
        </w:r>
      </w:ins>
    </w:p>
    <w:p w14:paraId="27D698C0" w14:textId="6EFDE177" w:rsidR="00D46E76" w:rsidDel="009D00F7" w:rsidRDefault="00D46E76" w:rsidP="00790445">
      <w:pPr>
        <w:widowControl/>
        <w:rPr>
          <w:ins w:id="1383" w:author="nick ting" w:date="2021-10-03T19:37:00Z"/>
          <w:del w:id="1384" w:author="LIN, Yufeng" w:date="2021-10-04T13:51:00Z"/>
          <w:rFonts w:ascii="Times New Roman" w:hAnsi="Times New Roman" w:cs="Times New Roman"/>
          <w:sz w:val="22"/>
        </w:rPr>
      </w:pPr>
    </w:p>
    <w:p w14:paraId="4238E58C" w14:textId="77777777" w:rsidR="00D93222" w:rsidRDefault="00D93222" w:rsidP="00790445">
      <w:pPr>
        <w:widowControl/>
        <w:rPr>
          <w:ins w:id="1385" w:author="nick ting" w:date="2021-09-27T13:54:00Z"/>
          <w:rFonts w:ascii="Times New Roman" w:hAnsi="Times New Roman" w:cs="Times New Roman"/>
          <w:sz w:val="22"/>
        </w:rPr>
      </w:pPr>
    </w:p>
    <w:p w14:paraId="548CEDE2" w14:textId="39D4675C" w:rsidR="00D93222" w:rsidDel="00D46E76" w:rsidRDefault="00D9531B" w:rsidP="00790445">
      <w:pPr>
        <w:widowControl/>
        <w:rPr>
          <w:del w:id="1386" w:author="LIN, Yufeng" w:date="2021-09-30T19:15:00Z"/>
          <w:rFonts w:ascii="Times New Roman" w:hAnsi="Times New Roman" w:cs="Times New Roman"/>
          <w:sz w:val="22"/>
        </w:rPr>
      </w:pPr>
      <w:r w:rsidRPr="00790445">
        <w:rPr>
          <w:rFonts w:ascii="Times New Roman" w:hAnsi="Times New Roman" w:cs="Times New Roman"/>
          <w:sz w:val="22"/>
        </w:rPr>
        <w:t xml:space="preserve">In the meantime, we </w:t>
      </w:r>
      <w:del w:id="1387" w:author="nick ting" w:date="2021-09-25T01:02:00Z">
        <w:r w:rsidRPr="00790445" w:rsidDel="00002608">
          <w:rPr>
            <w:rFonts w:ascii="Times New Roman" w:hAnsi="Times New Roman" w:cs="Times New Roman"/>
            <w:sz w:val="22"/>
          </w:rPr>
          <w:delText>made the same</w:delText>
        </w:r>
      </w:del>
      <w:ins w:id="1388" w:author="nick ting" w:date="2021-09-25T01:02:00Z">
        <w:r w:rsidR="00002608">
          <w:rPr>
            <w:rFonts w:ascii="Times New Roman" w:hAnsi="Times New Roman" w:cs="Times New Roman"/>
            <w:sz w:val="22"/>
          </w:rPr>
          <w:t>also</w:t>
        </w:r>
      </w:ins>
      <w:r w:rsidRPr="00790445">
        <w:rPr>
          <w:rFonts w:ascii="Times New Roman" w:hAnsi="Times New Roman" w:cs="Times New Roman"/>
          <w:sz w:val="22"/>
        </w:rPr>
        <w:t xml:space="preserve"> compar</w:t>
      </w:r>
      <w:ins w:id="1389" w:author="nick ting" w:date="2021-09-25T01:02:00Z">
        <w:r w:rsidR="00002608">
          <w:rPr>
            <w:rFonts w:ascii="Times New Roman" w:hAnsi="Times New Roman" w:cs="Times New Roman"/>
            <w:sz w:val="22"/>
          </w:rPr>
          <w:t xml:space="preserve">ed the </w:t>
        </w:r>
        <w:del w:id="1390" w:author="LIN, Yufeng" w:date="2021-09-28T13:01:00Z">
          <w:r w:rsidR="00002608" w:rsidDel="004314C2">
            <w:rPr>
              <w:rFonts w:ascii="Times New Roman" w:hAnsi="Times New Roman" w:cs="Times New Roman"/>
              <w:sz w:val="22"/>
            </w:rPr>
            <w:delText>micro-eukaryotic</w:delText>
          </w:r>
        </w:del>
      </w:ins>
      <w:ins w:id="1391" w:author="LIN, Yufeng" w:date="2021-09-28T13:01:00Z">
        <w:r w:rsidR="004314C2">
          <w:rPr>
            <w:rFonts w:ascii="Times New Roman" w:hAnsi="Times New Roman" w:cs="Times New Roman"/>
            <w:sz w:val="22"/>
          </w:rPr>
          <w:t>fungal</w:t>
        </w:r>
      </w:ins>
      <w:ins w:id="1392" w:author="nick ting" w:date="2021-09-25T01:02:00Z">
        <w:r w:rsidR="00002608">
          <w:rPr>
            <w:rFonts w:ascii="Times New Roman" w:hAnsi="Times New Roman" w:cs="Times New Roman"/>
            <w:sz w:val="22"/>
          </w:rPr>
          <w:t xml:space="preserve"> community</w:t>
        </w:r>
      </w:ins>
      <w:del w:id="1393" w:author="nick ting" w:date="2021-09-25T01:02:00Z">
        <w:r w:rsidRPr="00790445" w:rsidDel="00002608">
          <w:rPr>
            <w:rFonts w:ascii="Times New Roman" w:hAnsi="Times New Roman" w:cs="Times New Roman"/>
            <w:sz w:val="22"/>
          </w:rPr>
          <w:delText>ison</w:delText>
        </w:r>
      </w:del>
      <w:r w:rsidRPr="00790445">
        <w:rPr>
          <w:rFonts w:ascii="Times New Roman" w:hAnsi="Times New Roman" w:cs="Times New Roman"/>
          <w:sz w:val="22"/>
        </w:rPr>
        <w:t xml:space="preserve"> between </w:t>
      </w:r>
      <w:del w:id="1394" w:author="nick ting" w:date="2021-09-26T23:40:00Z">
        <w:r w:rsidRPr="00790445" w:rsidDel="007E03BE">
          <w:rPr>
            <w:rFonts w:ascii="Times New Roman" w:hAnsi="Times New Roman" w:cs="Times New Roman"/>
            <w:sz w:val="22"/>
          </w:rPr>
          <w:delText xml:space="preserve">adenoma </w:delText>
        </w:r>
      </w:del>
      <w:ins w:id="1395" w:author="nick ting" w:date="2021-09-26T23:40:00Z">
        <w:r w:rsidR="007E03BE">
          <w:rPr>
            <w:rFonts w:ascii="Times New Roman" w:hAnsi="Times New Roman" w:cs="Times New Roman"/>
            <w:sz w:val="22"/>
          </w:rPr>
          <w:t>CRC</w:t>
        </w:r>
        <w:r w:rsidR="007E03BE" w:rsidRPr="00790445">
          <w:rPr>
            <w:rFonts w:ascii="Times New Roman" w:hAnsi="Times New Roman" w:cs="Times New Roman"/>
            <w:sz w:val="22"/>
          </w:rPr>
          <w:t xml:space="preserve"> </w:t>
        </w:r>
      </w:ins>
      <w:r w:rsidRPr="00790445">
        <w:rPr>
          <w:rFonts w:ascii="Times New Roman" w:hAnsi="Times New Roman" w:cs="Times New Roman"/>
          <w:sz w:val="22"/>
        </w:rPr>
        <w:t xml:space="preserve">and </w:t>
      </w:r>
      <w:del w:id="1396" w:author="nick ting" w:date="2021-09-26T23:41:00Z">
        <w:r w:rsidRPr="00790445" w:rsidDel="007E03BE">
          <w:rPr>
            <w:rFonts w:ascii="Times New Roman" w:hAnsi="Times New Roman" w:cs="Times New Roman"/>
            <w:sz w:val="22"/>
          </w:rPr>
          <w:delText xml:space="preserve">CRC </w:delText>
        </w:r>
      </w:del>
      <w:ins w:id="1397" w:author="nick ting" w:date="2021-09-26T23:41:00Z">
        <w:r w:rsidR="007E03BE">
          <w:rPr>
            <w:rFonts w:ascii="Times New Roman" w:hAnsi="Times New Roman" w:cs="Times New Roman"/>
            <w:sz w:val="22"/>
          </w:rPr>
          <w:t>adenoma</w:t>
        </w:r>
        <w:r w:rsidR="007E03BE" w:rsidRPr="00790445">
          <w:rPr>
            <w:rFonts w:ascii="Times New Roman" w:hAnsi="Times New Roman" w:cs="Times New Roman"/>
            <w:sz w:val="22"/>
          </w:rPr>
          <w:t xml:space="preserve"> </w:t>
        </w:r>
      </w:ins>
      <w:r w:rsidRPr="00790445">
        <w:rPr>
          <w:rFonts w:ascii="Times New Roman" w:hAnsi="Times New Roman" w:cs="Times New Roman"/>
          <w:sz w:val="22"/>
        </w:rPr>
        <w:t>patients (</w:t>
      </w:r>
      <w:del w:id="1398" w:author="nick ting" w:date="2021-09-25T01:00:00Z">
        <w:r w:rsidRPr="00790445" w:rsidDel="0029149C">
          <w:rPr>
            <w:rFonts w:ascii="Times New Roman" w:hAnsi="Times New Roman" w:cs="Times New Roman"/>
            <w:sz w:val="22"/>
          </w:rPr>
          <w:delText xml:space="preserve">see </w:delText>
        </w:r>
      </w:del>
      <w:commentRangeStart w:id="1399"/>
      <w:r w:rsidRPr="00790445">
        <w:rPr>
          <w:rFonts w:ascii="Times New Roman" w:hAnsi="Times New Roman" w:cs="Times New Roman"/>
          <w:sz w:val="22"/>
        </w:rPr>
        <w:t xml:space="preserve">supplementary table </w:t>
      </w:r>
      <w:del w:id="1400" w:author="LIN, Yufeng" w:date="2021-09-23T14:27:00Z">
        <w:r w:rsidRPr="00790445" w:rsidDel="003A3841">
          <w:rPr>
            <w:rFonts w:ascii="Times New Roman" w:hAnsi="Times New Roman" w:cs="Times New Roman"/>
            <w:sz w:val="22"/>
          </w:rPr>
          <w:delText>4</w:delText>
        </w:r>
        <w:commentRangeEnd w:id="1399"/>
        <w:r w:rsidRPr="00790445" w:rsidDel="003A3841">
          <w:rPr>
            <w:rStyle w:val="CommentReference"/>
            <w:rFonts w:ascii="Times New Roman" w:hAnsi="Times New Roman" w:cs="Times New Roman"/>
            <w:sz w:val="22"/>
            <w:szCs w:val="22"/>
          </w:rPr>
          <w:commentReference w:id="1399"/>
        </w:r>
      </w:del>
      <w:ins w:id="1401" w:author="LIN, Yufeng" w:date="2021-09-23T17:03:00Z">
        <w:r w:rsidR="00274D15">
          <w:rPr>
            <w:rFonts w:ascii="Times New Roman" w:hAnsi="Times New Roman" w:cs="Times New Roman"/>
            <w:sz w:val="22"/>
          </w:rPr>
          <w:t>5</w:t>
        </w:r>
      </w:ins>
      <w:r w:rsidRPr="00790445">
        <w:rPr>
          <w:rFonts w:ascii="Times New Roman" w:hAnsi="Times New Roman" w:cs="Times New Roman"/>
          <w:sz w:val="22"/>
        </w:rPr>
        <w:t xml:space="preserve">). </w:t>
      </w:r>
      <w:del w:id="1402" w:author="nick ting" w:date="2021-09-25T01:03:00Z">
        <w:r w:rsidRPr="00790445" w:rsidDel="00002608">
          <w:rPr>
            <w:rFonts w:ascii="Times New Roman" w:hAnsi="Times New Roman" w:cs="Times New Roman"/>
            <w:sz w:val="22"/>
          </w:rPr>
          <w:delText>Only six</w:delText>
        </w:r>
      </w:del>
      <w:ins w:id="1403" w:author="nick ting" w:date="2021-09-25T01:03:00Z">
        <w:r w:rsidR="00002608">
          <w:rPr>
            <w:rFonts w:ascii="Times New Roman" w:hAnsi="Times New Roman" w:cs="Times New Roman"/>
            <w:sz w:val="22"/>
          </w:rPr>
          <w:t xml:space="preserve">6 </w:t>
        </w:r>
      </w:ins>
      <w:ins w:id="1404" w:author="nick ting" w:date="2021-09-26T23:50:00Z">
        <w:r w:rsidR="003A4704">
          <w:rPr>
            <w:rFonts w:ascii="Times New Roman" w:hAnsi="Times New Roman" w:cs="Times New Roman"/>
            <w:sz w:val="22"/>
          </w:rPr>
          <w:t xml:space="preserve">of the </w:t>
        </w:r>
      </w:ins>
      <w:commentRangeStart w:id="1405"/>
      <w:ins w:id="1406" w:author="nick ting" w:date="2021-09-25T01:03:00Z">
        <w:r w:rsidR="00002608">
          <w:rPr>
            <w:rFonts w:ascii="Times New Roman" w:hAnsi="Times New Roman" w:cs="Times New Roman"/>
            <w:sz w:val="22"/>
          </w:rPr>
          <w:t>identified</w:t>
        </w:r>
      </w:ins>
      <w:r w:rsidRPr="00790445">
        <w:rPr>
          <w:rFonts w:ascii="Times New Roman" w:hAnsi="Times New Roman" w:cs="Times New Roman"/>
          <w:sz w:val="22"/>
        </w:rPr>
        <w:t xml:space="preserve"> </w:t>
      </w:r>
      <w:del w:id="1407" w:author="nick ting" w:date="2021-09-25T01:03:00Z">
        <w:r w:rsidRPr="00790445" w:rsidDel="00002608">
          <w:rPr>
            <w:rFonts w:ascii="Times New Roman" w:hAnsi="Times New Roman" w:cs="Times New Roman"/>
            <w:sz w:val="22"/>
          </w:rPr>
          <w:delText xml:space="preserve">features </w:delText>
        </w:r>
      </w:del>
      <w:proofErr w:type="spellStart"/>
      <w:ins w:id="1408" w:author="nick ting" w:date="2021-09-25T01:03:00Z">
        <w:r w:rsidR="00002608">
          <w:rPr>
            <w:rFonts w:ascii="Times New Roman" w:hAnsi="Times New Roman" w:cs="Times New Roman"/>
            <w:sz w:val="22"/>
          </w:rPr>
          <w:t>spcies</w:t>
        </w:r>
      </w:ins>
      <w:commentRangeEnd w:id="1405"/>
      <w:proofErr w:type="spellEnd"/>
      <w:ins w:id="1409" w:author="nick ting" w:date="2021-09-27T00:07:00Z">
        <w:r w:rsidR="003624D5">
          <w:rPr>
            <w:rStyle w:val="CommentReference"/>
          </w:rPr>
          <w:commentReference w:id="1405"/>
        </w:r>
      </w:ins>
      <w:ins w:id="1410" w:author="nick ting" w:date="2021-09-25T01:03:00Z">
        <w:r w:rsidR="00002608" w:rsidRPr="00790445">
          <w:rPr>
            <w:rFonts w:ascii="Times New Roman" w:hAnsi="Times New Roman" w:cs="Times New Roman"/>
            <w:sz w:val="22"/>
          </w:rPr>
          <w:t xml:space="preserve"> </w:t>
        </w:r>
        <w:r w:rsidR="00002608">
          <w:rPr>
            <w:rFonts w:ascii="Times New Roman" w:hAnsi="Times New Roman" w:cs="Times New Roman"/>
            <w:sz w:val="22"/>
          </w:rPr>
          <w:t>were</w:t>
        </w:r>
      </w:ins>
      <w:del w:id="1411" w:author="nick ting" w:date="2021-09-25T01:03:00Z">
        <w:r w:rsidRPr="00790445" w:rsidDel="00002608">
          <w:rPr>
            <w:rFonts w:ascii="Times New Roman" w:hAnsi="Times New Roman" w:cs="Times New Roman"/>
            <w:sz w:val="22"/>
          </w:rPr>
          <w:delText xml:space="preserve">also </w:delText>
        </w:r>
      </w:del>
      <w:ins w:id="1412" w:author="nick ting" w:date="2021-09-25T01:03:00Z">
        <w:r w:rsidR="00002608" w:rsidRPr="00790445">
          <w:rPr>
            <w:rFonts w:ascii="Times New Roman" w:hAnsi="Times New Roman" w:cs="Times New Roman"/>
            <w:sz w:val="22"/>
          </w:rPr>
          <w:t xml:space="preserve"> </w:t>
        </w:r>
      </w:ins>
      <w:r w:rsidRPr="00790445">
        <w:rPr>
          <w:rFonts w:ascii="Times New Roman" w:hAnsi="Times New Roman" w:cs="Times New Roman"/>
          <w:sz w:val="22"/>
        </w:rPr>
        <w:t xml:space="preserve">significantly differed (FDR &lt; 0.01) </w:t>
      </w:r>
      <w:del w:id="1413" w:author="nick ting" w:date="2021-09-25T01:04:00Z">
        <w:r w:rsidRPr="00790445" w:rsidDel="00002608">
          <w:rPr>
            <w:rFonts w:ascii="Times New Roman" w:hAnsi="Times New Roman" w:cs="Times New Roman"/>
            <w:sz w:val="22"/>
          </w:rPr>
          <w:delText xml:space="preserve">in </w:delText>
        </w:r>
      </w:del>
      <w:ins w:id="1414" w:author="nick ting" w:date="2021-09-27T00:07:00Z">
        <w:r w:rsidR="003624D5">
          <w:rPr>
            <w:rFonts w:ascii="Times New Roman" w:hAnsi="Times New Roman" w:cs="Times New Roman"/>
            <w:sz w:val="22"/>
          </w:rPr>
          <w:t>in both</w:t>
        </w:r>
      </w:ins>
      <w:ins w:id="1415" w:author="nick ting" w:date="2021-09-25T01:04:00Z">
        <w:r w:rsidR="00002608" w:rsidRPr="00790445">
          <w:rPr>
            <w:rFonts w:ascii="Times New Roman" w:hAnsi="Times New Roman" w:cs="Times New Roman"/>
            <w:sz w:val="22"/>
          </w:rPr>
          <w:t xml:space="preserve"> </w:t>
        </w:r>
      </w:ins>
      <w:r w:rsidRPr="00790445">
        <w:rPr>
          <w:rFonts w:ascii="Times New Roman" w:hAnsi="Times New Roman" w:cs="Times New Roman"/>
          <w:sz w:val="22"/>
        </w:rPr>
        <w:t>CRC</w:t>
      </w:r>
      <w:ins w:id="1416" w:author="nick ting" w:date="2021-09-25T01:04:00Z">
        <w:r w:rsidR="00002608">
          <w:rPr>
            <w:rFonts w:ascii="Times New Roman" w:hAnsi="Times New Roman" w:cs="Times New Roman"/>
            <w:sz w:val="22"/>
          </w:rPr>
          <w:t xml:space="preserve"> patients</w:t>
        </w:r>
      </w:ins>
      <w:ins w:id="1417" w:author="nick ting" w:date="2021-09-27T00:07:00Z">
        <w:r w:rsidR="003624D5">
          <w:rPr>
            <w:rFonts w:ascii="Times New Roman" w:hAnsi="Times New Roman" w:cs="Times New Roman"/>
            <w:sz w:val="22"/>
          </w:rPr>
          <w:t xml:space="preserve"> versus adenoma patients and CRC patients versus</w:t>
        </w:r>
      </w:ins>
      <w:ins w:id="1418" w:author="nick ting" w:date="2021-09-25T01:04:00Z">
        <w:r w:rsidR="00002608">
          <w:rPr>
            <w:rFonts w:ascii="Times New Roman" w:hAnsi="Times New Roman" w:cs="Times New Roman"/>
            <w:sz w:val="22"/>
          </w:rPr>
          <w:t xml:space="preserve"> healthy individuals</w:t>
        </w:r>
      </w:ins>
      <w:ins w:id="1419" w:author="nick ting" w:date="2021-09-25T01:05:00Z">
        <w:r w:rsidR="00002608">
          <w:rPr>
            <w:rFonts w:ascii="Times New Roman" w:hAnsi="Times New Roman" w:cs="Times New Roman"/>
            <w:sz w:val="22"/>
          </w:rPr>
          <w:t>.</w:t>
        </w:r>
      </w:ins>
      <w:r w:rsidRPr="00790445">
        <w:rPr>
          <w:rFonts w:ascii="Times New Roman" w:hAnsi="Times New Roman" w:cs="Times New Roman"/>
          <w:sz w:val="22"/>
        </w:rPr>
        <w:t xml:space="preserve"> </w:t>
      </w:r>
      <w:del w:id="1420" w:author="nick ting" w:date="2021-09-25T01:05:00Z">
        <w:r w:rsidRPr="00790445" w:rsidDel="00002608">
          <w:rPr>
            <w:rFonts w:ascii="Times New Roman" w:hAnsi="Times New Roman" w:cs="Times New Roman"/>
            <w:sz w:val="22"/>
          </w:rPr>
          <w:delText>compared with adenoma, nam</w:delText>
        </w:r>
      </w:del>
      <w:ins w:id="1421" w:author="nick ting" w:date="2021-09-25T01:05:00Z">
        <w:r w:rsidR="00002608">
          <w:rPr>
            <w:rFonts w:ascii="Times New Roman" w:hAnsi="Times New Roman" w:cs="Times New Roman"/>
            <w:sz w:val="22"/>
          </w:rPr>
          <w:t xml:space="preserve">These species </w:t>
        </w:r>
      </w:ins>
      <w:ins w:id="1422" w:author="nick ting" w:date="2021-09-27T13:19:00Z">
        <w:r w:rsidR="007C6216">
          <w:rPr>
            <w:rFonts w:ascii="Times New Roman" w:hAnsi="Times New Roman" w:cs="Times New Roman"/>
            <w:sz w:val="22"/>
          </w:rPr>
          <w:t>include</w:t>
        </w:r>
      </w:ins>
      <w:del w:id="1423" w:author="nick ting" w:date="2021-09-25T01:05:00Z">
        <w:r w:rsidRPr="00790445" w:rsidDel="00002608">
          <w:rPr>
            <w:rFonts w:ascii="Times New Roman" w:hAnsi="Times New Roman" w:cs="Times New Roman"/>
            <w:sz w:val="22"/>
          </w:rPr>
          <w:delText>ely</w:delText>
        </w:r>
      </w:del>
      <w:r w:rsidRPr="00790445">
        <w:rPr>
          <w:rFonts w:ascii="Times New Roman" w:hAnsi="Times New Roman" w:cs="Times New Roman"/>
          <w:sz w:val="22"/>
        </w:rPr>
        <w:t xml:space="preserve">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r w:rsidRPr="00790445">
        <w:rPr>
          <w:rFonts w:ascii="Times New Roman" w:hAnsi="Times New Roman" w:cs="Times New Roman"/>
          <w:i/>
          <w:iCs/>
          <w:sz w:val="22"/>
        </w:rPr>
        <w:t>rambellii</w:t>
      </w:r>
      <w:r w:rsidRPr="00790445">
        <w:rPr>
          <w:rFonts w:ascii="Times New Roman" w:hAnsi="Times New Roman" w:cs="Times New Roman"/>
          <w:sz w:val="22"/>
        </w:rPr>
        <w:t xml:space="preserve">, </w:t>
      </w:r>
      <w:r w:rsidRPr="00790445">
        <w:rPr>
          <w:rFonts w:ascii="Times New Roman" w:hAnsi="Times New Roman" w:cs="Times New Roman"/>
          <w:i/>
          <w:iCs/>
          <w:sz w:val="22"/>
        </w:rPr>
        <w:t>Erysiphe</w:t>
      </w:r>
      <w:r w:rsidRPr="00790445">
        <w:rPr>
          <w:rFonts w:ascii="Times New Roman" w:hAnsi="Times New Roman" w:cs="Times New Roman"/>
          <w:sz w:val="22"/>
        </w:rPr>
        <w:t xml:space="preserve"> </w:t>
      </w:r>
      <w:r w:rsidRPr="00790445">
        <w:rPr>
          <w:rFonts w:ascii="Times New Roman" w:hAnsi="Times New Roman" w:cs="Times New Roman"/>
          <w:i/>
          <w:iCs/>
          <w:sz w:val="22"/>
        </w:rPr>
        <w:t>pulchra</w:t>
      </w:r>
      <w:r w:rsidRPr="00790445">
        <w:rPr>
          <w:rFonts w:ascii="Times New Roman" w:hAnsi="Times New Roman" w:cs="Times New Roman"/>
          <w:sz w:val="22"/>
        </w:rPr>
        <w:t xml:space="preserve">, </w:t>
      </w:r>
      <w:r w:rsidRPr="00790445">
        <w:rPr>
          <w:rFonts w:ascii="Times New Roman" w:hAnsi="Times New Roman" w:cs="Times New Roman"/>
          <w:i/>
          <w:iCs/>
          <w:sz w:val="22"/>
        </w:rPr>
        <w:t>Thielaviopsis</w:t>
      </w:r>
      <w:r w:rsidRPr="00790445">
        <w:rPr>
          <w:rFonts w:ascii="Times New Roman" w:hAnsi="Times New Roman" w:cs="Times New Roman"/>
          <w:sz w:val="22"/>
        </w:rPr>
        <w:t xml:space="preserve"> </w:t>
      </w:r>
      <w:r w:rsidRPr="00790445">
        <w:rPr>
          <w:rFonts w:ascii="Times New Roman" w:hAnsi="Times New Roman" w:cs="Times New Roman"/>
          <w:i/>
          <w:iCs/>
          <w:sz w:val="22"/>
        </w:rPr>
        <w:t>punctulata</w:t>
      </w:r>
      <w:r w:rsidRPr="00790445">
        <w:rPr>
          <w:rFonts w:ascii="Times New Roman" w:hAnsi="Times New Roman" w:cs="Times New Roman"/>
          <w:sz w:val="22"/>
        </w:rPr>
        <w:t xml:space="preserve">, </w:t>
      </w:r>
      <w:r w:rsidRPr="00790445">
        <w:rPr>
          <w:rFonts w:ascii="Times New Roman" w:hAnsi="Times New Roman" w:cs="Times New Roman"/>
          <w:i/>
          <w:iCs/>
          <w:sz w:val="22"/>
        </w:rPr>
        <w:t>Moniliophthora</w:t>
      </w:r>
      <w:r w:rsidRPr="00790445">
        <w:rPr>
          <w:rFonts w:ascii="Times New Roman" w:hAnsi="Times New Roman" w:cs="Times New Roman"/>
          <w:sz w:val="22"/>
        </w:rPr>
        <w:t xml:space="preserve"> </w:t>
      </w:r>
      <w:r w:rsidRPr="00790445">
        <w:rPr>
          <w:rFonts w:ascii="Times New Roman" w:hAnsi="Times New Roman" w:cs="Times New Roman"/>
          <w:i/>
          <w:iCs/>
          <w:sz w:val="22"/>
        </w:rPr>
        <w:t>perniciosa</w:t>
      </w:r>
      <w:r w:rsidRPr="00790445">
        <w:rPr>
          <w:rFonts w:ascii="Times New Roman" w:hAnsi="Times New Roman" w:cs="Times New Roman"/>
          <w:sz w:val="22"/>
        </w:rPr>
        <w:t xml:space="preserve">, </w:t>
      </w:r>
      <w:r w:rsidRPr="00790445">
        <w:rPr>
          <w:rFonts w:ascii="Times New Roman" w:hAnsi="Times New Roman" w:cs="Times New Roman"/>
          <w:i/>
          <w:iCs/>
          <w:sz w:val="22"/>
        </w:rPr>
        <w:t>Sphaerulina</w:t>
      </w:r>
      <w:r w:rsidRPr="00790445">
        <w:rPr>
          <w:rFonts w:ascii="Times New Roman" w:hAnsi="Times New Roman" w:cs="Times New Roman"/>
          <w:sz w:val="22"/>
        </w:rPr>
        <w:t xml:space="preserve"> </w:t>
      </w:r>
      <w:r w:rsidRPr="00790445">
        <w:rPr>
          <w:rFonts w:ascii="Times New Roman" w:hAnsi="Times New Roman" w:cs="Times New Roman"/>
          <w:i/>
          <w:iCs/>
          <w:sz w:val="22"/>
        </w:rPr>
        <w:t>musiva</w:t>
      </w:r>
      <w:r w:rsidRPr="00790445">
        <w:rPr>
          <w:rFonts w:ascii="Times New Roman" w:hAnsi="Times New Roman" w:cs="Times New Roman"/>
          <w:sz w:val="22"/>
        </w:rPr>
        <w:t xml:space="preserve">,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r w:rsidRPr="00790445">
        <w:rPr>
          <w:rFonts w:ascii="Times New Roman" w:hAnsi="Times New Roman" w:cs="Times New Roman"/>
          <w:i/>
          <w:iCs/>
          <w:sz w:val="22"/>
        </w:rPr>
        <w:t>ochraceoroseus</w:t>
      </w:r>
      <w:r w:rsidRPr="00790445">
        <w:rPr>
          <w:rFonts w:ascii="Times New Roman" w:hAnsi="Times New Roman" w:cs="Times New Roman"/>
          <w:sz w:val="22"/>
        </w:rPr>
        <w:t xml:space="preserve">. </w:t>
      </w:r>
      <w:del w:id="1424" w:author="nick ting" w:date="2021-09-27T00:10:00Z">
        <w:r w:rsidRPr="00790445" w:rsidDel="003624D5">
          <w:rPr>
            <w:rFonts w:ascii="Times New Roman" w:hAnsi="Times New Roman" w:cs="Times New Roman"/>
            <w:sz w:val="22"/>
          </w:rPr>
          <w:delText xml:space="preserve">Except for </w:delText>
        </w:r>
        <w:r w:rsidRPr="00790445" w:rsidDel="003624D5">
          <w:rPr>
            <w:rFonts w:ascii="Times New Roman" w:hAnsi="Times New Roman" w:cs="Times New Roman"/>
            <w:i/>
            <w:iCs/>
            <w:sz w:val="22"/>
          </w:rPr>
          <w:delText>Moniliophthora</w:delText>
        </w:r>
        <w:r w:rsidRPr="00790445" w:rsidDel="003624D5">
          <w:rPr>
            <w:rFonts w:ascii="Times New Roman" w:hAnsi="Times New Roman" w:cs="Times New Roman"/>
            <w:sz w:val="22"/>
          </w:rPr>
          <w:delText xml:space="preserve"> </w:delText>
        </w:r>
        <w:r w:rsidRPr="00790445" w:rsidDel="003624D5">
          <w:rPr>
            <w:rFonts w:ascii="Times New Roman" w:hAnsi="Times New Roman" w:cs="Times New Roman"/>
            <w:i/>
            <w:iCs/>
            <w:sz w:val="22"/>
          </w:rPr>
          <w:delText>perniciosa</w:delText>
        </w:r>
        <w:r w:rsidRPr="00790445" w:rsidDel="003624D5">
          <w:rPr>
            <w:rFonts w:ascii="Times New Roman" w:hAnsi="Times New Roman" w:cs="Times New Roman"/>
            <w:sz w:val="22"/>
          </w:rPr>
          <w:delText xml:space="preserve"> belonging to the </w:delText>
        </w:r>
        <w:r w:rsidRPr="00790445" w:rsidDel="003624D5">
          <w:rPr>
            <w:rFonts w:ascii="Times New Roman" w:hAnsi="Times New Roman" w:cs="Times New Roman"/>
            <w:i/>
            <w:iCs/>
            <w:sz w:val="22"/>
          </w:rPr>
          <w:delText>Basidiomycota</w:delText>
        </w:r>
        <w:r w:rsidRPr="00790445" w:rsidDel="003624D5">
          <w:rPr>
            <w:rFonts w:ascii="Times New Roman" w:eastAsia="DengXian" w:hAnsi="Times New Roman" w:cs="Times New Roman"/>
            <w:color w:val="000000"/>
            <w:kern w:val="0"/>
            <w:sz w:val="22"/>
          </w:rPr>
          <w:delText xml:space="preserve">, the other five belong to the </w:delText>
        </w:r>
        <w:r w:rsidRPr="00790445" w:rsidDel="003624D5">
          <w:rPr>
            <w:rFonts w:ascii="Times New Roman" w:hAnsi="Times New Roman" w:cs="Times New Roman"/>
            <w:i/>
            <w:iCs/>
            <w:sz w:val="22"/>
          </w:rPr>
          <w:delText>Ascomycota</w:delText>
        </w:r>
        <w:r w:rsidRPr="00790445" w:rsidDel="003624D5">
          <w:rPr>
            <w:rFonts w:ascii="Times New Roman" w:eastAsia="DengXian" w:hAnsi="Times New Roman" w:cs="Times New Roman"/>
            <w:color w:val="000000"/>
            <w:kern w:val="0"/>
            <w:sz w:val="22"/>
          </w:rPr>
          <w:delText xml:space="preserve">, </w:delText>
        </w:r>
        <w:r w:rsidRPr="00790445" w:rsidDel="003624D5">
          <w:rPr>
            <w:rFonts w:ascii="Times New Roman" w:hAnsi="Times New Roman" w:cs="Times New Roman"/>
            <w:sz w:val="22"/>
          </w:rPr>
          <w:delText>the dominant feature in the phylum level</w:delText>
        </w:r>
      </w:del>
      <w:proofErr w:type="gramStart"/>
      <w:ins w:id="1425" w:author="nick ting" w:date="2021-09-27T00:09:00Z">
        <w:r w:rsidR="003624D5">
          <w:rPr>
            <w:rFonts w:ascii="Times New Roman" w:hAnsi="Times New Roman" w:cs="Times New Roman"/>
            <w:sz w:val="22"/>
          </w:rPr>
          <w:t>All of</w:t>
        </w:r>
        <w:proofErr w:type="gramEnd"/>
        <w:r w:rsidR="003624D5">
          <w:rPr>
            <w:rFonts w:ascii="Times New Roman" w:hAnsi="Times New Roman" w:cs="Times New Roman"/>
            <w:sz w:val="22"/>
          </w:rPr>
          <w:t xml:space="preserve"> the</w:t>
        </w:r>
      </w:ins>
      <w:ins w:id="1426" w:author="nick ting" w:date="2021-09-27T13:20:00Z">
        <w:r w:rsidR="007C6216">
          <w:rPr>
            <w:rFonts w:ascii="Times New Roman" w:hAnsi="Times New Roman" w:cs="Times New Roman"/>
            <w:sz w:val="22"/>
          </w:rPr>
          <w:t>se</w:t>
        </w:r>
      </w:ins>
      <w:ins w:id="1427" w:author="nick ting" w:date="2021-09-27T00:09:00Z">
        <w:r w:rsidR="003624D5">
          <w:rPr>
            <w:rFonts w:ascii="Times New Roman" w:hAnsi="Times New Roman" w:cs="Times New Roman"/>
            <w:sz w:val="22"/>
          </w:rPr>
          <w:t xml:space="preserve"> species belong to the </w:t>
        </w:r>
        <w:r w:rsidR="003624D5" w:rsidRPr="003624D5">
          <w:rPr>
            <w:rFonts w:ascii="Times New Roman" w:hAnsi="Times New Roman" w:cs="Times New Roman"/>
            <w:i/>
            <w:iCs/>
            <w:sz w:val="22"/>
            <w:rPrChange w:id="1428" w:author="nick ting" w:date="2021-09-27T00:09:00Z">
              <w:rPr>
                <w:rFonts w:ascii="Times New Roman" w:hAnsi="Times New Roman" w:cs="Times New Roman"/>
                <w:sz w:val="22"/>
              </w:rPr>
            </w:rPrChange>
          </w:rPr>
          <w:t>Ascomycota</w:t>
        </w:r>
        <w:r w:rsidR="003624D5">
          <w:rPr>
            <w:rFonts w:ascii="Times New Roman" w:hAnsi="Times New Roman" w:cs="Times New Roman"/>
            <w:sz w:val="22"/>
          </w:rPr>
          <w:t xml:space="preserve"> phylum except </w:t>
        </w:r>
        <w:r w:rsidR="003624D5" w:rsidRPr="00790445">
          <w:rPr>
            <w:rFonts w:ascii="Times New Roman" w:hAnsi="Times New Roman" w:cs="Times New Roman"/>
            <w:i/>
            <w:iCs/>
            <w:sz w:val="22"/>
          </w:rPr>
          <w:t>Moniliophthora</w:t>
        </w:r>
        <w:r w:rsidR="003624D5" w:rsidRPr="00790445">
          <w:rPr>
            <w:rFonts w:ascii="Times New Roman" w:hAnsi="Times New Roman" w:cs="Times New Roman"/>
            <w:sz w:val="22"/>
          </w:rPr>
          <w:t xml:space="preserve"> </w:t>
        </w:r>
        <w:r w:rsidR="003624D5" w:rsidRPr="00790445">
          <w:rPr>
            <w:rFonts w:ascii="Times New Roman" w:hAnsi="Times New Roman" w:cs="Times New Roman"/>
            <w:i/>
            <w:iCs/>
            <w:sz w:val="22"/>
          </w:rPr>
          <w:t>perniciosa</w:t>
        </w:r>
        <w:r w:rsidR="003624D5">
          <w:rPr>
            <w:rFonts w:ascii="Times New Roman" w:hAnsi="Times New Roman" w:cs="Times New Roman"/>
            <w:sz w:val="22"/>
          </w:rPr>
          <w:t xml:space="preserve"> which belongs to the </w:t>
        </w:r>
        <w:r w:rsidR="003624D5" w:rsidRPr="00790445">
          <w:rPr>
            <w:rFonts w:ascii="Times New Roman" w:hAnsi="Times New Roman" w:cs="Times New Roman"/>
            <w:i/>
            <w:iCs/>
            <w:sz w:val="22"/>
          </w:rPr>
          <w:t>Basidiomycota</w:t>
        </w:r>
      </w:ins>
      <w:ins w:id="1429" w:author="LIN, Yufeng" w:date="2021-09-24T15:44:00Z">
        <w:del w:id="1430" w:author="nick ting" w:date="2021-09-27T00:08:00Z">
          <w:r w:rsidR="00A13741" w:rsidDel="003624D5">
            <w:rPr>
              <w:rFonts w:ascii="Times New Roman" w:hAnsi="Times New Roman" w:cs="Times New Roman"/>
              <w:sz w:val="22"/>
            </w:rPr>
            <w:delText xml:space="preserve"> </w:delText>
          </w:r>
        </w:del>
        <w:del w:id="1431" w:author="nick ting" w:date="2021-09-27T00:09:00Z">
          <w:r w:rsidR="00A13741" w:rsidDel="003624D5">
            <w:rPr>
              <w:rFonts w:ascii="Times New Roman" w:hAnsi="Times New Roman" w:cs="Times New Roman"/>
              <w:sz w:val="22"/>
            </w:rPr>
            <w:delText>(</w:delText>
          </w:r>
        </w:del>
      </w:ins>
      <w:ins w:id="1432" w:author="nick ting" w:date="2021-09-27T00:09:00Z">
        <w:r w:rsidR="003624D5">
          <w:rPr>
            <w:rFonts w:ascii="Times New Roman" w:hAnsi="Times New Roman" w:cs="Times New Roman"/>
            <w:sz w:val="22"/>
          </w:rPr>
          <w:t xml:space="preserve"> phylum (</w:t>
        </w:r>
      </w:ins>
      <w:ins w:id="1433" w:author="LIN, Yufeng" w:date="2021-09-24T15:44:00Z">
        <w:r w:rsidR="00A13741">
          <w:rPr>
            <w:rFonts w:ascii="Times New Roman" w:hAnsi="Times New Roman" w:cs="Times New Roman"/>
            <w:sz w:val="22"/>
          </w:rPr>
          <w:t>supplementary table 12)</w:t>
        </w:r>
      </w:ins>
      <w:r w:rsidRPr="00790445">
        <w:rPr>
          <w:rFonts w:ascii="Times New Roman" w:hAnsi="Times New Roman" w:cs="Times New Roman"/>
          <w:sz w:val="22"/>
        </w:rPr>
        <w:t xml:space="preserve">. </w:t>
      </w:r>
    </w:p>
    <w:p w14:paraId="248DF59D" w14:textId="1CBF7C8E" w:rsidR="00D46E76" w:rsidDel="009D00F7" w:rsidRDefault="00D46E76" w:rsidP="00790445">
      <w:pPr>
        <w:widowControl/>
        <w:rPr>
          <w:ins w:id="1434" w:author="nick ting" w:date="2021-10-03T19:37:00Z"/>
          <w:del w:id="1435" w:author="LIN, Yufeng" w:date="2021-10-04T13:51:00Z"/>
          <w:rFonts w:ascii="Times New Roman" w:hAnsi="Times New Roman" w:cs="Times New Roman"/>
          <w:sz w:val="22"/>
        </w:rPr>
      </w:pPr>
    </w:p>
    <w:p w14:paraId="2B629A2E" w14:textId="77777777" w:rsidR="00D93222" w:rsidRDefault="00D93222" w:rsidP="00790445">
      <w:pPr>
        <w:widowControl/>
        <w:rPr>
          <w:ins w:id="1436" w:author="nick ting" w:date="2021-09-27T13:54:00Z"/>
          <w:rFonts w:ascii="Times New Roman" w:hAnsi="Times New Roman" w:cs="Times New Roman"/>
          <w:sz w:val="22"/>
        </w:rPr>
      </w:pPr>
    </w:p>
    <w:p w14:paraId="5C2237CD" w14:textId="6C15117E" w:rsidR="00C13D35" w:rsidRDefault="00D9531B">
      <w:pPr>
        <w:widowControl/>
        <w:rPr>
          <w:ins w:id="1437" w:author="LIN, Yufeng" w:date="2021-09-30T19:14:00Z"/>
          <w:rFonts w:ascii="Times New Roman" w:hAnsi="Times New Roman" w:cs="Times New Roman"/>
          <w:sz w:val="22"/>
        </w:rPr>
        <w:pPrChange w:id="1438" w:author="LIN, Yufeng" w:date="2021-09-30T19:15:00Z">
          <w:pPr>
            <w:widowControl/>
            <w:jc w:val="left"/>
          </w:pPr>
        </w:pPrChange>
      </w:pPr>
      <w:r w:rsidRPr="00790445">
        <w:rPr>
          <w:rFonts w:ascii="Times New Roman" w:hAnsi="Times New Roman" w:cs="Times New Roman"/>
          <w:sz w:val="22"/>
        </w:rPr>
        <w:t xml:space="preserve">In summary, </w:t>
      </w:r>
      <w:ins w:id="1439" w:author="nick ting" w:date="2021-09-27T00:10:00Z">
        <w:r w:rsidR="003624D5">
          <w:rPr>
            <w:rFonts w:ascii="Times New Roman" w:hAnsi="Times New Roman" w:cs="Times New Roman"/>
            <w:sz w:val="22"/>
          </w:rPr>
          <w:t>we identified</w:t>
        </w:r>
      </w:ins>
      <w:ins w:id="1440" w:author="nick ting" w:date="2021-09-27T10:34:00Z">
        <w:r w:rsidR="00204B60">
          <w:rPr>
            <w:rFonts w:ascii="Times New Roman" w:hAnsi="Times New Roman" w:cs="Times New Roman"/>
            <w:sz w:val="22"/>
          </w:rPr>
          <w:t xml:space="preserve"> 74 differentially abundant </w:t>
        </w:r>
      </w:ins>
      <w:ins w:id="1441" w:author="nick ting" w:date="2021-09-27T10:35:00Z">
        <w:del w:id="1442" w:author="LIN, Yufeng" w:date="2021-09-28T13:07:00Z">
          <w:r w:rsidR="00204B60" w:rsidDel="004314C2">
            <w:rPr>
              <w:rFonts w:ascii="Times New Roman" w:hAnsi="Times New Roman" w:cs="Times New Roman"/>
              <w:sz w:val="22"/>
            </w:rPr>
            <w:delText>micro-eukaryotes</w:delText>
          </w:r>
        </w:del>
      </w:ins>
      <w:ins w:id="1443" w:author="LIN, Yufeng" w:date="2021-09-28T13:07:00Z">
        <w:r w:rsidR="004314C2">
          <w:rPr>
            <w:rFonts w:ascii="Times New Roman" w:hAnsi="Times New Roman" w:cs="Times New Roman"/>
            <w:sz w:val="22"/>
          </w:rPr>
          <w:t>fungi</w:t>
        </w:r>
      </w:ins>
      <w:ins w:id="1444" w:author="nick ting" w:date="2021-09-27T10:35:00Z">
        <w:r w:rsidR="00204B60">
          <w:rPr>
            <w:rFonts w:ascii="Times New Roman" w:hAnsi="Times New Roman" w:cs="Times New Roman"/>
            <w:sz w:val="22"/>
          </w:rPr>
          <w:t xml:space="preserve"> between CRC patients and heathy individuals</w:t>
        </w:r>
      </w:ins>
      <w:ins w:id="1445" w:author="nick ting" w:date="2021-09-27T13:21:00Z">
        <w:r w:rsidR="007C6216">
          <w:rPr>
            <w:rFonts w:ascii="Times New Roman" w:hAnsi="Times New Roman" w:cs="Times New Roman"/>
            <w:sz w:val="22"/>
          </w:rPr>
          <w:t>, of which</w:t>
        </w:r>
      </w:ins>
      <w:ins w:id="1446" w:author="nick ting" w:date="2021-09-27T00:10:00Z">
        <w:r w:rsidR="003624D5">
          <w:rPr>
            <w:rFonts w:ascii="Times New Roman" w:hAnsi="Times New Roman" w:cs="Times New Roman"/>
            <w:sz w:val="22"/>
          </w:rPr>
          <w:t xml:space="preserve"> </w:t>
        </w:r>
      </w:ins>
      <w:del w:id="1447" w:author="nick ting" w:date="2021-09-27T10:36:00Z">
        <w:r w:rsidRPr="00790445" w:rsidDel="00204B60">
          <w:rPr>
            <w:rFonts w:ascii="Times New Roman" w:hAnsi="Times New Roman" w:cs="Times New Roman"/>
            <w:sz w:val="22"/>
          </w:rPr>
          <w:delText>thirty-three</w:delText>
        </w:r>
      </w:del>
      <w:ins w:id="1448" w:author="nick ting" w:date="2021-09-27T10:36:00Z">
        <w:r w:rsidR="00204B60">
          <w:rPr>
            <w:rFonts w:ascii="Times New Roman" w:hAnsi="Times New Roman" w:cs="Times New Roman"/>
            <w:sz w:val="22"/>
          </w:rPr>
          <w:t>33</w:t>
        </w:r>
      </w:ins>
      <w:r w:rsidRPr="00790445">
        <w:rPr>
          <w:rFonts w:ascii="Times New Roman" w:hAnsi="Times New Roman" w:cs="Times New Roman"/>
          <w:sz w:val="22"/>
        </w:rPr>
        <w:t xml:space="preserve"> </w:t>
      </w:r>
      <w:ins w:id="1449" w:author="nick ting" w:date="2021-09-27T10:36:00Z">
        <w:r w:rsidR="00204B60">
          <w:rPr>
            <w:rFonts w:ascii="Times New Roman" w:hAnsi="Times New Roman" w:cs="Times New Roman"/>
            <w:sz w:val="22"/>
          </w:rPr>
          <w:t xml:space="preserve">significant </w:t>
        </w:r>
      </w:ins>
      <w:r w:rsidRPr="00790445">
        <w:rPr>
          <w:rFonts w:ascii="Times New Roman" w:hAnsi="Times New Roman" w:cs="Times New Roman"/>
          <w:sz w:val="22"/>
        </w:rPr>
        <w:t>species were</w:t>
      </w:r>
      <w:ins w:id="1450" w:author="nick ting" w:date="2021-09-27T10:36:00Z">
        <w:r w:rsidR="00204B60">
          <w:rPr>
            <w:rFonts w:ascii="Times New Roman" w:hAnsi="Times New Roman" w:cs="Times New Roman"/>
            <w:sz w:val="22"/>
          </w:rPr>
          <w:t xml:space="preserve"> further</w:t>
        </w:r>
      </w:ins>
      <w:r w:rsidRPr="00790445">
        <w:rPr>
          <w:rFonts w:ascii="Times New Roman" w:hAnsi="Times New Roman" w:cs="Times New Roman"/>
          <w:sz w:val="22"/>
        </w:rPr>
        <w:t xml:space="preserve"> selected as core-set for the downstream analysis</w:t>
      </w:r>
      <w:del w:id="1451" w:author="nick ting" w:date="2021-09-27T10:36:00Z">
        <w:r w:rsidRPr="00790445" w:rsidDel="00204B60">
          <w:rPr>
            <w:rFonts w:ascii="Times New Roman" w:hAnsi="Times New Roman" w:cs="Times New Roman"/>
            <w:sz w:val="22"/>
          </w:rPr>
          <w:delText xml:space="preserve"> from seventy-four significant different species around 296 none-rarefied </w:delText>
        </w:r>
        <w:r w:rsidR="00FA35F2" w:rsidRPr="00790445" w:rsidDel="00204B60">
          <w:rPr>
            <w:rFonts w:ascii="Times New Roman" w:hAnsi="Times New Roman" w:cs="Times New Roman"/>
            <w:sz w:val="22"/>
          </w:rPr>
          <w:delText>micro-eukaryotes</w:delText>
        </w:r>
      </w:del>
      <w:r w:rsidRPr="00790445">
        <w:rPr>
          <w:rFonts w:ascii="Times New Roman" w:hAnsi="Times New Roman" w:cs="Times New Roman"/>
          <w:sz w:val="22"/>
        </w:rPr>
        <w:t>.</w:t>
      </w:r>
      <w:ins w:id="1452" w:author="nick ting" w:date="2021-09-27T18:19:00Z">
        <w:r w:rsidR="004E4D50">
          <w:rPr>
            <w:rFonts w:ascii="Times New Roman" w:hAnsi="Times New Roman" w:cs="Times New Roman"/>
            <w:sz w:val="22"/>
          </w:rPr>
          <w:t xml:space="preserve"> </w:t>
        </w:r>
      </w:ins>
      <w:ins w:id="1453" w:author="nick ting" w:date="2021-09-27T18:20:00Z">
        <w:r w:rsidR="004E4D50">
          <w:rPr>
            <w:rFonts w:ascii="Times New Roman" w:hAnsi="Times New Roman" w:cs="Times New Roman"/>
            <w:sz w:val="22"/>
          </w:rPr>
          <w:t>Despite</w:t>
        </w:r>
      </w:ins>
      <w:ins w:id="1454" w:author="nick ting" w:date="2021-09-27T18:21:00Z">
        <w:r w:rsidR="004E4D50">
          <w:rPr>
            <w:rFonts w:ascii="Times New Roman" w:hAnsi="Times New Roman" w:cs="Times New Roman"/>
            <w:sz w:val="22"/>
          </w:rPr>
          <w:t xml:space="preserve"> the presence of cohort heterogeneity, </w:t>
        </w:r>
      </w:ins>
      <w:ins w:id="1455" w:author="nick ting" w:date="2021-09-27T18:22:00Z">
        <w:r w:rsidR="004E4D50">
          <w:rPr>
            <w:rFonts w:ascii="Times New Roman" w:hAnsi="Times New Roman" w:cs="Times New Roman"/>
            <w:sz w:val="22"/>
          </w:rPr>
          <w:t xml:space="preserve">we could still </w:t>
        </w:r>
        <w:proofErr w:type="gramStart"/>
        <w:r w:rsidR="004E4D50">
          <w:rPr>
            <w:rFonts w:ascii="Times New Roman" w:hAnsi="Times New Roman" w:cs="Times New Roman"/>
            <w:sz w:val="22"/>
          </w:rPr>
          <w:t>identified</w:t>
        </w:r>
        <w:proofErr w:type="gramEnd"/>
        <w:r w:rsidR="004E4D50">
          <w:rPr>
            <w:rFonts w:ascii="Times New Roman" w:hAnsi="Times New Roman" w:cs="Times New Roman"/>
            <w:sz w:val="22"/>
          </w:rPr>
          <w:t xml:space="preserve"> </w:t>
        </w:r>
      </w:ins>
      <w:ins w:id="1456" w:author="LIN, Yufeng" w:date="2021-10-04T16:57:00Z">
        <w:r w:rsidR="00DB66B4" w:rsidRPr="00DB66B4">
          <w:rPr>
            <w:rFonts w:ascii="Times New Roman" w:hAnsi="Times New Roman" w:cs="Times New Roman"/>
            <w:sz w:val="22"/>
          </w:rPr>
          <w:t>fung</w:t>
        </w:r>
        <w:r w:rsidR="00DB66B4">
          <w:rPr>
            <w:rFonts w:ascii="Times New Roman" w:hAnsi="Times New Roman" w:cs="Times New Roman"/>
            <w:sz w:val="22"/>
          </w:rPr>
          <w:t>al</w:t>
        </w:r>
      </w:ins>
      <w:ins w:id="1457" w:author="nick ting" w:date="2021-09-27T18:22:00Z">
        <w:del w:id="1458" w:author="LIN, Yufeng" w:date="2021-10-04T16:57:00Z">
          <w:r w:rsidR="004E4D50" w:rsidDel="00DB66B4">
            <w:rPr>
              <w:rFonts w:ascii="Times New Roman" w:hAnsi="Times New Roman" w:cs="Times New Roman"/>
              <w:sz w:val="22"/>
            </w:rPr>
            <w:delText>micro-eukarytic</w:delText>
          </w:r>
        </w:del>
        <w:r w:rsidR="004E4D50">
          <w:rPr>
            <w:rFonts w:ascii="Times New Roman" w:hAnsi="Times New Roman" w:cs="Times New Roman"/>
            <w:sz w:val="22"/>
          </w:rPr>
          <w:t xml:space="preserve"> features whic</w:t>
        </w:r>
      </w:ins>
      <w:ins w:id="1459" w:author="nick ting" w:date="2021-09-27T18:23:00Z">
        <w:r w:rsidR="004E4D50">
          <w:rPr>
            <w:rFonts w:ascii="Times New Roman" w:hAnsi="Times New Roman" w:cs="Times New Roman"/>
            <w:sz w:val="22"/>
          </w:rPr>
          <w:t>h were consistently altered in most of the cohorts</w:t>
        </w:r>
      </w:ins>
      <w:ins w:id="1460" w:author="LIN, Yufeng" w:date="2021-09-30T19:15:00Z">
        <w:r w:rsidR="00C13D35">
          <w:rPr>
            <w:rFonts w:ascii="Times New Roman" w:hAnsi="Times New Roman" w:cs="Times New Roman"/>
            <w:sz w:val="22"/>
          </w:rPr>
          <w:t>.</w:t>
        </w:r>
      </w:ins>
      <w:ins w:id="1461" w:author="LIN, Yufeng" w:date="2021-09-30T19:14:00Z">
        <w:r w:rsidR="00C13D35">
          <w:rPr>
            <w:rFonts w:ascii="Times New Roman" w:hAnsi="Times New Roman" w:cs="Times New Roman"/>
            <w:sz w:val="22"/>
          </w:rPr>
          <w:br w:type="page"/>
        </w:r>
      </w:ins>
    </w:p>
    <w:p w14:paraId="1675693E" w14:textId="77777777" w:rsidR="00D9531B" w:rsidDel="00C13D35" w:rsidRDefault="00D9531B" w:rsidP="00790445">
      <w:pPr>
        <w:widowControl/>
        <w:rPr>
          <w:ins w:id="1462" w:author="nick ting" w:date="2021-09-27T00:10:00Z"/>
          <w:del w:id="1463" w:author="LIN, Yufeng" w:date="2021-09-30T19:13:00Z"/>
          <w:rFonts w:ascii="Times New Roman" w:hAnsi="Times New Roman" w:cs="Times New Roman"/>
          <w:sz w:val="22"/>
        </w:rPr>
      </w:pPr>
    </w:p>
    <w:p w14:paraId="5E45B5D9" w14:textId="27C3A2AB" w:rsidR="003624D5" w:rsidRPr="00B705DE" w:rsidDel="00C13D35" w:rsidRDefault="003624D5" w:rsidP="00C13D35">
      <w:pPr>
        <w:widowControl/>
        <w:rPr>
          <w:del w:id="1464" w:author="LIN, Yufeng" w:date="2021-09-30T19:14:00Z"/>
        </w:rPr>
      </w:pPr>
    </w:p>
    <w:p w14:paraId="59B19449" w14:textId="77303AD7" w:rsidR="00D9531B" w:rsidRPr="00405527" w:rsidDel="004E4D50" w:rsidRDefault="00D9531B" w:rsidP="00C13D35">
      <w:pPr>
        <w:rPr>
          <w:del w:id="1465" w:author="nick ting" w:date="2021-09-27T18:23:00Z"/>
        </w:rPr>
      </w:pPr>
      <w:del w:id="1466" w:author="nick ting" w:date="2021-09-27T13:57:00Z">
        <w:r w:rsidRPr="00405527" w:rsidDel="00D93222">
          <w:delText xml:space="preserve">Even though the main set of 74 </w:delText>
        </w:r>
        <w:r w:rsidR="00FA35F2" w:rsidRPr="00405527" w:rsidDel="00D93222">
          <w:delText>micro-eukaryotes</w:delText>
        </w:r>
        <w:r w:rsidRPr="00405527" w:rsidDel="00D93222">
          <w:delText xml:space="preserve"> performed a significant difference between healthy control and CRC patients when combining all studies, we also wanted t</w:delText>
        </w:r>
      </w:del>
      <w:ins w:id="1467" w:author="LIN, Yufeng" w:date="2021-09-24T15:48:00Z">
        <w:del w:id="1468" w:author="nick ting" w:date="2021-09-27T13:21:00Z">
          <w:r w:rsidR="00A13741" w:rsidRPr="00405527" w:rsidDel="007C6216">
            <w:delText>T</w:delText>
          </w:r>
        </w:del>
      </w:ins>
      <w:del w:id="1469" w:author="nick ting" w:date="2021-09-27T13:21:00Z">
        <w:r w:rsidRPr="00405527" w:rsidDel="007C6216">
          <w:delText xml:space="preserve">o </w:delText>
        </w:r>
      </w:del>
      <w:del w:id="1470" w:author="nick ting" w:date="2021-09-27T12:54:00Z">
        <w:r w:rsidRPr="00405527" w:rsidDel="00A824EF">
          <w:delText xml:space="preserve">realize </w:delText>
        </w:r>
      </w:del>
      <w:ins w:id="1471" w:author="LIN, Yufeng" w:date="2021-09-24T15:48:00Z">
        <w:del w:id="1472" w:author="nick ting" w:date="2021-09-27T13:57:00Z">
          <w:r w:rsidR="00A13741" w:rsidRPr="00405527" w:rsidDel="00D93222">
            <w:delText xml:space="preserve">the </w:delText>
          </w:r>
        </w:del>
        <w:del w:id="1473" w:author="nick ting" w:date="2021-09-27T13:22:00Z">
          <w:r w:rsidR="00A13741" w:rsidRPr="00405527" w:rsidDel="007C6216">
            <w:delText xml:space="preserve">main set of </w:delText>
          </w:r>
        </w:del>
        <w:del w:id="1474" w:author="nick ting" w:date="2021-09-27T13:57:00Z">
          <w:r w:rsidR="00A13741" w:rsidRPr="00405527" w:rsidDel="00D93222">
            <w:delText>74 micro-eukaryotic</w:delText>
          </w:r>
        </w:del>
      </w:ins>
      <w:ins w:id="1475" w:author="LIN, Yufeng" w:date="2021-09-24T15:49:00Z">
        <w:del w:id="1476" w:author="nick ting" w:date="2021-09-27T13:57:00Z">
          <w:r w:rsidR="00A13741" w:rsidRPr="00405527" w:rsidDel="00D93222">
            <w:delText xml:space="preserve">s </w:delText>
          </w:r>
        </w:del>
        <w:del w:id="1477" w:author="nick ting" w:date="2021-09-27T13:22:00Z">
          <w:r w:rsidR="00A13741" w:rsidRPr="00405527" w:rsidDel="007C6216">
            <w:delText>performance</w:delText>
          </w:r>
        </w:del>
      </w:ins>
      <w:del w:id="1478" w:author="nick ting" w:date="2021-09-27T13:22:00Z">
        <w:r w:rsidRPr="00405527" w:rsidDel="007C6216">
          <w:delText>their performance in each cohort</w:delText>
        </w:r>
      </w:del>
      <w:del w:id="1479" w:author="nick ting" w:date="2021-09-27T13:57:00Z">
        <w:r w:rsidRPr="00405527" w:rsidDel="00D93222">
          <w:delText>. W</w:delText>
        </w:r>
      </w:del>
      <w:ins w:id="1480" w:author="LIN, Yufeng" w:date="2021-09-24T15:49:00Z">
        <w:del w:id="1481" w:author="nick ting" w:date="2021-09-27T13:22:00Z">
          <w:r w:rsidR="00A13741" w:rsidRPr="00405527" w:rsidDel="007C6216">
            <w:delText>,</w:delText>
          </w:r>
        </w:del>
        <w:del w:id="1482" w:author="nick ting" w:date="2021-09-27T13:57:00Z">
          <w:r w:rsidR="00A13741" w:rsidRPr="00405527" w:rsidDel="00D93222">
            <w:delText xml:space="preserve"> </w:delText>
          </w:r>
        </w:del>
        <w:del w:id="1483" w:author="nick ting" w:date="2021-09-27T13:25:00Z">
          <w:r w:rsidR="00A13741" w:rsidRPr="00405527" w:rsidDel="007C6216">
            <w:delText>w</w:delText>
          </w:r>
        </w:del>
      </w:ins>
      <w:del w:id="1484" w:author="nick ting" w:date="2021-09-27T13:25:00Z">
        <w:r w:rsidRPr="00405527" w:rsidDel="007C6216">
          <w:delText xml:space="preserve">e </w:delText>
        </w:r>
      </w:del>
      <w:del w:id="1485" w:author="nick ting" w:date="2021-09-27T13:57:00Z">
        <w:r w:rsidRPr="00405527" w:rsidDel="00D93222">
          <w:delText xml:space="preserve">analyze </w:delText>
        </w:r>
      </w:del>
      <w:del w:id="1486" w:author="nick ting" w:date="2021-09-27T13:25:00Z">
        <w:r w:rsidRPr="00405527" w:rsidDel="007C6216">
          <w:delText xml:space="preserve">each study with the </w:delText>
        </w:r>
      </w:del>
      <w:del w:id="1487" w:author="nick ting" w:date="2021-09-27T13:57:00Z">
        <w:r w:rsidRPr="00405527" w:rsidDel="00D93222">
          <w:delText xml:space="preserve">74 candidates </w:delText>
        </w:r>
      </w:del>
      <w:del w:id="1488" w:author="nick ting" w:date="2021-09-27T13:29:00Z">
        <w:r w:rsidRPr="00405527" w:rsidDel="000477DD">
          <w:delText>through SSTF and non-parame</w:delText>
        </w:r>
      </w:del>
      <w:del w:id="1489" w:author="nick ting" w:date="2021-09-27T12:49:00Z">
        <w:r w:rsidRPr="00405527" w:rsidDel="00A824EF">
          <w:delText>ter</w:delText>
        </w:r>
      </w:del>
      <w:del w:id="1490" w:author="nick ting" w:date="2021-09-27T13:29:00Z">
        <w:r w:rsidRPr="00405527" w:rsidDel="000477DD">
          <w:delText xml:space="preserve"> tests</w:delText>
        </w:r>
      </w:del>
      <w:del w:id="1491" w:author="nick ting" w:date="2021-09-27T13:25:00Z">
        <w:r w:rsidRPr="00405527" w:rsidDel="007C6216">
          <w:delText xml:space="preserve"> (see </w:delText>
        </w:r>
        <w:commentRangeStart w:id="1492"/>
        <w:r w:rsidRPr="00405527" w:rsidDel="007C6216">
          <w:delText>Methods</w:delText>
        </w:r>
        <w:commentRangeEnd w:id="1492"/>
        <w:r w:rsidRPr="00405527" w:rsidDel="007C6216">
          <w:rPr>
            <w:rStyle w:val="CommentReference"/>
            <w:rFonts w:ascii="Times New Roman" w:hAnsi="Times New Roman" w:cs="Times New Roman"/>
            <w:sz w:val="22"/>
            <w:szCs w:val="22"/>
          </w:rPr>
          <w:commentReference w:id="1492"/>
        </w:r>
        <w:r w:rsidRPr="00405527" w:rsidDel="007C6216">
          <w:delText>)</w:delText>
        </w:r>
      </w:del>
      <w:del w:id="1493" w:author="nick ting" w:date="2021-09-27T13:57:00Z">
        <w:r w:rsidRPr="00405527" w:rsidDel="00D93222">
          <w:delText xml:space="preserve">. </w:delText>
        </w:r>
      </w:del>
      <w:del w:id="1494" w:author="nick ting" w:date="2021-09-27T13:30:00Z">
        <w:r w:rsidRPr="00405527" w:rsidDel="000477DD">
          <w:delText xml:space="preserve">Three </w:delText>
        </w:r>
      </w:del>
      <w:del w:id="1495" w:author="nick ting" w:date="2021-09-27T13:57:00Z">
        <w:r w:rsidRPr="00405527" w:rsidDel="00D93222">
          <w:delText xml:space="preserve">of the </w:delText>
        </w:r>
      </w:del>
      <w:del w:id="1496" w:author="nick ting" w:date="2021-09-27T13:29:00Z">
        <w:r w:rsidRPr="00405527" w:rsidDel="000477DD">
          <w:delText>main CRC-CTRL-associated</w:delText>
        </w:r>
      </w:del>
      <w:del w:id="1497" w:author="nick ting" w:date="2021-09-27T13:57:00Z">
        <w:r w:rsidRPr="00405527" w:rsidDel="00D93222">
          <w:delText xml:space="preserve"> species </w:delText>
        </w:r>
      </w:del>
      <w:del w:id="1498" w:author="nick ting" w:date="2021-09-27T13:34:00Z">
        <w:r w:rsidRPr="00405527" w:rsidDel="000477DD">
          <w:delText>consisted of the same absolute trend in</w:delText>
        </w:r>
        <w:r w:rsidRPr="009D00F7" w:rsidDel="000477DD">
          <w:rPr>
            <w:rFonts w:eastAsiaTheme="minorHAnsi"/>
            <w:szCs w:val="21"/>
            <w:rPrChange w:id="1499" w:author="LIN, Yufeng" w:date="2021-10-04T13:45:00Z">
              <w:rPr/>
            </w:rPrChange>
          </w:rPr>
          <w:delText xml:space="preserve"> the comparison</w:delText>
        </w:r>
      </w:del>
      <w:del w:id="1500" w:author="nick ting" w:date="2021-09-27T13:57:00Z">
        <w:r w:rsidRPr="009D00F7" w:rsidDel="00D93222">
          <w:rPr>
            <w:rFonts w:eastAsiaTheme="minorHAnsi"/>
            <w:szCs w:val="21"/>
            <w:rPrChange w:id="1501" w:author="LIN, Yufeng" w:date="2021-10-04T13:45:00Z">
              <w:rPr/>
            </w:rPrChange>
          </w:rPr>
          <w:delText xml:space="preserve">. </w:delText>
        </w:r>
        <w:r w:rsidRPr="009D00F7" w:rsidDel="00D93222">
          <w:rPr>
            <w:rFonts w:eastAsiaTheme="minorHAnsi" w:cstheme="majorBidi"/>
            <w:b/>
            <w:color w:val="2F5496" w:themeColor="accent1" w:themeShade="BF"/>
            <w:szCs w:val="21"/>
            <w:u w:val="single"/>
            <w:rPrChange w:id="1502" w:author="LIN, Yufeng" w:date="2021-10-04T13:45:00Z">
              <w:rPr>
                <w:rFonts w:ascii="Times New Roman" w:hAnsi="Times New Roman" w:cs="Times New Roman"/>
                <w:i/>
                <w:iCs/>
                <w:sz w:val="22"/>
              </w:rPr>
            </w:rPrChange>
          </w:rPr>
          <w:delText>Aspergillus</w:delText>
        </w:r>
        <w:r w:rsidRPr="009D00F7" w:rsidDel="00D93222">
          <w:rPr>
            <w:rFonts w:eastAsiaTheme="minorHAnsi"/>
            <w:szCs w:val="21"/>
            <w:rPrChange w:id="1503" w:author="LIN, Yufeng" w:date="2021-10-04T13:45:00Z">
              <w:rPr/>
            </w:rPrChange>
          </w:rPr>
          <w:delText xml:space="preserve"> </w:delText>
        </w:r>
        <w:r w:rsidRPr="009D00F7" w:rsidDel="00D93222">
          <w:rPr>
            <w:rFonts w:eastAsiaTheme="minorHAnsi" w:cstheme="majorBidi"/>
            <w:b/>
            <w:color w:val="2F5496" w:themeColor="accent1" w:themeShade="BF"/>
            <w:szCs w:val="21"/>
            <w:u w:val="single"/>
            <w:rPrChange w:id="1504" w:author="LIN, Yufeng" w:date="2021-10-04T13:45:00Z">
              <w:rPr>
                <w:rFonts w:ascii="Times New Roman" w:hAnsi="Times New Roman" w:cs="Times New Roman"/>
                <w:i/>
                <w:iCs/>
                <w:sz w:val="22"/>
              </w:rPr>
            </w:rPrChange>
          </w:rPr>
          <w:delText>rambellii</w:delText>
        </w:r>
        <w:r w:rsidRPr="009D00F7" w:rsidDel="00D93222">
          <w:rPr>
            <w:rFonts w:eastAsiaTheme="minorHAnsi"/>
            <w:szCs w:val="21"/>
            <w:rPrChange w:id="1505" w:author="LIN, Yufeng" w:date="2021-10-04T13:45:00Z">
              <w:rPr/>
            </w:rPrChange>
          </w:rPr>
          <w:delText xml:space="preserve"> and </w:delText>
        </w:r>
        <w:r w:rsidRPr="009D00F7" w:rsidDel="00D93222">
          <w:rPr>
            <w:rFonts w:eastAsiaTheme="minorHAnsi" w:cstheme="majorBidi"/>
            <w:b/>
            <w:color w:val="2F5496" w:themeColor="accent1" w:themeShade="BF"/>
            <w:szCs w:val="21"/>
            <w:u w:val="single"/>
            <w:rPrChange w:id="1506" w:author="LIN, Yufeng" w:date="2021-10-04T13:45:00Z">
              <w:rPr>
                <w:rFonts w:ascii="Times New Roman" w:hAnsi="Times New Roman" w:cs="Times New Roman"/>
                <w:i/>
                <w:iCs/>
                <w:sz w:val="22"/>
              </w:rPr>
            </w:rPrChange>
          </w:rPr>
          <w:delText>Erysiphe</w:delText>
        </w:r>
        <w:r w:rsidRPr="009D00F7" w:rsidDel="00D93222">
          <w:rPr>
            <w:rFonts w:eastAsiaTheme="minorHAnsi"/>
            <w:szCs w:val="21"/>
            <w:rPrChange w:id="1507" w:author="LIN, Yufeng" w:date="2021-10-04T13:45:00Z">
              <w:rPr/>
            </w:rPrChange>
          </w:rPr>
          <w:delText xml:space="preserve"> </w:delText>
        </w:r>
        <w:r w:rsidRPr="009D00F7" w:rsidDel="00D93222">
          <w:rPr>
            <w:rFonts w:eastAsiaTheme="minorHAnsi" w:cstheme="majorBidi"/>
            <w:b/>
            <w:color w:val="2F5496" w:themeColor="accent1" w:themeShade="BF"/>
            <w:szCs w:val="21"/>
            <w:u w:val="single"/>
            <w:rPrChange w:id="1508" w:author="LIN, Yufeng" w:date="2021-10-04T13:45:00Z">
              <w:rPr>
                <w:rFonts w:ascii="Times New Roman" w:hAnsi="Times New Roman" w:cs="Times New Roman"/>
                <w:i/>
                <w:iCs/>
                <w:sz w:val="22"/>
              </w:rPr>
            </w:rPrChange>
          </w:rPr>
          <w:delText>pulchra</w:delText>
        </w:r>
        <w:r w:rsidRPr="009D00F7" w:rsidDel="00D93222">
          <w:rPr>
            <w:rFonts w:eastAsiaTheme="minorHAnsi"/>
            <w:szCs w:val="21"/>
            <w:rPrChange w:id="1509" w:author="LIN, Yufeng" w:date="2021-10-04T13:45:00Z">
              <w:rPr/>
            </w:rPrChange>
          </w:rPr>
          <w:delText xml:space="preserve"> were enriched</w:delText>
        </w:r>
      </w:del>
      <w:del w:id="1510" w:author="nick ting" w:date="2021-09-27T13:31:00Z">
        <w:r w:rsidRPr="009D00F7" w:rsidDel="000477DD">
          <w:rPr>
            <w:rFonts w:eastAsiaTheme="minorHAnsi"/>
            <w:szCs w:val="21"/>
            <w:rPrChange w:id="1511" w:author="LIN, Yufeng" w:date="2021-10-04T13:45:00Z">
              <w:rPr/>
            </w:rPrChange>
          </w:rPr>
          <w:delText>; simultaneously,</w:delText>
        </w:r>
      </w:del>
      <w:del w:id="1512" w:author="nick ting" w:date="2021-09-27T13:57:00Z">
        <w:r w:rsidRPr="009D00F7" w:rsidDel="00D93222">
          <w:rPr>
            <w:rFonts w:eastAsiaTheme="minorHAnsi"/>
            <w:szCs w:val="21"/>
            <w:rPrChange w:id="1513" w:author="LIN, Yufeng" w:date="2021-10-04T13:45:00Z">
              <w:rPr/>
            </w:rPrChange>
          </w:rPr>
          <w:delText xml:space="preserve"> </w:delText>
        </w:r>
        <w:r w:rsidRPr="009D00F7" w:rsidDel="00D93222">
          <w:rPr>
            <w:rFonts w:eastAsiaTheme="minorHAnsi" w:cstheme="majorBidi"/>
            <w:b/>
            <w:color w:val="2F5496" w:themeColor="accent1" w:themeShade="BF"/>
            <w:szCs w:val="21"/>
            <w:u w:val="single"/>
            <w:rPrChange w:id="1514" w:author="LIN, Yufeng" w:date="2021-10-04T13:45:00Z">
              <w:rPr>
                <w:rFonts w:ascii="Times New Roman" w:hAnsi="Times New Roman" w:cs="Times New Roman"/>
                <w:i/>
                <w:iCs/>
                <w:sz w:val="22"/>
              </w:rPr>
            </w:rPrChange>
          </w:rPr>
          <w:delText>Trichophyton</w:delText>
        </w:r>
        <w:r w:rsidRPr="009D00F7" w:rsidDel="00D93222">
          <w:rPr>
            <w:rFonts w:eastAsiaTheme="minorHAnsi"/>
            <w:szCs w:val="21"/>
            <w:rPrChange w:id="1515" w:author="LIN, Yufeng" w:date="2021-10-04T13:45:00Z">
              <w:rPr/>
            </w:rPrChange>
          </w:rPr>
          <w:delText xml:space="preserve"> </w:delText>
        </w:r>
        <w:r w:rsidRPr="009D00F7" w:rsidDel="00D93222">
          <w:rPr>
            <w:rFonts w:eastAsiaTheme="minorHAnsi" w:cstheme="majorBidi"/>
            <w:b/>
            <w:color w:val="2F5496" w:themeColor="accent1" w:themeShade="BF"/>
            <w:szCs w:val="21"/>
            <w:u w:val="single"/>
            <w:rPrChange w:id="1516" w:author="LIN, Yufeng" w:date="2021-10-04T13:45:00Z">
              <w:rPr>
                <w:rFonts w:ascii="Times New Roman" w:hAnsi="Times New Roman" w:cs="Times New Roman"/>
                <w:i/>
                <w:iCs/>
                <w:sz w:val="22"/>
              </w:rPr>
            </w:rPrChange>
          </w:rPr>
          <w:delText>mentagrophytes</w:delText>
        </w:r>
        <w:r w:rsidRPr="009D00F7" w:rsidDel="00D93222">
          <w:rPr>
            <w:rFonts w:eastAsiaTheme="minorHAnsi"/>
            <w:szCs w:val="21"/>
            <w:rPrChange w:id="1517" w:author="LIN, Yufeng" w:date="2021-10-04T13:45:00Z">
              <w:rPr/>
            </w:rPrChange>
          </w:rPr>
          <w:delText xml:space="preserve"> </w:delText>
        </w:r>
      </w:del>
      <w:del w:id="1518" w:author="nick ting" w:date="2021-09-27T13:31:00Z">
        <w:r w:rsidRPr="009D00F7" w:rsidDel="000477DD">
          <w:rPr>
            <w:rFonts w:eastAsiaTheme="minorHAnsi"/>
            <w:szCs w:val="21"/>
            <w:rPrChange w:id="1519" w:author="LIN, Yufeng" w:date="2021-10-04T13:45:00Z">
              <w:rPr/>
            </w:rPrChange>
          </w:rPr>
          <w:delText xml:space="preserve">were </w:delText>
        </w:r>
      </w:del>
      <w:del w:id="1520" w:author="nick ting" w:date="2021-09-27T12:58:00Z">
        <w:r w:rsidRPr="009D00F7" w:rsidDel="00A824EF">
          <w:rPr>
            <w:rFonts w:eastAsiaTheme="minorHAnsi"/>
            <w:szCs w:val="21"/>
            <w:rPrChange w:id="1521" w:author="LIN, Yufeng" w:date="2021-10-04T13:45:00Z">
              <w:rPr/>
            </w:rPrChange>
          </w:rPr>
          <w:delText xml:space="preserve">decreased </w:delText>
        </w:r>
      </w:del>
      <w:del w:id="1522" w:author="nick ting" w:date="2021-09-27T13:57:00Z">
        <w:r w:rsidRPr="009D00F7" w:rsidDel="00D93222">
          <w:rPr>
            <w:rFonts w:eastAsiaTheme="minorHAnsi"/>
            <w:szCs w:val="21"/>
            <w:rPrChange w:id="1523" w:author="LIN, Yufeng" w:date="2021-10-04T13:45:00Z">
              <w:rPr/>
            </w:rPrChange>
          </w:rPr>
          <w:delText xml:space="preserve">in CRC across </w:delText>
        </w:r>
      </w:del>
      <w:del w:id="1524" w:author="nick ting" w:date="2021-09-27T13:35:00Z">
        <w:r w:rsidRPr="009D00F7" w:rsidDel="000477DD">
          <w:rPr>
            <w:rFonts w:eastAsiaTheme="minorHAnsi"/>
            <w:szCs w:val="21"/>
            <w:rPrChange w:id="1525" w:author="LIN, Yufeng" w:date="2021-10-04T13:45:00Z">
              <w:rPr/>
            </w:rPrChange>
          </w:rPr>
          <w:delText xml:space="preserve">eight </w:delText>
        </w:r>
      </w:del>
      <w:del w:id="1526" w:author="nick ting" w:date="2021-09-27T13:57:00Z">
        <w:r w:rsidRPr="009D00F7" w:rsidDel="00D93222">
          <w:rPr>
            <w:rFonts w:eastAsiaTheme="minorHAnsi"/>
            <w:szCs w:val="21"/>
            <w:rPrChange w:id="1527" w:author="LIN, Yufeng" w:date="2021-10-04T13:45:00Z">
              <w:rPr/>
            </w:rPrChange>
          </w:rPr>
          <w:delText xml:space="preserve">cohorts (figure 3b and </w:delText>
        </w:r>
        <w:commentRangeStart w:id="1528"/>
        <w:r w:rsidRPr="009D00F7" w:rsidDel="00D93222">
          <w:rPr>
            <w:rFonts w:eastAsiaTheme="minorHAnsi"/>
            <w:szCs w:val="21"/>
            <w:rPrChange w:id="1529" w:author="LIN, Yufeng" w:date="2021-10-04T13:45:00Z">
              <w:rPr/>
            </w:rPrChange>
          </w:rPr>
          <w:delText>supplementary table 5</w:delText>
        </w:r>
        <w:commentRangeEnd w:id="1528"/>
        <w:r w:rsidRPr="009D00F7" w:rsidDel="00D93222">
          <w:rPr>
            <w:rStyle w:val="CommentReference"/>
            <w:rFonts w:eastAsiaTheme="minorHAnsi" w:cs="Times New Roman"/>
            <w:rPrChange w:id="1530" w:author="LIN, Yufeng" w:date="2021-10-04T13:45:00Z">
              <w:rPr>
                <w:rStyle w:val="CommentReference"/>
                <w:rFonts w:ascii="Times New Roman" w:hAnsi="Times New Roman" w:cs="Times New Roman"/>
                <w:sz w:val="22"/>
                <w:szCs w:val="22"/>
              </w:rPr>
            </w:rPrChange>
          </w:rPr>
          <w:commentReference w:id="1528"/>
        </w:r>
      </w:del>
      <w:ins w:id="1531" w:author="LIN, Yufeng" w:date="2021-09-23T17:04:00Z">
        <w:del w:id="1532" w:author="nick ting" w:date="2021-09-27T13:57:00Z">
          <w:r w:rsidR="00274D15" w:rsidRPr="009D00F7" w:rsidDel="00D93222">
            <w:rPr>
              <w:rFonts w:eastAsiaTheme="minorHAnsi"/>
              <w:szCs w:val="21"/>
              <w:rPrChange w:id="1533" w:author="LIN, Yufeng" w:date="2021-10-04T13:45:00Z">
                <w:rPr/>
              </w:rPrChange>
            </w:rPr>
            <w:delText>6</w:delText>
          </w:r>
        </w:del>
      </w:ins>
      <w:del w:id="1534" w:author="nick ting" w:date="2021-09-27T13:57:00Z">
        <w:r w:rsidRPr="009D00F7" w:rsidDel="00D93222">
          <w:rPr>
            <w:rFonts w:eastAsiaTheme="minorHAnsi"/>
            <w:szCs w:val="21"/>
            <w:rPrChange w:id="1535" w:author="LIN, Yufeng" w:date="2021-10-04T13:45:00Z">
              <w:rPr/>
            </w:rPrChange>
          </w:rPr>
          <w:delText xml:space="preserve">). </w:delText>
        </w:r>
      </w:del>
      <w:del w:id="1536" w:author="nick ting" w:date="2021-09-27T13:59:00Z">
        <w:r w:rsidRPr="009D00F7" w:rsidDel="00D93222">
          <w:rPr>
            <w:rFonts w:eastAsiaTheme="minorHAnsi" w:cstheme="majorBidi"/>
            <w:b/>
            <w:color w:val="2F5496" w:themeColor="accent1" w:themeShade="BF"/>
            <w:szCs w:val="21"/>
            <w:highlight w:val="yellow"/>
            <w:u w:val="single"/>
            <w:rPrChange w:id="1537" w:author="LIN, Yufeng" w:date="2021-10-04T13:45:00Z">
              <w:rPr>
                <w:rFonts w:ascii="Times New Roman" w:hAnsi="Times New Roman" w:cs="Times New Roman"/>
                <w:sz w:val="22"/>
              </w:rPr>
            </w:rPrChange>
          </w:rPr>
          <w:delText>In addition, all these three belong to the core set.</w:delText>
        </w:r>
        <w:r w:rsidRPr="009D00F7" w:rsidDel="00D93222">
          <w:rPr>
            <w:rFonts w:eastAsiaTheme="minorHAnsi"/>
            <w:szCs w:val="21"/>
            <w:rPrChange w:id="1538" w:author="LIN, Yufeng" w:date="2021-10-04T13:45:00Z">
              <w:rPr/>
            </w:rPrChange>
          </w:rPr>
          <w:delText xml:space="preserve"> </w:delText>
        </w:r>
      </w:del>
      <w:del w:id="1539" w:author="nick ting" w:date="2021-09-27T13:43:00Z">
        <w:r w:rsidRPr="009D00F7" w:rsidDel="000975D5">
          <w:rPr>
            <w:rFonts w:eastAsiaTheme="minorHAnsi"/>
            <w:szCs w:val="21"/>
            <w:rPrChange w:id="1540" w:author="LIN, Yufeng" w:date="2021-10-04T13:45:00Z">
              <w:rPr/>
            </w:rPrChange>
          </w:rPr>
          <w:delText xml:space="preserve">At seven from eight with the same trend, we identified the other five rose, and </w:delText>
        </w:r>
      </w:del>
      <w:del w:id="1541" w:author="nick ting" w:date="2021-09-27T14:00:00Z">
        <w:r w:rsidRPr="009D00F7" w:rsidDel="00D93222">
          <w:rPr>
            <w:rFonts w:eastAsiaTheme="minorHAnsi"/>
            <w:szCs w:val="21"/>
            <w:rPrChange w:id="1542" w:author="LIN, Yufeng" w:date="2021-10-04T13:45:00Z">
              <w:rPr/>
            </w:rPrChange>
          </w:rPr>
          <w:delText xml:space="preserve">eleven </w:delText>
        </w:r>
      </w:del>
      <w:ins w:id="1543" w:author="LIN, Yufeng" w:date="2021-09-23T14:56:00Z">
        <w:del w:id="1544" w:author="nick ting" w:date="2021-09-27T13:43:00Z">
          <w:r w:rsidR="00F15BA6" w:rsidRPr="009D00F7" w:rsidDel="000975D5">
            <w:rPr>
              <w:rFonts w:eastAsiaTheme="minorHAnsi"/>
              <w:szCs w:val="21"/>
              <w:rPrChange w:id="1545" w:author="LIN, Yufeng" w:date="2021-10-04T13:45:00Z">
                <w:rPr/>
              </w:rPrChange>
            </w:rPr>
            <w:delText xml:space="preserve">ten </w:delText>
          </w:r>
        </w:del>
      </w:ins>
      <w:del w:id="1546" w:author="nick ting" w:date="2021-09-27T13:43:00Z">
        <w:r w:rsidRPr="009D00F7" w:rsidDel="000975D5">
          <w:rPr>
            <w:rFonts w:eastAsiaTheme="minorHAnsi"/>
            <w:szCs w:val="21"/>
            <w:rPrChange w:id="1547" w:author="LIN, Yufeng" w:date="2021-10-04T13:45:00Z">
              <w:rPr/>
            </w:rPrChange>
          </w:rPr>
          <w:delText xml:space="preserve">reduced in CRC </w:delText>
        </w:r>
      </w:del>
      <w:del w:id="1548" w:author="nick ting" w:date="2021-09-27T14:00:00Z">
        <w:r w:rsidRPr="009D00F7" w:rsidDel="00D93222">
          <w:rPr>
            <w:rFonts w:eastAsiaTheme="minorHAnsi"/>
            <w:szCs w:val="21"/>
            <w:rPrChange w:id="1549" w:author="LIN, Yufeng" w:date="2021-10-04T13:45:00Z">
              <w:rPr/>
            </w:rPrChange>
          </w:rPr>
          <w:delText xml:space="preserve">(see </w:delText>
        </w:r>
        <w:commentRangeStart w:id="1550"/>
        <w:r w:rsidRPr="009D00F7" w:rsidDel="00D93222">
          <w:rPr>
            <w:rFonts w:eastAsiaTheme="minorHAnsi"/>
            <w:szCs w:val="21"/>
            <w:rPrChange w:id="1551" w:author="LIN, Yufeng" w:date="2021-10-04T13:45:00Z">
              <w:rPr/>
            </w:rPrChange>
          </w:rPr>
          <w:delText>supplementary table 5</w:delText>
        </w:r>
        <w:commentRangeEnd w:id="1550"/>
        <w:r w:rsidRPr="009D00F7" w:rsidDel="00D93222">
          <w:rPr>
            <w:rStyle w:val="CommentReference"/>
            <w:rFonts w:eastAsiaTheme="minorHAnsi" w:cs="Times New Roman"/>
            <w:rPrChange w:id="1552" w:author="LIN, Yufeng" w:date="2021-10-04T13:45:00Z">
              <w:rPr>
                <w:rStyle w:val="CommentReference"/>
                <w:rFonts w:ascii="Times New Roman" w:hAnsi="Times New Roman" w:cs="Times New Roman"/>
                <w:sz w:val="22"/>
                <w:szCs w:val="22"/>
              </w:rPr>
            </w:rPrChange>
          </w:rPr>
          <w:commentReference w:id="1550"/>
        </w:r>
      </w:del>
      <w:ins w:id="1553" w:author="LIN, Yufeng" w:date="2021-09-23T17:04:00Z">
        <w:del w:id="1554" w:author="nick ting" w:date="2021-09-27T14:00:00Z">
          <w:r w:rsidR="00274D15" w:rsidRPr="009D00F7" w:rsidDel="00D93222">
            <w:rPr>
              <w:rFonts w:eastAsiaTheme="minorHAnsi"/>
              <w:szCs w:val="21"/>
              <w:rPrChange w:id="1555" w:author="LIN, Yufeng" w:date="2021-10-04T13:45:00Z">
                <w:rPr/>
              </w:rPrChange>
            </w:rPr>
            <w:delText>6</w:delText>
          </w:r>
        </w:del>
      </w:ins>
      <w:del w:id="1556" w:author="nick ting" w:date="2021-09-27T14:00:00Z">
        <w:r w:rsidRPr="009D00F7" w:rsidDel="00D93222">
          <w:rPr>
            <w:rFonts w:eastAsiaTheme="minorHAnsi"/>
            <w:szCs w:val="21"/>
            <w:rPrChange w:id="1557" w:author="LIN, Yufeng" w:date="2021-10-04T13:45:00Z">
              <w:rPr/>
            </w:rPrChange>
          </w:rPr>
          <w:delText xml:space="preserve">). However, only </w:delText>
        </w:r>
        <w:r w:rsidRPr="009D00F7" w:rsidDel="00D93222">
          <w:rPr>
            <w:rFonts w:eastAsiaTheme="minorHAnsi" w:cstheme="majorBidi"/>
            <w:b/>
            <w:color w:val="2F5496" w:themeColor="accent1" w:themeShade="BF"/>
            <w:szCs w:val="21"/>
            <w:u w:val="single"/>
            <w:rPrChange w:id="1558" w:author="LIN, Yufeng" w:date="2021-10-04T13:45:00Z">
              <w:rPr>
                <w:rFonts w:ascii="Times New Roman" w:hAnsi="Times New Roman" w:cs="Times New Roman"/>
                <w:i/>
                <w:iCs/>
                <w:sz w:val="22"/>
              </w:rPr>
            </w:rPrChange>
          </w:rPr>
          <w:delText>Aspergillus</w:delText>
        </w:r>
        <w:r w:rsidRPr="009D00F7" w:rsidDel="00D93222">
          <w:rPr>
            <w:rFonts w:eastAsiaTheme="minorHAnsi"/>
            <w:szCs w:val="21"/>
            <w:rPrChange w:id="1559" w:author="LIN, Yufeng" w:date="2021-10-04T13:45:00Z">
              <w:rPr/>
            </w:rPrChange>
          </w:rPr>
          <w:delText xml:space="preserve"> </w:delText>
        </w:r>
        <w:r w:rsidRPr="009D00F7" w:rsidDel="00D93222">
          <w:rPr>
            <w:rFonts w:eastAsiaTheme="minorHAnsi" w:cstheme="majorBidi"/>
            <w:b/>
            <w:color w:val="2F5496" w:themeColor="accent1" w:themeShade="BF"/>
            <w:szCs w:val="21"/>
            <w:u w:val="single"/>
            <w:rPrChange w:id="1560" w:author="LIN, Yufeng" w:date="2021-10-04T13:45:00Z">
              <w:rPr>
                <w:rFonts w:ascii="Times New Roman" w:hAnsi="Times New Roman" w:cs="Times New Roman"/>
                <w:i/>
                <w:iCs/>
                <w:sz w:val="22"/>
              </w:rPr>
            </w:rPrChange>
          </w:rPr>
          <w:delText>rambellii</w:delText>
        </w:r>
        <w:r w:rsidRPr="009D00F7" w:rsidDel="00D93222">
          <w:rPr>
            <w:rFonts w:eastAsiaTheme="minorHAnsi"/>
            <w:szCs w:val="21"/>
            <w:rPrChange w:id="1561" w:author="LIN, Yufeng" w:date="2021-10-04T13:45:00Z">
              <w:rPr/>
            </w:rPrChange>
          </w:rPr>
          <w:delText xml:space="preserve"> </w:delText>
        </w:r>
      </w:del>
      <w:del w:id="1562" w:author="nick ting" w:date="2021-09-27T13:43:00Z">
        <w:r w:rsidRPr="009D00F7" w:rsidDel="000975D5">
          <w:rPr>
            <w:rFonts w:eastAsiaTheme="minorHAnsi"/>
            <w:szCs w:val="21"/>
            <w:rPrChange w:id="1563" w:author="LIN, Yufeng" w:date="2021-10-04T13:45:00Z">
              <w:rPr/>
            </w:rPrChange>
          </w:rPr>
          <w:delText xml:space="preserve">was </w:delText>
        </w:r>
      </w:del>
      <w:del w:id="1564" w:author="nick ting" w:date="2021-09-27T14:00:00Z">
        <w:r w:rsidRPr="009D00F7" w:rsidDel="00D93222">
          <w:rPr>
            <w:rFonts w:eastAsiaTheme="minorHAnsi"/>
            <w:szCs w:val="21"/>
            <w:rPrChange w:id="1565" w:author="LIN, Yufeng" w:date="2021-10-04T13:45:00Z">
              <w:rPr/>
            </w:rPrChange>
          </w:rPr>
          <w:delText>a significant difference (</w:delText>
        </w:r>
      </w:del>
      <w:del w:id="1566" w:author="nick ting" w:date="2021-09-27T13:43:00Z">
        <w:r w:rsidRPr="009D00F7" w:rsidDel="000975D5">
          <w:rPr>
            <w:rFonts w:eastAsiaTheme="minorHAnsi"/>
            <w:szCs w:val="21"/>
            <w:rPrChange w:id="1567" w:author="LIN, Yufeng" w:date="2021-10-04T13:45:00Z">
              <w:rPr/>
            </w:rPrChange>
          </w:rPr>
          <w:delText>p-value</w:delText>
        </w:r>
      </w:del>
      <w:del w:id="1568" w:author="nick ting" w:date="2021-09-27T14:00:00Z">
        <w:r w:rsidRPr="009D00F7" w:rsidDel="00D93222">
          <w:rPr>
            <w:rFonts w:eastAsiaTheme="minorHAnsi"/>
            <w:szCs w:val="21"/>
            <w:rPrChange w:id="1569" w:author="LIN, Yufeng" w:date="2021-10-04T13:45:00Z">
              <w:rPr/>
            </w:rPrChange>
          </w:rPr>
          <w:delText xml:space="preserve"> &lt; 0.05) in </w:delText>
        </w:r>
      </w:del>
      <w:del w:id="1570" w:author="nick ting" w:date="2021-09-27T13:44:00Z">
        <w:r w:rsidRPr="009D00F7" w:rsidDel="000975D5">
          <w:rPr>
            <w:rFonts w:eastAsiaTheme="minorHAnsi"/>
            <w:szCs w:val="21"/>
            <w:rPrChange w:id="1571" w:author="LIN, Yufeng" w:date="2021-10-04T13:45:00Z">
              <w:rPr/>
            </w:rPrChange>
          </w:rPr>
          <w:delText xml:space="preserve">almost </w:delText>
        </w:r>
      </w:del>
      <w:del w:id="1572" w:author="nick ting" w:date="2021-09-27T14:00:00Z">
        <w:r w:rsidRPr="009D00F7" w:rsidDel="00D93222">
          <w:rPr>
            <w:rFonts w:eastAsiaTheme="minorHAnsi"/>
            <w:szCs w:val="21"/>
            <w:rPrChange w:id="1573" w:author="LIN, Yufeng" w:date="2021-10-04T13:45:00Z">
              <w:rPr/>
            </w:rPrChange>
          </w:rPr>
          <w:delText xml:space="preserve">all the cohorts, </w:delText>
        </w:r>
      </w:del>
      <w:del w:id="1574" w:author="nick ting" w:date="2021-09-27T13:44:00Z">
        <w:r w:rsidRPr="009D00F7" w:rsidDel="000975D5">
          <w:rPr>
            <w:rFonts w:eastAsiaTheme="minorHAnsi"/>
            <w:szCs w:val="21"/>
            <w:rPrChange w:id="1575" w:author="LIN, Yufeng" w:date="2021-10-04T13:45:00Z">
              <w:rPr/>
            </w:rPrChange>
          </w:rPr>
          <w:delText xml:space="preserve">excluding </w:delText>
        </w:r>
      </w:del>
      <w:del w:id="1576" w:author="nick ting" w:date="2021-09-27T14:00:00Z">
        <w:r w:rsidRPr="009D00F7" w:rsidDel="00D93222">
          <w:rPr>
            <w:rFonts w:eastAsiaTheme="minorHAnsi"/>
            <w:szCs w:val="21"/>
            <w:rPrChange w:id="1577" w:author="LIN, Yufeng" w:date="2021-10-04T13:45:00Z">
              <w:rPr/>
            </w:rPrChange>
          </w:rPr>
          <w:delText>2019_Thomas</w:delText>
        </w:r>
      </w:del>
      <w:ins w:id="1578" w:author="LIN, Yufeng" w:date="2021-09-24T15:50:00Z">
        <w:del w:id="1579" w:author="nick ting" w:date="2021-09-27T14:00:00Z">
          <w:r w:rsidR="00A13741" w:rsidRPr="009D00F7" w:rsidDel="00D93222">
            <w:rPr>
              <w:rFonts w:eastAsiaTheme="minorHAnsi"/>
              <w:szCs w:val="21"/>
              <w:rPrChange w:id="1580" w:author="LIN, Yufeng" w:date="2021-10-04T13:45:00Z">
                <w:rPr/>
              </w:rPrChange>
            </w:rPr>
            <w:delText>A</w:delText>
          </w:r>
        </w:del>
      </w:ins>
      <w:del w:id="1581" w:author="nick ting" w:date="2021-09-27T14:00:00Z">
        <w:r w:rsidRPr="009D00F7" w:rsidDel="00D93222">
          <w:rPr>
            <w:rFonts w:eastAsiaTheme="minorHAnsi"/>
            <w:szCs w:val="21"/>
            <w:rPrChange w:id="1582" w:author="LIN, Yufeng" w:date="2021-10-04T13:45:00Z">
              <w:rPr/>
            </w:rPrChange>
          </w:rPr>
          <w:delText xml:space="preserve"> r</w:delText>
        </w:r>
        <w:r w:rsidRPr="00405527" w:rsidDel="00D93222">
          <w:delText xml:space="preserve">esearch (figure 3d and supplementary </w:delText>
        </w:r>
        <w:commentRangeStart w:id="1583"/>
        <w:r w:rsidRPr="00405527" w:rsidDel="00D93222">
          <w:delText>table 6</w:delText>
        </w:r>
        <w:commentRangeEnd w:id="1583"/>
        <w:r w:rsidRPr="00405527" w:rsidDel="00D93222">
          <w:rPr>
            <w:rStyle w:val="CommentReference"/>
            <w:rFonts w:ascii="Times New Roman" w:hAnsi="Times New Roman" w:cs="Times New Roman"/>
            <w:sz w:val="22"/>
            <w:szCs w:val="22"/>
          </w:rPr>
          <w:commentReference w:id="1583"/>
        </w:r>
      </w:del>
      <w:ins w:id="1584" w:author="LIN, Yufeng" w:date="2021-09-23T17:04:00Z">
        <w:del w:id="1585" w:author="nick ting" w:date="2021-09-27T14:00:00Z">
          <w:r w:rsidR="001A7063" w:rsidRPr="00405527" w:rsidDel="00D93222">
            <w:delText>7</w:delText>
          </w:r>
        </w:del>
      </w:ins>
      <w:del w:id="1586" w:author="nick ting" w:date="2021-09-27T14:00:00Z">
        <w:r w:rsidRPr="00405527" w:rsidDel="00D93222">
          <w:delText>).</w:delText>
        </w:r>
      </w:del>
      <w:del w:id="1587" w:author="nick ting" w:date="2021-09-27T18:13:00Z">
        <w:r w:rsidRPr="00405527" w:rsidDel="00BA3DCF">
          <w:delText xml:space="preserve"> Apart from the 2019_Thomas and 2019_Yachida, the other six cohorts performed the roughly synchronous trend, especially in the 33-core-set. </w:delText>
        </w:r>
      </w:del>
      <w:moveFromRangeStart w:id="1588" w:author="nick ting" w:date="2021-09-27T13:49:00Z" w:name="move83642973"/>
      <w:commentRangeStart w:id="1589"/>
      <w:moveFrom w:id="1590" w:author="nick ting" w:date="2021-09-27T13:49:00Z">
        <w:del w:id="1591" w:author="nick ting" w:date="2021-09-27T18:17:00Z">
          <w:r w:rsidRPr="00405527" w:rsidDel="004E4D50">
            <w:delText>Among the core set, ten species were enriched in CRC; meanwhile, the reduction was twenty-three (figure 3c).</w:delText>
          </w:r>
          <w:commentRangeEnd w:id="1589"/>
          <w:r w:rsidR="000975D5" w:rsidRPr="00405527" w:rsidDel="004E4D50">
            <w:rPr>
              <w:rStyle w:val="CommentReference"/>
            </w:rPr>
            <w:commentReference w:id="1589"/>
          </w:r>
          <w:r w:rsidRPr="009D00F7" w:rsidDel="004E4D50">
            <w:rPr>
              <w:rFonts w:eastAsiaTheme="minorHAnsi"/>
              <w:szCs w:val="21"/>
              <w:rPrChange w:id="1592" w:author="LIN, Yufeng" w:date="2021-10-04T13:45:00Z">
                <w:rPr/>
              </w:rPrChange>
            </w:rPr>
            <w:delText xml:space="preserve"> </w:delText>
          </w:r>
        </w:del>
      </w:moveFrom>
      <w:moveFromRangeEnd w:id="1588"/>
      <w:del w:id="1593" w:author="nick ting" w:date="2021-09-27T18:17:00Z">
        <w:r w:rsidRPr="009D00F7" w:rsidDel="004E4D50">
          <w:rPr>
            <w:rFonts w:eastAsiaTheme="minorHAnsi"/>
            <w:szCs w:val="21"/>
            <w:rPrChange w:id="1594" w:author="LIN, Yufeng" w:date="2021-10-04T13:45:00Z">
              <w:rPr/>
            </w:rPrChange>
          </w:rPr>
          <w:delText>A</w:delText>
        </w:r>
        <w:r w:rsidRPr="009D00F7" w:rsidDel="004E4D50">
          <w:rPr>
            <w:rFonts w:eastAsiaTheme="minorHAnsi" w:cstheme="majorBidi"/>
            <w:b/>
            <w:color w:val="2F5496" w:themeColor="accent1" w:themeShade="BF"/>
            <w:szCs w:val="21"/>
            <w:highlight w:val="yellow"/>
            <w:u w:val="single"/>
            <w:rPrChange w:id="1595" w:author="LIN, Yufeng" w:date="2021-10-04T13:45:00Z">
              <w:rPr>
                <w:rFonts w:ascii="Times New Roman" w:hAnsi="Times New Roman" w:cs="Times New Roman"/>
                <w:sz w:val="22"/>
              </w:rPr>
            </w:rPrChange>
          </w:rPr>
          <w:delText>s for the cohort heterogeneous, we observed that the 2019_Yachida research performance was dissimilar, and it seemed much cleaner.</w:delText>
        </w:r>
        <w:r w:rsidRPr="009D00F7" w:rsidDel="004E4D50">
          <w:rPr>
            <w:rFonts w:eastAsiaTheme="minorHAnsi"/>
            <w:szCs w:val="21"/>
            <w:rPrChange w:id="1596" w:author="LIN, Yufeng" w:date="2021-10-04T13:45:00Z">
              <w:rPr/>
            </w:rPrChange>
          </w:rPr>
          <w:delText xml:space="preserve"> Excluding the </w:delText>
        </w:r>
        <w:r w:rsidRPr="009D00F7" w:rsidDel="004E4D50">
          <w:rPr>
            <w:rFonts w:eastAsiaTheme="minorHAnsi" w:cstheme="majorBidi"/>
            <w:b/>
            <w:color w:val="2F5496" w:themeColor="accent1" w:themeShade="BF"/>
            <w:szCs w:val="21"/>
            <w:u w:val="single"/>
            <w:rPrChange w:id="1597" w:author="LIN, Yufeng" w:date="2021-10-04T13:45:00Z">
              <w:rPr>
                <w:rFonts w:ascii="Times New Roman" w:hAnsi="Times New Roman" w:cs="Times New Roman"/>
                <w:i/>
                <w:iCs/>
                <w:sz w:val="22"/>
              </w:rPr>
            </w:rPrChange>
          </w:rPr>
          <w:delText>Aspergillus</w:delText>
        </w:r>
        <w:r w:rsidRPr="009D00F7" w:rsidDel="004E4D50">
          <w:rPr>
            <w:rFonts w:eastAsiaTheme="minorHAnsi"/>
            <w:szCs w:val="21"/>
            <w:rPrChange w:id="1598" w:author="LIN, Yufeng" w:date="2021-10-04T13:45:00Z">
              <w:rPr/>
            </w:rPrChange>
          </w:rPr>
          <w:delText xml:space="preserve"> </w:delText>
        </w:r>
        <w:r w:rsidRPr="009D00F7" w:rsidDel="004E4D50">
          <w:rPr>
            <w:rFonts w:eastAsiaTheme="minorHAnsi" w:cstheme="majorBidi"/>
            <w:b/>
            <w:color w:val="2F5496" w:themeColor="accent1" w:themeShade="BF"/>
            <w:szCs w:val="21"/>
            <w:u w:val="single"/>
            <w:rPrChange w:id="1599" w:author="LIN, Yufeng" w:date="2021-10-04T13:45:00Z">
              <w:rPr>
                <w:rFonts w:ascii="Times New Roman" w:hAnsi="Times New Roman" w:cs="Times New Roman"/>
                <w:i/>
                <w:iCs/>
                <w:sz w:val="22"/>
              </w:rPr>
            </w:rPrChange>
          </w:rPr>
          <w:delText>rambellii</w:delText>
        </w:r>
        <w:r w:rsidRPr="009D00F7" w:rsidDel="004E4D50">
          <w:rPr>
            <w:rFonts w:eastAsiaTheme="minorHAnsi"/>
            <w:szCs w:val="21"/>
            <w:rPrChange w:id="1600" w:author="LIN, Yufeng" w:date="2021-10-04T13:45:00Z">
              <w:rPr/>
            </w:rPrChange>
          </w:rPr>
          <w:delText xml:space="preserve"> and </w:delText>
        </w:r>
        <w:r w:rsidRPr="009D00F7" w:rsidDel="004E4D50">
          <w:rPr>
            <w:rFonts w:eastAsiaTheme="minorHAnsi" w:cstheme="majorBidi"/>
            <w:b/>
            <w:color w:val="2F5496" w:themeColor="accent1" w:themeShade="BF"/>
            <w:szCs w:val="21"/>
            <w:highlight w:val="yellow"/>
            <w:u w:val="single"/>
            <w:rPrChange w:id="1601" w:author="LIN, Yufeng" w:date="2021-10-04T13:45:00Z">
              <w:rPr>
                <w:rFonts w:ascii="Times New Roman" w:hAnsi="Times New Roman" w:cs="Times New Roman"/>
                <w:sz w:val="22"/>
              </w:rPr>
            </w:rPrChange>
          </w:rPr>
          <w:delText>few species</w:delText>
        </w:r>
        <w:r w:rsidRPr="009D00F7" w:rsidDel="004E4D50">
          <w:rPr>
            <w:rFonts w:eastAsiaTheme="minorHAnsi"/>
            <w:szCs w:val="21"/>
            <w:rPrChange w:id="1602" w:author="LIN, Yufeng" w:date="2021-10-04T13:45:00Z">
              <w:rPr/>
            </w:rPrChange>
          </w:rPr>
          <w:delText xml:space="preserve"> that have an apparent difference in fold change between CRC and healthy control, most features</w:delText>
        </w:r>
        <w:r w:rsidR="000D0043" w:rsidRPr="009D00F7" w:rsidDel="004E4D50">
          <w:rPr>
            <w:rFonts w:eastAsiaTheme="minorHAnsi"/>
            <w:szCs w:val="21"/>
            <w:rPrChange w:id="1603" w:author="LIN, Yufeng" w:date="2021-10-04T13:45:00Z">
              <w:rPr/>
            </w:rPrChange>
          </w:rPr>
          <w:delText>'</w:delText>
        </w:r>
        <w:r w:rsidRPr="009D00F7" w:rsidDel="004E4D50">
          <w:rPr>
            <w:rFonts w:eastAsiaTheme="minorHAnsi"/>
            <w:szCs w:val="21"/>
            <w:rPrChange w:id="1604" w:author="LIN, Yufeng" w:date="2021-10-04T13:45:00Z">
              <w:rPr/>
            </w:rPrChange>
          </w:rPr>
          <w:delText xml:space="preserve"> variance was weak and small. </w:delText>
        </w:r>
      </w:del>
      <w:del w:id="1605" w:author="nick ting" w:date="2021-09-27T18:23:00Z">
        <w:r w:rsidRPr="009D00F7" w:rsidDel="004E4D50">
          <w:rPr>
            <w:rFonts w:eastAsiaTheme="minorHAnsi"/>
            <w:szCs w:val="21"/>
            <w:rPrChange w:id="1606" w:author="LIN, Yufeng" w:date="2021-10-04T13:45:00Z">
              <w:rPr/>
            </w:rPrChange>
          </w:rPr>
          <w:delText>One more study, 2019_Thomas, also behaved outlier performance in another section; most</w:delText>
        </w:r>
        <w:r w:rsidRPr="00405527" w:rsidDel="004E4D50">
          <w:delText xml:space="preserve"> of its features were rich or no difference in CRC compared with the healthy control. Our results found that most cohorts performed the same trend among core-set</w:delText>
        </w:r>
        <w:r w:rsidR="00EC22EF" w:rsidRPr="00405527" w:rsidDel="004E4D50">
          <w:delText>. Most selections had at least three cohorts that significantly differed between CRC and healthy control, but their cohort heterogeneity still existed</w:delText>
        </w:r>
        <w:r w:rsidRPr="00405527" w:rsidDel="004E4D50">
          <w:delText>.</w:delText>
        </w:r>
      </w:del>
    </w:p>
    <w:p w14:paraId="6D5DD1BD" w14:textId="0DE1EE86" w:rsidR="00D9531B" w:rsidRPr="00405527" w:rsidRDefault="00D9531B" w:rsidP="00B84FC5">
      <w:pPr>
        <w:pStyle w:val="title20825"/>
      </w:pPr>
      <w:del w:id="1607" w:author="nick ting" w:date="2021-09-27T18:56:00Z">
        <w:r w:rsidRPr="00405527" w:rsidDel="00405527">
          <w:rPr>
            <w:rPrChange w:id="1608" w:author="nick ting" w:date="2021-09-27T18:57:00Z">
              <w:rPr>
                <w:i/>
                <w:iCs/>
              </w:rPr>
            </w:rPrChange>
          </w:rPr>
          <w:delText>A</w:delText>
        </w:r>
      </w:del>
      <w:ins w:id="1609" w:author="nick ting" w:date="2021-09-27T18:56:00Z">
        <w:r w:rsidR="00405527" w:rsidRPr="00405527">
          <w:rPr>
            <w:rPrChange w:id="1610" w:author="nick ting" w:date="2021-09-27T18:57:00Z">
              <w:rPr>
                <w:i/>
                <w:iCs/>
              </w:rPr>
            </w:rPrChange>
          </w:rPr>
          <w:t xml:space="preserve">Identification of </w:t>
        </w:r>
        <w:del w:id="1611" w:author="LIN, Yufeng" w:date="2021-09-28T13:07:00Z">
          <w:r w:rsidR="00405527" w:rsidRPr="00405527" w:rsidDel="004314C2">
            <w:rPr>
              <w:rPrChange w:id="1612" w:author="nick ting" w:date="2021-09-27T18:57:00Z">
                <w:rPr>
                  <w:i/>
                  <w:iCs/>
                </w:rPr>
              </w:rPrChange>
            </w:rPr>
            <w:delText>micr</w:delText>
          </w:r>
        </w:del>
      </w:ins>
      <w:ins w:id="1613" w:author="nick ting" w:date="2021-09-27T18:57:00Z">
        <w:del w:id="1614" w:author="LIN, Yufeng" w:date="2021-09-28T13:07:00Z">
          <w:r w:rsidR="00405527" w:rsidRPr="00405527" w:rsidDel="004314C2">
            <w:rPr>
              <w:rPrChange w:id="1615" w:author="nick ting" w:date="2021-09-27T18:57:00Z">
                <w:rPr>
                  <w:i/>
                  <w:iCs/>
                </w:rPr>
              </w:rPrChange>
            </w:rPr>
            <w:delText>o-eukaryotes</w:delText>
          </w:r>
        </w:del>
      </w:ins>
      <w:ins w:id="1616" w:author="LIN, Yufeng" w:date="2021-09-28T13:07:00Z">
        <w:r w:rsidR="004314C2">
          <w:t>fungi</w:t>
        </w:r>
      </w:ins>
      <w:ins w:id="1617" w:author="nick ting" w:date="2021-09-27T18:57:00Z">
        <w:r w:rsidR="00405527" w:rsidRPr="00405527">
          <w:rPr>
            <w:rPrChange w:id="1618" w:author="nick ting" w:date="2021-09-27T18:57:00Z">
              <w:rPr>
                <w:i/>
                <w:iCs/>
              </w:rPr>
            </w:rPrChange>
          </w:rPr>
          <w:t xml:space="preserve"> with most significant association with CRC</w:t>
        </w:r>
      </w:ins>
      <w:del w:id="1619" w:author="nick ting" w:date="2021-09-27T18:56:00Z">
        <w:r w:rsidRPr="00405527" w:rsidDel="00405527">
          <w:rPr>
            <w:rPrChange w:id="1620" w:author="nick ting" w:date="2021-09-27T18:57:00Z">
              <w:rPr>
                <w:i/>
                <w:iCs/>
              </w:rPr>
            </w:rPrChange>
          </w:rPr>
          <w:delText>spergillus</w:delText>
        </w:r>
        <w:r w:rsidRPr="00405527" w:rsidDel="00405527">
          <w:delText xml:space="preserve"> </w:delText>
        </w:r>
        <w:r w:rsidRPr="00405527" w:rsidDel="00405527">
          <w:rPr>
            <w:rPrChange w:id="1621" w:author="nick ting" w:date="2021-09-27T18:57:00Z">
              <w:rPr>
                <w:i/>
                <w:iCs/>
              </w:rPr>
            </w:rPrChange>
          </w:rPr>
          <w:delText>rambellii</w:delText>
        </w:r>
        <w:r w:rsidRPr="00405527" w:rsidDel="00405527">
          <w:delText xml:space="preserve"> and </w:delText>
        </w:r>
        <w:r w:rsidRPr="00405527" w:rsidDel="00405527">
          <w:rPr>
            <w:rPrChange w:id="1622" w:author="nick ting" w:date="2021-09-27T18:57:00Z">
              <w:rPr>
                <w:i/>
                <w:iCs/>
              </w:rPr>
            </w:rPrChange>
          </w:rPr>
          <w:delText>Aspergillus</w:delText>
        </w:r>
        <w:r w:rsidRPr="00405527" w:rsidDel="00405527">
          <w:delText xml:space="preserve"> </w:delText>
        </w:r>
        <w:r w:rsidRPr="00405527" w:rsidDel="00405527">
          <w:rPr>
            <w:rPrChange w:id="1623" w:author="nick ting" w:date="2021-09-27T18:57:00Z">
              <w:rPr>
                <w:i/>
                <w:iCs/>
              </w:rPr>
            </w:rPrChange>
          </w:rPr>
          <w:delText>kawachii</w:delText>
        </w:r>
        <w:r w:rsidRPr="00405527" w:rsidDel="00405527">
          <w:delText xml:space="preserve"> </w:delText>
        </w:r>
        <w:r w:rsidR="002F5B96" w:rsidRPr="00405527" w:rsidDel="00405527">
          <w:delText xml:space="preserve">were the most </w:delText>
        </w:r>
        <w:r w:rsidR="00EC22EF" w:rsidRPr="00405527" w:rsidDel="00405527">
          <w:delText>apparent</w:delText>
        </w:r>
        <w:r w:rsidR="002F5B96" w:rsidRPr="00405527" w:rsidDel="00405527">
          <w:delText xml:space="preserve"> enrichment and reduction in CRC, respectively</w:delText>
        </w:r>
      </w:del>
    </w:p>
    <w:p w14:paraId="43442DA8" w14:textId="501960AC" w:rsidR="00D9531B" w:rsidRDefault="00D9531B" w:rsidP="00790445">
      <w:pPr>
        <w:rPr>
          <w:ins w:id="1624" w:author="LIN, Yufeng" w:date="2021-10-04T16:23:00Z"/>
          <w:rFonts w:ascii="Times New Roman" w:hAnsi="Times New Roman" w:cs="Times New Roman"/>
          <w:sz w:val="22"/>
        </w:rPr>
      </w:pPr>
      <w:del w:id="1625" w:author="LIN, Yufeng" w:date="2021-09-24T15:50:00Z">
        <w:r w:rsidRPr="00790445" w:rsidDel="00A13741">
          <w:rPr>
            <w:rFonts w:ascii="Times New Roman" w:hAnsi="Times New Roman" w:cs="Times New Roman"/>
            <w:sz w:val="22"/>
          </w:rPr>
          <w:delText>We next increased the cutoff value t</w:delText>
        </w:r>
      </w:del>
      <w:ins w:id="1626" w:author="LIN, Yufeng" w:date="2021-09-24T15:50:00Z">
        <w:r w:rsidR="00A13741">
          <w:rPr>
            <w:rFonts w:ascii="Times New Roman" w:hAnsi="Times New Roman" w:cs="Times New Roman"/>
            <w:sz w:val="22"/>
          </w:rPr>
          <w:t>T</w:t>
        </w:r>
      </w:ins>
      <w:r w:rsidRPr="00790445">
        <w:rPr>
          <w:rFonts w:ascii="Times New Roman" w:hAnsi="Times New Roman" w:cs="Times New Roman"/>
          <w:sz w:val="22"/>
        </w:rPr>
        <w:t>o identify the most crucial candidate</w:t>
      </w:r>
      <w:ins w:id="1627" w:author="LIN, Yufeng" w:date="2021-09-24T15:52:00Z">
        <w:r w:rsidR="00A13741">
          <w:rPr>
            <w:rFonts w:ascii="Times New Roman" w:hAnsi="Times New Roman" w:cs="Times New Roman"/>
            <w:sz w:val="22"/>
          </w:rPr>
          <w:t>s</w:t>
        </w:r>
      </w:ins>
      <w:r w:rsidRPr="00790445">
        <w:rPr>
          <w:rFonts w:ascii="Times New Roman" w:hAnsi="Times New Roman" w:cs="Times New Roman"/>
          <w:sz w:val="22"/>
        </w:rPr>
        <w:t xml:space="preserve"> associated with CRC</w:t>
      </w:r>
      <w:ins w:id="1628" w:author="LIN, Yufeng" w:date="2021-09-24T15:54:00Z">
        <w:r w:rsidR="00474B2B">
          <w:rPr>
            <w:rFonts w:ascii="Times New Roman" w:hAnsi="Times New Roman" w:cs="Times New Roman"/>
            <w:sz w:val="22"/>
          </w:rPr>
          <w:t xml:space="preserve">, we utilized the stricter criteria </w:t>
        </w:r>
      </w:ins>
      <w:ins w:id="1629" w:author="LIN, Yufeng" w:date="2021-09-24T15:55:00Z">
        <w:r w:rsidR="00474B2B">
          <w:rPr>
            <w:rFonts w:ascii="Times New Roman" w:hAnsi="Times New Roman" w:cs="Times New Roman"/>
            <w:sz w:val="22"/>
          </w:rPr>
          <w:t xml:space="preserve">(see methods) </w:t>
        </w:r>
      </w:ins>
      <w:ins w:id="1630" w:author="LIN, Yufeng" w:date="2021-09-24T15:54:00Z">
        <w:r w:rsidR="00474B2B">
          <w:rPr>
            <w:rFonts w:ascii="Times New Roman" w:hAnsi="Times New Roman" w:cs="Times New Roman"/>
            <w:sz w:val="22"/>
          </w:rPr>
          <w:t xml:space="preserve">and </w:t>
        </w:r>
        <w:del w:id="1631" w:author="nick ting" w:date="2021-09-27T18:35:00Z">
          <w:r w:rsidR="00474B2B" w:rsidDel="00100B81">
            <w:rPr>
              <w:rFonts w:ascii="Times New Roman" w:hAnsi="Times New Roman" w:cs="Times New Roman"/>
              <w:sz w:val="22"/>
            </w:rPr>
            <w:delText>explored</w:delText>
          </w:r>
        </w:del>
      </w:ins>
      <w:ins w:id="1632" w:author="nick ting" w:date="2021-09-27T18:35:00Z">
        <w:r w:rsidR="00100B81">
          <w:rPr>
            <w:rFonts w:ascii="Times New Roman" w:hAnsi="Times New Roman" w:cs="Times New Roman"/>
            <w:sz w:val="22"/>
          </w:rPr>
          <w:t>found</w:t>
        </w:r>
      </w:ins>
      <w:ins w:id="1633" w:author="LIN, Yufeng" w:date="2021-09-24T15:54:00Z">
        <w:r w:rsidR="00474B2B">
          <w:rPr>
            <w:rFonts w:ascii="Times New Roman" w:hAnsi="Times New Roman" w:cs="Times New Roman"/>
            <w:sz w:val="22"/>
          </w:rPr>
          <w:t xml:space="preserve"> that</w:t>
        </w:r>
      </w:ins>
      <w:del w:id="1634" w:author="LIN, Yufeng" w:date="2021-09-24T15:54:00Z">
        <w:r w:rsidRPr="00790445" w:rsidDel="00474B2B">
          <w:rPr>
            <w:rFonts w:ascii="Times New Roman" w:hAnsi="Times New Roman" w:cs="Times New Roman"/>
            <w:sz w:val="22"/>
          </w:rPr>
          <w:delText xml:space="preserve"> by filtering core-set using three strict criteria, FDR &lt; 0.01, SSTF ≥ 6, and abs(log2FC) ≥ 1 (</w:delText>
        </w:r>
        <w:commentRangeStart w:id="1635"/>
        <w:r w:rsidRPr="00790445" w:rsidDel="00474B2B">
          <w:rPr>
            <w:rFonts w:ascii="Times New Roman" w:hAnsi="Times New Roman" w:cs="Times New Roman"/>
            <w:sz w:val="22"/>
          </w:rPr>
          <w:delText>see Methods</w:delText>
        </w:r>
        <w:commentRangeEnd w:id="1635"/>
        <w:r w:rsidRPr="00790445" w:rsidDel="00474B2B">
          <w:rPr>
            <w:rStyle w:val="CommentReference"/>
            <w:rFonts w:ascii="Times New Roman" w:hAnsi="Times New Roman" w:cs="Times New Roman"/>
            <w:sz w:val="22"/>
            <w:szCs w:val="22"/>
          </w:rPr>
          <w:commentReference w:id="1635"/>
        </w:r>
        <w:r w:rsidRPr="00790445" w:rsidDel="00474B2B">
          <w:rPr>
            <w:rFonts w:ascii="Times New Roman" w:hAnsi="Times New Roman" w:cs="Times New Roman"/>
            <w:sz w:val="22"/>
          </w:rPr>
          <w:delText>). After filtering,</w:delText>
        </w:r>
      </w:del>
      <w:r w:rsidRPr="00790445">
        <w:rPr>
          <w:rFonts w:ascii="Times New Roman" w:hAnsi="Times New Roman" w:cs="Times New Roman"/>
          <w:sz w:val="22"/>
        </w:rPr>
        <w:t xml:space="preserve"> </w:t>
      </w:r>
      <w:del w:id="1636" w:author="LIN, Yufeng" w:date="2021-09-24T15:56:00Z">
        <w:r w:rsidRPr="00790445" w:rsidDel="00474B2B">
          <w:rPr>
            <w:rFonts w:ascii="Times New Roman" w:hAnsi="Times New Roman" w:cs="Times New Roman"/>
            <w:i/>
            <w:iCs/>
            <w:sz w:val="22"/>
          </w:rPr>
          <w:delText>Aspergillus</w:delText>
        </w:r>
        <w:r w:rsidRPr="00790445" w:rsidDel="00474B2B">
          <w:rPr>
            <w:rFonts w:ascii="Times New Roman" w:hAnsi="Times New Roman" w:cs="Times New Roman"/>
            <w:sz w:val="22"/>
          </w:rPr>
          <w:delText xml:space="preserve"> </w:delText>
        </w:r>
      </w:del>
      <w:ins w:id="1637" w:author="LIN, Yufeng" w:date="2021-09-24T15:56:00Z">
        <w:r w:rsidR="00474B2B" w:rsidRPr="00790445">
          <w:rPr>
            <w:rFonts w:ascii="Times New Roman" w:hAnsi="Times New Roman" w:cs="Times New Roman"/>
            <w:i/>
            <w:iCs/>
            <w:sz w:val="22"/>
          </w:rPr>
          <w:t>A</w:t>
        </w:r>
        <w:r w:rsidR="00474B2B">
          <w:rPr>
            <w:rFonts w:ascii="Times New Roman" w:hAnsi="Times New Roman" w:cs="Times New Roman"/>
            <w:i/>
            <w:iCs/>
            <w:sz w:val="22"/>
          </w:rPr>
          <w:t>.</w:t>
        </w:r>
        <w:r w:rsidR="00474B2B" w:rsidRPr="00790445">
          <w:rPr>
            <w:rFonts w:ascii="Times New Roman" w:hAnsi="Times New Roman" w:cs="Times New Roman"/>
            <w:sz w:val="22"/>
          </w:rPr>
          <w:t xml:space="preserve"> </w:t>
        </w:r>
      </w:ins>
      <w:r w:rsidRPr="00790445">
        <w:rPr>
          <w:rFonts w:ascii="Times New Roman" w:hAnsi="Times New Roman" w:cs="Times New Roman"/>
          <w:i/>
          <w:iCs/>
          <w:sz w:val="22"/>
        </w:rPr>
        <w:t>rambellii</w:t>
      </w:r>
      <w:r w:rsidRPr="00790445">
        <w:rPr>
          <w:rFonts w:ascii="Times New Roman" w:hAnsi="Times New Roman" w:cs="Times New Roman"/>
          <w:sz w:val="22"/>
        </w:rPr>
        <w:t xml:space="preserve"> and </w:t>
      </w:r>
      <w:del w:id="1638" w:author="LIN, Yufeng" w:date="2021-09-24T15:56:00Z">
        <w:r w:rsidRPr="00790445" w:rsidDel="00474B2B">
          <w:rPr>
            <w:rFonts w:ascii="Times New Roman" w:hAnsi="Times New Roman" w:cs="Times New Roman"/>
            <w:i/>
            <w:iCs/>
            <w:sz w:val="22"/>
          </w:rPr>
          <w:delText>Aspergillus</w:delText>
        </w:r>
        <w:r w:rsidRPr="00790445" w:rsidDel="00474B2B">
          <w:rPr>
            <w:rFonts w:ascii="Times New Roman" w:hAnsi="Times New Roman" w:cs="Times New Roman"/>
            <w:sz w:val="22"/>
          </w:rPr>
          <w:delText xml:space="preserve"> </w:delText>
        </w:r>
      </w:del>
      <w:ins w:id="1639" w:author="LIN, Yufeng" w:date="2021-09-24T15:56:00Z">
        <w:r w:rsidR="00474B2B" w:rsidRPr="00790445">
          <w:rPr>
            <w:rFonts w:ascii="Times New Roman" w:hAnsi="Times New Roman" w:cs="Times New Roman"/>
            <w:i/>
            <w:iCs/>
            <w:sz w:val="22"/>
          </w:rPr>
          <w:t>A</w:t>
        </w:r>
        <w:r w:rsidR="00474B2B">
          <w:rPr>
            <w:rFonts w:ascii="Times New Roman" w:hAnsi="Times New Roman" w:cs="Times New Roman"/>
            <w:i/>
            <w:iCs/>
            <w:sz w:val="22"/>
          </w:rPr>
          <w:t>.</w:t>
        </w:r>
        <w:r w:rsidR="00474B2B" w:rsidRPr="00790445">
          <w:rPr>
            <w:rFonts w:ascii="Times New Roman" w:hAnsi="Times New Roman" w:cs="Times New Roman"/>
            <w:sz w:val="22"/>
          </w:rPr>
          <w:t xml:space="preserve"> </w:t>
        </w:r>
      </w:ins>
      <w:r w:rsidRPr="00790445">
        <w:rPr>
          <w:rFonts w:ascii="Times New Roman" w:hAnsi="Times New Roman" w:cs="Times New Roman"/>
          <w:i/>
          <w:iCs/>
          <w:sz w:val="22"/>
        </w:rPr>
        <w:t>kawachii</w:t>
      </w:r>
      <w:r w:rsidRPr="00790445">
        <w:rPr>
          <w:rFonts w:ascii="Times New Roman" w:hAnsi="Times New Roman" w:cs="Times New Roman"/>
          <w:sz w:val="22"/>
        </w:rPr>
        <w:t xml:space="preserve"> were the only two </w:t>
      </w:r>
      <w:ins w:id="1640" w:author="LIN, Yufeng" w:date="2021-09-24T15:56:00Z">
        <w:r w:rsidR="00474B2B">
          <w:rPr>
            <w:rFonts w:ascii="Times New Roman" w:hAnsi="Times New Roman" w:cs="Times New Roman"/>
            <w:sz w:val="22"/>
          </w:rPr>
          <w:t xml:space="preserve">significant </w:t>
        </w:r>
      </w:ins>
      <w:del w:id="1641" w:author="LIN, Yufeng" w:date="2021-09-28T13:07:00Z">
        <w:r w:rsidR="00FA35F2" w:rsidRPr="00790445" w:rsidDel="004314C2">
          <w:rPr>
            <w:rFonts w:ascii="Times New Roman" w:hAnsi="Times New Roman" w:cs="Times New Roman"/>
            <w:sz w:val="22"/>
          </w:rPr>
          <w:delText>micro-eukaryotes</w:delText>
        </w:r>
      </w:del>
      <w:ins w:id="1642" w:author="LIN, Yufeng" w:date="2021-09-28T13:07:00Z">
        <w:r w:rsidR="004314C2">
          <w:rPr>
            <w:rFonts w:ascii="Times New Roman" w:hAnsi="Times New Roman" w:cs="Times New Roman"/>
            <w:sz w:val="22"/>
          </w:rPr>
          <w:t>fungi</w:t>
        </w:r>
      </w:ins>
      <w:ins w:id="1643" w:author="nick ting" w:date="2021-09-27T18:35:00Z">
        <w:r w:rsidR="00100B81">
          <w:rPr>
            <w:rFonts w:ascii="Times New Roman" w:hAnsi="Times New Roman" w:cs="Times New Roman"/>
            <w:sz w:val="22"/>
          </w:rPr>
          <w:t xml:space="preserve"> </w:t>
        </w:r>
      </w:ins>
      <w:del w:id="1644" w:author="LIN, Yufeng" w:date="2021-09-24T15:56:00Z">
        <w:r w:rsidRPr="00790445" w:rsidDel="00474B2B">
          <w:rPr>
            <w:rFonts w:ascii="Times New Roman" w:hAnsi="Times New Roman" w:cs="Times New Roman"/>
            <w:sz w:val="22"/>
          </w:rPr>
          <w:delText xml:space="preserve"> </w:delText>
        </w:r>
      </w:del>
      <w:del w:id="1645" w:author="LIN, Yufeng" w:date="2021-09-24T15:55:00Z">
        <w:r w:rsidRPr="00790445" w:rsidDel="00474B2B">
          <w:rPr>
            <w:rFonts w:ascii="Times New Roman" w:hAnsi="Times New Roman" w:cs="Times New Roman"/>
            <w:sz w:val="22"/>
          </w:rPr>
          <w:delText xml:space="preserve">that meet these stricter criteria </w:delText>
        </w:r>
      </w:del>
      <w:r w:rsidRPr="00790445">
        <w:rPr>
          <w:rFonts w:ascii="Times New Roman" w:hAnsi="Times New Roman" w:cs="Times New Roman"/>
          <w:sz w:val="22"/>
        </w:rPr>
        <w:t xml:space="preserve">(figure 3c). </w:t>
      </w:r>
      <w:r w:rsidRPr="00474B2B">
        <w:rPr>
          <w:rFonts w:ascii="Times New Roman" w:hAnsi="Times New Roman" w:cs="Times New Roman"/>
          <w:i/>
          <w:iCs/>
          <w:sz w:val="22"/>
          <w:rPrChange w:id="1646" w:author="LIN, Yufeng" w:date="2021-09-24T15:56:00Z">
            <w:rPr>
              <w:rFonts w:ascii="Times New Roman" w:hAnsi="Times New Roman" w:cs="Times New Roman"/>
              <w:sz w:val="22"/>
            </w:rPr>
          </w:rPrChange>
        </w:rPr>
        <w:t>A. rambellii</w:t>
      </w:r>
      <w:r w:rsidRPr="00790445">
        <w:rPr>
          <w:rFonts w:ascii="Times New Roman" w:hAnsi="Times New Roman" w:cs="Times New Roman"/>
          <w:sz w:val="22"/>
        </w:rPr>
        <w:t xml:space="preserve"> was the only candidate with a significant difference among seven cohorts, excluding the 2019_Thomas cohort (figure 3d). </w:t>
      </w:r>
      <w:del w:id="1647" w:author="nick ting" w:date="2021-09-27T18:35:00Z">
        <w:r w:rsidRPr="00790445" w:rsidDel="00100B81">
          <w:rPr>
            <w:rFonts w:ascii="Times New Roman" w:hAnsi="Times New Roman" w:cs="Times New Roman"/>
            <w:sz w:val="22"/>
          </w:rPr>
          <w:delText xml:space="preserve">And </w:delText>
        </w:r>
      </w:del>
      <w:ins w:id="1648" w:author="nick ting" w:date="2021-09-27T18:35:00Z">
        <w:r w:rsidR="00100B81">
          <w:rPr>
            <w:rFonts w:ascii="Times New Roman" w:hAnsi="Times New Roman" w:cs="Times New Roman"/>
            <w:sz w:val="22"/>
          </w:rPr>
          <w:t>Whereas</w:t>
        </w:r>
        <w:r w:rsidR="00100B81" w:rsidRPr="00790445">
          <w:rPr>
            <w:rFonts w:ascii="Times New Roman" w:hAnsi="Times New Roman" w:cs="Times New Roman"/>
            <w:sz w:val="22"/>
          </w:rPr>
          <w:t xml:space="preserve"> </w:t>
        </w:r>
      </w:ins>
      <w:r w:rsidRPr="00790445">
        <w:rPr>
          <w:rFonts w:ascii="Times New Roman" w:hAnsi="Times New Roman" w:cs="Times New Roman"/>
          <w:i/>
          <w:iCs/>
          <w:sz w:val="22"/>
        </w:rPr>
        <w:t xml:space="preserve">A. kawachii </w:t>
      </w:r>
      <w:r w:rsidRPr="00790445">
        <w:rPr>
          <w:rFonts w:ascii="Times New Roman" w:hAnsi="Times New Roman" w:cs="Times New Roman"/>
          <w:sz w:val="22"/>
        </w:rPr>
        <w:t xml:space="preserve">was significantly different among 2014_ZellerG, 2016_VogtmannE, 2017_JunY, and our </w:t>
      </w:r>
      <w:del w:id="1649" w:author="LIN, Yufeng" w:date="2021-09-24T15:57:00Z">
        <w:r w:rsidRPr="00790445" w:rsidDel="00474B2B">
          <w:rPr>
            <w:rFonts w:ascii="Times New Roman" w:hAnsi="Times New Roman" w:cs="Times New Roman"/>
            <w:sz w:val="22"/>
          </w:rPr>
          <w:delText xml:space="preserve">indoor </w:delText>
        </w:r>
      </w:del>
      <w:ins w:id="1650" w:author="LIN, Yufeng" w:date="2021-09-24T15:57:00Z">
        <w:r w:rsidR="00474B2B">
          <w:rPr>
            <w:rFonts w:ascii="Times New Roman" w:hAnsi="Times New Roman" w:cs="Times New Roman"/>
            <w:sz w:val="22"/>
          </w:rPr>
          <w:t>unpublished</w:t>
        </w:r>
        <w:r w:rsidR="00474B2B" w:rsidRPr="00790445">
          <w:rPr>
            <w:rFonts w:ascii="Times New Roman" w:hAnsi="Times New Roman" w:cs="Times New Roman"/>
            <w:sz w:val="22"/>
          </w:rPr>
          <w:t xml:space="preserve"> </w:t>
        </w:r>
      </w:ins>
      <w:r w:rsidRPr="00790445">
        <w:rPr>
          <w:rFonts w:ascii="Times New Roman" w:hAnsi="Times New Roman" w:cs="Times New Roman"/>
          <w:sz w:val="22"/>
        </w:rPr>
        <w:t>dataset (figure 3d). Although they belong to the same genus,</w:t>
      </w:r>
      <w:ins w:id="1651" w:author="nick ting" w:date="2021-09-27T18:36:00Z">
        <w:r w:rsidR="00100B81">
          <w:rPr>
            <w:rFonts w:ascii="Times New Roman" w:hAnsi="Times New Roman" w:cs="Times New Roman"/>
            <w:sz w:val="22"/>
          </w:rPr>
          <w:t xml:space="preserve"> they </w:t>
        </w:r>
        <w:r w:rsidR="006A1ACE">
          <w:rPr>
            <w:rFonts w:ascii="Times New Roman" w:hAnsi="Times New Roman" w:cs="Times New Roman"/>
            <w:sz w:val="22"/>
          </w:rPr>
          <w:t>were shown to have different association with CRC with</w:t>
        </w:r>
      </w:ins>
      <w:r w:rsidRPr="00790445">
        <w:rPr>
          <w:rFonts w:ascii="Times New Roman" w:hAnsi="Times New Roman" w:cs="Times New Roman"/>
          <w:i/>
          <w:iCs/>
          <w:sz w:val="22"/>
        </w:rPr>
        <w:t xml:space="preserve"> A. rambellii</w:t>
      </w:r>
      <w:r w:rsidRPr="00790445">
        <w:rPr>
          <w:rFonts w:ascii="Times New Roman" w:hAnsi="Times New Roman" w:cs="Times New Roman"/>
          <w:sz w:val="22"/>
        </w:rPr>
        <w:t xml:space="preserve"> </w:t>
      </w:r>
      <w:del w:id="1652" w:author="nick ting" w:date="2021-09-27T18:37:00Z">
        <w:r w:rsidRPr="00790445" w:rsidDel="006A1ACE">
          <w:rPr>
            <w:rFonts w:ascii="Times New Roman" w:hAnsi="Times New Roman" w:cs="Times New Roman"/>
            <w:sz w:val="22"/>
          </w:rPr>
          <w:delText xml:space="preserve">was </w:delText>
        </w:r>
      </w:del>
      <w:ins w:id="1653" w:author="nick ting" w:date="2021-09-27T18:37:00Z">
        <w:r w:rsidR="006A1ACE">
          <w:rPr>
            <w:rFonts w:ascii="Times New Roman" w:hAnsi="Times New Roman" w:cs="Times New Roman"/>
            <w:sz w:val="22"/>
          </w:rPr>
          <w:t>being</w:t>
        </w:r>
        <w:r w:rsidR="006A1ACE" w:rsidRPr="00790445">
          <w:rPr>
            <w:rFonts w:ascii="Times New Roman" w:hAnsi="Times New Roman" w:cs="Times New Roman"/>
            <w:sz w:val="22"/>
          </w:rPr>
          <w:t xml:space="preserve"> </w:t>
        </w:r>
      </w:ins>
      <w:r w:rsidRPr="00790445">
        <w:rPr>
          <w:rFonts w:ascii="Times New Roman" w:hAnsi="Times New Roman" w:cs="Times New Roman"/>
          <w:sz w:val="22"/>
        </w:rPr>
        <w:t>enriched</w:t>
      </w:r>
      <w:ins w:id="1654" w:author="LIN, Yufeng" w:date="2021-09-24T15:58:00Z">
        <w:r w:rsidR="00474B2B">
          <w:rPr>
            <w:rFonts w:ascii="Times New Roman" w:hAnsi="Times New Roman" w:cs="Times New Roman"/>
            <w:sz w:val="22"/>
          </w:rPr>
          <w:t xml:space="preserve"> in CRC</w:t>
        </w:r>
      </w:ins>
      <w:r w:rsidRPr="00790445">
        <w:rPr>
          <w:rFonts w:ascii="Times New Roman" w:hAnsi="Times New Roman" w:cs="Times New Roman"/>
          <w:sz w:val="22"/>
        </w:rPr>
        <w:t xml:space="preserve">, while </w:t>
      </w:r>
      <w:r w:rsidRPr="00790445">
        <w:rPr>
          <w:rFonts w:ascii="Times New Roman" w:hAnsi="Times New Roman" w:cs="Times New Roman"/>
          <w:i/>
          <w:iCs/>
          <w:sz w:val="22"/>
        </w:rPr>
        <w:t>A. kawachii</w:t>
      </w:r>
      <w:r w:rsidRPr="00790445">
        <w:rPr>
          <w:rFonts w:ascii="Times New Roman" w:hAnsi="Times New Roman" w:cs="Times New Roman"/>
          <w:sz w:val="22"/>
        </w:rPr>
        <w:t xml:space="preserve"> </w:t>
      </w:r>
      <w:del w:id="1655" w:author="nick ting" w:date="2021-09-27T18:37:00Z">
        <w:r w:rsidRPr="00790445" w:rsidDel="006A1ACE">
          <w:rPr>
            <w:rFonts w:ascii="Times New Roman" w:hAnsi="Times New Roman" w:cs="Times New Roman"/>
            <w:sz w:val="22"/>
          </w:rPr>
          <w:delText xml:space="preserve">was </w:delText>
        </w:r>
      </w:del>
      <w:ins w:id="1656" w:author="nick ting" w:date="2021-09-27T18:37:00Z">
        <w:r w:rsidR="006A1ACE">
          <w:rPr>
            <w:rFonts w:ascii="Times New Roman" w:hAnsi="Times New Roman" w:cs="Times New Roman"/>
            <w:sz w:val="22"/>
          </w:rPr>
          <w:t>being</w:t>
        </w:r>
        <w:r w:rsidR="006A1ACE" w:rsidRPr="00790445">
          <w:rPr>
            <w:rFonts w:ascii="Times New Roman" w:hAnsi="Times New Roman" w:cs="Times New Roman"/>
            <w:sz w:val="22"/>
          </w:rPr>
          <w:t xml:space="preserve"> </w:t>
        </w:r>
      </w:ins>
      <w:del w:id="1657" w:author="LIN, Yufeng" w:date="2021-09-24T15:57:00Z">
        <w:r w:rsidRPr="00790445" w:rsidDel="00474B2B">
          <w:rPr>
            <w:rFonts w:ascii="Times New Roman" w:hAnsi="Times New Roman" w:cs="Times New Roman"/>
            <w:sz w:val="22"/>
          </w:rPr>
          <w:delText>less in CRC</w:delText>
        </w:r>
      </w:del>
      <w:ins w:id="1658" w:author="LIN, Yufeng" w:date="2021-09-24T15:58:00Z">
        <w:r w:rsidR="00474B2B">
          <w:rPr>
            <w:rFonts w:ascii="Times New Roman" w:hAnsi="Times New Roman" w:cs="Times New Roman"/>
            <w:sz w:val="22"/>
          </w:rPr>
          <w:t>opposite</w:t>
        </w:r>
      </w:ins>
      <w:r w:rsidRPr="00790445">
        <w:rPr>
          <w:rFonts w:ascii="Times New Roman" w:hAnsi="Times New Roman" w:cs="Times New Roman"/>
          <w:sz w:val="22"/>
        </w:rPr>
        <w:t xml:space="preserve">. </w:t>
      </w:r>
      <w:del w:id="1659" w:author="nick ting" w:date="2021-09-27T18:37:00Z">
        <w:r w:rsidRPr="00790445" w:rsidDel="006A1ACE">
          <w:rPr>
            <w:rFonts w:ascii="Times New Roman" w:hAnsi="Times New Roman" w:cs="Times New Roman"/>
            <w:sz w:val="22"/>
          </w:rPr>
          <w:delText>In previous research</w:delText>
        </w:r>
      </w:del>
      <w:ins w:id="1660" w:author="nick ting" w:date="2021-09-27T18:37:00Z">
        <w:r w:rsidR="006A1ACE">
          <w:rPr>
            <w:rFonts w:ascii="Times New Roman" w:hAnsi="Times New Roman" w:cs="Times New Roman"/>
            <w:sz w:val="22"/>
          </w:rPr>
          <w:t>Importantly, they were also reported to have opposing actions in previous studies.</w:t>
        </w:r>
      </w:ins>
      <w:del w:id="1661" w:author="nick ting" w:date="2021-09-27T18:37:00Z">
        <w:r w:rsidRPr="00790445" w:rsidDel="006A1ACE">
          <w:rPr>
            <w:rFonts w:ascii="Times New Roman" w:hAnsi="Times New Roman" w:cs="Times New Roman"/>
            <w:sz w:val="22"/>
          </w:rPr>
          <w:delText>,</w:delText>
        </w:r>
      </w:del>
      <w:r w:rsidRPr="00790445">
        <w:rPr>
          <w:rFonts w:ascii="Times New Roman" w:hAnsi="Times New Roman" w:cs="Times New Roman"/>
          <w:sz w:val="22"/>
        </w:rPr>
        <w:t xml:space="preserve"> </w:t>
      </w:r>
      <w:r w:rsidRPr="00790445">
        <w:rPr>
          <w:rFonts w:ascii="Times New Roman" w:hAnsi="Times New Roman" w:cs="Times New Roman"/>
          <w:i/>
          <w:iCs/>
          <w:sz w:val="22"/>
        </w:rPr>
        <w:t xml:space="preserve">A. rambellii </w:t>
      </w:r>
      <w:r w:rsidRPr="00790445">
        <w:rPr>
          <w:rFonts w:ascii="Times New Roman" w:hAnsi="Times New Roman" w:cs="Times New Roman"/>
          <w:sz w:val="22"/>
        </w:rPr>
        <w:t xml:space="preserve">has been </w:t>
      </w:r>
      <w:del w:id="1662" w:author="nick ting" w:date="2021-09-27T18:38:00Z">
        <w:r w:rsidRPr="00790445" w:rsidDel="006A1ACE">
          <w:rPr>
            <w:rFonts w:ascii="Times New Roman" w:hAnsi="Times New Roman" w:cs="Times New Roman"/>
            <w:sz w:val="22"/>
          </w:rPr>
          <w:delText xml:space="preserve">acknowledged </w:delText>
        </w:r>
      </w:del>
      <w:ins w:id="1663" w:author="nick ting" w:date="2021-09-27T18:38:00Z">
        <w:r w:rsidR="006A1ACE">
          <w:rPr>
            <w:rFonts w:ascii="Times New Roman" w:hAnsi="Times New Roman" w:cs="Times New Roman"/>
            <w:sz w:val="22"/>
          </w:rPr>
          <w:t>demonstrated</w:t>
        </w:r>
        <w:r w:rsidR="006A1ACE" w:rsidRPr="00790445">
          <w:rPr>
            <w:rFonts w:ascii="Times New Roman" w:hAnsi="Times New Roman" w:cs="Times New Roman"/>
            <w:sz w:val="22"/>
          </w:rPr>
          <w:t xml:space="preserve"> </w:t>
        </w:r>
      </w:ins>
      <w:r w:rsidRPr="00790445">
        <w:rPr>
          <w:rFonts w:ascii="Times New Roman" w:hAnsi="Times New Roman" w:cs="Times New Roman"/>
          <w:sz w:val="22"/>
        </w:rPr>
        <w:t>to</w:t>
      </w:r>
      <w:ins w:id="1664" w:author="nick ting" w:date="2021-09-27T18:38:00Z">
        <w:r w:rsidR="006A1ACE">
          <w:rPr>
            <w:rFonts w:ascii="Times New Roman" w:hAnsi="Times New Roman" w:cs="Times New Roman"/>
            <w:sz w:val="22"/>
          </w:rPr>
          <w:t xml:space="preserve"> have to ability of</w:t>
        </w:r>
      </w:ins>
      <w:r w:rsidRPr="00790445">
        <w:rPr>
          <w:rFonts w:ascii="Times New Roman" w:hAnsi="Times New Roman" w:cs="Times New Roman"/>
          <w:sz w:val="22"/>
        </w:rPr>
        <w:t xml:space="preserve"> accumulat</w:t>
      </w:r>
      <w:ins w:id="1665" w:author="nick ting" w:date="2021-09-27T18:38:00Z">
        <w:r w:rsidR="006A1ACE">
          <w:rPr>
            <w:rFonts w:ascii="Times New Roman" w:hAnsi="Times New Roman" w:cs="Times New Roman"/>
            <w:sz w:val="22"/>
          </w:rPr>
          <w:t>ing</w:t>
        </w:r>
      </w:ins>
      <w:del w:id="1666" w:author="nick ting" w:date="2021-09-27T18:38:00Z">
        <w:r w:rsidRPr="00790445" w:rsidDel="006A1ACE">
          <w:rPr>
            <w:rFonts w:ascii="Times New Roman" w:hAnsi="Times New Roman" w:cs="Times New Roman"/>
            <w:sz w:val="22"/>
          </w:rPr>
          <w:delText>e</w:delText>
        </w:r>
      </w:del>
      <w:r w:rsidRPr="00790445">
        <w:rPr>
          <w:rFonts w:ascii="Times New Roman" w:hAnsi="Times New Roman" w:cs="Times New Roman"/>
          <w:sz w:val="22"/>
        </w:rPr>
        <w:t xml:space="preserve"> aflatoxins (AF) and the aflatoxin precursor sterigmatocystin (ST)</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{"citationID":"qcYljLH6","properties":{"formattedCitation":"\\super 29\\nosupersub{}","plainCitation":"29","noteIndex":0},"citationItems":[{"id":80,"uris":["http://zotero.org/users/7908919/items/PG8C37SZ"],"uri":["http://zotero.org/users/7908919/items/PG8C37SZ"],"itemData":{"id":80,"type":"article-journal","abstract":"Production of carcinogenic aflatoxins has been reported from members of Aspergillus section Flavi, Aspergillus section Nidulantes and a newly proposed Aspergillus section Ochraceorosei that consists of Aspergillus ochraceoroseus and A. rambellii. Unlike members of section Flavi, A. ochraceoroseus and A. rambellii have been shown to accumulate both aflatoxin (AF) and the aflatoxin precursor sterigmatocystin (ST). Alhough morphologically distinct from A. nidulans, molecular characterization of A. ochraceoroseus AF/ST genes and physiological characteristics of AF/ST production indicated that A. ochraceoroseus is more closely related to A. nidulans than to A. flavus. Knowing that the A. nidulans ST gene cluster is organized differently from the A. flavus AF gene cluster, we determined the genetic organization of the AF/ST biosynthetic cluster in A. ochraceoroseus. Sequencing of overlapping lambda clones and genomic PCR fragments obtained by gene-walking techniques demonstrated that the A. ochraceoroseus AF/ST gene cluster is organized much like the A. nidulans ST gene cluster except that the region from aflN to aflW is located directly upstream of aflC and in reverse orientation such that aflW represents the distal end and aflY the proximal end of the cluster. The A. ochraceoroseus cluster genes demonstrated 62–76% nucleotide identity to their A. nidulans ST cluster gene homologs. Transformation of an A. nidulans aflR mutant with the A. ochraceoroseus aflR restored ST production in A. nidulans transformants. PCR amplification of A. rambellii genomic DNA demonstrated that the AF/ST gene cluster is organized in the same manner as that of A. ochraceoroseus.","container-title":"Mycologia","DOI":"10.3852/08-173","ISSN":"0027-5514","issue":"3","note":"publisher: Taylor &amp; Francis\n_eprint: https://doi.org/10.3852/08-173","page":"352-362","source":"Taylor and Francis+NEJM","title":"Characterization of the Aspergillus ochraceoroseus aflatoxin/sterigmatocystin biosynthetic gene cluster","volume":"101","author":[{"family":"Cary","given":"J. W."},{"family":"Ehrlich","given":"K. C."},{"family":"Beltz","given":"S. B."},{"family":"Harris-Coward","given":"P."},{"family":"Klich","given":"M. A."}],"issued":{"date-parts":[["2009",5,1]]}}}],"schema":"https://github.com/citation-style-language/schema/raw/master/csl-citation.json"}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29</w:t>
      </w:r>
      <w:r w:rsidRPr="00790445">
        <w:rPr>
          <w:rFonts w:ascii="Times New Roman" w:hAnsi="Times New Roman" w:cs="Times New Roman"/>
          <w:sz w:val="22"/>
        </w:rPr>
        <w:fldChar w:fldCharType="end"/>
      </w:r>
      <w:r w:rsidRPr="00790445">
        <w:rPr>
          <w:rFonts w:ascii="Times New Roman" w:hAnsi="Times New Roman" w:cs="Times New Roman"/>
          <w:sz w:val="22"/>
        </w:rPr>
        <w:t xml:space="preserve">. </w:t>
      </w:r>
      <w:del w:id="1667" w:author="nick ting" w:date="2021-09-27T18:38:00Z">
        <w:r w:rsidRPr="00790445" w:rsidDel="006A1ACE">
          <w:rPr>
            <w:rFonts w:ascii="Times New Roman" w:hAnsi="Times New Roman" w:cs="Times New Roman"/>
            <w:sz w:val="22"/>
          </w:rPr>
          <w:delText xml:space="preserve">And </w:delText>
        </w:r>
      </w:del>
      <w:r w:rsidRPr="00790445">
        <w:rPr>
          <w:rFonts w:ascii="Times New Roman" w:hAnsi="Times New Roman" w:cs="Times New Roman"/>
          <w:sz w:val="22"/>
        </w:rPr>
        <w:t xml:space="preserve">AF and ST are </w:t>
      </w:r>
      <w:ins w:id="1668" w:author="nick ting" w:date="2021-09-27T18:38:00Z">
        <w:r w:rsidR="006A1ACE">
          <w:rPr>
            <w:rFonts w:ascii="Times New Roman" w:hAnsi="Times New Roman" w:cs="Times New Roman"/>
            <w:sz w:val="22"/>
          </w:rPr>
          <w:t xml:space="preserve">well known as </w:t>
        </w:r>
      </w:ins>
      <w:r w:rsidRPr="00790445">
        <w:rPr>
          <w:rFonts w:ascii="Times New Roman" w:hAnsi="Times New Roman" w:cs="Times New Roman"/>
          <w:sz w:val="22"/>
        </w:rPr>
        <w:t>the most carcinogenic natural products</w:t>
      </w:r>
      <w:ins w:id="1669" w:author="nick ting" w:date="2021-09-27T18:38:00Z">
        <w:r w:rsidR="006A1ACE">
          <w:rPr>
            <w:rFonts w:ascii="Times New Roman" w:hAnsi="Times New Roman" w:cs="Times New Roman"/>
            <w:sz w:val="22"/>
          </w:rPr>
          <w:t xml:space="preserve"> </w:t>
        </w:r>
      </w:ins>
      <w:del w:id="1670" w:author="nick ting" w:date="2021-09-27T18:38:00Z">
        <w:r w:rsidRPr="00790445" w:rsidDel="006A1ACE">
          <w:rPr>
            <w:rFonts w:ascii="Times New Roman" w:hAnsi="Times New Roman" w:cs="Times New Roman"/>
            <w:sz w:val="22"/>
          </w:rPr>
          <w:delText xml:space="preserve"> known</w:delText>
        </w:r>
      </w:del>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{"citationID":"bMfdjW53","properties":{"formattedCitation":"\\super 30\\nosupersub{}","plainCitation":"30","noteIndex":0},"citationItems":[{"id":79,"uris":["http://zotero.org/users/7908919/items/83I4FY7X"],"uri":["http://zotero.org/users/7908919/items/83I4FY7X"],"itemData":{"id":79,"type":"article-journal","abstract":"Accumulation of the carcinogenic mycotoxin aflatoxin B1 has been reported from members of three different groups of Aspergilli (4) Aspergillus flavus, A. flavus var. parvisclerotigenus, A. parasiticus, A. toxicarius, A. nomius, A. pseudotamarii, A. zhaoqingensis, A. bombycis and from the ascomycete genus Petromyces (Aspergillus section Flavi), (2) Emericella astellata and E. venezuelensis from the ascomycete genus Emericella (Aspergillus section Nidulantes) and (3) Aspergillus ochraceoroseus from a new section proposed here: Aspergillus section Ochraceorosei. We here describe a new species, A. rambellii referable to Ochraceorosei, that accumulates very large amounts of sterigmatocystin, 3-O-methylsterigmatocystin and aflatoxin B1, but not any of the other known extrolites produced by members of Aspergillus section Flavi or Nidulantes. G type aflatoxins were only found in some of the species in Aspergillus section Flavi, while the B type aflatoxins are common in all three groups. Based on the cladistic analysis of nucleotide sequences of ITS1 and 2 and 5.8S, it appears that type G aflatoxin producers are paraphyletic and that section Ochraceorosei is a sister group to the sections Flavi, Circumdati and Cervini, with Emericella species being an outgroup to these sister groups. All aflatoxin producing members of section Flavi produce kojic acid and most species, except A. bombycis and A. pseudotamarii, produce aspergillic acid. Species in Flavi, that produce B type aflatoxins, but not G type aflatoxins, often produced cyclopiazonic acid. No strain was found which produce both G type aflatoxins and cyclopiazonic acid. It was confirmed that some strains of A. flavus var. columnaris produce aflatoxin B2, but this extrolite was not detected in the ex type strain of that variety. A. flavus var. parvisclerotigenus is raised to species level based on the specific combination of small sclerotia, profile of extrolites and rDNA sequence differences. A. zhaoqingensis is regarded as a synonym of A. nomius, while A. toxicarius resembles A. parasiticus but differs with at least three base pair differences. At least 10 Aspergillus species can be recognized which are able to biosynthesize aflatoxins, and they are placed in three very different clades.","container-title":"Systematic and Applied Microbiology","DOI":"10.1016/j.syapm.2005.02.012","ISSN":"0723-2020","issue":"5","journalAbbreviation":"Systematic and Applied Microbiology","language":"en","page":"442-453","source":"ScienceDirect","title":"Taxonomic comparison of three different groups of aflatoxin producers and a new efficient producer of aflatoxin B1, sterigmatocystin and 3-O-methylsterigmatocystin, Aspergillus rambellii sp. nov.","volume":"28","author":[{"family":"Frisvad","given":"Jens C."},{"family":"Skouboe","given":"Pernille"},{"family":"Samson","given":"Robert A."}],"issued":{"date-parts":[["2005",7,20]]}}}],"schema":"https://github.com/citation-style-language/schema/raw/master/csl-citation.json"}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30</w:t>
      </w:r>
      <w:r w:rsidRPr="00790445">
        <w:rPr>
          <w:rFonts w:ascii="Times New Roman" w:hAnsi="Times New Roman" w:cs="Times New Roman"/>
          <w:sz w:val="22"/>
        </w:rPr>
        <w:fldChar w:fldCharType="end"/>
      </w:r>
      <w:r w:rsidRPr="00790445">
        <w:rPr>
          <w:rFonts w:ascii="Times New Roman" w:hAnsi="Times New Roman" w:cs="Times New Roman"/>
          <w:sz w:val="22"/>
        </w:rPr>
        <w:t>. In contrast,</w:t>
      </w:r>
      <w:r w:rsidRPr="00790445">
        <w:rPr>
          <w:rFonts w:ascii="Times New Roman" w:hAnsi="Times New Roman" w:cs="Times New Roman"/>
          <w:i/>
          <w:iCs/>
          <w:sz w:val="22"/>
        </w:rPr>
        <w:t xml:space="preserve"> A. kawachii</w:t>
      </w:r>
      <w:r w:rsidRPr="00790445">
        <w:rPr>
          <w:rFonts w:ascii="Times New Roman" w:hAnsi="Times New Roman" w:cs="Times New Roman"/>
          <w:sz w:val="22"/>
        </w:rPr>
        <w:t xml:space="preserve"> was </w:t>
      </w:r>
      <w:del w:id="1671" w:author="nick ting" w:date="2021-09-27T18:39:00Z">
        <w:r w:rsidRPr="00790445" w:rsidDel="006A1ACE">
          <w:rPr>
            <w:rFonts w:ascii="Times New Roman" w:hAnsi="Times New Roman" w:cs="Times New Roman"/>
            <w:sz w:val="22"/>
          </w:rPr>
          <w:delText xml:space="preserve">usually </w:delText>
        </w:r>
      </w:del>
      <w:r w:rsidRPr="00790445">
        <w:rPr>
          <w:rFonts w:ascii="Times New Roman" w:hAnsi="Times New Roman" w:cs="Times New Roman"/>
          <w:sz w:val="22"/>
        </w:rPr>
        <w:t xml:space="preserve">reported with </w:t>
      </w:r>
      <w:del w:id="1672" w:author="nick ting" w:date="2021-09-27T18:55:00Z">
        <w:r w:rsidRPr="00790445" w:rsidDel="00405527">
          <w:rPr>
            <w:rFonts w:ascii="Times New Roman" w:hAnsi="Times New Roman" w:cs="Times New Roman"/>
            <w:sz w:val="22"/>
          </w:rPr>
          <w:delText>anticancer or</w:delText>
        </w:r>
      </w:del>
      <w:ins w:id="1673" w:author="nick ting" w:date="2021-09-27T18:55:00Z">
        <w:r w:rsidR="00405527">
          <w:rPr>
            <w:rFonts w:ascii="Times New Roman" w:hAnsi="Times New Roman" w:cs="Times New Roman"/>
            <w:sz w:val="22"/>
          </w:rPr>
          <w:t>the ability of enhancing anticancer effects of</w:t>
        </w:r>
      </w:ins>
      <w:r w:rsidRPr="00790445">
        <w:rPr>
          <w:rFonts w:ascii="Times New Roman" w:hAnsi="Times New Roman" w:cs="Times New Roman"/>
          <w:sz w:val="22"/>
        </w:rPr>
        <w:t xml:space="preserve"> cancer-curing herbs, such as Korean mistletoe</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{"citationID":"Mnvk10ju","properties":{"formattedCitation":"\\super 31\\nosupersub{}","plainCitation":"31","noteIndex":0},"citationItems":[{"id":378,"uris":["http://zotero.org/users/7908919/items/VJFURWF8"],"uri":["http://zotero.org/users/7908919/items/VJFURWF8"],"itemData":{"id":378,"type":"article-journal","abstract":"The crude enzyme extract derived from\n              Aspergillus kawachii\n              increased the anti-oxidants, caffeic acid and lyoniresinol, in Korean mistletoe.\n            \n          , \n            \n              Viscum album\n              var.\n              coloratum\n              (Korean mistletoe; KM) is an herbal medicine that is used worldwide for the treatment of various immunological </w:instrText>
      </w:r>
      <w:r w:rsidR="008E309A">
        <w:rPr>
          <w:rFonts w:ascii="Times New Roman" w:hAnsi="Times New Roman" w:cs="Times New Roman" w:hint="eastAsia"/>
          <w:sz w:val="22"/>
        </w:rPr>
        <w:instrText>disorders and cancers. KM extract showed enhanced anti-oxidative effects in 2,2-diphenyl-1-picrylhydrazyl, Trolox equivalent antioxidant capacity, and 5-(and-6)-chloromethyl-2</w:instrText>
      </w:r>
      <w:r w:rsidR="008E309A">
        <w:rPr>
          <w:rFonts w:ascii="Times New Roman" w:hAnsi="Times New Roman" w:cs="Times New Roman" w:hint="eastAsia"/>
          <w:sz w:val="22"/>
        </w:rPr>
        <w:instrText>′</w:instrText>
      </w:r>
      <w:r w:rsidR="008E309A">
        <w:rPr>
          <w:rFonts w:ascii="Times New Roman" w:hAnsi="Times New Roman" w:cs="Times New Roman" w:hint="eastAsia"/>
          <w:sz w:val="22"/>
        </w:rPr>
        <w:instrText>,7</w:instrText>
      </w:r>
      <w:r w:rsidR="008E309A">
        <w:rPr>
          <w:rFonts w:ascii="Times New Roman" w:hAnsi="Times New Roman" w:cs="Times New Roman" w:hint="eastAsia"/>
          <w:sz w:val="22"/>
        </w:rPr>
        <w:instrText>′</w:instrText>
      </w:r>
      <w:r w:rsidR="008E309A">
        <w:rPr>
          <w:rFonts w:ascii="Times New Roman" w:hAnsi="Times New Roman" w:cs="Times New Roman" w:hint="eastAsia"/>
          <w:sz w:val="22"/>
        </w:rPr>
        <w:instrText>-dichlorodihydrofluorescein diacetate acetyl ester assays after being fermen</w:instrText>
      </w:r>
      <w:r w:rsidR="008E309A">
        <w:rPr>
          <w:rFonts w:ascii="Times New Roman" w:hAnsi="Times New Roman" w:cs="Times New Roman"/>
          <w:sz w:val="22"/>
        </w:rPr>
        <w:instrText xml:space="preserve">ted with a crude enzyme extract from a soybean paste fungus,\n              Aspergillus kawachii\n              . High-performance liquid chromatography analysis showed four increased peaks in enzyme treated KM. The increased peaks were isolated and identified as caffeic acid (\n              1\n              ), hesperetin (\n              2\n              ), syringaldehyde (\n              3\n              ), and lyoniresinol (\n              4\n              ). Among the four compounds, only\n              1\n              and\n              4\n              showed strong anti-oxidative activity. Therefore, the fermentation increased the contents of\n              1\n              and\n              4\n              , which consequently increased the anti-oxidative activity of KM.","container-title":"Food &amp; Function","DOI":"10.1039/C6FO00138F","ISSN":"2042-6496, 2042-650X","issue":"5","journalAbbreviation":"Food Funct.","language":"en","page":"2270-2277","source":"DOI.org (Crossref)","title":"Enhanced anti-oxidative effect of fermented Korean mistletoe is originated from an increase in the contents of caffeic acid and lyoniresinol","volume":"7","author":[{"family":"Kim","given":"Se-Yong"},{"family":"Yang","given":"Eun-Ju"},{"family":"Son","given":"Youn Kyoung"},{"family":"Yeo","given":"Joo-Hong"},{"family":"Song","given":"Kyung-Sik"}],"issued":{"date-parts":[["2016"]]}}}],"schema":"https://github.com/citation-style-language/schema/raw/master/csl-citation.json"}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31</w:t>
      </w:r>
      <w:r w:rsidRPr="00790445">
        <w:rPr>
          <w:rFonts w:ascii="Times New Roman" w:hAnsi="Times New Roman" w:cs="Times New Roman"/>
          <w:sz w:val="22"/>
        </w:rPr>
        <w:fldChar w:fldCharType="end"/>
      </w:r>
      <w:r w:rsidRPr="00790445">
        <w:rPr>
          <w:rFonts w:ascii="Times New Roman" w:hAnsi="Times New Roman" w:cs="Times New Roman"/>
          <w:sz w:val="22"/>
        </w:rPr>
        <w:t xml:space="preserve"> and fermented silkworm larvae</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{"citationID":"d4hPaY0y","properties":{"formattedCitation":"\\super 32\\nosupersub{}","plainCitation":"32","noteIndex":0},"citationItems":[{"id":373,"uris":["http://zotero.org/users/7908919/items/7KMZE2U3"],"uri":["http://zotero.org/users/7908919/items/7KMZE2U3"],"itemData":{"id":373,"type":"article-journal","abstract":"Background\nMulberry silkworm larvae (Bombyx mori) are known as the oldest resource of food and traditional medicine. Although silkworm larvae have been reported to treat various chronic diseases, the effect of fermentation by microorganisms improving the biological activities of silkworm larvae was not reported. In the present study, fermented silkworm larvae was developed via solid-state fermentation with Aspergillus kawachii and investigated its anti-cancer activity in human hepatocellular carcinoma cells.\n\nMethods\nWe investigated the anti-cancer effects of unfermented (SEE) and fermented silkworm larva ethanol extract (FSEE) on HepG2 human hepatocellular carcinoma cells as well as compared changes in free amino acid, fatty acid, and mineral contents. Anti-cancer activities were evaluated by SRB staining, cell cycle analysis, Annexin V staining, Hoechst staining, DNA fragmentation analysis and western blot analysis. Fatty acid, free amino acid and mineral contents of SEE and FSEE were determined by gas chromatography, amino acid analyzer and flame atomic absorption spectrophotometer, respectively.\n\nResults\nCompared with SEE, treatment with FSEE resulted in apoptotic cell death in HepG2 cells characterized by G0/G1 phase cell cycle arrest, DNA fragmentation, and formation of apoptotic bodies. Furthermore, FSEE significantly up-regulated pro-apoptotic as well as down-regulated anti-apoptotic proteins in HepG2 cells. However, an equivalent concentration of SEE did not induce cell cycle arrest or apoptosis in HepG2 cells. Moreover, fermentation process by Aspergillus kawachii resulted in enhancement of fatty acid contents in silkworm larvae, whereas amino acid and mineral contents were decreased.\n\nConclusion\nCollectively, this study demonstrates that silkworm larvae solid state-fermented by Aspergillus kawachii strongly potentiates caspase-dependent and -independent apoptosis pathways in human hepatocellular carcinoma cells by regulating secondary metabolites.\n\nElectronic supplementary material\nThe online version of this article (10.1186/s12906-019-2649-7) contains supplementary material, which is available to authorized users.","container-title":"BMC Complementary and Alternative Medicine","DOI":"10.1186/s12906-019-2649-7","ISSN":"1472-6882","journalAbbreviation":"BMC Complement Altern Med","note":"PMID: 31488109\nPMCID: PMC6727413","page":"241","source":"PubMed Central","title":"Solid state fermentation process with Aspergillus kawachii enhances the cancer-suppressive potential of silkworm larva in hepatocellular carcinoma cells","volume":"19","author":[{"family":"Cho","given":"Hyun-Dong"},{"family":"Min","given":"Hye-Ji"},{"family":"Won","given":"Yeong-Seon"},{"family":"Ahn","given":"Hee-Young"},{"family":"Cho","given":"Young-Su"},{"family":"Seo","given":"Kwon-Il"}],"issued":{"date-parts":[["2019",9,5]]}}}],"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32</w:t>
      </w:r>
      <w:r w:rsidRPr="00790445">
        <w:rPr>
          <w:rFonts w:ascii="Times New Roman" w:hAnsi="Times New Roman" w:cs="Times New Roman"/>
          <w:sz w:val="22"/>
        </w:rPr>
        <w:fldChar w:fldCharType="end"/>
      </w:r>
      <w:r w:rsidRPr="00790445">
        <w:rPr>
          <w:rFonts w:ascii="Times New Roman" w:hAnsi="Times New Roman" w:cs="Times New Roman"/>
          <w:sz w:val="22"/>
        </w:rPr>
        <w:t>.</w:t>
      </w:r>
      <w:ins w:id="1674" w:author="LIN, Yufeng" w:date="2021-09-24T15:59:00Z">
        <w:r w:rsidR="00474B2B">
          <w:rPr>
            <w:rFonts w:ascii="Times New Roman" w:hAnsi="Times New Roman" w:cs="Times New Roman"/>
            <w:sz w:val="22"/>
          </w:rPr>
          <w:t xml:space="preserve"> </w:t>
        </w:r>
        <w:del w:id="1675" w:author="nick ting" w:date="2021-09-27T18:39:00Z">
          <w:r w:rsidR="00474B2B" w:rsidDel="006A1ACE">
            <w:rPr>
              <w:rFonts w:ascii="Times New Roman" w:hAnsi="Times New Roman" w:cs="Times New Roman"/>
              <w:sz w:val="22"/>
            </w:rPr>
            <w:delText>I</w:delText>
          </w:r>
          <w:r w:rsidR="00474B2B" w:rsidRPr="00474B2B" w:rsidDel="006A1ACE">
            <w:rPr>
              <w:rFonts w:ascii="Times New Roman" w:hAnsi="Times New Roman" w:cs="Times New Roman"/>
              <w:sz w:val="22"/>
            </w:rPr>
            <w:delText xml:space="preserve">t </w:delText>
          </w:r>
        </w:del>
      </w:ins>
      <w:ins w:id="1676" w:author="LIN, Yufeng" w:date="2021-09-24T16:00:00Z">
        <w:del w:id="1677" w:author="nick ting" w:date="2021-09-27T18:39:00Z">
          <w:r w:rsidR="00474B2B" w:rsidDel="006A1ACE">
            <w:rPr>
              <w:rFonts w:ascii="Times New Roman" w:hAnsi="Times New Roman" w:cs="Times New Roman"/>
              <w:sz w:val="22"/>
            </w:rPr>
            <w:delText>wa</w:delText>
          </w:r>
        </w:del>
      </w:ins>
      <w:ins w:id="1678" w:author="LIN, Yufeng" w:date="2021-09-24T15:59:00Z">
        <w:del w:id="1679" w:author="nick ting" w:date="2021-09-27T18:39:00Z">
          <w:r w:rsidR="00474B2B" w:rsidRPr="00474B2B" w:rsidDel="006A1ACE">
            <w:rPr>
              <w:rFonts w:ascii="Times New Roman" w:hAnsi="Times New Roman" w:cs="Times New Roman"/>
              <w:sz w:val="22"/>
            </w:rPr>
            <w:delText xml:space="preserve">s consistent with our </w:delText>
          </w:r>
          <w:r w:rsidR="00474B2B" w:rsidDel="006A1ACE">
            <w:rPr>
              <w:rFonts w:ascii="Times New Roman" w:hAnsi="Times New Roman" w:cs="Times New Roman"/>
              <w:sz w:val="22"/>
            </w:rPr>
            <w:delText>discovery</w:delText>
          </w:r>
        </w:del>
      </w:ins>
      <w:ins w:id="1680" w:author="nick ting" w:date="2021-09-27T18:39:00Z">
        <w:r w:rsidR="006A1ACE">
          <w:rPr>
            <w:rFonts w:ascii="Times New Roman" w:hAnsi="Times New Roman" w:cs="Times New Roman"/>
            <w:sz w:val="22"/>
          </w:rPr>
          <w:t xml:space="preserve"> All these previous literatures supported our findings</w:t>
        </w:r>
      </w:ins>
      <w:ins w:id="1681" w:author="LIN, Yufeng" w:date="2021-09-24T15:59:00Z">
        <w:r w:rsidR="00474B2B">
          <w:rPr>
            <w:rFonts w:ascii="Times New Roman" w:hAnsi="Times New Roman" w:cs="Times New Roman"/>
            <w:sz w:val="22"/>
          </w:rPr>
          <w:t>.</w:t>
        </w:r>
      </w:ins>
      <w:r w:rsidRPr="00790445">
        <w:rPr>
          <w:rFonts w:ascii="Times New Roman" w:hAnsi="Times New Roman" w:cs="Times New Roman"/>
          <w:sz w:val="22"/>
        </w:rPr>
        <w:t xml:space="preserve"> Collectively, our meta-analysis revealed the key </w:t>
      </w:r>
      <w:del w:id="1682" w:author="LIN, Yufeng" w:date="2021-09-28T13:07:00Z">
        <w:r w:rsidRPr="00790445" w:rsidDel="004314C2">
          <w:rPr>
            <w:rFonts w:ascii="Times New Roman" w:hAnsi="Times New Roman" w:cs="Times New Roman"/>
            <w:sz w:val="22"/>
          </w:rPr>
          <w:delText>micro</w:delText>
        </w:r>
      </w:del>
      <w:ins w:id="1683" w:author="nick ting" w:date="2021-09-27T18:40:00Z">
        <w:del w:id="1684" w:author="LIN, Yufeng" w:date="2021-09-28T13:07:00Z">
          <w:r w:rsidR="006A1ACE" w:rsidDel="004314C2">
            <w:rPr>
              <w:rFonts w:ascii="Times New Roman" w:hAnsi="Times New Roman" w:cs="Times New Roman"/>
              <w:sz w:val="22"/>
            </w:rPr>
            <w:delText>-</w:delText>
          </w:r>
        </w:del>
      </w:ins>
      <w:del w:id="1685" w:author="LIN, Yufeng" w:date="2021-09-28T13:07:00Z">
        <w:r w:rsidRPr="00790445" w:rsidDel="004314C2">
          <w:rPr>
            <w:rFonts w:ascii="Times New Roman" w:hAnsi="Times New Roman" w:cs="Times New Roman"/>
            <w:sz w:val="22"/>
          </w:rPr>
          <w:delText>eukaryote</w:delText>
        </w:r>
      </w:del>
      <w:ins w:id="1686" w:author="nick ting" w:date="2021-09-27T18:40:00Z">
        <w:del w:id="1687" w:author="LIN, Yufeng" w:date="2021-09-28T13:07:00Z">
          <w:r w:rsidR="006A1ACE" w:rsidDel="004314C2">
            <w:rPr>
              <w:rFonts w:ascii="Times New Roman" w:hAnsi="Times New Roman" w:cs="Times New Roman"/>
              <w:sz w:val="22"/>
            </w:rPr>
            <w:delText>s</w:delText>
          </w:r>
        </w:del>
      </w:ins>
      <w:ins w:id="1688" w:author="LIN, Yufeng" w:date="2021-09-28T13:07:00Z">
        <w:r w:rsidR="004314C2">
          <w:rPr>
            <w:rFonts w:ascii="Times New Roman" w:hAnsi="Times New Roman" w:cs="Times New Roman"/>
            <w:sz w:val="22"/>
          </w:rPr>
          <w:t>fungi</w:t>
        </w:r>
      </w:ins>
      <w:r w:rsidRPr="00790445">
        <w:rPr>
          <w:rFonts w:ascii="Times New Roman" w:hAnsi="Times New Roman" w:cs="Times New Roman"/>
          <w:sz w:val="22"/>
        </w:rPr>
        <w:t xml:space="preserve">, </w:t>
      </w:r>
      <w:r w:rsidRPr="00790445">
        <w:rPr>
          <w:rFonts w:ascii="Times New Roman" w:hAnsi="Times New Roman" w:cs="Times New Roman"/>
          <w:i/>
          <w:iCs/>
          <w:sz w:val="22"/>
        </w:rPr>
        <w:t>A.</w:t>
      </w:r>
      <w:r w:rsidRPr="00790445">
        <w:rPr>
          <w:rFonts w:ascii="Times New Roman" w:hAnsi="Times New Roman" w:cs="Times New Roman"/>
          <w:sz w:val="22"/>
        </w:rPr>
        <w:t xml:space="preserve"> </w:t>
      </w:r>
      <w:r w:rsidRPr="00790445">
        <w:rPr>
          <w:rFonts w:ascii="Times New Roman" w:hAnsi="Times New Roman" w:cs="Times New Roman"/>
          <w:i/>
          <w:iCs/>
          <w:sz w:val="22"/>
        </w:rPr>
        <w:t>rambellii</w:t>
      </w:r>
      <w:r w:rsidRPr="00790445">
        <w:rPr>
          <w:rFonts w:ascii="Times New Roman" w:hAnsi="Times New Roman" w:cs="Times New Roman"/>
          <w:sz w:val="22"/>
        </w:rPr>
        <w:t xml:space="preserve">, and </w:t>
      </w:r>
      <w:r w:rsidRPr="00790445">
        <w:rPr>
          <w:rFonts w:ascii="Times New Roman" w:hAnsi="Times New Roman" w:cs="Times New Roman"/>
          <w:i/>
          <w:iCs/>
          <w:sz w:val="22"/>
        </w:rPr>
        <w:t>A. kawachii</w:t>
      </w:r>
      <w:r w:rsidRPr="00790445">
        <w:rPr>
          <w:rFonts w:ascii="Times New Roman" w:hAnsi="Times New Roman" w:cs="Times New Roman"/>
          <w:sz w:val="22"/>
        </w:rPr>
        <w:t xml:space="preserve">, that </w:t>
      </w:r>
      <w:del w:id="1689" w:author="nick ting" w:date="2021-09-27T18:40:00Z">
        <w:r w:rsidRPr="00790445" w:rsidDel="006A1ACE">
          <w:rPr>
            <w:rFonts w:ascii="Times New Roman" w:hAnsi="Times New Roman" w:cs="Times New Roman"/>
            <w:sz w:val="22"/>
          </w:rPr>
          <w:delText xml:space="preserve">was </w:delText>
        </w:r>
      </w:del>
      <w:ins w:id="1690" w:author="nick ting" w:date="2021-09-27T18:40:00Z">
        <w:r w:rsidR="006A1ACE">
          <w:rPr>
            <w:rFonts w:ascii="Times New Roman" w:hAnsi="Times New Roman" w:cs="Times New Roman"/>
            <w:sz w:val="22"/>
          </w:rPr>
          <w:t>were</w:t>
        </w:r>
        <w:r w:rsidR="006A1ACE" w:rsidRPr="00790445">
          <w:rPr>
            <w:rFonts w:ascii="Times New Roman" w:hAnsi="Times New Roman" w:cs="Times New Roman"/>
            <w:sz w:val="22"/>
          </w:rPr>
          <w:t xml:space="preserve"> </w:t>
        </w:r>
      </w:ins>
      <w:r w:rsidRPr="00790445">
        <w:rPr>
          <w:rFonts w:ascii="Times New Roman" w:hAnsi="Times New Roman" w:cs="Times New Roman"/>
          <w:sz w:val="22"/>
        </w:rPr>
        <w:t xml:space="preserve">significantly </w:t>
      </w:r>
      <w:del w:id="1691" w:author="nick ting" w:date="2021-09-27T18:40:00Z">
        <w:r w:rsidRPr="00790445" w:rsidDel="006A1ACE">
          <w:rPr>
            <w:rFonts w:ascii="Times New Roman" w:hAnsi="Times New Roman" w:cs="Times New Roman"/>
            <w:sz w:val="22"/>
          </w:rPr>
          <w:delText xml:space="preserve">correlated </w:delText>
        </w:r>
      </w:del>
      <w:ins w:id="1692" w:author="nick ting" w:date="2021-09-27T18:40:00Z">
        <w:r w:rsidR="006A1ACE">
          <w:rPr>
            <w:rFonts w:ascii="Times New Roman" w:hAnsi="Times New Roman" w:cs="Times New Roman"/>
            <w:sz w:val="22"/>
          </w:rPr>
          <w:t>associated</w:t>
        </w:r>
        <w:r w:rsidR="006A1ACE" w:rsidRPr="00790445">
          <w:rPr>
            <w:rFonts w:ascii="Times New Roman" w:hAnsi="Times New Roman" w:cs="Times New Roman"/>
            <w:sz w:val="22"/>
          </w:rPr>
          <w:t xml:space="preserve"> </w:t>
        </w:r>
      </w:ins>
      <w:r w:rsidRPr="00790445">
        <w:rPr>
          <w:rFonts w:ascii="Times New Roman" w:hAnsi="Times New Roman" w:cs="Times New Roman"/>
          <w:sz w:val="22"/>
        </w:rPr>
        <w:t xml:space="preserve">with CRC </w:t>
      </w:r>
      <w:del w:id="1693" w:author="nick ting" w:date="2021-09-27T18:40:00Z">
        <w:r w:rsidRPr="00790445" w:rsidDel="006A1ACE">
          <w:rPr>
            <w:rFonts w:ascii="Times New Roman" w:hAnsi="Times New Roman" w:cs="Times New Roman"/>
            <w:sz w:val="22"/>
          </w:rPr>
          <w:delText xml:space="preserve">among </w:delText>
        </w:r>
      </w:del>
      <w:ins w:id="1694" w:author="nick ting" w:date="2021-09-27T18:40:00Z">
        <w:r w:rsidR="006A1ACE">
          <w:rPr>
            <w:rFonts w:ascii="Times New Roman" w:hAnsi="Times New Roman" w:cs="Times New Roman"/>
            <w:sz w:val="22"/>
          </w:rPr>
          <w:t>across</w:t>
        </w:r>
        <w:r w:rsidR="006A1ACE" w:rsidRPr="00790445">
          <w:rPr>
            <w:rFonts w:ascii="Times New Roman" w:hAnsi="Times New Roman" w:cs="Times New Roman"/>
            <w:sz w:val="22"/>
          </w:rPr>
          <w:t xml:space="preserve"> </w:t>
        </w:r>
      </w:ins>
      <w:r w:rsidRPr="00790445">
        <w:rPr>
          <w:rFonts w:ascii="Times New Roman" w:hAnsi="Times New Roman" w:cs="Times New Roman"/>
          <w:sz w:val="22"/>
        </w:rPr>
        <w:t xml:space="preserve">multiple metagenomic studies. </w:t>
      </w:r>
    </w:p>
    <w:p w14:paraId="4DF4DAF3" w14:textId="015F8709" w:rsidR="00D64894" w:rsidRDefault="00D64894" w:rsidP="00D64894">
      <w:pPr>
        <w:pStyle w:val="title20825"/>
        <w:rPr>
          <w:ins w:id="1695" w:author="LIN, Yufeng" w:date="2021-10-04T16:25:00Z"/>
        </w:rPr>
      </w:pPr>
      <w:ins w:id="1696" w:author="LIN, Yufeng" w:date="2021-10-04T16:23:00Z">
        <w:r>
          <w:t xml:space="preserve">The fungal-bacterial </w:t>
        </w:r>
      </w:ins>
      <w:ins w:id="1697" w:author="LIN, Yufeng" w:date="2021-10-04T16:24:00Z">
        <w:r>
          <w:t xml:space="preserve">combination </w:t>
        </w:r>
        <w:r>
          <w:rPr>
            <w:rFonts w:hint="eastAsia"/>
          </w:rPr>
          <w:t>perform</w:t>
        </w:r>
        <w:r>
          <w:t>ed best in C</w:t>
        </w:r>
      </w:ins>
      <w:ins w:id="1698" w:author="LIN, Yufeng" w:date="2021-10-04T16:25:00Z">
        <w:r>
          <w:t>RC</w:t>
        </w:r>
      </w:ins>
      <w:ins w:id="1699" w:author="LIN, Yufeng" w:date="2021-10-04T16:33:00Z">
        <w:r w:rsidR="007A54E8">
          <w:t xml:space="preserve"> </w:t>
        </w:r>
        <w:r w:rsidR="007A54E8" w:rsidRPr="007A54E8">
          <w:t>diagnosis</w:t>
        </w:r>
      </w:ins>
    </w:p>
    <w:p w14:paraId="5C3A86C7" w14:textId="13D7A9B4" w:rsidR="00D64894" w:rsidRPr="00D64894" w:rsidRDefault="000051EC" w:rsidP="00D64894">
      <w:pPr>
        <w:rPr>
          <w:rFonts w:ascii="Times New Roman" w:hAnsi="Times New Roman" w:cs="Times New Roman"/>
          <w:rPrChange w:id="1700" w:author="LIN, Yufeng" w:date="2021-10-04T16:25:00Z">
            <w:rPr>
              <w:rFonts w:hint="eastAsia"/>
            </w:rPr>
          </w:rPrChange>
        </w:rPr>
        <w:pPrChange w:id="1701" w:author="LIN, Yufeng" w:date="2021-10-04T16:25:00Z">
          <w:pPr/>
        </w:pPrChange>
      </w:pPr>
      <w:ins w:id="1702" w:author="LIN, Yufeng" w:date="2021-10-04T16:38:00Z">
        <w:r w:rsidRPr="000051EC">
          <w:rPr>
            <w:rFonts w:ascii="Times New Roman" w:hAnsi="Times New Roman" w:cs="Times New Roman"/>
          </w:rPr>
          <w:t xml:space="preserve">To identify the potential value of gut fungi in clinical, we trained the model with single or multiple features to diagnose CRC. </w:t>
        </w:r>
        <w:r>
          <w:rPr>
            <w:rFonts w:ascii="Times New Roman" w:hAnsi="Times New Roman" w:cs="Times New Roman"/>
          </w:rPr>
          <w:t>Among</w:t>
        </w:r>
        <w:r w:rsidRPr="000051EC">
          <w:rPr>
            <w:rFonts w:ascii="Times New Roman" w:hAnsi="Times New Roman" w:cs="Times New Roman"/>
          </w:rPr>
          <w:t xml:space="preserve"> </w:t>
        </w:r>
        <w:r>
          <w:rPr>
            <w:rFonts w:ascii="Times New Roman" w:hAnsi="Times New Roman" w:cs="Times New Roman"/>
          </w:rPr>
          <w:t>the single</w:t>
        </w:r>
      </w:ins>
      <w:ins w:id="1703" w:author="LIN, Yufeng" w:date="2021-10-04T16:44:00Z">
        <w:r>
          <w:rPr>
            <w:rFonts w:ascii="Times New Roman" w:hAnsi="Times New Roman" w:cs="Times New Roman"/>
          </w:rPr>
          <w:t>-</w:t>
        </w:r>
      </w:ins>
      <w:ins w:id="1704" w:author="LIN, Yufeng" w:date="2021-10-04T16:38:00Z">
        <w:r>
          <w:rPr>
            <w:rFonts w:ascii="Times New Roman" w:hAnsi="Times New Roman" w:cs="Times New Roman"/>
          </w:rPr>
          <w:t xml:space="preserve">feature models, </w:t>
        </w:r>
      </w:ins>
      <w:ins w:id="1705" w:author="LIN, Yufeng" w:date="2021-10-04T16:43:00Z">
        <w:r>
          <w:rPr>
            <w:rFonts w:ascii="Times New Roman" w:hAnsi="Times New Roman" w:cs="Times New Roman"/>
          </w:rPr>
          <w:t xml:space="preserve">the average AUC value of </w:t>
        </w:r>
      </w:ins>
      <w:ins w:id="1706" w:author="LIN, Yufeng" w:date="2021-10-04T16:39:00Z">
        <w:r>
          <w:rPr>
            <w:rFonts w:ascii="Times New Roman" w:hAnsi="Times New Roman" w:cs="Times New Roman"/>
          </w:rPr>
          <w:t>six features</w:t>
        </w:r>
      </w:ins>
      <w:ins w:id="1707" w:author="LIN, Yufeng" w:date="2021-10-04T16:42:00Z">
        <w:r>
          <w:rPr>
            <w:rFonts w:ascii="Times New Roman" w:hAnsi="Times New Roman" w:cs="Times New Roman"/>
          </w:rPr>
          <w:t xml:space="preserve"> </w:t>
        </w:r>
      </w:ins>
      <w:ins w:id="1708" w:author="LIN, Yufeng" w:date="2021-10-04T16:43:00Z">
        <w:r>
          <w:rPr>
            <w:rFonts w:ascii="Times New Roman" w:hAnsi="Times New Roman" w:cs="Times New Roman"/>
          </w:rPr>
          <w:t>was greater than 60%</w:t>
        </w:r>
      </w:ins>
      <w:ins w:id="1709" w:author="LIN, Yufeng" w:date="2021-10-04T16:44:00Z">
        <w:r>
          <w:rPr>
            <w:rFonts w:ascii="Times New Roman" w:hAnsi="Times New Roman" w:cs="Times New Roman"/>
          </w:rPr>
          <w:t>.</w:t>
        </w:r>
      </w:ins>
      <w:ins w:id="1710" w:author="LIN, Yufeng" w:date="2021-10-04T16:45:00Z">
        <w:r>
          <w:rPr>
            <w:rFonts w:ascii="Times New Roman" w:hAnsi="Times New Roman" w:cs="Times New Roman"/>
          </w:rPr>
          <w:t xml:space="preserve"> They were composed of four bacteria (</w:t>
        </w:r>
      </w:ins>
      <w:ins w:id="1711" w:author="LIN, Yufeng" w:date="2021-10-04T16:46:00Z">
        <w:r w:rsidRPr="000051EC">
          <w:rPr>
            <w:rFonts w:ascii="Times New Roman" w:hAnsi="Times New Roman" w:cs="Times New Roman"/>
            <w:i/>
            <w:iCs/>
            <w:rPrChange w:id="1712" w:author="LIN, Yufeng" w:date="2021-10-04T16:47:00Z">
              <w:rPr>
                <w:rFonts w:ascii="Times New Roman" w:hAnsi="Times New Roman" w:cs="Times New Roman"/>
              </w:rPr>
            </w:rPrChange>
          </w:rPr>
          <w:t>Fusobacterium</w:t>
        </w:r>
        <w:r w:rsidRPr="000051EC">
          <w:rPr>
            <w:rFonts w:ascii="Times New Roman" w:hAnsi="Times New Roman" w:cs="Times New Roman"/>
            <w:i/>
            <w:iCs/>
            <w:rPrChange w:id="1713" w:author="LIN, Yufeng" w:date="2021-10-04T16:47:00Z">
              <w:rPr>
                <w:rFonts w:ascii="Times New Roman" w:hAnsi="Times New Roman" w:cs="Times New Roman"/>
              </w:rPr>
            </w:rPrChange>
          </w:rPr>
          <w:t xml:space="preserve"> </w:t>
        </w:r>
        <w:r w:rsidRPr="000051EC">
          <w:rPr>
            <w:rFonts w:ascii="Times New Roman" w:hAnsi="Times New Roman" w:cs="Times New Roman"/>
            <w:i/>
            <w:iCs/>
            <w:rPrChange w:id="1714" w:author="LIN, Yufeng" w:date="2021-10-04T16:47:00Z">
              <w:rPr>
                <w:rFonts w:ascii="Times New Roman" w:hAnsi="Times New Roman" w:cs="Times New Roman"/>
              </w:rPr>
            </w:rPrChange>
          </w:rPr>
          <w:t>nucleatum</w:t>
        </w:r>
        <w:r>
          <w:rPr>
            <w:rFonts w:ascii="Times New Roman" w:hAnsi="Times New Roman" w:cs="Times New Roman"/>
          </w:rPr>
          <w:t xml:space="preserve">, </w:t>
        </w:r>
        <w:r w:rsidRPr="000051EC">
          <w:rPr>
            <w:rFonts w:ascii="Times New Roman" w:hAnsi="Times New Roman" w:cs="Times New Roman"/>
            <w:i/>
            <w:iCs/>
            <w:rPrChange w:id="1715" w:author="LIN, Yufeng" w:date="2021-10-04T16:47:00Z">
              <w:rPr>
                <w:rFonts w:ascii="Times New Roman" w:hAnsi="Times New Roman" w:cs="Times New Roman"/>
              </w:rPr>
            </w:rPrChange>
          </w:rPr>
          <w:t>Parvimonas</w:t>
        </w:r>
        <w:r w:rsidRPr="000051EC">
          <w:rPr>
            <w:rFonts w:ascii="Times New Roman" w:hAnsi="Times New Roman" w:cs="Times New Roman"/>
            <w:i/>
            <w:iCs/>
            <w:rPrChange w:id="1716" w:author="LIN, Yufeng" w:date="2021-10-04T16:47:00Z">
              <w:rPr>
                <w:rFonts w:ascii="Times New Roman" w:hAnsi="Times New Roman" w:cs="Times New Roman"/>
              </w:rPr>
            </w:rPrChange>
          </w:rPr>
          <w:t xml:space="preserve"> </w:t>
        </w:r>
        <w:r w:rsidRPr="000051EC">
          <w:rPr>
            <w:rFonts w:ascii="Times New Roman" w:hAnsi="Times New Roman" w:cs="Times New Roman"/>
            <w:i/>
            <w:iCs/>
            <w:rPrChange w:id="1717" w:author="LIN, Yufeng" w:date="2021-10-04T16:47:00Z">
              <w:rPr>
                <w:rFonts w:ascii="Times New Roman" w:hAnsi="Times New Roman" w:cs="Times New Roman"/>
              </w:rPr>
            </w:rPrChange>
          </w:rPr>
          <w:t>micra</w:t>
        </w:r>
      </w:ins>
      <w:ins w:id="1718" w:author="LIN, Yufeng" w:date="2021-10-04T16:47:00Z">
        <w:r>
          <w:rPr>
            <w:rFonts w:ascii="Times New Roman" w:hAnsi="Times New Roman" w:cs="Times New Roman"/>
          </w:rPr>
          <w:t xml:space="preserve">, </w:t>
        </w:r>
        <w:r w:rsidRPr="000051EC">
          <w:rPr>
            <w:rFonts w:ascii="Times New Roman" w:hAnsi="Times New Roman" w:cs="Times New Roman"/>
            <w:i/>
            <w:iCs/>
            <w:rPrChange w:id="1719" w:author="LIN, Yufeng" w:date="2021-10-04T16:47:00Z">
              <w:rPr>
                <w:rFonts w:ascii="Times New Roman" w:hAnsi="Times New Roman" w:cs="Times New Roman"/>
              </w:rPr>
            </w:rPrChange>
          </w:rPr>
          <w:t>Gemella</w:t>
        </w:r>
        <w:r w:rsidRPr="000051EC">
          <w:rPr>
            <w:rFonts w:ascii="Times New Roman" w:hAnsi="Times New Roman" w:cs="Times New Roman"/>
            <w:i/>
            <w:iCs/>
            <w:rPrChange w:id="1720" w:author="LIN, Yufeng" w:date="2021-10-04T16:47:00Z">
              <w:rPr>
                <w:rFonts w:ascii="Times New Roman" w:hAnsi="Times New Roman" w:cs="Times New Roman"/>
              </w:rPr>
            </w:rPrChange>
          </w:rPr>
          <w:t xml:space="preserve"> </w:t>
        </w:r>
        <w:r w:rsidRPr="000051EC">
          <w:rPr>
            <w:rFonts w:ascii="Times New Roman" w:hAnsi="Times New Roman" w:cs="Times New Roman"/>
            <w:i/>
            <w:iCs/>
            <w:rPrChange w:id="1721" w:author="LIN, Yufeng" w:date="2021-10-04T16:47:00Z">
              <w:rPr>
                <w:rFonts w:ascii="Times New Roman" w:hAnsi="Times New Roman" w:cs="Times New Roman"/>
              </w:rPr>
            </w:rPrChange>
          </w:rPr>
          <w:t>morbillorum</w:t>
        </w:r>
        <w:r>
          <w:rPr>
            <w:rFonts w:ascii="Times New Roman" w:hAnsi="Times New Roman" w:cs="Times New Roman"/>
          </w:rPr>
          <w:t xml:space="preserve">, and </w:t>
        </w:r>
        <w:r w:rsidRPr="000051EC">
          <w:rPr>
            <w:rFonts w:ascii="Times New Roman" w:hAnsi="Times New Roman" w:cs="Times New Roman"/>
            <w:i/>
            <w:iCs/>
            <w:rPrChange w:id="1722" w:author="LIN, Yufeng" w:date="2021-10-04T16:47:00Z">
              <w:rPr>
                <w:rFonts w:ascii="Times New Roman" w:hAnsi="Times New Roman" w:cs="Times New Roman"/>
              </w:rPr>
            </w:rPrChange>
          </w:rPr>
          <w:t>Porphyromonas</w:t>
        </w:r>
        <w:r w:rsidRPr="000051EC">
          <w:rPr>
            <w:rFonts w:ascii="Times New Roman" w:hAnsi="Times New Roman" w:cs="Times New Roman"/>
            <w:i/>
            <w:iCs/>
            <w:rPrChange w:id="1723" w:author="LIN, Yufeng" w:date="2021-10-04T16:47:00Z">
              <w:rPr>
                <w:rFonts w:ascii="Times New Roman" w:hAnsi="Times New Roman" w:cs="Times New Roman"/>
              </w:rPr>
            </w:rPrChange>
          </w:rPr>
          <w:t xml:space="preserve"> </w:t>
        </w:r>
        <w:r w:rsidRPr="000051EC">
          <w:rPr>
            <w:rFonts w:ascii="Times New Roman" w:hAnsi="Times New Roman" w:cs="Times New Roman"/>
            <w:i/>
            <w:iCs/>
            <w:rPrChange w:id="1724" w:author="LIN, Yufeng" w:date="2021-10-04T16:47:00Z">
              <w:rPr>
                <w:rFonts w:ascii="Times New Roman" w:hAnsi="Times New Roman" w:cs="Times New Roman"/>
              </w:rPr>
            </w:rPrChange>
          </w:rPr>
          <w:t>asaccharolytica</w:t>
        </w:r>
      </w:ins>
      <w:ins w:id="1725" w:author="LIN, Yufeng" w:date="2021-10-04T16:45:00Z">
        <w:r>
          <w:rPr>
            <w:rFonts w:ascii="Times New Roman" w:hAnsi="Times New Roman" w:cs="Times New Roman"/>
          </w:rPr>
          <w:t xml:space="preserve">) and </w:t>
        </w:r>
      </w:ins>
      <w:ins w:id="1726" w:author="LIN, Yufeng" w:date="2021-10-04T16:50:00Z">
        <w:r w:rsidR="00DB66B4">
          <w:rPr>
            <w:rFonts w:ascii="Times New Roman" w:hAnsi="Times New Roman" w:cs="Times New Roman"/>
          </w:rPr>
          <w:t>two</w:t>
        </w:r>
      </w:ins>
      <w:ins w:id="1727" w:author="LIN, Yufeng" w:date="2021-10-04T16:45:00Z">
        <w:r>
          <w:rPr>
            <w:rFonts w:ascii="Times New Roman" w:hAnsi="Times New Roman" w:cs="Times New Roman"/>
          </w:rPr>
          <w:t xml:space="preserve"> fungi (</w:t>
        </w:r>
      </w:ins>
      <w:ins w:id="1728" w:author="LIN, Yufeng" w:date="2021-10-04T16:46:00Z">
        <w:r w:rsidRPr="000051EC">
          <w:rPr>
            <w:rFonts w:ascii="Times New Roman" w:hAnsi="Times New Roman" w:cs="Times New Roman"/>
            <w:i/>
            <w:iCs/>
            <w:rPrChange w:id="1729" w:author="LIN, Yufeng" w:date="2021-10-04T16:47:00Z">
              <w:rPr>
                <w:rFonts w:ascii="Times New Roman" w:hAnsi="Times New Roman" w:cs="Times New Roman"/>
              </w:rPr>
            </w:rPrChange>
          </w:rPr>
          <w:t>Aspergillus</w:t>
        </w:r>
        <w:r w:rsidRPr="000051EC">
          <w:rPr>
            <w:rFonts w:ascii="Times New Roman" w:hAnsi="Times New Roman" w:cs="Times New Roman"/>
            <w:i/>
            <w:iCs/>
            <w:rPrChange w:id="1730" w:author="LIN, Yufeng" w:date="2021-10-04T16:47:00Z">
              <w:rPr>
                <w:rFonts w:ascii="Times New Roman" w:hAnsi="Times New Roman" w:cs="Times New Roman"/>
              </w:rPr>
            </w:rPrChange>
          </w:rPr>
          <w:t xml:space="preserve"> </w:t>
        </w:r>
        <w:r w:rsidRPr="000051EC">
          <w:rPr>
            <w:rFonts w:ascii="Times New Roman" w:hAnsi="Times New Roman" w:cs="Times New Roman"/>
            <w:i/>
            <w:iCs/>
            <w:rPrChange w:id="1731" w:author="LIN, Yufeng" w:date="2021-10-04T16:47:00Z">
              <w:rPr>
                <w:rFonts w:ascii="Times New Roman" w:hAnsi="Times New Roman" w:cs="Times New Roman"/>
              </w:rPr>
            </w:rPrChange>
          </w:rPr>
          <w:t>rambellii</w:t>
        </w:r>
        <w:r>
          <w:rPr>
            <w:rFonts w:ascii="Times New Roman" w:hAnsi="Times New Roman" w:cs="Times New Roman"/>
          </w:rPr>
          <w:t xml:space="preserve">, and </w:t>
        </w:r>
        <w:r w:rsidRPr="000051EC">
          <w:rPr>
            <w:rFonts w:ascii="Times New Roman" w:hAnsi="Times New Roman" w:cs="Times New Roman"/>
            <w:i/>
            <w:iCs/>
            <w:rPrChange w:id="1732" w:author="LIN, Yufeng" w:date="2021-10-04T16:47:00Z">
              <w:rPr>
                <w:rFonts w:ascii="Times New Roman" w:hAnsi="Times New Roman" w:cs="Times New Roman"/>
              </w:rPr>
            </w:rPrChange>
          </w:rPr>
          <w:t>Aspergillus</w:t>
        </w:r>
        <w:r w:rsidRPr="000051EC">
          <w:rPr>
            <w:rFonts w:ascii="Times New Roman" w:hAnsi="Times New Roman" w:cs="Times New Roman"/>
            <w:i/>
            <w:iCs/>
            <w:rPrChange w:id="1733" w:author="LIN, Yufeng" w:date="2021-10-04T16:47:00Z">
              <w:rPr>
                <w:rFonts w:ascii="Times New Roman" w:hAnsi="Times New Roman" w:cs="Times New Roman"/>
              </w:rPr>
            </w:rPrChange>
          </w:rPr>
          <w:t xml:space="preserve"> </w:t>
        </w:r>
        <w:r w:rsidRPr="000051EC">
          <w:rPr>
            <w:rFonts w:ascii="Times New Roman" w:hAnsi="Times New Roman" w:cs="Times New Roman"/>
            <w:i/>
            <w:iCs/>
            <w:rPrChange w:id="1734" w:author="LIN, Yufeng" w:date="2021-10-04T16:47:00Z">
              <w:rPr>
                <w:rFonts w:ascii="Times New Roman" w:hAnsi="Times New Roman" w:cs="Times New Roman"/>
              </w:rPr>
            </w:rPrChange>
          </w:rPr>
          <w:t>kawachii</w:t>
        </w:r>
      </w:ins>
      <w:ins w:id="1735" w:author="LIN, Yufeng" w:date="2021-10-04T16:45:00Z">
        <w:r>
          <w:rPr>
            <w:rFonts w:ascii="Times New Roman" w:hAnsi="Times New Roman" w:cs="Times New Roman"/>
          </w:rPr>
          <w:t>)</w:t>
        </w:r>
      </w:ins>
      <w:ins w:id="1736" w:author="LIN, Yufeng" w:date="2021-10-04T16:48:00Z">
        <w:r w:rsidR="00DB66B4">
          <w:rPr>
            <w:rFonts w:ascii="Times New Roman" w:hAnsi="Times New Roman" w:cs="Times New Roman"/>
          </w:rPr>
          <w:t xml:space="preserve"> (</w:t>
        </w:r>
      </w:ins>
      <w:ins w:id="1737" w:author="LIN, Yufeng" w:date="2021-10-04T17:12:00Z">
        <w:r w:rsidR="00AF35E0">
          <w:rPr>
            <w:rFonts w:ascii="Times New Roman" w:hAnsi="Times New Roman" w:cs="Times New Roman"/>
          </w:rPr>
          <w:t>table 2</w:t>
        </w:r>
      </w:ins>
      <w:ins w:id="1738" w:author="LIN, Yufeng" w:date="2021-10-04T16:48:00Z">
        <w:r w:rsidR="00DB66B4">
          <w:rPr>
            <w:rFonts w:ascii="Times New Roman" w:hAnsi="Times New Roman" w:cs="Times New Roman"/>
          </w:rPr>
          <w:t>)</w:t>
        </w:r>
      </w:ins>
      <w:ins w:id="1739" w:author="LIN, Yufeng" w:date="2021-10-04T16:49:00Z">
        <w:r w:rsidR="00DB66B4">
          <w:rPr>
            <w:rFonts w:ascii="Times New Roman" w:hAnsi="Times New Roman" w:cs="Times New Roman"/>
          </w:rPr>
          <w:t xml:space="preserve">. </w:t>
        </w:r>
      </w:ins>
    </w:p>
    <w:p w14:paraId="539D56F6" w14:textId="6E4E845B" w:rsidR="00D9531B" w:rsidRPr="00790445" w:rsidRDefault="00D9531B" w:rsidP="00B84FC5">
      <w:pPr>
        <w:pStyle w:val="title20825"/>
      </w:pPr>
      <w:commentRangeStart w:id="1740"/>
      <w:del w:id="1741" w:author="nick ting" w:date="2021-09-27T19:06:00Z">
        <w:r w:rsidRPr="00790445" w:rsidDel="00646244">
          <w:delText xml:space="preserve">Alteration in the </w:delText>
        </w:r>
      </w:del>
      <w:ins w:id="1742" w:author="nick ting" w:date="2021-09-27T19:06:00Z">
        <w:r w:rsidR="00646244">
          <w:t xml:space="preserve">Correlation analysis of </w:t>
        </w:r>
      </w:ins>
      <w:r w:rsidRPr="00790445">
        <w:t xml:space="preserve">CRC </w:t>
      </w:r>
      <w:ins w:id="1743" w:author="nick ting" w:date="2021-09-27T19:06:00Z">
        <w:r w:rsidR="00646244">
          <w:t xml:space="preserve">associated </w:t>
        </w:r>
        <w:del w:id="1744" w:author="LIN, Yufeng" w:date="2021-10-04T16:52:00Z">
          <w:r w:rsidR="00646244" w:rsidDel="00DB66B4">
            <w:delText>m</w:delText>
          </w:r>
        </w:del>
      </w:ins>
      <w:del w:id="1745" w:author="LIN, Yufeng" w:date="2021-10-04T16:52:00Z">
        <w:r w:rsidR="00FA35F2" w:rsidRPr="00790445" w:rsidDel="00DB66B4">
          <w:delText>Micro-eukaryot</w:delText>
        </w:r>
      </w:del>
      <w:ins w:id="1746" w:author="nick ting" w:date="2021-09-27T19:06:00Z">
        <w:del w:id="1747" w:author="LIN, Yufeng" w:date="2021-10-04T16:52:00Z">
          <w:r w:rsidR="00646244" w:rsidDel="00DB66B4">
            <w:delText>es</w:delText>
          </w:r>
        </w:del>
      </w:ins>
      <w:ins w:id="1748" w:author="LIN, Yufeng" w:date="2021-10-04T16:52:00Z">
        <w:r w:rsidR="00DB66B4">
          <w:t>f</w:t>
        </w:r>
      </w:ins>
      <w:ins w:id="1749" w:author="LIN, Yufeng" w:date="2021-10-04T16:53:00Z">
        <w:r w:rsidR="00DB66B4">
          <w:t>ungi</w:t>
        </w:r>
      </w:ins>
      <w:del w:id="1750" w:author="nick ting" w:date="2021-09-27T19:06:00Z">
        <w:r w:rsidR="00FA35F2" w:rsidRPr="00790445" w:rsidDel="00646244">
          <w:delText>ic</w:delText>
        </w:r>
        <w:r w:rsidRPr="00790445" w:rsidDel="00646244">
          <w:delText xml:space="preserve"> Ecological Association</w:delText>
        </w:r>
      </w:del>
      <w:commentRangeEnd w:id="1740"/>
      <w:r w:rsidR="007A0F07">
        <w:rPr>
          <w:rStyle w:val="CommentReference"/>
          <w:rFonts w:asciiTheme="minorHAnsi" w:eastAsiaTheme="minorEastAsia" w:hAnsiTheme="minorHAnsi" w:cstheme="minorBidi"/>
          <w:b w:val="0"/>
          <w:color w:val="auto"/>
          <w:u w:val="none"/>
        </w:rPr>
        <w:commentReference w:id="1740"/>
      </w:r>
    </w:p>
    <w:p w14:paraId="561E01A5" w14:textId="04624162"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Due to the complex</w:t>
      </w:r>
      <w:del w:id="1751" w:author="nick ting" w:date="2021-09-27T19:09:00Z">
        <w:r w:rsidRPr="00790445" w:rsidDel="00B705DE">
          <w:rPr>
            <w:rFonts w:ascii="Times New Roman" w:hAnsi="Times New Roman" w:cs="Times New Roman"/>
            <w:sz w:val="22"/>
          </w:rPr>
          <w:delText>ity</w:delText>
        </w:r>
      </w:del>
      <w:r w:rsidRPr="00790445">
        <w:rPr>
          <w:rFonts w:ascii="Times New Roman" w:hAnsi="Times New Roman" w:cs="Times New Roman"/>
          <w:sz w:val="22"/>
        </w:rPr>
        <w:t xml:space="preserve"> and multifactorial nature of CRC, we </w:t>
      </w:r>
      <w:ins w:id="1752" w:author="nick ting" w:date="2021-09-27T19:24:00Z">
        <w:r w:rsidR="0033648F">
          <w:rPr>
            <w:rFonts w:ascii="Times New Roman" w:hAnsi="Times New Roman" w:cs="Times New Roman"/>
            <w:sz w:val="22"/>
          </w:rPr>
          <w:t xml:space="preserve">asked whether </w:t>
        </w:r>
      </w:ins>
      <w:ins w:id="1753" w:author="nick ting" w:date="2021-10-03T19:40:00Z">
        <w:r w:rsidR="00D46E76">
          <w:rPr>
            <w:rFonts w:ascii="Times New Roman" w:hAnsi="Times New Roman" w:cs="Times New Roman"/>
            <w:sz w:val="22"/>
          </w:rPr>
          <w:t xml:space="preserve">the </w:t>
        </w:r>
      </w:ins>
      <w:ins w:id="1754" w:author="nick ting" w:date="2021-09-27T19:26:00Z">
        <w:r w:rsidR="0033648F">
          <w:rPr>
            <w:rFonts w:ascii="Times New Roman" w:hAnsi="Times New Roman" w:cs="Times New Roman"/>
            <w:sz w:val="22"/>
          </w:rPr>
          <w:t>interactions</w:t>
        </w:r>
      </w:ins>
      <w:ins w:id="1755" w:author="nick ting" w:date="2021-09-27T19:24:00Z">
        <w:r w:rsidR="0033648F">
          <w:rPr>
            <w:rFonts w:ascii="Times New Roman" w:hAnsi="Times New Roman" w:cs="Times New Roman"/>
            <w:sz w:val="22"/>
          </w:rPr>
          <w:t xml:space="preserve"> </w:t>
        </w:r>
      </w:ins>
      <w:ins w:id="1756" w:author="nick ting" w:date="2021-09-27T19:25:00Z">
        <w:r w:rsidR="0033648F">
          <w:rPr>
            <w:rFonts w:ascii="Times New Roman" w:hAnsi="Times New Roman" w:cs="Times New Roman"/>
            <w:sz w:val="22"/>
          </w:rPr>
          <w:t xml:space="preserve">among </w:t>
        </w:r>
        <w:del w:id="1757" w:author="LIN, Yufeng" w:date="2021-09-28T13:07:00Z">
          <w:r w:rsidR="0033648F" w:rsidDel="004314C2">
            <w:rPr>
              <w:rFonts w:ascii="Times New Roman" w:hAnsi="Times New Roman" w:cs="Times New Roman"/>
              <w:sz w:val="22"/>
            </w:rPr>
            <w:delText>micro-eukaryotes</w:delText>
          </w:r>
        </w:del>
      </w:ins>
      <w:ins w:id="1758" w:author="LIN, Yufeng" w:date="2021-09-28T13:07:00Z">
        <w:del w:id="1759" w:author="nick ting" w:date="2021-10-03T19:40:00Z">
          <w:r w:rsidR="004314C2" w:rsidDel="00D46E76">
            <w:rPr>
              <w:rFonts w:ascii="Times New Roman" w:hAnsi="Times New Roman" w:cs="Times New Roman"/>
              <w:sz w:val="22"/>
            </w:rPr>
            <w:delText>fungi</w:delText>
          </w:r>
        </w:del>
      </w:ins>
      <w:ins w:id="1760" w:author="nick ting" w:date="2021-10-03T19:40:00Z">
        <w:del w:id="1761" w:author="LIN, Yufeng" w:date="2021-10-04T16:54:00Z">
          <w:r w:rsidR="00D46E76" w:rsidDel="00DB66B4">
            <w:rPr>
              <w:rFonts w:ascii="Times New Roman" w:hAnsi="Times New Roman" w:cs="Times New Roman"/>
              <w:sz w:val="22"/>
            </w:rPr>
            <w:delText>micro-eukaryotes</w:delText>
          </w:r>
        </w:del>
      </w:ins>
      <w:ins w:id="1762" w:author="LIN, Yufeng" w:date="2021-10-04T16:54:00Z">
        <w:r w:rsidR="00DB66B4">
          <w:rPr>
            <w:rFonts w:ascii="Times New Roman" w:hAnsi="Times New Roman" w:cs="Times New Roman"/>
            <w:sz w:val="22"/>
          </w:rPr>
          <w:t xml:space="preserve">fungi </w:t>
        </w:r>
      </w:ins>
      <w:ins w:id="1763" w:author="nick ting" w:date="2021-09-27T19:25:00Z">
        <w:r w:rsidR="0033648F">
          <w:rPr>
            <w:rFonts w:ascii="Times New Roman" w:hAnsi="Times New Roman" w:cs="Times New Roman"/>
            <w:sz w:val="22"/>
          </w:rPr>
          <w:t xml:space="preserve"> </w:t>
        </w:r>
      </w:ins>
      <w:ins w:id="1764" w:author="nick ting" w:date="2021-09-27T19:26:00Z">
        <w:r w:rsidR="0033648F">
          <w:rPr>
            <w:rFonts w:ascii="Times New Roman" w:hAnsi="Times New Roman" w:cs="Times New Roman"/>
            <w:sz w:val="22"/>
          </w:rPr>
          <w:t>were associated with CRC.</w:t>
        </w:r>
      </w:ins>
      <w:ins w:id="1765" w:author="LIN, Yufeng" w:date="2021-09-23T15:45:00Z">
        <w:del w:id="1766" w:author="nick ting" w:date="2021-09-27T19:26:00Z">
          <w:r w:rsidR="008F7CB0" w:rsidDel="0033648F">
            <w:rPr>
              <w:rFonts w:ascii="Times New Roman" w:hAnsi="Times New Roman" w:cs="Times New Roman"/>
              <w:sz w:val="22"/>
            </w:rPr>
            <w:delText>further</w:delText>
          </w:r>
        </w:del>
      </w:ins>
      <w:ins w:id="1767" w:author="LIN, Yufeng" w:date="2021-09-23T15:46:00Z">
        <w:del w:id="1768" w:author="nick ting" w:date="2021-09-27T18:57:00Z">
          <w:r w:rsidR="008F7CB0" w:rsidDel="00405527">
            <w:rPr>
              <w:rFonts w:ascii="Times New Roman" w:hAnsi="Times New Roman" w:cs="Times New Roman"/>
              <w:sz w:val="22"/>
            </w:rPr>
            <w:delText>ly</w:delText>
          </w:r>
        </w:del>
      </w:ins>
      <w:ins w:id="1769" w:author="LIN, Yufeng" w:date="2021-09-23T15:45:00Z">
        <w:del w:id="1770" w:author="nick ting" w:date="2021-09-27T19:26:00Z">
          <w:r w:rsidR="008F7CB0" w:rsidDel="0033648F">
            <w:rPr>
              <w:rFonts w:ascii="Times New Roman" w:hAnsi="Times New Roman" w:cs="Times New Roman"/>
              <w:sz w:val="22"/>
            </w:rPr>
            <w:delText xml:space="preserve"> </w:delText>
          </w:r>
        </w:del>
      </w:ins>
      <w:del w:id="1771" w:author="nick ting" w:date="2021-09-27T19:26:00Z">
        <w:r w:rsidRPr="00790445" w:rsidDel="0033648F">
          <w:rPr>
            <w:rFonts w:ascii="Times New Roman" w:hAnsi="Times New Roman" w:cs="Times New Roman"/>
            <w:sz w:val="22"/>
          </w:rPr>
          <w:delText xml:space="preserve">investigated the potential alternations of polymicrobial ecological interactions in CRC by estimating multiple </w:delText>
        </w:r>
        <w:r w:rsidR="00FA35F2" w:rsidRPr="00790445" w:rsidDel="0033648F">
          <w:rPr>
            <w:rFonts w:ascii="Times New Roman" w:hAnsi="Times New Roman" w:cs="Times New Roman"/>
            <w:sz w:val="22"/>
          </w:rPr>
          <w:delText>micro-eukaryotes</w:delText>
        </w:r>
        <w:r w:rsidRPr="00790445" w:rsidDel="0033648F">
          <w:rPr>
            <w:rFonts w:ascii="Times New Roman" w:hAnsi="Times New Roman" w:cs="Times New Roman"/>
            <w:sz w:val="22"/>
          </w:rPr>
          <w:delText xml:space="preserve"> and </w:delText>
        </w:r>
        <w:r w:rsidR="00FA35F2" w:rsidRPr="00790445" w:rsidDel="0033648F">
          <w:rPr>
            <w:rFonts w:ascii="Times New Roman" w:hAnsi="Times New Roman" w:cs="Times New Roman"/>
            <w:sz w:val="22"/>
          </w:rPr>
          <w:delText>micro-eukaryotic</w:delText>
        </w:r>
        <w:r w:rsidRPr="00790445" w:rsidDel="0033648F">
          <w:rPr>
            <w:rFonts w:ascii="Times New Roman" w:hAnsi="Times New Roman" w:cs="Times New Roman"/>
            <w:sz w:val="22"/>
          </w:rPr>
          <w:delText>-bacterial selections correlations</w:delText>
        </w:r>
      </w:del>
      <w:ins w:id="1772" w:author="nick ting" w:date="2021-09-27T19:26:00Z">
        <w:r w:rsidR="0033648F">
          <w:rPr>
            <w:rFonts w:ascii="Times New Roman" w:hAnsi="Times New Roman" w:cs="Times New Roman"/>
            <w:sz w:val="22"/>
          </w:rPr>
          <w:t xml:space="preserve"> We performed</w:t>
        </w:r>
      </w:ins>
      <w:del w:id="1773" w:author="nick ting" w:date="2021-09-27T19:26:00Z">
        <w:r w:rsidRPr="00790445" w:rsidDel="0033648F">
          <w:rPr>
            <w:rFonts w:ascii="Times New Roman" w:hAnsi="Times New Roman" w:cs="Times New Roman"/>
            <w:sz w:val="22"/>
          </w:rPr>
          <w:delText>.</w:delText>
        </w:r>
      </w:del>
      <w:ins w:id="1774" w:author="nick ting" w:date="2021-09-27T19:10:00Z">
        <w:r w:rsidR="00B705DE">
          <w:rPr>
            <w:rFonts w:ascii="Times New Roman" w:hAnsi="Times New Roman" w:cs="Times New Roman"/>
            <w:sz w:val="22"/>
          </w:rPr>
          <w:t xml:space="preserve"> </w:t>
        </w:r>
      </w:ins>
      <w:ins w:id="1775" w:author="nick ting" w:date="2021-09-27T19:26:00Z">
        <w:r w:rsidR="0033648F">
          <w:rPr>
            <w:rFonts w:ascii="Times New Roman" w:hAnsi="Times New Roman" w:cs="Times New Roman"/>
            <w:sz w:val="22"/>
          </w:rPr>
          <w:t>t</w:t>
        </w:r>
      </w:ins>
      <w:ins w:id="1776" w:author="nick ting" w:date="2021-09-27T19:10:00Z">
        <w:r w:rsidR="00B705DE">
          <w:rPr>
            <w:rFonts w:ascii="Times New Roman" w:hAnsi="Times New Roman" w:cs="Times New Roman"/>
            <w:sz w:val="22"/>
          </w:rPr>
          <w:t>he correlation analysis</w:t>
        </w:r>
      </w:ins>
      <w:ins w:id="1777" w:author="LIN, Yufeng" w:date="2021-09-28T10:57:00Z">
        <w:r w:rsidR="00A009DF">
          <w:rPr>
            <w:rFonts w:ascii="Times New Roman" w:hAnsi="Times New Roman" w:cs="Times New Roman"/>
            <w:sz w:val="22"/>
          </w:rPr>
          <w:t xml:space="preserve"> with DGCA</w:t>
        </w:r>
      </w:ins>
      <w:r w:rsidR="00A009DF">
        <w:rPr>
          <w:rFonts w:ascii="Times New Roman" w:hAnsi="Times New Roman" w:cs="Times New Roman"/>
          <w:sz w:val="22"/>
        </w:rPr>
        <w:fldChar w:fldCharType="begin"/>
      </w:r>
      <w:r w:rsidR="00A009DF">
        <w:rPr>
          <w:rFonts w:ascii="Times New Roman" w:hAnsi="Times New Roman" w:cs="Times New Roman"/>
          <w:sz w:val="22"/>
        </w:rPr>
        <w:instrText xml:space="preserve"> ADDIN ZOTERO_ITEM CSL_CITATION {"citationID":"a1ag63v8ml9","properties":{"formattedCitation":"\\super 24\\nosupersub{}","plainCitation":"24","noteIndex":0},"citationItems":[{"id":326,"uris":["http://zotero.org/users/7908919/items/HP6WRC94"],"uri":["http://zotero.org/users/7908919/items/HP6WRC94"],"itemData":{"id":326,"type":"article-journal","abstract":"Dissecting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instrText>
      </w:r>
      <w:r w:rsidR="00A009DF">
        <w:rPr>
          <w:rFonts w:ascii="Times New Roman" w:hAnsi="Times New Roman" w:cs="Times New Roman"/>
          <w:sz w:val="22"/>
        </w:rPr>
        <w:fldChar w:fldCharType="separate"/>
      </w:r>
      <w:r w:rsidR="00A009DF" w:rsidRPr="00A009DF">
        <w:rPr>
          <w:rFonts w:ascii="Times New Roman" w:hAnsi="Times New Roman" w:cs="Times New Roman"/>
          <w:kern w:val="0"/>
          <w:sz w:val="22"/>
          <w:szCs w:val="24"/>
          <w:vertAlign w:val="superscript"/>
        </w:rPr>
        <w:t>24</w:t>
      </w:r>
      <w:r w:rsidR="00A009DF">
        <w:rPr>
          <w:rFonts w:ascii="Times New Roman" w:hAnsi="Times New Roman" w:cs="Times New Roman"/>
          <w:sz w:val="22"/>
        </w:rPr>
        <w:fldChar w:fldCharType="end"/>
      </w:r>
      <w:ins w:id="1778" w:author="nick ting" w:date="2021-09-27T19:10:00Z">
        <w:r w:rsidR="00B705DE">
          <w:rPr>
            <w:rFonts w:ascii="Times New Roman" w:hAnsi="Times New Roman" w:cs="Times New Roman"/>
            <w:sz w:val="22"/>
          </w:rPr>
          <w:t xml:space="preserve"> </w:t>
        </w:r>
      </w:ins>
      <w:ins w:id="1779" w:author="nick ting" w:date="2021-09-27T19:11:00Z">
        <w:r w:rsidR="00B705DE">
          <w:rPr>
            <w:rFonts w:ascii="Times New Roman" w:hAnsi="Times New Roman" w:cs="Times New Roman"/>
            <w:sz w:val="22"/>
          </w:rPr>
          <w:t xml:space="preserve">on the 33 differentially abundant </w:t>
        </w:r>
        <w:del w:id="1780" w:author="LIN, Yufeng" w:date="2021-09-28T13:07:00Z">
          <w:r w:rsidR="00B705DE" w:rsidDel="004314C2">
            <w:rPr>
              <w:rFonts w:ascii="Times New Roman" w:hAnsi="Times New Roman" w:cs="Times New Roman"/>
              <w:sz w:val="22"/>
            </w:rPr>
            <w:delText>micro-eukaryotes</w:delText>
          </w:r>
        </w:del>
      </w:ins>
      <w:ins w:id="1781" w:author="LIN, Yufeng" w:date="2021-09-28T13:07:00Z">
        <w:del w:id="1782" w:author="nick ting" w:date="2021-10-03T19:40:00Z">
          <w:r w:rsidR="004314C2" w:rsidDel="00D46E76">
            <w:rPr>
              <w:rFonts w:ascii="Times New Roman" w:hAnsi="Times New Roman" w:cs="Times New Roman"/>
              <w:sz w:val="22"/>
            </w:rPr>
            <w:delText>fungi</w:delText>
          </w:r>
        </w:del>
      </w:ins>
      <w:ins w:id="1783" w:author="nick ting" w:date="2021-10-03T19:40:00Z">
        <w:del w:id="1784" w:author="LIN, Yufeng" w:date="2021-10-04T16:54:00Z">
          <w:r w:rsidR="00D46E76" w:rsidDel="00DB66B4">
            <w:rPr>
              <w:rFonts w:ascii="Times New Roman" w:hAnsi="Times New Roman" w:cs="Times New Roman"/>
              <w:sz w:val="22"/>
            </w:rPr>
            <w:delText>micro-eukaryotes</w:delText>
          </w:r>
        </w:del>
      </w:ins>
      <w:ins w:id="1785" w:author="LIN, Yufeng" w:date="2021-10-04T16:54:00Z">
        <w:r w:rsidR="00DB66B4">
          <w:rPr>
            <w:rFonts w:ascii="Times New Roman" w:hAnsi="Times New Roman" w:cs="Times New Roman"/>
            <w:sz w:val="22"/>
          </w:rPr>
          <w:t xml:space="preserve">fungi </w:t>
        </w:r>
      </w:ins>
      <w:ins w:id="1786" w:author="nick ting" w:date="2021-09-27T19:11:00Z">
        <w:r w:rsidR="00B705DE">
          <w:rPr>
            <w:rFonts w:ascii="Times New Roman" w:hAnsi="Times New Roman" w:cs="Times New Roman"/>
            <w:sz w:val="22"/>
          </w:rPr>
          <w:t xml:space="preserve"> in the core set</w:t>
        </w:r>
      </w:ins>
      <w:ins w:id="1787" w:author="nick ting" w:date="2021-09-27T19:26:00Z">
        <w:r w:rsidR="0033648F">
          <w:rPr>
            <w:rFonts w:ascii="Times New Roman" w:hAnsi="Times New Roman" w:cs="Times New Roman"/>
            <w:sz w:val="22"/>
          </w:rPr>
          <w:t xml:space="preserve"> and </w:t>
        </w:r>
      </w:ins>
      <w:del w:id="1788" w:author="nick ting" w:date="2021-09-27T19:10:00Z">
        <w:r w:rsidRPr="00790445" w:rsidDel="00B705DE">
          <w:rPr>
            <w:rFonts w:ascii="Times New Roman" w:hAnsi="Times New Roman" w:cs="Times New Roman"/>
            <w:sz w:val="22"/>
          </w:rPr>
          <w:delText xml:space="preserve"> </w:delText>
        </w:r>
      </w:del>
      <w:del w:id="1789" w:author="nick ting" w:date="2021-09-27T19:26:00Z">
        <w:r w:rsidRPr="00790445" w:rsidDel="0033648F">
          <w:rPr>
            <w:rFonts w:ascii="Times New Roman" w:hAnsi="Times New Roman" w:cs="Times New Roman"/>
            <w:sz w:val="22"/>
          </w:rPr>
          <w:delText xml:space="preserve">We </w:delText>
        </w:r>
      </w:del>
      <w:r w:rsidRPr="00790445">
        <w:rPr>
          <w:rFonts w:ascii="Times New Roman" w:hAnsi="Times New Roman" w:cs="Times New Roman"/>
          <w:sz w:val="22"/>
        </w:rPr>
        <w:t xml:space="preserve">observed that the correlations within the </w:t>
      </w:r>
      <w:del w:id="1790" w:author="LIN, Yufeng" w:date="2021-09-28T13:01:00Z">
        <w:r w:rsidR="00FA35F2" w:rsidRPr="00790445" w:rsidDel="004314C2">
          <w:rPr>
            <w:rFonts w:ascii="Times New Roman" w:hAnsi="Times New Roman" w:cs="Times New Roman"/>
            <w:sz w:val="22"/>
          </w:rPr>
          <w:delText>micro-eukaryotic</w:delText>
        </w:r>
      </w:del>
      <w:ins w:id="1791" w:author="LIN, Yufeng" w:date="2021-09-28T13:01:00Z">
        <w:del w:id="1792" w:author="nick ting" w:date="2021-10-03T19:40:00Z">
          <w:r w:rsidR="004314C2" w:rsidDel="00D46E76">
            <w:rPr>
              <w:rFonts w:ascii="Times New Roman" w:hAnsi="Times New Roman" w:cs="Times New Roman"/>
              <w:sz w:val="22"/>
            </w:rPr>
            <w:delText>fungal</w:delText>
          </w:r>
        </w:del>
      </w:ins>
      <w:del w:id="1793" w:author="nick ting" w:date="2021-10-03T19:40:00Z">
        <w:r w:rsidRPr="00790445" w:rsidDel="00D46E76">
          <w:rPr>
            <w:rFonts w:ascii="Times New Roman" w:hAnsi="Times New Roman" w:cs="Times New Roman"/>
            <w:sz w:val="22"/>
          </w:rPr>
          <w:delText xml:space="preserve"> </w:delText>
        </w:r>
      </w:del>
      <w:r w:rsidRPr="00790445">
        <w:rPr>
          <w:rFonts w:ascii="Times New Roman" w:hAnsi="Times New Roman" w:cs="Times New Roman"/>
          <w:sz w:val="22"/>
        </w:rPr>
        <w:t xml:space="preserve">core-set network were stronger in CRC than </w:t>
      </w:r>
      <w:del w:id="1794" w:author="nick ting" w:date="2021-09-27T19:11:00Z">
        <w:r w:rsidRPr="00790445" w:rsidDel="00B705DE">
          <w:rPr>
            <w:rFonts w:ascii="Times New Roman" w:hAnsi="Times New Roman" w:cs="Times New Roman"/>
            <w:sz w:val="22"/>
          </w:rPr>
          <w:delText>in</w:delText>
        </w:r>
      </w:del>
      <w:del w:id="1795" w:author="nick ting" w:date="2021-09-27T19:12:00Z">
        <w:r w:rsidRPr="00790445" w:rsidDel="00B705DE">
          <w:rPr>
            <w:rFonts w:ascii="Times New Roman" w:hAnsi="Times New Roman" w:cs="Times New Roman"/>
            <w:sz w:val="22"/>
          </w:rPr>
          <w:delText xml:space="preserve"> </w:delText>
        </w:r>
      </w:del>
      <w:r w:rsidRPr="00790445">
        <w:rPr>
          <w:rFonts w:ascii="Times New Roman" w:hAnsi="Times New Roman" w:cs="Times New Roman"/>
          <w:sz w:val="22"/>
        </w:rPr>
        <w:t xml:space="preserve">healthy control (figure 4). There were only four strong positive (correlation index ≥ 0.5) and three negative interactions (correlation index ≤ -0.15) in healthy </w:t>
      </w:r>
      <w:ins w:id="1796" w:author="nick ting" w:date="2021-10-03T19:44:00Z">
        <w:r w:rsidR="00D46E76">
          <w:rPr>
            <w:rFonts w:ascii="Times New Roman" w:hAnsi="Times New Roman" w:cs="Times New Roman"/>
            <w:sz w:val="22"/>
          </w:rPr>
          <w:t>individuals</w:t>
        </w:r>
      </w:ins>
      <w:del w:id="1797" w:author="nick ting" w:date="2021-10-03T19:44:00Z">
        <w:r w:rsidRPr="00790445" w:rsidDel="00D46E76">
          <w:rPr>
            <w:rFonts w:ascii="Times New Roman" w:hAnsi="Times New Roman" w:cs="Times New Roman"/>
            <w:sz w:val="22"/>
          </w:rPr>
          <w:delText>control</w:delText>
        </w:r>
      </w:del>
      <w:r w:rsidRPr="00790445">
        <w:rPr>
          <w:rFonts w:ascii="Times New Roman" w:hAnsi="Times New Roman" w:cs="Times New Roman"/>
          <w:sz w:val="22"/>
        </w:rPr>
        <w:t xml:space="preserve"> (figure 4a); meanwhile,</w:t>
      </w:r>
      <w:ins w:id="1798" w:author="nick ting" w:date="2021-09-27T19:12:00Z">
        <w:r w:rsidR="00B705DE">
          <w:rPr>
            <w:rFonts w:ascii="Times New Roman" w:hAnsi="Times New Roman" w:cs="Times New Roman"/>
            <w:sz w:val="22"/>
          </w:rPr>
          <w:t xml:space="preserve"> there were</w:t>
        </w:r>
      </w:ins>
      <w:r w:rsidRPr="00790445">
        <w:rPr>
          <w:rFonts w:ascii="Times New Roman" w:hAnsi="Times New Roman" w:cs="Times New Roman"/>
          <w:sz w:val="22"/>
        </w:rPr>
        <w:t xml:space="preserve"> nine </w:t>
      </w:r>
      <w:del w:id="1799" w:author="nick ting" w:date="2021-09-27T21:38:00Z">
        <w:r w:rsidRPr="00790445" w:rsidDel="006210FC">
          <w:rPr>
            <w:rFonts w:ascii="Times New Roman" w:hAnsi="Times New Roman" w:cs="Times New Roman"/>
            <w:sz w:val="22"/>
          </w:rPr>
          <w:delText xml:space="preserve">high </w:delText>
        </w:r>
      </w:del>
      <w:ins w:id="1800" w:author="nick ting" w:date="2021-09-27T21:38:00Z">
        <w:r w:rsidR="006210FC">
          <w:rPr>
            <w:rFonts w:ascii="Times New Roman" w:hAnsi="Times New Roman" w:cs="Times New Roman"/>
            <w:sz w:val="22"/>
          </w:rPr>
          <w:t>strong</w:t>
        </w:r>
        <w:r w:rsidR="006210FC" w:rsidRPr="00790445">
          <w:rPr>
            <w:rFonts w:ascii="Times New Roman" w:hAnsi="Times New Roman" w:cs="Times New Roman"/>
            <w:sz w:val="22"/>
          </w:rPr>
          <w:t xml:space="preserve"> </w:t>
        </w:r>
      </w:ins>
      <w:r w:rsidRPr="00790445">
        <w:rPr>
          <w:rFonts w:ascii="Times New Roman" w:hAnsi="Times New Roman" w:cs="Times New Roman"/>
          <w:sz w:val="22"/>
        </w:rPr>
        <w:t>positive and four negative associations exhibit</w:t>
      </w:r>
      <w:ins w:id="1801" w:author="nick ting" w:date="2021-09-27T19:12:00Z">
        <w:r w:rsidR="00B705DE">
          <w:rPr>
            <w:rFonts w:ascii="Times New Roman" w:hAnsi="Times New Roman" w:cs="Times New Roman"/>
            <w:sz w:val="22"/>
          </w:rPr>
          <w:t>ed</w:t>
        </w:r>
      </w:ins>
      <w:r w:rsidRPr="00790445">
        <w:rPr>
          <w:rFonts w:ascii="Times New Roman" w:hAnsi="Times New Roman" w:cs="Times New Roman"/>
          <w:sz w:val="22"/>
        </w:rPr>
        <w:t xml:space="preserve"> in CRC</w:t>
      </w:r>
      <w:ins w:id="1802" w:author="nick ting" w:date="2021-10-03T19:47:00Z">
        <w:r w:rsidR="00AC3DA1">
          <w:rPr>
            <w:rFonts w:ascii="Times New Roman" w:hAnsi="Times New Roman" w:cs="Times New Roman"/>
            <w:sz w:val="22"/>
          </w:rPr>
          <w:t xml:space="preserve"> patients</w:t>
        </w:r>
      </w:ins>
      <w:r w:rsidRPr="00790445">
        <w:rPr>
          <w:rFonts w:ascii="Times New Roman" w:hAnsi="Times New Roman" w:cs="Times New Roman"/>
          <w:sz w:val="22"/>
        </w:rPr>
        <w:t xml:space="preserve"> (figure 4b). In addition, nine </w:t>
      </w:r>
      <w:del w:id="1803" w:author="nick ting" w:date="2021-09-27T21:38:00Z">
        <w:r w:rsidRPr="00790445" w:rsidDel="006210FC">
          <w:rPr>
            <w:rFonts w:ascii="Times New Roman" w:hAnsi="Times New Roman" w:cs="Times New Roman"/>
            <w:sz w:val="22"/>
          </w:rPr>
          <w:delText xml:space="preserve">close </w:delText>
        </w:r>
      </w:del>
      <w:ins w:id="1804" w:author="nick ting" w:date="2021-09-27T21:38:00Z">
        <w:r w:rsidR="006210FC">
          <w:rPr>
            <w:rFonts w:ascii="Times New Roman" w:hAnsi="Times New Roman" w:cs="Times New Roman"/>
            <w:sz w:val="22"/>
          </w:rPr>
          <w:t>strong</w:t>
        </w:r>
        <w:r w:rsidR="006210FC" w:rsidRPr="00790445">
          <w:rPr>
            <w:rFonts w:ascii="Times New Roman" w:hAnsi="Times New Roman" w:cs="Times New Roman"/>
            <w:sz w:val="22"/>
          </w:rPr>
          <w:t xml:space="preserve"> </w:t>
        </w:r>
      </w:ins>
      <w:r w:rsidRPr="00790445">
        <w:rPr>
          <w:rFonts w:ascii="Times New Roman" w:hAnsi="Times New Roman" w:cs="Times New Roman"/>
          <w:sz w:val="22"/>
        </w:rPr>
        <w:t xml:space="preserve">positives and one negative interrelationship were </w:t>
      </w:r>
      <w:del w:id="1805" w:author="nick ting" w:date="2021-09-27T19:12:00Z">
        <w:r w:rsidRPr="00790445" w:rsidDel="00B705DE">
          <w:rPr>
            <w:rFonts w:ascii="Times New Roman" w:hAnsi="Times New Roman" w:cs="Times New Roman"/>
            <w:sz w:val="22"/>
          </w:rPr>
          <w:delText xml:space="preserve">executed </w:delText>
        </w:r>
      </w:del>
      <w:ins w:id="1806" w:author="nick ting" w:date="2021-09-27T19:12:00Z">
        <w:r w:rsidR="00B705DE">
          <w:rPr>
            <w:rFonts w:ascii="Times New Roman" w:hAnsi="Times New Roman" w:cs="Times New Roman"/>
            <w:sz w:val="22"/>
          </w:rPr>
          <w:t>shown</w:t>
        </w:r>
        <w:r w:rsidR="00B705DE" w:rsidRPr="00790445">
          <w:rPr>
            <w:rFonts w:ascii="Times New Roman" w:hAnsi="Times New Roman" w:cs="Times New Roman"/>
            <w:sz w:val="22"/>
          </w:rPr>
          <w:t xml:space="preserve"> </w:t>
        </w:r>
      </w:ins>
      <w:r w:rsidRPr="00790445">
        <w:rPr>
          <w:rFonts w:ascii="Times New Roman" w:hAnsi="Times New Roman" w:cs="Times New Roman"/>
          <w:sz w:val="22"/>
        </w:rPr>
        <w:t>in adenoma</w:t>
      </w:r>
      <w:ins w:id="1807" w:author="nick ting" w:date="2021-10-03T19:47:00Z">
        <w:r w:rsidR="00AC3DA1">
          <w:rPr>
            <w:rFonts w:ascii="Times New Roman" w:hAnsi="Times New Roman" w:cs="Times New Roman"/>
            <w:sz w:val="22"/>
          </w:rPr>
          <w:t xml:space="preserve"> patients</w:t>
        </w:r>
      </w:ins>
      <w:r w:rsidRPr="00790445">
        <w:rPr>
          <w:rFonts w:ascii="Times New Roman" w:hAnsi="Times New Roman" w:cs="Times New Roman"/>
          <w:sz w:val="22"/>
        </w:rPr>
        <w:t xml:space="preserve">.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r w:rsidRPr="00790445">
        <w:rPr>
          <w:rFonts w:ascii="Times New Roman" w:hAnsi="Times New Roman" w:cs="Times New Roman"/>
          <w:i/>
          <w:iCs/>
          <w:sz w:val="22"/>
        </w:rPr>
        <w:t>rambellii</w:t>
      </w:r>
      <w:r w:rsidRPr="00790445">
        <w:rPr>
          <w:rFonts w:ascii="Times New Roman" w:hAnsi="Times New Roman" w:cs="Times New Roman"/>
          <w:sz w:val="22"/>
        </w:rPr>
        <w:t xml:space="preserve">, </w:t>
      </w:r>
      <w:r w:rsidRPr="00790445">
        <w:rPr>
          <w:rFonts w:ascii="Times New Roman" w:hAnsi="Times New Roman" w:cs="Times New Roman"/>
          <w:i/>
          <w:iCs/>
          <w:sz w:val="22"/>
        </w:rPr>
        <w:t>Rhizophagus</w:t>
      </w:r>
      <w:r w:rsidRPr="00790445">
        <w:rPr>
          <w:rFonts w:ascii="Times New Roman" w:hAnsi="Times New Roman" w:cs="Times New Roman"/>
          <w:sz w:val="22"/>
        </w:rPr>
        <w:t xml:space="preserve"> </w:t>
      </w:r>
      <w:r w:rsidRPr="00790445">
        <w:rPr>
          <w:rFonts w:ascii="Times New Roman" w:hAnsi="Times New Roman" w:cs="Times New Roman"/>
          <w:i/>
          <w:iCs/>
          <w:sz w:val="22"/>
        </w:rPr>
        <w:t>irregularis</w:t>
      </w:r>
      <w:r w:rsidRPr="00790445">
        <w:rPr>
          <w:rFonts w:ascii="Times New Roman" w:hAnsi="Times New Roman" w:cs="Times New Roman"/>
          <w:sz w:val="22"/>
        </w:rPr>
        <w:t xml:space="preserve">, </w:t>
      </w:r>
      <w:r w:rsidRPr="00790445">
        <w:rPr>
          <w:rFonts w:ascii="Times New Roman" w:hAnsi="Times New Roman" w:cs="Times New Roman"/>
          <w:i/>
          <w:iCs/>
          <w:sz w:val="22"/>
        </w:rPr>
        <w:t>Rhizophagus</w:t>
      </w:r>
      <w:r w:rsidRPr="00790445">
        <w:rPr>
          <w:rFonts w:ascii="Times New Roman" w:hAnsi="Times New Roman" w:cs="Times New Roman"/>
          <w:sz w:val="22"/>
        </w:rPr>
        <w:t xml:space="preserve"> </w:t>
      </w:r>
      <w:r w:rsidRPr="00790445">
        <w:rPr>
          <w:rFonts w:ascii="Times New Roman" w:hAnsi="Times New Roman" w:cs="Times New Roman"/>
          <w:i/>
          <w:iCs/>
          <w:sz w:val="22"/>
        </w:rPr>
        <w:t>clarus</w:t>
      </w:r>
      <w:r w:rsidRPr="00790445">
        <w:rPr>
          <w:rFonts w:ascii="Times New Roman" w:hAnsi="Times New Roman" w:cs="Times New Roman"/>
          <w:sz w:val="22"/>
        </w:rPr>
        <w:t xml:space="preserve">, </w:t>
      </w:r>
      <w:r w:rsidRPr="00790445">
        <w:rPr>
          <w:rFonts w:ascii="Times New Roman" w:hAnsi="Times New Roman" w:cs="Times New Roman"/>
          <w:i/>
          <w:iCs/>
          <w:sz w:val="22"/>
        </w:rPr>
        <w:t>Phytopythium</w:t>
      </w:r>
      <w:r w:rsidRPr="00790445">
        <w:rPr>
          <w:rFonts w:ascii="Times New Roman" w:hAnsi="Times New Roman" w:cs="Times New Roman"/>
          <w:sz w:val="22"/>
        </w:rPr>
        <w:t xml:space="preserve"> </w:t>
      </w:r>
      <w:r w:rsidRPr="00790445">
        <w:rPr>
          <w:rFonts w:ascii="Times New Roman" w:hAnsi="Times New Roman" w:cs="Times New Roman"/>
          <w:i/>
          <w:iCs/>
          <w:sz w:val="22"/>
        </w:rPr>
        <w:t>vexans</w:t>
      </w:r>
      <w:r w:rsidRPr="00790445">
        <w:rPr>
          <w:rFonts w:ascii="Times New Roman" w:hAnsi="Times New Roman" w:cs="Times New Roman"/>
          <w:sz w:val="22"/>
        </w:rPr>
        <w:t xml:space="preserve">, and </w:t>
      </w:r>
      <w:r w:rsidRPr="00790445">
        <w:rPr>
          <w:rFonts w:ascii="Times New Roman" w:hAnsi="Times New Roman" w:cs="Times New Roman"/>
          <w:i/>
          <w:iCs/>
          <w:sz w:val="22"/>
        </w:rPr>
        <w:t>Edhazardia</w:t>
      </w:r>
      <w:r w:rsidRPr="00790445">
        <w:rPr>
          <w:rFonts w:ascii="Times New Roman" w:hAnsi="Times New Roman" w:cs="Times New Roman"/>
          <w:sz w:val="22"/>
        </w:rPr>
        <w:t xml:space="preserve"> </w:t>
      </w:r>
      <w:r w:rsidRPr="00790445">
        <w:rPr>
          <w:rFonts w:ascii="Times New Roman" w:hAnsi="Times New Roman" w:cs="Times New Roman"/>
          <w:i/>
          <w:iCs/>
          <w:sz w:val="22"/>
        </w:rPr>
        <w:t>aedis</w:t>
      </w:r>
      <w:r w:rsidRPr="00790445">
        <w:rPr>
          <w:rFonts w:ascii="Times New Roman" w:hAnsi="Times New Roman" w:cs="Times New Roman"/>
          <w:sz w:val="22"/>
        </w:rPr>
        <w:t xml:space="preserve"> </w:t>
      </w:r>
      <w:del w:id="1808" w:author="nick ting" w:date="2021-10-03T20:00:00Z">
        <w:r w:rsidRPr="00637CC2" w:rsidDel="00637CC2">
          <w:rPr>
            <w:rFonts w:ascii="Times New Roman" w:hAnsi="Times New Roman" w:cs="Times New Roman"/>
            <w:sz w:val="22"/>
            <w:highlight w:val="yellow"/>
            <w:rPrChange w:id="1809" w:author="nick ting" w:date="2021-10-03T20:01:00Z">
              <w:rPr>
                <w:rFonts w:ascii="Times New Roman" w:hAnsi="Times New Roman" w:cs="Times New Roman"/>
                <w:sz w:val="22"/>
              </w:rPr>
            </w:rPrChange>
          </w:rPr>
          <w:delText xml:space="preserve">appeared </w:delText>
        </w:r>
      </w:del>
      <w:ins w:id="1810" w:author="nick ting" w:date="2021-10-03T20:00:00Z">
        <w:r w:rsidR="00637CC2" w:rsidRPr="00637CC2">
          <w:rPr>
            <w:rFonts w:ascii="Times New Roman" w:hAnsi="Times New Roman" w:cs="Times New Roman"/>
            <w:sz w:val="22"/>
            <w:highlight w:val="yellow"/>
            <w:rPrChange w:id="1811" w:author="nick ting" w:date="2021-10-03T20:01:00Z">
              <w:rPr>
                <w:rFonts w:ascii="Times New Roman" w:hAnsi="Times New Roman" w:cs="Times New Roman"/>
                <w:sz w:val="22"/>
              </w:rPr>
            </w:rPrChange>
          </w:rPr>
          <w:t xml:space="preserve">showed significant </w:t>
        </w:r>
      </w:ins>
      <w:ins w:id="1812" w:author="nick ting" w:date="2021-10-03T20:01:00Z">
        <w:r w:rsidR="00637CC2" w:rsidRPr="00637CC2">
          <w:rPr>
            <w:rFonts w:ascii="Times New Roman" w:hAnsi="Times New Roman" w:cs="Times New Roman"/>
            <w:sz w:val="22"/>
            <w:highlight w:val="yellow"/>
            <w:rPrChange w:id="1813" w:author="nick ting" w:date="2021-10-03T20:01:00Z">
              <w:rPr>
                <w:rFonts w:ascii="Times New Roman" w:hAnsi="Times New Roman" w:cs="Times New Roman"/>
                <w:sz w:val="22"/>
              </w:rPr>
            </w:rPrChange>
          </w:rPr>
          <w:t>correlations with one another</w:t>
        </w:r>
      </w:ins>
      <w:ins w:id="1814" w:author="nick ting" w:date="2021-10-03T20:00:00Z">
        <w:r w:rsidR="00637CC2" w:rsidRPr="00637CC2">
          <w:rPr>
            <w:rFonts w:ascii="Times New Roman" w:hAnsi="Times New Roman" w:cs="Times New Roman"/>
            <w:sz w:val="22"/>
            <w:highlight w:val="yellow"/>
            <w:rPrChange w:id="1815" w:author="nick ting" w:date="2021-10-03T20:01:00Z">
              <w:rPr>
                <w:rFonts w:ascii="Times New Roman" w:hAnsi="Times New Roman" w:cs="Times New Roman"/>
                <w:sz w:val="22"/>
              </w:rPr>
            </w:rPrChange>
          </w:rPr>
          <w:t xml:space="preserve"> </w:t>
        </w:r>
      </w:ins>
      <w:r w:rsidRPr="00637CC2">
        <w:rPr>
          <w:rFonts w:ascii="Times New Roman" w:hAnsi="Times New Roman" w:cs="Times New Roman"/>
          <w:sz w:val="22"/>
          <w:highlight w:val="yellow"/>
          <w:rPrChange w:id="1816" w:author="nick ting" w:date="2021-10-03T20:01:00Z">
            <w:rPr>
              <w:rFonts w:ascii="Times New Roman" w:hAnsi="Times New Roman" w:cs="Times New Roman"/>
              <w:sz w:val="22"/>
            </w:rPr>
          </w:rPrChange>
        </w:rPr>
        <w:t>in all three stages</w:t>
      </w:r>
      <w:r w:rsidRPr="00790445">
        <w:rPr>
          <w:rFonts w:ascii="Times New Roman" w:hAnsi="Times New Roman" w:cs="Times New Roman"/>
          <w:sz w:val="22"/>
        </w:rPr>
        <w:t xml:space="preserve"> (figure 4a and </w:t>
      </w:r>
      <w:commentRangeStart w:id="1817"/>
      <w:r w:rsidRPr="00790445">
        <w:rPr>
          <w:rFonts w:ascii="Times New Roman" w:hAnsi="Times New Roman" w:cs="Times New Roman"/>
          <w:sz w:val="22"/>
        </w:rPr>
        <w:t>supplementary figure 5</w:t>
      </w:r>
      <w:commentRangeEnd w:id="1817"/>
      <w:r w:rsidRPr="00790445">
        <w:rPr>
          <w:rStyle w:val="CommentReference"/>
          <w:rFonts w:ascii="Times New Roman" w:hAnsi="Times New Roman" w:cs="Times New Roman"/>
          <w:sz w:val="22"/>
          <w:szCs w:val="22"/>
        </w:rPr>
        <w:commentReference w:id="1817"/>
      </w:r>
      <w:r w:rsidRPr="00790445">
        <w:rPr>
          <w:rFonts w:ascii="Times New Roman" w:hAnsi="Times New Roman" w:cs="Times New Roman"/>
          <w:sz w:val="22"/>
        </w:rPr>
        <w:t xml:space="preserve">). </w:t>
      </w:r>
      <w:del w:id="1818" w:author="nick ting" w:date="2021-09-27T21:39:00Z">
        <w:r w:rsidRPr="00790445" w:rsidDel="006210FC">
          <w:rPr>
            <w:rFonts w:ascii="Times New Roman" w:hAnsi="Times New Roman" w:cs="Times New Roman"/>
            <w:sz w:val="22"/>
          </w:rPr>
          <w:delText>Still</w:delText>
        </w:r>
      </w:del>
      <w:ins w:id="1819" w:author="nick ting" w:date="2021-09-27T21:39:00Z">
        <w:r w:rsidR="006210FC">
          <w:rPr>
            <w:rFonts w:ascii="Times New Roman" w:hAnsi="Times New Roman" w:cs="Times New Roman"/>
            <w:sz w:val="22"/>
          </w:rPr>
          <w:t>However</w:t>
        </w:r>
      </w:ins>
      <w:r w:rsidRPr="00790445">
        <w:rPr>
          <w:rFonts w:ascii="Times New Roman" w:hAnsi="Times New Roman" w:cs="Times New Roman"/>
          <w:sz w:val="22"/>
        </w:rPr>
        <w:t xml:space="preserve">, their correlation was not consistent </w:t>
      </w:r>
      <w:del w:id="1820" w:author="nick ting" w:date="2021-10-03T20:01:00Z">
        <w:r w:rsidRPr="00790445" w:rsidDel="00637CC2">
          <w:rPr>
            <w:rFonts w:ascii="Times New Roman" w:hAnsi="Times New Roman" w:cs="Times New Roman"/>
            <w:sz w:val="22"/>
          </w:rPr>
          <w:delText>in various</w:delText>
        </w:r>
      </w:del>
      <w:ins w:id="1821" w:author="nick ting" w:date="2021-10-03T20:01:00Z">
        <w:r w:rsidR="00637CC2">
          <w:rPr>
            <w:rFonts w:ascii="Times New Roman" w:hAnsi="Times New Roman" w:cs="Times New Roman"/>
            <w:sz w:val="22"/>
          </w:rPr>
          <w:t>throughout the</w:t>
        </w:r>
      </w:ins>
      <w:r w:rsidRPr="00790445">
        <w:rPr>
          <w:rFonts w:ascii="Times New Roman" w:hAnsi="Times New Roman" w:cs="Times New Roman"/>
          <w:sz w:val="22"/>
        </w:rPr>
        <w:t xml:space="preserve"> stages. </w:t>
      </w:r>
      <w:del w:id="1822" w:author="nick ting" w:date="2021-10-03T20:06:00Z">
        <w:r w:rsidRPr="00790445" w:rsidDel="00637CC2">
          <w:rPr>
            <w:rFonts w:ascii="Times New Roman" w:hAnsi="Times New Roman" w:cs="Times New Roman"/>
            <w:sz w:val="22"/>
          </w:rPr>
          <w:delText xml:space="preserve">The </w:delText>
        </w:r>
      </w:del>
      <w:ins w:id="1823" w:author="nick ting" w:date="2021-10-03T20:06:00Z">
        <w:r w:rsidR="00637CC2">
          <w:rPr>
            <w:rFonts w:ascii="Times New Roman" w:hAnsi="Times New Roman" w:cs="Times New Roman"/>
            <w:sz w:val="22"/>
          </w:rPr>
          <w:t>A more</w:t>
        </w:r>
        <w:r w:rsidR="00637CC2" w:rsidRPr="00790445">
          <w:rPr>
            <w:rFonts w:ascii="Times New Roman" w:hAnsi="Times New Roman" w:cs="Times New Roman"/>
            <w:sz w:val="22"/>
          </w:rPr>
          <w:t xml:space="preserve"> </w:t>
        </w:r>
      </w:ins>
      <w:del w:id="1824" w:author="nick ting" w:date="2021-10-03T20:01:00Z">
        <w:r w:rsidRPr="00790445" w:rsidDel="00637CC2">
          <w:rPr>
            <w:rFonts w:ascii="Times New Roman" w:hAnsi="Times New Roman" w:cs="Times New Roman"/>
            <w:sz w:val="22"/>
          </w:rPr>
          <w:delText xml:space="preserve">further </w:delText>
        </w:r>
      </w:del>
      <w:r w:rsidRPr="00790445">
        <w:rPr>
          <w:rFonts w:ascii="Times New Roman" w:hAnsi="Times New Roman" w:cs="Times New Roman"/>
          <w:sz w:val="22"/>
        </w:rPr>
        <w:t xml:space="preserve">exciting discovery was that </w:t>
      </w:r>
      <w:ins w:id="1825" w:author="nick ting" w:date="2021-10-03T20:06:00Z">
        <w:r w:rsidR="00637CC2">
          <w:rPr>
            <w:rFonts w:ascii="Times New Roman" w:hAnsi="Times New Roman" w:cs="Times New Roman"/>
            <w:sz w:val="22"/>
          </w:rPr>
          <w:t xml:space="preserve">4 of the CRC-associated </w:t>
        </w:r>
      </w:ins>
      <w:del w:id="1826" w:author="nick ting" w:date="2021-10-03T20:06:00Z">
        <w:r w:rsidRPr="00790445" w:rsidDel="00637CC2">
          <w:rPr>
            <w:rFonts w:ascii="Times New Roman" w:hAnsi="Times New Roman" w:cs="Times New Roman"/>
            <w:sz w:val="22"/>
          </w:rPr>
          <w:delText xml:space="preserve">co-occurrence interactions were observed among </w:delText>
        </w:r>
      </w:del>
      <w:del w:id="1827" w:author="LIN, Yufeng" w:date="2021-09-28T13:07:00Z">
        <w:r w:rsidR="00FA35F2" w:rsidRPr="00790445" w:rsidDel="004314C2">
          <w:rPr>
            <w:rFonts w:ascii="Times New Roman" w:hAnsi="Times New Roman" w:cs="Times New Roman"/>
            <w:sz w:val="22"/>
          </w:rPr>
          <w:delText>micro-eukaryotes</w:delText>
        </w:r>
      </w:del>
      <w:ins w:id="1828" w:author="LIN, Yufeng" w:date="2021-09-28T13:07:00Z">
        <w:r w:rsidR="004314C2">
          <w:rPr>
            <w:rFonts w:ascii="Times New Roman" w:hAnsi="Times New Roman" w:cs="Times New Roman"/>
            <w:sz w:val="22"/>
          </w:rPr>
          <w:t>fungi</w:t>
        </w:r>
      </w:ins>
      <w:r w:rsidRPr="00790445">
        <w:rPr>
          <w:rFonts w:ascii="Times New Roman" w:hAnsi="Times New Roman" w:cs="Times New Roman"/>
          <w:sz w:val="22"/>
        </w:rPr>
        <w:t xml:space="preserve">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r w:rsidRPr="00790445">
        <w:rPr>
          <w:rFonts w:ascii="Times New Roman" w:hAnsi="Times New Roman" w:cs="Times New Roman"/>
          <w:i/>
          <w:iCs/>
          <w:sz w:val="22"/>
        </w:rPr>
        <w:t>rambellii</w:t>
      </w:r>
      <w:r w:rsidRPr="00790445">
        <w:rPr>
          <w:rFonts w:ascii="Times New Roman" w:hAnsi="Times New Roman" w:cs="Times New Roman"/>
          <w:sz w:val="22"/>
        </w:rPr>
        <w:t xml:space="preserve">, </w:t>
      </w:r>
      <w:proofErr w:type="spellStart"/>
      <w:r w:rsidRPr="00790445">
        <w:rPr>
          <w:rFonts w:ascii="Times New Roman" w:hAnsi="Times New Roman" w:cs="Times New Roman"/>
          <w:i/>
          <w:iCs/>
          <w:sz w:val="22"/>
        </w:rPr>
        <w:t>Eysiphe</w:t>
      </w:r>
      <w:proofErr w:type="spellEnd"/>
      <w:r w:rsidRPr="00790445">
        <w:rPr>
          <w:rFonts w:ascii="Times New Roman" w:hAnsi="Times New Roman" w:cs="Times New Roman"/>
          <w:sz w:val="22"/>
        </w:rPr>
        <w:t xml:space="preserve"> </w:t>
      </w:r>
      <w:r w:rsidRPr="00790445">
        <w:rPr>
          <w:rFonts w:ascii="Times New Roman" w:hAnsi="Times New Roman" w:cs="Times New Roman"/>
          <w:i/>
          <w:iCs/>
          <w:sz w:val="22"/>
        </w:rPr>
        <w:t>pulchra</w:t>
      </w:r>
      <w:r w:rsidRPr="00790445">
        <w:rPr>
          <w:rFonts w:ascii="Times New Roman" w:hAnsi="Times New Roman" w:cs="Times New Roman"/>
          <w:sz w:val="22"/>
        </w:rPr>
        <w:t xml:space="preserve">, </w:t>
      </w:r>
      <w:r w:rsidRPr="00790445">
        <w:rPr>
          <w:rFonts w:ascii="Times New Roman" w:hAnsi="Times New Roman" w:cs="Times New Roman"/>
          <w:i/>
          <w:iCs/>
          <w:sz w:val="22"/>
        </w:rPr>
        <w:t>Thielaviopsis</w:t>
      </w:r>
      <w:r w:rsidRPr="00790445">
        <w:rPr>
          <w:rFonts w:ascii="Times New Roman" w:hAnsi="Times New Roman" w:cs="Times New Roman"/>
          <w:sz w:val="22"/>
        </w:rPr>
        <w:t xml:space="preserve"> </w:t>
      </w:r>
      <w:r w:rsidRPr="00790445">
        <w:rPr>
          <w:rFonts w:ascii="Times New Roman" w:hAnsi="Times New Roman" w:cs="Times New Roman"/>
          <w:i/>
          <w:iCs/>
          <w:sz w:val="22"/>
        </w:rPr>
        <w:t>punctulata</w:t>
      </w:r>
      <w:r w:rsidRPr="00790445">
        <w:rPr>
          <w:rFonts w:ascii="Times New Roman" w:hAnsi="Times New Roman" w:cs="Times New Roman"/>
          <w:sz w:val="22"/>
        </w:rPr>
        <w:t xml:space="preserve">, and </w:t>
      </w:r>
      <w:r w:rsidRPr="00790445">
        <w:rPr>
          <w:rFonts w:ascii="Times New Roman" w:hAnsi="Times New Roman" w:cs="Times New Roman"/>
          <w:i/>
          <w:iCs/>
          <w:sz w:val="22"/>
        </w:rPr>
        <w:t>Sphaerulina</w:t>
      </w:r>
      <w:r w:rsidRPr="00790445">
        <w:rPr>
          <w:rFonts w:ascii="Times New Roman" w:hAnsi="Times New Roman" w:cs="Times New Roman"/>
          <w:sz w:val="22"/>
        </w:rPr>
        <w:t xml:space="preserve"> </w:t>
      </w:r>
      <w:r w:rsidRPr="00790445">
        <w:rPr>
          <w:rFonts w:ascii="Times New Roman" w:hAnsi="Times New Roman" w:cs="Times New Roman"/>
          <w:i/>
          <w:iCs/>
          <w:sz w:val="22"/>
        </w:rPr>
        <w:t>musiva</w:t>
      </w:r>
      <w:ins w:id="1829" w:author="nick ting" w:date="2021-10-03T20:07:00Z">
        <w:r w:rsidR="00637CC2">
          <w:rPr>
            <w:rFonts w:ascii="Times New Roman" w:hAnsi="Times New Roman" w:cs="Times New Roman"/>
            <w:sz w:val="22"/>
          </w:rPr>
          <w:t xml:space="preserve"> were found to be positively correlated with one another in CRC patients. </w:t>
        </w:r>
      </w:ins>
      <w:del w:id="1830" w:author="nick ting" w:date="2021-10-03T20:07:00Z">
        <w:r w:rsidRPr="00790445" w:rsidDel="00637CC2">
          <w:rPr>
            <w:rFonts w:ascii="Times New Roman" w:hAnsi="Times New Roman" w:cs="Times New Roman"/>
            <w:sz w:val="22"/>
          </w:rPr>
          <w:delText xml:space="preserve"> in CRC. </w:delText>
        </w:r>
      </w:del>
      <w:del w:id="1831" w:author="nick ting" w:date="2021-10-03T20:12:00Z">
        <w:r w:rsidRPr="00790445" w:rsidDel="006B3C3B">
          <w:rPr>
            <w:rFonts w:ascii="Times New Roman" w:hAnsi="Times New Roman" w:cs="Times New Roman"/>
            <w:sz w:val="22"/>
          </w:rPr>
          <w:delText xml:space="preserve">They were seen as a clustering of </w:delText>
        </w:r>
        <w:r w:rsidR="00FA35F2" w:rsidRPr="00790445" w:rsidDel="006B3C3B">
          <w:rPr>
            <w:rFonts w:ascii="Times New Roman" w:hAnsi="Times New Roman" w:cs="Times New Roman"/>
            <w:sz w:val="22"/>
          </w:rPr>
          <w:delText>micro-eukaryotes</w:delText>
        </w:r>
      </w:del>
      <w:ins w:id="1832" w:author="LIN, Yufeng" w:date="2021-09-28T13:07:00Z">
        <w:del w:id="1833" w:author="nick ting" w:date="2021-10-03T20:12:00Z">
          <w:r w:rsidR="004314C2" w:rsidDel="006B3C3B">
            <w:rPr>
              <w:rFonts w:ascii="Times New Roman" w:hAnsi="Times New Roman" w:cs="Times New Roman"/>
              <w:sz w:val="22"/>
            </w:rPr>
            <w:delText>fungi</w:delText>
          </w:r>
        </w:del>
      </w:ins>
      <w:del w:id="1834" w:author="nick ting" w:date="2021-10-03T20:12:00Z">
        <w:r w:rsidRPr="00790445" w:rsidDel="006B3C3B">
          <w:rPr>
            <w:rFonts w:ascii="Times New Roman" w:hAnsi="Times New Roman" w:cs="Times New Roman"/>
            <w:sz w:val="22"/>
          </w:rPr>
          <w:delText xml:space="preserve"> that cooperates and symbiotically (figure 4a). </w:delText>
        </w:r>
      </w:del>
      <w:r w:rsidRPr="00790445">
        <w:rPr>
          <w:rFonts w:ascii="Times New Roman" w:hAnsi="Times New Roman" w:cs="Times New Roman"/>
          <w:sz w:val="22"/>
        </w:rPr>
        <w:t xml:space="preserve">However, these </w:t>
      </w:r>
      <w:del w:id="1835" w:author="nick ting" w:date="2021-10-03T20:09:00Z">
        <w:r w:rsidRPr="00790445" w:rsidDel="006B3C3B">
          <w:rPr>
            <w:rFonts w:ascii="Times New Roman" w:hAnsi="Times New Roman" w:cs="Times New Roman"/>
            <w:sz w:val="22"/>
          </w:rPr>
          <w:delText>close relationships</w:delText>
        </w:r>
      </w:del>
      <w:ins w:id="1836" w:author="nick ting" w:date="2021-10-03T20:09:00Z">
        <w:r w:rsidR="006B3C3B">
          <w:rPr>
            <w:rFonts w:ascii="Times New Roman" w:hAnsi="Times New Roman" w:cs="Times New Roman"/>
            <w:sz w:val="22"/>
          </w:rPr>
          <w:t>correlations</w:t>
        </w:r>
      </w:ins>
      <w:r w:rsidRPr="00790445">
        <w:rPr>
          <w:rFonts w:ascii="Times New Roman" w:hAnsi="Times New Roman" w:cs="Times New Roman"/>
          <w:sz w:val="22"/>
        </w:rPr>
        <w:t xml:space="preserve"> </w:t>
      </w:r>
      <w:del w:id="1837" w:author="nick ting" w:date="2021-10-03T20:13:00Z">
        <w:r w:rsidRPr="00790445" w:rsidDel="006B3C3B">
          <w:rPr>
            <w:rFonts w:ascii="Times New Roman" w:hAnsi="Times New Roman" w:cs="Times New Roman"/>
            <w:sz w:val="22"/>
          </w:rPr>
          <w:delText xml:space="preserve">were </w:delText>
        </w:r>
      </w:del>
      <w:r w:rsidRPr="00790445">
        <w:rPr>
          <w:rFonts w:ascii="Times New Roman" w:hAnsi="Times New Roman" w:cs="Times New Roman"/>
          <w:sz w:val="22"/>
        </w:rPr>
        <w:t xml:space="preserve">disappeared in the adenoma or healthy control group (figure 4a and </w:t>
      </w:r>
      <w:commentRangeStart w:id="1838"/>
      <w:r w:rsidRPr="00790445">
        <w:rPr>
          <w:rFonts w:ascii="Times New Roman" w:hAnsi="Times New Roman" w:cs="Times New Roman"/>
          <w:sz w:val="22"/>
        </w:rPr>
        <w:t>supplementary figure 5</w:t>
      </w:r>
      <w:commentRangeEnd w:id="1838"/>
      <w:r w:rsidRPr="00790445">
        <w:rPr>
          <w:rStyle w:val="CommentReference"/>
          <w:rFonts w:ascii="Times New Roman" w:hAnsi="Times New Roman" w:cs="Times New Roman"/>
          <w:sz w:val="22"/>
          <w:szCs w:val="22"/>
        </w:rPr>
        <w:commentReference w:id="1838"/>
      </w:r>
      <w:r w:rsidRPr="00790445">
        <w:rPr>
          <w:rFonts w:ascii="Times New Roman" w:hAnsi="Times New Roman" w:cs="Times New Roman"/>
          <w:sz w:val="22"/>
        </w:rPr>
        <w:t xml:space="preserve">). </w:t>
      </w:r>
      <w:ins w:id="1839" w:author="nick ting" w:date="2021-10-03T20:13:00Z">
        <w:r w:rsidR="006B3C3B">
          <w:rPr>
            <w:rFonts w:ascii="Times New Roman" w:hAnsi="Times New Roman" w:cs="Times New Roman"/>
            <w:sz w:val="22"/>
          </w:rPr>
          <w:t>This suggested that</w:t>
        </w:r>
        <w:r w:rsidR="006B3C3B" w:rsidRPr="00790445">
          <w:rPr>
            <w:rFonts w:ascii="Times New Roman" w:hAnsi="Times New Roman" w:cs="Times New Roman"/>
            <w:sz w:val="22"/>
          </w:rPr>
          <w:t xml:space="preserve"> </w:t>
        </w:r>
        <w:r w:rsidR="006B3C3B">
          <w:rPr>
            <w:rFonts w:ascii="Times New Roman" w:hAnsi="Times New Roman" w:cs="Times New Roman"/>
            <w:sz w:val="22"/>
          </w:rPr>
          <w:t>these fungi</w:t>
        </w:r>
        <w:r w:rsidR="006B3C3B" w:rsidRPr="00790445">
          <w:rPr>
            <w:rFonts w:ascii="Times New Roman" w:hAnsi="Times New Roman" w:cs="Times New Roman"/>
            <w:sz w:val="22"/>
          </w:rPr>
          <w:t xml:space="preserve"> </w:t>
        </w:r>
        <w:r w:rsidR="006B3C3B">
          <w:rPr>
            <w:rFonts w:ascii="Times New Roman" w:hAnsi="Times New Roman" w:cs="Times New Roman"/>
            <w:sz w:val="22"/>
          </w:rPr>
          <w:t>may</w:t>
        </w:r>
        <w:r w:rsidR="006B3C3B" w:rsidRPr="00790445">
          <w:rPr>
            <w:rFonts w:ascii="Times New Roman" w:hAnsi="Times New Roman" w:cs="Times New Roman"/>
            <w:sz w:val="22"/>
          </w:rPr>
          <w:t xml:space="preserve"> cooperate</w:t>
        </w:r>
        <w:r w:rsidR="006B3C3B">
          <w:rPr>
            <w:rFonts w:ascii="Times New Roman" w:hAnsi="Times New Roman" w:cs="Times New Roman"/>
            <w:sz w:val="22"/>
          </w:rPr>
          <w:t xml:space="preserve"> to promote CRC carcinogenesis </w:t>
        </w:r>
        <w:r w:rsidR="006B3C3B" w:rsidRPr="00790445">
          <w:rPr>
            <w:rFonts w:ascii="Times New Roman" w:hAnsi="Times New Roman" w:cs="Times New Roman"/>
            <w:sz w:val="22"/>
          </w:rPr>
          <w:t xml:space="preserve">(figure 4a). </w:t>
        </w:r>
      </w:ins>
      <w:r w:rsidRPr="00790445">
        <w:rPr>
          <w:rFonts w:ascii="Times New Roman" w:hAnsi="Times New Roman" w:cs="Times New Roman"/>
          <w:sz w:val="22"/>
        </w:rPr>
        <w:t>In adenoma or healthy control</w:t>
      </w:r>
      <w:ins w:id="1840" w:author="nick ting" w:date="2021-10-03T20:09:00Z">
        <w:r w:rsidR="006B3C3B">
          <w:rPr>
            <w:rFonts w:ascii="Times New Roman" w:hAnsi="Times New Roman" w:cs="Times New Roman"/>
            <w:sz w:val="22"/>
          </w:rPr>
          <w:t xml:space="preserve"> group</w:t>
        </w:r>
      </w:ins>
      <w:r w:rsidRPr="00790445">
        <w:rPr>
          <w:rFonts w:ascii="Times New Roman" w:hAnsi="Times New Roman" w:cs="Times New Roman"/>
          <w:sz w:val="22"/>
        </w:rPr>
        <w:t xml:space="preserve">, </w:t>
      </w:r>
      <w:r w:rsidRPr="00790445">
        <w:rPr>
          <w:rFonts w:ascii="Times New Roman" w:hAnsi="Times New Roman" w:cs="Times New Roman"/>
          <w:i/>
          <w:iCs/>
          <w:sz w:val="22"/>
        </w:rPr>
        <w:t>T. punctulata</w:t>
      </w:r>
      <w:r w:rsidRPr="00790445">
        <w:rPr>
          <w:rFonts w:ascii="Times New Roman" w:hAnsi="Times New Roman" w:cs="Times New Roman"/>
          <w:sz w:val="22"/>
        </w:rPr>
        <w:t xml:space="preserve">, </w:t>
      </w:r>
      <w:r w:rsidRPr="00790445">
        <w:rPr>
          <w:rFonts w:ascii="Times New Roman" w:hAnsi="Times New Roman" w:cs="Times New Roman"/>
          <w:i/>
          <w:iCs/>
          <w:sz w:val="22"/>
        </w:rPr>
        <w:t>S. musiva</w:t>
      </w:r>
      <w:r w:rsidRPr="00790445">
        <w:rPr>
          <w:rFonts w:ascii="Times New Roman" w:hAnsi="Times New Roman" w:cs="Times New Roman"/>
          <w:sz w:val="22"/>
        </w:rPr>
        <w:t xml:space="preserve">, and </w:t>
      </w:r>
      <w:r w:rsidRPr="00790445">
        <w:rPr>
          <w:rFonts w:ascii="Times New Roman" w:hAnsi="Times New Roman" w:cs="Times New Roman"/>
          <w:i/>
          <w:iCs/>
          <w:sz w:val="22"/>
        </w:rPr>
        <w:t>E. pulchra</w:t>
      </w:r>
      <w:r w:rsidRPr="00790445">
        <w:rPr>
          <w:rFonts w:ascii="Times New Roman" w:hAnsi="Times New Roman" w:cs="Times New Roman"/>
          <w:sz w:val="22"/>
        </w:rPr>
        <w:t xml:space="preserve"> </w:t>
      </w:r>
      <w:del w:id="1841" w:author="nick ting" w:date="2021-10-03T20:14:00Z">
        <w:r w:rsidRPr="00790445" w:rsidDel="006B3C3B">
          <w:rPr>
            <w:rFonts w:ascii="Times New Roman" w:hAnsi="Times New Roman" w:cs="Times New Roman"/>
            <w:sz w:val="22"/>
          </w:rPr>
          <w:delText>didn</w:delText>
        </w:r>
        <w:r w:rsidR="000D0043" w:rsidRPr="00790445" w:rsidDel="006B3C3B">
          <w:rPr>
            <w:rFonts w:ascii="Times New Roman" w:hAnsi="Times New Roman" w:cs="Times New Roman"/>
            <w:sz w:val="22"/>
          </w:rPr>
          <w:delText>'</w:delText>
        </w:r>
        <w:r w:rsidRPr="00790445" w:rsidDel="006B3C3B">
          <w:rPr>
            <w:rFonts w:ascii="Times New Roman" w:hAnsi="Times New Roman" w:cs="Times New Roman"/>
            <w:sz w:val="22"/>
          </w:rPr>
          <w:delText xml:space="preserve">t release the </w:delText>
        </w:r>
      </w:del>
      <w:ins w:id="1842" w:author="nick ting" w:date="2021-10-03T20:14:00Z">
        <w:r w:rsidR="006B3C3B">
          <w:rPr>
            <w:rFonts w:ascii="Times New Roman" w:hAnsi="Times New Roman" w:cs="Times New Roman"/>
            <w:sz w:val="22"/>
          </w:rPr>
          <w:t xml:space="preserve">were not </w:t>
        </w:r>
      </w:ins>
      <w:r w:rsidRPr="00790445">
        <w:rPr>
          <w:rFonts w:ascii="Times New Roman" w:hAnsi="Times New Roman" w:cs="Times New Roman"/>
          <w:sz w:val="22"/>
        </w:rPr>
        <w:t>strong</w:t>
      </w:r>
      <w:ins w:id="1843" w:author="nick ting" w:date="2021-10-03T20:14:00Z">
        <w:r w:rsidR="006B3C3B">
          <w:rPr>
            <w:rFonts w:ascii="Times New Roman" w:hAnsi="Times New Roman" w:cs="Times New Roman"/>
            <w:sz w:val="22"/>
          </w:rPr>
          <w:t>ly</w:t>
        </w:r>
      </w:ins>
      <w:r w:rsidRPr="00790445">
        <w:rPr>
          <w:rFonts w:ascii="Times New Roman" w:hAnsi="Times New Roman" w:cs="Times New Roman"/>
          <w:sz w:val="22"/>
        </w:rPr>
        <w:t xml:space="preserve"> </w:t>
      </w:r>
      <w:del w:id="1844" w:author="nick ting" w:date="2021-10-03T20:14:00Z">
        <w:r w:rsidRPr="00790445" w:rsidDel="006B3C3B">
          <w:rPr>
            <w:rFonts w:ascii="Times New Roman" w:hAnsi="Times New Roman" w:cs="Times New Roman"/>
            <w:sz w:val="22"/>
          </w:rPr>
          <w:delText xml:space="preserve">correspondence </w:delText>
        </w:r>
      </w:del>
      <w:ins w:id="1845" w:author="nick ting" w:date="2021-10-03T20:14:00Z">
        <w:r w:rsidR="006B3C3B">
          <w:rPr>
            <w:rFonts w:ascii="Times New Roman" w:hAnsi="Times New Roman" w:cs="Times New Roman"/>
            <w:sz w:val="22"/>
          </w:rPr>
          <w:t>correlated</w:t>
        </w:r>
        <w:r w:rsidR="006B3C3B" w:rsidRPr="00790445">
          <w:rPr>
            <w:rFonts w:ascii="Times New Roman" w:hAnsi="Times New Roman" w:cs="Times New Roman"/>
            <w:sz w:val="22"/>
          </w:rPr>
          <w:t xml:space="preserve"> </w:t>
        </w:r>
      </w:ins>
      <w:r w:rsidRPr="00790445">
        <w:rPr>
          <w:rFonts w:ascii="Times New Roman" w:hAnsi="Times New Roman" w:cs="Times New Roman"/>
          <w:sz w:val="22"/>
        </w:rPr>
        <w:t xml:space="preserve">with any other candidates, but </w:t>
      </w:r>
      <w:r w:rsidRPr="00790445">
        <w:rPr>
          <w:rFonts w:ascii="Times New Roman" w:hAnsi="Times New Roman" w:cs="Times New Roman"/>
          <w:i/>
          <w:iCs/>
          <w:sz w:val="22"/>
        </w:rPr>
        <w:t>A. rambellii</w:t>
      </w:r>
      <w:r w:rsidRPr="00790445">
        <w:rPr>
          <w:rFonts w:ascii="Times New Roman" w:hAnsi="Times New Roman" w:cs="Times New Roman"/>
          <w:sz w:val="22"/>
        </w:rPr>
        <w:t xml:space="preserve"> were </w:t>
      </w:r>
      <w:del w:id="1846" w:author="nick ting" w:date="2021-10-03T20:14:00Z">
        <w:r w:rsidRPr="00790445" w:rsidDel="006B3C3B">
          <w:rPr>
            <w:rFonts w:ascii="Times New Roman" w:hAnsi="Times New Roman" w:cs="Times New Roman"/>
            <w:sz w:val="22"/>
          </w:rPr>
          <w:delText>a high positive connection</w:delText>
        </w:r>
      </w:del>
      <w:ins w:id="1847" w:author="nick ting" w:date="2021-10-03T20:14:00Z">
        <w:r w:rsidR="006B3C3B">
          <w:rPr>
            <w:rFonts w:ascii="Times New Roman" w:hAnsi="Times New Roman" w:cs="Times New Roman"/>
            <w:sz w:val="22"/>
          </w:rPr>
          <w:t>still positively correlated</w:t>
        </w:r>
      </w:ins>
      <w:r w:rsidRPr="00790445">
        <w:rPr>
          <w:rFonts w:ascii="Times New Roman" w:hAnsi="Times New Roman" w:cs="Times New Roman"/>
          <w:sz w:val="22"/>
        </w:rPr>
        <w:t xml:space="preserve"> with </w:t>
      </w:r>
      <w:r w:rsidRPr="00790445">
        <w:rPr>
          <w:rFonts w:ascii="Times New Roman" w:hAnsi="Times New Roman" w:cs="Times New Roman"/>
          <w:i/>
          <w:iCs/>
          <w:sz w:val="22"/>
        </w:rPr>
        <w:t>Moniliophthora</w:t>
      </w:r>
      <w:r w:rsidRPr="00790445">
        <w:rPr>
          <w:rFonts w:ascii="Times New Roman" w:hAnsi="Times New Roman" w:cs="Times New Roman"/>
          <w:sz w:val="22"/>
        </w:rPr>
        <w:t xml:space="preserve"> </w:t>
      </w:r>
      <w:r w:rsidRPr="00790445">
        <w:rPr>
          <w:rFonts w:ascii="Times New Roman" w:hAnsi="Times New Roman" w:cs="Times New Roman"/>
          <w:i/>
          <w:iCs/>
          <w:sz w:val="22"/>
        </w:rPr>
        <w:t>Pemiciosa</w:t>
      </w:r>
      <w:r w:rsidRPr="00790445">
        <w:rPr>
          <w:rFonts w:ascii="Times New Roman" w:hAnsi="Times New Roman" w:cs="Times New Roman"/>
          <w:sz w:val="22"/>
        </w:rPr>
        <w:t xml:space="preserve"> in </w:t>
      </w:r>
      <w:r w:rsidRPr="00790445">
        <w:rPr>
          <w:rFonts w:ascii="Times New Roman" w:hAnsi="Times New Roman" w:cs="Times New Roman"/>
          <w:sz w:val="22"/>
        </w:rPr>
        <w:lastRenderedPageBreak/>
        <w:t xml:space="preserve">these two stages. Thus, our analysis revealed that co-occurrence </w:t>
      </w:r>
      <w:del w:id="1848" w:author="LIN, Yufeng" w:date="2021-09-28T13:01:00Z">
        <w:r w:rsidR="00FA35F2" w:rsidRPr="00790445" w:rsidDel="004314C2">
          <w:rPr>
            <w:rFonts w:ascii="Times New Roman" w:hAnsi="Times New Roman" w:cs="Times New Roman"/>
            <w:sz w:val="22"/>
          </w:rPr>
          <w:delText>micro-eukaryotic</w:delText>
        </w:r>
      </w:del>
      <w:ins w:id="1849" w:author="LIN, Yufeng" w:date="2021-09-28T13:01:00Z">
        <w:r w:rsidR="004314C2">
          <w:rPr>
            <w:rFonts w:ascii="Times New Roman" w:hAnsi="Times New Roman" w:cs="Times New Roman"/>
            <w:sz w:val="22"/>
          </w:rPr>
          <w:t>fungal</w:t>
        </w:r>
      </w:ins>
      <w:r w:rsidRPr="00790445">
        <w:rPr>
          <w:rFonts w:ascii="Times New Roman" w:hAnsi="Times New Roman" w:cs="Times New Roman"/>
          <w:sz w:val="22"/>
        </w:rPr>
        <w:t xml:space="preserve"> relationships might be crucial for enteric homeostasis in a healthy gut. In contrast, </w:t>
      </w:r>
      <w:del w:id="1850" w:author="LIN, Yufeng" w:date="2021-09-28T13:01:00Z">
        <w:r w:rsidR="00FA35F2" w:rsidRPr="00790445" w:rsidDel="004314C2">
          <w:rPr>
            <w:rFonts w:ascii="Times New Roman" w:hAnsi="Times New Roman" w:cs="Times New Roman"/>
            <w:sz w:val="22"/>
          </w:rPr>
          <w:delText>micro-eukaryotic</w:delText>
        </w:r>
      </w:del>
      <w:ins w:id="1851" w:author="LIN, Yufeng" w:date="2021-09-28T13:01:00Z">
        <w:r w:rsidR="004314C2">
          <w:rPr>
            <w:rFonts w:ascii="Times New Roman" w:hAnsi="Times New Roman" w:cs="Times New Roman"/>
            <w:sz w:val="22"/>
          </w:rPr>
          <w:t>fungal</w:t>
        </w:r>
      </w:ins>
      <w:r w:rsidRPr="00790445">
        <w:rPr>
          <w:rFonts w:ascii="Times New Roman" w:hAnsi="Times New Roman" w:cs="Times New Roman"/>
          <w:sz w:val="22"/>
        </w:rPr>
        <w:t xml:space="preserve"> dysbiosis might break the balance and provide a suitable environment for the harmful </w:t>
      </w:r>
      <w:del w:id="1852" w:author="LIN, Yufeng" w:date="2021-09-28T13:07:00Z">
        <w:r w:rsidR="00FA35F2" w:rsidRPr="00790445" w:rsidDel="004314C2">
          <w:rPr>
            <w:rFonts w:ascii="Times New Roman" w:hAnsi="Times New Roman" w:cs="Times New Roman"/>
            <w:sz w:val="22"/>
          </w:rPr>
          <w:delText>micro-eukaryotes</w:delText>
        </w:r>
      </w:del>
      <w:ins w:id="1853" w:author="LIN, Yufeng" w:date="2021-09-28T13:07:00Z">
        <w:r w:rsidR="004314C2">
          <w:rPr>
            <w:rFonts w:ascii="Times New Roman" w:hAnsi="Times New Roman" w:cs="Times New Roman"/>
            <w:sz w:val="22"/>
          </w:rPr>
          <w:t>fungi</w:t>
        </w:r>
      </w:ins>
      <w:r w:rsidRPr="00790445">
        <w:rPr>
          <w:rFonts w:ascii="Times New Roman" w:hAnsi="Times New Roman" w:cs="Times New Roman"/>
          <w:sz w:val="22"/>
        </w:rPr>
        <w:t xml:space="preserve"> clustering developing, which might cause colorectal carcinogenesis.</w:t>
      </w:r>
    </w:p>
    <w:p w14:paraId="0E95DE57" w14:textId="7D9D7F08" w:rsidR="00D9531B" w:rsidRPr="00790445" w:rsidRDefault="00D9531B" w:rsidP="00B84FC5">
      <w:pPr>
        <w:pStyle w:val="title20825"/>
      </w:pPr>
      <w:r w:rsidRPr="00790445">
        <w:t>Correlation between CRC-</w:t>
      </w:r>
      <w:del w:id="1854" w:author="nick ting" w:date="2021-10-03T20:16:00Z">
        <w:r w:rsidRPr="00790445" w:rsidDel="006B3C3B">
          <w:delText xml:space="preserve">related </w:delText>
        </w:r>
      </w:del>
      <w:ins w:id="1855" w:author="nick ting" w:date="2021-10-03T20:16:00Z">
        <w:r w:rsidR="006B3C3B">
          <w:t>associated</w:t>
        </w:r>
        <w:r w:rsidR="006B3C3B" w:rsidRPr="00790445">
          <w:t xml:space="preserve"> </w:t>
        </w:r>
      </w:ins>
      <w:r w:rsidRPr="00790445">
        <w:t xml:space="preserve">bacteria and </w:t>
      </w:r>
      <w:del w:id="1856" w:author="nick ting" w:date="2021-10-03T20:16:00Z">
        <w:r w:rsidRPr="00790445" w:rsidDel="006B3C3B">
          <w:delText xml:space="preserve">selected </w:delText>
        </w:r>
      </w:del>
      <w:ins w:id="1857" w:author="nick ting" w:date="2021-10-03T20:16:00Z">
        <w:r w:rsidR="006B3C3B">
          <w:t>CRC-associated</w:t>
        </w:r>
        <w:r w:rsidR="006B3C3B" w:rsidRPr="00790445">
          <w:t xml:space="preserve"> </w:t>
        </w:r>
      </w:ins>
      <w:del w:id="1858" w:author="LIN, Yufeng" w:date="2021-09-28T13:07:00Z">
        <w:r w:rsidR="00FA35F2" w:rsidRPr="00790445" w:rsidDel="004314C2">
          <w:delText>micro-eukaryotes</w:delText>
        </w:r>
      </w:del>
      <w:ins w:id="1859" w:author="LIN, Yufeng" w:date="2021-09-28T13:07:00Z">
        <w:del w:id="1860" w:author="nick ting" w:date="2021-10-03T20:16:00Z">
          <w:r w:rsidR="004314C2" w:rsidDel="006B3C3B">
            <w:delText>fungi</w:delText>
          </w:r>
        </w:del>
      </w:ins>
      <w:ins w:id="1861" w:author="nick ting" w:date="2021-10-03T20:16:00Z">
        <w:del w:id="1862" w:author="LIN, Yufeng" w:date="2021-10-04T16:55:00Z">
          <w:r w:rsidR="006B3C3B" w:rsidDel="00DB66B4">
            <w:delText>micro-eukaryotes</w:delText>
          </w:r>
        </w:del>
      </w:ins>
      <w:ins w:id="1863" w:author="LIN, Yufeng" w:date="2021-10-04T16:55:00Z">
        <w:r w:rsidR="00DB66B4">
          <w:t xml:space="preserve">fungi </w:t>
        </w:r>
      </w:ins>
      <w:r w:rsidRPr="00790445">
        <w:t xml:space="preserve"> </w:t>
      </w:r>
      <w:del w:id="1864" w:author="nick ting" w:date="2021-10-03T20:16:00Z">
        <w:r w:rsidRPr="00790445" w:rsidDel="006B3C3B">
          <w:delText xml:space="preserve">was Perturbed </w:delText>
        </w:r>
      </w:del>
      <w:r w:rsidRPr="00790445">
        <w:t>in CRC</w:t>
      </w:r>
    </w:p>
    <w:p w14:paraId="267F6F4C" w14:textId="7DD8B417" w:rsidR="00D9531B" w:rsidRPr="00790445" w:rsidRDefault="00D9531B" w:rsidP="00790445">
      <w:pPr>
        <w:rPr>
          <w:rFonts w:ascii="Times New Roman" w:hAnsi="Times New Roman" w:cs="Times New Roman"/>
          <w:b/>
          <w:bCs/>
          <w:sz w:val="22"/>
        </w:rPr>
      </w:pPr>
      <w:del w:id="1865" w:author="LIN, Yufeng" w:date="2021-09-24T16:04:00Z">
        <w:r w:rsidRPr="00790445" w:rsidDel="005557B8">
          <w:rPr>
            <w:rFonts w:ascii="Times New Roman" w:hAnsi="Times New Roman" w:cs="Times New Roman"/>
            <w:sz w:val="22"/>
          </w:rPr>
          <w:delText xml:space="preserve">As we know, our research was the first study about </w:delText>
        </w:r>
        <w:r w:rsidR="00FA35F2" w:rsidRPr="00790445" w:rsidDel="005557B8">
          <w:rPr>
            <w:rFonts w:ascii="Times New Roman" w:hAnsi="Times New Roman" w:cs="Times New Roman"/>
            <w:sz w:val="22"/>
          </w:rPr>
          <w:delText>micro-eukaryotic</w:delText>
        </w:r>
        <w:r w:rsidRPr="00790445" w:rsidDel="005557B8">
          <w:rPr>
            <w:rFonts w:ascii="Times New Roman" w:hAnsi="Times New Roman" w:cs="Times New Roman"/>
            <w:sz w:val="22"/>
          </w:rPr>
          <w:delText xml:space="preserve"> meta-analysis in CRC, and we want to know whether our methodologies were corrected or not</w:delText>
        </w:r>
      </w:del>
      <w:ins w:id="1866" w:author="LIN, Yufeng" w:date="2021-09-24T16:04:00Z">
        <w:r w:rsidR="005557B8">
          <w:rPr>
            <w:rFonts w:ascii="Times New Roman" w:hAnsi="Times New Roman" w:cs="Times New Roman"/>
            <w:sz w:val="22"/>
          </w:rPr>
          <w:t xml:space="preserve">To </w:t>
        </w:r>
        <w:del w:id="1867" w:author="nick ting" w:date="2021-10-03T20:29:00Z">
          <w:r w:rsidR="005557B8" w:rsidDel="00B47CE5">
            <w:rPr>
              <w:rFonts w:ascii="Times New Roman" w:hAnsi="Times New Roman" w:cs="Times New Roman"/>
              <w:sz w:val="22"/>
            </w:rPr>
            <w:delText>explore</w:delText>
          </w:r>
        </w:del>
      </w:ins>
      <w:ins w:id="1868" w:author="nick ting" w:date="2021-10-03T20:29:00Z">
        <w:r w:rsidR="00B47CE5">
          <w:rPr>
            <w:rFonts w:ascii="Times New Roman" w:hAnsi="Times New Roman" w:cs="Times New Roman"/>
            <w:sz w:val="22"/>
          </w:rPr>
          <w:t>identify</w:t>
        </w:r>
      </w:ins>
      <w:ins w:id="1869" w:author="LIN, Yufeng" w:date="2021-09-24T16:04:00Z">
        <w:r w:rsidR="005557B8">
          <w:rPr>
            <w:rFonts w:ascii="Times New Roman" w:hAnsi="Times New Roman" w:cs="Times New Roman"/>
            <w:sz w:val="22"/>
          </w:rPr>
          <w:t xml:space="preserve"> the significant</w:t>
        </w:r>
      </w:ins>
      <w:ins w:id="1870" w:author="nick ting" w:date="2021-10-03T20:16:00Z">
        <w:r w:rsidR="006B3C3B">
          <w:rPr>
            <w:rFonts w:ascii="Times New Roman" w:hAnsi="Times New Roman" w:cs="Times New Roman"/>
            <w:sz w:val="22"/>
          </w:rPr>
          <w:t xml:space="preserve"> </w:t>
        </w:r>
      </w:ins>
      <w:ins w:id="1871" w:author="LIN, Yufeng" w:date="2021-09-24T16:05:00Z">
        <w:del w:id="1872" w:author="nick ting" w:date="2021-10-03T20:16:00Z">
          <w:r w:rsidR="005557B8" w:rsidDel="006B3C3B">
            <w:rPr>
              <w:rFonts w:ascii="Times New Roman" w:hAnsi="Times New Roman" w:cs="Times New Roman"/>
              <w:sz w:val="22"/>
            </w:rPr>
            <w:delText>ly bacterial</w:delText>
          </w:r>
        </w:del>
      </w:ins>
      <w:ins w:id="1873" w:author="LIN, Yufeng" w:date="2021-09-24T16:04:00Z">
        <w:del w:id="1874" w:author="nick ting" w:date="2021-10-03T20:16:00Z">
          <w:r w:rsidR="005557B8" w:rsidDel="006B3C3B">
            <w:rPr>
              <w:rFonts w:ascii="Times New Roman" w:hAnsi="Times New Roman" w:cs="Times New Roman"/>
              <w:sz w:val="22"/>
            </w:rPr>
            <w:delText xml:space="preserve"> </w:delText>
          </w:r>
        </w:del>
        <w:r w:rsidR="005557B8">
          <w:rPr>
            <w:rFonts w:ascii="Times New Roman" w:hAnsi="Times New Roman" w:cs="Times New Roman"/>
            <w:sz w:val="22"/>
          </w:rPr>
          <w:t>differen</w:t>
        </w:r>
      </w:ins>
      <w:ins w:id="1875" w:author="LIN, Yufeng" w:date="2021-09-24T16:05:00Z">
        <w:r w:rsidR="005557B8">
          <w:rPr>
            <w:rFonts w:ascii="Times New Roman" w:hAnsi="Times New Roman" w:cs="Times New Roman"/>
            <w:sz w:val="22"/>
          </w:rPr>
          <w:t>t</w:t>
        </w:r>
      </w:ins>
      <w:ins w:id="1876" w:author="nick ting" w:date="2021-10-03T20:16:00Z">
        <w:r w:rsidR="006B3C3B">
          <w:rPr>
            <w:rFonts w:ascii="Times New Roman" w:hAnsi="Times New Roman" w:cs="Times New Roman"/>
            <w:sz w:val="22"/>
          </w:rPr>
          <w:t>ially abundant</w:t>
        </w:r>
      </w:ins>
      <w:ins w:id="1877" w:author="LIN, Yufeng" w:date="2021-09-24T16:05:00Z">
        <w:r w:rsidR="005557B8">
          <w:rPr>
            <w:rFonts w:ascii="Times New Roman" w:hAnsi="Times New Roman" w:cs="Times New Roman"/>
            <w:sz w:val="22"/>
          </w:rPr>
          <w:t xml:space="preserve"> </w:t>
        </w:r>
        <w:del w:id="1878" w:author="nick ting" w:date="2021-10-03T20:16:00Z">
          <w:r w:rsidR="005557B8" w:rsidDel="006B3C3B">
            <w:rPr>
              <w:rFonts w:ascii="Times New Roman" w:hAnsi="Times New Roman" w:cs="Times New Roman"/>
              <w:sz w:val="22"/>
            </w:rPr>
            <w:delText>candidates</w:delText>
          </w:r>
        </w:del>
      </w:ins>
      <w:ins w:id="1879" w:author="nick ting" w:date="2021-10-03T20:16:00Z">
        <w:r w:rsidR="006B3C3B">
          <w:rPr>
            <w:rFonts w:ascii="Times New Roman" w:hAnsi="Times New Roman" w:cs="Times New Roman"/>
            <w:sz w:val="22"/>
          </w:rPr>
          <w:t>bacteria</w:t>
        </w:r>
      </w:ins>
      <w:ins w:id="1880" w:author="nick ting" w:date="2021-10-03T20:29:00Z">
        <w:r w:rsidR="00B47CE5">
          <w:rPr>
            <w:rFonts w:ascii="Times New Roman" w:hAnsi="Times New Roman" w:cs="Times New Roman"/>
            <w:sz w:val="22"/>
          </w:rPr>
          <w:t xml:space="preserve"> between CRC and healthy individu</w:t>
        </w:r>
      </w:ins>
      <w:ins w:id="1881" w:author="nick ting" w:date="2021-10-03T20:30:00Z">
        <w:r w:rsidR="00B47CE5">
          <w:rPr>
            <w:rFonts w:ascii="Times New Roman" w:hAnsi="Times New Roman" w:cs="Times New Roman"/>
            <w:sz w:val="22"/>
          </w:rPr>
          <w:t>als</w:t>
        </w:r>
      </w:ins>
      <w:ins w:id="1882" w:author="LIN, Yufeng" w:date="2021-09-24T16:05:00Z">
        <w:del w:id="1883" w:author="nick ting" w:date="2021-10-03T20:30:00Z">
          <w:r w:rsidR="005557B8" w:rsidDel="00B47CE5">
            <w:rPr>
              <w:rFonts w:ascii="Times New Roman" w:hAnsi="Times New Roman" w:cs="Times New Roman"/>
              <w:sz w:val="22"/>
            </w:rPr>
            <w:delText>,</w:delText>
          </w:r>
          <w:commentRangeStart w:id="1884"/>
          <w:r w:rsidR="005557B8" w:rsidDel="00B47CE5">
            <w:rPr>
              <w:rFonts w:ascii="Times New Roman" w:hAnsi="Times New Roman" w:cs="Times New Roman"/>
              <w:sz w:val="22"/>
            </w:rPr>
            <w:delText xml:space="preserve"> as well as </w:delText>
          </w:r>
        </w:del>
      </w:ins>
      <w:ins w:id="1885" w:author="nick ting" w:date="2021-10-03T20:30:00Z">
        <w:r w:rsidR="00B47CE5">
          <w:rPr>
            <w:rFonts w:ascii="Times New Roman" w:hAnsi="Times New Roman" w:cs="Times New Roman"/>
            <w:sz w:val="22"/>
          </w:rPr>
          <w:t xml:space="preserve">, </w:t>
        </w:r>
      </w:ins>
      <w:ins w:id="1886" w:author="LIN, Yufeng" w:date="2021-09-24T16:05:00Z">
        <w:del w:id="1887" w:author="nick ting" w:date="2021-10-03T20:30:00Z">
          <w:r w:rsidR="005557B8" w:rsidDel="00B47CE5">
            <w:rPr>
              <w:rFonts w:ascii="Times New Roman" w:hAnsi="Times New Roman" w:cs="Times New Roman"/>
              <w:sz w:val="22"/>
            </w:rPr>
            <w:delText>va</w:delText>
          </w:r>
        </w:del>
      </w:ins>
      <w:ins w:id="1888" w:author="LIN, Yufeng" w:date="2021-09-24T16:06:00Z">
        <w:del w:id="1889" w:author="nick ting" w:date="2021-10-03T20:30:00Z">
          <w:r w:rsidR="005557B8" w:rsidDel="00B47CE5">
            <w:rPr>
              <w:rFonts w:ascii="Times New Roman" w:hAnsi="Times New Roman" w:cs="Times New Roman"/>
              <w:sz w:val="22"/>
            </w:rPr>
            <w:delText>lidate</w:delText>
          </w:r>
        </w:del>
      </w:ins>
      <w:ins w:id="1890" w:author="LIN, Yufeng" w:date="2021-09-24T16:05:00Z">
        <w:del w:id="1891" w:author="nick ting" w:date="2021-10-03T20:30:00Z">
          <w:r w:rsidR="005557B8" w:rsidDel="00B47CE5">
            <w:rPr>
              <w:rFonts w:ascii="Times New Roman" w:hAnsi="Times New Roman" w:cs="Times New Roman"/>
              <w:sz w:val="22"/>
            </w:rPr>
            <w:delText xml:space="preserve"> our methodologies</w:delText>
          </w:r>
        </w:del>
      </w:ins>
      <w:commentRangeEnd w:id="1884"/>
      <w:del w:id="1892" w:author="nick ting" w:date="2021-10-03T20:30:00Z">
        <w:r w:rsidR="007A0F07" w:rsidDel="00B47CE5">
          <w:rPr>
            <w:rStyle w:val="CommentReference"/>
          </w:rPr>
          <w:commentReference w:id="1884"/>
        </w:r>
        <w:r w:rsidRPr="00790445" w:rsidDel="00B47CE5">
          <w:rPr>
            <w:rFonts w:ascii="Times New Roman" w:hAnsi="Times New Roman" w:cs="Times New Roman"/>
            <w:sz w:val="22"/>
          </w:rPr>
          <w:delText>. W</w:delText>
        </w:r>
      </w:del>
      <w:ins w:id="1893" w:author="LIN, Yufeng" w:date="2021-09-24T16:06:00Z">
        <w:del w:id="1894" w:author="nick ting" w:date="2021-10-03T20:30:00Z">
          <w:r w:rsidR="005557B8" w:rsidDel="00B47CE5">
            <w:rPr>
              <w:rFonts w:ascii="Times New Roman" w:hAnsi="Times New Roman" w:cs="Times New Roman"/>
              <w:sz w:val="22"/>
            </w:rPr>
            <w:delText xml:space="preserve">, </w:delText>
          </w:r>
        </w:del>
        <w:r w:rsidR="005557B8">
          <w:rPr>
            <w:rFonts w:ascii="Times New Roman" w:hAnsi="Times New Roman" w:cs="Times New Roman"/>
            <w:sz w:val="22"/>
          </w:rPr>
          <w:t>w</w:t>
        </w:r>
      </w:ins>
      <w:r w:rsidRPr="00790445">
        <w:rPr>
          <w:rFonts w:ascii="Times New Roman" w:hAnsi="Times New Roman" w:cs="Times New Roman"/>
          <w:sz w:val="22"/>
        </w:rPr>
        <w:t xml:space="preserve">e </w:t>
      </w:r>
      <w:ins w:id="1895" w:author="nick ting" w:date="2021-10-03T20:31:00Z">
        <w:r w:rsidR="00B47CE5">
          <w:rPr>
            <w:rFonts w:ascii="Times New Roman" w:hAnsi="Times New Roman" w:cs="Times New Roman"/>
            <w:sz w:val="22"/>
          </w:rPr>
          <w:t xml:space="preserve">used Wilcoxon rank-sum test </w:t>
        </w:r>
      </w:ins>
      <w:del w:id="1896" w:author="LIN, Yufeng" w:date="2021-09-24T16:07:00Z">
        <w:r w:rsidRPr="00790445" w:rsidDel="005557B8">
          <w:rPr>
            <w:rFonts w:ascii="Times New Roman" w:hAnsi="Times New Roman" w:cs="Times New Roman"/>
            <w:sz w:val="22"/>
          </w:rPr>
          <w:delText xml:space="preserve">tend to </w:delText>
        </w:r>
      </w:del>
      <w:del w:id="1897" w:author="nick ting" w:date="2021-10-03T20:31:00Z">
        <w:r w:rsidRPr="00790445" w:rsidDel="00B47CE5">
          <w:rPr>
            <w:rFonts w:ascii="Times New Roman" w:hAnsi="Times New Roman" w:cs="Times New Roman"/>
            <w:sz w:val="22"/>
          </w:rPr>
          <w:delText>utilize</w:delText>
        </w:r>
      </w:del>
      <w:ins w:id="1898" w:author="LIN, Yufeng" w:date="2021-09-24T16:07:00Z">
        <w:del w:id="1899" w:author="nick ting" w:date="2021-10-03T20:31:00Z">
          <w:r w:rsidR="005557B8" w:rsidDel="00B47CE5">
            <w:rPr>
              <w:rFonts w:ascii="Times New Roman" w:hAnsi="Times New Roman" w:cs="Times New Roman"/>
              <w:sz w:val="22"/>
            </w:rPr>
            <w:delText>d</w:delText>
          </w:r>
        </w:del>
      </w:ins>
      <w:del w:id="1900" w:author="nick ting" w:date="2021-10-03T20:31:00Z">
        <w:r w:rsidRPr="00790445" w:rsidDel="00B47CE5">
          <w:rPr>
            <w:rFonts w:ascii="Times New Roman" w:hAnsi="Times New Roman" w:cs="Times New Roman"/>
            <w:sz w:val="22"/>
          </w:rPr>
          <w:delText xml:space="preserve"> these </w:delText>
        </w:r>
      </w:del>
      <w:ins w:id="1901" w:author="LIN, Yufeng" w:date="2021-09-24T16:06:00Z">
        <w:del w:id="1902" w:author="nick ting" w:date="2021-10-03T20:31:00Z">
          <w:r w:rsidR="005557B8" w:rsidDel="00B47CE5">
            <w:rPr>
              <w:rFonts w:ascii="Times New Roman" w:hAnsi="Times New Roman" w:cs="Times New Roman"/>
              <w:sz w:val="22"/>
            </w:rPr>
            <w:delText>the</w:delText>
          </w:r>
        </w:del>
      </w:ins>
      <w:ins w:id="1903" w:author="nick ting" w:date="2021-10-03T20:31:00Z">
        <w:r w:rsidR="00B47CE5">
          <w:rPr>
            <w:rFonts w:ascii="Times New Roman" w:hAnsi="Times New Roman" w:cs="Times New Roman"/>
            <w:sz w:val="22"/>
          </w:rPr>
          <w:t>with a</w:t>
        </w:r>
      </w:ins>
      <w:ins w:id="1904" w:author="LIN, Yufeng" w:date="2021-09-24T16:06:00Z">
        <w:r w:rsidR="005557B8">
          <w:rPr>
            <w:rFonts w:ascii="Times New Roman" w:hAnsi="Times New Roman" w:cs="Times New Roman"/>
            <w:sz w:val="22"/>
          </w:rPr>
          <w:t xml:space="preserve"> stricter</w:t>
        </w:r>
        <w:r w:rsidR="005557B8" w:rsidRPr="00790445">
          <w:rPr>
            <w:rFonts w:ascii="Times New Roman" w:hAnsi="Times New Roman" w:cs="Times New Roman"/>
            <w:sz w:val="22"/>
          </w:rPr>
          <w:t xml:space="preserve"> </w:t>
        </w:r>
      </w:ins>
      <w:ins w:id="1905" w:author="nick ting" w:date="2021-10-03T20:31:00Z">
        <w:r w:rsidR="00B47CE5">
          <w:rPr>
            <w:rFonts w:ascii="Times New Roman" w:hAnsi="Times New Roman" w:cs="Times New Roman"/>
            <w:sz w:val="22"/>
          </w:rPr>
          <w:t xml:space="preserve">selection </w:t>
        </w:r>
      </w:ins>
      <w:r w:rsidRPr="00790445">
        <w:rPr>
          <w:rFonts w:ascii="Times New Roman" w:hAnsi="Times New Roman" w:cs="Times New Roman"/>
          <w:sz w:val="22"/>
        </w:rPr>
        <w:t>criteria</w:t>
      </w:r>
      <w:ins w:id="1906" w:author="LIN, Yufeng" w:date="2021-09-23T17:11:00Z">
        <w:r w:rsidR="001A7063">
          <w:rPr>
            <w:rFonts w:ascii="Times New Roman" w:hAnsi="Times New Roman" w:cs="Times New Roman"/>
            <w:sz w:val="22"/>
          </w:rPr>
          <w:t xml:space="preserve"> (</w:t>
        </w:r>
      </w:ins>
      <w:ins w:id="1907" w:author="LIN, Yufeng" w:date="2021-09-23T17:15:00Z">
        <w:r w:rsidR="00A45492">
          <w:rPr>
            <w:rFonts w:ascii="Times New Roman" w:hAnsi="Times New Roman" w:cs="Times New Roman"/>
            <w:sz w:val="22"/>
          </w:rPr>
          <w:t>q-value &lt; 0.01</w:t>
        </w:r>
      </w:ins>
      <w:ins w:id="1908" w:author="LIN, Yufeng" w:date="2021-09-23T17:23:00Z">
        <w:r w:rsidR="00A45492">
          <w:rPr>
            <w:rFonts w:ascii="Times New Roman" w:hAnsi="Times New Roman" w:cs="Times New Roman"/>
            <w:sz w:val="22"/>
          </w:rPr>
          <w:t xml:space="preserve">, </w:t>
        </w:r>
      </w:ins>
      <m:oMath>
        <m:d>
          <m:dPr>
            <m:begChr m:val="|"/>
            <m:endChr m:val="|"/>
            <m:ctrlPr>
              <w:ins w:id="1909" w:author="LIN, Yufeng" w:date="2021-09-23T17:17:00Z">
                <w:rPr>
                  <w:rFonts w:ascii="Cambria Math" w:hAnsi="Cambria Math" w:cs="Times New Roman"/>
                  <w:i/>
                  <w:sz w:val="22"/>
                </w:rPr>
              </w:ins>
            </m:ctrlPr>
          </m:dPr>
          <m:e>
            <m:func>
              <m:funcPr>
                <m:ctrlPr>
                  <w:ins w:id="1910" w:author="LIN, Yufeng" w:date="2021-09-23T17:19:00Z">
                    <w:rPr>
                      <w:rFonts w:ascii="Cambria Math" w:hAnsi="Cambria Math" w:cs="Times New Roman"/>
                      <w:i/>
                      <w:sz w:val="22"/>
                    </w:rPr>
                  </w:ins>
                </m:ctrlPr>
              </m:funcPr>
              <m:fName>
                <m:sSub>
                  <m:sSubPr>
                    <m:ctrlPr>
                      <w:ins w:id="1911" w:author="LIN, Yufeng" w:date="2021-09-23T17:19:00Z">
                        <w:rPr>
                          <w:rFonts w:ascii="Cambria Math" w:hAnsi="Cambria Math" w:cs="Times New Roman"/>
                          <w:i/>
                          <w:sz w:val="22"/>
                        </w:rPr>
                      </w:ins>
                    </m:ctrlPr>
                  </m:sSubPr>
                  <m:e>
                    <m:r>
                      <w:ins w:id="1912" w:author="LIN, Yufeng" w:date="2021-09-23T17:19:00Z">
                        <m:rPr>
                          <m:sty m:val="p"/>
                        </m:rPr>
                        <w:rPr>
                          <w:rFonts w:ascii="Cambria Math" w:hAnsi="Cambria Math" w:cs="Times New Roman"/>
                          <w:sz w:val="22"/>
                        </w:rPr>
                        <m:t>log</m:t>
                      </w:ins>
                    </m:r>
                  </m:e>
                  <m:sub>
                    <m:r>
                      <w:ins w:id="1913" w:author="LIN, Yufeng" w:date="2021-09-23T17:19:00Z">
                        <w:rPr>
                          <w:rFonts w:ascii="Cambria Math" w:hAnsi="Cambria Math" w:cs="Times New Roman"/>
                          <w:sz w:val="22"/>
                        </w:rPr>
                        <m:t>2</m:t>
                      </w:ins>
                    </m:r>
                  </m:sub>
                </m:sSub>
              </m:fName>
              <m:e>
                <m:r>
                  <w:ins w:id="1914" w:author="LIN, Yufeng" w:date="2021-09-23T17:19:00Z">
                    <w:rPr>
                      <w:rFonts w:ascii="Cambria Math" w:hAnsi="Cambria Math" w:cs="Times New Roman"/>
                      <w:sz w:val="22"/>
                    </w:rPr>
                    <m:t>FC</m:t>
                  </w:ins>
                </m:r>
              </m:e>
            </m:func>
          </m:e>
        </m:d>
        <m:r>
          <w:ins w:id="1915" w:author="LIN, Yufeng" w:date="2021-09-23T17:19:00Z">
            <w:rPr>
              <w:rFonts w:ascii="Cambria Math" w:hAnsi="Cambria Math" w:cs="Times New Roman"/>
              <w:sz w:val="22"/>
            </w:rPr>
            <m:t>&gt;</m:t>
          </w:ins>
        </m:r>
        <m:r>
          <w:ins w:id="1916" w:author="LIN, Yufeng" w:date="2021-09-23T17:27:00Z">
            <w:rPr>
              <w:rFonts w:ascii="Cambria Math" w:hAnsi="Cambria Math" w:cs="Times New Roman"/>
              <w:sz w:val="22"/>
            </w:rPr>
            <m:t>0.5</m:t>
          </w:ins>
        </m:r>
      </m:oMath>
      <w:ins w:id="1917" w:author="LIN, Yufeng" w:date="2021-09-23T17:28:00Z">
        <w:r w:rsidR="00F774B9">
          <w:rPr>
            <w:rFonts w:ascii="Times New Roman" w:hAnsi="Times New Roman" w:cs="Times New Roman"/>
            <w:sz w:val="22"/>
          </w:rPr>
          <w:t>, and removed the unclassified species)</w:t>
        </w:r>
      </w:ins>
      <w:del w:id="1918" w:author="nick ting" w:date="2021-10-03T20:31:00Z">
        <w:r w:rsidRPr="00790445" w:rsidDel="00B47CE5">
          <w:rPr>
            <w:rFonts w:ascii="Times New Roman" w:hAnsi="Times New Roman" w:cs="Times New Roman"/>
            <w:sz w:val="22"/>
          </w:rPr>
          <w:delText xml:space="preserve"> to </w:delText>
        </w:r>
      </w:del>
      <w:del w:id="1919" w:author="LIN, Yufeng" w:date="2021-09-24T16:07:00Z">
        <w:r w:rsidRPr="00790445" w:rsidDel="005557B8">
          <w:rPr>
            <w:rFonts w:ascii="Times New Roman" w:hAnsi="Times New Roman" w:cs="Times New Roman"/>
            <w:sz w:val="22"/>
          </w:rPr>
          <w:delText xml:space="preserve">select </w:delText>
        </w:r>
      </w:del>
      <w:ins w:id="1920" w:author="LIN, Yufeng" w:date="2021-09-24T16:07:00Z">
        <w:del w:id="1921" w:author="nick ting" w:date="2021-10-03T20:31:00Z">
          <w:r w:rsidR="005557B8" w:rsidDel="00B47CE5">
            <w:rPr>
              <w:rFonts w:ascii="Times New Roman" w:hAnsi="Times New Roman" w:cs="Times New Roman"/>
              <w:sz w:val="22"/>
            </w:rPr>
            <w:delText>pick</w:delText>
          </w:r>
          <w:r w:rsidR="005557B8" w:rsidRPr="00790445" w:rsidDel="00B47CE5">
            <w:rPr>
              <w:rFonts w:ascii="Times New Roman" w:hAnsi="Times New Roman" w:cs="Times New Roman"/>
              <w:sz w:val="22"/>
            </w:rPr>
            <w:delText xml:space="preserve"> </w:delText>
          </w:r>
        </w:del>
      </w:ins>
      <w:del w:id="1922" w:author="nick ting" w:date="2021-10-03T20:31:00Z">
        <w:r w:rsidRPr="00790445" w:rsidDel="00B47CE5">
          <w:rPr>
            <w:rFonts w:ascii="Times New Roman" w:hAnsi="Times New Roman" w:cs="Times New Roman"/>
            <w:sz w:val="22"/>
          </w:rPr>
          <w:delText>the</w:delText>
        </w:r>
      </w:del>
      <w:ins w:id="1923" w:author="LIN, Yufeng" w:date="2021-09-24T16:16:00Z">
        <w:del w:id="1924" w:author="nick ting" w:date="2021-10-03T20:31:00Z">
          <w:r w:rsidR="008A0F40" w:rsidDel="00B47CE5">
            <w:rPr>
              <w:rFonts w:ascii="Times New Roman" w:hAnsi="Times New Roman" w:cs="Times New Roman"/>
              <w:sz w:val="22"/>
            </w:rPr>
            <w:delText xml:space="preserve"> CRC-related</w:delText>
          </w:r>
        </w:del>
      </w:ins>
      <w:del w:id="1925" w:author="nick ting" w:date="2021-10-03T20:31:00Z">
        <w:r w:rsidRPr="00790445" w:rsidDel="00B47CE5">
          <w:rPr>
            <w:rFonts w:ascii="Times New Roman" w:hAnsi="Times New Roman" w:cs="Times New Roman"/>
            <w:sz w:val="22"/>
          </w:rPr>
          <w:delText xml:space="preserve"> bacteria</w:delText>
        </w:r>
      </w:del>
      <w:ins w:id="1926" w:author="LIN, Yufeng" w:date="2021-09-24T16:08:00Z">
        <w:r w:rsidR="005557B8">
          <w:rPr>
            <w:rFonts w:ascii="Times New Roman" w:hAnsi="Times New Roman" w:cs="Times New Roman"/>
            <w:sz w:val="22"/>
          </w:rPr>
          <w:t xml:space="preserve"> </w:t>
        </w:r>
      </w:ins>
      <w:del w:id="1927" w:author="LIN, Yufeng" w:date="2021-09-24T16:08:00Z">
        <w:r w:rsidRPr="00790445" w:rsidDel="005557B8">
          <w:rPr>
            <w:rFonts w:ascii="Times New Roman" w:hAnsi="Times New Roman" w:cs="Times New Roman"/>
            <w:sz w:val="22"/>
          </w:rPr>
          <w:delText>l candidates</w:delText>
        </w:r>
      </w:del>
      <w:ins w:id="1928" w:author="LIN, Yufeng" w:date="2021-09-23T15:58:00Z">
        <w:r w:rsidR="00CC5706">
          <w:rPr>
            <w:rFonts w:ascii="Times New Roman" w:hAnsi="Times New Roman" w:cs="Times New Roman"/>
            <w:sz w:val="22"/>
          </w:rPr>
          <w:t xml:space="preserve">(supplementary table </w:t>
        </w:r>
      </w:ins>
      <w:ins w:id="1929" w:author="LIN, Yufeng" w:date="2021-09-23T17:30:00Z">
        <w:r w:rsidR="00F774B9">
          <w:rPr>
            <w:rFonts w:ascii="Times New Roman" w:hAnsi="Times New Roman" w:cs="Times New Roman"/>
            <w:sz w:val="22"/>
          </w:rPr>
          <w:t>10</w:t>
        </w:r>
      </w:ins>
      <w:ins w:id="1930" w:author="LIN, Yufeng" w:date="2021-09-23T15:58:00Z">
        <w:r w:rsidR="00CC5706">
          <w:rPr>
            <w:rFonts w:ascii="Times New Roman" w:hAnsi="Times New Roman" w:cs="Times New Roman"/>
            <w:sz w:val="22"/>
          </w:rPr>
          <w:t>)</w:t>
        </w:r>
      </w:ins>
      <w:r w:rsidRPr="00790445">
        <w:rPr>
          <w:rFonts w:ascii="Times New Roman" w:hAnsi="Times New Roman" w:cs="Times New Roman"/>
          <w:sz w:val="22"/>
        </w:rPr>
        <w:t xml:space="preserve">. </w:t>
      </w:r>
      <w:del w:id="1931" w:author="nick ting" w:date="2021-10-03T20:32:00Z">
        <w:r w:rsidRPr="00790445" w:rsidDel="00B47CE5">
          <w:rPr>
            <w:rFonts w:ascii="Times New Roman" w:hAnsi="Times New Roman" w:cs="Times New Roman"/>
            <w:sz w:val="22"/>
          </w:rPr>
          <w:delText xml:space="preserve">Compared with </w:delText>
        </w:r>
        <w:r w:rsidR="00FA35F2" w:rsidRPr="00790445" w:rsidDel="00B47CE5">
          <w:rPr>
            <w:rFonts w:ascii="Times New Roman" w:hAnsi="Times New Roman" w:cs="Times New Roman"/>
            <w:sz w:val="22"/>
          </w:rPr>
          <w:delText>micro-eukaryotes</w:delText>
        </w:r>
      </w:del>
      <w:ins w:id="1932" w:author="LIN, Yufeng" w:date="2021-09-28T13:07:00Z">
        <w:del w:id="1933" w:author="nick ting" w:date="2021-10-03T20:32:00Z">
          <w:r w:rsidR="004314C2" w:rsidDel="00B47CE5">
            <w:rPr>
              <w:rFonts w:ascii="Times New Roman" w:hAnsi="Times New Roman" w:cs="Times New Roman"/>
              <w:sz w:val="22"/>
            </w:rPr>
            <w:delText>fungi</w:delText>
          </w:r>
        </w:del>
      </w:ins>
      <w:del w:id="1934" w:author="nick ting" w:date="2021-10-03T20:32:00Z">
        <w:r w:rsidRPr="00790445" w:rsidDel="00B47CE5">
          <w:rPr>
            <w:rFonts w:ascii="Times New Roman" w:hAnsi="Times New Roman" w:cs="Times New Roman"/>
            <w:sz w:val="22"/>
          </w:rPr>
          <w:delText>,</w:delText>
        </w:r>
      </w:del>
      <w:ins w:id="1935" w:author="nick ting" w:date="2021-10-03T20:32:00Z">
        <w:r w:rsidR="00B47CE5">
          <w:rPr>
            <w:rFonts w:ascii="Times New Roman" w:hAnsi="Times New Roman" w:cs="Times New Roman"/>
            <w:sz w:val="22"/>
          </w:rPr>
          <w:t>We identified 31</w:t>
        </w:r>
      </w:ins>
      <w:del w:id="1936" w:author="nick ting" w:date="2021-10-03T20:32:00Z">
        <w:r w:rsidRPr="00790445" w:rsidDel="00B47CE5">
          <w:rPr>
            <w:rFonts w:ascii="Times New Roman" w:hAnsi="Times New Roman" w:cs="Times New Roman"/>
            <w:sz w:val="22"/>
          </w:rPr>
          <w:delText xml:space="preserve"> the</w:delText>
        </w:r>
      </w:del>
      <w:r w:rsidRPr="00790445">
        <w:rPr>
          <w:rFonts w:ascii="Times New Roman" w:hAnsi="Times New Roman" w:cs="Times New Roman"/>
          <w:sz w:val="22"/>
        </w:rPr>
        <w:t xml:space="preserve"> </w:t>
      </w:r>
      <w:del w:id="1937" w:author="nick ting" w:date="2021-10-03T20:32:00Z">
        <w:r w:rsidRPr="00790445" w:rsidDel="00B47CE5">
          <w:rPr>
            <w:rFonts w:ascii="Times New Roman" w:hAnsi="Times New Roman" w:cs="Times New Roman"/>
            <w:sz w:val="22"/>
          </w:rPr>
          <w:delText>difference between</w:delText>
        </w:r>
      </w:del>
      <w:ins w:id="1938" w:author="nick ting" w:date="2021-10-03T20:32:00Z">
        <w:r w:rsidR="00B47CE5">
          <w:rPr>
            <w:rFonts w:ascii="Times New Roman" w:hAnsi="Times New Roman" w:cs="Times New Roman"/>
            <w:sz w:val="22"/>
          </w:rPr>
          <w:t>differentially abundant</w:t>
        </w:r>
      </w:ins>
      <w:r w:rsidRPr="00790445">
        <w:rPr>
          <w:rFonts w:ascii="Times New Roman" w:hAnsi="Times New Roman" w:cs="Times New Roman"/>
          <w:sz w:val="22"/>
        </w:rPr>
        <w:t xml:space="preserve"> bacteria</w:t>
      </w:r>
      <w:ins w:id="1939" w:author="nick ting" w:date="2021-10-03T20:32:00Z">
        <w:r w:rsidR="00B47CE5">
          <w:rPr>
            <w:rFonts w:ascii="Times New Roman" w:hAnsi="Times New Roman" w:cs="Times New Roman"/>
            <w:sz w:val="22"/>
          </w:rPr>
          <w:t xml:space="preserve"> </w:t>
        </w:r>
      </w:ins>
      <w:del w:id="1940" w:author="nick ting" w:date="2021-10-03T20:32:00Z">
        <w:r w:rsidRPr="00790445" w:rsidDel="00B47CE5">
          <w:rPr>
            <w:rFonts w:ascii="Times New Roman" w:hAnsi="Times New Roman" w:cs="Times New Roman"/>
            <w:sz w:val="22"/>
          </w:rPr>
          <w:delText xml:space="preserve"> </w:delText>
        </w:r>
      </w:del>
      <w:r w:rsidRPr="00790445">
        <w:rPr>
          <w:rFonts w:ascii="Times New Roman" w:hAnsi="Times New Roman" w:cs="Times New Roman"/>
          <w:sz w:val="22"/>
        </w:rPr>
        <w:t xml:space="preserve">in </w:t>
      </w:r>
      <w:del w:id="1941" w:author="LIN, Yufeng" w:date="2021-09-24T16:17:00Z">
        <w:r w:rsidRPr="00790445" w:rsidDel="008A0F40">
          <w:rPr>
            <w:rFonts w:ascii="Times New Roman" w:hAnsi="Times New Roman" w:cs="Times New Roman"/>
            <w:sz w:val="22"/>
          </w:rPr>
          <w:delText xml:space="preserve">healthy controls and </w:delText>
        </w:r>
      </w:del>
      <w:r w:rsidRPr="00790445">
        <w:rPr>
          <w:rFonts w:ascii="Times New Roman" w:hAnsi="Times New Roman" w:cs="Times New Roman"/>
          <w:sz w:val="22"/>
        </w:rPr>
        <w:t>CRC</w:t>
      </w:r>
      <w:ins w:id="1942" w:author="nick ting" w:date="2021-10-03T20:43:00Z">
        <w:r w:rsidR="00AC7FAD">
          <w:rPr>
            <w:rFonts w:ascii="Times New Roman" w:hAnsi="Times New Roman" w:cs="Times New Roman"/>
            <w:sz w:val="22"/>
          </w:rPr>
          <w:t xml:space="preserve"> which</w:t>
        </w:r>
      </w:ins>
      <w:r w:rsidRPr="00790445">
        <w:rPr>
          <w:rFonts w:ascii="Times New Roman" w:hAnsi="Times New Roman" w:cs="Times New Roman"/>
          <w:sz w:val="22"/>
        </w:rPr>
        <w:t xml:space="preserve"> </w:t>
      </w:r>
      <w:del w:id="1943" w:author="LIN, Yufeng" w:date="2021-09-24T16:08:00Z">
        <w:r w:rsidRPr="00790445" w:rsidDel="005557B8">
          <w:rPr>
            <w:rFonts w:ascii="Times New Roman" w:hAnsi="Times New Roman" w:cs="Times New Roman"/>
            <w:sz w:val="22"/>
          </w:rPr>
          <w:delText xml:space="preserve">is </w:delText>
        </w:r>
      </w:del>
      <w:ins w:id="1944" w:author="LIN, Yufeng" w:date="2021-09-24T16:08:00Z">
        <w:r w:rsidR="005557B8">
          <w:rPr>
            <w:rFonts w:ascii="Times New Roman" w:hAnsi="Times New Roman" w:cs="Times New Roman"/>
            <w:sz w:val="22"/>
          </w:rPr>
          <w:t>wa</w:t>
        </w:r>
        <w:r w:rsidR="005557B8" w:rsidRPr="00790445">
          <w:rPr>
            <w:rFonts w:ascii="Times New Roman" w:hAnsi="Times New Roman" w:cs="Times New Roman"/>
            <w:sz w:val="22"/>
          </w:rPr>
          <w:t xml:space="preserve">s </w:t>
        </w:r>
      </w:ins>
      <w:r w:rsidRPr="00790445">
        <w:rPr>
          <w:rFonts w:ascii="Times New Roman" w:hAnsi="Times New Roman" w:cs="Times New Roman"/>
          <w:sz w:val="22"/>
        </w:rPr>
        <w:t>more significant</w:t>
      </w:r>
      <w:ins w:id="1945" w:author="nick ting" w:date="2021-10-03T20:33:00Z">
        <w:r w:rsidR="00B47CE5">
          <w:rPr>
            <w:rFonts w:ascii="Times New Roman" w:hAnsi="Times New Roman" w:cs="Times New Roman"/>
            <w:sz w:val="22"/>
          </w:rPr>
          <w:t xml:space="preserve"> as compared to those in </w:t>
        </w:r>
        <w:del w:id="1946" w:author="LIN, Yufeng" w:date="2021-10-04T16:55:00Z">
          <w:r w:rsidR="00B47CE5" w:rsidDel="00DB66B4">
            <w:rPr>
              <w:rFonts w:ascii="Times New Roman" w:hAnsi="Times New Roman" w:cs="Times New Roman"/>
              <w:sz w:val="22"/>
            </w:rPr>
            <w:delText>micro-eukaryotes</w:delText>
          </w:r>
        </w:del>
      </w:ins>
      <w:ins w:id="1947" w:author="LIN, Yufeng" w:date="2021-10-04T16:55:00Z">
        <w:r w:rsidR="00DB66B4">
          <w:rPr>
            <w:rFonts w:ascii="Times New Roman" w:hAnsi="Times New Roman" w:cs="Times New Roman"/>
            <w:sz w:val="22"/>
          </w:rPr>
          <w:t xml:space="preserve">fungi </w:t>
        </w:r>
      </w:ins>
      <w:del w:id="1948" w:author="nick ting" w:date="2021-10-03T20:33:00Z">
        <w:r w:rsidRPr="00790445" w:rsidDel="00B47CE5">
          <w:rPr>
            <w:rFonts w:ascii="Times New Roman" w:hAnsi="Times New Roman" w:cs="Times New Roman"/>
            <w:sz w:val="22"/>
          </w:rPr>
          <w:delText>; we gained 31 features</w:delText>
        </w:r>
      </w:del>
      <w:r w:rsidRPr="00790445">
        <w:rPr>
          <w:rFonts w:ascii="Times New Roman" w:hAnsi="Times New Roman" w:cs="Times New Roman"/>
          <w:sz w:val="22"/>
        </w:rPr>
        <w:t xml:space="preserve"> </w:t>
      </w:r>
      <w:ins w:id="1949" w:author="LIN, Yufeng" w:date="2021-09-24T16:09:00Z">
        <w:r w:rsidR="005557B8">
          <w:rPr>
            <w:rFonts w:ascii="Times New Roman" w:hAnsi="Times New Roman" w:cs="Times New Roman"/>
            <w:sz w:val="22"/>
          </w:rPr>
          <w:t xml:space="preserve">(supplementary table </w:t>
        </w:r>
      </w:ins>
      <w:ins w:id="1950" w:author="LIN, Yufeng" w:date="2021-09-24T16:10:00Z">
        <w:r w:rsidR="005557B8">
          <w:rPr>
            <w:rFonts w:ascii="Times New Roman" w:hAnsi="Times New Roman" w:cs="Times New Roman"/>
            <w:sz w:val="22"/>
          </w:rPr>
          <w:t>10</w:t>
        </w:r>
      </w:ins>
      <w:ins w:id="1951" w:author="LIN, Yufeng" w:date="2021-09-24T16:09:00Z">
        <w:del w:id="1952" w:author="nick ting" w:date="2021-10-03T20:33:00Z">
          <w:r w:rsidR="005557B8" w:rsidDel="00B47CE5">
            <w:rPr>
              <w:rFonts w:ascii="Times New Roman" w:hAnsi="Times New Roman" w:cs="Times New Roman"/>
              <w:sz w:val="22"/>
            </w:rPr>
            <w:delText>)</w:delText>
          </w:r>
        </w:del>
      </w:ins>
      <w:ins w:id="1953" w:author="nick ting" w:date="2021-10-03T20:33:00Z">
        <w:r w:rsidR="00B47CE5">
          <w:rPr>
            <w:rFonts w:ascii="Times New Roman" w:hAnsi="Times New Roman" w:cs="Times New Roman"/>
            <w:sz w:val="22"/>
          </w:rPr>
          <w:t>)</w:t>
        </w:r>
      </w:ins>
      <w:ins w:id="1954" w:author="LIN, Yufeng" w:date="2021-09-24T16:09:00Z">
        <w:del w:id="1955" w:author="nick ting" w:date="2021-10-03T20:33:00Z">
          <w:r w:rsidR="005557B8" w:rsidDel="00B47CE5">
            <w:rPr>
              <w:rFonts w:ascii="Times New Roman" w:hAnsi="Times New Roman" w:cs="Times New Roman"/>
              <w:sz w:val="22"/>
            </w:rPr>
            <w:delText xml:space="preserve"> </w:delText>
          </w:r>
        </w:del>
      </w:ins>
      <w:del w:id="1956" w:author="nick ting" w:date="2021-10-03T20:33:00Z">
        <w:r w:rsidRPr="00790445" w:rsidDel="00B47CE5">
          <w:rPr>
            <w:rFonts w:ascii="Times New Roman" w:hAnsi="Times New Roman" w:cs="Times New Roman"/>
            <w:sz w:val="22"/>
          </w:rPr>
          <w:delText>through two filters</w:delText>
        </w:r>
      </w:del>
      <w:ins w:id="1957" w:author="LIN, Yufeng" w:date="2021-09-24T16:08:00Z">
        <w:del w:id="1958" w:author="nick ting" w:date="2021-10-03T20:33:00Z">
          <w:r w:rsidR="005557B8" w:rsidDel="00B47CE5">
            <w:rPr>
              <w:rFonts w:ascii="Times New Roman" w:hAnsi="Times New Roman" w:cs="Times New Roman"/>
              <w:sz w:val="22"/>
            </w:rPr>
            <w:delText>above criteria</w:delText>
          </w:r>
        </w:del>
      </w:ins>
      <w:del w:id="1959" w:author="LIN, Yufeng" w:date="2021-09-23T17:22:00Z">
        <w:r w:rsidRPr="00790445" w:rsidDel="00A45492">
          <w:rPr>
            <w:rFonts w:ascii="Times New Roman" w:hAnsi="Times New Roman" w:cs="Times New Roman"/>
            <w:sz w:val="22"/>
          </w:rPr>
          <w:delText xml:space="preserve"> (see Methods)</w:delText>
        </w:r>
      </w:del>
      <w:r w:rsidRPr="00790445">
        <w:rPr>
          <w:rFonts w:ascii="Times New Roman" w:hAnsi="Times New Roman" w:cs="Times New Roman"/>
          <w:sz w:val="22"/>
        </w:rPr>
        <w:t>. At least half of the bacteri</w:t>
      </w:r>
      <w:ins w:id="1960" w:author="nick ting" w:date="2021-10-03T20:33:00Z">
        <w:r w:rsidR="00B47CE5">
          <w:rPr>
            <w:rFonts w:ascii="Times New Roman" w:hAnsi="Times New Roman" w:cs="Times New Roman"/>
            <w:sz w:val="22"/>
          </w:rPr>
          <w:t xml:space="preserve">a identified </w:t>
        </w:r>
      </w:ins>
      <w:del w:id="1961" w:author="nick ting" w:date="2021-10-03T20:33:00Z">
        <w:r w:rsidRPr="00790445" w:rsidDel="00B47CE5">
          <w:rPr>
            <w:rFonts w:ascii="Times New Roman" w:hAnsi="Times New Roman" w:cs="Times New Roman"/>
            <w:sz w:val="22"/>
          </w:rPr>
          <w:delText xml:space="preserve">al candidates </w:delText>
        </w:r>
      </w:del>
      <w:r w:rsidRPr="00790445">
        <w:rPr>
          <w:rFonts w:ascii="Times New Roman" w:hAnsi="Times New Roman" w:cs="Times New Roman"/>
          <w:sz w:val="22"/>
        </w:rPr>
        <w:t xml:space="preserve">have </w:t>
      </w:r>
      <w:del w:id="1962" w:author="nick ting" w:date="2021-10-03T20:33:00Z">
        <w:r w:rsidRPr="00790445" w:rsidDel="00B47CE5">
          <w:rPr>
            <w:rFonts w:ascii="Times New Roman" w:hAnsi="Times New Roman" w:cs="Times New Roman"/>
            <w:sz w:val="22"/>
          </w:rPr>
          <w:delText xml:space="preserve">informed </w:delText>
        </w:r>
      </w:del>
      <w:ins w:id="1963" w:author="nick ting" w:date="2021-10-03T20:33:00Z">
        <w:r w:rsidR="00B47CE5">
          <w:rPr>
            <w:rFonts w:ascii="Times New Roman" w:hAnsi="Times New Roman" w:cs="Times New Roman"/>
            <w:sz w:val="22"/>
          </w:rPr>
          <w:t>been reported to be</w:t>
        </w:r>
        <w:r w:rsidR="00B47CE5" w:rsidRPr="00790445">
          <w:rPr>
            <w:rFonts w:ascii="Times New Roman" w:hAnsi="Times New Roman" w:cs="Times New Roman"/>
            <w:sz w:val="22"/>
          </w:rPr>
          <w:t xml:space="preserve"> </w:t>
        </w:r>
      </w:ins>
      <w:del w:id="1964" w:author="nick ting" w:date="2021-10-03T20:33:00Z">
        <w:r w:rsidRPr="00790445" w:rsidDel="00B47CE5">
          <w:rPr>
            <w:rFonts w:ascii="Times New Roman" w:hAnsi="Times New Roman" w:cs="Times New Roman"/>
            <w:sz w:val="22"/>
          </w:rPr>
          <w:delText>canc</w:delText>
        </w:r>
      </w:del>
      <w:ins w:id="1965" w:author="nick ting" w:date="2021-10-03T20:33:00Z">
        <w:r w:rsidR="00B47CE5">
          <w:rPr>
            <w:rFonts w:ascii="Times New Roman" w:hAnsi="Times New Roman" w:cs="Times New Roman"/>
            <w:sz w:val="22"/>
          </w:rPr>
          <w:t>CRC</w:t>
        </w:r>
      </w:ins>
      <w:del w:id="1966" w:author="nick ting" w:date="2021-10-03T20:33:00Z">
        <w:r w:rsidRPr="00790445" w:rsidDel="00B47CE5">
          <w:rPr>
            <w:rFonts w:ascii="Times New Roman" w:hAnsi="Times New Roman" w:cs="Times New Roman"/>
            <w:sz w:val="22"/>
          </w:rPr>
          <w:delText>er</w:delText>
        </w:r>
      </w:del>
      <w:r w:rsidRPr="00790445">
        <w:rPr>
          <w:rFonts w:ascii="Times New Roman" w:hAnsi="Times New Roman" w:cs="Times New Roman"/>
          <w:sz w:val="22"/>
        </w:rPr>
        <w:t>-related</w:t>
      </w:r>
      <w:r w:rsidRPr="00790445">
        <w:rPr>
          <w:rFonts w:ascii="Times New Roman" w:hAnsi="Times New Roman" w:cs="Times New Roman"/>
          <w:sz w:val="22"/>
        </w:rPr>
        <w:fldChar w:fldCharType="begin"/>
      </w:r>
      <w:r w:rsidR="00F05685">
        <w:rPr>
          <w:rFonts w:ascii="Times New Roman" w:hAnsi="Times New Roman" w:cs="Times New Roman"/>
          <w:sz w:val="22"/>
        </w:rPr>
        <w:instrText xml:space="preserve"> ADDIN ZOTERO_ITEM CSL_CITATION {"citationID":"a1o7ntj50rv","properties":{"formattedCitation":"\\super 33\\uc0\\u8211{}44\\nosupersub{}","plainCitation":"33–44","noteIndex":0},"citationItems":[{"id":379,"uris":["http://zotero.org/users/7908919/items/MZ9K897Y"],"uri":["http://zotero.org/users/7908919/items/MZ9K897Y"],"itemData":{"id":379,"type":"article-journal","abstract":"Fusobacterium nucleatum is an oral anaerobe recently found to be prevalent in human colorectal cancer (CRC) where it is associated with poor treatment outcome. In mice, hematogenous F. nucleatum can colonize CRC tissue using its lectin Fap2, which attaches to tumor-displayed Gal-GalNAc. Here, we show that Gal-GalNAc levels increase as human breast cancer progresses, and that occurrence of F. nucleatum gDNA in breast cancer samples correlates with high Gal-GalNAc levels. We demonstrate Fap2-dependent binding of the bacterium to breast cancer samples, which is inhibited by GalNAc. Intravascularly inoculated Fap2-expressing F. nucleatum ATCC 23726 specifically colonize mice mammary tumors, whereas Fap2-deficient bacteria are impaired in tumor colonization. Inoculation with F. nucleatum suppresses accumulation of tumor infiltrating T cells and promotes tumor growth and metastatic progression, the latter two of which can be counteracted by antibiotic treatment. Thus, targeting F. nucleatum or Fap2 might be beneficial during treatment of breast cancer., High levels of Fusobacterium nucleatum have been associated with poor overall survival in patients with colorectal and esophageal cancer. Here, the authors show that F. nucleatum is abundant in breast cancer samples and that the colonization by F. nucleatum accelerates tumor growth and metastasis in preclinical breast cancer models.","container-title":"Nature Communications","DOI":"10.1038/s41467-020-16967-2","ISSN":"2041-1723","journalAbbreviation":"Nat Commun","note":"PMID: 32591509\nPMCID: PMC7320135","page":"3259","source":"PubMed Central","title":"Breast cancer colonization by Fusobacterium nucleatum accelerates tumor growth and metastatic progression","volume":"11","author":[{"family":"Parhi","given":"Lishay"},{"family":"Alon-Maimon","given":"Tamar"},{"family":"Sol","given":"Asaf"},{"family":"Nejman","given":"Deborah"},{"family":"Shhadeh","given":"Amjad"},{"family":"Fainsod-Levi","given":"Tanya"},{"family":"Yajuk","given":"Olga"},{"family":"Isaacson","given":"Batya"},{"family":"Abed","given":"Jawad"},{"family":"Maalouf","given":"Naseem"},{"family":"Nissan","given":"Aviram"},{"family":"Sandbank","given":"Judith"},{"family":"Yehuda-Shnaidman","given":"Einav"},{"family":"Ponath","given":"Falk"},{"family":"Vogel","given":"Jörg"},{"family":"Mandelboim","given":"Ofer"},{"family":"Granot","given":"Zvi"},{"family":"Straussman","given":"Ravid"},{"family":"Bachrach","given":"Gilad"}],"issued":{"date-parts":[["2020",6,26]]}}},{"id":383,"uris":["http://zotero.org/users/7908919/items/2VHDRTRU"],"uri":["http://zotero.org/users/7908919/items/2VHDRTRU"],"itemData":{"id":383,"type":"article-journal","abstract":"Over the last few decades it has been established that the complex interaction between the host and the multitude of organisms that compose the intestinal microbiota plays an important role in human metabolic health and disease. Whilst there is no defined consensus on the composition of a healthy microbiome due to confounding factors such as ethnicity, geographical locations, age and sex, there are undoubtably populations of microbes that are consistently dysregulated in gut diseases including colorectal cancer (CRC). In this review, we discuss the most recent advances in the application of the gut microbiota, not just bacteria, and derived microbial compounds in the diagnosis of CRC and the potential to exploit microbes as novel agents in the management and treatment of CRC. We highlight examples of the microbiota, and their derivatives, that have the potential to become standalone diagnostic tools or be used in combination with current screening techniques to improve sensitivity and specificity for earlier CRC diagnoses and provide a perspective on their potential as biotherapeutics with translatability to clinical trials.","container-title":"Bioscience Reports","DOI":"10.1042/BSR20204113","ISSN":"0144-8463","issue":"7","journalAbbreviation":"Biosci Rep","note":"PMID: 34236075\nPMCID: PMC8314433","page":"BSR20204113","source":"PubMed Central","title":"Recent advancements in the exploitation of the gut microbiome in the diagnosis and treatment of colorectal cancer","volume":"41","author":[{"family":"Stott","given":"Katie J."},{"family":"Phillips","given":"Bethan"},{"family":"Parry","given":"Lee"},{"family":"May","given":"Stephanie"}],"issued":{"date-parts":[["2021",7,26]]}}},{"id":419,"uris":["http://zotero.org/users/7908919/items/DP7HFNX4"],"uri":["http://zotero.org/users/7908919/items/DP7HFNX4"],"itemData":{"id":419,"type":"article-journal","container-title":"The American Journal of Medicine","DOI":"10.1016/S0002-9343(01)00783-5","ISSN":"0002-9343","issue":"2","journalAbbreviation":"The American Journal of Medicine","language":"en","page":"164-165","source":"ScienceDirect","title":"Gemella morbillorum bacteremia associated with adenocarcinoma of the cecum","volume":"111","author":[{"family":"Reyes","given":"Ramon"},{"family":"Abay","given":"Aberra"},{"family":"Siegel","given":"Mark"}],"issued":{"date-parts":[["2001",8,1]]}}},{"id":390,"uris":["http://zotero.org/users/7908919/items/U2Q6I9LC"],"uri":["http://zotero.org/users/7908919/items/U2Q6I9LC"],"itemData":{"id":390,"type":"article-journal","abstract":"Anaerostipes, Bilophila, Catenibacterium, Coprococcus, Desulfovibrio, Flavonifractor, Porphyromonas, Pseudoﬂavonifractor, and Weissella was signiﬁcantly different between the healthy and CRC groups. We also found that bacteria such as Streptococcus, Parvimonas, Collinsella, and Citrobacter were uniquely co-occurring within the CRC patients. In addition, we found that the microbial diversity of healthy controls is signiﬁcantly higher than that of the CRC patients, which indicated a signiﬁcant negative correlation between gut microbiota diversity and the stage of CRC. Collectively, our results strengthened the view that individual microbes as well as the overall structure of gut microbiota were co-evolving with CRC.","container-title":"Frontiers in Microbiology","DOI":"10.3389/fmicb.2019.00826","ISSN":"1664-302X","journalAbbreviation":"Front. Microbiol.","language":"en","page":"826","source":"DOI.org (Crossref)","title":"Identifying Gut Microbiota Associated With Colorectal Cancer Using a Zero-Inflated Lognormal Model","volume":"10","author":[{"family":"Ai","given":"Dongmei"},{"family":"Pan","given":"Hongfei"},{"family":"Li","given":"Xiaoxin"},{"family":"Gao","given":"Yingxin"},{"family":"Liu","given":"Gang"},{"family":"Xia","given":"Li C."}],"issued":{"date-parts":[["2019",4,24]]}}},{"id":394,"uris":["http://zotero.org/users/7908919/items/UPT4S67W"],"uri":["http://zotero.org/users/7908919/items/UPT4S67W"],"itemData":{"id":394,"type":"article-journal","abstract":"Background: Colorectal cancer is a leading cause of cancer-related deaths worldwide. The human gut microbiome has become an active area of research for understanding the initiation, progression, and treatment of colorectal cancer. Despite multiple studies having found significant alterations in the carriage of specific bacteria within the gut microbiome of colorectal cancer patients, no single bacterium has been unequivocally connected to all cases. Whether alterations in species carriages are the cause or outcome of cancer formation is still unclear, but what is clear is that focus should be placed on understanding changes to the bacterial community structure within the cancer-associated gut microbiome.\nResults: By applying a novel set of analyses on 252 previously published whole-genome shotgun sequenced fecal samples from healthy and late-stage colorectal cancer subjects, we identify taxonomic, functional, and structural changes within the cancer-associated human gut microbiome. Bacterial association networks constructed from these data exhibited widespread differences in the underlying bacterial community structure between healthy and colorectal cancer associated gut microbiomes. Within the cancer-associated ecosystem, bacterial species were found to form associations with other species that are taxonomically and functionally dissimilar to themselves, as well as form modules functionally geared towards potential changes in the tumor-associated ecosystem. Bacterial community profiling of these samples revealed a significant increase in species diversity within the cancerassociated gut microbiome, and an elevated relative abundance of species classified as originating from the oral microbiome including, but not limited to, Fusobacterium nucleatum, Peptostreptococcus stomatis, Gemella morbillorum, and Parvimonas micra. Differential abundance analyses of community functional capabilities revealed an elevation in functions linked to virulence factors and peptide degradation, and a reduction in functions involved in amino-acid biosynthesis within the colorectal cancer gut microbiome.\nConclusions: We utilize whole-genome shotgun sequenced fecal samples provided from a large cohort of latestage colorectal cancer and healthy subjects to identify a number of potentially important taxonomic, functional, and structural alterations occurring within the colorectal cancer associated gut microbiome. Our analyses indicate that the cancer-associated ecosystem influences bacterial partner selection in the native microbiota, and we highlight specific oral bacteria and their associations as potentially relevant towards aiding tumor progression.","container-title":"BMC Microbiology","DOI":"10.1186/s12866-021-02153-x","ISSN":"1471-2180","issue":"1","journalAbbreviation":"BMC Microbiol","language":"en","page":"98","source":"DOI.org (Crossref)","title":"Bacterial community structure alterations within the colorectal cancer gut microbiome","volume":"21","author":[{"family":"Loftus","given":"Mark"},{"family":"Hassouneh","given":"Sayf Al-Deen"},{"family":"Yooseph","given":"Shibu"}],"issued":{"date-parts":[["2021",12]]}}},{"id":398,"uris":["http://zotero.org/users/7908919/items/TFTBCV6R"],"uri":["http://zotero.org/users/7908919/items/TFTBCV6R"],"itemData":{"id":398,"type":"article-journal","abstract":"Porphyromonas gingivalis (P. gingivalis) is a keystone pathogen in periodontitis. However, several clinical studies have revealed an enrichment of P. gingivalis in the stool samples and colorectal mucosa of colorectal cancer patients. Thus, the goal of this study was to determine whether P. gingivalis can promote colorectal cancer progression in vitro. We established an acute infection model (24 h, multiplicity of infection =100) of P. gingivalis invasion of colorectal cancer cells to study the alterations induced by P. gingivalis in the proliferation and cell cycle of colorectal cancer cells. We observed that P. gingivalis can adhere and invade host cells a few hours after infection. Once invaded, P. gingivalis signiﬁcantly promoted colorectal cancer cell proliferation, and the percentage of S phase cells was increased in the cell cycle assay. However, KDP136, a gingipain-deﬁcient mutant of P. gingivalis 33277, showed a decreased ability to promote colorectal cancer cell proliferation, indicating that gingipain is associated with colorectal cancer cell proliferation. Furthermore, we extracted RNA from colorectal cancer cells for highthroughput sequencing analysis and reconﬁrmed the results by quantitative polymerase chain reaction and western blot analyses. The results suggested that the MAPK/ERK signaling pathway is signiﬁcantly activated by P. gingivalis, while these changes were not observed for KDP136. In conclusion, P. gingivalis can invade cells and promote the proliferation of colorectal cancer cells by activating the MAPK/ERK signaling pathway. Gingipain is an essential virulence factor in this interaction.","container-title":"Frontiers in Cellular and Infection Microbiology","DOI":"10.3389/fcimb.2020.584798","ISSN":"2235-2988","journalAbbreviation":"Front. Cell. Infect. Microbiol.","language":"en","page":"584798","source":"DOI.org (Crossref)","title":"Intracellular Porphyromonas gingivalis Promotes the Proliferation of Colorectal Cancer Cells via the MAPK/ERK Signaling Pathway","volume":"10","author":[{"family":"Mu","given":"Wenxin"},{"family":"Jia","given":"Yiqun"},{"family":"Chen","given":"Xiaobing"},{"family":"Li","given":"Haoyu"},{"family":"Wang","given":"Zhi"},{"family":"Cheng","given":"Bin"}],"issued":{"date-parts":[["2020",12,23]]}}},{"id":396,"uris":["http://zotero.org/users/7908919/items/3A67R488"],"uri":["http://zotero.org/users/7908919/items/3A67R488"],"itemData":{"id":396,"type":"article-journal","abstract":"Porphyromonas gingivalis (P. gingivalis) is an anaerobic gram-negative bacterium that colonizes in the epithelium and has been strongly associated with periodontal disease. Recently, various degrees of associations between P. gingivalis and digestive system cancers, including oral squamous cell carcinoma in the oral cavity, oesophageal squamous carcinoma in the digestive tract, and pancreatic cancer in pancreatic tissues, have been displayed in multiple clinical and experimental studies. Since P. gingivalis has a strong association with periodontal diseases, not only the relationships between P. gingivalis and digestive system tumours but also the effects induced by periodontal diseases on cancers are well-illustrated in this review. In addition, the prevention and possible treatments for these digestive system tumours induced by P. gingivalis infection are also included in this review. At the end, we also highlighted the possible mechanisms of cancers caused by P. gingivalis. One important carcinogenic effect of P. gingivalis is inhibiting the apoptosis of epithelial cells, which also plays an intrinsic role in protecting cancerous cells. Some signalling pathways activated by P. gingivalis are involved in cell apoptosis, tumourigenesis, immune evasion and cell invasion of tumour cells. In addition, metabolism of potentially carcinogenic substances caused by P. gingivalis is also one of the connections between this bacterium and cancers.","container-title":"World Journal of Clinical Cases","DOI":"10.12998/wjcc.v7.i7.819","ISSN":"2307-8960","issue":"7","journalAbbreviation":"WJCC","language":"en","page":"819-829","source":"DOI.org (Crossref)","title":"Porphyromonas gingivalis and digestive system cancers","volume":"7","author":[{"family":"Zhou","given":"Ying"},{"family":"Luo","given":"Guang-Hua"}],"issued":{"date-parts":[["2019",4,6]]}}},{"id":416,"uris":["http://zotero.org/users/7908919/items/25MWJI5V"],"uri":["http://zotero.org/users/7908919/items/25MWJI5V"],"itemData":{"id":416,"type":"article-journal","container-title":"Frontiers in Microbiology","DOI":"10.3389/fmicb.2018.00862","ISSN":"1664-302X","journalAbbreviation":"Front. Microbiol.","language":"en","page":"862","source":"DOI.org (Crossref)","title":"Oral Microbiota Community Dynamics Associated With Oral Squamous Cell Carcinoma Staging","volume":"9","author":[{"family":"Yang","given":"Chia-Yu"},{"family":"Yeh","given":"Yuan-Ming"},{"family":"Yu","given":"Hai-Ying"},{"family":"Chin","given":"Chia-Yin"},{"family":"Hsu","given":"Chia-Wei"},{"family":"Liu","given":"Hsuan"},{"family":"Huang","given":"Po-Jung"},{"family":"Hu","given":"Song-Nian"},{"family":"Liao","given":"Chun-Ta"},{"family":"Chang","given":"Kai-Ping"},{"family":"Chang","given":"Yu-Liang"}],"issued":{"date-parts":[["2018",5,3]]}}},{"id":402,"uris":["http://zotero.org/users/7908919/items/2D7CPM84"],"uri":["http://zotero.org/users/7908919/items/2D7CPM84"],"itemData":{"id":402,"type":"article-journal","abstract":"Streptococcus anginosus is part of the normal flora of the human gastrointestinal tract. Their ability to cause abscesses is very unique and sets them apart from the rest of the streptococci groups. While an association of group D streptococcus bacteremia and endocarditis with colorectal carcinoma is well established, S. anginosus infections are rarely implicated with colonic malignancy. We present a case of a 62-year-old male who presented to the hospital with fatigue and generalized abdominal pain. Computed tomography of the abdomen revealed multiple liver abscesses and rectal thickening. Blood cultures were found to grow S. anginosus bacteria. Colonoscopy revealed a rectal mass which was later confirmed to be rectal adenocarcinoma. This case presents an association between S. anginosus bacteremia and presence of colorectal cancer which has been highlighted in only a few case reports in literature. This should prompt clinicians to screen for colorectal cancer in patients with S. anginosus bacteremia.","container-title":"Case Reports in Gastroenterology","DOI":"10.1159/000452757","ISSN":"1662-0631","issue":"3","journalAbbreviation":"Case Rep Gastroenterol","language":"en","page":"769-774","source":"DOI.org (Crossref)","title":"Colorectal Cancer Associated with Streptococcus anginosus Bacteremia and Liver Abscesses","volume":"10","author":[{"family":"Masood","given":"Umair"},{"family":"Sharma","given":"Anuj"},{"family":"Lowe","given":"Dhruv"},{"family":"Khan","given":"Rashad"},{"family":"Manocha","given":"Divey"}],"issued":{"date-parts":[["2016",12,13]]}}},{"id":417,"uris":["http://zotero.org/users/7908919/items/EKQ5TN5Y"],"uri":["http://zotero.org/users/7908919/items/EKQ5TN5Y"],"itemData":{"id":417,"type":"article-journal","abstract":"Objectives: To investigate the characteristics of Streptococcus anginosus group (SAG) bacteremia in recent years, we conducted a retrospective cohort study and compared its ﬁndings with the data from previous studies.\nMethods: All patients with positive blood cultures from May 2005 to September 2014 in a tertiary care center with 925 beds were included.\nResults: There were 78 cases of SAG bacteremia (51 cases men; median age, 68 years) during the study period. The most common comorbidities were solid tumors in 32.1% of the patients. The most common infection source was hepatobiliary in one-third of all cases. Other infection sites included the following: intra-abdominal (12.8%), thoracic (10.3%), musculoskeletal (9%), urinary tract (7.7%), soft tissues (7.7%), and cervicofacial (6.4%). Susceptibility to penicillin, clindamycin and erythromycin were 100% (78/78), 95% (70/74) and 85% (39/46), respectively. Surgery along with systemic antibiotic treatment was administered in 53% of the cases. In-hospital mortality was 14.1%.\nConclusion: The clinical sources of the SAG bacteria were diverse, and hepatobiliary infection was the most common source of infection. In more than half of the patients, surgical treatment was performed. Susceptibility to penicillin was 100%, but susceptibility to erythromycin was lower than that reported in previous studies.","container-title":"Journal of Infection and Chemotherapy","DOI":"10.1016/j.jiac.2016.03.017","ISSN":"1341321X","issue":"7","journalAbbreviation":"Journal of Infection and Chemotherapy","language":"en","page":"456-460","source":"DOI.org (Crossref)","title":"Bloodstream infections caused by Streptococcus anginosus group bacteria: A retrospective analysis of 78 cases at a Japanese tertiary hospital","title-short":"Bloodstream infections caused by Streptococcus anginosus group bacteria","volume":"22","author":[{"family":"Suzuki","given":"Hiroyuki"},{"family":"Hase","given":"Ryota"},{"family":"Otsuka","given":"Yoshihito"},{"family":"Hosokawa","given":"Naoto"}],"issued":{"date-parts":[["2016",7]]}}},{"id":404,"uris":["http://zotero.org/users/7908919/items/RXK346ZS"],"uri":["http://zotero.org/users/7908919/items/RXK346ZS"],"itemData":{"id":404,"type":"article-journal","container-title":"Probiotics and Antimicrobial Proteins","DOI":"10.1007/s12602-017-9261-2","ISSN":"1867-1306, 1867-1314","issue":"2","journalAbbreviation":"Probiotics &amp; Antimicro. Prot.","language":"en","page":"102-110","source":"DOI.org (Crossref)","title":"Influence of Oral Probiotic Streptococcus salivarius K12 on Ear and Oral Cavity Health in Humans: Systematic Review","title-short":"Influence of Oral Probiotic Streptococcus salivarius K12 on Ear and Oral Cavity Health in Humans","volume":"9","author":[{"family":"Zupancic","given":"Katarina"},{"family":"Kriksic","given":"Valentina"},{"family":"Kovacevic","given":"Irena"},{"family":"Kovacevic","given":"Dujo"}],"issued":{"date-parts":[["2017",6]]}}},{"id":414,"uris":["http://zotero.org/users/7908919/items/B37JZ2TZ"],"uri":["http://zotero.org/users/7908919/items/B37JZ2TZ"],"itemData":{"id":414,"type":"article-journal","container-title":"Trends in Microbiology","DOI":"10.1016/j.tim.2020.01.001","ISSN":"0966842X","issue":"5","journalAbbreviation":"Trends in Microbiology","language":"en","page":"401-423","source":"DOI.org (Crossref)","title":"Microbiome in Colorectal Cancer: How to Get from Meta-omics to Mechanism?","title-short":"Microbiome in Colorectal Cancer","volume":"28","author":[{"family":"Ternes","given":"Dominik"},{"family":"Karta","given":"Jessica"},{"family":"Tsenkova","given":"Mina"},{"family":"Wilmes","given":"Paul"},{"family":"Haan","given":"Serge"},{"family":"Letellier","given":"Elisabeth"}],"issued":{"date-parts":[["2020",5]]}}}],"schema":"https://github.com/citation-style-language/schema/raw/master/csl-citation.json"} </w:instrText>
      </w:r>
      <w:r w:rsidRPr="00790445">
        <w:rPr>
          <w:rFonts w:ascii="Times New Roman" w:hAnsi="Times New Roman" w:cs="Times New Roman"/>
          <w:sz w:val="22"/>
        </w:rPr>
        <w:fldChar w:fldCharType="separate"/>
      </w:r>
      <w:r w:rsidR="00F05685" w:rsidRPr="00F05685">
        <w:rPr>
          <w:rFonts w:ascii="Times New Roman" w:hAnsi="Times New Roman" w:cs="Times New Roman"/>
          <w:kern w:val="0"/>
          <w:sz w:val="22"/>
          <w:szCs w:val="24"/>
          <w:vertAlign w:val="superscript"/>
        </w:rPr>
        <w:t>33–44</w:t>
      </w:r>
      <w:r w:rsidRPr="00790445">
        <w:rPr>
          <w:rFonts w:ascii="Times New Roman" w:hAnsi="Times New Roman" w:cs="Times New Roman"/>
          <w:sz w:val="22"/>
        </w:rPr>
        <w:fldChar w:fldCharType="end"/>
      </w:r>
      <w:r w:rsidRPr="00790445">
        <w:rPr>
          <w:rFonts w:ascii="Times New Roman" w:hAnsi="Times New Roman" w:cs="Times New Roman"/>
          <w:sz w:val="22"/>
        </w:rPr>
        <w:t xml:space="preserve"> or </w:t>
      </w:r>
      <w:del w:id="1967" w:author="nick ting" w:date="2021-10-03T20:33:00Z">
        <w:r w:rsidRPr="00790445" w:rsidDel="00B47CE5">
          <w:rPr>
            <w:rFonts w:ascii="Times New Roman" w:hAnsi="Times New Roman" w:cs="Times New Roman"/>
            <w:sz w:val="22"/>
          </w:rPr>
          <w:delText xml:space="preserve">the reported </w:delText>
        </w:r>
      </w:del>
      <w:r w:rsidRPr="00790445">
        <w:rPr>
          <w:rFonts w:ascii="Times New Roman" w:hAnsi="Times New Roman" w:cs="Times New Roman"/>
          <w:sz w:val="22"/>
        </w:rPr>
        <w:t>probiotics</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{"citationID":"ps6qkyaC","properties":{"formattedCitation":"\\super 45\\uc0\\u8211{}50\\nosupersub{}","plainCitation":"45–50","noteIndex":0},"citationItems":[{"id":347,"uris":["http://zotero.org/users/7908919/items/TV7GYR2W"],"uri":["http://zotero.org/users/7908919/items/TV7GYR2W"],"itemData":{"id":347,"type":"article-journal","abstract":"Purpose: Gut microbiota have been implicated in the development of colorectal cancer. We evaluated the utility of fecal bacterial marker candidates identiﬁed by our metagenome sequencing analysis for colorectal cancer diagnosis.","container-title":"Clinical Cancer Research","DOI":"10.1158/1078-0432.CCR-16-1599","ISSN":"1078-0432, 1557-3265","issue":"8","journalAbbreviation":"Clin Cancer Res","language":"en","page":"2061-2070","source":"DOI.org (Crossref)","title":"Fecal Bacteria Act as Novel Biomarkers for Noninvasive Diagnosis of Colorectal Cancer","volume":"23","author":[{"family":"Liang","given":"Qiaoyi"},{"family":"Chiu","given":"Jonathan"},{"family":"Chen","given":"Yingxuan"},{"family":"Huang","given":"Yanqin"},{"family":"Higashimori","given":"Akira"},{"family":"Fang","given":"Jingyuan"},{"family":"Brim","given":"Hassan"},{"family":"Ashktorab","given":"Hassan"},{"family":"Ng","given":"Siew Chien"},{"family":"Ng","given":"Simon Siu Man"},{"family":"Zheng","given":"Shu"},{"family":"Chan","given":"Francis Ka Leung"},{"family":"Sung","given":"Joseph Jao Yiu"},{"family":"Yu","given":"Jun"}],"issued":{"date-parts":[["2017",4,15]]}}},{"id":400,"uris":["http://zotero.org/users/7908919/items/Q2YPJIXN"],"uri":["http://zotero.org/users/7908919/items/Q2YPJIXN"],"itemData":{"id":400,"type":"article-journal","abstract":"Colorectal cancer (CRC) and hepatocellular carcinoma (HCC) are the second and third most common causes of death by cancer, respectively. The etiologies of the two cancers are either infectious insult or due to chronic use of alcohol, smoking, diet, obesity and diabetes. Pathological changes in the composition of the gut microbiota that lead to intestinal inﬂammation are a common factor for both HCC and CRC. However, the gut microbiota of the cancer patient evolves with disease pathogenesis in unique ways that are affected by etiologies and environmental factors. In this review, we examine the changes that occur in the composition of the gut microbiota across the stages of the HCC and CRC. Based on the idea that the gut microbiota are an additional “lifeline” and contribute to the tumor microenvironment, we can observe from previously published literature how the microbiota can cause a shift in the balance from normal </w:instrText>
      </w:r>
      <w:r w:rsidR="008E309A">
        <w:rPr>
          <w:rFonts w:ascii="Times New Roman" w:hAnsi="Times New Roman" w:cs="Times New Roman" w:hint="eastAsia"/>
          <w:sz w:val="22"/>
        </w:rPr>
        <w:instrText>→</w:instrText>
      </w:r>
      <w:r w:rsidR="008E309A">
        <w:rPr>
          <w:rFonts w:ascii="Times New Roman" w:hAnsi="Times New Roman" w:cs="Times New Roman"/>
          <w:sz w:val="22"/>
        </w:rPr>
        <w:instrText xml:space="preserve"> inﬂammation </w:instrText>
      </w:r>
      <w:r w:rsidR="008E309A">
        <w:rPr>
          <w:rFonts w:ascii="Times New Roman" w:hAnsi="Times New Roman" w:cs="Times New Roman" w:hint="eastAsia"/>
          <w:sz w:val="22"/>
        </w:rPr>
        <w:instrText>→</w:instrText>
      </w:r>
      <w:r w:rsidR="008E309A">
        <w:rPr>
          <w:rFonts w:ascii="Times New Roman" w:hAnsi="Times New Roman" w:cs="Times New Roman"/>
          <w:sz w:val="22"/>
        </w:rPr>
        <w:instrText xml:space="preserve"> diminished inﬂammation from early to later disease stages. This pattern leads to the hypothesis that tumor survival depends on a less proinﬂammatory tumor microenvironment. The differences observed in the gut microbiota composition between different disease etiologies as well as between HCC and CRC suggest that the tumor microenvironment is unique for each case.","container-title":"Protein &amp; Cell","DOI":"10.1007/s13238-020-00748-0","ISSN":"1674-800X, 1674-8018","issue":"5","journalAbbreviation":"Protein Cell","language":"en","page":"374-393","source":"DOI.org (Crossref)","title":"Gut microbiota alterations are distinct for primary colorectal cancer and hepatocellular carcinoma","volume":"12","author":[{"family":"Jia","given":"Wei"},{"family":"Rajani","given":"Cynthia"},{"family":"Xu","given":"Hongxi"},{"family":"Zheng","given":"Xiaojiao"}],"issued":{"date-parts":[["2021",5]]}}},{"id":418,"uris":["http://zotero.org/users/7908919/items/SRCG4XXL"],"uri":["http://zotero.org/users/7908919/items/SRCG4XXL"],"itemData":{"id":418,"type":"article-journal","abstract":"Lactobacillus ruminis, an autochthonous member of the gastrointestinal microbiota of humans and many animals, is a less characterized but interesting species for many reasons, including its intestinal prevalence and possible positive roles in host–microbe crosstalk. In this study, we isolated a novel L. ruminis strain (GRL 1172) from porcine feces and analyzed its functional characteristics and niche adaptation factors in parallel with those of three other L. ruminis strains (a human isolate, ATCC 25644, and two bovine isolates, ATCC 27780 and ATCC 27781). All the strains adhered to ﬁbronectin, type I collagen, and human colorectal adenocarcinoma cells (HT-29), but poorly to type IV collagen, porcine intestinal epithelial cells (IPEC-1), and human colon adenocarcinoma cells (Caco-2). In competition assays, all the strains were able to inhibit the adhesion of Yersinia enterocolitica and enterotoxigenic Escherichia coli (ETEC, F4+) to ﬁbronectin, type I; collagen, IPEC-1, and Caco-2 cells, and the inhibition rates tended to be higher than in exclusion assays. The culture supernatants of the tested strains inhibited the growth of six selected pathogens to varying extents. The inhibition was solely based on the low pH resulting from acid production during growth. All four L. ruminis strains supported the barrier function maintenance of Caco-2 cells, as shown by the modest increase in trans-epithelial electrical resistance and the prevention of dextran diffusion during co-incubation. However, the strains could not prevent the barrier damage caused by ETEC in the Caco-2 cell model. All the tested strains and their culture supernatants were able to provoke Toll-like receptor (TLR) 2-mediated NF-κB activation and IL-8 production in vitro to varying degrees. The induction of TLR5 signaling revealed that ﬂagella were expressed by all the tested strains, but to different extents. Flagella and pili were observed by electron microscopy on the newly isolated strain GRL 1172.","container-title":"Frontiers in Microbiology","DOI":"10.3389/fmicb.2017.00657","ISSN":"1664-302X","journalAbbreviation":"Front. Microbiol.","language":"en","source":"DOI.org (Crossref)","title":"A Comparative Characterization of Different Host-sourced Lactobacillus ruminis Strains and Their Adhesive, Inhibitory, and Immunomodulating Functions","URL":"http://journal.frontiersin.org/article/10.3389/fmicb.2017.00657/full","volume":"8","author":[{"family":"Yu","given":"Xia"},{"family":"Åvall-Jääskeläinen","given":"Silja"},{"family":"Koort","given":"Joanna"},{"family":"Lindholm","given":"Agneta"},{"family":"Rintahaka","given":"Johanna"},{"family":"Ossowski","given":"Ingemar","non-dropping-particle":"von"},{"family":"Palva","given":"Airi"},{"family":"Hynönen","given":"Ulla"}],"accessed":{"date-parts":[["2021",8,24]]},"issued":{"date-parts":[["2017",4,13]]}}},{"id":413,"uris":["http://zotero.org/users/7908919/items/BDU3M3WH"],"uri":["http://zotero.org/users/7908919/items/BDU3M3WH"],"itemData":{"id":413,"type":"article-journal","abstract":"Background/Aims: Bacteria species, which are used as probiotics, are lactic acid bacteria. The majority of them are under the genera Bifidobacterium and Lactobacillus. The aim of the present study was to isolate and identify Bifidobacterium and to evaluate the effects of their 24 h and 120 h cell-free supernatants (CFS) from both cultures on colon cancer cell line. Materials and Methods: In the present study, 84 samples of dairy products, infant feces, and probiotic capsule were collected, and Bifidobacterium was isolated. Gram stain, biochemical tests, and molecular identification were done for the isolation and identification of Bifidobacterium. Cytotoxicity effects of CFS derived from both cultures of isolated Bifidobacterium were assessed on colon cancer cell lines.\nResults: In the present study, 17 isolates of Bifidobacterium were identified. The results show that Bifidobacterium was most frequently associated with infant feces and dairy products, whereas the lowest rate was associated with local milk. After the effects of CFS on colon cancer cell line, two isolates were identified from infant feces and probiotic capsule; they had the highest ability in inhibiting the growth of cancer cells. Bifidobacterium bifidum was effective in combating cancer cells and was associated with a substantial improvement in gastrointestinal cancer.\nConclusion: The study has shown that the regular ingested probiotics could prevent the development of colorectal cancer. During the present study, the produced CFS could inhibit the growth of colon cancer cells. In conclusion, probiotics have good potential to be introduced as a new approach to colon cancer treatment.","container-title":"The Turkish Journal of Gastroenterology","DOI":"10.5152/tjg.2019.18451","ISSN":"13004948, 21485607","issue":"9","journalAbbreviation":"Turk J Gastroenterol","language":"en","page":"835-842","source":"DOI.org (Crossref)","title":"Anti-colon cancer activity of Bifidobacterium metabolites on colon cancer cell line SW742","volume":"30","author":[{"literal":"Department of Microbiology, Islamic Azad University School of Science, Fars, Iran"},{"family":"Bahmani","given":"Sepideh"},{"literal":"Young Researchers and Elite Club, Islamic Azad University, Shiraz, Iran"},{"family":"Azarpira","given":"Negar"},{"literal":"Organ Transplant Research Center, Shiraz University of Medical Sciences, Shiraz, Iran"},{"family":"Moazamian","given":"Elham"},{"literal":"Young Researchers and Elite Club, Islamic Azad University, Shiraz, Iran"}],"issued":{"date-parts":[["2019",9,16]]}}},{"id":415,"uris":["http://zotero.org/users/7908919/items/GA5ZGNSP"],"uri":["http://zotero.org/users/7908919/items/GA5ZGNSP"],"itemData":{"id":415,"type":"article-journal","abstract":"Most probiotic strains commercially available today are lactic acid bacteria. Within this functional group, Streptococcus thermophilus is a thermophilic species widely used as starter culture for a huge number of dairy products. Besides being rapid acidiﬁers, many S. thermophilus strains are able to produce and release folate during growth but, unfortunately, they are seriously impaired during passage through the human gastrointestinal tract. In this work, we studied eight S. thermophilus strains isolated from dairy environments in Italy, which already had shown good technological properties, to evaluate their possible probiotic potential and cytotoxicity against cancer cells in vitro. All strains were also evaluated for some health-related properties such as susceptibility to most common antibiotics, hemolytic activity, resistance to simulated gastrointestinal conditions, bile salts hydrolytic activity, production of folate, adhesion to HT-29 human colorectal adenocarcinoma cells and cytotoxic activity against cancer cells and production of biogenic amines. Results revealed that two fast acidifying S. thermophilus strains were found to possess in vitro probiotic properties along with anticancer activity and production of folate. These properties resulted similar and, in some cases, superior to those of Lactobacillus rhamnosus GG, a well-known commercial probiotic strain. These ﬁndings encourage further in vivo studies to evaluate the actual health beneﬁts of these strains on the human host.","container-title":"Frontiers in Microbiology","DOI":"10.3389/fmicb.2018.02214","ISSN":"1664-302X","journalAbbreviation":"Front. Microbiol.","language":"en","page":"2214","source":"DOI.org (Crossref)","title":"In vitro Probiotic Potential and Anti-cancer Activity of Newly Isolated Folate-Producing Streptococcus thermophilus Strains","volume":"9","author":[{"family":"Tarrah","given":"Armin"},{"family":"Castilhos","given":"Juliana","dropping-particle":"de"},{"family":"Rossi","given":"Rochele Cassanta"},{"family":"Duarte","given":"Vinicius da Silva"},{"family":"Ziegler","given":"Denize Righetto"},{"family":"Corich","given":"Viviana"},{"family":"Giacomini","given":"Alessio"}],"issued":{"date-parts":[["2018",9,19]]}}},{"id":406,"uris":["http://zotero.org/users/7908919/items/YH7HVV2N"],"uri":["http://zotero.org/users/7908919/items/YH7HVV2N"],"itemData":{"id":406,"type":"article-journal","container-title":"Carcinogenesis","DOI":"10.1093/carcin/18.4.833","ISSN":"14602180","issue":"4","language":"en","page":"833-841","source":"DOI.org (Crossref)","title":"Bifidobacterium longum, a lactic acid-producing intestinal bacterium inhibits colon cancer and modulates the intermediate biomarkers of colon carcinogenesis","volume":"18","author":[{"family":"Singh","given":"J"}],"issued":{"date-parts":[["1997",4,1]]}}}],"schema":"https://github.com/citation-style-language/schema/raw/master/csl-citation.json"}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45–50</w:t>
      </w:r>
      <w:r w:rsidRPr="00790445">
        <w:rPr>
          <w:rFonts w:ascii="Times New Roman" w:hAnsi="Times New Roman" w:cs="Times New Roman"/>
          <w:sz w:val="22"/>
        </w:rPr>
        <w:fldChar w:fldCharType="end"/>
      </w:r>
      <w:r w:rsidRPr="00790445">
        <w:rPr>
          <w:rFonts w:ascii="Times New Roman" w:hAnsi="Times New Roman" w:cs="Times New Roman"/>
          <w:sz w:val="22"/>
        </w:rPr>
        <w:t xml:space="preserve">, including </w:t>
      </w:r>
      <w:del w:id="1968" w:author="nick ting" w:date="2021-10-03T20:34:00Z">
        <w:r w:rsidRPr="00790445" w:rsidDel="00B47CE5">
          <w:rPr>
            <w:rFonts w:ascii="Times New Roman" w:hAnsi="Times New Roman" w:cs="Times New Roman"/>
            <w:sz w:val="22"/>
          </w:rPr>
          <w:delText xml:space="preserve">some </w:delText>
        </w:r>
      </w:del>
      <w:r w:rsidRPr="00790445">
        <w:rPr>
          <w:rFonts w:ascii="Times New Roman" w:hAnsi="Times New Roman" w:cs="Times New Roman"/>
          <w:sz w:val="22"/>
        </w:rPr>
        <w:t xml:space="preserve">well-known </w:t>
      </w:r>
      <w:ins w:id="1969" w:author="LIN, Yufeng" w:date="2021-09-24T16:18:00Z">
        <w:r w:rsidR="008A0F40">
          <w:rPr>
            <w:rFonts w:ascii="Times New Roman" w:hAnsi="Times New Roman" w:cs="Times New Roman"/>
            <w:sz w:val="22"/>
          </w:rPr>
          <w:t xml:space="preserve">CRC-associated </w:t>
        </w:r>
      </w:ins>
      <w:del w:id="1970" w:author="LIN, Yufeng" w:date="2021-09-24T16:17:00Z">
        <w:r w:rsidRPr="00790445" w:rsidDel="008A0F40">
          <w:rPr>
            <w:rFonts w:ascii="Times New Roman" w:hAnsi="Times New Roman" w:cs="Times New Roman"/>
            <w:sz w:val="22"/>
          </w:rPr>
          <w:delText>cancer</w:delText>
        </w:r>
      </w:del>
      <w:ins w:id="1971" w:author="LIN, Yufeng" w:date="2021-09-24T16:18:00Z">
        <w:r w:rsidR="008A0F40">
          <w:rPr>
            <w:rFonts w:ascii="Times New Roman" w:hAnsi="Times New Roman" w:cs="Times New Roman"/>
            <w:sz w:val="22"/>
          </w:rPr>
          <w:t>pathogens</w:t>
        </w:r>
      </w:ins>
      <w:del w:id="1972" w:author="LIN, Yufeng" w:date="2021-09-24T16:17:00Z">
        <w:r w:rsidRPr="00790445" w:rsidDel="008A0F40">
          <w:rPr>
            <w:rFonts w:ascii="Times New Roman" w:hAnsi="Times New Roman" w:cs="Times New Roman"/>
            <w:sz w:val="22"/>
          </w:rPr>
          <w:delText>-related</w:delText>
        </w:r>
      </w:del>
      <w:del w:id="1973" w:author="LIN, Yufeng" w:date="2021-09-24T16:18:00Z">
        <w:r w:rsidRPr="00790445" w:rsidDel="008A0F40">
          <w:rPr>
            <w:rFonts w:ascii="Times New Roman" w:hAnsi="Times New Roman" w:cs="Times New Roman"/>
            <w:sz w:val="22"/>
          </w:rPr>
          <w:delText xml:space="preserve"> bacteria</w:delText>
        </w:r>
      </w:del>
      <w:r w:rsidRPr="00790445">
        <w:rPr>
          <w:rFonts w:ascii="Times New Roman" w:hAnsi="Times New Roman" w:cs="Times New Roman"/>
          <w:sz w:val="22"/>
        </w:rPr>
        <w:t xml:space="preserve">, such as </w:t>
      </w:r>
      <w:r w:rsidRPr="00790445">
        <w:rPr>
          <w:rFonts w:ascii="Times New Roman" w:hAnsi="Times New Roman" w:cs="Times New Roman"/>
          <w:i/>
          <w:iCs/>
          <w:sz w:val="22"/>
        </w:rPr>
        <w:t>Fusobacterium</w:t>
      </w:r>
      <w:r w:rsidRPr="00790445">
        <w:rPr>
          <w:rFonts w:ascii="Times New Roman" w:hAnsi="Times New Roman" w:cs="Times New Roman"/>
          <w:sz w:val="22"/>
        </w:rPr>
        <w:t xml:space="preserve"> </w:t>
      </w:r>
      <w:r w:rsidRPr="00790445">
        <w:rPr>
          <w:rFonts w:ascii="Times New Roman" w:hAnsi="Times New Roman" w:cs="Times New Roman"/>
          <w:i/>
          <w:iCs/>
          <w:sz w:val="22"/>
        </w:rPr>
        <w:t>nucleatum</w:t>
      </w:r>
      <w:r w:rsidRPr="00790445">
        <w:rPr>
          <w:rFonts w:ascii="Times New Roman" w:hAnsi="Times New Roman" w:cs="Times New Roman"/>
          <w:sz w:val="22"/>
        </w:rPr>
        <w:t xml:space="preserve">, </w:t>
      </w:r>
      <w:r w:rsidRPr="00790445">
        <w:rPr>
          <w:rFonts w:ascii="Times New Roman" w:hAnsi="Times New Roman" w:cs="Times New Roman"/>
          <w:i/>
          <w:iCs/>
          <w:sz w:val="22"/>
        </w:rPr>
        <w:t>Parvimonas</w:t>
      </w:r>
      <w:r w:rsidRPr="00790445">
        <w:rPr>
          <w:rFonts w:ascii="Times New Roman" w:hAnsi="Times New Roman" w:cs="Times New Roman"/>
          <w:sz w:val="22"/>
        </w:rPr>
        <w:t xml:space="preserve"> micra, and </w:t>
      </w:r>
      <w:r w:rsidRPr="00790445">
        <w:rPr>
          <w:rFonts w:ascii="Times New Roman" w:hAnsi="Times New Roman" w:cs="Times New Roman"/>
          <w:i/>
          <w:iCs/>
          <w:sz w:val="22"/>
        </w:rPr>
        <w:t>Gemella</w:t>
      </w:r>
      <w:r w:rsidRPr="00790445">
        <w:rPr>
          <w:rFonts w:ascii="Times New Roman" w:hAnsi="Times New Roman" w:cs="Times New Roman"/>
          <w:sz w:val="22"/>
        </w:rPr>
        <w:t xml:space="preserve"> </w:t>
      </w:r>
      <w:r w:rsidRPr="00790445">
        <w:rPr>
          <w:rFonts w:ascii="Times New Roman" w:hAnsi="Times New Roman" w:cs="Times New Roman"/>
          <w:i/>
          <w:iCs/>
          <w:sz w:val="22"/>
        </w:rPr>
        <w:t>morbillorum</w:t>
      </w:r>
      <w:r w:rsidRPr="00790445">
        <w:rPr>
          <w:rFonts w:ascii="Times New Roman" w:hAnsi="Times New Roman" w:cs="Times New Roman"/>
          <w:sz w:val="22"/>
        </w:rPr>
        <w:t xml:space="preserve">; </w:t>
      </w:r>
      <w:del w:id="1974" w:author="nick ting" w:date="2021-10-03T20:34:00Z">
        <w:r w:rsidRPr="00790445" w:rsidDel="00B47CE5">
          <w:rPr>
            <w:rFonts w:ascii="Times New Roman" w:hAnsi="Times New Roman" w:cs="Times New Roman"/>
            <w:sz w:val="22"/>
          </w:rPr>
          <w:delText xml:space="preserve">and </w:delText>
        </w:r>
      </w:del>
      <w:ins w:id="1975" w:author="nick ting" w:date="2021-10-03T20:34:00Z">
        <w:r w:rsidR="00B47CE5">
          <w:rPr>
            <w:rFonts w:ascii="Times New Roman" w:hAnsi="Times New Roman" w:cs="Times New Roman"/>
            <w:sz w:val="22"/>
          </w:rPr>
          <w:t>as well as</w:t>
        </w:r>
        <w:r w:rsidR="00B47CE5" w:rsidRPr="00790445">
          <w:rPr>
            <w:rFonts w:ascii="Times New Roman" w:hAnsi="Times New Roman" w:cs="Times New Roman"/>
            <w:sz w:val="22"/>
          </w:rPr>
          <w:t xml:space="preserve"> </w:t>
        </w:r>
      </w:ins>
      <w:del w:id="1976" w:author="nick ting" w:date="2021-10-03T20:44:00Z">
        <w:r w:rsidRPr="00790445" w:rsidDel="00AC7FAD">
          <w:rPr>
            <w:rFonts w:ascii="Times New Roman" w:hAnsi="Times New Roman" w:cs="Times New Roman"/>
            <w:sz w:val="22"/>
          </w:rPr>
          <w:delText xml:space="preserve">some </w:delText>
        </w:r>
      </w:del>
      <w:r w:rsidRPr="00790445">
        <w:rPr>
          <w:rFonts w:ascii="Times New Roman" w:hAnsi="Times New Roman" w:cs="Times New Roman"/>
          <w:sz w:val="22"/>
        </w:rPr>
        <w:t>famous probiotics,</w:t>
      </w:r>
      <w:ins w:id="1977" w:author="LIN, Yufeng" w:date="2021-09-24T16:13:00Z">
        <w:r w:rsidR="005557B8">
          <w:rPr>
            <w:rFonts w:ascii="Times New Roman" w:hAnsi="Times New Roman" w:cs="Times New Roman"/>
            <w:sz w:val="22"/>
          </w:rPr>
          <w:t xml:space="preserve"> </w:t>
        </w:r>
      </w:ins>
      <w:del w:id="1978" w:author="LIN, Yufeng" w:date="2021-09-24T16:12:00Z">
        <w:r w:rsidRPr="00790445" w:rsidDel="005557B8">
          <w:rPr>
            <w:rFonts w:ascii="Times New Roman" w:hAnsi="Times New Roman" w:cs="Times New Roman"/>
            <w:sz w:val="22"/>
          </w:rPr>
          <w:delText xml:space="preserve"> such as</w:delText>
        </w:r>
      </w:del>
      <w:ins w:id="1979" w:author="LIN, Yufeng" w:date="2021-09-24T16:12:00Z">
        <w:del w:id="1980" w:author="nick ting" w:date="2021-10-03T20:44:00Z">
          <w:r w:rsidR="005557B8" w:rsidDel="00AC7FAD">
            <w:rPr>
              <w:rFonts w:ascii="Times New Roman" w:hAnsi="Times New Roman" w:cs="Times New Roman"/>
              <w:sz w:val="22"/>
            </w:rPr>
            <w:delText>for instance</w:delText>
          </w:r>
        </w:del>
      </w:ins>
      <w:ins w:id="1981" w:author="nick ting" w:date="2021-10-03T20:44:00Z">
        <w:r w:rsidR="00AC7FAD">
          <w:rPr>
            <w:rFonts w:ascii="Times New Roman" w:hAnsi="Times New Roman" w:cs="Times New Roman"/>
            <w:sz w:val="22"/>
          </w:rPr>
          <w:t>such as</w:t>
        </w:r>
      </w:ins>
      <w:ins w:id="1982" w:author="LIN, Yufeng" w:date="2021-09-24T16:13:00Z">
        <w:r w:rsidR="005557B8">
          <w:rPr>
            <w:rFonts w:ascii="Times New Roman" w:hAnsi="Times New Roman" w:cs="Times New Roman"/>
            <w:sz w:val="22"/>
          </w:rPr>
          <w:t>,</w:t>
        </w:r>
      </w:ins>
      <w:r w:rsidRPr="00790445">
        <w:rPr>
          <w:rFonts w:ascii="Times New Roman" w:hAnsi="Times New Roman" w:cs="Times New Roman"/>
          <w:sz w:val="22"/>
        </w:rPr>
        <w:t xml:space="preserve"> </w:t>
      </w:r>
      <w:r w:rsidRPr="00790445">
        <w:rPr>
          <w:rFonts w:ascii="Times New Roman" w:hAnsi="Times New Roman" w:cs="Times New Roman"/>
          <w:i/>
          <w:iCs/>
          <w:sz w:val="22"/>
        </w:rPr>
        <w:t>Roseburia</w:t>
      </w:r>
      <w:r w:rsidRPr="00790445">
        <w:rPr>
          <w:rFonts w:ascii="Times New Roman" w:hAnsi="Times New Roman" w:cs="Times New Roman"/>
          <w:sz w:val="22"/>
        </w:rPr>
        <w:t xml:space="preserve"> </w:t>
      </w:r>
      <w:r w:rsidRPr="00790445">
        <w:rPr>
          <w:rFonts w:ascii="Times New Roman" w:hAnsi="Times New Roman" w:cs="Times New Roman"/>
          <w:i/>
          <w:iCs/>
          <w:sz w:val="22"/>
        </w:rPr>
        <w:t>intestinalis</w:t>
      </w:r>
      <w:r w:rsidRPr="00790445">
        <w:rPr>
          <w:rFonts w:ascii="Times New Roman" w:hAnsi="Times New Roman" w:cs="Times New Roman"/>
          <w:sz w:val="22"/>
        </w:rPr>
        <w:t xml:space="preserve">, </w:t>
      </w:r>
      <w:r w:rsidRPr="00790445">
        <w:rPr>
          <w:rFonts w:ascii="Times New Roman" w:hAnsi="Times New Roman" w:cs="Times New Roman"/>
          <w:i/>
          <w:iCs/>
          <w:sz w:val="22"/>
        </w:rPr>
        <w:t>Bifidobacterium</w:t>
      </w:r>
      <w:r w:rsidRPr="00790445">
        <w:rPr>
          <w:rFonts w:ascii="Times New Roman" w:hAnsi="Times New Roman" w:cs="Times New Roman"/>
          <w:sz w:val="22"/>
        </w:rPr>
        <w:t xml:space="preserve"> </w:t>
      </w:r>
      <w:r w:rsidRPr="00790445">
        <w:rPr>
          <w:rFonts w:ascii="Times New Roman" w:hAnsi="Times New Roman" w:cs="Times New Roman"/>
          <w:i/>
          <w:iCs/>
          <w:sz w:val="22"/>
        </w:rPr>
        <w:t>bifidum</w:t>
      </w:r>
      <w:r w:rsidRPr="00790445">
        <w:rPr>
          <w:rFonts w:ascii="Times New Roman" w:hAnsi="Times New Roman" w:cs="Times New Roman"/>
          <w:sz w:val="22"/>
        </w:rPr>
        <w:t xml:space="preserve">, and </w:t>
      </w:r>
      <w:r w:rsidRPr="00790445">
        <w:rPr>
          <w:rFonts w:ascii="Times New Roman" w:hAnsi="Times New Roman" w:cs="Times New Roman"/>
          <w:i/>
          <w:iCs/>
          <w:sz w:val="22"/>
        </w:rPr>
        <w:t>Streptococcus</w:t>
      </w:r>
      <w:r w:rsidRPr="00790445">
        <w:rPr>
          <w:rFonts w:ascii="Times New Roman" w:hAnsi="Times New Roman" w:cs="Times New Roman"/>
          <w:sz w:val="22"/>
        </w:rPr>
        <w:t xml:space="preserve"> </w:t>
      </w:r>
      <w:r w:rsidRPr="00790445">
        <w:rPr>
          <w:rFonts w:ascii="Times New Roman" w:hAnsi="Times New Roman" w:cs="Times New Roman"/>
          <w:i/>
          <w:iCs/>
          <w:sz w:val="22"/>
        </w:rPr>
        <w:t>thermophilus</w:t>
      </w:r>
      <w:r w:rsidRPr="00790445">
        <w:rPr>
          <w:rFonts w:ascii="Times New Roman" w:hAnsi="Times New Roman" w:cs="Times New Roman"/>
          <w:sz w:val="22"/>
        </w:rPr>
        <w:t xml:space="preserve">. </w:t>
      </w:r>
      <w:del w:id="1983" w:author="nick ting" w:date="2021-10-03T20:44:00Z">
        <w:r w:rsidRPr="00790445" w:rsidDel="00AC7FAD">
          <w:rPr>
            <w:rFonts w:ascii="Times New Roman" w:hAnsi="Times New Roman" w:cs="Times New Roman"/>
            <w:sz w:val="22"/>
          </w:rPr>
          <w:delText xml:space="preserve">This </w:delText>
        </w:r>
      </w:del>
      <w:ins w:id="1984" w:author="nick ting" w:date="2021-10-03T20:44:00Z">
        <w:r w:rsidR="00AC7FAD">
          <w:rPr>
            <w:rFonts w:ascii="Times New Roman" w:hAnsi="Times New Roman" w:cs="Times New Roman"/>
            <w:sz w:val="22"/>
          </w:rPr>
          <w:t>The</w:t>
        </w:r>
        <w:r w:rsidR="00AC7FAD" w:rsidRPr="00790445">
          <w:rPr>
            <w:rFonts w:ascii="Times New Roman" w:hAnsi="Times New Roman" w:cs="Times New Roman"/>
            <w:sz w:val="22"/>
          </w:rPr>
          <w:t xml:space="preserve"> </w:t>
        </w:r>
      </w:ins>
      <w:ins w:id="1985" w:author="LIN, Yufeng" w:date="2021-09-28T10:55:00Z">
        <w:r w:rsidR="00F05685">
          <w:rPr>
            <w:rFonts w:ascii="Times New Roman" w:hAnsi="Times New Roman" w:cs="Times New Roman"/>
            <w:sz w:val="22"/>
          </w:rPr>
          <w:t>consisten</w:t>
        </w:r>
      </w:ins>
      <w:ins w:id="1986" w:author="LIN, Yufeng" w:date="2021-09-28T10:56:00Z">
        <w:r w:rsidR="00F05685">
          <w:rPr>
            <w:rFonts w:ascii="Times New Roman" w:hAnsi="Times New Roman" w:cs="Times New Roman"/>
            <w:sz w:val="22"/>
          </w:rPr>
          <w:t xml:space="preserve">t </w:t>
        </w:r>
      </w:ins>
      <w:r w:rsidRPr="00790445">
        <w:rPr>
          <w:rFonts w:ascii="Times New Roman" w:hAnsi="Times New Roman" w:cs="Times New Roman"/>
          <w:sz w:val="22"/>
        </w:rPr>
        <w:t xml:space="preserve">result </w:t>
      </w:r>
      <w:ins w:id="1987" w:author="nick ting" w:date="2021-10-03T20:47:00Z">
        <w:r w:rsidR="00AC7FAD">
          <w:rPr>
            <w:rFonts w:ascii="Times New Roman" w:hAnsi="Times New Roman" w:cs="Times New Roman"/>
            <w:sz w:val="22"/>
          </w:rPr>
          <w:t>in</w:t>
        </w:r>
      </w:ins>
      <w:ins w:id="1988" w:author="nick ting" w:date="2021-10-03T20:48:00Z">
        <w:r w:rsidR="00AC7FAD">
          <w:rPr>
            <w:rFonts w:ascii="Times New Roman" w:hAnsi="Times New Roman" w:cs="Times New Roman"/>
            <w:sz w:val="22"/>
          </w:rPr>
          <w:t xml:space="preserve"> </w:t>
        </w:r>
      </w:ins>
      <w:ins w:id="1989" w:author="nick ting" w:date="2021-10-03T20:47:00Z">
        <w:r w:rsidR="00AC7FAD">
          <w:rPr>
            <w:rFonts w:ascii="Times New Roman" w:hAnsi="Times New Roman" w:cs="Times New Roman"/>
            <w:sz w:val="22"/>
          </w:rPr>
          <w:t>differentially abund</w:t>
        </w:r>
      </w:ins>
      <w:ins w:id="1990" w:author="nick ting" w:date="2021-10-03T20:48:00Z">
        <w:r w:rsidR="00AC7FAD">
          <w:rPr>
            <w:rFonts w:ascii="Times New Roman" w:hAnsi="Times New Roman" w:cs="Times New Roman"/>
            <w:sz w:val="22"/>
          </w:rPr>
          <w:t xml:space="preserve">ant bacteria analysis </w:t>
        </w:r>
      </w:ins>
      <w:del w:id="1991" w:author="nick ting" w:date="2021-10-03T20:48:00Z">
        <w:r w:rsidRPr="00790445" w:rsidDel="00AC7FAD">
          <w:rPr>
            <w:rFonts w:ascii="Times New Roman" w:hAnsi="Times New Roman" w:cs="Times New Roman"/>
            <w:sz w:val="22"/>
          </w:rPr>
          <w:delText xml:space="preserve">revealed </w:delText>
        </w:r>
      </w:del>
      <w:ins w:id="1992" w:author="nick ting" w:date="2021-10-03T20:48:00Z">
        <w:r w:rsidR="00AC7FAD">
          <w:rPr>
            <w:rFonts w:ascii="Times New Roman" w:hAnsi="Times New Roman" w:cs="Times New Roman"/>
            <w:sz w:val="22"/>
          </w:rPr>
          <w:t>implied</w:t>
        </w:r>
        <w:r w:rsidR="00AC7FAD" w:rsidRPr="00790445">
          <w:rPr>
            <w:rFonts w:ascii="Times New Roman" w:hAnsi="Times New Roman" w:cs="Times New Roman"/>
            <w:sz w:val="22"/>
          </w:rPr>
          <w:t xml:space="preserve"> </w:t>
        </w:r>
      </w:ins>
      <w:r w:rsidRPr="00790445">
        <w:rPr>
          <w:rFonts w:ascii="Times New Roman" w:hAnsi="Times New Roman" w:cs="Times New Roman"/>
          <w:sz w:val="22"/>
        </w:rPr>
        <w:t>that</w:t>
      </w:r>
      <w:ins w:id="1993" w:author="nick ting" w:date="2021-10-03T20:48:00Z">
        <w:r w:rsidR="00AC7FAD">
          <w:rPr>
            <w:rFonts w:ascii="Times New Roman" w:hAnsi="Times New Roman" w:cs="Times New Roman"/>
            <w:sz w:val="22"/>
          </w:rPr>
          <w:t xml:space="preserve"> our methods used in</w:t>
        </w:r>
      </w:ins>
      <w:r w:rsidRPr="00790445">
        <w:rPr>
          <w:rFonts w:ascii="Times New Roman" w:hAnsi="Times New Roman" w:cs="Times New Roman"/>
          <w:sz w:val="22"/>
        </w:rPr>
        <w:t xml:space="preserve"> </w:t>
      </w:r>
      <w:del w:id="1994" w:author="LIN, Yufeng" w:date="2021-09-28T10:55:00Z">
        <w:r w:rsidRPr="00790445" w:rsidDel="00F05685">
          <w:rPr>
            <w:rFonts w:ascii="Times New Roman" w:hAnsi="Times New Roman" w:cs="Times New Roman"/>
            <w:sz w:val="22"/>
          </w:rPr>
          <w:delText xml:space="preserve">our discovery was validated the </w:delText>
        </w:r>
      </w:del>
      <w:r w:rsidRPr="00790445">
        <w:rPr>
          <w:rFonts w:ascii="Times New Roman" w:hAnsi="Times New Roman" w:cs="Times New Roman"/>
          <w:sz w:val="22"/>
        </w:rPr>
        <w:t xml:space="preserve">previous </w:t>
      </w:r>
      <w:ins w:id="1995" w:author="nick ting" w:date="2021-10-03T20:48:00Z">
        <w:r w:rsidR="00AC7FAD">
          <w:rPr>
            <w:rFonts w:ascii="Times New Roman" w:hAnsi="Times New Roman" w:cs="Times New Roman"/>
            <w:sz w:val="22"/>
          </w:rPr>
          <w:t xml:space="preserve">differentially abundant </w:t>
        </w:r>
      </w:ins>
      <w:ins w:id="1996" w:author="LIN, Yufeng" w:date="2021-09-28T13:01:00Z">
        <w:del w:id="1997" w:author="nick ting" w:date="2021-10-03T20:48:00Z">
          <w:r w:rsidR="004314C2" w:rsidDel="00AC7FAD">
            <w:rPr>
              <w:rFonts w:ascii="Times New Roman" w:hAnsi="Times New Roman" w:cs="Times New Roman"/>
              <w:sz w:val="22"/>
            </w:rPr>
            <w:delText>fungal</w:delText>
          </w:r>
        </w:del>
      </w:ins>
      <w:ins w:id="1998" w:author="nick ting" w:date="2021-10-03T20:48:00Z">
        <w:del w:id="1999" w:author="LIN, Yufeng" w:date="2021-10-04T16:55:00Z">
          <w:r w:rsidR="00AC7FAD" w:rsidDel="00DB66B4">
            <w:rPr>
              <w:rFonts w:ascii="Times New Roman" w:hAnsi="Times New Roman" w:cs="Times New Roman"/>
              <w:sz w:val="22"/>
            </w:rPr>
            <w:delText>micro-eukaryotes</w:delText>
          </w:r>
        </w:del>
      </w:ins>
      <w:proofErr w:type="gramStart"/>
      <w:ins w:id="2000" w:author="LIN, Yufeng" w:date="2021-10-04T16:55:00Z">
        <w:r w:rsidR="00DB66B4">
          <w:rPr>
            <w:rFonts w:ascii="Times New Roman" w:hAnsi="Times New Roman" w:cs="Times New Roman"/>
            <w:sz w:val="22"/>
          </w:rPr>
          <w:t xml:space="preserve">fungi </w:t>
        </w:r>
      </w:ins>
      <w:ins w:id="2001" w:author="LIN, Yufeng" w:date="2021-09-24T16:13:00Z">
        <w:r w:rsidR="008A0F40">
          <w:rPr>
            <w:rFonts w:ascii="Times New Roman" w:hAnsi="Times New Roman" w:cs="Times New Roman"/>
            <w:sz w:val="22"/>
          </w:rPr>
          <w:t xml:space="preserve"> </w:t>
        </w:r>
      </w:ins>
      <w:r w:rsidRPr="00790445">
        <w:rPr>
          <w:rFonts w:ascii="Times New Roman" w:hAnsi="Times New Roman" w:cs="Times New Roman"/>
          <w:sz w:val="22"/>
        </w:rPr>
        <w:t>analysis</w:t>
      </w:r>
      <w:proofErr w:type="gramEnd"/>
      <w:r w:rsidRPr="00790445">
        <w:rPr>
          <w:rFonts w:ascii="Times New Roman" w:hAnsi="Times New Roman" w:cs="Times New Roman"/>
          <w:sz w:val="22"/>
        </w:rPr>
        <w:t xml:space="preserve"> </w:t>
      </w:r>
      <w:del w:id="2002" w:author="nick ting" w:date="2021-10-03T20:49:00Z">
        <w:r w:rsidRPr="00790445" w:rsidDel="00AC7FAD">
          <w:rPr>
            <w:rFonts w:ascii="Times New Roman" w:hAnsi="Times New Roman" w:cs="Times New Roman"/>
            <w:sz w:val="22"/>
          </w:rPr>
          <w:delText xml:space="preserve">selection </w:delText>
        </w:r>
      </w:del>
      <w:r w:rsidRPr="00790445">
        <w:rPr>
          <w:rFonts w:ascii="Times New Roman" w:hAnsi="Times New Roman" w:cs="Times New Roman"/>
          <w:sz w:val="22"/>
        </w:rPr>
        <w:t xml:space="preserve">were credible. </w:t>
      </w:r>
      <w:del w:id="2003" w:author="nick ting" w:date="2021-10-03T20:49:00Z">
        <w:r w:rsidRPr="00790445" w:rsidDel="00AC7FAD">
          <w:rPr>
            <w:rFonts w:ascii="Times New Roman" w:hAnsi="Times New Roman" w:cs="Times New Roman"/>
            <w:sz w:val="22"/>
          </w:rPr>
          <w:delText>And n</w:delText>
        </w:r>
      </w:del>
      <w:ins w:id="2004" w:author="nick ting" w:date="2021-10-03T20:49:00Z">
        <w:r w:rsidR="00AC7FAD">
          <w:rPr>
            <w:rFonts w:ascii="Times New Roman" w:hAnsi="Times New Roman" w:cs="Times New Roman"/>
            <w:sz w:val="22"/>
          </w:rPr>
          <w:t>N</w:t>
        </w:r>
      </w:ins>
      <w:r w:rsidRPr="00790445">
        <w:rPr>
          <w:rFonts w:ascii="Times New Roman" w:hAnsi="Times New Roman" w:cs="Times New Roman"/>
          <w:sz w:val="22"/>
        </w:rPr>
        <w:t xml:space="preserve">ext, we </w:t>
      </w:r>
      <w:del w:id="2005" w:author="nick ting" w:date="2021-10-03T20:51:00Z">
        <w:r w:rsidRPr="00790445" w:rsidDel="0043131C">
          <w:rPr>
            <w:rFonts w:ascii="Times New Roman" w:hAnsi="Times New Roman" w:cs="Times New Roman"/>
            <w:sz w:val="22"/>
          </w:rPr>
          <w:delText xml:space="preserve">aimed to explore the </w:delText>
        </w:r>
      </w:del>
      <w:ins w:id="2006" w:author="nick ting" w:date="2021-10-03T20:51:00Z">
        <w:r w:rsidR="0043131C">
          <w:rPr>
            <w:rFonts w:ascii="Times New Roman" w:hAnsi="Times New Roman" w:cs="Times New Roman"/>
            <w:sz w:val="22"/>
          </w:rPr>
          <w:t xml:space="preserve">asked whether the </w:t>
        </w:r>
      </w:ins>
      <w:del w:id="2007" w:author="nick ting" w:date="2021-10-03T20:52:00Z">
        <w:r w:rsidRPr="00790445" w:rsidDel="0043131C">
          <w:rPr>
            <w:rFonts w:ascii="Times New Roman" w:hAnsi="Times New Roman" w:cs="Times New Roman"/>
            <w:sz w:val="22"/>
          </w:rPr>
          <w:delText xml:space="preserve">associations </w:delText>
        </w:r>
      </w:del>
      <w:ins w:id="2008" w:author="nick ting" w:date="2021-10-03T20:52:00Z">
        <w:r w:rsidR="0043131C">
          <w:rPr>
            <w:rFonts w:ascii="Times New Roman" w:hAnsi="Times New Roman" w:cs="Times New Roman"/>
            <w:sz w:val="22"/>
          </w:rPr>
          <w:t>correlations</w:t>
        </w:r>
        <w:r w:rsidR="0043131C" w:rsidRPr="00790445">
          <w:rPr>
            <w:rFonts w:ascii="Times New Roman" w:hAnsi="Times New Roman" w:cs="Times New Roman"/>
            <w:sz w:val="22"/>
          </w:rPr>
          <w:t xml:space="preserve"> </w:t>
        </w:r>
      </w:ins>
      <w:r w:rsidRPr="00790445">
        <w:rPr>
          <w:rFonts w:ascii="Times New Roman" w:hAnsi="Times New Roman" w:cs="Times New Roman"/>
          <w:sz w:val="22"/>
        </w:rPr>
        <w:t xml:space="preserve">between the </w:t>
      </w:r>
      <w:del w:id="2009" w:author="LIN, Yufeng" w:date="2021-09-28T13:07:00Z">
        <w:r w:rsidR="00FA35F2" w:rsidRPr="00790445" w:rsidDel="004314C2">
          <w:rPr>
            <w:rFonts w:ascii="Times New Roman" w:hAnsi="Times New Roman" w:cs="Times New Roman"/>
            <w:sz w:val="22"/>
          </w:rPr>
          <w:delText>micro-eukaryotes</w:delText>
        </w:r>
      </w:del>
      <w:ins w:id="2010" w:author="LIN, Yufeng" w:date="2021-09-28T13:07:00Z">
        <w:del w:id="2011" w:author="nick ting" w:date="2021-10-03T20:51:00Z">
          <w:r w:rsidR="004314C2" w:rsidDel="0043131C">
            <w:rPr>
              <w:rFonts w:ascii="Times New Roman" w:hAnsi="Times New Roman" w:cs="Times New Roman"/>
              <w:sz w:val="22"/>
            </w:rPr>
            <w:delText>fungi</w:delText>
          </w:r>
        </w:del>
      </w:ins>
      <w:ins w:id="2012" w:author="nick ting" w:date="2021-10-03T20:51:00Z">
        <w:del w:id="2013" w:author="LIN, Yufeng" w:date="2021-10-04T16:55:00Z">
          <w:r w:rsidR="0043131C" w:rsidDel="00DB66B4">
            <w:rPr>
              <w:rFonts w:ascii="Times New Roman" w:hAnsi="Times New Roman" w:cs="Times New Roman"/>
              <w:sz w:val="22"/>
            </w:rPr>
            <w:delText>micro-eukaryotes</w:delText>
          </w:r>
        </w:del>
      </w:ins>
      <w:proofErr w:type="gramStart"/>
      <w:ins w:id="2014" w:author="LIN, Yufeng" w:date="2021-10-04T16:55:00Z">
        <w:r w:rsidR="00DB66B4">
          <w:rPr>
            <w:rFonts w:ascii="Times New Roman" w:hAnsi="Times New Roman" w:cs="Times New Roman"/>
            <w:sz w:val="22"/>
          </w:rPr>
          <w:t xml:space="preserve">fungi </w:t>
        </w:r>
      </w:ins>
      <w:r w:rsidRPr="00790445">
        <w:rPr>
          <w:rFonts w:ascii="Times New Roman" w:hAnsi="Times New Roman" w:cs="Times New Roman"/>
          <w:sz w:val="22"/>
        </w:rPr>
        <w:t xml:space="preserve"> and</w:t>
      </w:r>
      <w:proofErr w:type="gramEnd"/>
      <w:r w:rsidRPr="00790445">
        <w:rPr>
          <w:rFonts w:ascii="Times New Roman" w:hAnsi="Times New Roman" w:cs="Times New Roman"/>
          <w:sz w:val="22"/>
        </w:rPr>
        <w:t xml:space="preserve"> bacteria</w:t>
      </w:r>
      <w:ins w:id="2015" w:author="nick ting" w:date="2021-10-03T20:51:00Z">
        <w:r w:rsidR="0043131C">
          <w:rPr>
            <w:rFonts w:ascii="Times New Roman" w:hAnsi="Times New Roman" w:cs="Times New Roman"/>
            <w:sz w:val="22"/>
          </w:rPr>
          <w:t xml:space="preserve"> </w:t>
        </w:r>
      </w:ins>
      <w:ins w:id="2016" w:author="nick ting" w:date="2021-10-03T20:52:00Z">
        <w:r w:rsidR="0043131C">
          <w:rPr>
            <w:rFonts w:ascii="Times New Roman" w:hAnsi="Times New Roman" w:cs="Times New Roman"/>
            <w:sz w:val="22"/>
          </w:rPr>
          <w:t>are associated with CRC</w:t>
        </w:r>
      </w:ins>
      <w:r w:rsidRPr="00790445">
        <w:rPr>
          <w:rFonts w:ascii="Times New Roman" w:hAnsi="Times New Roman" w:cs="Times New Roman"/>
          <w:sz w:val="22"/>
        </w:rPr>
        <w:t xml:space="preserve">. We </w:t>
      </w:r>
      <w:ins w:id="2017" w:author="nick ting" w:date="2021-10-03T20:51:00Z">
        <w:r w:rsidR="0043131C">
          <w:rPr>
            <w:rFonts w:ascii="Times New Roman" w:hAnsi="Times New Roman" w:cs="Times New Roman"/>
            <w:sz w:val="22"/>
          </w:rPr>
          <w:t>per</w:t>
        </w:r>
      </w:ins>
      <w:del w:id="2018" w:author="nick ting" w:date="2021-10-03T20:51:00Z">
        <w:r w:rsidRPr="00790445" w:rsidDel="0043131C">
          <w:rPr>
            <w:rFonts w:ascii="Times New Roman" w:hAnsi="Times New Roman" w:cs="Times New Roman"/>
            <w:sz w:val="22"/>
          </w:rPr>
          <w:delText>utilized the same method</w:delText>
        </w:r>
      </w:del>
      <w:ins w:id="2019" w:author="nick ting" w:date="2021-10-03T20:52:00Z">
        <w:r w:rsidR="0043131C">
          <w:rPr>
            <w:rFonts w:ascii="Times New Roman" w:hAnsi="Times New Roman" w:cs="Times New Roman"/>
            <w:sz w:val="22"/>
          </w:rPr>
          <w:t>formed</w:t>
        </w:r>
      </w:ins>
      <w:del w:id="2020" w:author="nick ting" w:date="2021-10-03T20:52:00Z">
        <w:r w:rsidRPr="00790445" w:rsidDel="0043131C">
          <w:rPr>
            <w:rFonts w:ascii="Times New Roman" w:hAnsi="Times New Roman" w:cs="Times New Roman"/>
            <w:sz w:val="22"/>
          </w:rPr>
          <w:delText>,</w:delText>
        </w:r>
      </w:del>
      <w:r w:rsidRPr="00790445">
        <w:rPr>
          <w:rFonts w:ascii="Times New Roman" w:hAnsi="Times New Roman" w:cs="Times New Roman"/>
          <w:sz w:val="22"/>
        </w:rPr>
        <w:t xml:space="preserve"> DGCA</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{"citationID":"IB11J1aO","properties":{"formattedCitation":"\\super 24\\nosupersub{}","plainCitation":"24","noteIndex":0},"citationItems":[{"id":326,"uris":["http://zotero.org/users/7908919/items/HP6WRC94"],"uri":["http://zotero.org/users/7908919/items/HP6WRC94"],"itemData":{"id":326,"type":"article-journal","abstract":"Dissecting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24</w:t>
      </w:r>
      <w:r w:rsidRPr="00790445">
        <w:rPr>
          <w:rFonts w:ascii="Times New Roman" w:hAnsi="Times New Roman" w:cs="Times New Roman"/>
          <w:sz w:val="22"/>
        </w:rPr>
        <w:fldChar w:fldCharType="end"/>
      </w:r>
      <w:r w:rsidRPr="00790445">
        <w:rPr>
          <w:rFonts w:ascii="Times New Roman" w:hAnsi="Times New Roman" w:cs="Times New Roman"/>
          <w:sz w:val="22"/>
        </w:rPr>
        <w:t>,</w:t>
      </w:r>
      <w:ins w:id="2021" w:author="nick ting" w:date="2021-10-03T20:53:00Z">
        <w:r w:rsidR="0043131C">
          <w:rPr>
            <w:rFonts w:ascii="Times New Roman" w:hAnsi="Times New Roman" w:cs="Times New Roman"/>
            <w:sz w:val="22"/>
          </w:rPr>
          <w:t xml:space="preserve"> to calculate the</w:t>
        </w:r>
      </w:ins>
      <w:del w:id="2022" w:author="nick ting" w:date="2021-10-03T20:53:00Z">
        <w:r w:rsidRPr="00790445" w:rsidDel="0043131C">
          <w:rPr>
            <w:rFonts w:ascii="Times New Roman" w:hAnsi="Times New Roman" w:cs="Times New Roman"/>
            <w:sz w:val="22"/>
          </w:rPr>
          <w:delText xml:space="preserve"> as the internal</w:delText>
        </w:r>
      </w:del>
      <w:r w:rsidRPr="00790445">
        <w:rPr>
          <w:rFonts w:ascii="Times New Roman" w:hAnsi="Times New Roman" w:cs="Times New Roman"/>
          <w:sz w:val="22"/>
        </w:rPr>
        <w:t xml:space="preserve"> correlation </w:t>
      </w:r>
      <w:del w:id="2023" w:author="nick ting" w:date="2021-10-03T20:53:00Z">
        <w:r w:rsidRPr="00790445" w:rsidDel="0043131C">
          <w:rPr>
            <w:rFonts w:ascii="Times New Roman" w:hAnsi="Times New Roman" w:cs="Times New Roman"/>
            <w:sz w:val="22"/>
          </w:rPr>
          <w:delText xml:space="preserve">of </w:delText>
        </w:r>
      </w:del>
      <w:ins w:id="2024" w:author="nick ting" w:date="2021-10-03T20:53:00Z">
        <w:r w:rsidR="0043131C">
          <w:rPr>
            <w:rFonts w:ascii="Times New Roman" w:hAnsi="Times New Roman" w:cs="Times New Roman"/>
            <w:sz w:val="22"/>
          </w:rPr>
          <w:t>between</w:t>
        </w:r>
        <w:r w:rsidR="0043131C" w:rsidRPr="00790445">
          <w:rPr>
            <w:rFonts w:ascii="Times New Roman" w:hAnsi="Times New Roman" w:cs="Times New Roman"/>
            <w:sz w:val="22"/>
          </w:rPr>
          <w:t xml:space="preserve"> </w:t>
        </w:r>
      </w:ins>
      <w:del w:id="2025" w:author="LIN, Yufeng" w:date="2021-09-28T13:07:00Z">
        <w:r w:rsidR="00FA35F2" w:rsidRPr="00790445" w:rsidDel="004314C2">
          <w:rPr>
            <w:rFonts w:ascii="Times New Roman" w:hAnsi="Times New Roman" w:cs="Times New Roman"/>
            <w:sz w:val="22"/>
          </w:rPr>
          <w:delText>micro-eukaryotes</w:delText>
        </w:r>
      </w:del>
      <w:ins w:id="2026" w:author="LIN, Yufeng" w:date="2021-09-28T13:07:00Z">
        <w:del w:id="2027" w:author="nick ting" w:date="2021-10-03T20:53:00Z">
          <w:r w:rsidR="004314C2" w:rsidDel="0043131C">
            <w:rPr>
              <w:rFonts w:ascii="Times New Roman" w:hAnsi="Times New Roman" w:cs="Times New Roman"/>
              <w:sz w:val="22"/>
            </w:rPr>
            <w:delText>fungi</w:delText>
          </w:r>
        </w:del>
      </w:ins>
      <w:ins w:id="2028" w:author="nick ting" w:date="2021-10-03T20:53:00Z">
        <w:del w:id="2029" w:author="LIN, Yufeng" w:date="2021-10-04T16:55:00Z">
          <w:r w:rsidR="0043131C" w:rsidDel="00DB66B4">
            <w:rPr>
              <w:rFonts w:ascii="Times New Roman" w:hAnsi="Times New Roman" w:cs="Times New Roman"/>
              <w:sz w:val="22"/>
            </w:rPr>
            <w:delText>micro-eukaryotes</w:delText>
          </w:r>
        </w:del>
      </w:ins>
      <w:ins w:id="2030" w:author="LIN, Yufeng" w:date="2021-10-04T16:55:00Z">
        <w:r w:rsidR="00DB66B4">
          <w:rPr>
            <w:rFonts w:ascii="Times New Roman" w:hAnsi="Times New Roman" w:cs="Times New Roman"/>
            <w:sz w:val="22"/>
          </w:rPr>
          <w:t xml:space="preserve">fungi </w:t>
        </w:r>
      </w:ins>
      <w:ins w:id="2031" w:author="LIN, Yufeng" w:date="2021-09-28T10:59:00Z">
        <w:r w:rsidR="00A009DF">
          <w:rPr>
            <w:rFonts w:ascii="Times New Roman" w:hAnsi="Times New Roman" w:cs="Times New Roman"/>
            <w:sz w:val="22"/>
          </w:rPr>
          <w:t xml:space="preserve"> and bacteria</w:t>
        </w:r>
      </w:ins>
      <w:r w:rsidRPr="00790445">
        <w:rPr>
          <w:rFonts w:ascii="Times New Roman" w:hAnsi="Times New Roman" w:cs="Times New Roman"/>
          <w:sz w:val="22"/>
        </w:rPr>
        <w:t>.</w:t>
      </w:r>
      <w:ins w:id="2032" w:author="LIN, Yufeng" w:date="2021-09-28T11:04:00Z">
        <w:r w:rsidR="00A009DF" w:rsidRPr="00A009DF">
          <w:rPr>
            <w:rFonts w:ascii="Times New Roman" w:hAnsi="Times New Roman" w:cs="Times New Roman"/>
            <w:sz w:val="22"/>
          </w:rPr>
          <w:t xml:space="preserve"> </w:t>
        </w:r>
        <w:del w:id="2033" w:author="nick ting" w:date="2021-10-03T20:54:00Z">
          <w:r w:rsidR="00A009DF" w:rsidRPr="00A009DF" w:rsidDel="0043131C">
            <w:rPr>
              <w:rFonts w:ascii="Times New Roman" w:hAnsi="Times New Roman" w:cs="Times New Roman"/>
              <w:sz w:val="22"/>
            </w:rPr>
            <w:delText>Whether CRC, adenoma, or healthy control, w</w:delText>
          </w:r>
        </w:del>
      </w:ins>
      <w:ins w:id="2034" w:author="nick ting" w:date="2021-10-03T20:54:00Z">
        <w:r w:rsidR="0043131C">
          <w:rPr>
            <w:rFonts w:ascii="Times New Roman" w:hAnsi="Times New Roman" w:cs="Times New Roman"/>
            <w:sz w:val="22"/>
          </w:rPr>
          <w:t>W</w:t>
        </w:r>
      </w:ins>
      <w:ins w:id="2035" w:author="LIN, Yufeng" w:date="2021-09-28T11:04:00Z">
        <w:r w:rsidR="00A009DF" w:rsidRPr="00A009DF">
          <w:rPr>
            <w:rFonts w:ascii="Times New Roman" w:hAnsi="Times New Roman" w:cs="Times New Roman"/>
            <w:sz w:val="22"/>
          </w:rPr>
          <w:t>e discovered that t</w:t>
        </w:r>
      </w:ins>
      <w:ins w:id="2036" w:author="nick ting" w:date="2021-10-03T20:53:00Z">
        <w:r w:rsidR="0043131C">
          <w:rPr>
            <w:rFonts w:ascii="Times New Roman" w:hAnsi="Times New Roman" w:cs="Times New Roman"/>
            <w:sz w:val="22"/>
          </w:rPr>
          <w:t>he</w:t>
        </w:r>
      </w:ins>
      <w:ins w:id="2037" w:author="LIN, Yufeng" w:date="2021-09-28T11:04:00Z">
        <w:del w:id="2038" w:author="nick ting" w:date="2021-10-03T20:53:00Z">
          <w:r w:rsidR="00A009DF" w:rsidRPr="00A009DF" w:rsidDel="0043131C">
            <w:rPr>
              <w:rFonts w:ascii="Times New Roman" w:hAnsi="Times New Roman" w:cs="Times New Roman"/>
              <w:sz w:val="22"/>
            </w:rPr>
            <w:delText>he relationship of</w:delText>
          </w:r>
        </w:del>
        <w:r w:rsidR="00A009DF" w:rsidRPr="00A009DF">
          <w:rPr>
            <w:rFonts w:ascii="Times New Roman" w:hAnsi="Times New Roman" w:cs="Times New Roman"/>
            <w:sz w:val="22"/>
          </w:rPr>
          <w:t xml:space="preserve"> </w:t>
        </w:r>
      </w:ins>
      <w:ins w:id="2039" w:author="LIN, Yufeng" w:date="2021-10-04T16:57:00Z">
        <w:r w:rsidR="00DB66B4">
          <w:rPr>
            <w:rFonts w:ascii="Times New Roman" w:hAnsi="Times New Roman" w:cs="Times New Roman"/>
            <w:sz w:val="22"/>
          </w:rPr>
          <w:t>fung</w:t>
        </w:r>
      </w:ins>
      <w:ins w:id="2040" w:author="LIN, Yufeng" w:date="2021-10-04T16:58:00Z">
        <w:r w:rsidR="00DB66B4">
          <w:rPr>
            <w:rFonts w:ascii="Times New Roman" w:hAnsi="Times New Roman" w:cs="Times New Roman"/>
            <w:sz w:val="22"/>
          </w:rPr>
          <w:t>al</w:t>
        </w:r>
      </w:ins>
      <w:ins w:id="2041" w:author="nick ting" w:date="2021-10-03T20:53:00Z">
        <w:del w:id="2042" w:author="LIN, Yufeng" w:date="2021-10-04T16:57:00Z">
          <w:r w:rsidR="0043131C" w:rsidDel="00DB66B4">
            <w:rPr>
              <w:rFonts w:ascii="Times New Roman" w:hAnsi="Times New Roman" w:cs="Times New Roman"/>
              <w:sz w:val="22"/>
            </w:rPr>
            <w:delText>o</w:delText>
          </w:r>
        </w:del>
      </w:ins>
      <w:ins w:id="2043" w:author="LIN, Yufeng" w:date="2021-09-28T11:04:00Z">
        <w:del w:id="2044" w:author="nick ting" w:date="2021-10-03T20:53:00Z">
          <w:r w:rsidR="00A009DF" w:rsidRPr="00A009DF" w:rsidDel="0043131C">
            <w:rPr>
              <w:rFonts w:ascii="Times New Roman" w:hAnsi="Times New Roman" w:cs="Times New Roman"/>
              <w:sz w:val="22"/>
            </w:rPr>
            <w:delText>ote</w:delText>
          </w:r>
        </w:del>
        <w:r w:rsidR="00A009DF" w:rsidRPr="00A009DF">
          <w:rPr>
            <w:rFonts w:ascii="Times New Roman" w:hAnsi="Times New Roman" w:cs="Times New Roman"/>
            <w:sz w:val="22"/>
          </w:rPr>
          <w:t>-bacteri</w:t>
        </w:r>
      </w:ins>
      <w:ins w:id="2045" w:author="nick ting" w:date="2021-10-03T20:53:00Z">
        <w:r w:rsidR="0043131C">
          <w:rPr>
            <w:rFonts w:ascii="Times New Roman" w:hAnsi="Times New Roman" w:cs="Times New Roman"/>
            <w:sz w:val="22"/>
          </w:rPr>
          <w:t xml:space="preserve">al </w:t>
        </w:r>
        <w:proofErr w:type="spellStart"/>
        <w:r w:rsidR="0043131C">
          <w:rPr>
            <w:rFonts w:ascii="Times New Roman" w:hAnsi="Times New Roman" w:cs="Times New Roman"/>
            <w:sz w:val="22"/>
          </w:rPr>
          <w:t>corrlations</w:t>
        </w:r>
      </w:ins>
      <w:proofErr w:type="spellEnd"/>
      <w:ins w:id="2046" w:author="LIN, Yufeng" w:date="2021-09-28T11:04:00Z">
        <w:del w:id="2047" w:author="nick ting" w:date="2021-10-03T20:53:00Z">
          <w:r w:rsidR="00A009DF" w:rsidRPr="00A009DF" w:rsidDel="0043131C">
            <w:rPr>
              <w:rFonts w:ascii="Times New Roman" w:hAnsi="Times New Roman" w:cs="Times New Roman"/>
              <w:sz w:val="22"/>
            </w:rPr>
            <w:delText>a</w:delText>
          </w:r>
        </w:del>
        <w:r w:rsidR="00A009DF" w:rsidRPr="00A009DF">
          <w:rPr>
            <w:rFonts w:ascii="Times New Roman" w:hAnsi="Times New Roman" w:cs="Times New Roman"/>
            <w:sz w:val="22"/>
          </w:rPr>
          <w:t xml:space="preserve"> </w:t>
        </w:r>
        <w:del w:id="2048" w:author="nick ting" w:date="2021-10-03T20:54:00Z">
          <w:r w:rsidR="00A009DF" w:rsidRPr="00A009DF" w:rsidDel="0043131C">
            <w:rPr>
              <w:rFonts w:ascii="Times New Roman" w:hAnsi="Times New Roman" w:cs="Times New Roman"/>
              <w:sz w:val="22"/>
            </w:rPr>
            <w:delText>was</w:delText>
          </w:r>
        </w:del>
      </w:ins>
      <w:ins w:id="2049" w:author="nick ting" w:date="2021-10-03T20:54:00Z">
        <w:r w:rsidR="0043131C">
          <w:rPr>
            <w:rFonts w:ascii="Times New Roman" w:hAnsi="Times New Roman" w:cs="Times New Roman"/>
            <w:sz w:val="22"/>
          </w:rPr>
          <w:t>were</w:t>
        </w:r>
      </w:ins>
      <w:ins w:id="2050" w:author="LIN, Yufeng" w:date="2021-09-28T11:04:00Z">
        <w:r w:rsidR="00A009DF" w:rsidRPr="00A009DF">
          <w:rPr>
            <w:rFonts w:ascii="Times New Roman" w:hAnsi="Times New Roman" w:cs="Times New Roman"/>
            <w:sz w:val="22"/>
          </w:rPr>
          <w:t xml:space="preserve"> weaker than </w:t>
        </w:r>
        <w:del w:id="2051" w:author="nick ting" w:date="2021-10-03T20:54:00Z">
          <w:r w:rsidR="00A009DF" w:rsidRPr="00A009DF" w:rsidDel="0043131C">
            <w:rPr>
              <w:rFonts w:ascii="Times New Roman" w:hAnsi="Times New Roman" w:cs="Times New Roman"/>
              <w:sz w:val="22"/>
            </w:rPr>
            <w:delText xml:space="preserve">internal </w:delText>
          </w:r>
        </w:del>
      </w:ins>
      <w:ins w:id="2052" w:author="LIN, Yufeng" w:date="2021-09-28T13:07:00Z">
        <w:del w:id="2053" w:author="nick ting" w:date="2021-10-03T20:54:00Z">
          <w:r w:rsidR="004314C2" w:rsidDel="0043131C">
            <w:rPr>
              <w:rFonts w:ascii="Times New Roman" w:hAnsi="Times New Roman" w:cs="Times New Roman"/>
              <w:sz w:val="22"/>
            </w:rPr>
            <w:delText>fungi</w:delText>
          </w:r>
        </w:del>
      </w:ins>
      <w:ins w:id="2054" w:author="LIN, Yufeng" w:date="2021-09-28T11:04:00Z">
        <w:del w:id="2055" w:author="nick ting" w:date="2021-10-03T20:54:00Z">
          <w:r w:rsidR="00A009DF" w:rsidRPr="00A009DF" w:rsidDel="0043131C">
            <w:rPr>
              <w:rFonts w:ascii="Times New Roman" w:hAnsi="Times New Roman" w:cs="Times New Roman"/>
              <w:sz w:val="22"/>
            </w:rPr>
            <w:delText xml:space="preserve"> </w:delText>
          </w:r>
        </w:del>
      </w:ins>
      <w:ins w:id="2056" w:author="nick ting" w:date="2021-10-03T20:54:00Z">
        <w:r w:rsidR="0043131C">
          <w:rPr>
            <w:rFonts w:ascii="Times New Roman" w:hAnsi="Times New Roman" w:cs="Times New Roman"/>
            <w:sz w:val="22"/>
          </w:rPr>
          <w:t>inter-</w:t>
        </w:r>
        <w:del w:id="2057" w:author="LIN, Yufeng" w:date="2021-10-04T16:55:00Z">
          <w:r w:rsidR="0043131C" w:rsidDel="00DB66B4">
            <w:rPr>
              <w:rFonts w:ascii="Times New Roman" w:hAnsi="Times New Roman" w:cs="Times New Roman"/>
              <w:sz w:val="22"/>
            </w:rPr>
            <w:delText>microeukaryotes</w:delText>
          </w:r>
        </w:del>
      </w:ins>
      <w:ins w:id="2058" w:author="LIN, Yufeng" w:date="2021-10-04T16:55:00Z">
        <w:r w:rsidR="00DB66B4">
          <w:rPr>
            <w:rFonts w:ascii="Times New Roman" w:hAnsi="Times New Roman" w:cs="Times New Roman"/>
            <w:sz w:val="22"/>
          </w:rPr>
          <w:t>fungi</w:t>
        </w:r>
      </w:ins>
      <w:ins w:id="2059" w:author="nick ting" w:date="2021-10-03T20:54:00Z">
        <w:r w:rsidR="0043131C">
          <w:rPr>
            <w:rFonts w:ascii="Times New Roman" w:hAnsi="Times New Roman" w:cs="Times New Roman"/>
            <w:sz w:val="22"/>
          </w:rPr>
          <w:t xml:space="preserve"> correlations across all three groups</w:t>
        </w:r>
      </w:ins>
      <w:ins w:id="2060" w:author="nick ting" w:date="2021-10-03T20:55:00Z">
        <w:r w:rsidR="0043131C">
          <w:rPr>
            <w:rFonts w:ascii="Times New Roman" w:hAnsi="Times New Roman" w:cs="Times New Roman"/>
            <w:sz w:val="22"/>
          </w:rPr>
          <w:t xml:space="preserve"> (CRC, Adenoma and Healthy </w:t>
        </w:r>
        <w:proofErr w:type="gramStart"/>
        <w:r w:rsidR="0043131C">
          <w:rPr>
            <w:rFonts w:ascii="Times New Roman" w:hAnsi="Times New Roman" w:cs="Times New Roman"/>
            <w:sz w:val="22"/>
          </w:rPr>
          <w:t>control)</w:t>
        </w:r>
      </w:ins>
      <w:ins w:id="2061" w:author="nick ting" w:date="2021-10-03T20:54:00Z">
        <w:r w:rsidR="0043131C">
          <w:rPr>
            <w:rFonts w:ascii="Times New Roman" w:hAnsi="Times New Roman" w:cs="Times New Roman"/>
            <w:sz w:val="22"/>
          </w:rPr>
          <w:t xml:space="preserve">  </w:t>
        </w:r>
      </w:ins>
      <w:ins w:id="2062" w:author="LIN, Yufeng" w:date="2021-09-28T11:04:00Z">
        <w:r w:rsidR="00A009DF" w:rsidRPr="00A009DF">
          <w:rPr>
            <w:rFonts w:ascii="Times New Roman" w:hAnsi="Times New Roman" w:cs="Times New Roman"/>
            <w:sz w:val="22"/>
          </w:rPr>
          <w:t>(</w:t>
        </w:r>
        <w:proofErr w:type="gramEnd"/>
        <w:r w:rsidR="00A009DF" w:rsidRPr="00A009DF">
          <w:rPr>
            <w:rFonts w:ascii="Times New Roman" w:hAnsi="Times New Roman" w:cs="Times New Roman"/>
            <w:sz w:val="22"/>
          </w:rPr>
          <w:t xml:space="preserve">supplementary table 11). </w:t>
        </w:r>
      </w:ins>
      <w:del w:id="2063" w:author="LIN, Yufeng" w:date="2021-09-28T11:04:00Z">
        <w:r w:rsidRPr="00790445" w:rsidDel="00A009DF">
          <w:rPr>
            <w:rFonts w:ascii="Times New Roman" w:hAnsi="Times New Roman" w:cs="Times New Roman"/>
            <w:sz w:val="22"/>
          </w:rPr>
          <w:delText xml:space="preserve"> </w:delText>
        </w:r>
      </w:del>
      <w:del w:id="2064" w:author="LIN, Yufeng" w:date="2021-09-28T11:03:00Z">
        <w:r w:rsidRPr="00790445" w:rsidDel="00A009DF">
          <w:rPr>
            <w:rFonts w:ascii="Times New Roman" w:hAnsi="Times New Roman" w:cs="Times New Roman"/>
            <w:sz w:val="22"/>
          </w:rPr>
          <w:delText>W</w:delText>
        </w:r>
      </w:del>
      <w:del w:id="2065" w:author="LIN, Yufeng" w:date="2021-09-28T11:04:00Z">
        <w:r w:rsidRPr="00790445" w:rsidDel="00A009DF">
          <w:rPr>
            <w:rFonts w:ascii="Times New Roman" w:hAnsi="Times New Roman" w:cs="Times New Roman"/>
            <w:sz w:val="22"/>
          </w:rPr>
          <w:delText xml:space="preserve">e discovered the relationship of microeukaryote-bacteria was weaker than internal </w:delText>
        </w:r>
        <w:r w:rsidR="00FA35F2" w:rsidRPr="00790445" w:rsidDel="00A009DF">
          <w:rPr>
            <w:rFonts w:ascii="Times New Roman" w:hAnsi="Times New Roman" w:cs="Times New Roman"/>
            <w:sz w:val="22"/>
          </w:rPr>
          <w:delText>micro-eukaryotes</w:delText>
        </w:r>
        <w:r w:rsidRPr="00790445" w:rsidDel="00A009DF">
          <w:rPr>
            <w:rFonts w:ascii="Times New Roman" w:hAnsi="Times New Roman" w:cs="Times New Roman"/>
            <w:sz w:val="22"/>
          </w:rPr>
          <w:delText xml:space="preserve">. </w:delText>
        </w:r>
      </w:del>
      <w:r w:rsidRPr="00790445">
        <w:rPr>
          <w:rFonts w:ascii="Times New Roman" w:hAnsi="Times New Roman" w:cs="Times New Roman"/>
          <w:sz w:val="22"/>
        </w:rPr>
        <w:t xml:space="preserve">However, </w:t>
      </w:r>
      <w:del w:id="2066" w:author="nick ting" w:date="2021-10-03T20:55:00Z">
        <w:r w:rsidRPr="00790445" w:rsidDel="0043131C">
          <w:rPr>
            <w:rFonts w:ascii="Times New Roman" w:hAnsi="Times New Roman" w:cs="Times New Roman"/>
            <w:sz w:val="22"/>
          </w:rPr>
          <w:delText xml:space="preserve">we explored that </w:delText>
        </w:r>
      </w:del>
      <w:r w:rsidRPr="00790445">
        <w:rPr>
          <w:rFonts w:ascii="Times New Roman" w:hAnsi="Times New Roman" w:cs="Times New Roman"/>
          <w:sz w:val="22"/>
        </w:rPr>
        <w:t xml:space="preserve">the </w:t>
      </w:r>
      <w:ins w:id="2067" w:author="LIN, Yufeng" w:date="2021-10-04T16:58:00Z">
        <w:r w:rsidR="00DB66B4">
          <w:rPr>
            <w:rFonts w:ascii="Times New Roman" w:hAnsi="Times New Roman" w:cs="Times New Roman"/>
            <w:sz w:val="22"/>
          </w:rPr>
          <w:t>fungal</w:t>
        </w:r>
      </w:ins>
      <w:ins w:id="2068" w:author="nick ting" w:date="2021-10-03T20:55:00Z">
        <w:del w:id="2069" w:author="LIN, Yufeng" w:date="2021-10-04T16:58:00Z">
          <w:r w:rsidR="0043131C" w:rsidDel="00DB66B4">
            <w:rPr>
              <w:rFonts w:ascii="Times New Roman" w:hAnsi="Times New Roman" w:cs="Times New Roman"/>
              <w:sz w:val="22"/>
            </w:rPr>
            <w:delText>micro-eukaryo</w:delText>
          </w:r>
        </w:del>
        <w:r w:rsidR="0043131C">
          <w:rPr>
            <w:rFonts w:ascii="Times New Roman" w:hAnsi="Times New Roman" w:cs="Times New Roman"/>
            <w:sz w:val="22"/>
          </w:rPr>
          <w:t xml:space="preserve">-bacterial correlation was still </w:t>
        </w:r>
      </w:ins>
      <w:del w:id="2070" w:author="nick ting" w:date="2021-10-03T20:55:00Z">
        <w:r w:rsidRPr="00790445" w:rsidDel="0043131C">
          <w:rPr>
            <w:rFonts w:ascii="Times New Roman" w:hAnsi="Times New Roman" w:cs="Times New Roman"/>
            <w:sz w:val="22"/>
          </w:rPr>
          <w:delText xml:space="preserve">associations </w:delText>
        </w:r>
      </w:del>
      <w:ins w:id="2071" w:author="nick ting" w:date="2021-10-03T20:55:00Z">
        <w:r w:rsidR="0043131C">
          <w:rPr>
            <w:rFonts w:ascii="Times New Roman" w:hAnsi="Times New Roman" w:cs="Times New Roman"/>
            <w:sz w:val="22"/>
          </w:rPr>
          <w:t>stronger</w:t>
        </w:r>
        <w:r w:rsidR="0043131C" w:rsidRPr="00790445">
          <w:rPr>
            <w:rFonts w:ascii="Times New Roman" w:hAnsi="Times New Roman" w:cs="Times New Roman"/>
            <w:sz w:val="22"/>
          </w:rPr>
          <w:t xml:space="preserve"> </w:t>
        </w:r>
      </w:ins>
      <w:r w:rsidRPr="00790445">
        <w:rPr>
          <w:rFonts w:ascii="Times New Roman" w:hAnsi="Times New Roman" w:cs="Times New Roman"/>
          <w:sz w:val="22"/>
        </w:rPr>
        <w:t xml:space="preserve">in CRC </w:t>
      </w:r>
      <w:del w:id="2072" w:author="nick ting" w:date="2021-10-03T20:56:00Z">
        <w:r w:rsidRPr="00790445" w:rsidDel="0043131C">
          <w:rPr>
            <w:rFonts w:ascii="Times New Roman" w:hAnsi="Times New Roman" w:cs="Times New Roman"/>
            <w:sz w:val="22"/>
          </w:rPr>
          <w:delText>were much more potent</w:delText>
        </w:r>
      </w:del>
      <w:ins w:id="2073" w:author="LIN, Yufeng" w:date="2021-09-23T15:03:00Z">
        <w:del w:id="2074" w:author="nick ting" w:date="2021-10-03T20:56:00Z">
          <w:r w:rsidR="00F15BA6" w:rsidDel="0043131C">
            <w:rPr>
              <w:rFonts w:ascii="Times New Roman" w:hAnsi="Times New Roman" w:cs="Times New Roman"/>
              <w:sz w:val="22"/>
            </w:rPr>
            <w:delText>stronger</w:delText>
          </w:r>
        </w:del>
      </w:ins>
      <w:del w:id="2075" w:author="nick ting" w:date="2021-10-03T20:56:00Z">
        <w:r w:rsidRPr="00790445" w:rsidDel="0043131C">
          <w:rPr>
            <w:rFonts w:ascii="Times New Roman" w:hAnsi="Times New Roman" w:cs="Times New Roman"/>
            <w:sz w:val="22"/>
          </w:rPr>
          <w:delText xml:space="preserve"> than</w:delText>
        </w:r>
      </w:del>
      <w:ins w:id="2076" w:author="nick ting" w:date="2021-10-03T20:56:00Z">
        <w:r w:rsidR="0043131C">
          <w:rPr>
            <w:rFonts w:ascii="Times New Roman" w:hAnsi="Times New Roman" w:cs="Times New Roman"/>
            <w:sz w:val="22"/>
          </w:rPr>
          <w:t>when compared to</w:t>
        </w:r>
      </w:ins>
      <w:r w:rsidRPr="00790445">
        <w:rPr>
          <w:rFonts w:ascii="Times New Roman" w:hAnsi="Times New Roman" w:cs="Times New Roman"/>
          <w:sz w:val="22"/>
        </w:rPr>
        <w:t xml:space="preserve"> </w:t>
      </w:r>
      <w:del w:id="2077" w:author="nick ting" w:date="2021-10-03T20:56:00Z">
        <w:r w:rsidRPr="00790445" w:rsidDel="0043131C">
          <w:rPr>
            <w:rFonts w:ascii="Times New Roman" w:hAnsi="Times New Roman" w:cs="Times New Roman"/>
            <w:sz w:val="22"/>
          </w:rPr>
          <w:delText xml:space="preserve">in </w:delText>
        </w:r>
      </w:del>
      <w:r w:rsidRPr="00790445">
        <w:rPr>
          <w:rFonts w:ascii="Times New Roman" w:hAnsi="Times New Roman" w:cs="Times New Roman"/>
          <w:sz w:val="22"/>
        </w:rPr>
        <w:t xml:space="preserve">healthy control, </w:t>
      </w:r>
      <w:ins w:id="2078" w:author="nick ting" w:date="2021-10-03T20:56:00Z">
        <w:r w:rsidR="0043131C">
          <w:rPr>
            <w:rFonts w:ascii="Times New Roman" w:hAnsi="Times New Roman" w:cs="Times New Roman"/>
            <w:sz w:val="22"/>
          </w:rPr>
          <w:t xml:space="preserve">which is the </w:t>
        </w:r>
      </w:ins>
      <w:r w:rsidRPr="00790445">
        <w:rPr>
          <w:rFonts w:ascii="Times New Roman" w:hAnsi="Times New Roman" w:cs="Times New Roman"/>
          <w:sz w:val="22"/>
        </w:rPr>
        <w:t xml:space="preserve">same </w:t>
      </w:r>
      <w:del w:id="2079" w:author="nick ting" w:date="2021-10-03T20:56:00Z">
        <w:r w:rsidRPr="00790445" w:rsidDel="0043131C">
          <w:rPr>
            <w:rFonts w:ascii="Times New Roman" w:hAnsi="Times New Roman" w:cs="Times New Roman"/>
            <w:sz w:val="22"/>
          </w:rPr>
          <w:delText xml:space="preserve">with internal </w:delText>
        </w:r>
        <w:r w:rsidR="00FA35F2" w:rsidRPr="00790445" w:rsidDel="0043131C">
          <w:rPr>
            <w:rFonts w:ascii="Times New Roman" w:hAnsi="Times New Roman" w:cs="Times New Roman"/>
            <w:sz w:val="22"/>
          </w:rPr>
          <w:delText>micro-eukaryotes</w:delText>
        </w:r>
      </w:del>
      <w:ins w:id="2080" w:author="LIN, Yufeng" w:date="2021-09-28T13:07:00Z">
        <w:del w:id="2081" w:author="nick ting" w:date="2021-10-03T20:56:00Z">
          <w:r w:rsidR="004314C2" w:rsidDel="0043131C">
            <w:rPr>
              <w:rFonts w:ascii="Times New Roman" w:hAnsi="Times New Roman" w:cs="Times New Roman"/>
              <w:sz w:val="22"/>
            </w:rPr>
            <w:delText>fungi</w:delText>
          </w:r>
        </w:del>
      </w:ins>
      <w:del w:id="2082" w:author="nick ting" w:date="2021-10-03T20:56:00Z">
        <w:r w:rsidRPr="00790445" w:rsidDel="0043131C">
          <w:rPr>
            <w:rFonts w:ascii="Times New Roman" w:hAnsi="Times New Roman" w:cs="Times New Roman"/>
            <w:sz w:val="22"/>
          </w:rPr>
          <w:delText xml:space="preserve"> </w:delText>
        </w:r>
      </w:del>
      <w:ins w:id="2083" w:author="nick ting" w:date="2021-10-03T20:56:00Z">
        <w:r w:rsidR="0043131C">
          <w:rPr>
            <w:rFonts w:ascii="Times New Roman" w:hAnsi="Times New Roman" w:cs="Times New Roman"/>
            <w:sz w:val="22"/>
          </w:rPr>
          <w:t>as inter-</w:t>
        </w:r>
      </w:ins>
      <w:ins w:id="2084" w:author="LIN, Yufeng" w:date="2021-10-04T16:56:00Z">
        <w:r w:rsidR="00DB66B4" w:rsidRPr="00DB66B4">
          <w:rPr>
            <w:rFonts w:ascii="Times New Roman" w:hAnsi="Times New Roman" w:cs="Times New Roman"/>
            <w:sz w:val="22"/>
          </w:rPr>
          <w:t xml:space="preserve">fungi </w:t>
        </w:r>
      </w:ins>
      <w:ins w:id="2085" w:author="nick ting" w:date="2021-10-03T20:56:00Z">
        <w:del w:id="2086" w:author="LIN, Yufeng" w:date="2021-10-04T16:56:00Z">
          <w:r w:rsidR="0043131C" w:rsidDel="00DB66B4">
            <w:rPr>
              <w:rFonts w:ascii="Times New Roman" w:hAnsi="Times New Roman" w:cs="Times New Roman"/>
              <w:sz w:val="22"/>
            </w:rPr>
            <w:delText xml:space="preserve">microeukaryotes </w:delText>
          </w:r>
        </w:del>
      </w:ins>
      <w:r w:rsidRPr="00790445">
        <w:rPr>
          <w:rFonts w:ascii="Times New Roman" w:hAnsi="Times New Roman" w:cs="Times New Roman"/>
          <w:sz w:val="22"/>
        </w:rPr>
        <w:t xml:space="preserve">correlations (figure 4 and </w:t>
      </w:r>
      <w:commentRangeStart w:id="2087"/>
      <w:r w:rsidRPr="00790445">
        <w:rPr>
          <w:rFonts w:ascii="Times New Roman" w:hAnsi="Times New Roman" w:cs="Times New Roman"/>
          <w:sz w:val="22"/>
        </w:rPr>
        <w:t xml:space="preserve">supplementary table </w:t>
      </w:r>
      <w:del w:id="2088" w:author="LIN, Yufeng" w:date="2021-09-23T14:28:00Z">
        <w:r w:rsidRPr="00790445" w:rsidDel="003A3841">
          <w:rPr>
            <w:rFonts w:ascii="Times New Roman" w:hAnsi="Times New Roman" w:cs="Times New Roman"/>
            <w:sz w:val="22"/>
          </w:rPr>
          <w:delText>7</w:delText>
        </w:r>
        <w:commentRangeEnd w:id="2087"/>
        <w:r w:rsidRPr="00790445" w:rsidDel="003A3841">
          <w:rPr>
            <w:rStyle w:val="CommentReference"/>
            <w:rFonts w:ascii="Times New Roman" w:hAnsi="Times New Roman" w:cs="Times New Roman"/>
            <w:sz w:val="22"/>
            <w:szCs w:val="22"/>
          </w:rPr>
          <w:commentReference w:id="2087"/>
        </w:r>
      </w:del>
      <w:ins w:id="2089" w:author="LIN, Yufeng" w:date="2021-09-23T17:06:00Z">
        <w:r w:rsidR="001A7063">
          <w:rPr>
            <w:rFonts w:ascii="Times New Roman" w:hAnsi="Times New Roman" w:cs="Times New Roman"/>
            <w:sz w:val="22"/>
          </w:rPr>
          <w:t>1</w:t>
        </w:r>
      </w:ins>
      <w:ins w:id="2090" w:author="LIN, Yufeng" w:date="2021-09-23T17:30:00Z">
        <w:r w:rsidR="00F774B9">
          <w:rPr>
            <w:rFonts w:ascii="Times New Roman" w:hAnsi="Times New Roman" w:cs="Times New Roman"/>
            <w:sz w:val="22"/>
          </w:rPr>
          <w:t>1</w:t>
        </w:r>
      </w:ins>
      <w:r w:rsidRPr="00790445">
        <w:rPr>
          <w:rFonts w:ascii="Times New Roman" w:hAnsi="Times New Roman" w:cs="Times New Roman"/>
          <w:sz w:val="22"/>
        </w:rPr>
        <w:t>).</w:t>
      </w:r>
    </w:p>
    <w:p w14:paraId="2880458B" w14:textId="044F153A" w:rsidR="00D9531B" w:rsidRPr="00790445" w:rsidRDefault="00D9531B" w:rsidP="00B84FC5">
      <w:pPr>
        <w:pStyle w:val="title20825"/>
      </w:pPr>
      <w:del w:id="2091" w:author="LIN, Yufeng" w:date="2021-09-28T11:32:00Z">
        <w:r w:rsidRPr="00790445" w:rsidDel="002C1089">
          <w:delText>Alternative enteric microbiome in CRC and</w:delText>
        </w:r>
        <w:r w:rsidRPr="00790445" w:rsidDel="002C1089">
          <w:rPr>
            <w:i/>
            <w:iCs/>
          </w:rPr>
          <w:delText xml:space="preserve"> A. rambellii</w:delText>
        </w:r>
        <w:r w:rsidRPr="00790445" w:rsidDel="002C1089">
          <w:delText xml:space="preserve"> interacted domains with </w:delText>
        </w:r>
      </w:del>
      <w:ins w:id="2092" w:author="LIN, Yufeng" w:date="2021-09-28T11:32:00Z">
        <w:r w:rsidR="002C1089" w:rsidRPr="002C1089">
          <w:t xml:space="preserve">Alternative enteric microbiome in CRC, and </w:t>
        </w:r>
      </w:ins>
      <w:ins w:id="2093" w:author="LIN, Yufeng" w:date="2021-09-28T13:07:00Z">
        <w:r w:rsidR="004314C2">
          <w:t>fungi</w:t>
        </w:r>
      </w:ins>
      <w:ins w:id="2094" w:author="LIN, Yufeng" w:date="2021-09-28T12:50:00Z">
        <w:r w:rsidR="00E06A91" w:rsidRPr="00E06A91">
          <w:rPr>
            <w:rPrChange w:id="2095" w:author="LIN, Yufeng" w:date="2021-09-28T12:50:00Z">
              <w:rPr>
                <w:rFonts w:ascii="Times New Roman" w:hAnsi="Times New Roman" w:cs="Times New Roman"/>
                <w:sz w:val="22"/>
              </w:rPr>
            </w:rPrChange>
          </w:rPr>
          <w:t xml:space="preserve"> were the important potential biomarkers or inducement for CRC</w:t>
        </w:r>
      </w:ins>
      <w:del w:id="2096" w:author="LIN, Yufeng" w:date="2021-09-28T11:28:00Z">
        <w:r w:rsidRPr="00E06A91" w:rsidDel="002C1089">
          <w:rPr>
            <w:rPrChange w:id="2097" w:author="LIN, Yufeng" w:date="2021-09-28T12:50:00Z">
              <w:rPr>
                <w:i/>
                <w:iCs/>
              </w:rPr>
            </w:rPrChange>
          </w:rPr>
          <w:delText>F. nucleatum</w:delText>
        </w:r>
        <w:r w:rsidRPr="00790445" w:rsidDel="002C1089">
          <w:delText xml:space="preserve"> and </w:delText>
        </w:r>
        <w:r w:rsidRPr="00E06A91" w:rsidDel="002C1089">
          <w:rPr>
            <w:rPrChange w:id="2098" w:author="LIN, Yufeng" w:date="2021-09-28T12:50:00Z">
              <w:rPr>
                <w:i/>
                <w:iCs/>
              </w:rPr>
            </w:rPrChange>
          </w:rPr>
          <w:delText>P. micra</w:delText>
        </w:r>
      </w:del>
    </w:p>
    <w:p w14:paraId="5BF8A410" w14:textId="07CE18DE" w:rsidR="00D9531B" w:rsidRPr="00790445" w:rsidDel="008E4C32" w:rsidRDefault="00D9531B" w:rsidP="00420570">
      <w:pPr>
        <w:rPr>
          <w:del w:id="2099" w:author="LIN, Yufeng" w:date="2021-09-28T11:21:00Z"/>
          <w:rFonts w:ascii="Times New Roman" w:hAnsi="Times New Roman" w:cs="Times New Roman"/>
          <w:sz w:val="22"/>
        </w:rPr>
      </w:pPr>
      <w:del w:id="2100" w:author="LIN, Yufeng" w:date="2021-09-24T16:21:00Z">
        <w:r w:rsidRPr="00790445" w:rsidDel="008A0F40">
          <w:rPr>
            <w:rFonts w:ascii="Times New Roman" w:hAnsi="Times New Roman" w:cs="Times New Roman"/>
            <w:sz w:val="22"/>
          </w:rPr>
          <w:delText>Our previous work only compared the distribution, counts, or value of correlation index in different groups. Still, we intended to use a more reliable method, DGCA</w:delText>
        </w:r>
        <w:r w:rsidRPr="00790445" w:rsidDel="008A0F40">
          <w:rPr>
            <w:rFonts w:ascii="Times New Roman" w:hAnsi="Times New Roman" w:cs="Times New Roman"/>
            <w:sz w:val="22"/>
          </w:rPr>
          <w:fldChar w:fldCharType="begin"/>
        </w:r>
        <w:r w:rsidR="008E309A" w:rsidDel="008A0F40">
          <w:rPr>
            <w:rFonts w:ascii="Times New Roman" w:hAnsi="Times New Roman" w:cs="Times New Roman"/>
            <w:sz w:val="22"/>
          </w:rPr>
          <w:delInstrText xml:space="preserve"> ADDIN ZOTERO_ITEM CSL_CITATION {"citationID":"qENO4V5P","properties":{"formattedCitation":"\\super 24\\nosupersub{}","plainCitation":"24","noteIndex":0},"citationItems":[{"id":326,"uris":["http://zotero.org/users/7908919/items/HP6WRC94"],"uri":["http://zotero.org/users/7908919/items/HP6WRC94"],"itemData":{"id":326,"type":"article-journal","abstract":"Dissecting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delInstrText>
        </w:r>
        <w:r w:rsidRPr="00790445" w:rsidDel="008A0F40">
          <w:rPr>
            <w:rFonts w:ascii="Times New Roman" w:hAnsi="Times New Roman" w:cs="Times New Roman"/>
            <w:sz w:val="22"/>
          </w:rPr>
          <w:fldChar w:fldCharType="separate"/>
        </w:r>
        <w:r w:rsidR="008E309A" w:rsidRPr="008E309A" w:rsidDel="008A0F40">
          <w:rPr>
            <w:rFonts w:ascii="Times New Roman" w:hAnsi="Times New Roman" w:cs="Times New Roman"/>
            <w:kern w:val="0"/>
            <w:sz w:val="22"/>
            <w:szCs w:val="24"/>
            <w:vertAlign w:val="superscript"/>
          </w:rPr>
          <w:delText>24</w:delText>
        </w:r>
        <w:r w:rsidRPr="00790445" w:rsidDel="008A0F40">
          <w:rPr>
            <w:rFonts w:ascii="Times New Roman" w:hAnsi="Times New Roman" w:cs="Times New Roman"/>
            <w:sz w:val="22"/>
          </w:rPr>
          <w:fldChar w:fldCharType="end"/>
        </w:r>
        <w:r w:rsidRPr="00790445" w:rsidDel="008A0F40">
          <w:rPr>
            <w:rFonts w:ascii="Times New Roman" w:hAnsi="Times New Roman" w:cs="Times New Roman"/>
            <w:sz w:val="22"/>
          </w:rPr>
          <w:delText>, t</w:delText>
        </w:r>
      </w:del>
      <w:del w:id="2101" w:author="LIN, Yufeng" w:date="2021-09-28T11:21:00Z">
        <w:r w:rsidRPr="00790445" w:rsidDel="008E4C32">
          <w:rPr>
            <w:rFonts w:ascii="Times New Roman" w:hAnsi="Times New Roman" w:cs="Times New Roman"/>
            <w:sz w:val="22"/>
          </w:rPr>
          <w:delText>o judge the differences in the correlation of enteric microbiome between CRC and healthy control (figure 4</w:delText>
        </w:r>
      </w:del>
      <w:del w:id="2102" w:author="LIN, Yufeng" w:date="2021-09-24T16:21:00Z">
        <w:r w:rsidRPr="00790445" w:rsidDel="008A0F40">
          <w:rPr>
            <w:rFonts w:ascii="Times New Roman" w:hAnsi="Times New Roman" w:cs="Times New Roman"/>
            <w:sz w:val="22"/>
          </w:rPr>
          <w:delText xml:space="preserve">). </w:delText>
        </w:r>
      </w:del>
      <w:del w:id="2103" w:author="LIN, Yufeng" w:date="2021-09-28T11:21:00Z">
        <w:r w:rsidRPr="00790445" w:rsidDel="008E4C32">
          <w:rPr>
            <w:rFonts w:ascii="Times New Roman" w:hAnsi="Times New Roman" w:cs="Times New Roman"/>
            <w:sz w:val="22"/>
          </w:rPr>
          <w:delText xml:space="preserve">DGCA </w:delText>
        </w:r>
      </w:del>
      <w:del w:id="2104" w:author="LIN, Yufeng" w:date="2021-09-24T16:29:00Z">
        <w:r w:rsidRPr="00790445" w:rsidDel="00420570">
          <w:rPr>
            <w:rFonts w:ascii="Times New Roman" w:hAnsi="Times New Roman" w:cs="Times New Roman"/>
            <w:sz w:val="22"/>
          </w:rPr>
          <w:delText>identified the z-score to represent the relative strength of differential association (</w:delText>
        </w:r>
        <w:commentRangeStart w:id="2105"/>
        <w:r w:rsidRPr="00790445" w:rsidDel="00420570">
          <w:rPr>
            <w:rFonts w:ascii="Times New Roman" w:hAnsi="Times New Roman" w:cs="Times New Roman"/>
            <w:sz w:val="22"/>
          </w:rPr>
          <w:delText>see methods</w:delText>
        </w:r>
        <w:commentRangeEnd w:id="2105"/>
        <w:r w:rsidRPr="00790445" w:rsidDel="00420570">
          <w:rPr>
            <w:rStyle w:val="CommentReference"/>
            <w:rFonts w:ascii="Times New Roman" w:hAnsi="Times New Roman" w:cs="Times New Roman"/>
            <w:sz w:val="22"/>
            <w:szCs w:val="22"/>
          </w:rPr>
          <w:commentReference w:id="2105"/>
        </w:r>
        <w:r w:rsidRPr="00790445" w:rsidDel="00420570">
          <w:rPr>
            <w:rFonts w:ascii="Times New Roman" w:hAnsi="Times New Roman" w:cs="Times New Roman"/>
            <w:sz w:val="22"/>
          </w:rPr>
          <w:delText>).</w:delText>
        </w:r>
      </w:del>
      <w:del w:id="2106" w:author="LIN, Yufeng" w:date="2021-09-28T11:21:00Z">
        <w:r w:rsidRPr="00790445" w:rsidDel="008E4C32">
          <w:rPr>
            <w:rFonts w:ascii="Times New Roman" w:hAnsi="Times New Roman" w:cs="Times New Roman"/>
            <w:sz w:val="22"/>
          </w:rPr>
          <w:delText xml:space="preserve"> </w:delText>
        </w:r>
      </w:del>
      <w:del w:id="2107" w:author="LIN, Yufeng" w:date="2021-09-28T11:20:00Z">
        <w:r w:rsidRPr="00790445" w:rsidDel="008E4C32">
          <w:rPr>
            <w:rFonts w:ascii="Times New Roman" w:hAnsi="Times New Roman" w:cs="Times New Roman"/>
            <w:sz w:val="22"/>
          </w:rPr>
          <w:delText>The positive z-score refers to the correlation in CRC is weaker than the healthy control, while the negative z-score means the correlation is more positive in CRC</w:delText>
        </w:r>
      </w:del>
      <w:del w:id="2108" w:author="LIN, Yufeng" w:date="2021-09-24T16:31:00Z">
        <w:r w:rsidRPr="00790445" w:rsidDel="00420570">
          <w:rPr>
            <w:rFonts w:ascii="Times New Roman" w:hAnsi="Times New Roman" w:cs="Times New Roman"/>
            <w:sz w:val="22"/>
          </w:rPr>
          <w:delText xml:space="preserve"> (figure 5b)</w:delText>
        </w:r>
      </w:del>
      <w:del w:id="2109" w:author="LIN, Yufeng" w:date="2021-09-28T11:20:00Z">
        <w:r w:rsidRPr="00790445" w:rsidDel="008E4C32">
          <w:rPr>
            <w:rFonts w:ascii="Times New Roman" w:hAnsi="Times New Roman" w:cs="Times New Roman"/>
            <w:sz w:val="22"/>
          </w:rPr>
          <w:delText>.</w:delText>
        </w:r>
      </w:del>
    </w:p>
    <w:p w14:paraId="6CBADDFD" w14:textId="60468901"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 xml:space="preserve">Our results revealed a marked difference in correlations among </w:t>
      </w:r>
      <w:del w:id="2110" w:author="LIN, Yufeng" w:date="2021-09-28T13:07:00Z">
        <w:r w:rsidR="00FA35F2" w:rsidRPr="00790445" w:rsidDel="004314C2">
          <w:rPr>
            <w:rFonts w:ascii="Times New Roman" w:hAnsi="Times New Roman" w:cs="Times New Roman"/>
            <w:sz w:val="22"/>
          </w:rPr>
          <w:delText>micro-eukaryotes</w:delText>
        </w:r>
      </w:del>
      <w:ins w:id="2111" w:author="LIN, Yufeng" w:date="2021-09-28T13:07:00Z">
        <w:r w:rsidR="004314C2">
          <w:rPr>
            <w:rFonts w:ascii="Times New Roman" w:hAnsi="Times New Roman" w:cs="Times New Roman"/>
            <w:sz w:val="22"/>
          </w:rPr>
          <w:t>fungi</w:t>
        </w:r>
      </w:ins>
      <w:r w:rsidRPr="00790445">
        <w:rPr>
          <w:rFonts w:ascii="Times New Roman" w:hAnsi="Times New Roman" w:cs="Times New Roman"/>
          <w:sz w:val="22"/>
        </w:rPr>
        <w:t xml:space="preserve"> and bacteria in CRC and healthy (figure 5a). Correlations among </w:t>
      </w:r>
      <w:del w:id="2112" w:author="LIN, Yufeng" w:date="2021-09-28T13:08:00Z">
        <w:r w:rsidR="00FA35F2" w:rsidRPr="00790445" w:rsidDel="004314C2">
          <w:rPr>
            <w:rFonts w:ascii="Times New Roman" w:hAnsi="Times New Roman" w:cs="Times New Roman"/>
            <w:sz w:val="22"/>
          </w:rPr>
          <w:delText>micro-eukaryotes</w:delText>
        </w:r>
      </w:del>
      <w:ins w:id="2113" w:author="LIN, Yufeng" w:date="2021-09-28T13:08:00Z">
        <w:r w:rsidR="004314C2">
          <w:rPr>
            <w:rFonts w:ascii="Times New Roman" w:hAnsi="Times New Roman" w:cs="Times New Roman"/>
            <w:sz w:val="22"/>
          </w:rPr>
          <w:t>fungi</w:t>
        </w:r>
      </w:ins>
      <w:r w:rsidRPr="00790445">
        <w:rPr>
          <w:rFonts w:ascii="Times New Roman" w:hAnsi="Times New Roman" w:cs="Times New Roman"/>
          <w:sz w:val="22"/>
        </w:rPr>
        <w:t xml:space="preserve"> were higher in healthy controls compared to CRC (figure 5a). In contrast, </w:t>
      </w:r>
      <w:del w:id="2114" w:author="LIN, Yufeng" w:date="2021-09-28T11:09:00Z">
        <w:r w:rsidRPr="00790445" w:rsidDel="008C7798">
          <w:rPr>
            <w:rFonts w:ascii="Times New Roman" w:hAnsi="Times New Roman" w:cs="Times New Roman"/>
            <w:sz w:val="22"/>
          </w:rPr>
          <w:delText xml:space="preserve">correlations among </w:delText>
        </w:r>
      </w:del>
      <w:ins w:id="2115" w:author="LIN, Yufeng" w:date="2021-09-28T11:09:00Z">
        <w:r w:rsidR="008C7798">
          <w:rPr>
            <w:rFonts w:ascii="Times New Roman" w:hAnsi="Times New Roman" w:cs="Times New Roman"/>
            <w:sz w:val="22"/>
          </w:rPr>
          <w:t>intra-</w:t>
        </w:r>
      </w:ins>
      <w:r w:rsidRPr="00790445">
        <w:rPr>
          <w:rFonts w:ascii="Times New Roman" w:hAnsi="Times New Roman" w:cs="Times New Roman"/>
          <w:sz w:val="22"/>
        </w:rPr>
        <w:t>bacteria</w:t>
      </w:r>
      <w:ins w:id="2116" w:author="LIN, Yufeng" w:date="2021-09-28T11:09:00Z">
        <w:r w:rsidR="008C7798">
          <w:rPr>
            <w:rFonts w:ascii="Times New Roman" w:hAnsi="Times New Roman" w:cs="Times New Roman"/>
            <w:sz w:val="22"/>
          </w:rPr>
          <w:t>l relationships</w:t>
        </w:r>
      </w:ins>
      <w:r w:rsidRPr="00790445">
        <w:rPr>
          <w:rFonts w:ascii="Times New Roman" w:hAnsi="Times New Roman" w:cs="Times New Roman"/>
          <w:sz w:val="22"/>
        </w:rPr>
        <w:t xml:space="preserve"> were increased in CRC (figure 5a). When assessing </w:t>
      </w:r>
      <w:del w:id="2117" w:author="LIN, Yufeng" w:date="2021-09-28T13:08:00Z">
        <w:r w:rsidR="00FA35F2" w:rsidRPr="00790445" w:rsidDel="004314C2">
          <w:rPr>
            <w:rFonts w:ascii="Times New Roman" w:hAnsi="Times New Roman" w:cs="Times New Roman"/>
            <w:sz w:val="22"/>
          </w:rPr>
          <w:delText>micro-eukaryotes</w:delText>
        </w:r>
      </w:del>
      <w:ins w:id="2118" w:author="LIN, Yufeng" w:date="2021-09-28T13:08:00Z">
        <w:r w:rsidR="004314C2">
          <w:rPr>
            <w:rFonts w:ascii="Times New Roman" w:hAnsi="Times New Roman" w:cs="Times New Roman"/>
            <w:sz w:val="22"/>
          </w:rPr>
          <w:t>fungi</w:t>
        </w:r>
      </w:ins>
      <w:r w:rsidRPr="00790445">
        <w:rPr>
          <w:rFonts w:ascii="Times New Roman" w:hAnsi="Times New Roman" w:cs="Times New Roman"/>
          <w:sz w:val="22"/>
        </w:rPr>
        <w:t xml:space="preserve">-bacteria correlations, two peaks at -5 and 5 were observed, indicating the </w:t>
      </w:r>
      <w:del w:id="2119" w:author="LIN, Yufeng" w:date="2021-09-28T13:08:00Z">
        <w:r w:rsidR="00FA35F2" w:rsidRPr="00790445" w:rsidDel="004314C2">
          <w:rPr>
            <w:rFonts w:ascii="Times New Roman" w:hAnsi="Times New Roman" w:cs="Times New Roman"/>
            <w:sz w:val="22"/>
          </w:rPr>
          <w:delText>micro-eukaryotes</w:delText>
        </w:r>
      </w:del>
      <w:ins w:id="2120" w:author="LIN, Yufeng" w:date="2021-09-28T13:08:00Z">
        <w:r w:rsidR="004314C2">
          <w:rPr>
            <w:rFonts w:ascii="Times New Roman" w:hAnsi="Times New Roman" w:cs="Times New Roman"/>
            <w:sz w:val="22"/>
          </w:rPr>
          <w:t>fungi</w:t>
        </w:r>
      </w:ins>
      <w:r w:rsidRPr="00790445">
        <w:rPr>
          <w:rFonts w:ascii="Times New Roman" w:hAnsi="Times New Roman" w:cs="Times New Roman"/>
          <w:sz w:val="22"/>
        </w:rPr>
        <w:t>-bacteria correlations didn</w:t>
      </w:r>
      <w:r w:rsidR="000D0043" w:rsidRPr="00790445">
        <w:rPr>
          <w:rFonts w:ascii="Times New Roman" w:hAnsi="Times New Roman" w:cs="Times New Roman"/>
          <w:sz w:val="22"/>
        </w:rPr>
        <w:t>'</w:t>
      </w:r>
      <w:r w:rsidRPr="00790445">
        <w:rPr>
          <w:rFonts w:ascii="Times New Roman" w:hAnsi="Times New Roman" w:cs="Times New Roman"/>
          <w:sz w:val="22"/>
        </w:rPr>
        <w:t xml:space="preserve">t exist </w:t>
      </w:r>
      <w:r w:rsidR="00EC22EF" w:rsidRPr="00790445">
        <w:rPr>
          <w:rFonts w:ascii="Times New Roman" w:hAnsi="Times New Roman" w:cs="Times New Roman"/>
          <w:sz w:val="22"/>
        </w:rPr>
        <w:t xml:space="preserve">in </w:t>
      </w:r>
      <w:r w:rsidRPr="00790445">
        <w:rPr>
          <w:rFonts w:ascii="Times New Roman" w:hAnsi="Times New Roman" w:cs="Times New Roman"/>
          <w:sz w:val="22"/>
        </w:rPr>
        <w:t xml:space="preserve">the gentle relationship. Collectively, our results implicated those correlations among </w:t>
      </w:r>
      <w:del w:id="2121" w:author="LIN, Yufeng" w:date="2021-09-28T13:08:00Z">
        <w:r w:rsidR="00FA35F2" w:rsidRPr="00790445" w:rsidDel="004314C2">
          <w:rPr>
            <w:rFonts w:ascii="Times New Roman" w:hAnsi="Times New Roman" w:cs="Times New Roman"/>
            <w:sz w:val="22"/>
          </w:rPr>
          <w:delText>micro-eukaryotes</w:delText>
        </w:r>
      </w:del>
      <w:ins w:id="2122" w:author="LIN, Yufeng" w:date="2021-09-28T13:08:00Z">
        <w:r w:rsidR="004314C2">
          <w:rPr>
            <w:rFonts w:ascii="Times New Roman" w:hAnsi="Times New Roman" w:cs="Times New Roman"/>
            <w:sz w:val="22"/>
          </w:rPr>
          <w:t>fungi</w:t>
        </w:r>
      </w:ins>
      <w:r w:rsidRPr="00790445">
        <w:rPr>
          <w:rFonts w:ascii="Times New Roman" w:hAnsi="Times New Roman" w:cs="Times New Roman"/>
          <w:sz w:val="22"/>
        </w:rPr>
        <w:t xml:space="preserve"> were weakened in CRC, while bacteria-bacteria correlations were utterly opposite. And associations of </w:t>
      </w:r>
      <w:del w:id="2123" w:author="LIN, Yufeng" w:date="2021-09-28T13:08:00Z">
        <w:r w:rsidR="00FA35F2" w:rsidRPr="00790445" w:rsidDel="004314C2">
          <w:rPr>
            <w:rFonts w:ascii="Times New Roman" w:hAnsi="Times New Roman" w:cs="Times New Roman"/>
            <w:sz w:val="22"/>
          </w:rPr>
          <w:delText>micro-eukaryotes</w:delText>
        </w:r>
      </w:del>
      <w:ins w:id="2124" w:author="LIN, Yufeng" w:date="2021-09-28T13:08:00Z">
        <w:r w:rsidR="004314C2">
          <w:rPr>
            <w:rFonts w:ascii="Times New Roman" w:hAnsi="Times New Roman" w:cs="Times New Roman"/>
            <w:sz w:val="22"/>
          </w:rPr>
          <w:t>fungi</w:t>
        </w:r>
      </w:ins>
      <w:r w:rsidRPr="00790445">
        <w:rPr>
          <w:rFonts w:ascii="Times New Roman" w:hAnsi="Times New Roman" w:cs="Times New Roman"/>
          <w:sz w:val="22"/>
        </w:rPr>
        <w:t>-bacteria existed above two situations.</w:t>
      </w:r>
    </w:p>
    <w:p w14:paraId="57E32D7E" w14:textId="3F17A4C5"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 xml:space="preserve">We also defined the nine cases in the pair correlation comparison (figure 5b and see methods). Our results showed that the most significant correlations were </w:t>
      </w:r>
      <w:r w:rsidR="000D0043" w:rsidRPr="00790445">
        <w:rPr>
          <w:rFonts w:ascii="Times New Roman" w:hAnsi="Times New Roman" w:cs="Times New Roman"/>
          <w:sz w:val="22"/>
        </w:rPr>
        <w:t>'</w:t>
      </w:r>
      <w:r w:rsidRPr="00790445">
        <w:rPr>
          <w:rFonts w:ascii="Times New Roman" w:hAnsi="Times New Roman" w:cs="Times New Roman"/>
          <w:sz w:val="22"/>
        </w:rPr>
        <w:t>+/+</w:t>
      </w:r>
      <w:r w:rsidR="000D0043" w:rsidRPr="00790445">
        <w:rPr>
          <w:rFonts w:ascii="Times New Roman" w:hAnsi="Times New Roman" w:cs="Times New Roman"/>
          <w:sz w:val="22"/>
        </w:rPr>
        <w:t>'</w:t>
      </w:r>
      <w:r w:rsidRPr="00790445">
        <w:rPr>
          <w:rFonts w:ascii="Times New Roman" w:hAnsi="Times New Roman" w:cs="Times New Roman"/>
          <w:sz w:val="22"/>
        </w:rPr>
        <w:t xml:space="preserve">, </w:t>
      </w:r>
      <w:r w:rsidR="000D0043" w:rsidRPr="00790445">
        <w:rPr>
          <w:rFonts w:ascii="Times New Roman" w:hAnsi="Times New Roman" w:cs="Times New Roman"/>
          <w:sz w:val="22"/>
        </w:rPr>
        <w:t>'</w:t>
      </w:r>
      <w:r w:rsidRPr="00790445">
        <w:rPr>
          <w:rFonts w:ascii="Times New Roman" w:hAnsi="Times New Roman" w:cs="Times New Roman"/>
          <w:sz w:val="22"/>
        </w:rPr>
        <w:t>+/0</w:t>
      </w:r>
      <w:r w:rsidR="000D0043" w:rsidRPr="00790445">
        <w:rPr>
          <w:rFonts w:ascii="Times New Roman" w:hAnsi="Times New Roman" w:cs="Times New Roman"/>
          <w:sz w:val="22"/>
        </w:rPr>
        <w:t>'</w:t>
      </w:r>
      <w:r w:rsidRPr="00790445">
        <w:rPr>
          <w:rFonts w:ascii="Times New Roman" w:hAnsi="Times New Roman" w:cs="Times New Roman"/>
          <w:sz w:val="22"/>
        </w:rPr>
        <w:t xml:space="preserve">, and </w:t>
      </w:r>
      <w:r w:rsidR="000D0043" w:rsidRPr="00790445">
        <w:rPr>
          <w:rFonts w:ascii="Times New Roman" w:hAnsi="Times New Roman" w:cs="Times New Roman"/>
          <w:sz w:val="22"/>
        </w:rPr>
        <w:t>'</w:t>
      </w:r>
      <w:r w:rsidRPr="00790445">
        <w:rPr>
          <w:rFonts w:ascii="Times New Roman" w:hAnsi="Times New Roman" w:cs="Times New Roman"/>
          <w:sz w:val="22"/>
        </w:rPr>
        <w:t>0/+</w:t>
      </w:r>
      <w:r w:rsidR="000D0043" w:rsidRPr="00790445">
        <w:rPr>
          <w:rFonts w:ascii="Times New Roman" w:hAnsi="Times New Roman" w:cs="Times New Roman"/>
          <w:sz w:val="22"/>
        </w:rPr>
        <w:t>'</w:t>
      </w:r>
      <w:r w:rsidRPr="00790445">
        <w:rPr>
          <w:rFonts w:ascii="Times New Roman" w:hAnsi="Times New Roman" w:cs="Times New Roman"/>
          <w:sz w:val="22"/>
        </w:rPr>
        <w:t>, indicating that the most meaningful comparisons (</w:t>
      </w:r>
      <w:proofErr w:type="spellStart"/>
      <w:r w:rsidRPr="00790445">
        <w:rPr>
          <w:rFonts w:ascii="Times New Roman" w:hAnsi="Times New Roman" w:cs="Times New Roman"/>
          <w:sz w:val="22"/>
        </w:rPr>
        <w:t>pmVal</w:t>
      </w:r>
      <w:proofErr w:type="spellEnd"/>
      <w:r w:rsidRPr="00790445">
        <w:rPr>
          <w:rFonts w:ascii="Times New Roman" w:hAnsi="Times New Roman" w:cs="Times New Roman"/>
          <w:sz w:val="22"/>
        </w:rPr>
        <w:t xml:space="preserve"> &lt; 0.05) were based on the positive correlations; in other words, negative correlations were rare (figure 5c). Notably, only the internal </w:t>
      </w:r>
      <w:del w:id="2125" w:author="LIN, Yufeng" w:date="2021-09-28T13:08:00Z">
        <w:r w:rsidR="00FA35F2" w:rsidRPr="00790445" w:rsidDel="004314C2">
          <w:rPr>
            <w:rFonts w:ascii="Times New Roman" w:hAnsi="Times New Roman" w:cs="Times New Roman"/>
            <w:sz w:val="22"/>
          </w:rPr>
          <w:delText>micro-eukaryotes</w:delText>
        </w:r>
      </w:del>
      <w:ins w:id="2126" w:author="LIN, Yufeng" w:date="2021-09-28T13:08:00Z">
        <w:r w:rsidR="004314C2">
          <w:rPr>
            <w:rFonts w:ascii="Times New Roman" w:hAnsi="Times New Roman" w:cs="Times New Roman"/>
            <w:sz w:val="22"/>
          </w:rPr>
          <w:t>fungi</w:t>
        </w:r>
      </w:ins>
      <w:r w:rsidRPr="00790445">
        <w:rPr>
          <w:rFonts w:ascii="Times New Roman" w:hAnsi="Times New Roman" w:cs="Times New Roman"/>
          <w:sz w:val="22"/>
        </w:rPr>
        <w:t xml:space="preserve"> had six </w:t>
      </w:r>
      <w:r w:rsidR="000D0043" w:rsidRPr="00790445">
        <w:rPr>
          <w:rFonts w:ascii="Times New Roman" w:hAnsi="Times New Roman" w:cs="Times New Roman"/>
          <w:sz w:val="22"/>
        </w:rPr>
        <w:t>'</w:t>
      </w:r>
      <w:r w:rsidRPr="00790445">
        <w:rPr>
          <w:rFonts w:ascii="Times New Roman" w:hAnsi="Times New Roman" w:cs="Times New Roman"/>
          <w:sz w:val="22"/>
        </w:rPr>
        <w:t>-/+</w:t>
      </w:r>
      <w:r w:rsidR="000D0043" w:rsidRPr="00790445">
        <w:rPr>
          <w:rFonts w:ascii="Times New Roman" w:hAnsi="Times New Roman" w:cs="Times New Roman"/>
          <w:sz w:val="22"/>
        </w:rPr>
        <w:t>'</w:t>
      </w:r>
      <w:r w:rsidRPr="00790445">
        <w:rPr>
          <w:rFonts w:ascii="Times New Roman" w:hAnsi="Times New Roman" w:cs="Times New Roman"/>
          <w:sz w:val="22"/>
        </w:rPr>
        <w:t xml:space="preserve"> cases, which means the feature pair correlation in CRC was negative, while its association in healthy control was positive (figure 5c). It might reveal some potential markers or changes in the stage alteration.</w:t>
      </w:r>
    </w:p>
    <w:p w14:paraId="41551AE8" w14:textId="2CC508BD"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 xml:space="preserve">Sixty-four candidates (31 bacteria and 33 </w:t>
      </w:r>
      <w:del w:id="2127" w:author="LIN, Yufeng" w:date="2021-09-28T13:08:00Z">
        <w:r w:rsidR="00FA35F2" w:rsidRPr="00790445" w:rsidDel="004314C2">
          <w:rPr>
            <w:rFonts w:ascii="Times New Roman" w:hAnsi="Times New Roman" w:cs="Times New Roman"/>
            <w:sz w:val="22"/>
          </w:rPr>
          <w:delText>micro-eukaryotes</w:delText>
        </w:r>
      </w:del>
      <w:ins w:id="2128" w:author="LIN, Yufeng" w:date="2021-09-28T13:08:00Z">
        <w:r w:rsidR="004314C2">
          <w:rPr>
            <w:rFonts w:ascii="Times New Roman" w:hAnsi="Times New Roman" w:cs="Times New Roman"/>
            <w:sz w:val="22"/>
          </w:rPr>
          <w:t>fungi</w:t>
        </w:r>
      </w:ins>
      <w:r w:rsidRPr="00790445">
        <w:rPr>
          <w:rFonts w:ascii="Times New Roman" w:hAnsi="Times New Roman" w:cs="Times New Roman"/>
          <w:sz w:val="22"/>
        </w:rPr>
        <w:t xml:space="preserve">) were separated into six </w:t>
      </w:r>
      <w:proofErr w:type="spellStart"/>
      <w:r w:rsidRPr="00790445">
        <w:rPr>
          <w:rFonts w:ascii="Times New Roman" w:hAnsi="Times New Roman" w:cs="Times New Roman"/>
          <w:sz w:val="22"/>
        </w:rPr>
        <w:t>clusterings</w:t>
      </w:r>
      <w:proofErr w:type="spellEnd"/>
      <w:r w:rsidRPr="00790445">
        <w:rPr>
          <w:rFonts w:ascii="Times New Roman" w:hAnsi="Times New Roman" w:cs="Times New Roman"/>
          <w:sz w:val="22"/>
        </w:rPr>
        <w:t xml:space="preserve"> with </w:t>
      </w:r>
      <w:bookmarkStart w:id="2129" w:name="_Hlk82182357"/>
      <w:r w:rsidRPr="00790445">
        <w:rPr>
          <w:rFonts w:ascii="Times New Roman" w:hAnsi="Times New Roman" w:cs="Times New Roman"/>
          <w:sz w:val="22"/>
        </w:rPr>
        <w:t>affinity propagation cluster</w:t>
      </w:r>
      <w:bookmarkEnd w:id="2129"/>
      <w:r w:rsidRPr="00790445">
        <w:rPr>
          <w:rFonts w:ascii="Times New Roman" w:hAnsi="Times New Roman" w:cs="Times New Roman"/>
          <w:sz w:val="22"/>
        </w:rPr>
        <w:t xml:space="preserve"> (figure 5d). Among these, two </w:t>
      </w:r>
      <w:proofErr w:type="spellStart"/>
      <w:r w:rsidRPr="00790445">
        <w:rPr>
          <w:rFonts w:ascii="Times New Roman" w:hAnsi="Times New Roman" w:cs="Times New Roman"/>
          <w:sz w:val="22"/>
        </w:rPr>
        <w:t>clusterings</w:t>
      </w:r>
      <w:proofErr w:type="spellEnd"/>
      <w:r w:rsidRPr="00790445">
        <w:rPr>
          <w:rFonts w:ascii="Times New Roman" w:hAnsi="Times New Roman" w:cs="Times New Roman"/>
          <w:sz w:val="22"/>
        </w:rPr>
        <w:t xml:space="preserve"> contained most of the candidates were identified. </w:t>
      </w:r>
      <w:ins w:id="2130" w:author="LIN, Yufeng" w:date="2021-09-28T11:41:00Z">
        <w:r w:rsidR="00EA49C9" w:rsidRPr="00EA49C9">
          <w:rPr>
            <w:rFonts w:ascii="Times New Roman" w:hAnsi="Times New Roman" w:cs="Times New Roman"/>
            <w:sz w:val="22"/>
          </w:rPr>
          <w:t xml:space="preserve">We named the biggest one as the </w:t>
        </w:r>
      </w:ins>
      <w:proofErr w:type="spellStart"/>
      <w:ins w:id="2131" w:author="LIN, Yufeng" w:date="2021-09-28T13:09:00Z">
        <w:r w:rsidR="004314C2">
          <w:rPr>
            <w:rFonts w:ascii="Times New Roman" w:hAnsi="Times New Roman" w:cs="Times New Roman"/>
            <w:sz w:val="22"/>
          </w:rPr>
          <w:t>Fun</w:t>
        </w:r>
      </w:ins>
      <w:ins w:id="2132" w:author="LIN, Yufeng" w:date="2021-09-28T11:41:00Z">
        <w:r w:rsidR="00EA49C9" w:rsidRPr="00EA49C9">
          <w:rPr>
            <w:rFonts w:ascii="Times New Roman" w:hAnsi="Times New Roman" w:cs="Times New Roman"/>
            <w:sz w:val="22"/>
          </w:rPr>
          <w:t>_</w:t>
        </w:r>
      </w:ins>
      <w:ins w:id="2133" w:author="LIN, Yufeng" w:date="2021-09-28T11:44:00Z">
        <w:r w:rsidR="00EA49C9">
          <w:rPr>
            <w:rFonts w:ascii="Times New Roman" w:hAnsi="Times New Roman" w:cs="Times New Roman"/>
            <w:sz w:val="22"/>
          </w:rPr>
          <w:t>c</w:t>
        </w:r>
      </w:ins>
      <w:ins w:id="2134" w:author="LIN, Yufeng" w:date="2021-09-28T11:41:00Z">
        <w:r w:rsidR="00EA49C9" w:rsidRPr="00EA49C9">
          <w:rPr>
            <w:rFonts w:ascii="Times New Roman" w:hAnsi="Times New Roman" w:cs="Times New Roman"/>
            <w:sz w:val="22"/>
          </w:rPr>
          <w:t>luster</w:t>
        </w:r>
        <w:proofErr w:type="spellEnd"/>
        <w:r w:rsidR="00EA49C9" w:rsidRPr="00EA49C9">
          <w:rPr>
            <w:rFonts w:ascii="Times New Roman" w:hAnsi="Times New Roman" w:cs="Times New Roman"/>
            <w:sz w:val="22"/>
          </w:rPr>
          <w:t xml:space="preserve"> because 18 of 22 participants were </w:t>
        </w:r>
      </w:ins>
      <w:ins w:id="2135" w:author="LIN, Yufeng" w:date="2021-09-28T13:08:00Z">
        <w:r w:rsidR="004314C2">
          <w:rPr>
            <w:rFonts w:ascii="Times New Roman" w:hAnsi="Times New Roman" w:cs="Times New Roman"/>
            <w:sz w:val="22"/>
          </w:rPr>
          <w:t>fungi</w:t>
        </w:r>
      </w:ins>
      <w:del w:id="2136" w:author="LIN, Yufeng" w:date="2021-09-28T11:41:00Z">
        <w:r w:rsidRPr="00790445" w:rsidDel="00EA49C9">
          <w:rPr>
            <w:rFonts w:ascii="Times New Roman" w:hAnsi="Times New Roman" w:cs="Times New Roman"/>
            <w:sz w:val="22"/>
          </w:rPr>
          <w:delText>For the first main clustering, 22 candidates were involved, and most of them were in Eukaryota. We, therefore, named this clustering as mEuk_Cluster</w:delText>
        </w:r>
      </w:del>
      <w:r w:rsidRPr="00790445">
        <w:rPr>
          <w:rFonts w:ascii="Times New Roman" w:hAnsi="Times New Roman" w:cs="Times New Roman"/>
          <w:sz w:val="22"/>
        </w:rPr>
        <w:t>. In this cluster</w:t>
      </w:r>
      <w:del w:id="2137" w:author="LIN, Yufeng" w:date="2021-09-28T11:42:00Z">
        <w:r w:rsidRPr="00790445" w:rsidDel="00EA49C9">
          <w:rPr>
            <w:rFonts w:ascii="Times New Roman" w:hAnsi="Times New Roman" w:cs="Times New Roman"/>
            <w:sz w:val="22"/>
          </w:rPr>
          <w:delText>ing</w:delText>
        </w:r>
      </w:del>
      <w:r w:rsidRPr="00790445">
        <w:rPr>
          <w:rFonts w:ascii="Times New Roman" w:hAnsi="Times New Roman" w:cs="Times New Roman"/>
          <w:sz w:val="22"/>
        </w:rPr>
        <w:t>, the correlation</w:t>
      </w:r>
      <w:ins w:id="2138" w:author="LIN, Yufeng" w:date="2021-09-28T11:42:00Z">
        <w:r w:rsidR="00EA49C9">
          <w:rPr>
            <w:rFonts w:ascii="Times New Roman" w:hAnsi="Times New Roman" w:cs="Times New Roman"/>
            <w:sz w:val="22"/>
          </w:rPr>
          <w:t>s</w:t>
        </w:r>
      </w:ins>
      <w:r w:rsidRPr="00790445">
        <w:rPr>
          <w:rFonts w:ascii="Times New Roman" w:hAnsi="Times New Roman" w:cs="Times New Roman"/>
          <w:sz w:val="22"/>
        </w:rPr>
        <w:t xml:space="preserve"> between the enriched </w:t>
      </w:r>
      <w:del w:id="2139" w:author="LIN, Yufeng" w:date="2021-09-28T13:08:00Z">
        <w:r w:rsidR="00FA35F2" w:rsidRPr="00790445" w:rsidDel="004314C2">
          <w:rPr>
            <w:rFonts w:ascii="Times New Roman" w:hAnsi="Times New Roman" w:cs="Times New Roman"/>
            <w:sz w:val="22"/>
          </w:rPr>
          <w:delText>micro-eukaryotes</w:delText>
        </w:r>
      </w:del>
      <w:ins w:id="2140" w:author="LIN, Yufeng" w:date="2021-09-28T13:08:00Z">
        <w:r w:rsidR="004314C2">
          <w:rPr>
            <w:rFonts w:ascii="Times New Roman" w:hAnsi="Times New Roman" w:cs="Times New Roman"/>
            <w:sz w:val="22"/>
          </w:rPr>
          <w:t>fungi</w:t>
        </w:r>
      </w:ins>
      <w:r w:rsidRPr="00790445">
        <w:rPr>
          <w:rFonts w:ascii="Times New Roman" w:hAnsi="Times New Roman" w:cs="Times New Roman"/>
          <w:sz w:val="22"/>
        </w:rPr>
        <w:t xml:space="preserve"> </w:t>
      </w:r>
      <w:del w:id="2141" w:author="LIN, Yufeng" w:date="2021-09-28T11:43:00Z">
        <w:r w:rsidRPr="00790445" w:rsidDel="00EA49C9">
          <w:rPr>
            <w:rFonts w:ascii="Times New Roman" w:hAnsi="Times New Roman" w:cs="Times New Roman"/>
            <w:sz w:val="22"/>
          </w:rPr>
          <w:delText xml:space="preserve">was </w:delText>
        </w:r>
      </w:del>
      <w:ins w:id="2142" w:author="LIN, Yufeng" w:date="2021-09-28T11:43:00Z">
        <w:r w:rsidR="00EA49C9">
          <w:rPr>
            <w:rFonts w:ascii="Times New Roman" w:hAnsi="Times New Roman" w:cs="Times New Roman"/>
            <w:sz w:val="22"/>
          </w:rPr>
          <w:t>were</w:t>
        </w:r>
        <w:r w:rsidR="00EA49C9" w:rsidRPr="00790445">
          <w:rPr>
            <w:rFonts w:ascii="Times New Roman" w:hAnsi="Times New Roman" w:cs="Times New Roman"/>
            <w:sz w:val="22"/>
          </w:rPr>
          <w:t xml:space="preserve"> </w:t>
        </w:r>
      </w:ins>
      <w:r w:rsidRPr="00790445">
        <w:rPr>
          <w:rFonts w:ascii="Times New Roman" w:hAnsi="Times New Roman" w:cs="Times New Roman"/>
          <w:sz w:val="22"/>
        </w:rPr>
        <w:t xml:space="preserve">enhanced in CRC compared. We identified that </w:t>
      </w:r>
      <w:r w:rsidRPr="00790445">
        <w:rPr>
          <w:rFonts w:ascii="Times New Roman" w:hAnsi="Times New Roman" w:cs="Times New Roman"/>
          <w:i/>
          <w:iCs/>
          <w:sz w:val="22"/>
        </w:rPr>
        <w:t>E. pulchra</w:t>
      </w:r>
      <w:r w:rsidRPr="00790445">
        <w:rPr>
          <w:rFonts w:ascii="Times New Roman" w:hAnsi="Times New Roman" w:cs="Times New Roman"/>
          <w:sz w:val="22"/>
        </w:rPr>
        <w:t xml:space="preserve"> and </w:t>
      </w:r>
      <w:r w:rsidRPr="00790445">
        <w:rPr>
          <w:rFonts w:ascii="Times New Roman" w:hAnsi="Times New Roman" w:cs="Times New Roman"/>
          <w:i/>
          <w:iCs/>
          <w:sz w:val="22"/>
        </w:rPr>
        <w:t>A. rambellii</w:t>
      </w:r>
      <w:r w:rsidRPr="00790445">
        <w:rPr>
          <w:rFonts w:ascii="Times New Roman" w:hAnsi="Times New Roman" w:cs="Times New Roman"/>
          <w:sz w:val="22"/>
        </w:rPr>
        <w:t xml:space="preserve"> were the core </w:t>
      </w:r>
      <w:del w:id="2143" w:author="LIN, Yufeng" w:date="2021-09-28T13:08:00Z">
        <w:r w:rsidR="00FA35F2" w:rsidRPr="00790445" w:rsidDel="004314C2">
          <w:rPr>
            <w:rFonts w:ascii="Times New Roman" w:hAnsi="Times New Roman" w:cs="Times New Roman"/>
            <w:sz w:val="22"/>
          </w:rPr>
          <w:delText>micro-eukaryotes</w:delText>
        </w:r>
      </w:del>
      <w:ins w:id="2144" w:author="LIN, Yufeng" w:date="2021-09-28T13:08:00Z">
        <w:r w:rsidR="004314C2">
          <w:rPr>
            <w:rFonts w:ascii="Times New Roman" w:hAnsi="Times New Roman" w:cs="Times New Roman"/>
            <w:sz w:val="22"/>
          </w:rPr>
          <w:t>fungi</w:t>
        </w:r>
      </w:ins>
      <w:r w:rsidRPr="00790445">
        <w:rPr>
          <w:rFonts w:ascii="Times New Roman" w:hAnsi="Times New Roman" w:cs="Times New Roman"/>
          <w:sz w:val="22"/>
        </w:rPr>
        <w:t xml:space="preserve"> in the </w:t>
      </w:r>
      <w:proofErr w:type="spellStart"/>
      <w:r w:rsidRPr="00790445">
        <w:rPr>
          <w:rFonts w:ascii="Times New Roman" w:hAnsi="Times New Roman" w:cs="Times New Roman"/>
          <w:sz w:val="22"/>
        </w:rPr>
        <w:t>eEuk_cluster</w:t>
      </w:r>
      <w:proofErr w:type="spellEnd"/>
      <w:r w:rsidRPr="00790445">
        <w:rPr>
          <w:rFonts w:ascii="Times New Roman" w:hAnsi="Times New Roman" w:cs="Times New Roman"/>
          <w:sz w:val="22"/>
        </w:rPr>
        <w:t xml:space="preserve">. </w:t>
      </w:r>
      <w:del w:id="2145" w:author="LIN, Yufeng" w:date="2021-09-28T11:44:00Z">
        <w:r w:rsidRPr="00790445" w:rsidDel="00EA49C9">
          <w:rPr>
            <w:rFonts w:ascii="Times New Roman" w:hAnsi="Times New Roman" w:cs="Times New Roman"/>
            <w:sz w:val="22"/>
          </w:rPr>
          <w:delText xml:space="preserve">We also </w:delText>
        </w:r>
      </w:del>
      <w:del w:id="2146" w:author="LIN, Yufeng" w:date="2021-09-28T11:43:00Z">
        <w:r w:rsidRPr="00790445" w:rsidDel="00EA49C9">
          <w:rPr>
            <w:rFonts w:ascii="Times New Roman" w:hAnsi="Times New Roman" w:cs="Times New Roman"/>
            <w:sz w:val="22"/>
          </w:rPr>
          <w:delText xml:space="preserve">identified </w:delText>
        </w:r>
      </w:del>
      <w:del w:id="2147" w:author="LIN, Yufeng" w:date="2021-09-28T11:44:00Z">
        <w:r w:rsidRPr="00790445" w:rsidDel="00EA49C9">
          <w:rPr>
            <w:rFonts w:ascii="Times New Roman" w:hAnsi="Times New Roman" w:cs="Times New Roman"/>
            <w:sz w:val="22"/>
          </w:rPr>
          <w:delText>t</w:delText>
        </w:r>
      </w:del>
      <w:ins w:id="2148" w:author="LIN, Yufeng" w:date="2021-09-28T11:44:00Z">
        <w:r w:rsidR="00EA49C9">
          <w:rPr>
            <w:rFonts w:ascii="Times New Roman" w:hAnsi="Times New Roman" w:cs="Times New Roman"/>
            <w:sz w:val="22"/>
          </w:rPr>
          <w:t>T</w:t>
        </w:r>
      </w:ins>
      <w:r w:rsidRPr="00790445">
        <w:rPr>
          <w:rFonts w:ascii="Times New Roman" w:hAnsi="Times New Roman" w:cs="Times New Roman"/>
          <w:sz w:val="22"/>
        </w:rPr>
        <w:t xml:space="preserve">hree CRC </w:t>
      </w:r>
      <w:r w:rsidRPr="00790445">
        <w:rPr>
          <w:rFonts w:ascii="Times New Roman" w:hAnsi="Times New Roman" w:cs="Times New Roman"/>
          <w:sz w:val="22"/>
        </w:rPr>
        <w:lastRenderedPageBreak/>
        <w:t xml:space="preserve">enriched bacteria, including </w:t>
      </w:r>
      <w:r w:rsidRPr="00790445">
        <w:rPr>
          <w:rFonts w:ascii="Times New Roman" w:hAnsi="Times New Roman" w:cs="Times New Roman"/>
          <w:i/>
          <w:iCs/>
          <w:sz w:val="22"/>
        </w:rPr>
        <w:t>F. nucleatum</w:t>
      </w:r>
      <w:r w:rsidRPr="00790445">
        <w:rPr>
          <w:rFonts w:ascii="Times New Roman" w:hAnsi="Times New Roman" w:cs="Times New Roman"/>
          <w:sz w:val="22"/>
        </w:rPr>
        <w:t xml:space="preserve">, </w:t>
      </w:r>
      <w:r w:rsidRPr="00790445">
        <w:rPr>
          <w:rFonts w:ascii="Times New Roman" w:hAnsi="Times New Roman" w:cs="Times New Roman"/>
          <w:i/>
          <w:iCs/>
          <w:sz w:val="22"/>
        </w:rPr>
        <w:t>F. periodonticum</w:t>
      </w:r>
      <w:r w:rsidRPr="00790445">
        <w:rPr>
          <w:rFonts w:ascii="Times New Roman" w:hAnsi="Times New Roman" w:cs="Times New Roman"/>
          <w:sz w:val="22"/>
        </w:rPr>
        <w:t xml:space="preserve">, and </w:t>
      </w:r>
      <w:r w:rsidRPr="00790445">
        <w:rPr>
          <w:rFonts w:ascii="Times New Roman" w:hAnsi="Times New Roman" w:cs="Times New Roman"/>
          <w:i/>
          <w:iCs/>
          <w:sz w:val="22"/>
        </w:rPr>
        <w:t>P. micra</w:t>
      </w:r>
      <w:r w:rsidRPr="00790445">
        <w:rPr>
          <w:rFonts w:ascii="Times New Roman" w:hAnsi="Times New Roman" w:cs="Times New Roman"/>
          <w:sz w:val="22"/>
        </w:rPr>
        <w:t xml:space="preserve"> had strong correlations with these </w:t>
      </w:r>
      <w:del w:id="2149" w:author="LIN, Yufeng" w:date="2021-09-28T13:08:00Z">
        <w:r w:rsidR="00FA35F2" w:rsidRPr="00790445" w:rsidDel="004314C2">
          <w:rPr>
            <w:rFonts w:ascii="Times New Roman" w:hAnsi="Times New Roman" w:cs="Times New Roman"/>
            <w:sz w:val="22"/>
          </w:rPr>
          <w:delText>micro-eukaryotes</w:delText>
        </w:r>
      </w:del>
      <w:ins w:id="2150" w:author="LIN, Yufeng" w:date="2021-09-28T13:08:00Z">
        <w:r w:rsidR="004314C2">
          <w:rPr>
            <w:rFonts w:ascii="Times New Roman" w:hAnsi="Times New Roman" w:cs="Times New Roman"/>
            <w:sz w:val="22"/>
          </w:rPr>
          <w:t>fungi</w:t>
        </w:r>
      </w:ins>
      <w:r w:rsidRPr="00790445">
        <w:rPr>
          <w:rFonts w:ascii="Times New Roman" w:hAnsi="Times New Roman" w:cs="Times New Roman"/>
          <w:sz w:val="22"/>
        </w:rPr>
        <w:t xml:space="preserve"> (figure 5d). </w:t>
      </w:r>
      <w:del w:id="2151" w:author="LIN, Yufeng" w:date="2021-09-28T11:45:00Z">
        <w:r w:rsidRPr="00790445" w:rsidDel="00EA49C9">
          <w:rPr>
            <w:rFonts w:ascii="Times New Roman" w:hAnsi="Times New Roman" w:cs="Times New Roman"/>
            <w:sz w:val="22"/>
          </w:rPr>
          <w:delText>We revealed that t</w:delText>
        </w:r>
      </w:del>
      <w:ins w:id="2152" w:author="LIN, Yufeng" w:date="2021-09-28T11:45:00Z">
        <w:r w:rsidR="00EA49C9">
          <w:rPr>
            <w:rFonts w:ascii="Times New Roman" w:hAnsi="Times New Roman" w:cs="Times New Roman"/>
            <w:sz w:val="22"/>
          </w:rPr>
          <w:t>T</w:t>
        </w:r>
      </w:ins>
      <w:r w:rsidRPr="00790445">
        <w:rPr>
          <w:rFonts w:ascii="Times New Roman" w:hAnsi="Times New Roman" w:cs="Times New Roman"/>
          <w:sz w:val="22"/>
        </w:rPr>
        <w:t xml:space="preserve">he most outstanding </w:t>
      </w:r>
      <w:del w:id="2153" w:author="LIN, Yufeng" w:date="2021-09-28T13:08:00Z">
        <w:r w:rsidR="00FA35F2" w:rsidRPr="00790445" w:rsidDel="004314C2">
          <w:rPr>
            <w:rFonts w:ascii="Times New Roman" w:hAnsi="Times New Roman" w:cs="Times New Roman"/>
            <w:sz w:val="22"/>
          </w:rPr>
          <w:delText>micro-eukaryotes</w:delText>
        </w:r>
      </w:del>
      <w:ins w:id="2154" w:author="LIN, Yufeng" w:date="2021-09-28T13:08:00Z">
        <w:r w:rsidR="004314C2">
          <w:rPr>
            <w:rFonts w:ascii="Times New Roman" w:hAnsi="Times New Roman" w:cs="Times New Roman"/>
            <w:sz w:val="22"/>
          </w:rPr>
          <w:t>fungi</w:t>
        </w:r>
      </w:ins>
      <w:r w:rsidRPr="00790445">
        <w:rPr>
          <w:rFonts w:ascii="Times New Roman" w:hAnsi="Times New Roman" w:cs="Times New Roman"/>
          <w:sz w:val="22"/>
        </w:rPr>
        <w:t xml:space="preserve">, </w:t>
      </w:r>
      <w:r w:rsidRPr="00790445">
        <w:rPr>
          <w:rFonts w:ascii="Times New Roman" w:hAnsi="Times New Roman" w:cs="Times New Roman"/>
          <w:i/>
          <w:iCs/>
          <w:sz w:val="22"/>
        </w:rPr>
        <w:t>A. rambellii</w:t>
      </w:r>
      <w:r w:rsidRPr="00790445">
        <w:rPr>
          <w:rFonts w:ascii="Times New Roman" w:hAnsi="Times New Roman" w:cs="Times New Roman"/>
          <w:sz w:val="22"/>
        </w:rPr>
        <w:t xml:space="preserve">, and the </w:t>
      </w:r>
      <w:del w:id="2155" w:author="LIN, Yufeng" w:date="2021-09-28T11:46:00Z">
        <w:r w:rsidRPr="00790445" w:rsidDel="00EA49C9">
          <w:rPr>
            <w:rFonts w:ascii="Times New Roman" w:hAnsi="Times New Roman" w:cs="Times New Roman"/>
            <w:sz w:val="22"/>
          </w:rPr>
          <w:delText xml:space="preserve">most reported </w:delText>
        </w:r>
      </w:del>
      <w:r w:rsidRPr="00790445">
        <w:rPr>
          <w:rFonts w:ascii="Times New Roman" w:hAnsi="Times New Roman" w:cs="Times New Roman"/>
          <w:sz w:val="22"/>
        </w:rPr>
        <w:t>cancer-related pathogens,</w:t>
      </w:r>
      <w:r w:rsidRPr="00790445">
        <w:rPr>
          <w:rFonts w:ascii="Times New Roman" w:hAnsi="Times New Roman" w:cs="Times New Roman"/>
          <w:i/>
          <w:iCs/>
          <w:sz w:val="22"/>
        </w:rPr>
        <w:t xml:space="preserve"> F. nucleatum</w:t>
      </w:r>
      <w:r w:rsidRPr="00790445">
        <w:rPr>
          <w:rFonts w:ascii="Times New Roman" w:hAnsi="Times New Roman" w:cs="Times New Roman"/>
          <w:sz w:val="22"/>
        </w:rPr>
        <w:t>, were in the same cluster</w:t>
      </w:r>
      <w:del w:id="2156" w:author="LIN, Yufeng" w:date="2021-09-28T11:46:00Z">
        <w:r w:rsidRPr="00790445" w:rsidDel="00EA49C9">
          <w:rPr>
            <w:rFonts w:ascii="Times New Roman" w:hAnsi="Times New Roman" w:cs="Times New Roman"/>
            <w:sz w:val="22"/>
          </w:rPr>
          <w:delText>ing</w:delText>
        </w:r>
      </w:del>
      <w:r w:rsidRPr="00790445">
        <w:rPr>
          <w:rFonts w:ascii="Times New Roman" w:hAnsi="Times New Roman" w:cs="Times New Roman"/>
          <w:sz w:val="22"/>
        </w:rPr>
        <w:t xml:space="preserve">. Its z-score was -5.95, and it belonged to the </w:t>
      </w:r>
      <w:r w:rsidR="000D0043" w:rsidRPr="00790445">
        <w:rPr>
          <w:rFonts w:ascii="Times New Roman" w:hAnsi="Times New Roman" w:cs="Times New Roman"/>
          <w:sz w:val="22"/>
        </w:rPr>
        <w:t>'</w:t>
      </w:r>
      <w:r w:rsidRPr="00790445">
        <w:rPr>
          <w:rFonts w:ascii="Times New Roman" w:hAnsi="Times New Roman" w:cs="Times New Roman"/>
          <w:sz w:val="22"/>
        </w:rPr>
        <w:t>+/+</w:t>
      </w:r>
      <w:r w:rsidR="000D0043" w:rsidRPr="00790445">
        <w:rPr>
          <w:rFonts w:ascii="Times New Roman" w:hAnsi="Times New Roman" w:cs="Times New Roman"/>
          <w:sz w:val="22"/>
        </w:rPr>
        <w:t>'</w:t>
      </w:r>
      <w:r w:rsidRPr="00790445">
        <w:rPr>
          <w:rFonts w:ascii="Times New Roman" w:hAnsi="Times New Roman" w:cs="Times New Roman"/>
          <w:sz w:val="22"/>
        </w:rPr>
        <w:t xml:space="preserve"> case (see </w:t>
      </w:r>
      <w:commentRangeStart w:id="2157"/>
      <w:r w:rsidRPr="00790445">
        <w:rPr>
          <w:rFonts w:ascii="Times New Roman" w:hAnsi="Times New Roman" w:cs="Times New Roman"/>
          <w:sz w:val="22"/>
        </w:rPr>
        <w:t xml:space="preserve">supplementary table </w:t>
      </w:r>
      <w:del w:id="2158" w:author="LIN, Yufeng" w:date="2021-09-23T14:28:00Z">
        <w:r w:rsidRPr="00790445" w:rsidDel="003A3841">
          <w:rPr>
            <w:rFonts w:ascii="Times New Roman" w:hAnsi="Times New Roman" w:cs="Times New Roman"/>
            <w:sz w:val="22"/>
          </w:rPr>
          <w:delText>8</w:delText>
        </w:r>
      </w:del>
      <w:ins w:id="2159" w:author="LIN, Yufeng" w:date="2021-09-23T17:07:00Z">
        <w:r w:rsidR="001A7063">
          <w:rPr>
            <w:rFonts w:ascii="Times New Roman" w:hAnsi="Times New Roman" w:cs="Times New Roman"/>
            <w:sz w:val="22"/>
          </w:rPr>
          <w:t>1</w:t>
        </w:r>
      </w:ins>
      <w:ins w:id="2160" w:author="LIN, Yufeng" w:date="2021-09-23T17:30:00Z">
        <w:r w:rsidR="00F774B9">
          <w:rPr>
            <w:rFonts w:ascii="Times New Roman" w:hAnsi="Times New Roman" w:cs="Times New Roman"/>
            <w:sz w:val="22"/>
          </w:rPr>
          <w:t>1</w:t>
        </w:r>
      </w:ins>
      <w:r w:rsidRPr="00790445">
        <w:rPr>
          <w:rFonts w:ascii="Times New Roman" w:hAnsi="Times New Roman" w:cs="Times New Roman"/>
          <w:sz w:val="22"/>
        </w:rPr>
        <w:t>)</w:t>
      </w:r>
      <w:commentRangeEnd w:id="2157"/>
      <w:r w:rsidRPr="00790445">
        <w:rPr>
          <w:rStyle w:val="CommentReference"/>
          <w:rFonts w:ascii="Times New Roman" w:hAnsi="Times New Roman" w:cs="Times New Roman"/>
          <w:sz w:val="22"/>
          <w:szCs w:val="22"/>
        </w:rPr>
        <w:commentReference w:id="2157"/>
      </w:r>
      <w:r w:rsidRPr="00790445">
        <w:rPr>
          <w:rFonts w:ascii="Times New Roman" w:hAnsi="Times New Roman" w:cs="Times New Roman"/>
          <w:sz w:val="22"/>
        </w:rPr>
        <w:t xml:space="preserve">, indicating that </w:t>
      </w:r>
      <w:del w:id="2161" w:author="LIN, Yufeng" w:date="2021-09-28T13:01:00Z">
        <w:r w:rsidR="00FA35F2" w:rsidRPr="00790445" w:rsidDel="004314C2">
          <w:rPr>
            <w:rFonts w:ascii="Times New Roman" w:hAnsi="Times New Roman" w:cs="Times New Roman"/>
            <w:sz w:val="22"/>
          </w:rPr>
          <w:delText>micro-eukaryotic</w:delText>
        </w:r>
      </w:del>
      <w:ins w:id="2162" w:author="LIN, Yufeng" w:date="2021-09-28T13:01:00Z">
        <w:r w:rsidR="004314C2">
          <w:rPr>
            <w:rFonts w:ascii="Times New Roman" w:hAnsi="Times New Roman" w:cs="Times New Roman"/>
            <w:sz w:val="22"/>
          </w:rPr>
          <w:t>fungi</w:t>
        </w:r>
      </w:ins>
      <w:r w:rsidRPr="00790445">
        <w:rPr>
          <w:rFonts w:ascii="Times New Roman" w:hAnsi="Times New Roman" w:cs="Times New Roman"/>
          <w:sz w:val="22"/>
        </w:rPr>
        <w:t xml:space="preserve"> </w:t>
      </w:r>
      <w:r w:rsidRPr="00790445">
        <w:rPr>
          <w:rFonts w:ascii="Times New Roman" w:hAnsi="Times New Roman" w:cs="Times New Roman"/>
          <w:i/>
          <w:iCs/>
          <w:sz w:val="22"/>
        </w:rPr>
        <w:t>A. rambellii</w:t>
      </w:r>
      <w:r w:rsidRPr="00790445">
        <w:rPr>
          <w:rFonts w:ascii="Times New Roman" w:hAnsi="Times New Roman" w:cs="Times New Roman"/>
          <w:sz w:val="22"/>
        </w:rPr>
        <w:t xml:space="preserve"> and bacteria</w:t>
      </w:r>
      <w:del w:id="2163" w:author="LIN, Yufeng" w:date="2021-09-28T13:01:00Z">
        <w:r w:rsidRPr="00790445" w:rsidDel="004314C2">
          <w:rPr>
            <w:rFonts w:ascii="Times New Roman" w:hAnsi="Times New Roman" w:cs="Times New Roman"/>
            <w:sz w:val="22"/>
          </w:rPr>
          <w:delText>l</w:delText>
        </w:r>
      </w:del>
      <w:r w:rsidRPr="00790445">
        <w:rPr>
          <w:rFonts w:ascii="Times New Roman" w:hAnsi="Times New Roman" w:cs="Times New Roman"/>
          <w:sz w:val="22"/>
        </w:rPr>
        <w:t xml:space="preserve"> </w:t>
      </w:r>
      <w:r w:rsidRPr="00790445">
        <w:rPr>
          <w:rFonts w:ascii="Times New Roman" w:hAnsi="Times New Roman" w:cs="Times New Roman"/>
          <w:i/>
          <w:iCs/>
          <w:sz w:val="22"/>
        </w:rPr>
        <w:t>F. nucleatum</w:t>
      </w:r>
      <w:r w:rsidRPr="00790445">
        <w:rPr>
          <w:rFonts w:ascii="Times New Roman" w:hAnsi="Times New Roman" w:cs="Times New Roman"/>
          <w:sz w:val="22"/>
        </w:rPr>
        <w:t xml:space="preserve"> were both positive relative CRC and healthy control. Still, their pair association was more potent in CRC compared with healthy control. Also, </w:t>
      </w:r>
      <w:r w:rsidRPr="00790445">
        <w:rPr>
          <w:rFonts w:ascii="Times New Roman" w:hAnsi="Times New Roman" w:cs="Times New Roman"/>
          <w:i/>
          <w:iCs/>
          <w:sz w:val="22"/>
        </w:rPr>
        <w:t xml:space="preserve">A. rambellii </w:t>
      </w:r>
      <w:r w:rsidRPr="00790445">
        <w:rPr>
          <w:rFonts w:ascii="Times New Roman" w:hAnsi="Times New Roman" w:cs="Times New Roman"/>
          <w:sz w:val="22"/>
        </w:rPr>
        <w:t xml:space="preserve">showed a strong correlation with another CRC-enriched bacteria </w:t>
      </w:r>
      <w:r w:rsidRPr="00790445">
        <w:rPr>
          <w:rFonts w:ascii="Times New Roman" w:hAnsi="Times New Roman" w:cs="Times New Roman"/>
          <w:i/>
          <w:iCs/>
          <w:sz w:val="22"/>
        </w:rPr>
        <w:t>P. micra</w:t>
      </w:r>
      <w:r w:rsidRPr="00790445">
        <w:rPr>
          <w:rFonts w:ascii="Times New Roman" w:hAnsi="Times New Roman" w:cs="Times New Roman"/>
          <w:sz w:val="22"/>
        </w:rPr>
        <w:t>, with a z-score -5.07, belonged</w:t>
      </w:r>
      <w:r w:rsidR="000D0043" w:rsidRPr="00790445">
        <w:rPr>
          <w:rFonts w:ascii="Times New Roman" w:hAnsi="Times New Roman" w:cs="Times New Roman"/>
          <w:sz w:val="22"/>
        </w:rPr>
        <w:t xml:space="preserve">' </w:t>
      </w:r>
      <w:r w:rsidRPr="00790445">
        <w:rPr>
          <w:rFonts w:ascii="Times New Roman" w:hAnsi="Times New Roman" w:cs="Times New Roman"/>
          <w:sz w:val="22"/>
        </w:rPr>
        <w:t>+/0</w:t>
      </w:r>
      <w:r w:rsidR="000D0043" w:rsidRPr="00790445">
        <w:rPr>
          <w:rFonts w:ascii="Times New Roman" w:hAnsi="Times New Roman" w:cs="Times New Roman"/>
          <w:sz w:val="22"/>
        </w:rPr>
        <w:t>'</w:t>
      </w:r>
      <w:r w:rsidRPr="00790445">
        <w:rPr>
          <w:rFonts w:ascii="Times New Roman" w:hAnsi="Times New Roman" w:cs="Times New Roman"/>
          <w:sz w:val="22"/>
        </w:rPr>
        <w:t xml:space="preserve"> (see </w:t>
      </w:r>
      <w:commentRangeStart w:id="2164"/>
      <w:r w:rsidRPr="00790445">
        <w:rPr>
          <w:rFonts w:ascii="Times New Roman" w:hAnsi="Times New Roman" w:cs="Times New Roman"/>
          <w:sz w:val="22"/>
        </w:rPr>
        <w:t xml:space="preserve">supplementary table </w:t>
      </w:r>
      <w:del w:id="2165" w:author="LIN, Yufeng" w:date="2021-09-23T14:28:00Z">
        <w:r w:rsidRPr="00790445" w:rsidDel="003A3841">
          <w:rPr>
            <w:rFonts w:ascii="Times New Roman" w:hAnsi="Times New Roman" w:cs="Times New Roman"/>
            <w:sz w:val="22"/>
          </w:rPr>
          <w:delText>8</w:delText>
        </w:r>
      </w:del>
      <w:ins w:id="2166" w:author="LIN, Yufeng" w:date="2021-09-23T17:07:00Z">
        <w:r w:rsidR="001A7063">
          <w:rPr>
            <w:rFonts w:ascii="Times New Roman" w:hAnsi="Times New Roman" w:cs="Times New Roman"/>
            <w:sz w:val="22"/>
          </w:rPr>
          <w:t>1</w:t>
        </w:r>
      </w:ins>
      <w:ins w:id="2167" w:author="LIN, Yufeng" w:date="2021-09-23T17:30:00Z">
        <w:r w:rsidR="00F774B9">
          <w:rPr>
            <w:rFonts w:ascii="Times New Roman" w:hAnsi="Times New Roman" w:cs="Times New Roman"/>
            <w:sz w:val="22"/>
          </w:rPr>
          <w:t>1</w:t>
        </w:r>
      </w:ins>
      <w:r w:rsidRPr="00790445">
        <w:rPr>
          <w:rFonts w:ascii="Times New Roman" w:hAnsi="Times New Roman" w:cs="Times New Roman"/>
          <w:sz w:val="22"/>
        </w:rPr>
        <w:t>)</w:t>
      </w:r>
      <w:commentRangeEnd w:id="2164"/>
      <w:r w:rsidRPr="00790445">
        <w:rPr>
          <w:rStyle w:val="CommentReference"/>
          <w:rFonts w:ascii="Times New Roman" w:hAnsi="Times New Roman" w:cs="Times New Roman"/>
          <w:sz w:val="22"/>
          <w:szCs w:val="22"/>
        </w:rPr>
        <w:commentReference w:id="2164"/>
      </w:r>
      <w:r w:rsidRPr="00790445">
        <w:rPr>
          <w:rFonts w:ascii="Times New Roman" w:hAnsi="Times New Roman" w:cs="Times New Roman"/>
          <w:sz w:val="22"/>
        </w:rPr>
        <w:t xml:space="preserve">. In contrast, no direct correlation between another key </w:t>
      </w:r>
      <w:del w:id="2168" w:author="LIN, Yufeng" w:date="2021-10-04T16:58:00Z">
        <w:r w:rsidRPr="00790445" w:rsidDel="00DB66B4">
          <w:rPr>
            <w:rFonts w:ascii="Times New Roman" w:hAnsi="Times New Roman" w:cs="Times New Roman"/>
            <w:sz w:val="22"/>
          </w:rPr>
          <w:delText xml:space="preserve">microeukaryote </w:delText>
        </w:r>
      </w:del>
      <w:ins w:id="2169" w:author="LIN, Yufeng" w:date="2021-10-04T16:58:00Z">
        <w:r w:rsidR="00DB66B4">
          <w:rPr>
            <w:rFonts w:ascii="Times New Roman" w:hAnsi="Times New Roman" w:cs="Times New Roman"/>
            <w:sz w:val="22"/>
          </w:rPr>
          <w:t>fungi</w:t>
        </w:r>
        <w:r w:rsidR="00DB66B4" w:rsidRPr="00790445">
          <w:rPr>
            <w:rFonts w:ascii="Times New Roman" w:hAnsi="Times New Roman" w:cs="Times New Roman"/>
            <w:sz w:val="22"/>
          </w:rPr>
          <w:t xml:space="preserve"> </w:t>
        </w:r>
      </w:ins>
      <w:r w:rsidRPr="00790445">
        <w:rPr>
          <w:rFonts w:ascii="Times New Roman" w:hAnsi="Times New Roman" w:cs="Times New Roman"/>
          <w:i/>
          <w:iCs/>
          <w:sz w:val="22"/>
        </w:rPr>
        <w:t>E. pulchra</w:t>
      </w:r>
      <w:r w:rsidR="00EC22EF" w:rsidRPr="00790445">
        <w:rPr>
          <w:rFonts w:ascii="Times New Roman" w:hAnsi="Times New Roman" w:cs="Times New Roman"/>
          <w:i/>
          <w:iCs/>
          <w:sz w:val="22"/>
        </w:rPr>
        <w:t>,</w:t>
      </w:r>
      <w:r w:rsidRPr="00790445">
        <w:rPr>
          <w:rFonts w:ascii="Times New Roman" w:hAnsi="Times New Roman" w:cs="Times New Roman"/>
          <w:sz w:val="22"/>
        </w:rPr>
        <w:t xml:space="preserve"> and these three CRC-enriched bacteria was identified.</w:t>
      </w:r>
      <w:ins w:id="2170" w:author="LIN, Yufeng" w:date="2021-09-28T11:46:00Z">
        <w:r w:rsidR="00EA49C9">
          <w:rPr>
            <w:rFonts w:ascii="Times New Roman" w:hAnsi="Times New Roman" w:cs="Times New Roman"/>
            <w:sz w:val="22"/>
          </w:rPr>
          <w:t xml:space="preserve"> </w:t>
        </w:r>
      </w:ins>
      <w:ins w:id="2171" w:author="LIN, Yufeng" w:date="2021-09-28T11:49:00Z">
        <w:r w:rsidR="00852BD9" w:rsidRPr="00852BD9">
          <w:rPr>
            <w:rFonts w:ascii="Times New Roman" w:hAnsi="Times New Roman" w:cs="Times New Roman"/>
            <w:sz w:val="22"/>
          </w:rPr>
          <w:t xml:space="preserve">It revealed that </w:t>
        </w:r>
        <w:r w:rsidR="00852BD9" w:rsidRPr="00852BD9">
          <w:rPr>
            <w:rFonts w:ascii="Times New Roman" w:hAnsi="Times New Roman" w:cs="Times New Roman"/>
            <w:i/>
            <w:iCs/>
            <w:sz w:val="22"/>
            <w:rPrChange w:id="2172" w:author="LIN, Yufeng" w:date="2021-09-28T11:49:00Z">
              <w:rPr>
                <w:rFonts w:ascii="Times New Roman" w:hAnsi="Times New Roman" w:cs="Times New Roman"/>
                <w:sz w:val="22"/>
              </w:rPr>
            </w:rPrChange>
          </w:rPr>
          <w:t>A. rambellii</w:t>
        </w:r>
        <w:r w:rsidR="00852BD9" w:rsidRPr="00852BD9">
          <w:rPr>
            <w:rFonts w:ascii="Times New Roman" w:hAnsi="Times New Roman" w:cs="Times New Roman"/>
            <w:sz w:val="22"/>
          </w:rPr>
          <w:t xml:space="preserve"> was an important potential carcinogen and related to other reported CRC-</w:t>
        </w:r>
        <w:proofErr w:type="spellStart"/>
        <w:r w:rsidR="00852BD9" w:rsidRPr="00852BD9">
          <w:rPr>
            <w:rFonts w:ascii="Times New Roman" w:hAnsi="Times New Roman" w:cs="Times New Roman"/>
            <w:sz w:val="22"/>
          </w:rPr>
          <w:t>pathogenes</w:t>
        </w:r>
        <w:proofErr w:type="spellEnd"/>
        <w:r w:rsidR="00852BD9" w:rsidRPr="00852BD9">
          <w:rPr>
            <w:rFonts w:ascii="Times New Roman" w:hAnsi="Times New Roman" w:cs="Times New Roman"/>
            <w:sz w:val="22"/>
          </w:rPr>
          <w:t>.</w:t>
        </w:r>
      </w:ins>
    </w:p>
    <w:p w14:paraId="339C73F8" w14:textId="6382A45B" w:rsidR="00881177" w:rsidRPr="00790445" w:rsidRDefault="00D9531B" w:rsidP="00790445">
      <w:pPr>
        <w:rPr>
          <w:rFonts w:ascii="Times New Roman" w:hAnsi="Times New Roman" w:cs="Times New Roman"/>
          <w:sz w:val="22"/>
        </w:rPr>
      </w:pPr>
      <w:r w:rsidRPr="00790445">
        <w:rPr>
          <w:rFonts w:ascii="Times New Roman" w:hAnsi="Times New Roman" w:cs="Times New Roman"/>
          <w:sz w:val="22"/>
        </w:rPr>
        <w:t xml:space="preserve">The second clustering included twenty-one candidates, and </w:t>
      </w:r>
      <w:del w:id="2173" w:author="LIN, Yufeng" w:date="2021-09-28T11:50:00Z">
        <w:r w:rsidRPr="00790445" w:rsidDel="00852BD9">
          <w:rPr>
            <w:rFonts w:ascii="Times New Roman" w:hAnsi="Times New Roman" w:cs="Times New Roman"/>
            <w:sz w:val="22"/>
          </w:rPr>
          <w:delText xml:space="preserve">most </w:delText>
        </w:r>
      </w:del>
      <w:ins w:id="2174" w:author="LIN, Yufeng" w:date="2021-09-28T11:50:00Z">
        <w:r w:rsidR="00852BD9">
          <w:rPr>
            <w:rFonts w:ascii="Times New Roman" w:hAnsi="Times New Roman" w:cs="Times New Roman"/>
            <w:sz w:val="22"/>
          </w:rPr>
          <w:t>17</w:t>
        </w:r>
        <w:r w:rsidR="00852BD9" w:rsidRPr="00790445">
          <w:rPr>
            <w:rFonts w:ascii="Times New Roman" w:hAnsi="Times New Roman" w:cs="Times New Roman"/>
            <w:sz w:val="22"/>
          </w:rPr>
          <w:t xml:space="preserve"> </w:t>
        </w:r>
      </w:ins>
      <w:r w:rsidRPr="00790445">
        <w:rPr>
          <w:rFonts w:ascii="Times New Roman" w:hAnsi="Times New Roman" w:cs="Times New Roman"/>
          <w:sz w:val="22"/>
        </w:rPr>
        <w:t xml:space="preserve">of </w:t>
      </w:r>
      <w:del w:id="2175" w:author="LIN, Yufeng" w:date="2021-09-28T11:50:00Z">
        <w:r w:rsidRPr="00790445" w:rsidDel="00852BD9">
          <w:rPr>
            <w:rFonts w:ascii="Times New Roman" w:hAnsi="Times New Roman" w:cs="Times New Roman"/>
            <w:sz w:val="22"/>
          </w:rPr>
          <w:delText xml:space="preserve">them </w:delText>
        </w:r>
      </w:del>
      <w:ins w:id="2176" w:author="LIN, Yufeng" w:date="2021-09-28T11:50:00Z">
        <w:r w:rsidR="00852BD9">
          <w:rPr>
            <w:rFonts w:ascii="Times New Roman" w:hAnsi="Times New Roman" w:cs="Times New Roman"/>
            <w:sz w:val="22"/>
          </w:rPr>
          <w:t xml:space="preserve">21 </w:t>
        </w:r>
      </w:ins>
      <w:r w:rsidRPr="00790445">
        <w:rPr>
          <w:rFonts w:ascii="Times New Roman" w:hAnsi="Times New Roman" w:cs="Times New Roman"/>
          <w:sz w:val="22"/>
        </w:rPr>
        <w:t xml:space="preserve">were bacteria, namely </w:t>
      </w:r>
      <w:proofErr w:type="spellStart"/>
      <w:r w:rsidRPr="00790445">
        <w:rPr>
          <w:rFonts w:ascii="Times New Roman" w:hAnsi="Times New Roman" w:cs="Times New Roman"/>
          <w:sz w:val="22"/>
        </w:rPr>
        <w:t>Bac_cluster</w:t>
      </w:r>
      <w:proofErr w:type="spellEnd"/>
      <w:r w:rsidRPr="00790445">
        <w:rPr>
          <w:rFonts w:ascii="Times New Roman" w:hAnsi="Times New Roman" w:cs="Times New Roman"/>
          <w:sz w:val="22"/>
        </w:rPr>
        <w:t xml:space="preserve">. It had the most reported probiotics or potential probiotics, including </w:t>
      </w:r>
      <w:r w:rsidRPr="00790445">
        <w:rPr>
          <w:rFonts w:ascii="Times New Roman" w:hAnsi="Times New Roman" w:cs="Times New Roman"/>
          <w:i/>
          <w:iCs/>
          <w:sz w:val="22"/>
        </w:rPr>
        <w:t>S. thermophilus</w:t>
      </w:r>
      <w:r w:rsidRPr="00790445">
        <w:rPr>
          <w:rFonts w:ascii="Times New Roman" w:hAnsi="Times New Roman" w:cs="Times New Roman"/>
          <w:sz w:val="22"/>
        </w:rPr>
        <w:t xml:space="preserve">, </w:t>
      </w:r>
      <w:r w:rsidRPr="00790445">
        <w:rPr>
          <w:rFonts w:ascii="Times New Roman" w:hAnsi="Times New Roman" w:cs="Times New Roman"/>
          <w:i/>
          <w:iCs/>
          <w:sz w:val="22"/>
        </w:rPr>
        <w:t>S. salivarius</w:t>
      </w:r>
      <w:r w:rsidRPr="00790445">
        <w:rPr>
          <w:rFonts w:ascii="Times New Roman" w:hAnsi="Times New Roman" w:cs="Times New Roman"/>
          <w:sz w:val="22"/>
        </w:rPr>
        <w:t xml:space="preserve">, </w:t>
      </w:r>
      <w:r w:rsidRPr="00790445">
        <w:rPr>
          <w:rFonts w:ascii="Times New Roman" w:hAnsi="Times New Roman" w:cs="Times New Roman"/>
          <w:i/>
          <w:iCs/>
          <w:sz w:val="22"/>
        </w:rPr>
        <w:t>A. hadrus</w:t>
      </w:r>
      <w:r w:rsidRPr="00790445">
        <w:rPr>
          <w:rFonts w:ascii="Times New Roman" w:hAnsi="Times New Roman" w:cs="Times New Roman"/>
          <w:sz w:val="22"/>
        </w:rPr>
        <w:t xml:space="preserve">, and </w:t>
      </w:r>
      <w:r w:rsidRPr="00790445">
        <w:rPr>
          <w:rFonts w:ascii="Times New Roman" w:hAnsi="Times New Roman" w:cs="Times New Roman"/>
          <w:i/>
          <w:iCs/>
          <w:sz w:val="22"/>
        </w:rPr>
        <w:t>E. eligens</w:t>
      </w:r>
      <w:r w:rsidRPr="00790445">
        <w:rPr>
          <w:rFonts w:ascii="Times New Roman" w:hAnsi="Times New Roman" w:cs="Times New Roman"/>
          <w:sz w:val="22"/>
        </w:rPr>
        <w:t xml:space="preserve"> (figure 5d). While some cancer enriched such as </w:t>
      </w:r>
      <w:r w:rsidRPr="00790445">
        <w:rPr>
          <w:rFonts w:ascii="Times New Roman" w:hAnsi="Times New Roman" w:cs="Times New Roman"/>
          <w:i/>
          <w:iCs/>
          <w:sz w:val="22"/>
        </w:rPr>
        <w:t>D. pneumosintes</w:t>
      </w:r>
      <w:r w:rsidRPr="00790445">
        <w:rPr>
          <w:rFonts w:ascii="Times New Roman" w:hAnsi="Times New Roman" w:cs="Times New Roman"/>
          <w:sz w:val="22"/>
        </w:rPr>
        <w:t xml:space="preserve">, </w:t>
      </w:r>
      <w:r w:rsidRPr="00790445">
        <w:rPr>
          <w:rFonts w:ascii="Times New Roman" w:hAnsi="Times New Roman" w:cs="Times New Roman"/>
          <w:i/>
          <w:iCs/>
          <w:sz w:val="22"/>
        </w:rPr>
        <w:t xml:space="preserve">S. </w:t>
      </w:r>
      <w:proofErr w:type="spellStart"/>
      <w:r w:rsidRPr="00790445">
        <w:rPr>
          <w:rFonts w:ascii="Times New Roman" w:hAnsi="Times New Roman" w:cs="Times New Roman"/>
          <w:i/>
          <w:iCs/>
          <w:sz w:val="22"/>
        </w:rPr>
        <w:t>anginosus</w:t>
      </w:r>
      <w:proofErr w:type="spellEnd"/>
      <w:r w:rsidRPr="00790445">
        <w:rPr>
          <w:rFonts w:ascii="Times New Roman" w:hAnsi="Times New Roman" w:cs="Times New Roman"/>
          <w:sz w:val="22"/>
        </w:rPr>
        <w:t xml:space="preserve">, and </w:t>
      </w:r>
      <w:r w:rsidRPr="00790445">
        <w:rPr>
          <w:rFonts w:ascii="Times New Roman" w:hAnsi="Times New Roman" w:cs="Times New Roman"/>
          <w:i/>
          <w:iCs/>
          <w:sz w:val="22"/>
        </w:rPr>
        <w:t xml:space="preserve">P. intermedia </w:t>
      </w:r>
      <w:r w:rsidRPr="00790445">
        <w:rPr>
          <w:rFonts w:ascii="Times New Roman" w:hAnsi="Times New Roman" w:cs="Times New Roman"/>
          <w:sz w:val="22"/>
        </w:rPr>
        <w:t xml:space="preserve">were also included in this clustering (figure 5d). And these results were consistent with many previous studies reporting the correlations among bacteria. </w:t>
      </w:r>
      <w:r w:rsidR="00D72E28" w:rsidRPr="00790445">
        <w:rPr>
          <w:rFonts w:ascii="Times New Roman" w:hAnsi="Times New Roman" w:cs="Times New Roman"/>
          <w:sz w:val="22"/>
        </w:rPr>
        <w:t xml:space="preserve">Interestingly, </w:t>
      </w:r>
      <w:r w:rsidR="00D72E28" w:rsidRPr="00790445">
        <w:rPr>
          <w:rFonts w:ascii="Times New Roman" w:hAnsi="Times New Roman" w:cs="Times New Roman"/>
          <w:i/>
          <w:iCs/>
          <w:sz w:val="22"/>
        </w:rPr>
        <w:t xml:space="preserve">P. kudriavzevii </w:t>
      </w:r>
      <w:r w:rsidR="00D72E28" w:rsidRPr="00790445">
        <w:rPr>
          <w:rFonts w:ascii="Times New Roman" w:hAnsi="Times New Roman" w:cs="Times New Roman"/>
          <w:sz w:val="22"/>
        </w:rPr>
        <w:t xml:space="preserve">was the only one correlated with three of four probiotics. </w:t>
      </w:r>
      <w:ins w:id="2177" w:author="LIN, Yufeng" w:date="2021-09-28T11:51:00Z">
        <w:r w:rsidR="00852BD9">
          <w:rPr>
            <w:rFonts w:ascii="Times New Roman" w:hAnsi="Times New Roman" w:cs="Times New Roman"/>
            <w:sz w:val="22"/>
          </w:rPr>
          <w:t>In previous research</w:t>
        </w:r>
      </w:ins>
      <w:r w:rsidR="00852BD9">
        <w:rPr>
          <w:rFonts w:ascii="Times New Roman" w:hAnsi="Times New Roman" w:cs="Times New Roman"/>
          <w:sz w:val="22"/>
        </w:rPr>
        <w:fldChar w:fldCharType="begin"/>
      </w:r>
      <w:r w:rsidR="00852BD9">
        <w:rPr>
          <w:rFonts w:ascii="Times New Roman" w:hAnsi="Times New Roman" w:cs="Times New Roman"/>
          <w:sz w:val="22"/>
        </w:rPr>
        <w:instrText xml:space="preserve"> ADDIN ZOTERO_ITEM CSL_CITATION {"citationID":"a1oii05r3jl","properties":{"formattedCitation":"\\super 51\\nosupersub{}","plainCitation":"51","noteIndex":0},"citationItems":[{"id":598,"uris":["http://zotero.org/users/7908919/items/UEZ79NQ4"],"uri":["http://zotero.org/users/7908919/items/UEZ79NQ4"],"itemData":{"id":598,"type":"article-journal","abstract":"There is a common agreement on the important role of the gastrointestinal microbiota in the etiology of cancer. Benign probiotic yeast strains are able to ameliorate intestinal microbiota and regulate the host metabolism, physiology, and immune system through anti-inflammatory, antiproliferative, and anticancer effects. We hypothesized that Pichia kudriavzevii AS-12 secretion metabolites possess anticancer activity on human colorectal cancer cells (HT-29, Caco-2) via inhibiting growth and inducing apoptosis. This study aimed to assess the anticancer effect of P. kudriavzevii AS-12 secretion metabolites and the underlying mechanisms. The cytotoxicity evalu</w:instrText>
      </w:r>
      <w:r w:rsidR="00852BD9">
        <w:rPr>
          <w:rFonts w:ascii="Times New Roman" w:hAnsi="Times New Roman" w:cs="Times New Roman" w:hint="eastAsia"/>
          <w:sz w:val="22"/>
        </w:rPr>
        <w:instrText>ations were performed via 3-(4,5-dimethylthiazole-2-yl)-2,5-diphenyltetrazolium bromide assay; 4</w:instrText>
      </w:r>
      <w:r w:rsidR="00852BD9">
        <w:rPr>
          <w:rFonts w:ascii="Times New Roman" w:hAnsi="Times New Roman" w:cs="Times New Roman" w:hint="eastAsia"/>
          <w:sz w:val="22"/>
        </w:rPr>
        <w:instrText>′</w:instrText>
      </w:r>
      <w:r w:rsidR="00852BD9">
        <w:rPr>
          <w:rFonts w:ascii="Times New Roman" w:hAnsi="Times New Roman" w:cs="Times New Roman" w:hint="eastAsia"/>
          <w:sz w:val="22"/>
        </w:rPr>
        <w:instrText xml:space="preserve">,6-diamidino-2-phenylindole staining; and FACS-flow cytometry tests. Also, the effects of P. kudriavzevii AS-12 secretion metabolites on the expression level </w:instrText>
      </w:r>
      <w:r w:rsidR="00852BD9">
        <w:rPr>
          <w:rFonts w:ascii="Times New Roman" w:hAnsi="Times New Roman" w:cs="Times New Roman"/>
          <w:sz w:val="22"/>
        </w:rPr>
        <w:instrText xml:space="preserve">of 6 important genes (BAD, Bcl-2, Caspase-3, Caspase-8, Caspase-9 and Fas-R) involved in the extrinsic and intrinsic apoptosis pathways were studied by real-time polymerase chain reaction method. P. kudriavzevii AS-12 secretion metabolites showed significant (P &lt; .0001) cytotoxic effects on HT-29 cells (57.5%) and Caco-2 (32.5%) compared to KDR/293 normal cells (25%). Moreover, the cytotoxic effects of examined yeast supernatant on HT-29 cells were comparable with 5-fluorouracil, as a positive control (57.5% versus 62.2% respectively). Flow cytometric results showed that the induction of apoptosis is the main mechanism of the anticancer effects. Also, according to the reverse transcriptase polymerase chain reaction results, the expression level of proapoptotic genes (BAD, Caspase-3, Caspase-8, Caspase-9, and Fas-R) in treated HT-29 and Caco-2 cells was higher than untreated and normal cells, whereas the antiapoptotic gene (Bcl-2) was downregulated. P. kudriavzevii AS-12 secretion metabolites exert its anticancer effects by inhibiting cell proliferation and inducing intrinsic and extrinsic apoptosis in colon cancer cells.","container-title":"Nutrition Research","DOI":"10.1016/j.nutres.2017.04.001","ISSN":"0271-5317","journalAbbreviation":"Nutrition Research","language":"en","page":"36-46","source":"ScienceDirect","title":"Secretion metabolites of probiotic yeast, Pichia kudriavzevii AS-12, induces apoptosis pathways in human colorectal cancer cell lines","volume":"41","author":[{"family":"Saber","given":"Amir"},{"family":"Alipour","given":"Beitollah"},{"family":"Faghfoori","given":"Zeinab"},{"family":"Mousavi jam","given":"Ali"},{"family":"Yari Khosroushahi","given":"Ahmad"}],"issued":{"date-parts":[["2017",5,1]]}}}],"schema":"https://github.com/citation-style-language/schema/raw/master/csl-citation.json"} </w:instrText>
      </w:r>
      <w:r w:rsidR="00852BD9">
        <w:rPr>
          <w:rFonts w:ascii="Times New Roman" w:hAnsi="Times New Roman" w:cs="Times New Roman"/>
          <w:sz w:val="22"/>
        </w:rPr>
        <w:fldChar w:fldCharType="separate"/>
      </w:r>
      <w:r w:rsidR="00852BD9" w:rsidRPr="00852BD9">
        <w:rPr>
          <w:rFonts w:ascii="Times New Roman" w:hAnsi="Times New Roman" w:cs="Times New Roman"/>
          <w:kern w:val="0"/>
          <w:sz w:val="22"/>
          <w:szCs w:val="24"/>
          <w:vertAlign w:val="superscript"/>
        </w:rPr>
        <w:t>51</w:t>
      </w:r>
      <w:r w:rsidR="00852BD9">
        <w:rPr>
          <w:rFonts w:ascii="Times New Roman" w:hAnsi="Times New Roman" w:cs="Times New Roman"/>
          <w:sz w:val="22"/>
        </w:rPr>
        <w:fldChar w:fldCharType="end"/>
      </w:r>
      <w:ins w:id="2178" w:author="LIN, Yufeng" w:date="2021-09-28T11:51:00Z">
        <w:r w:rsidR="00852BD9">
          <w:rPr>
            <w:rFonts w:ascii="Times New Roman" w:hAnsi="Times New Roman" w:cs="Times New Roman"/>
            <w:sz w:val="22"/>
          </w:rPr>
          <w:t xml:space="preserve">, </w:t>
        </w:r>
      </w:ins>
      <w:del w:id="2179" w:author="LIN, Yufeng" w:date="2021-09-28T11:51:00Z">
        <w:r w:rsidR="00D72E28" w:rsidRPr="00790445" w:rsidDel="00852BD9">
          <w:rPr>
            <w:rFonts w:ascii="Times New Roman" w:hAnsi="Times New Roman" w:cs="Times New Roman"/>
            <w:sz w:val="22"/>
          </w:rPr>
          <w:delText>C</w:delText>
        </w:r>
      </w:del>
      <w:ins w:id="2180" w:author="LIN, Yufeng" w:date="2021-09-28T11:52:00Z">
        <w:r w:rsidR="00852BD9">
          <w:rPr>
            <w:rFonts w:ascii="Times New Roman" w:hAnsi="Times New Roman" w:cs="Times New Roman"/>
            <w:sz w:val="22"/>
          </w:rPr>
          <w:t>c</w:t>
        </w:r>
      </w:ins>
      <w:r w:rsidR="00D72E28" w:rsidRPr="00790445">
        <w:rPr>
          <w:rFonts w:ascii="Times New Roman" w:hAnsi="Times New Roman" w:cs="Times New Roman"/>
          <w:sz w:val="22"/>
        </w:rPr>
        <w:t xml:space="preserve">olon cancer cell proliferation, induction of endogenous and exogenous apoptosis inhibition would be inhibited by metabolites from </w:t>
      </w:r>
      <w:r w:rsidR="00D72E28" w:rsidRPr="00790445">
        <w:rPr>
          <w:rFonts w:ascii="Times New Roman" w:hAnsi="Times New Roman" w:cs="Times New Roman"/>
          <w:i/>
          <w:iCs/>
          <w:sz w:val="22"/>
        </w:rPr>
        <w:t>P. kudriavzevii</w:t>
      </w:r>
      <w:r w:rsidR="00D72E28" w:rsidRPr="00790445">
        <w:rPr>
          <w:rFonts w:ascii="Times New Roman" w:hAnsi="Times New Roman" w:cs="Times New Roman"/>
          <w:sz w:val="22"/>
        </w:rPr>
        <w:t xml:space="preserve">. </w:t>
      </w:r>
      <w:r w:rsidRPr="00790445">
        <w:rPr>
          <w:rFonts w:ascii="Times New Roman" w:hAnsi="Times New Roman" w:cs="Times New Roman"/>
          <w:sz w:val="22"/>
        </w:rPr>
        <w:t xml:space="preserve">Collectively, these findings revealed that the correlations among </w:t>
      </w:r>
      <w:del w:id="2181" w:author="LIN, Yufeng" w:date="2021-09-28T13:08:00Z">
        <w:r w:rsidR="00FA35F2" w:rsidRPr="00790445" w:rsidDel="004314C2">
          <w:rPr>
            <w:rFonts w:ascii="Times New Roman" w:hAnsi="Times New Roman" w:cs="Times New Roman"/>
            <w:sz w:val="22"/>
          </w:rPr>
          <w:delText>micro-eukaryotes</w:delText>
        </w:r>
      </w:del>
      <w:ins w:id="2182" w:author="LIN, Yufeng" w:date="2021-09-28T13:08:00Z">
        <w:r w:rsidR="004314C2">
          <w:rPr>
            <w:rFonts w:ascii="Times New Roman" w:hAnsi="Times New Roman" w:cs="Times New Roman"/>
            <w:sz w:val="22"/>
          </w:rPr>
          <w:t>intra</w:t>
        </w:r>
      </w:ins>
      <w:r w:rsidRPr="00790445">
        <w:rPr>
          <w:rFonts w:ascii="Times New Roman" w:hAnsi="Times New Roman" w:cs="Times New Roman"/>
          <w:sz w:val="22"/>
        </w:rPr>
        <w:t>-</w:t>
      </w:r>
      <w:del w:id="2183" w:author="LIN, Yufeng" w:date="2021-09-28T13:08:00Z">
        <w:r w:rsidR="00FA35F2" w:rsidRPr="00790445" w:rsidDel="004314C2">
          <w:rPr>
            <w:rFonts w:ascii="Times New Roman" w:hAnsi="Times New Roman" w:cs="Times New Roman"/>
            <w:sz w:val="22"/>
          </w:rPr>
          <w:delText>micro-eukaryotes</w:delText>
        </w:r>
      </w:del>
      <w:ins w:id="2184" w:author="LIN, Yufeng" w:date="2021-09-28T13:08:00Z">
        <w:r w:rsidR="004314C2">
          <w:rPr>
            <w:rFonts w:ascii="Times New Roman" w:hAnsi="Times New Roman" w:cs="Times New Roman"/>
            <w:sz w:val="22"/>
          </w:rPr>
          <w:t>fungi</w:t>
        </w:r>
      </w:ins>
      <w:r w:rsidRPr="00790445">
        <w:rPr>
          <w:rFonts w:ascii="Times New Roman" w:hAnsi="Times New Roman" w:cs="Times New Roman"/>
          <w:sz w:val="22"/>
        </w:rPr>
        <w:t xml:space="preserve">, </w:t>
      </w:r>
      <w:del w:id="2185" w:author="LIN, Yufeng" w:date="2021-09-28T13:08:00Z">
        <w:r w:rsidR="00FA35F2" w:rsidRPr="00790445" w:rsidDel="004314C2">
          <w:rPr>
            <w:rFonts w:ascii="Times New Roman" w:hAnsi="Times New Roman" w:cs="Times New Roman"/>
            <w:sz w:val="22"/>
          </w:rPr>
          <w:delText>micro-eukaryotes</w:delText>
        </w:r>
      </w:del>
      <w:ins w:id="2186" w:author="LIN, Yufeng" w:date="2021-09-28T13:08:00Z">
        <w:r w:rsidR="004314C2">
          <w:rPr>
            <w:rFonts w:ascii="Times New Roman" w:hAnsi="Times New Roman" w:cs="Times New Roman"/>
            <w:sz w:val="22"/>
          </w:rPr>
          <w:t>fungi</w:t>
        </w:r>
      </w:ins>
      <w:r w:rsidRPr="00790445">
        <w:rPr>
          <w:rFonts w:ascii="Times New Roman" w:hAnsi="Times New Roman" w:cs="Times New Roman"/>
          <w:sz w:val="22"/>
        </w:rPr>
        <w:t>-bacteria, and bacteria-bacteria were quite different in CRC</w:t>
      </w:r>
      <w:ins w:id="2187" w:author="LIN, Yufeng" w:date="2021-09-28T11:57:00Z">
        <w:r w:rsidR="00881177">
          <w:rPr>
            <w:rFonts w:ascii="Times New Roman" w:hAnsi="Times New Roman" w:cs="Times New Roman"/>
            <w:sz w:val="22"/>
          </w:rPr>
          <w:t>.</w:t>
        </w:r>
      </w:ins>
      <w:del w:id="2188" w:author="LIN, Yufeng" w:date="2021-09-28T11:57:00Z">
        <w:r w:rsidRPr="00790445" w:rsidDel="00881177">
          <w:rPr>
            <w:rFonts w:ascii="Times New Roman" w:hAnsi="Times New Roman" w:cs="Times New Roman"/>
            <w:sz w:val="22"/>
          </w:rPr>
          <w:delText xml:space="preserve"> and identified that</w:delText>
        </w:r>
      </w:del>
      <w:del w:id="2189" w:author="LIN, Yufeng" w:date="2021-09-28T12:04:00Z">
        <w:r w:rsidRPr="00790445" w:rsidDel="00881177">
          <w:rPr>
            <w:rFonts w:ascii="Times New Roman" w:hAnsi="Times New Roman" w:cs="Times New Roman"/>
            <w:sz w:val="22"/>
          </w:rPr>
          <w:delText xml:space="preserve"> </w:delText>
        </w:r>
        <w:r w:rsidRPr="00790445" w:rsidDel="00881177">
          <w:rPr>
            <w:rFonts w:ascii="Times New Roman" w:hAnsi="Times New Roman" w:cs="Times New Roman"/>
            <w:i/>
            <w:iCs/>
            <w:sz w:val="22"/>
          </w:rPr>
          <w:delText>A. rambellii</w:delText>
        </w:r>
        <w:r w:rsidRPr="00790445" w:rsidDel="00881177">
          <w:rPr>
            <w:rFonts w:ascii="Times New Roman" w:hAnsi="Times New Roman" w:cs="Times New Roman"/>
            <w:sz w:val="22"/>
          </w:rPr>
          <w:delText xml:space="preserve"> and two CRC-related pathogens, </w:delText>
        </w:r>
        <w:r w:rsidRPr="00790445" w:rsidDel="00881177">
          <w:rPr>
            <w:rFonts w:ascii="Times New Roman" w:hAnsi="Times New Roman" w:cs="Times New Roman"/>
            <w:i/>
            <w:iCs/>
            <w:sz w:val="22"/>
          </w:rPr>
          <w:delText>F. nucleatum</w:delText>
        </w:r>
        <w:r w:rsidRPr="00790445" w:rsidDel="00881177">
          <w:rPr>
            <w:rFonts w:ascii="Times New Roman" w:hAnsi="Times New Roman" w:cs="Times New Roman"/>
            <w:sz w:val="22"/>
          </w:rPr>
          <w:delText xml:space="preserve">, and </w:delText>
        </w:r>
        <w:r w:rsidRPr="00790445" w:rsidDel="00881177">
          <w:rPr>
            <w:rFonts w:ascii="Times New Roman" w:hAnsi="Times New Roman" w:cs="Times New Roman"/>
            <w:i/>
            <w:iCs/>
            <w:sz w:val="22"/>
          </w:rPr>
          <w:delText>P. micra</w:delText>
        </w:r>
        <w:r w:rsidRPr="00790445" w:rsidDel="00881177">
          <w:rPr>
            <w:rFonts w:ascii="Times New Roman" w:hAnsi="Times New Roman" w:cs="Times New Roman"/>
            <w:sz w:val="22"/>
          </w:rPr>
          <w:delText>, showed a significant difference between the CRC and healthy control.</w:delText>
        </w:r>
      </w:del>
      <w:ins w:id="2190" w:author="LIN, Yufeng" w:date="2021-09-28T12:04:00Z">
        <w:r w:rsidR="00881177">
          <w:rPr>
            <w:rFonts w:ascii="Times New Roman" w:hAnsi="Times New Roman" w:cs="Times New Roman"/>
            <w:sz w:val="22"/>
          </w:rPr>
          <w:t xml:space="preserve"> </w:t>
        </w:r>
      </w:ins>
      <w:ins w:id="2191" w:author="LIN, Yufeng" w:date="2021-09-28T11:59:00Z">
        <w:r w:rsidR="00881177">
          <w:rPr>
            <w:rFonts w:ascii="Times New Roman" w:hAnsi="Times New Roman" w:cs="Times New Roman"/>
            <w:sz w:val="22"/>
          </w:rPr>
          <w:t xml:space="preserve">The </w:t>
        </w:r>
        <w:r w:rsidR="00881177" w:rsidRPr="00881177">
          <w:rPr>
            <w:rFonts w:ascii="Times New Roman" w:hAnsi="Times New Roman" w:cs="Times New Roman"/>
            <w:sz w:val="22"/>
          </w:rPr>
          <w:t>specific</w:t>
        </w:r>
        <w:r w:rsidR="00881177">
          <w:rPr>
            <w:rFonts w:ascii="Times New Roman" w:hAnsi="Times New Roman" w:cs="Times New Roman"/>
            <w:sz w:val="22"/>
          </w:rPr>
          <w:t xml:space="preserve"> relationships between</w:t>
        </w:r>
      </w:ins>
      <w:ins w:id="2192" w:author="LIN, Yufeng" w:date="2021-09-28T12:00:00Z">
        <w:r w:rsidR="00881177">
          <w:rPr>
            <w:rFonts w:ascii="Times New Roman" w:hAnsi="Times New Roman" w:cs="Times New Roman"/>
            <w:sz w:val="22"/>
          </w:rPr>
          <w:t xml:space="preserve"> </w:t>
        </w:r>
        <w:r w:rsidR="00881177" w:rsidRPr="00881177">
          <w:rPr>
            <w:rFonts w:ascii="Times New Roman" w:hAnsi="Times New Roman" w:cs="Times New Roman"/>
            <w:i/>
            <w:iCs/>
            <w:sz w:val="22"/>
            <w:rPrChange w:id="2193" w:author="LIN, Yufeng" w:date="2021-09-28T12:04:00Z">
              <w:rPr>
                <w:rFonts w:ascii="Times New Roman" w:hAnsi="Times New Roman" w:cs="Times New Roman"/>
                <w:sz w:val="22"/>
              </w:rPr>
            </w:rPrChange>
          </w:rPr>
          <w:t>A. rambellii</w:t>
        </w:r>
        <w:r w:rsidR="00881177">
          <w:rPr>
            <w:rFonts w:ascii="Times New Roman" w:hAnsi="Times New Roman" w:cs="Times New Roman"/>
            <w:sz w:val="22"/>
          </w:rPr>
          <w:t xml:space="preserve"> with CRC-carcino</w:t>
        </w:r>
      </w:ins>
      <w:ins w:id="2194" w:author="LIN, Yufeng" w:date="2021-09-28T12:01:00Z">
        <w:r w:rsidR="00881177">
          <w:rPr>
            <w:rFonts w:ascii="Times New Roman" w:hAnsi="Times New Roman" w:cs="Times New Roman"/>
            <w:sz w:val="22"/>
          </w:rPr>
          <w:t>gen</w:t>
        </w:r>
      </w:ins>
      <w:ins w:id="2195" w:author="LIN, Yufeng" w:date="2021-09-28T12:00:00Z">
        <w:r w:rsidR="00881177">
          <w:rPr>
            <w:rFonts w:ascii="Times New Roman" w:hAnsi="Times New Roman" w:cs="Times New Roman"/>
            <w:sz w:val="22"/>
          </w:rPr>
          <w:t xml:space="preserve">, and </w:t>
        </w:r>
      </w:ins>
      <w:ins w:id="2196" w:author="LIN, Yufeng" w:date="2021-09-28T12:01:00Z">
        <w:r w:rsidR="00881177" w:rsidRPr="00881177">
          <w:rPr>
            <w:rFonts w:ascii="Times New Roman" w:hAnsi="Times New Roman" w:cs="Times New Roman"/>
            <w:i/>
            <w:iCs/>
            <w:sz w:val="22"/>
            <w:rPrChange w:id="2197" w:author="LIN, Yufeng" w:date="2021-09-28T12:04:00Z">
              <w:rPr>
                <w:rFonts w:ascii="Times New Roman" w:hAnsi="Times New Roman" w:cs="Times New Roman"/>
                <w:sz w:val="22"/>
              </w:rPr>
            </w:rPrChange>
          </w:rPr>
          <w:t>P. kudriavzevii</w:t>
        </w:r>
        <w:r w:rsidR="00881177">
          <w:rPr>
            <w:rFonts w:ascii="Times New Roman" w:hAnsi="Times New Roman" w:cs="Times New Roman"/>
            <w:sz w:val="22"/>
          </w:rPr>
          <w:t xml:space="preserve"> with CRC-probiotics</w:t>
        </w:r>
      </w:ins>
      <w:ins w:id="2198" w:author="LIN, Yufeng" w:date="2021-09-28T12:02:00Z">
        <w:r w:rsidR="00881177">
          <w:rPr>
            <w:rFonts w:ascii="Times New Roman" w:hAnsi="Times New Roman" w:cs="Times New Roman"/>
            <w:sz w:val="22"/>
          </w:rPr>
          <w:t xml:space="preserve"> revealed that </w:t>
        </w:r>
      </w:ins>
      <w:ins w:id="2199" w:author="LIN, Yufeng" w:date="2021-09-28T13:08:00Z">
        <w:r w:rsidR="004314C2">
          <w:rPr>
            <w:rFonts w:ascii="Times New Roman" w:hAnsi="Times New Roman" w:cs="Times New Roman"/>
            <w:sz w:val="22"/>
          </w:rPr>
          <w:t>fungi</w:t>
        </w:r>
      </w:ins>
      <w:ins w:id="2200" w:author="LIN, Yufeng" w:date="2021-09-28T12:02:00Z">
        <w:r w:rsidR="00881177">
          <w:rPr>
            <w:rFonts w:ascii="Times New Roman" w:hAnsi="Times New Roman" w:cs="Times New Roman"/>
            <w:sz w:val="22"/>
          </w:rPr>
          <w:t xml:space="preserve"> were the important</w:t>
        </w:r>
      </w:ins>
      <w:ins w:id="2201" w:author="LIN, Yufeng" w:date="2021-09-28T12:03:00Z">
        <w:r w:rsidR="00881177">
          <w:rPr>
            <w:rFonts w:ascii="Times New Roman" w:hAnsi="Times New Roman" w:cs="Times New Roman"/>
            <w:sz w:val="22"/>
          </w:rPr>
          <w:t xml:space="preserve"> potential </w:t>
        </w:r>
      </w:ins>
      <w:ins w:id="2202" w:author="LIN, Yufeng" w:date="2021-09-28T12:04:00Z">
        <w:r w:rsidR="00881177">
          <w:rPr>
            <w:rFonts w:ascii="Times New Roman" w:hAnsi="Times New Roman" w:cs="Times New Roman"/>
            <w:sz w:val="22"/>
          </w:rPr>
          <w:t>biomarkers or inducement for CRC.</w:t>
        </w:r>
      </w:ins>
    </w:p>
    <w:p w14:paraId="131763F6" w14:textId="77777777" w:rsidR="00D9531B" w:rsidRPr="00790445" w:rsidRDefault="00D9531B" w:rsidP="00B84FC5">
      <w:pPr>
        <w:pStyle w:val="title20825"/>
      </w:pPr>
      <w:r w:rsidRPr="00790445">
        <w:rPr>
          <w:i/>
          <w:iCs/>
        </w:rPr>
        <w:t xml:space="preserve">Aspergillus rambellii </w:t>
      </w:r>
      <w:r w:rsidRPr="00790445">
        <w:t xml:space="preserve">and its conditioned medium promote the viability of colon cancer cells. </w:t>
      </w:r>
    </w:p>
    <w:p w14:paraId="6B8C63BB" w14:textId="244EC44D"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TBA</w:t>
      </w:r>
    </w:p>
    <w:p w14:paraId="7CCD70D8" w14:textId="77777777" w:rsidR="00D9531B" w:rsidRPr="00790445" w:rsidRDefault="00D9531B" w:rsidP="00790445">
      <w:pPr>
        <w:rPr>
          <w:rFonts w:ascii="Times New Roman" w:hAnsi="Times New Roman" w:cs="Times New Roman"/>
          <w:sz w:val="22"/>
        </w:rPr>
      </w:pPr>
    </w:p>
    <w:p w14:paraId="14AA41EB" w14:textId="77777777" w:rsidR="00867992" w:rsidRPr="00790445" w:rsidRDefault="00867992" w:rsidP="00790445">
      <w:pPr>
        <w:widowControl/>
        <w:rPr>
          <w:rFonts w:ascii="Times New Roman" w:hAnsi="Times New Roman" w:cs="Times New Roman"/>
          <w:b/>
          <w:bCs/>
          <w:kern w:val="44"/>
          <w:sz w:val="22"/>
          <w:u w:val="single"/>
        </w:rPr>
      </w:pPr>
      <w:r w:rsidRPr="00790445">
        <w:rPr>
          <w:rFonts w:ascii="Times New Roman" w:hAnsi="Times New Roman" w:cs="Times New Roman"/>
          <w:sz w:val="22"/>
        </w:rPr>
        <w:br w:type="page"/>
      </w:r>
    </w:p>
    <w:p w14:paraId="62AF8E70" w14:textId="77777777" w:rsidR="00867992" w:rsidRPr="00790445" w:rsidRDefault="00867992">
      <w:pPr>
        <w:pStyle w:val="title10831"/>
      </w:pPr>
      <w:r w:rsidRPr="00790445">
        <w:lastRenderedPageBreak/>
        <w:t>Discussion</w:t>
      </w:r>
    </w:p>
    <w:p w14:paraId="03F85621" w14:textId="3F55C6D1" w:rsidR="00867992" w:rsidRPr="00790445" w:rsidRDefault="004314C2" w:rsidP="00790445">
      <w:pPr>
        <w:rPr>
          <w:rFonts w:ascii="Times New Roman" w:hAnsi="Times New Roman" w:cs="Times New Roman"/>
          <w:sz w:val="22"/>
        </w:rPr>
      </w:pPr>
      <w:r>
        <w:rPr>
          <w:rFonts w:ascii="Times New Roman" w:hAnsi="Times New Roman" w:cs="Times New Roman"/>
          <w:sz w:val="22"/>
        </w:rPr>
        <w:t>Fungi</w:t>
      </w:r>
      <w:r w:rsidR="00867992" w:rsidRPr="00790445">
        <w:rPr>
          <w:rFonts w:ascii="Times New Roman" w:hAnsi="Times New Roman" w:cs="Times New Roman"/>
          <w:sz w:val="22"/>
        </w:rPr>
        <w:t xml:space="preserve"> are one of the crucial inhabitants of the human gastrointestinal tract</w:t>
      </w:r>
      <w:r w:rsidR="00867992" w:rsidRPr="00790445">
        <w:rPr>
          <w:rFonts w:ascii="Times New Roman" w:hAnsi="Times New Roman" w:cs="Times New Roman"/>
          <w:sz w:val="22"/>
        </w:rPr>
        <w:fldChar w:fldCharType="begin"/>
      </w:r>
      <w:r w:rsidR="00852BD9">
        <w:rPr>
          <w:rFonts w:ascii="Times New Roman" w:hAnsi="Times New Roman" w:cs="Times New Roman"/>
          <w:sz w:val="22"/>
        </w:rPr>
        <w:instrText xml:space="preserve"> ADDIN ZOTERO_ITEM CSL_CITATION {"citationID":"3Ccz6HN2","properties":{"formattedCitation":"\\super 52\\nosupersub{}","plainCitation":"52","noteIndex":0},"citationItems":[{"id":483,"uris":["http://zotero.org/users/7908919/items/IDBRW3Z3"],"uri":["http://zotero.org/users/7908919/items/IDBRW3Z3"],"itemData":{"id":483,"type":"article-journal","abstract":"It is becoming increasingly clear that fungi are important components of the gut microbiota. Fungi residing in the human intestine, for example, elicit the induction of T helper 17 cells, which are central orchestrators of pro­ tective immune responses. Likewise, fungal members of the intestinal microbiota have been shown to influence the immunological responses of the mammalian host by dampening or promoting local inflammatory responses. Here I review some of the latest developments regarding symbiotic fungi of the gastrointestinal tract and the consequences that fungal dysbiosis may have on human health. A major focus of the review is on the relationship between Candida albicans, the most prominent fungus inhabiting the human gut, and the mammalian host. Advances in the field underscore the need to further investigate the fungi that inhabit the human body to un­ derstand how the mixed array of microbes that constitute our microbiota contribute to health and disease.","container-title":"International Journal of Medical Microbiology","DOI":"10.1016/j.ijmm.2021.151490","ISSN":"14384221","issue":"3","journalAbbreviation":"International Journal of Medical Microbiology","language":"en","page":"151490","source":"DOI.org (Crossref)","title":"Fungi of the human gut microbiota: Roles and significance","title-short":"Fungi of the human gut microbiota","volume":"311","author":[{"family":"Pérez","given":"J. Christian"}],"issued":{"date-parts":[["2021",4]]}}}],"schema":"https://github.com/citation-style-language/schema/raw/master/csl-citation.json"} </w:instrText>
      </w:r>
      <w:r w:rsidR="00867992" w:rsidRPr="00790445">
        <w:rPr>
          <w:rFonts w:ascii="Times New Roman" w:hAnsi="Times New Roman" w:cs="Times New Roman"/>
          <w:sz w:val="22"/>
        </w:rPr>
        <w:fldChar w:fldCharType="separate"/>
      </w:r>
      <w:r w:rsidR="00852BD9" w:rsidRPr="00852BD9">
        <w:rPr>
          <w:rFonts w:ascii="Times New Roman" w:hAnsi="Times New Roman" w:cs="Times New Roman"/>
          <w:kern w:val="0"/>
          <w:sz w:val="22"/>
          <w:szCs w:val="24"/>
          <w:vertAlign w:val="superscript"/>
        </w:rPr>
        <w:t>52</w:t>
      </w:r>
      <w:r w:rsidR="00867992" w:rsidRPr="00790445">
        <w:rPr>
          <w:rFonts w:ascii="Times New Roman" w:hAnsi="Times New Roman" w:cs="Times New Roman"/>
          <w:sz w:val="22"/>
        </w:rPr>
        <w:fldChar w:fldCharType="end"/>
      </w:r>
      <w:r w:rsidR="00867992" w:rsidRPr="00790445">
        <w:rPr>
          <w:rFonts w:ascii="Times New Roman" w:hAnsi="Times New Roman" w:cs="Times New Roman"/>
          <w:sz w:val="22"/>
        </w:rPr>
        <w:t xml:space="preserve">. In the previous, most of the research would like to force on the relationship between gut bacteria and the host. </w:t>
      </w:r>
      <w:r>
        <w:rPr>
          <w:rFonts w:ascii="Times New Roman" w:hAnsi="Times New Roman" w:cs="Times New Roman"/>
          <w:sz w:val="22"/>
        </w:rPr>
        <w:t>Fungi</w:t>
      </w:r>
      <w:r w:rsidR="00867992" w:rsidRPr="00790445">
        <w:rPr>
          <w:rFonts w:ascii="Times New Roman" w:hAnsi="Times New Roman" w:cs="Times New Roman"/>
          <w:sz w:val="22"/>
        </w:rPr>
        <w:t xml:space="preserve"> were ignored in the microbiota studies for an extended period because of their low proportion in the enteric microbiome</w:t>
      </w:r>
      <w:r w:rsidR="00867992" w:rsidRPr="00790445">
        <w:rPr>
          <w:rFonts w:ascii="Times New Roman" w:hAnsi="Times New Roman" w:cs="Times New Roman"/>
          <w:sz w:val="22"/>
        </w:rPr>
        <w:fldChar w:fldCharType="begin"/>
      </w:r>
      <w:r w:rsidR="00852BD9">
        <w:rPr>
          <w:rFonts w:ascii="Times New Roman" w:hAnsi="Times New Roman" w:cs="Times New Roman"/>
          <w:sz w:val="22"/>
        </w:rPr>
        <w:instrText xml:space="preserve"> ADDIN ZOTERO_ITEM CSL_CITATION {"citationID":"J3uTXWDX","properties":{"formattedCitation":"\\super 53\\nosupersub{}","plainCitation":"53","noteIndex":0},"citationItems":[{"id":484,"uris":["http://zotero.org/users/7908919/items/AVI9WFNL"],"uri":["http://zotero.org/users/7908919/items/AVI9WFNL"],"itemData":{"id":484,"type":"article-journal","container-title":"PLOS Pathogens","DOI":"10.1371/journal.ppat.1003780","ISSN":"1553-7374","issue":"12","journalAbbreviation":"PLOS Pathogens","language":"en","note":"publisher: Public Library of Science","page":"e1003780","source":"PLoS Journals","title":"Regulatory Circuits That Enable Proliferation of the Fungus Candida albicans in a Mammalian Host","volume":"9","author":[{"family":"Pérez","given":"J. Christian"},{"family":"Johnson","given":"Alexander D."}],"issued":{"date-parts":[["2013",12,19]]}}}],"schema":"https://github.com/citation-style-language/schema/raw/master/csl-citation.json"} </w:instrText>
      </w:r>
      <w:r w:rsidR="00867992" w:rsidRPr="00790445">
        <w:rPr>
          <w:rFonts w:ascii="Times New Roman" w:hAnsi="Times New Roman" w:cs="Times New Roman"/>
          <w:sz w:val="22"/>
        </w:rPr>
        <w:fldChar w:fldCharType="separate"/>
      </w:r>
      <w:r w:rsidR="00852BD9" w:rsidRPr="00852BD9">
        <w:rPr>
          <w:rFonts w:ascii="Times New Roman" w:hAnsi="Times New Roman" w:cs="Times New Roman"/>
          <w:kern w:val="0"/>
          <w:sz w:val="22"/>
          <w:szCs w:val="24"/>
          <w:vertAlign w:val="superscript"/>
        </w:rPr>
        <w:t>53</w:t>
      </w:r>
      <w:r w:rsidR="00867992" w:rsidRPr="00790445">
        <w:rPr>
          <w:rFonts w:ascii="Times New Roman" w:hAnsi="Times New Roman" w:cs="Times New Roman"/>
          <w:sz w:val="22"/>
        </w:rPr>
        <w:fldChar w:fldCharType="end"/>
      </w:r>
      <w:r w:rsidR="00867992" w:rsidRPr="00790445">
        <w:rPr>
          <w:rFonts w:ascii="Times New Roman" w:hAnsi="Times New Roman" w:cs="Times New Roman"/>
          <w:sz w:val="22"/>
        </w:rPr>
        <w:t>. During further research, some studies</w:t>
      </w:r>
      <w:r w:rsidR="00867992" w:rsidRPr="00790445">
        <w:rPr>
          <w:rFonts w:ascii="Times New Roman" w:hAnsi="Times New Roman" w:cs="Times New Roman"/>
          <w:sz w:val="22"/>
        </w:rPr>
        <w:fldChar w:fldCharType="begin"/>
      </w:r>
      <w:r w:rsidR="00852BD9">
        <w:rPr>
          <w:rFonts w:ascii="Times New Roman" w:hAnsi="Times New Roman" w:cs="Times New Roman"/>
          <w:sz w:val="22"/>
        </w:rPr>
        <w:instrText xml:space="preserve"> ADDIN ZOTERO_ITEM CSL_CITATION {"citationID":"aBUG6kZ6","properties":{"formattedCitation":"\\super 9,11,12,54\\nosupersub{}","plainCitation":"9,11,12,54","noteIndex":0},"citationItems":[{"id":464,"uris":["http://zotero.org/users/7908919/items/V9WJAEPJ"],"uri":["http://zotero.org/users/7908919/items/V9WJAEPJ"],"itemData":{"id":464,"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M"}],"issued":{"date-parts":[["2018",6]]}}},{"id":497,"uris":["http://zotero.org/users/7908919/items/SAH85TCQ"],"uri":["http://zotero.org/users/7908919/items/SAH85TCQ"],"itemData":{"id":497,"type":"article-journal","abstract":"Mammals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M."}],"accessed":{"date-parts":[["2021",9,1]]},"issued":{"date-parts":[["2012",6,8]]}}},{"id":503,"uris":["http://zotero.org/users/7908919/items/4I9UFERD"],"uri":["http://zotero.org/users/7908919/items/4I9UFERD"],"itemData":{"id":503,"type":"article-journal","abstract":"Compared to bacteria, the role of fungi within the intestinal microbiota is poorly understood. In this study we investigated whether the presence of a ‘‘healthy’’ fungal community in the gut is important for modulating immune function. Prolonged oral treatment of mice with antifungal drugs resulted in increased disease severity in acute and chronic models of colitis, and also exacerbated the development of allergic airway disease. Microbiota proﬁling revealed restructuring of fungal and bacterial communities. Specifically, representation of Candida spp. was reduced, while Aspergillus, Wallemia, and Epicoccum spp. were increased. Oral supplementation with a mixture of three fungi found to expand during antifungal treatment (Aspergillus amstelodami, Epicoccum nigrum, and Wallemia sebi) was sufﬁcient to recapitulate the exacerbating effects of antifungal drugs on allergic airway disease. Taken together, these results indicate that disruption of commensal fungal populations can inﬂuence local and peripheral immune responses and enhance relevant disease states.","container-title":"Cell Host &amp; Microbe","DOI":"10.1016/j.chom.2016.05.003","ISSN":"19313128","issue":"6","journalAbbreviation":"Cell Host &amp; Microbe","language":"en","page":"865-873","source":"DOI.org (Crossref)","title":"Immunological Consequences of Intestinal Fungal Dysbiosis","volume":"19","author":[{"family":"Wheeler","given":"Matthew L."},{"family":"Limon","given":"Jose J."},{"family":"Bar","given":"Agnieszka S."},{"family":"Leal","given":"Christian A."},{"family":"Gargus","given":"Matthew"},{"family":"Tang","given":"Jie"},{"family":"Brown","given":"Jordan"},{"family":"Funari","given":"Vincent A."},{"family":"Wang","given":"Hanlin L."},{"family":"Crother","given":"Timothy R."},{"family":"Arditi","given":"Moshe"},{"family":"Underhill","given":"David M."},{"family":"Iliev","given":"Iliyan D."}],"issued":{"date-parts":[["2016",6]]}}},{"id":330,"uris":["http://zotero.org/users/7908919/items/27RNRXIQ"],"uri":["http://zotero.org/users/7908919/items/27RNRXIQ"],"itemData":{"id":330,"type":"article-journal","abstract":"Bacterial dysbiosis accompanies carcinogenesis in malignancies such as colon and liver cancer, and has recently been implicated in the pathogenesis of pancreatic ductal adenocarcinoma (PDA)1. However, the mycobiome has not been clearly implicated in tumorigenesis. Here we show that fungi migrate from the gut lumen to the pancreas, and that this is implicated in the pathogenesis of PDA. PDA tumours in humans and mouse models of this cancer displayed an increase in fungi of about 3,000-fold compared to normal pancreatic tissue. The composition of the mycobiome of PDA tumours was distinct from that of the gut or normal pancreas on the basis of alpha- and beta-diversity indices. Specifically, the fungal community that infiltrated PDA tumours was markedly enriched for Malassezia spp. in both mice and humans. Ablation of the mycobiome was protective against tumour growth in slowly progressive and invasive models of PDA, and repopulation with a Malassezia species—but not species in the genera Candida, Saccharomyces or Aspergillus—accelerated oncogenesis. We also discovered that ligation of mannose-binding lectin (MBL), which binds to glycans of the fungal wall to activate the complement cascade, was required for oncogenic progression, whereas deletion of MBL or C3 in the extratumoral compartment—or knockdown of C3aR in tumour cells—were both protective against tumour growth. In addition, reprogramming of the mycobiome did not alter the progression of PDA in Mbl- (also known as Mbl2) or C3-deficient mice. Collectively, our work shows that pathogenic fungi promote PDA by driving the complement cascade through the activation of MBL.","container-title":"Nature","DOI":"10.1038/s41586-019-1608-2","ISSN":"1476-4687","issue":"7777","language":"en","note":"Bandiera_abtest: a\nCg_type: Nature Research Journals\nnumber: 7777\nPrimary_atype: Research\npublisher: Nature Publishing Group\nSubject_term: Cancer microenvironment;Translational research\nSubject_term_id: cancer-microenvironment;translational-research","page":"264-267","source":"www.nature.com","title":"The fungal mycobiome promotes pancreatic oncogenesis via activation of MBL","volume":"574","author":[{"family":"Aykut","given":"Berk"},{"family":"Pushalkar","given":"Smruti"},{"family":"Chen","given":"Ruonan"},{"family":"Li","given":"Qianhao"},{"family":"Abengozar","given":"Raquel"},{"family":"Kim","given":"Jacqueline I."},{"family":"Shadaloey","given":"Sorin A."},{"family":"Wu","given":"Dongling"},{"family":"Preiss","given":"Pamela"},{"family":"Verma","given":"Narendra"},{"family":"Guo","given":"Yuqi"},{"family":"Saxena","given":"Anjana"},{"family":"Vardhan","given":"Mridula"},{"family":"Diskin","given":"Brian"},{"family":"Wang","given":"Wei"},{"family":"Leinwand","given":"Joshua"},{"family":"Kurz","given":"Emma"},{"family":"Kochen Rossi","given":"Juan A."},{"family":"Hundeyin","given":"Mautin"},{"family":"Zambrinis","given":"Constantinos"},{"family":"Li","given":"Xin"},{"family":"Saxena","given":"Deepak"},{"family":"Miller","given":"George"}],"issued":{"date-parts":[["2019",10]]}}}],"schema":"https://github.com/citation-style-language/schema/raw/master/csl-citation.json"} </w:instrText>
      </w:r>
      <w:r w:rsidR="00867992" w:rsidRPr="00790445">
        <w:rPr>
          <w:rFonts w:ascii="Times New Roman" w:hAnsi="Times New Roman" w:cs="Times New Roman"/>
          <w:sz w:val="22"/>
        </w:rPr>
        <w:fldChar w:fldCharType="separate"/>
      </w:r>
      <w:r w:rsidR="00852BD9" w:rsidRPr="00852BD9">
        <w:rPr>
          <w:rFonts w:ascii="Times New Roman" w:hAnsi="Times New Roman" w:cs="Times New Roman"/>
          <w:kern w:val="0"/>
          <w:sz w:val="22"/>
          <w:szCs w:val="24"/>
          <w:vertAlign w:val="superscript"/>
        </w:rPr>
        <w:t>9,11,12,54</w:t>
      </w:r>
      <w:r w:rsidR="00867992" w:rsidRPr="00790445">
        <w:rPr>
          <w:rFonts w:ascii="Times New Roman" w:hAnsi="Times New Roman" w:cs="Times New Roman"/>
          <w:sz w:val="22"/>
        </w:rPr>
        <w:fldChar w:fldCharType="end"/>
      </w:r>
      <w:r w:rsidR="00867992" w:rsidRPr="00790445">
        <w:rPr>
          <w:rFonts w:ascii="Times New Roman" w:hAnsi="Times New Roman" w:cs="Times New Roman"/>
          <w:sz w:val="22"/>
        </w:rPr>
        <w:t xml:space="preserve"> revealed that </w:t>
      </w:r>
      <w:r>
        <w:rPr>
          <w:rFonts w:ascii="Times New Roman" w:hAnsi="Times New Roman" w:cs="Times New Roman"/>
          <w:sz w:val="22"/>
        </w:rPr>
        <w:t>fungi</w:t>
      </w:r>
      <w:r w:rsidR="00867992" w:rsidRPr="00790445">
        <w:rPr>
          <w:rFonts w:ascii="Times New Roman" w:hAnsi="Times New Roman" w:cs="Times New Roman"/>
          <w:sz w:val="22"/>
        </w:rPr>
        <w:t xml:space="preserve"> also played an essential role in the associations with the host. Our study was the first to report the enteric </w:t>
      </w:r>
      <w:r>
        <w:rPr>
          <w:rFonts w:ascii="Times New Roman" w:hAnsi="Times New Roman" w:cs="Times New Roman"/>
          <w:sz w:val="22"/>
        </w:rPr>
        <w:t>fungi</w:t>
      </w:r>
      <w:r w:rsidR="00867992" w:rsidRPr="00790445">
        <w:rPr>
          <w:rFonts w:ascii="Times New Roman" w:hAnsi="Times New Roman" w:cs="Times New Roman"/>
          <w:sz w:val="22"/>
        </w:rPr>
        <w:t xml:space="preserve"> altered in CRC across multiple cohorts according to the acknowledge we know.</w:t>
      </w:r>
    </w:p>
    <w:p w14:paraId="2BD2FCAF" w14:textId="2C2CA5D3" w:rsidR="00867992" w:rsidRPr="00790445" w:rsidRDefault="00867992" w:rsidP="00790445">
      <w:pPr>
        <w:rPr>
          <w:rFonts w:ascii="Times New Roman" w:hAnsi="Times New Roman" w:cs="Times New Roman"/>
          <w:sz w:val="22"/>
        </w:rPr>
      </w:pPr>
      <w:r w:rsidRPr="00790445">
        <w:rPr>
          <w:rFonts w:ascii="Times New Roman" w:hAnsi="Times New Roman" w:cs="Times New Roman"/>
          <w:sz w:val="22"/>
        </w:rPr>
        <w:t xml:space="preserve">According to the alpha diversity rarefaction curve, our results indicated that the </w:t>
      </w:r>
      <w:r w:rsidR="004314C2">
        <w:rPr>
          <w:rFonts w:ascii="Times New Roman" w:hAnsi="Times New Roman" w:cs="Times New Roman"/>
          <w:sz w:val="22"/>
        </w:rPr>
        <w:t>fungal</w:t>
      </w:r>
      <w:r w:rsidRPr="00790445">
        <w:rPr>
          <w:rFonts w:ascii="Times New Roman" w:hAnsi="Times New Roman" w:cs="Times New Roman"/>
          <w:sz w:val="22"/>
        </w:rPr>
        <w:t xml:space="preserve"> plateau was 10,000. The previous study revealed that beyond 60 million and 80 million reads per sample were required to recover all bacterial classification</w:t>
      </w:r>
      <w:r w:rsidRPr="00790445">
        <w:rPr>
          <w:rFonts w:ascii="Times New Roman" w:hAnsi="Times New Roman" w:cs="Times New Roman"/>
          <w:sz w:val="22"/>
        </w:rPr>
        <w:fldChar w:fldCharType="begin"/>
      </w:r>
      <w:r w:rsidR="00852BD9">
        <w:rPr>
          <w:rFonts w:ascii="Times New Roman" w:hAnsi="Times New Roman" w:cs="Times New Roman"/>
          <w:sz w:val="22"/>
        </w:rPr>
        <w:instrText xml:space="preserve"> ADDIN ZOTERO_ITEM CSL_CITATION {"citationID":"kKjhDcdb","properties":{"formattedCitation":"\\super 55\\nosupersub{}","plainCitation":"55","noteIndex":0},"citationItems":[{"id":517,"uris":["http://zotero.org/users/7908919/items/HL8K4IDG"],"uri":["http://zotero.org/users/7908919/items/HL8K4IDG"],"itemData":{"id":517,"type":"article-journal","abstract":"The human gut microbiota is well established as an important factor in health and disease. Fecal sample microbiota are often analyzed as a proxy for gut microbiota, and characterized with respect to their composition profiles. Modern approaches employ whole genome shotgun next-generation sequencing as the basis for these analyses. Sequencing depth as well as choice of next-generation sequencing data analysis method constitute two main interacting methodological factors for such an approach. In this study, we used 200 million sequence read pairs from one fecal sample for comparing different taxonomy classification methods, using default and custom-made reference databases, at different sequencing depths. A mock community data set with known composition was used for validating the classification methods. Results suggest that sequencing beyond 60 million read pairs does not seem to improve classification. The phylogeny prediction pattern, when using the default databases and the consensus database, appeared to be similar for all three methods. Moreover, these methods predicted rather different species. We conclude that the choice of sequencing depth and classification method has important implications for taxonomy composition prediction. A multi-method-consensus approach for robust gut microbiota NGS analysis is recommended.","container-title":"PLOS ONE","DOI":"10.1371/journal.pone.0222171","ISSN":"1932-6203","issue":"9","journalAbbreviation":"PLoS ONE","language":"en","page":"e0222171","source":"DOI.org (Crossref)","title":"Phylogenetic microbiota profiling in fecal samples depends on combination of sequencing depth and choice of NGS analysis method","volume":"14","author":[{"family":"Rajan","given":"Sukithar K."},{"family":"Lindqvist","given":"Mårten"},{"family":"Brummer","given":"Robert Jan"},{"family":"Schoultz","given":"Ida"},{"family":"Repsilber","given":"Dirk"}],"editor":[{"family":"Ye","given":"Lin"}],"issued":{"date-parts":[["2019",9,17]]}}}],"schema":"https://github.com/citation-style-language/schema/raw/master/csl-citation.json"} </w:instrText>
      </w:r>
      <w:r w:rsidRPr="00790445">
        <w:rPr>
          <w:rFonts w:ascii="Times New Roman" w:hAnsi="Times New Roman" w:cs="Times New Roman"/>
          <w:sz w:val="22"/>
        </w:rPr>
        <w:fldChar w:fldCharType="separate"/>
      </w:r>
      <w:r w:rsidR="00852BD9" w:rsidRPr="00852BD9">
        <w:rPr>
          <w:rFonts w:ascii="Times New Roman" w:hAnsi="Times New Roman" w:cs="Times New Roman"/>
          <w:kern w:val="0"/>
          <w:sz w:val="22"/>
          <w:szCs w:val="24"/>
          <w:vertAlign w:val="superscript"/>
        </w:rPr>
        <w:t>55</w:t>
      </w:r>
      <w:r w:rsidRPr="00790445">
        <w:rPr>
          <w:rFonts w:ascii="Times New Roman" w:hAnsi="Times New Roman" w:cs="Times New Roman"/>
          <w:sz w:val="22"/>
        </w:rPr>
        <w:fldChar w:fldCharType="end"/>
      </w:r>
      <w:r w:rsidRPr="00790445">
        <w:rPr>
          <w:rFonts w:ascii="Times New Roman" w:hAnsi="Times New Roman" w:cs="Times New Roman"/>
          <w:sz w:val="22"/>
        </w:rPr>
        <w:t xml:space="preserve"> and the full richness of different Antimicrobial resistance (AMR) gene families</w:t>
      </w:r>
      <w:r w:rsidRPr="00790445">
        <w:rPr>
          <w:rFonts w:ascii="Times New Roman" w:hAnsi="Times New Roman" w:cs="Times New Roman"/>
          <w:sz w:val="22"/>
        </w:rPr>
        <w:fldChar w:fldCharType="begin"/>
      </w:r>
      <w:r w:rsidR="00852BD9">
        <w:rPr>
          <w:rFonts w:ascii="Times New Roman" w:hAnsi="Times New Roman" w:cs="Times New Roman"/>
          <w:sz w:val="22"/>
        </w:rPr>
        <w:instrText xml:space="preserve"> ADDIN ZOTERO_ITEM CSL_CITATION {"citationID":"0daFaCCJ","properties":{"formattedCitation":"\\super 56\\nosupersub{}","plainCitation":"56","noteIndex":0},"citationItems":[{"id":512,"uris":["http://zotero.org/users/7908919/items/94JX4RZP"],"uri":["http://zotero.org/users/7908919/items/94JX4RZP"],"itemData":{"id":512,"type":"article-journal","abstract":"Shotgun metagenomics is increasingly used to characterise microbial communities, particularly for the investigation of antimicrobial resistance (AMR) in different animal and environmental contexts. There are many different approaches for inferring the taxonomic composition and AMR gene content of complex community samples from shotgun metagenomic data, but there has been little work establishing the optimum sequencing depth, data processing and analysis methods for these samples. In this study we used shotgun metagenomics and sequencing of cultured isolates from the same samples to address these issues. We sampled three potential environmental AMR gene reservoirs (pig caeca, river sediment, effluent) and sequenced samples with shotgun metagenomics at high depth (~ 200 million reads per sample). Alongside this, we cultured single-colony isolates of Enterobacteriaceae from the same samples and used hybrid sequencing (short- and long-reads) to create high-quality assemblies for comparison to the metagenomic data. To automate data processing, we developed an open-source software pipeline, ‘ResPipe’.","container-title":"Environmental Microbiome","DOI":"10.1186/s40793-019-0347-1","ISSN":"2524-6372","issue":"1","journalAbbreviation":"Environmental Microbiome","page":"7","source":"BioMed Central","title":"The impact of sequencing depth on the inferred taxonomic composition and AMR gene content of metagenomic samples","volume":"14","author":[{"family":"Gweon","given":"H. Soon"},{"family":"Shaw","given":"Liam P."},{"family":"Swann","given":"Jeremy"},{"family":"De Maio","given":"Nicola"},{"family":"AbuOun","given":"Manal"},{"family":"Niehus","given":"Rene"},{"family":"Hubbard","given":"Alasdair T. M."},{"family":"Bowes","given":"Mike J."},{"family":"Bailey","given":"Mark J."},{"family":"Peto","given":"Tim E. A."},{"family":"Hoosdally","given":"Sarah J."},{"family":"Walker","given":"A. Sarah"},{"family":"Sebra","given":"Robert P."},{"family":"Crook","given":"Derrick W."},{"family":"Anjum","given":"Muna F."},{"family":"Read","given":"Daniel S."},{"family":"Stoesser","given":"Nicole"},{"family":"Abuoun","given":"M."},{"family":"Anjum","given":"M."},{"family":"Bailey","given":"M. J."},{"family":"Barker","given":"L."},{"family":"Brett","given":"H."},{"family":"Bowes","given":"M. J."},{"family":"Chau","given":"K."},{"family":"Crook","given":"D. W."},{"family":"De Maio","given":"N."},{"family":"Gilson","given":"D."},{"family":"Gweon","given":"H. S."},{"family":"Hubbard","given":"A. T. M."},{"family":"Hoosdally","given":"S."},{"family":"Kavanagh","given":"J."},{"family":"Jones","given":"H."},{"family":"Peto","given":"T. E. A."},{"family":"Read","given":"D. S."},{"family":"Sebra","given":"R."},{"family":"Shaw","given":"L. P."},{"family":"Sheppard","given":"A. E."},{"family":"Smith","given":"R."},{"family":"Stubberfield","given":"E."},{"family":"Swann","given":"J."},{"family":"Walker","given":"A. S."},{"family":"Woodford","given":"N."},{"literal":"on behalf of the REHAB consortium"}],"issued":{"date-parts":[["2019",10,24]]}}}],"schema":"https://github.com/citation-style-language/schema/raw/master/csl-citation.json"} </w:instrText>
      </w:r>
      <w:r w:rsidRPr="00790445">
        <w:rPr>
          <w:rFonts w:ascii="Times New Roman" w:hAnsi="Times New Roman" w:cs="Times New Roman"/>
          <w:sz w:val="22"/>
        </w:rPr>
        <w:fldChar w:fldCharType="separate"/>
      </w:r>
      <w:r w:rsidR="00852BD9" w:rsidRPr="00852BD9">
        <w:rPr>
          <w:rFonts w:ascii="Times New Roman" w:hAnsi="Times New Roman" w:cs="Times New Roman"/>
          <w:kern w:val="0"/>
          <w:sz w:val="22"/>
          <w:szCs w:val="24"/>
          <w:vertAlign w:val="superscript"/>
        </w:rPr>
        <w:t>56</w:t>
      </w:r>
      <w:r w:rsidRPr="00790445">
        <w:rPr>
          <w:rFonts w:ascii="Times New Roman" w:hAnsi="Times New Roman" w:cs="Times New Roman"/>
          <w:sz w:val="22"/>
        </w:rPr>
        <w:fldChar w:fldCharType="end"/>
      </w:r>
      <w:r w:rsidRPr="00790445">
        <w:rPr>
          <w:rFonts w:ascii="Times New Roman" w:hAnsi="Times New Roman" w:cs="Times New Roman"/>
          <w:sz w:val="22"/>
        </w:rPr>
        <w:t xml:space="preserve"> in the fecal sample. Our research could suggest that future studies on enteric </w:t>
      </w:r>
      <w:r w:rsidR="004314C2">
        <w:rPr>
          <w:rFonts w:ascii="Times New Roman" w:hAnsi="Times New Roman" w:cs="Times New Roman"/>
          <w:sz w:val="22"/>
        </w:rPr>
        <w:t>fungi</w:t>
      </w:r>
      <w:r w:rsidRPr="00790445">
        <w:rPr>
          <w:rFonts w:ascii="Times New Roman" w:hAnsi="Times New Roman" w:cs="Times New Roman"/>
          <w:sz w:val="22"/>
        </w:rPr>
        <w:t xml:space="preserve"> should be conducted at a sequencing depth of at least 10 thousand </w:t>
      </w:r>
      <w:r w:rsidR="004314C2">
        <w:rPr>
          <w:rFonts w:ascii="Times New Roman" w:hAnsi="Times New Roman" w:cs="Times New Roman"/>
          <w:sz w:val="22"/>
        </w:rPr>
        <w:t>fungi</w:t>
      </w:r>
      <w:r w:rsidRPr="00790445">
        <w:rPr>
          <w:rFonts w:ascii="Times New Roman" w:hAnsi="Times New Roman" w:cs="Times New Roman"/>
          <w:sz w:val="22"/>
        </w:rPr>
        <w:t xml:space="preserve"> in each case. We have supplemented the gaps in sequencing depth for </w:t>
      </w:r>
      <w:r w:rsidR="004314C2">
        <w:rPr>
          <w:rFonts w:ascii="Times New Roman" w:hAnsi="Times New Roman" w:cs="Times New Roman"/>
          <w:sz w:val="22"/>
        </w:rPr>
        <w:t>fungi</w:t>
      </w:r>
      <w:r w:rsidRPr="00790445">
        <w:rPr>
          <w:rFonts w:ascii="Times New Roman" w:hAnsi="Times New Roman" w:cs="Times New Roman"/>
          <w:sz w:val="22"/>
        </w:rPr>
        <w:t xml:space="preserve"> and provided reliable support for follow-up </w:t>
      </w:r>
      <w:r w:rsidR="004314C2">
        <w:rPr>
          <w:rFonts w:ascii="Times New Roman" w:hAnsi="Times New Roman" w:cs="Times New Roman"/>
          <w:sz w:val="22"/>
        </w:rPr>
        <w:t>fungal</w:t>
      </w:r>
      <w:r w:rsidRPr="00790445">
        <w:rPr>
          <w:rFonts w:ascii="Times New Roman" w:hAnsi="Times New Roman" w:cs="Times New Roman"/>
          <w:sz w:val="22"/>
        </w:rPr>
        <w:t xml:space="preserve"> research based on the meta-analysis of more than 2,000 samples.</w:t>
      </w:r>
    </w:p>
    <w:p w14:paraId="734514AA" w14:textId="5465F367" w:rsidR="00867992" w:rsidRPr="00790445" w:rsidRDefault="00867992" w:rsidP="00790445">
      <w:pPr>
        <w:rPr>
          <w:rFonts w:ascii="Times New Roman" w:hAnsi="Times New Roman" w:cs="Times New Roman"/>
          <w:sz w:val="22"/>
        </w:rPr>
      </w:pPr>
      <w:r w:rsidRPr="00790445">
        <w:rPr>
          <w:rFonts w:ascii="Times New Roman" w:hAnsi="Times New Roman" w:cs="Times New Roman"/>
          <w:sz w:val="22"/>
        </w:rPr>
        <w:t>Previous studies have revealed that genetic background, age, dietary habits, lifestyle, and local environments play crucial roles in the heterogeneity of enteric microbiota among humans</w:t>
      </w:r>
      <w:r w:rsidRPr="00790445">
        <w:rPr>
          <w:rFonts w:ascii="Times New Roman" w:hAnsi="Times New Roman" w:cs="Times New Roman"/>
          <w:sz w:val="22"/>
        </w:rPr>
        <w:fldChar w:fldCharType="begin"/>
      </w:r>
      <w:r w:rsidR="00852BD9">
        <w:rPr>
          <w:rFonts w:ascii="Times New Roman" w:hAnsi="Times New Roman" w:cs="Times New Roman"/>
          <w:sz w:val="22"/>
        </w:rPr>
        <w:instrText xml:space="preserve"> ADDIN ZOTERO_ITEM CSL_CITATION {"citationID":"ZkAoCZVT","properties":{"formattedCitation":"\\super 57\\nosupersub{}","plainCitation":"57","noteIndex":0},"citationItems":[{"id":547,"uris":["http://zotero.org/users/7908919/items/R6ATM5E4"],"uri":["http://zotero.org/users/7908919/items/R6ATM5E4"],"itemData":{"id":547,"type":"article-journal","abstract":"Background and aims: Microbiota heterogeneity among humans is mainly due to genetic background, age, dietary habits, lifestyle and local environments. In this study we investigated whether the gut microbiota proﬁle of Italian healthy volunteers could diﬀer based on their geographical origin. Materials and Methods: 16S rRNA gene sequencing was employed to analyze the gut microbiota of 31 healthy volunteers from three diﬀerent Italian regions: Apulia (South), Lazio (Center) and Lombardy (North). Results: Diﬀerences in microbiota composition were detected when the study participants were grouped by their region of origin and when they were classiﬁed based on age classes (p-values &lt; 0.05). Also species richness was signiﬁcantly diﬀerent both according to Italian Regions (median richness: 177.8 vs. 140.7 vs. 168.0 in Apulia, Lazio and Lombardy; p &lt; 0.001) and according to age classes (median richness: 140.1 vs. 177.8 vs. 160.0 in subjects &lt; 32, 32–41 and &gt; 41 years; p &lt; 0.001), whereas the Shannon index and beta diversity did not change. Conclusions: This study identiﬁed diﬀerences in the gut microbiota composition and richness among individuals with the same ethnicity coming from three diﬀerent Italian regions. Our results underline the importance of studies on population-speciﬁc variations in human microbiota composition leading to geographically tailored approaches to microbiota engineering.","container-title":"International Journal of Environmental Research and Public Health","DOI":"10.3390/ijerph16214065","ISSN":"1660-4601","issue":"21","journalAbbreviation":"IJERPH","language":"en","page":"4065","source":"DOI.org (Crossref)","title":"Gut Microbiota Profiles Differ among Individuals Depending on Their Region of Origin: An Italian Pilot Study","title-short":"Gut Microbiota Profiles Differ among Individuals Depending on Their Region of Origin","volume":"16","author":[{"literal":"Fontana"},{"literal":"Panebianco"},{"literal":"Picchianti-Diamanti"},{"literal":"Laganà"},{"literal":"Cavalieri"},{"literal":"Potenza"},{"literal":"Pracella"},{"literal":"Binda"},{"literal":"Copetti"},{"literal":"Pazienza"}],"issued":{"date-parts":[["2019",10,23]]}}}],"schema":"https://github.com/citation-style-language/schema/raw/master/csl-citation.json"} </w:instrText>
      </w:r>
      <w:r w:rsidRPr="00790445">
        <w:rPr>
          <w:rFonts w:ascii="Times New Roman" w:hAnsi="Times New Roman" w:cs="Times New Roman"/>
          <w:sz w:val="22"/>
        </w:rPr>
        <w:fldChar w:fldCharType="separate"/>
      </w:r>
      <w:r w:rsidR="00852BD9" w:rsidRPr="00852BD9">
        <w:rPr>
          <w:rFonts w:ascii="Times New Roman" w:hAnsi="Times New Roman" w:cs="Times New Roman"/>
          <w:kern w:val="0"/>
          <w:sz w:val="22"/>
          <w:szCs w:val="24"/>
          <w:vertAlign w:val="superscript"/>
        </w:rPr>
        <w:t>57</w:t>
      </w:r>
      <w:r w:rsidRPr="00790445">
        <w:rPr>
          <w:rFonts w:ascii="Times New Roman" w:hAnsi="Times New Roman" w:cs="Times New Roman"/>
          <w:sz w:val="22"/>
        </w:rPr>
        <w:fldChar w:fldCharType="end"/>
      </w:r>
      <w:r w:rsidRPr="00790445">
        <w:rPr>
          <w:rFonts w:ascii="Times New Roman" w:hAnsi="Times New Roman" w:cs="Times New Roman"/>
          <w:sz w:val="22"/>
        </w:rPr>
        <w:t xml:space="preserve">. We observed a significant p-value for the </w:t>
      </w:r>
      <w:r w:rsidR="004314C2">
        <w:rPr>
          <w:rFonts w:ascii="Times New Roman" w:hAnsi="Times New Roman" w:cs="Times New Roman"/>
          <w:sz w:val="22"/>
        </w:rPr>
        <w:t>fungal</w:t>
      </w:r>
      <w:r w:rsidRPr="00790445">
        <w:rPr>
          <w:rFonts w:ascii="Times New Roman" w:hAnsi="Times New Roman" w:cs="Times New Roman"/>
          <w:sz w:val="22"/>
        </w:rPr>
        <w:t xml:space="preserve"> composition difference in different cohorts from the principal component analysis results. This observation is consistent with previous bacterial research</w:t>
      </w:r>
      <w:r w:rsidRPr="00790445">
        <w:rPr>
          <w:rFonts w:ascii="Times New Roman" w:hAnsi="Times New Roman" w:cs="Times New Roman"/>
          <w:sz w:val="22"/>
        </w:rPr>
        <w:fldChar w:fldCharType="begin"/>
      </w:r>
      <w:r w:rsidR="00852BD9">
        <w:rPr>
          <w:rFonts w:ascii="Times New Roman" w:hAnsi="Times New Roman" w:cs="Times New Roman"/>
          <w:sz w:val="22"/>
        </w:rPr>
        <w:instrText xml:space="preserve"> ADDIN ZOTERO_ITEM CSL_CITATION {"citationID":"CsA3OVM5","properties":{"formattedCitation":"\\super 58,59\\nosupersub{}","plainCitation":"58,59","noteIndex":0},"citationItems":[{"id":4,"uris":["http://zotero.org/users/7908919/items/EI7JUHGZ"],"uri":["http://zotero.org/users/7908919/items/EI7JUHGZ"],"itemData":{"id":4,"type":"article-journal","abstract":"Hundreds of clinical studies have demonstrated associations between the human microbiome and disease, yet fundamental questions remain on how we can generalize this knowledge. Results from individual studies can be inconsistent, and comparing published data is further complicated by a lack of standard processing and analysis methods. Here we introduce the MicrobiomeHD database, which includes 28 published case–control gut microbiome studies spanning ten diseases. We perform a cross-disease meta-analysis of these studies using standardized methods. We find consistent patterns characterizing disease-associated microbiome changes. Some diseases are associated with over 50 genera, while most show only 10–15 genus-level changes. Some diseases are marked by the presence of potentially pathogenic microbes, whereas others are characterized by a depletion of health-associated bacteria. Furthermore, we show that about half of genera associated with individual studies are bacteria that respond to more than one disease. Thus, many associations found in case–control studies are likely not disease-specific but rather part of a non-specific, shared response to health and disease.","container-title":"Nature Communications","DOI":"10.1038/s41467-017-01973-8","ISSN":"2041-1723","issue":"1","journalAbbreviation":"Nat Commun","language":"en","note":"number: 1\npublisher: Nature Publishing Group","page":"1784","source":"www.nature.com","title":"Meta-analysis of gut microbiome studies identifies disease-specific and shared responses","volume":"8","author":[{"family":"Duvallet","given":"Claire"},{"family":"Gibbons","given":"Sean M."},{"family":"Gurry","given":"Thomas"},{"family":"Irizarry","given":"Rafael A."},{"family":"Alm","given":"Eric J."}],"issued":{"date-parts":[["2017",12,5]]}}},{"id":549,"uris":["http://zotero.org/users/7908919/items/S75MGLHB"],"uri":["http://zotero.org/users/7908919/items/S75MGLHB"],"itemData":{"id":549,"type":"article-journal","container-title":"Scientific Reports","DOI":"10.1038/srep13338","ISSN":"2045-2322","issue":"1","journalAbbreviation":"Sci Rep","language":"en","page":"13338","source":"DOI.org (Crossref)","title":"Effect of ethnicity and socioeconomic variation to the gut microbiota composition among pre-adolescent in Malaysia","volume":"5","author":[{"family":"Chong","given":"Chun Wie"},{"family":"Ahmad","given":"Arine Fadzlun"},{"family":"Lim","given":"Yvonne Ai Lian"},{"family":"Teh","given":"Cindy Shuan Ju"},{"family":"Yap","given":"Ivan Kok Seng"},{"family":"Lee","given":"Soo Ching"},{"family":"Chin","given":"Yuee Teng"},{"family":"Loke","given":"P’ng"},{"family":"Chua","given":"Kek Heng"}],"issued":{"date-parts":[["2015",10]]}}}],"schema":"https://github.com/citation-style-language/schema/raw/master/csl-citation.json"} </w:instrText>
      </w:r>
      <w:r w:rsidRPr="00790445">
        <w:rPr>
          <w:rFonts w:ascii="Times New Roman" w:hAnsi="Times New Roman" w:cs="Times New Roman"/>
          <w:sz w:val="22"/>
        </w:rPr>
        <w:fldChar w:fldCharType="separate"/>
      </w:r>
      <w:r w:rsidR="00852BD9" w:rsidRPr="00852BD9">
        <w:rPr>
          <w:rFonts w:ascii="Times New Roman" w:hAnsi="Times New Roman" w:cs="Times New Roman"/>
          <w:kern w:val="0"/>
          <w:sz w:val="22"/>
          <w:szCs w:val="24"/>
          <w:vertAlign w:val="superscript"/>
        </w:rPr>
        <w:t>58,59</w:t>
      </w:r>
      <w:r w:rsidRPr="00790445">
        <w:rPr>
          <w:rFonts w:ascii="Times New Roman" w:hAnsi="Times New Roman" w:cs="Times New Roman"/>
          <w:sz w:val="22"/>
        </w:rPr>
        <w:fldChar w:fldCharType="end"/>
      </w:r>
      <w:r w:rsidRPr="00790445">
        <w:rPr>
          <w:rFonts w:ascii="Times New Roman" w:hAnsi="Times New Roman" w:cs="Times New Roman"/>
          <w:sz w:val="22"/>
        </w:rPr>
        <w:t xml:space="preserve"> exposing the effects of ethnicity and technical various on gut microbiota and highlights the compulsion for combined analysis. We showed that the enteric </w:t>
      </w:r>
      <w:r w:rsidR="004314C2">
        <w:rPr>
          <w:rFonts w:ascii="Times New Roman" w:hAnsi="Times New Roman" w:cs="Times New Roman"/>
          <w:sz w:val="22"/>
        </w:rPr>
        <w:t>fungal</w:t>
      </w:r>
      <w:r w:rsidRPr="00790445">
        <w:rPr>
          <w:rFonts w:ascii="Times New Roman" w:hAnsi="Times New Roman" w:cs="Times New Roman"/>
          <w:sz w:val="22"/>
        </w:rPr>
        <w:t xml:space="preserve"> profile in CRC is distinct from healthy controls, and it owned significant regional differences. Ascomycota and Basidiomycota dominated both CRC and control subjects in almost all cohorts. The alpha diversity in CRC was altered and decreased compared with healthy controls. It was similar to other intestinal diseases IBD in the previous research</w:t>
      </w:r>
      <w:r w:rsidRPr="00790445">
        <w:rPr>
          <w:rFonts w:ascii="Times New Roman" w:hAnsi="Times New Roman" w:cs="Times New Roman"/>
          <w:sz w:val="22"/>
        </w:rPr>
        <w:fldChar w:fldCharType="begin"/>
      </w:r>
      <w:r w:rsidR="00422C33">
        <w:rPr>
          <w:rFonts w:ascii="Times New Roman" w:hAnsi="Times New Roman" w:cs="Times New Roman"/>
          <w:sz w:val="22"/>
        </w:rPr>
        <w:instrText xml:space="preserve"> ADDIN ZOTERO_ITEM CSL_CITATION {"citationID":"DTN23all","properties":{"formattedCitation":"\\super 8\\nosupersub{}","plainCitation":"8","noteIndex":0},"citationItems":[{"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Rats","volume":"153","author":[{"family":"Botschuijver","given":"Sara"}],"issued":{"date-parts":[["2017"]]}}}],"schema":"https://github.com/citation-style-language/schema/raw/master/csl-citation.json"} </w:instrText>
      </w:r>
      <w:r w:rsidRPr="00790445">
        <w:rPr>
          <w:rFonts w:ascii="Times New Roman" w:hAnsi="Times New Roman" w:cs="Times New Roman"/>
          <w:sz w:val="22"/>
        </w:rPr>
        <w:fldChar w:fldCharType="separate"/>
      </w:r>
      <w:r w:rsidR="00422C33" w:rsidRPr="00422C33">
        <w:rPr>
          <w:rFonts w:ascii="Times New Roman" w:hAnsi="Times New Roman" w:cs="Times New Roman"/>
          <w:kern w:val="0"/>
          <w:sz w:val="22"/>
          <w:szCs w:val="24"/>
          <w:vertAlign w:val="superscript"/>
        </w:rPr>
        <w:t>8</w:t>
      </w:r>
      <w:r w:rsidRPr="00790445">
        <w:rPr>
          <w:rFonts w:ascii="Times New Roman" w:hAnsi="Times New Roman" w:cs="Times New Roman"/>
          <w:sz w:val="22"/>
        </w:rPr>
        <w:fldChar w:fldCharType="end"/>
      </w:r>
      <w:r w:rsidRPr="00790445">
        <w:rPr>
          <w:rFonts w:ascii="Times New Roman" w:hAnsi="Times New Roman" w:cs="Times New Roman"/>
          <w:sz w:val="22"/>
        </w:rPr>
        <w:t xml:space="preserve">. In the IBD research, </w:t>
      </w:r>
      <w:r w:rsidRPr="00790445">
        <w:rPr>
          <w:rFonts w:ascii="Times New Roman" w:hAnsi="Times New Roman" w:cs="Times New Roman"/>
          <w:i/>
          <w:iCs/>
          <w:sz w:val="22"/>
        </w:rPr>
        <w:t>Saccharomyces cerevisiae</w:t>
      </w:r>
      <w:r w:rsidRPr="00790445">
        <w:rPr>
          <w:rFonts w:ascii="Times New Roman" w:hAnsi="Times New Roman" w:cs="Times New Roman"/>
          <w:sz w:val="22"/>
        </w:rPr>
        <w:t xml:space="preserve"> and </w:t>
      </w:r>
      <w:r w:rsidRPr="00790445">
        <w:rPr>
          <w:rFonts w:ascii="Times New Roman" w:hAnsi="Times New Roman" w:cs="Times New Roman"/>
          <w:i/>
          <w:iCs/>
          <w:sz w:val="22"/>
        </w:rPr>
        <w:t xml:space="preserve">Candida albicans </w:t>
      </w:r>
      <w:r w:rsidRPr="00790445">
        <w:rPr>
          <w:rFonts w:ascii="Times New Roman" w:hAnsi="Times New Roman" w:cs="Times New Roman"/>
          <w:sz w:val="22"/>
        </w:rPr>
        <w:t xml:space="preserve">were enriched in IBD, which may be the primary reason for low alpha diversity in IBD. However, this study showed they have no apparent difference between CRC and healthy control. This revealed that even though the alpha diversity of the various disease would be disturbed, their mechanisms may be different. </w:t>
      </w:r>
    </w:p>
    <w:p w14:paraId="1825BA84" w14:textId="234A63C2" w:rsidR="00867992" w:rsidRPr="00790445" w:rsidRDefault="00867992" w:rsidP="00790445">
      <w:pPr>
        <w:rPr>
          <w:rFonts w:ascii="Times New Roman" w:hAnsi="Times New Roman" w:cs="Times New Roman"/>
          <w:b/>
          <w:bCs/>
          <w:sz w:val="22"/>
        </w:rPr>
      </w:pPr>
      <w:r w:rsidRPr="00790445">
        <w:rPr>
          <w:rFonts w:ascii="Times New Roman" w:hAnsi="Times New Roman" w:cs="Times New Roman"/>
          <w:sz w:val="22"/>
        </w:rPr>
        <w:t>The meta-analysis approach has been used to evaluate and combine results of comparable studies</w:t>
      </w:r>
      <w:r w:rsidRPr="00790445">
        <w:rPr>
          <w:rFonts w:ascii="Times New Roman" w:hAnsi="Times New Roman" w:cs="Times New Roman"/>
          <w:sz w:val="22"/>
        </w:rPr>
        <w:fldChar w:fldCharType="begin"/>
      </w:r>
      <w:r w:rsidR="00852BD9">
        <w:rPr>
          <w:rFonts w:ascii="Times New Roman" w:hAnsi="Times New Roman" w:cs="Times New Roman"/>
          <w:sz w:val="22"/>
        </w:rPr>
        <w:instrText xml:space="preserve"> ADDIN ZOTERO_ITEM CSL_CITATION {"citationID":"ouQtFkHQ","properties":{"formattedCitation":"\\super 60\\nosupersub{}","plainCitation":"60","noteIndex":0},"citationItems":[{"id":539,"uris":["http://zotero.org/users/7908919/items/QTCUJGUC"],"uri":["http://zotero.org/users/7908919/items/QTCUJGUC"],"itemData":{"id":539,"type":"article-journal","abstract":"Background: In shotgun metagenomics, microbial communities are studied through direct sequencing of DNA without any prior cultivation. By comparing gene abundances estimated from the generated sequencing reads, functional differences between the communities can be identified. However, gene abundance data is affected by high levels of systematic variability, which can greatly reduce the statistical power and introduce false positives. Normalization, which is the process where systematic variability is identified and removed, is therefore a vital part of the data analysis. A wide range of normalization methods for high-dimensional count data has been proposed but their performance on the analysis of shotgun metagenomic data has not been evaluated.\nResults: Here, we present a systematic evaluation of nine normalization methods for gene abundance data. The methods were evaluated through resampling of three comprehensive datasets, creating a realistic setting that preserved the unique characteristics of metagenomic data. Performance was measured in terms of the methods ability to identify differentially abundant genes (DAGs), correctly calculate unbiased p-values and control the false discovery rate (FDR). Our results showed that the choice of normalization method has a large impact on the end results. When the DAGs were asymmetrically present between the experimental conditions, many normalization methods had a reduced true positive rate (TPR) and a high false positive rate (FPR). The methods trimmed mean of M-values (TMM) and relative log expression (RLE) had the overall highest performance and are therefore recommended for the analysis of gene abundance data. For larger sample sizes, CSS also showed satisfactory performance.\nConclusions: This study emphasizes the importance of selecting a suitable normalization methods in the analysis of data from shotgun metagenomics. Our results also demonstrate that improper methods may result in unacceptably high levels of false positives, which in turn may lead to incorrect or obfuscated biological interpretation.","container-title":"BMC Genomics","DOI":"10.1186/s12864-018-4637-6","ISSN":"1471-2164","issue":"1","journalAbbreviation":"BMC Genomics","language":"en","page":"274","source":"DOI.org (Crossref)","title":"Comparison of normalization methods for the analysis of metagenomic gene abundance data","volume":"19","author":[{"family":"Pereira","given":"Mariana Buongermino"},{"family":"Wallroth","given":"Mikael"},{"family":"Jonsson","given":"Viktor"},{"family":"Kristiansson","given":"Erik"}],"issued":{"date-parts":[["2018",12]]}}}],"schema":"https://github.com/citation-style-language/schema/raw/master/csl-citation.json"} </w:instrText>
      </w:r>
      <w:r w:rsidRPr="00790445">
        <w:rPr>
          <w:rFonts w:ascii="Times New Roman" w:hAnsi="Times New Roman" w:cs="Times New Roman"/>
          <w:sz w:val="22"/>
        </w:rPr>
        <w:fldChar w:fldCharType="separate"/>
      </w:r>
      <w:r w:rsidR="00852BD9" w:rsidRPr="00852BD9">
        <w:rPr>
          <w:rFonts w:ascii="Times New Roman" w:hAnsi="Times New Roman" w:cs="Times New Roman"/>
          <w:kern w:val="0"/>
          <w:sz w:val="22"/>
          <w:szCs w:val="24"/>
          <w:vertAlign w:val="superscript"/>
        </w:rPr>
        <w:t>60</w:t>
      </w:r>
      <w:r w:rsidRPr="00790445">
        <w:rPr>
          <w:rFonts w:ascii="Times New Roman" w:hAnsi="Times New Roman" w:cs="Times New Roman"/>
          <w:sz w:val="22"/>
        </w:rPr>
        <w:fldChar w:fldCharType="end"/>
      </w:r>
      <w:r w:rsidRPr="00790445">
        <w:rPr>
          <w:rFonts w:ascii="Times New Roman" w:hAnsi="Times New Roman" w:cs="Times New Roman"/>
          <w:sz w:val="22"/>
        </w:rPr>
        <w:t xml:space="preserve"> with significant advantages of reducing the influence by most highly abundant features and weakening the batch effect. We applied the rank-sum method to identify 33 </w:t>
      </w:r>
      <w:ins w:id="2203" w:author="LIN, Yufeng" w:date="2021-10-04T16:56:00Z">
        <w:r w:rsidR="00DB66B4" w:rsidRPr="00DB66B4">
          <w:rPr>
            <w:rFonts w:ascii="Times New Roman" w:hAnsi="Times New Roman" w:cs="Times New Roman"/>
            <w:sz w:val="22"/>
          </w:rPr>
          <w:t xml:space="preserve">fungi </w:t>
        </w:r>
      </w:ins>
      <w:del w:id="2204" w:author="LIN, Yufeng" w:date="2021-10-04T16:56:00Z">
        <w:r w:rsidRPr="00790445" w:rsidDel="00DB66B4">
          <w:rPr>
            <w:rFonts w:ascii="Times New Roman" w:hAnsi="Times New Roman" w:cs="Times New Roman"/>
            <w:sz w:val="22"/>
          </w:rPr>
          <w:delText xml:space="preserve">microeukaryotes </w:delText>
        </w:r>
      </w:del>
      <w:r w:rsidRPr="00790445">
        <w:rPr>
          <w:rFonts w:ascii="Times New Roman" w:hAnsi="Times New Roman" w:cs="Times New Roman"/>
          <w:sz w:val="22"/>
        </w:rPr>
        <w:t xml:space="preserve">and 31 bacteria that significantly differed in CRC across eight cohorts. Since few studies described the </w:t>
      </w:r>
      <w:r w:rsidR="004314C2">
        <w:rPr>
          <w:rFonts w:ascii="Times New Roman" w:hAnsi="Times New Roman" w:cs="Times New Roman"/>
          <w:sz w:val="22"/>
        </w:rPr>
        <w:t>fungi</w:t>
      </w:r>
      <w:r w:rsidRPr="00790445">
        <w:rPr>
          <w:rFonts w:ascii="Times New Roman" w:hAnsi="Times New Roman" w:cs="Times New Roman"/>
          <w:sz w:val="22"/>
        </w:rPr>
        <w:t xml:space="preserve"> associated with CRC, the bacterial populations we screened could prove that the </w:t>
      </w:r>
      <w:r w:rsidR="004314C2">
        <w:rPr>
          <w:rFonts w:ascii="Times New Roman" w:hAnsi="Times New Roman" w:cs="Times New Roman"/>
          <w:sz w:val="22"/>
        </w:rPr>
        <w:t>fungal</w:t>
      </w:r>
      <w:r w:rsidRPr="00790445">
        <w:rPr>
          <w:rFonts w:ascii="Times New Roman" w:hAnsi="Times New Roman" w:cs="Times New Roman"/>
          <w:sz w:val="22"/>
        </w:rPr>
        <w:t xml:space="preserve"> organisms we found were correct. Our results were supported by the fact that more than half of the cancer-related bacteria were carcinoma potential probiotics or pathogens, and four out of the top five were reported colorectal cancer pathogen, namely, F. nucleatum</w:t>
      </w:r>
      <w:r w:rsidRPr="00790445">
        <w:rPr>
          <w:rFonts w:ascii="Times New Roman" w:hAnsi="Times New Roman" w:cs="Times New Roman"/>
          <w:sz w:val="22"/>
        </w:rPr>
        <w:fldChar w:fldCharType="begin"/>
      </w:r>
      <w:r w:rsidR="00852BD9">
        <w:rPr>
          <w:rFonts w:ascii="Times New Roman" w:hAnsi="Times New Roman" w:cs="Times New Roman"/>
          <w:sz w:val="22"/>
        </w:rPr>
        <w:instrText xml:space="preserve"> ADDIN ZOTERO_ITEM CSL_CITATION {"citationID":"UJ7mB8ze","properties":{"formattedCitation":"\\super 61\\nosupersub{}","plainCitation":"61","noteIndex":0},"citationItems":[{"id":554,"uris":["http://zotero.org/users/7908919/items/C86ZANVJ"],"uri":["http://zotero.org/users/7908919/items/C86ZANVJ"],"itemData":{"id":554,"type":"article-journal","abstract":"Gut microbiota are linked to chronic inﬂammation and carcinogenesis. Chemotherapy failure is the major cause of recurrence and poor prognosis in colorectal cancer patients. Here, we investigated the contribution of gut microbiota to chemoresistance in patients with colorectal cancer. We found that Fusobacterium (F.) nucleatum was abundant in colorectal cancer tissues in patients with recurrence post chemotherapy, and was associated with patient clinicopathological characterisitcs. Furthermore, our bioinformatic and functional studies demonstrated that F. nucleatum promoted colorectal cancer resistance to chemotherapy. Mechanistically, F. nucleatum targeted TLR4 and MYD88 innate immune signaling and speciﬁc microRNAs to activate the autophagy pathway and alter colorectal cancer chemotherapeutic response. Thus, F. nucleatum orchestrates a molecular network of the Toll-like receptor, microRNAs, and autophagy to clinically, biologically, and mechanistically control colorectal cancer chemoresistance. Measuring and targeting F. nucleatum and its associated pathway will yield valuable insight into clinical management and may ameliorate colorectal cancer patient outcomes.","container-title":"Cell","DOI":"10.1016/j.cell.2017.07.008","ISSN":"00928674","issue":"3","journalAbbreviation":"Cell","language":"en","page":"548-563.e16","source":"DOI.org (Crossref)","title":"Fusobacterium nucleatum Promotes Chemoresistance to Colorectal Cancer by Modulating Autophagy","volume":"170","author":[{"family":"Yu","given":"TaChung"},{"family":"Guo","given":"Fangfang"},{"family":"Yu","given":"Yanan"},{"family":"Sun","given":"Tiantian"},{"family":"Ma","given":"Dan"},{"family":"Han","given":"Jixuan"},{"family":"Qian","given":"Yun"},{"family":"Kryczek","given":"Ilona"},{"family":"Sun","given":"Danfeng"},{"family":"Nagarsheth","given":"Nisha"},{"family":"Chen","given":"Yingxuan"},{"family":"Chen","given":"Haoyan"},{"family":"Hong","given":"Jie"},{"family":"Zou","given":"Weiping"},{"family":"Fang","given":"Jing-Yuan"}],"issued":{"date-parts":[["2017",7]]}}}],"schema":"https://github.com/citation-style-language/schema/raw/master/csl-citation.json"} </w:instrText>
      </w:r>
      <w:r w:rsidRPr="00790445">
        <w:rPr>
          <w:rFonts w:ascii="Times New Roman" w:hAnsi="Times New Roman" w:cs="Times New Roman"/>
          <w:sz w:val="22"/>
        </w:rPr>
        <w:fldChar w:fldCharType="separate"/>
      </w:r>
      <w:r w:rsidR="00852BD9" w:rsidRPr="00852BD9">
        <w:rPr>
          <w:rFonts w:ascii="Times New Roman" w:hAnsi="Times New Roman" w:cs="Times New Roman"/>
          <w:kern w:val="0"/>
          <w:sz w:val="22"/>
          <w:szCs w:val="24"/>
          <w:vertAlign w:val="superscript"/>
        </w:rPr>
        <w:t>61</w:t>
      </w:r>
      <w:r w:rsidRPr="00790445">
        <w:rPr>
          <w:rFonts w:ascii="Times New Roman" w:hAnsi="Times New Roman" w:cs="Times New Roman"/>
          <w:sz w:val="22"/>
        </w:rPr>
        <w:fldChar w:fldCharType="end"/>
      </w:r>
      <w:r w:rsidRPr="00790445">
        <w:rPr>
          <w:rFonts w:ascii="Times New Roman" w:hAnsi="Times New Roman" w:cs="Times New Roman"/>
          <w:sz w:val="22"/>
        </w:rPr>
        <w:t>, P. micra</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{"citationID":"UbTSgx71","properties":{"formattedCitation":"\\super 17\\nosupersub{}","plainCitation":"17","noteIndex":0},"citationItems":[{"id":85,"uris":["http://zotero.org/users/7908919/items/34NS6IE9"],"uri":["http://zotero.org/users/7908919/items/34NS6IE9"],"itemData":{"id":85,"type":"article-journal","abstract":"Objective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17</w:t>
      </w:r>
      <w:r w:rsidRPr="00790445">
        <w:rPr>
          <w:rFonts w:ascii="Times New Roman" w:hAnsi="Times New Roman" w:cs="Times New Roman"/>
          <w:sz w:val="22"/>
        </w:rPr>
        <w:fldChar w:fldCharType="end"/>
      </w:r>
      <w:r w:rsidRPr="00790445">
        <w:rPr>
          <w:rFonts w:ascii="Times New Roman" w:hAnsi="Times New Roman" w:cs="Times New Roman"/>
          <w:sz w:val="22"/>
        </w:rPr>
        <w:t>, G. morbillorum</w:t>
      </w:r>
      <w:r w:rsidRPr="00790445">
        <w:rPr>
          <w:rFonts w:ascii="Times New Roman" w:hAnsi="Times New Roman" w:cs="Times New Roman"/>
          <w:sz w:val="22"/>
        </w:rPr>
        <w:fldChar w:fldCharType="begin"/>
      </w:r>
      <w:r w:rsidR="00852BD9">
        <w:rPr>
          <w:rFonts w:ascii="Times New Roman" w:hAnsi="Times New Roman" w:cs="Times New Roman"/>
          <w:sz w:val="22"/>
        </w:rPr>
        <w:instrText xml:space="preserve"> ADDIN ZOTERO_ITEM CSL_CITATION {"citationID":"r3oPnpMM","properties":{"formattedCitation":"\\super 62,63\\nosupersub{}","plainCitation":"62,63","noteIndex":0},"citationItems":[{"id":558,"uris":["http://zotero.org/users/7908919/items/JAX4SWFH"],"uri":["http://zotero.org/users/7908919/items/JAX4SWFH"],"itemData":{"id":558,"type":"article-journal","container-title":"Gastroenterology","DOI":"10.1053/j.gastro.2018.04.028","ISSN":"00165085","issue":"2","journalAbbreviation":"Gastroenterology","language":"en","page":"383-390.e8","source":"DOI.org (Crossref)","title":"Association Between Bacteremia From Specific Microbes and Subsequent Diagnosis of Colorectal Cancer","volume":"155","author":[{"family":"Kwong","given":"Thomas N.Y."},{"family":"Wang","given":"Xiansong"},{"family":"Nakatsu","given":"Geicho"},{"family":"Chow","given":"Tai Cheong"},{"family":"Tipoe","given":"Timothy"},{"family":"Dai","given":"Rudin Z.W."},{"family":"Tsoi","given":"Kelvin K.K."},{"family":"Wong","given":"Martin C.S."},{"family":"Tse","given":"Gary"},{"family":"Chan","given":"Matthew T.V."},{"family":"Chan","given":"Francis K.L."},{"family":"Ng","given":"Siew C."},{"family":"Wu","given":"Justin C.Y."},{"family":"Wu","given":"William K.K."},{"family":"Yu","given":"Jun"},{"family":"Sung","given":"Joseph J.Y."},{"family":"Wong","given":"Sunny H."}],"issued":{"date-parts":[["2018",8]]}}},{"id":561,"uris":["http://zotero.org/users/7908919/items/QXADJCT4"],"uri":["http://zotero.org/users/7908919/items/QXADJCT4"],"itemData":{"id":561,"type":"article-journal","container-title":"Clinical Infectious Diseases","DOI":"10.1093/clinids/22.2.379","ISSN":"1058-4838","issue":"2","journalAbbreviation":"Clinical Infectious Diseases","page":"379-379","source":"Silverchair","title":"Association of Gemella morbillorum Endocarditis with Adenomatous Polyps and Carcinoma of the Colon: Case Report and Review","title-short":"Association of Gemella morbillorum Endocarditis with Adenomatous Polyps and Carcinoma of the Colon","volume":"22","author":[{"family":"Lopez-Dupla","given":"Miguel"},{"family":"Creus","given":"Carlos"},{"family":"Navarro","given":"Olga"},{"family":"Raga","given":"Xavier"}],"issued":{"date-parts":[["1996",2,1]]}}}],"schema":"https://github.com/citation-style-language/schema/raw/master/csl-citation.json"} </w:instrText>
      </w:r>
      <w:r w:rsidRPr="00790445">
        <w:rPr>
          <w:rFonts w:ascii="Times New Roman" w:hAnsi="Times New Roman" w:cs="Times New Roman"/>
          <w:sz w:val="22"/>
        </w:rPr>
        <w:fldChar w:fldCharType="separate"/>
      </w:r>
      <w:r w:rsidR="00852BD9" w:rsidRPr="00852BD9">
        <w:rPr>
          <w:rFonts w:ascii="Times New Roman" w:hAnsi="Times New Roman" w:cs="Times New Roman"/>
          <w:kern w:val="0"/>
          <w:sz w:val="22"/>
          <w:szCs w:val="24"/>
          <w:vertAlign w:val="superscript"/>
        </w:rPr>
        <w:t>62,63</w:t>
      </w:r>
      <w:r w:rsidRPr="00790445">
        <w:rPr>
          <w:rFonts w:ascii="Times New Roman" w:hAnsi="Times New Roman" w:cs="Times New Roman"/>
          <w:sz w:val="22"/>
        </w:rPr>
        <w:fldChar w:fldCharType="end"/>
      </w:r>
      <w:r w:rsidRPr="00790445">
        <w:rPr>
          <w:rFonts w:ascii="Times New Roman" w:hAnsi="Times New Roman" w:cs="Times New Roman"/>
          <w:sz w:val="22"/>
        </w:rPr>
        <w:t>, and A. hadrus</w:t>
      </w:r>
      <w:r w:rsidRPr="00790445">
        <w:rPr>
          <w:rFonts w:ascii="Times New Roman" w:hAnsi="Times New Roman" w:cs="Times New Roman"/>
          <w:sz w:val="22"/>
        </w:rPr>
        <w:fldChar w:fldCharType="begin"/>
      </w:r>
      <w:r w:rsidR="00852BD9">
        <w:rPr>
          <w:rFonts w:ascii="Times New Roman" w:hAnsi="Times New Roman" w:cs="Times New Roman"/>
          <w:sz w:val="22"/>
        </w:rPr>
        <w:instrText xml:space="preserve"> ADDIN ZOTERO_ITEM CSL_CITATION {"citationID":"nFc5bFKL","properties":{"formattedCitation":"\\super 64\\nosupersub{}","plainCitation":"64","noteIndex":0},"citationItems":[{"id":566,"uris":["http://zotero.org/users/7908919/items/ISTIR5AW"],"uri":["http://zotero.org/users/7908919/items/ISTIR5AW"],"itemData":{"id":566,"type":"article-journal","container-title":"Scientific Reports","DOI":"10.1038/srep27572","ISSN":"2045-2322","issue":"1","journalAbbreviation":"Sci Rep","language":"en","page":"27572","source":"DOI.org (Crossref)","title":"Accelerated dysbiosis of gut microbiota during aggravation of DSS-induced colitis by a butyrate-producing bacterium","volume":"6","author":[{"family":"Zhang","given":"Qianpeng"},{"family":"Wu","given":"Yanqiu"},{"family":"Wang","given":"Jing"},{"family":"Wu","given":"Guojun"},{"family":"Long","given":"Wenmin"},{"family":"Xue","given":"Zhengsheng"},{"family":"Wang","given":"Linghua"},{"family":"Zhang","given":"Xiaojun"},{"family":"Pang","given":"Xiaoyan"},{"family":"Zhao","given":"Yufeng"},{"family":"Zhao","given":"Liping"},{"family":"Zhang","given":"Chenhong"}],"issued":{"date-parts":[["2016",6]]}}}],"schema":"https://github.com/citation-style-language/schema/raw/master/csl-citation.json"} </w:instrText>
      </w:r>
      <w:r w:rsidRPr="00790445">
        <w:rPr>
          <w:rFonts w:ascii="Times New Roman" w:hAnsi="Times New Roman" w:cs="Times New Roman"/>
          <w:sz w:val="22"/>
        </w:rPr>
        <w:fldChar w:fldCharType="separate"/>
      </w:r>
      <w:r w:rsidR="00852BD9" w:rsidRPr="00852BD9">
        <w:rPr>
          <w:rFonts w:ascii="Times New Roman" w:hAnsi="Times New Roman" w:cs="Times New Roman"/>
          <w:kern w:val="0"/>
          <w:sz w:val="22"/>
          <w:szCs w:val="24"/>
          <w:vertAlign w:val="superscript"/>
        </w:rPr>
        <w:t>64</w:t>
      </w:r>
      <w:r w:rsidRPr="00790445">
        <w:rPr>
          <w:rFonts w:ascii="Times New Roman" w:hAnsi="Times New Roman" w:cs="Times New Roman"/>
          <w:sz w:val="22"/>
        </w:rPr>
        <w:fldChar w:fldCharType="end"/>
      </w:r>
      <w:r w:rsidRPr="00790445">
        <w:rPr>
          <w:rFonts w:ascii="Times New Roman" w:hAnsi="Times New Roman" w:cs="Times New Roman"/>
          <w:sz w:val="22"/>
        </w:rPr>
        <w:t xml:space="preserve"> have been reported previously to promote CRC development and occurrence. It also proved that there might be existed several potential probiotics or pathogenic </w:t>
      </w:r>
      <w:r w:rsidR="004314C2">
        <w:rPr>
          <w:rFonts w:ascii="Times New Roman" w:hAnsi="Times New Roman" w:cs="Times New Roman"/>
          <w:sz w:val="22"/>
        </w:rPr>
        <w:t>fungi</w:t>
      </w:r>
      <w:r w:rsidRPr="00790445">
        <w:rPr>
          <w:rFonts w:ascii="Times New Roman" w:hAnsi="Times New Roman" w:cs="Times New Roman"/>
          <w:sz w:val="22"/>
        </w:rPr>
        <w:t xml:space="preserve"> we found, and the possibility of the top rankings p-value difference or the biggest value of </w:t>
      </w:r>
      <m:oMath>
        <m:r>
          <w:rPr>
            <w:rFonts w:ascii="Cambria Math" w:hAnsi="Cambria Math" w:cs="Times New Roman"/>
            <w:sz w:val="22"/>
          </w:rPr>
          <m:t>|log⁡(FC)|</m:t>
        </m:r>
      </m:oMath>
      <w:r w:rsidRPr="00790445">
        <w:rPr>
          <w:rFonts w:ascii="Times New Roman" w:hAnsi="Times New Roman" w:cs="Times New Roman"/>
          <w:sz w:val="22"/>
        </w:rPr>
        <w:t xml:space="preserve"> would be more significant. Among the most effective two </w:t>
      </w:r>
      <w:r w:rsidR="004314C2">
        <w:rPr>
          <w:rFonts w:ascii="Times New Roman" w:hAnsi="Times New Roman" w:cs="Times New Roman"/>
          <w:sz w:val="22"/>
        </w:rPr>
        <w:t>fungi</w:t>
      </w:r>
      <w:r w:rsidRPr="00790445">
        <w:rPr>
          <w:rFonts w:ascii="Times New Roman" w:hAnsi="Times New Roman" w:cs="Times New Roman"/>
          <w:sz w:val="22"/>
        </w:rPr>
        <w:t>,</w:t>
      </w:r>
      <w:r w:rsidRPr="00790445">
        <w:rPr>
          <w:rFonts w:ascii="Times New Roman" w:hAnsi="Times New Roman" w:cs="Times New Roman"/>
          <w:i/>
          <w:iCs/>
          <w:sz w:val="22"/>
        </w:rPr>
        <w:t xml:space="preserve"> A. rambellii</w:t>
      </w:r>
      <w:r w:rsidRPr="00790445">
        <w:rPr>
          <w:rFonts w:ascii="Times New Roman" w:hAnsi="Times New Roman" w:cs="Times New Roman"/>
          <w:sz w:val="22"/>
        </w:rPr>
        <w:t xml:space="preserve"> and </w:t>
      </w:r>
      <w:r w:rsidRPr="00790445">
        <w:rPr>
          <w:rFonts w:ascii="Times New Roman" w:hAnsi="Times New Roman" w:cs="Times New Roman"/>
          <w:i/>
          <w:iCs/>
          <w:sz w:val="22"/>
        </w:rPr>
        <w:t xml:space="preserve">R. irregularis </w:t>
      </w:r>
      <w:r w:rsidRPr="00790445">
        <w:rPr>
          <w:rFonts w:ascii="Times New Roman" w:hAnsi="Times New Roman" w:cs="Times New Roman"/>
          <w:sz w:val="22"/>
        </w:rPr>
        <w:t xml:space="preserve">were reported cancer related. </w:t>
      </w:r>
      <w:r w:rsidRPr="00790445">
        <w:rPr>
          <w:rFonts w:ascii="Times New Roman" w:hAnsi="Times New Roman" w:cs="Times New Roman"/>
          <w:i/>
          <w:iCs/>
          <w:sz w:val="22"/>
        </w:rPr>
        <w:t>A. rambellii</w:t>
      </w:r>
      <w:r w:rsidRPr="00790445">
        <w:rPr>
          <w:rFonts w:ascii="Times New Roman" w:hAnsi="Times New Roman" w:cs="Times New Roman"/>
          <w:sz w:val="22"/>
        </w:rPr>
        <w:t xml:space="preserve"> was the most significantly different </w:t>
      </w:r>
      <w:r w:rsidR="004314C2">
        <w:rPr>
          <w:rFonts w:ascii="Times New Roman" w:hAnsi="Times New Roman" w:cs="Times New Roman"/>
          <w:sz w:val="22"/>
        </w:rPr>
        <w:t>fungi</w:t>
      </w:r>
      <w:r w:rsidRPr="00790445">
        <w:rPr>
          <w:rFonts w:ascii="Times New Roman" w:hAnsi="Times New Roman" w:cs="Times New Roman"/>
          <w:sz w:val="22"/>
        </w:rPr>
        <w:t xml:space="preserve"> in CRC-control, as well as in CRC-adenoma comparison. It would create carcinogenic products, aflatoxin and aflatoxin precursor sterigmatocystin</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{"citationID":"L8RmWAEQ","properties":{"formattedCitation":"\\super 29,30\\nosupersub{}","plainCitation":"29,30","noteIndex":0},"citationItems":[{"id":80,"uris":["http://zotero.org/users/7908919/items/PG8C37SZ"],"uri":["http://zotero.org/users/7908919/items/PG8C37SZ"],"itemData":{"id":80,"type":"article-journal","abstract":"Production of carcinogenic aflatoxins has been reported from members of Aspergillus section Flavi, Aspergillus section Nidulantes and a newly proposed Aspergillus section Ochraceorosei that consists of Aspergillus ochraceoroseus and A. rambellii. Unlike members of section Flavi, A. ochraceoroseus and A. rambellii have been shown to accumulate both aflatoxin (AF) and the aflatoxin precursor sterigmatocystin (ST). Alhough morphologically distinct from A. nidulans, molecular characterization of A. ochraceoroseus AF/ST genes and physiological characteristics of AF/ST production indicated that A. ochraceoroseus is more closely related to A. nidulans than to A. flavus. Knowing that the A. nidulans ST gene cluster is organized differently from the A. flavus AF gene cluster, we determined the genetic organization of the AF/ST biosynthetic cluster in A. ochraceoroseus. Sequencing of overlapping lambda clones and genomic PCR fragments obtained by gene-walking techniques demonstrated that the A. ochraceoroseus AF/ST gene cluster is organized much like the A. nidulans ST gene cluster except that the region from aflN to aflW is located directly upstream of aflC and in reverse orientation such that aflW represents the distal end and aflY the proximal end of the cluster. The A. ochraceoroseus cluster genes demonstrated 62–76% nucleotide identity to their A. nidulans ST cluster gene homologs. Transformation of an A. nidulans aflR mutant with the A. ochraceoroseus aflR restored ST production in A. nidulans transformants. PCR amplification of A. rambellii genomic DNA demonstrated that the AF/ST gene cluster is organized in the same manner as that of A. ochraceoroseus.","container-title":"Mycologia","DOI":"10.3852/08-173","ISSN":"0027-5514","issue":"3","note":"publisher: Taylor &amp; Francis\n_eprint: https://doi.org/10.3852/08-173","page":"352-362","source":"Taylor and Francis+NEJM","title":"Characterization of the Aspergillus ochraceoroseus aflatoxin/sterigmatocystin biosynthetic gene cluster","volume":"101","author":[{"family":"Cary","given":"J. W."},{"family":"Ehrlich","given":"K. C."},{"family":"Beltz","given":"S. B."},{"family":"Harris-Coward","given":"P."},{"family":"Klich","given":"M. A."}],"issued":{"date-parts":[["2009",5,1]]}}},{"id":79,"uris":["http://zotero.org/users/7908919/items/83I4FY7X"],"uri":["http://zotero.org/users/7908919/items/83I4FY7X"],"itemData":{"id":79,"type":"article-journal","abstract":"Accumulation of the carcinogenic mycotoxin aflatoxin B1 has been reported from members of three different groups of Aspergilli (4) Aspergillus flavus, A. flavus var. parvisclerotigenus, A. parasiticus, A. toxicarius, A. nomius, A. pseudotamarii, A. zhaoqingensis, A. bombycis and from the ascomycete genus Petromyces (Aspergillus section Flavi), (2) Emericella astellata and E. venezuelensis from the ascomycete genus Emericella (Aspergillus section Nidulantes) and (3) Aspergillus ochraceoroseus from a new section proposed here: Aspergillus section Ochraceorosei. We here describe a new species, A. rambellii referable to Ochraceorosei, that accumulates very large amounts of sterigmatocystin, 3-O-methylsterigmatocystin and aflatoxin B1, but not any of the other known extrolites produced by members of Aspergillus section Flavi or Nidulantes. G type aflatoxins were only found in some of the species in Aspergillus section Flavi, while the B type aflatoxins are common in all three groups. Based on the cladistic analysis of nucleotide sequences of ITS1 and 2 and 5.8S, it appears that type G aflatoxin producers are paraphyletic and that section Ochraceorosei is a sister group to the sections Flavi, Circumdati and Cervini, with Emericella species being an outgroup to these sister groups. All aflatoxin producing members of section Flavi produce kojic acid and most species, except A. bombycis and A. pseudotamarii, produce aspergillic acid. Species in Flavi, that produce B type aflatoxins, but not G type aflatoxins, often produced cyclopiazonic acid. No strain was found which produce both G type aflatoxins and cyclopiazonic acid. It was confirmed that some strains of A. flavus var. columnaris produce aflatoxin B2, but this extrolite was not detected in the ex type strain of that variety. A. flavus var. parvisclerotigenus is raised to species level based on the specific combination of small sclerotia, profile of extrolites and rDNA sequence differences. A. zhaoqingensis is regarded as a synonym of A. nomius, while A. toxicarius resembles A. parasiticus but differs with at least three base pair differences. At least 10 Aspergillus species can be recognized which are able to biosynthesize aflatoxins, and they are placed in three very different clades.","container-title":"Systematic and Applied Microbiology","DOI":"10.1016/j.syapm.2005.02.012","ISSN":"0723-2020","issue":"5","journalAbbreviation":"Systematic and Applied Microbiology","language":"en","page":"442-453","source":"ScienceDirect","title":"Taxonomic comparison of three different groups of aflatoxin producers and a new efficient producer of aflatoxin B1, sterigmatocystin and 3-O-methylsterigmatocystin, Aspergillus rambellii sp. nov.","volume":"28","author":[{"family":"Frisvad","given":"Jens C."},{"family":"Skouboe","given":"Pernille"},{"family":"Samson","given":"Robert A."}],"issued":{"date-parts":[["2005",7,20]]}}}],"schema":"https://github.com/citation-style-language/schema/raw/master/csl-citation.json"}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29,30</w:t>
      </w:r>
      <w:r w:rsidRPr="00790445">
        <w:rPr>
          <w:rFonts w:ascii="Times New Roman" w:hAnsi="Times New Roman" w:cs="Times New Roman"/>
          <w:sz w:val="22"/>
        </w:rPr>
        <w:fldChar w:fldCharType="end"/>
      </w:r>
      <w:r w:rsidRPr="00790445">
        <w:rPr>
          <w:rFonts w:ascii="Times New Roman" w:hAnsi="Times New Roman" w:cs="Times New Roman"/>
          <w:sz w:val="22"/>
        </w:rPr>
        <w:t xml:space="preserve">. Salvianolic acids, as a result of the </w:t>
      </w:r>
      <w:r w:rsidRPr="00790445">
        <w:rPr>
          <w:rFonts w:ascii="Times New Roman" w:hAnsi="Times New Roman" w:cs="Times New Roman"/>
          <w:i/>
          <w:iCs/>
          <w:sz w:val="22"/>
        </w:rPr>
        <w:t>A. officinalis</w:t>
      </w:r>
      <w:r w:rsidRPr="00790445">
        <w:rPr>
          <w:rFonts w:ascii="Times New Roman" w:hAnsi="Times New Roman" w:cs="Times New Roman"/>
          <w:sz w:val="22"/>
        </w:rPr>
        <w:t>-</w:t>
      </w:r>
      <w:r w:rsidRPr="00790445">
        <w:rPr>
          <w:rFonts w:ascii="Times New Roman" w:hAnsi="Times New Roman" w:cs="Times New Roman"/>
          <w:i/>
          <w:iCs/>
          <w:sz w:val="22"/>
        </w:rPr>
        <w:t>R. irregularis</w:t>
      </w:r>
      <w:r w:rsidRPr="00790445">
        <w:rPr>
          <w:rFonts w:ascii="Times New Roman" w:hAnsi="Times New Roman" w:cs="Times New Roman"/>
          <w:sz w:val="22"/>
        </w:rPr>
        <w:t xml:space="preserve"> symbiosis, showed a significant impact </w:t>
      </w:r>
      <w:r w:rsidRPr="00790445">
        <w:rPr>
          <w:rFonts w:ascii="Times New Roman" w:hAnsi="Times New Roman" w:cs="Times New Roman"/>
          <w:sz w:val="22"/>
        </w:rPr>
        <w:lastRenderedPageBreak/>
        <w:t>on cancer treatment</w:t>
      </w:r>
      <w:r w:rsidRPr="00790445">
        <w:rPr>
          <w:rFonts w:ascii="Times New Roman" w:hAnsi="Times New Roman" w:cs="Times New Roman"/>
          <w:sz w:val="22"/>
        </w:rPr>
        <w:fldChar w:fldCharType="begin"/>
      </w:r>
      <w:r w:rsidR="00852BD9">
        <w:rPr>
          <w:rFonts w:ascii="Times New Roman" w:hAnsi="Times New Roman" w:cs="Times New Roman"/>
          <w:sz w:val="22"/>
        </w:rPr>
        <w:instrText xml:space="preserve"> ADDIN ZOTERO_ITEM CSL_CITATION {"citationID":"DUofklF1","properties":{"formattedCitation":"\\super 65,66\\nosupersub{}","plainCitation":"65,66","noteIndex":0},"citationItems":[{"id":571,"uris":["http://zotero.org/users/7908919/items/73T568EG"],"uri":["http://zotero.org/users/7908919/items/73T568EG"],"itemData":{"id":571,"type":"article-journal","abstract":"Salvianolic acids, the most effective and abundant compounds extracted from Salvia miltiorrhiza (Danshen), are well known for its good anti-oxidative activity. Danshen has been extensively used as a traditional medicine to treat cardiovascular-related diseases in China and other Asian countries for hundreds of years. Recently, more and more studies have demonstrated that salvianolic acids also have a good effect on the alleviation of fibrosis disease and the treatment of cancer. In vivo and in vitro experiments have demonstrated that salvianolic acids can modulate signal transduction within fibroblasts and cancer cells. It is discovered that the cancer treatment of salvianolic acids is not only because salvianolic acids promote the apoptosis of cancer cells, but also due to the inhibition of cancer-associated epithelial-mesenchymal transition processes. In this article, we review a variety of studies focusing on the comprehensive roles of salvianolic acids in the treatment of fibrosis disease and cancer. These perspectives on the therapeutic potential of salvianolic acids highlight the importance of these compounds, which could be the novel and attractive drugs for fibrosis disease and cancer.","container-title":"Frontiers in Pharmacology","DOI":"10.3389/fphar.2019.00097","ISSN":"1663-9812","page":"97","source":"Frontiers","title":"Salvianolic Acids: Potential Source of Natural Drugs for the Treatment of Fibrosis Disease and Cancer","title-short":"Salvianolic Acids","volume":"10","author":[{"family":"Ma","given":"Lunkun"},{"family":"Tang","given":"Liling"},{"family":"Yi","given":"Qian"}],"issued":{"date-parts":[["2019"]]}}},{"id":579,"uris":["http://zotero.org/users/7908919/items/8WPTSTB4"],"uri":["http://zotero.org/users/7908919/items/8WPTSTB4"],"itemData":{"id":579,"type":"article-journal","abstract":"In recent decades, interest in the Cordyceps genus has amplified due to its immunostimulatory potential. Cordyceps species, its extracts, and bioactive constituents have been related with cytokine production such as interleukin (IL)-1β, IL-2, IL-6, IL-8, IL-10, IL-12, and tumor necrosis factor (TNF)-α, phagocytosis stimulation of immune cells, nitric oxide production by increasing inducible nitric oxide synthase activity, and stimulation of inflammatory response via mitogen-activated protein kinase pathway. Other pharmacological activities like antioxidant, anti-cancer, antihyperlipidemic, anti-diabetic, anti-fatigue, anti-aging, hypocholesterolemic, hypotensive, vasorelaxation, anti-depressant, aphrodisiac, and kidney protection, has been reported in pre-clinical studies. These biological activities are correlated with the bioactive compounds present in Cordyceps including nucleosides, sterols, flavonoids, cyclic peptides, phenolic, bioxanthracenes, polyketides, and alkaloids, being the cyclic peptides compounds the most studied. An organized review of the existing literature was executed by surveying several databanks like PubMed, Scopus, etc. using keywords like Cordyceps, cordycepin, immune system, immunostimulation, immunomodulatory, pharmacology, anti-cancer, anti-viral, clinical trials, ethnomedicine, pharmacology, phytochemical analysis, and different species names. This review collects and analyzes state-of-the-art about the properties of Cordyceps species along with ethnopharmacological properties, application in food, chemical compounds, extraction of bioactive compounds, and various pharmacological properties with a special focus on the stimulatory properties of immunity.","container-title":"Frontiers in Pharmacology","DOI":"10.3389/fphar.2020.602364","ISSN":"1663-9812","page":"2250","source":"Frontiers","title":"Cordyceps spp.: A Review on Its Immune-Stimulatory and Other Biological Potentials","title-short":"Cordyceps spp.","volume":"11","author":[{"family":"Das","given":"Gitishree"},{"family":"Shin","given":"Han-Seung"},{"family":"Leyva-Gómez","given":"Gerardo"},{"family":"Prado-Audelo","given":"María L. Del"},{"family":"Cortes","given":"Hernán"},{"family":"Singh","given":"Yengkhom Disco"},{"family":"Panda","given":"Manasa Kumar"},{"family":"Mishra","given":"Abhay Prakash"},{"family":"Nigam","given":"Manisha"},{"family":"Saklani","given":"Sarla"},{"family":"Chaturi","given":"Praveen Kumar"},{"family":"Martorell","given":"Miquel"},{"family":"Cruz-Martins","given":"Natália"},{"family":"Sharma","given":"Vineet"},{"family":"Garg","given":"Neha"},{"family":"Sharma","given":"Rohit"},{"family":"Patra","given":"Jayanta Kumar"}],"issued":{"date-parts":[["2021"]]}}}],"schema":"https://github.com/citation-style-language/schema/raw/master/csl-citation.json"} </w:instrText>
      </w:r>
      <w:r w:rsidRPr="00790445">
        <w:rPr>
          <w:rFonts w:ascii="Times New Roman" w:hAnsi="Times New Roman" w:cs="Times New Roman"/>
          <w:sz w:val="22"/>
        </w:rPr>
        <w:fldChar w:fldCharType="separate"/>
      </w:r>
      <w:r w:rsidR="00852BD9" w:rsidRPr="00852BD9">
        <w:rPr>
          <w:rFonts w:ascii="Times New Roman" w:hAnsi="Times New Roman" w:cs="Times New Roman"/>
          <w:kern w:val="0"/>
          <w:sz w:val="22"/>
          <w:szCs w:val="24"/>
          <w:vertAlign w:val="superscript"/>
        </w:rPr>
        <w:t>65,66</w:t>
      </w:r>
      <w:r w:rsidRPr="00790445">
        <w:rPr>
          <w:rFonts w:ascii="Times New Roman" w:hAnsi="Times New Roman" w:cs="Times New Roman"/>
          <w:sz w:val="22"/>
        </w:rPr>
        <w:fldChar w:fldCharType="end"/>
      </w:r>
      <w:r w:rsidRPr="00790445">
        <w:rPr>
          <w:rFonts w:ascii="Times New Roman" w:hAnsi="Times New Roman" w:cs="Times New Roman"/>
          <w:sz w:val="22"/>
        </w:rPr>
        <w:t xml:space="preserve">. Furthermore, other major affected compounds from </w:t>
      </w:r>
      <w:r w:rsidRPr="00790445">
        <w:rPr>
          <w:rFonts w:ascii="Times New Roman" w:hAnsi="Times New Roman" w:cs="Times New Roman"/>
          <w:i/>
          <w:iCs/>
          <w:sz w:val="22"/>
        </w:rPr>
        <w:t>A. officinalis</w:t>
      </w:r>
      <w:r w:rsidRPr="00790445">
        <w:rPr>
          <w:rFonts w:ascii="Times New Roman" w:hAnsi="Times New Roman" w:cs="Times New Roman"/>
          <w:sz w:val="22"/>
        </w:rPr>
        <w:t>-</w:t>
      </w:r>
      <w:r w:rsidRPr="00790445">
        <w:rPr>
          <w:rFonts w:ascii="Times New Roman" w:hAnsi="Times New Roman" w:cs="Times New Roman"/>
          <w:i/>
          <w:iCs/>
          <w:sz w:val="22"/>
        </w:rPr>
        <w:t>R. irregularis</w:t>
      </w:r>
      <w:r w:rsidRPr="00790445">
        <w:rPr>
          <w:rFonts w:ascii="Times New Roman" w:hAnsi="Times New Roman" w:cs="Times New Roman"/>
          <w:sz w:val="22"/>
        </w:rPr>
        <w:t xml:space="preserve"> symbiosis, such as </w:t>
      </w:r>
      <w:proofErr w:type="spellStart"/>
      <w:r w:rsidRPr="00790445">
        <w:rPr>
          <w:rFonts w:ascii="Times New Roman" w:hAnsi="Times New Roman" w:cs="Times New Roman"/>
          <w:sz w:val="22"/>
        </w:rPr>
        <w:t>rosmarinic</w:t>
      </w:r>
      <w:proofErr w:type="spellEnd"/>
      <w:r w:rsidRPr="00790445">
        <w:rPr>
          <w:rFonts w:ascii="Times New Roman" w:hAnsi="Times New Roman" w:cs="Times New Roman"/>
          <w:sz w:val="22"/>
        </w:rPr>
        <w:t xml:space="preserve"> acid, ferulic acid, caffeic acids, and derivatives, present several health-related properties, such as antioxidant, anti-inflammatory, and antimicrobial activities</w:t>
      </w:r>
      <w:r w:rsidRPr="00790445">
        <w:rPr>
          <w:rFonts w:ascii="Times New Roman" w:hAnsi="Times New Roman" w:cs="Times New Roman"/>
          <w:sz w:val="22"/>
        </w:rPr>
        <w:fldChar w:fldCharType="begin"/>
      </w:r>
      <w:r w:rsidR="00852BD9">
        <w:rPr>
          <w:rFonts w:ascii="Times New Roman" w:hAnsi="Times New Roman" w:cs="Times New Roman"/>
          <w:sz w:val="22"/>
        </w:rPr>
        <w:instrText xml:space="preserve"> ADDIN ZOTERO_ITEM CSL_CITATION {"citationID":"oSeM2Wf4","properties":{"formattedCitation":"\\super 67,68\\nosupersub{}","plainCitation":"67,68","noteIndex":0},"citationItems":[{"id":575,"uris":["http://zotero.org/users/7908919/items/NRQQZ6NA"],"uri":["http://zotero.org/users/7908919/items/NRQQZ6NA"],"itemData":{"id":575,"type":"article-journal","abstract":"The aim of this study is to examine phytochemical composition and evaluation of antimicrobial, antioxidant and cytotoxic activity of Anchusa officinalis plant extracts in different solutions: ethanol, chloroform, petroleum, acetone and ethyl acetate. A comparative analysis has shown that ethanol extract had the highest concentration of phenols (104.03 ± 0.63 mgGA/g), and the highest concentration of flavonoids (30.26 ± 0.40 mgRU/g). The highest concentration of the condensed tannins recorded in chloroform extract (74.65 ± 0.57 mg GA/g). The ethanol extract showed the strongest antioxidant and the best antimicrobial activity as compared to all other tested extracts, while the chloroform and the acetone extracts showed the best cytotoxic activity on cell line of mouse fibroblast carcinoma (L2OB). This is the first report of citotoxic activity of extract A. officinalis plant from Balkan region on tumor cell lines. HPLC analysis of A. officinalis plant extracts confirmed that the predominant polyphenol components were: rosmarinic acid, chlorogenic acid, naringenin, lutein-glycoside and rutin.","container-title":"Biologia","DOI":"10.2478/s11756-018-0124-4","ISSN":"0006-3088, 1336-9563","issue":"11","journalAbbreviation":"Biologia","language":"en","page":"1035-1041","source":"DOI.org (Crossref)","title":"Phytochemical composition and antimicrobial, antioxidant and cytotoxic activities of Anchusa officinalis L. extracts","volume":"73","author":[{"family":"Boskovic","given":"Ivana"},{"family":"Đukić","given":"Dragutin A."},{"family":"Maskovic","given":"Pavle"},{"family":"Mandić","given":"Leka"},{"family":"Perovic","given":"Svetlana"}],"issued":{"date-parts":[["2018",11]]}}},{"id":576,"uris":["http://zotero.org/users/7908919/items/TTRZWAIB"],"uri":["http://zotero.org/users/7908919/items/TTRZWAIB"],"itemData":{"id":576,"type":"article-journal","abstract":"Inflammatory diseases are caused by abnormal immune responses and are characterized by an imbalance of inflammatory mediators and cells. In recent years, the anti-inflammatory activity of natural products has attracted wide attention. Rosmarinic acid (RosA) is a water-soluble phenolic compound that is an ester of caffeic acid and 3, 4-dihydroxyphenyl lactic acid. It is discovered in many plants, like those of the Boraginaceae and Lamiaceae families. RosA has a wide range of pharmacological effects, including anti-oxidative, anti-apoptotic, anti-tumorigenic, and anti-inflammatory effects. The anti-inflammatory effects of RosA have been revealed through in vitro and in vivo studies of various inflammatory diseases like arthritis, colitis, and atopic dermatitis. This article mainly describes the preclinical research of RosA on inflammatory diseases and depicts a small amount of clinical research data. The purpose of this review is to discuss the anti-inflammatory effects of RosA in inflammatory diseases and its underlying mechanism.","container-title":"Frontiers in Pharmacology","DOI":"10.3389/fphar.2020.00153","ISSN":"1663-9812","page":"153","source":"Frontiers","title":"A Review of the Anti-Inflammatory Effects of Rosmarinic Acid on Inflammatory Diseases","volume":"11","author":[{"family":"Luo","given":"Chunxu"},{"family":"Zou","given":"Lin"},{"family":"Sun","given":"Huijun"},{"family":"Peng","given":"Jinyong"},{"family":"Gao","given":"Cong"},{"family":"Bao","given":"Liuchi"},{"family":"Ji","given":"Renpeng"},{"family":"Jin","given":"Yue"},{"family":"Sun","given":"Shuangyong"}],"issued":{"date-parts":[["2020"]]}}}],"schema":"https://github.com/citation-style-language/schema/raw/master/csl-citation.json"} </w:instrText>
      </w:r>
      <w:r w:rsidRPr="00790445">
        <w:rPr>
          <w:rFonts w:ascii="Times New Roman" w:hAnsi="Times New Roman" w:cs="Times New Roman"/>
          <w:sz w:val="22"/>
        </w:rPr>
        <w:fldChar w:fldCharType="separate"/>
      </w:r>
      <w:r w:rsidR="00852BD9" w:rsidRPr="00852BD9">
        <w:rPr>
          <w:rFonts w:ascii="Times New Roman" w:hAnsi="Times New Roman" w:cs="Times New Roman"/>
          <w:kern w:val="0"/>
          <w:sz w:val="22"/>
          <w:szCs w:val="24"/>
          <w:vertAlign w:val="superscript"/>
        </w:rPr>
        <w:t>67,68</w:t>
      </w:r>
      <w:r w:rsidRPr="00790445">
        <w:rPr>
          <w:rFonts w:ascii="Times New Roman" w:hAnsi="Times New Roman" w:cs="Times New Roman"/>
          <w:sz w:val="22"/>
        </w:rPr>
        <w:fldChar w:fldCharType="end"/>
      </w:r>
      <w:r w:rsidRPr="00790445">
        <w:rPr>
          <w:rFonts w:ascii="Times New Roman" w:hAnsi="Times New Roman" w:cs="Times New Roman"/>
          <w:sz w:val="22"/>
        </w:rPr>
        <w:t>.</w:t>
      </w:r>
      <w:r w:rsidRPr="00790445">
        <w:rPr>
          <w:rFonts w:ascii="Times New Roman" w:hAnsi="Times New Roman" w:cs="Times New Roman"/>
          <w:i/>
          <w:iCs/>
          <w:sz w:val="22"/>
        </w:rPr>
        <w:t xml:space="preserve"> A. rambellii</w:t>
      </w:r>
      <w:r w:rsidRPr="00790445">
        <w:rPr>
          <w:rFonts w:ascii="Times New Roman" w:hAnsi="Times New Roman" w:cs="Times New Roman"/>
          <w:sz w:val="22"/>
        </w:rPr>
        <w:t xml:space="preserve"> and </w:t>
      </w:r>
      <w:r w:rsidRPr="00790445">
        <w:rPr>
          <w:rFonts w:ascii="Times New Roman" w:hAnsi="Times New Roman" w:cs="Times New Roman"/>
          <w:i/>
          <w:iCs/>
          <w:sz w:val="22"/>
        </w:rPr>
        <w:t xml:space="preserve">A. kawachii </w:t>
      </w:r>
      <w:r w:rsidRPr="00790445">
        <w:rPr>
          <w:rFonts w:ascii="Times New Roman" w:hAnsi="Times New Roman" w:cs="Times New Roman"/>
          <w:sz w:val="22"/>
        </w:rPr>
        <w:t xml:space="preserve">were the most enriched or depleted </w:t>
      </w:r>
      <w:r w:rsidR="004314C2">
        <w:rPr>
          <w:rFonts w:ascii="Times New Roman" w:hAnsi="Times New Roman" w:cs="Times New Roman"/>
          <w:sz w:val="22"/>
        </w:rPr>
        <w:t>fungus</w:t>
      </w:r>
      <w:r w:rsidRPr="00790445">
        <w:rPr>
          <w:rFonts w:ascii="Times New Roman" w:hAnsi="Times New Roman" w:cs="Times New Roman"/>
          <w:sz w:val="22"/>
        </w:rPr>
        <w:t xml:space="preserve"> in CRC. Even though both were from the same genus </w:t>
      </w:r>
      <w:r w:rsidRPr="00790445">
        <w:rPr>
          <w:rFonts w:ascii="Times New Roman" w:hAnsi="Times New Roman" w:cs="Times New Roman"/>
          <w:i/>
          <w:iCs/>
          <w:sz w:val="22"/>
        </w:rPr>
        <w:t>Aspergillus</w:t>
      </w:r>
      <w:r w:rsidRPr="00790445">
        <w:rPr>
          <w:rFonts w:ascii="Times New Roman" w:hAnsi="Times New Roman" w:cs="Times New Roman"/>
          <w:sz w:val="22"/>
        </w:rPr>
        <w:t xml:space="preserve">, the latter plays the opposite function in cancer. The crude enzyme extract derived from </w:t>
      </w:r>
      <w:r w:rsidRPr="00790445">
        <w:rPr>
          <w:rFonts w:ascii="Times New Roman" w:hAnsi="Times New Roman" w:cs="Times New Roman"/>
          <w:i/>
          <w:iCs/>
          <w:sz w:val="22"/>
        </w:rPr>
        <w:t>A. rambellii</w:t>
      </w:r>
      <w:r w:rsidRPr="00790445">
        <w:rPr>
          <w:rFonts w:ascii="Times New Roman" w:hAnsi="Times New Roman" w:cs="Times New Roman"/>
          <w:sz w:val="22"/>
        </w:rPr>
        <w:t xml:space="preserve"> could enhance the antioxidative activities of Viscum album var. coloratum</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{"citationID":"PP39KrC0","properties":{"formattedCitation":"\\super 31\\nosupersub{}","plainCitation":"31","noteIndex":0},"citationItems":[{"id":378,"uris":["http://zotero.org/users/7908919/items/VJFURWF8"],"uri":["http://zotero.org/users/7908919/items/VJFURWF8"],"itemData":{"id":378,"type":"article-journal","abstract":"The crude enzyme extract derived from\n              Aspergillus kawachii\n              increased the anti-oxidants, caffeic acid and lyoniresinol, in Korean mistletoe.\n            \n          , \n            \n              Viscum album\n              var.\n              coloratum\n              (Korean mistletoe; KM) is an herbal medicine that is used worldwide for the treatment of various immunological </w:instrText>
      </w:r>
      <w:r w:rsidR="008E309A">
        <w:rPr>
          <w:rFonts w:ascii="Times New Roman" w:hAnsi="Times New Roman" w:cs="Times New Roman" w:hint="eastAsia"/>
          <w:sz w:val="22"/>
        </w:rPr>
        <w:instrText>disorders and cancers. KM extract showed enhanced anti-oxidative effects in 2,2-diphenyl-1-picrylhydrazyl, Trolox equivalent antioxidant capacity, and 5-(and-6)-chloromethyl-2</w:instrText>
      </w:r>
      <w:r w:rsidR="008E309A">
        <w:rPr>
          <w:rFonts w:ascii="Times New Roman" w:hAnsi="Times New Roman" w:cs="Times New Roman" w:hint="eastAsia"/>
          <w:sz w:val="22"/>
        </w:rPr>
        <w:instrText>′</w:instrText>
      </w:r>
      <w:r w:rsidR="008E309A">
        <w:rPr>
          <w:rFonts w:ascii="Times New Roman" w:hAnsi="Times New Roman" w:cs="Times New Roman" w:hint="eastAsia"/>
          <w:sz w:val="22"/>
        </w:rPr>
        <w:instrText>,7</w:instrText>
      </w:r>
      <w:r w:rsidR="008E309A">
        <w:rPr>
          <w:rFonts w:ascii="Times New Roman" w:hAnsi="Times New Roman" w:cs="Times New Roman" w:hint="eastAsia"/>
          <w:sz w:val="22"/>
        </w:rPr>
        <w:instrText>′</w:instrText>
      </w:r>
      <w:r w:rsidR="008E309A">
        <w:rPr>
          <w:rFonts w:ascii="Times New Roman" w:hAnsi="Times New Roman" w:cs="Times New Roman" w:hint="eastAsia"/>
          <w:sz w:val="22"/>
        </w:rPr>
        <w:instrText>-dichlorodihydrofluorescein diacetate acetyl ester assays after being fermen</w:instrText>
      </w:r>
      <w:r w:rsidR="008E309A">
        <w:rPr>
          <w:rFonts w:ascii="Times New Roman" w:hAnsi="Times New Roman" w:cs="Times New Roman"/>
          <w:sz w:val="22"/>
        </w:rPr>
        <w:instrText xml:space="preserve">ted with a crude enzyme extract from a soybean paste fungus,\n              Aspergillus kawachii\n              . High-performance liquid chromatography analysis showed four increased peaks in enzyme treated KM. The increased peaks were isolated and identified as caffeic acid (\n              1\n              ), hesperetin (\n              2\n              ), syringaldehyde (\n              3\n              ), and lyoniresinol (\n              4\n              ). Among the four compounds, only\n              1\n              and\n              4\n              showed strong anti-oxidative activity. Therefore, the fermentation increased the contents of\n              1\n              and\n              4\n              , which consequently increased the anti-oxidative activity of KM.","container-title":"Food &amp; Function","DOI":"10.1039/C6FO00138F","ISSN":"2042-6496, 2042-650X","issue":"5","journalAbbreviation":"Food Funct.","language":"en","page":"2270-2277","source":"DOI.org (Crossref)","title":"Enhanced anti-oxidative effect of fermented Korean mistletoe is originated from an increase in the contents of caffeic acid and lyoniresinol","volume":"7","author":[{"family":"Kim","given":"Se-Yong"},{"family":"Yang","given":"Eun-Ju"},{"family":"Son","given":"Youn Kyoung"},{"family":"Yeo","given":"Joo-Hong"},{"family":"Song","given":"Kyung-Sik"}],"issued":{"date-parts":[["2016"]]}}}],"schema":"https://github.com/citation-style-language/schema/raw/master/csl-citation.json"}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31</w:t>
      </w:r>
      <w:r w:rsidRPr="00790445">
        <w:rPr>
          <w:rFonts w:ascii="Times New Roman" w:hAnsi="Times New Roman" w:cs="Times New Roman"/>
          <w:sz w:val="22"/>
        </w:rPr>
        <w:fldChar w:fldCharType="end"/>
      </w:r>
      <w:r w:rsidRPr="00790445">
        <w:rPr>
          <w:rFonts w:ascii="Times New Roman" w:hAnsi="Times New Roman" w:cs="Times New Roman"/>
          <w:sz w:val="22"/>
        </w:rPr>
        <w:t xml:space="preserve"> (Korean mistletoe; KM), a promising agent for treating colon cancer</w:t>
      </w:r>
      <w:r w:rsidRPr="00790445">
        <w:rPr>
          <w:rFonts w:ascii="Times New Roman" w:hAnsi="Times New Roman" w:cs="Times New Roman"/>
          <w:sz w:val="22"/>
        </w:rPr>
        <w:fldChar w:fldCharType="begin"/>
      </w:r>
      <w:r w:rsidR="00852BD9">
        <w:rPr>
          <w:rFonts w:ascii="Times New Roman" w:hAnsi="Times New Roman" w:cs="Times New Roman"/>
          <w:sz w:val="22"/>
        </w:rPr>
        <w:instrText xml:space="preserve"> ADDIN ZOTERO_ITEM CSL_CITATION {"citationID":"FvwyXRfh","properties":{"formattedCitation":"\\super 69\\nosupersub{}","plainCitation":"69","noteIndex":0},"citationItems":[{"id":583,"uris":["http://zotero.org/users/7908919/items/LPBXNNWU"],"uri":["http://zotero.org/users/7908919/items/LPBXNNWU"],"itemData":{"id":583,"type":"article-journal","abstract":"AIM: To investigate the anti-cancer mechanisms of Korean mistletoe lectin (Viscum album coloratum agglutinin, VCA) using a human colon cancer cell line (COLO).","container-title":"World Journal of Gastroenterology","DOI":"10.3748/wjg.v13.i20.2811","ISSN":"1007-9327","issue":"20","journalAbbreviation":"WJG","language":"en","page":"2811","source":"DOI.org (Crossref)","title":"Mechanisms involved in Korean mistletoe lectin-induced apoptosis of cancer cells","volume":"13","author":[{"family":"Khil","given":"Lee-Yong"},{"family":"Kim","given":"Wi"},{"family":"Lyu","given":"Suyun"},{"family":"Park","given":"Won Bong"},{"family":"Yoon","given":"Ji-Won"},{"family":"Jun","given":"Hee-Sook"}],"issued":{"date-parts":[["2007"]]}}}],"schema":"https://github.com/citation-style-language/schema/raw/master/csl-citation.json"} </w:instrText>
      </w:r>
      <w:r w:rsidRPr="00790445">
        <w:rPr>
          <w:rFonts w:ascii="Times New Roman" w:hAnsi="Times New Roman" w:cs="Times New Roman"/>
          <w:sz w:val="22"/>
        </w:rPr>
        <w:fldChar w:fldCharType="separate"/>
      </w:r>
      <w:r w:rsidR="00852BD9" w:rsidRPr="00852BD9">
        <w:rPr>
          <w:rFonts w:ascii="Times New Roman" w:hAnsi="Times New Roman" w:cs="Times New Roman"/>
          <w:kern w:val="0"/>
          <w:sz w:val="22"/>
          <w:szCs w:val="24"/>
          <w:vertAlign w:val="superscript"/>
        </w:rPr>
        <w:t>69</w:t>
      </w:r>
      <w:r w:rsidRPr="00790445">
        <w:rPr>
          <w:rFonts w:ascii="Times New Roman" w:hAnsi="Times New Roman" w:cs="Times New Roman"/>
          <w:sz w:val="22"/>
        </w:rPr>
        <w:fldChar w:fldCharType="end"/>
      </w:r>
      <w:r w:rsidRPr="00790445">
        <w:rPr>
          <w:rFonts w:ascii="Times New Roman" w:hAnsi="Times New Roman" w:cs="Times New Roman"/>
          <w:sz w:val="22"/>
        </w:rPr>
        <w:t xml:space="preserve">, hepatoma, and immunomodulation in the previous study. In the other research, solid-state fermentation with </w:t>
      </w:r>
      <w:r w:rsidRPr="00790445">
        <w:rPr>
          <w:rFonts w:ascii="Times New Roman" w:hAnsi="Times New Roman" w:cs="Times New Roman"/>
          <w:i/>
          <w:iCs/>
          <w:sz w:val="22"/>
        </w:rPr>
        <w:t xml:space="preserve">A. kawachii </w:t>
      </w:r>
      <w:r w:rsidRPr="00790445">
        <w:rPr>
          <w:rFonts w:ascii="Times New Roman" w:hAnsi="Times New Roman" w:cs="Times New Roman"/>
          <w:sz w:val="22"/>
        </w:rPr>
        <w:t>would create the fermented silkworm was investigated anticancer activity in human hepatocellular carcinoma cells</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{"citationID":"QxQjCQIo","properties":{"formattedCitation":"\\super 32\\nosupersub{}","plainCitation":"32","noteIndex":0},"citationItems":[{"id":373,"uris":["http://zotero.org/users/7908919/items/7KMZE2U3"],"uri":["http://zotero.org/users/7908919/items/7KMZE2U3"],"itemData":{"id":373,"type":"article-journal","abstract":"Background\nMulberry silkworm larvae (Bombyx mori) are known as the oldest resource of food and traditional medicine. Although silkworm larvae have been reported to treat various chronic diseases, the effect of fermentation by microorganisms improving the biological activities of silkworm larvae was not reported. In the present study, fermented silkworm larvae was developed via solid-state fermentation with Aspergillus kawachii and investigated its anti-cancer activity in human hepatocellular carcinoma cells.\n\nMethods\nWe investigated the anti-cancer effects of unfermented (SEE) and fermented silkworm larva ethanol extract (FSEE) on HepG2 human hepatocellular carcinoma cells as well as compared changes in free amino acid, fatty acid, and mineral contents. Anti-cancer activities were evaluated by SRB staining, cell cycle analysis, Annexin V staining, Hoechst staining, DNA fragmentation analysis and western blot analysis. Fatty acid, free amino acid and mineral contents of SEE and FSEE were determined by gas chromatography, amino acid analyzer and flame atomic absorption spectrophotometer, respectively.\n\nResults\nCompared with SEE, treatment with FSEE resulted in apoptotic cell death in HepG2 cells characterized by G0/G1 phase cell cycle arrest, DNA fragmentation, and formation of apoptotic bodies. Furthermore, FSEE significantly up-regulated pro-apoptotic as well as down-regulated anti-apoptotic proteins in HepG2 cells. However, an equivalent concentration of SEE did not induce cell cycle arrest or apoptosis in HepG2 cells. Moreover, fermentation process by Aspergillus kawachii resulted in enhancement of fatty acid contents in silkworm larvae, whereas amino acid and mineral contents were decreased.\n\nConclusion\nCollectively, this study demonstrates that silkworm larvae solid state-fermented by Aspergillus kawachii strongly potentiates caspase-dependent and -independent apoptosis pathways in human hepatocellular carcinoma cells by regulating secondary metabolites.\n\nElectronic supplementary material\nThe online version of this article (10.1186/s12906-019-2649-7) contains supplementary material, which is available to authorized users.","container-title":"BMC Complementary and Alternative Medicine","DOI":"10.1186/s12906-019-2649-7","ISSN":"1472-6882","journalAbbreviation":"BMC Complement Altern Med","note":"PMID: 31488109\nPMCID: PMC6727413","page":"241","source":"PubMed Central","title":"Solid state fermentation process with Aspergillus kawachii enhances the cancer-suppressive potential of silkworm larva in hepatocellular carcinoma cells","volume":"19","author":[{"family":"Cho","given":"Hyun-Dong"},{"family":"Min","given":"Hye-Ji"},{"family":"Won","given":"Yeong-Seon"},{"family":"Ahn","given":"Hee-Young"},{"family":"Cho","given":"Young-Su"},{"family":"Seo","given":"Kwon-Il"}],"issued":{"date-parts":[["2019",9,5]]}}}],"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32</w:t>
      </w:r>
      <w:r w:rsidRPr="00790445">
        <w:rPr>
          <w:rFonts w:ascii="Times New Roman" w:hAnsi="Times New Roman" w:cs="Times New Roman"/>
          <w:sz w:val="22"/>
        </w:rPr>
        <w:fldChar w:fldCharType="end"/>
      </w:r>
      <w:r w:rsidRPr="00790445">
        <w:rPr>
          <w:rFonts w:ascii="Times New Roman" w:hAnsi="Times New Roman" w:cs="Times New Roman"/>
          <w:sz w:val="22"/>
        </w:rPr>
        <w:t xml:space="preserve">. Collectively, our results evidenced the correctness of </w:t>
      </w:r>
      <w:r w:rsidR="004314C2">
        <w:rPr>
          <w:rFonts w:ascii="Times New Roman" w:hAnsi="Times New Roman" w:cs="Times New Roman"/>
          <w:sz w:val="22"/>
        </w:rPr>
        <w:t>fungi</w:t>
      </w:r>
      <w:r w:rsidRPr="00790445">
        <w:rPr>
          <w:rFonts w:ascii="Times New Roman" w:hAnsi="Times New Roman" w:cs="Times New Roman"/>
          <w:sz w:val="22"/>
        </w:rPr>
        <w:t xml:space="preserve"> selection, and the </w:t>
      </w:r>
      <w:r w:rsidR="004314C2">
        <w:rPr>
          <w:rFonts w:ascii="Times New Roman" w:hAnsi="Times New Roman" w:cs="Times New Roman"/>
          <w:sz w:val="22"/>
        </w:rPr>
        <w:t>fungi</w:t>
      </w:r>
      <w:r w:rsidRPr="00790445">
        <w:rPr>
          <w:rFonts w:ascii="Times New Roman" w:hAnsi="Times New Roman" w:cs="Times New Roman"/>
          <w:sz w:val="22"/>
        </w:rPr>
        <w:t xml:space="preserve"> were associated with CRC or adenoma, especially </w:t>
      </w:r>
      <w:r w:rsidRPr="00790445">
        <w:rPr>
          <w:rFonts w:ascii="Times New Roman" w:hAnsi="Times New Roman" w:cs="Times New Roman"/>
          <w:i/>
          <w:iCs/>
          <w:sz w:val="22"/>
        </w:rPr>
        <w:t>A. rambellii</w:t>
      </w:r>
      <w:r w:rsidRPr="00790445">
        <w:rPr>
          <w:rFonts w:ascii="Times New Roman" w:hAnsi="Times New Roman" w:cs="Times New Roman"/>
          <w:sz w:val="22"/>
        </w:rPr>
        <w:t xml:space="preserve">, </w:t>
      </w:r>
      <w:r w:rsidRPr="00790445">
        <w:rPr>
          <w:rFonts w:ascii="Times New Roman" w:hAnsi="Times New Roman" w:cs="Times New Roman"/>
          <w:i/>
          <w:iCs/>
          <w:sz w:val="22"/>
        </w:rPr>
        <w:t>R. irregularis</w:t>
      </w:r>
      <w:r w:rsidRPr="00790445">
        <w:rPr>
          <w:rFonts w:ascii="Times New Roman" w:hAnsi="Times New Roman" w:cs="Times New Roman"/>
          <w:sz w:val="22"/>
        </w:rPr>
        <w:t xml:space="preserve">, and </w:t>
      </w:r>
      <w:r w:rsidRPr="00790445">
        <w:rPr>
          <w:rFonts w:ascii="Times New Roman" w:hAnsi="Times New Roman" w:cs="Times New Roman"/>
          <w:i/>
          <w:iCs/>
          <w:sz w:val="22"/>
        </w:rPr>
        <w:t>A. kawachii</w:t>
      </w:r>
      <w:r w:rsidRPr="00790445">
        <w:rPr>
          <w:rFonts w:ascii="Times New Roman" w:hAnsi="Times New Roman" w:cs="Times New Roman"/>
          <w:sz w:val="22"/>
        </w:rPr>
        <w:t>.</w:t>
      </w:r>
    </w:p>
    <w:p w14:paraId="6264355C" w14:textId="36489789" w:rsidR="00867992" w:rsidRPr="00790445" w:rsidRDefault="00867992" w:rsidP="00790445">
      <w:pPr>
        <w:rPr>
          <w:rFonts w:ascii="Times New Roman" w:hAnsi="Times New Roman" w:cs="Times New Roman"/>
          <w:sz w:val="22"/>
        </w:rPr>
      </w:pPr>
      <w:r w:rsidRPr="00790445">
        <w:rPr>
          <w:rFonts w:ascii="Times New Roman" w:hAnsi="Times New Roman" w:cs="Times New Roman"/>
          <w:sz w:val="22"/>
        </w:rPr>
        <w:t>As we know, the human gut microbiome was a large, complicated, and mutually microbial community. Most previous studies have focused on one key microorganism or one metabolite effect on CRC development</w:t>
      </w:r>
      <w:r w:rsidRPr="00790445">
        <w:rPr>
          <w:rFonts w:ascii="Times New Roman" w:hAnsi="Times New Roman" w:cs="Times New Roman"/>
          <w:sz w:val="22"/>
        </w:rPr>
        <w:fldChar w:fldCharType="begin"/>
      </w:r>
      <w:r w:rsidR="00852BD9">
        <w:rPr>
          <w:rFonts w:ascii="Times New Roman" w:hAnsi="Times New Roman" w:cs="Times New Roman"/>
          <w:sz w:val="22"/>
        </w:rPr>
        <w:instrText xml:space="preserve"> ADDIN ZOTERO_ITEM CSL_CITATION {"citationID":"7WDh9qDV","properties":{"formattedCitation":"\\super 70\\uc0\\u8211{}72\\nosupersub{}","plainCitation":"70–72","noteIndex":0},"citationItems":[{"id":429,"uris":["http://zotero.org/users/7908919/items/QR6HE2A8"],"uri":["http://zotero.org/users/7908919/items/QR6HE2A8"],"itemData":{"id":429,"type":"article-journal","container-title":"Gastroenterology","DOI":"10.1053/j.gastro.2020.09.003","ISSN":"00165085","issue":"4","journalAbbreviation":"Gastroenterology","language":"en","page":"1179-1193.e14","source":"DOI.org (Crossref)","title":"Streptococcus thermophilus Inhibits Colorectal Tumorigenesis Through Secreting β-Galactosidase","volume":"160","author":[{"family":"Li","given":"Qing"},{"family":"Hu","given":"Wei"},{"family":"Liu","given":"Wei-Xin"},{"family":"Zhao","given":"Liu-Yang"},{"family":"Huang","given":"Dan"},{"family":"Liu","given":"Xiao-Dong"},{"family":"Chan","given":"Hung"},{"family":"Zhang","given":"Yuchen"},{"family":"Zeng","given":"Ju-Deng"},{"family":"Coker","given":"Olabisi Oluwabukola"},{"family":"Kang","given":"Wei"},{"family":"Ng","given":"Simon Siu Man"},{"family":"Zhang","given":"Lin"},{"family":"Wong","given":"Sunny Hei"},{"family":"Gin","given":"Tony"},{"family":"Chan","given":"Matthew Tak Vai"},{"family":"Wu","given":"Jian-Lin"},{"family":"Yu","given":"Jun"},{"family":"Wu","given":"William Ka Kei"}],"issued":{"date-parts":[["2021",3]]}}},{"id":589,"uris":["http://zotero.org/users/7908919/items/ZQIMVCP5"],"uri":["http://zotero.org/users/7908919/items/ZQIMVCP5"],"itemData":{"id":589,"type":"report","abstract":"Background:Large-scale meta-analysis of fecal shotgun metagenomic sequences revealed high abundance of Parvimonas micra in colorectal cancer (CRC) patients. We investigated the role of P. micra in colon tumorigenesis.\nResults: P. micra was signi cantly enriched in 128 stool samplesfrom CRC patients compared with 181 samples from healthy controls(p&lt;0.0001) and in 52 pairedtissue biopsies from CRC patientsthan 61 samples from healthy individuals (p&lt;0.05). P. micra strain 512 was isolated from the feces of a CRC patient.Colon cell lines exposed to P. micra- conditioned medium signi cantly increased cell proliferation.Apcmin/+ mice gavaged with P. micra exhibited signi cantly higher tumor burden and load (both p&lt;0.01). Consistently, cell proliferation was signi cantly higher in the colon tissues of germ-free mice gavaged with P. micraevidenced by increased Ki-67-positive cells and PCNA protein expression. Th2 and Th17 cells were markedly increased, while Th1 cells were reduced in the lamina propria of the colon tissues of mice gavaged with P. micra (all p&lt;0.01). Moreover, P. micra colonization in germ-free mice was associated with increased expression of pro-in ammatory cytokines including Tnf-α, Il17a, Il6 and Cxcr1.\nConclusions: P. micra promoted intestinal carcinogenesis in Apcmin/+ mice and increased cell proliferation in germ-free mice. The tumor-promoting effect of P. micra was associated with altered immune responses and enhanced in ammation in the gut.","genre":"preprint","language":"en","note":"DOI: 10.21203/rs.3.rs-25974/v1","publisher":"In Review","source":"DOI.org (Crossref)","title":"Parvimonas Micra Promotes Intestinal Tumorigenesis in Conventional Apcmin/+ Mice and in Germ-Free Mice","URL":"https://www.researchsquare.com/article/rs-25974/v1","author":[{"family":"Zhao","given":"Liuyang"},{"family":"Zhou","given":"Yunfei"},{"family":"Zhao","given":"Risheng"},{"family":"Coker","given":"Olabisi Oluwabukola Oluwabukola"},{"family":"Zhang","given":"Xiang"},{"family":"Chu","given":"Eagle SH"},{"family":"Wei","given":"Hong"},{"family":"Wu","given":"William KK"},{"family":"Wong","given":"Sunny Hei"},{"family":"Sung","given":"Joseph JY"},{"family":"To","given":"Ka Fai"},{"family":"Yu","given":"Jun"}],"accessed":{"date-parts":[["2021",9,8]]},"issued":{"date-parts":[["2020",5,5]]}}},{"id":591,"uris":["http://zotero.org/users/7908919/items/NRXXESLP"],"uri":["http://zotero.org/users/7908919/items/NRXXESLP"],"itemData":{"id":591,"type":"article-journal","container-title":"Nature Microbiology","DOI":"10.1038/s41564-019-0541-3","ISSN":"2058-5276","issue":"12","journalAbbreviation":"Nat Microbiol","language":"en","page":"2319-2330","source":"DOI.org (Crossref)","title":"Peptostreptococcus anaerobius promotes colorectal carcinogenesis and modulates tumour immunity","volume":"4","author":[{"family":"Long","given":"Xiaohang"},{"family":"Wong","given":"Chi Chun"},{"family":"Tong","given":"Li"},{"family":"Chu","given":"Eagle S. H."},{"family":"Ho Szeto","given":"Chun"},{"family":"Go","given":"Minne Y. Y."},{"family":"Coker","given":"Olabisi Oluwabukola"},{"family":"Chan","given":"Anthony W. H."},{"family":"Chan","given":"Francis K. L."},{"family":"Sung","given":"Joseph J. Y."},{"family":"Yu","given":"Jun"}],"issued":{"date-parts":[["2019",12]]}}}],"schema":"https://github.com/citation-style-language/schema/raw/master/csl-citation.json"} </w:instrText>
      </w:r>
      <w:r w:rsidRPr="00790445">
        <w:rPr>
          <w:rFonts w:ascii="Times New Roman" w:hAnsi="Times New Roman" w:cs="Times New Roman"/>
          <w:sz w:val="22"/>
        </w:rPr>
        <w:fldChar w:fldCharType="separate"/>
      </w:r>
      <w:r w:rsidR="00852BD9" w:rsidRPr="00852BD9">
        <w:rPr>
          <w:rFonts w:ascii="Times New Roman" w:hAnsi="Times New Roman" w:cs="Times New Roman"/>
          <w:kern w:val="0"/>
          <w:sz w:val="22"/>
          <w:szCs w:val="24"/>
          <w:vertAlign w:val="superscript"/>
        </w:rPr>
        <w:t>70–72</w:t>
      </w:r>
      <w:r w:rsidRPr="00790445">
        <w:rPr>
          <w:rFonts w:ascii="Times New Roman" w:hAnsi="Times New Roman" w:cs="Times New Roman"/>
          <w:sz w:val="22"/>
        </w:rPr>
        <w:fldChar w:fldCharType="end"/>
      </w:r>
      <w:r w:rsidRPr="00790445">
        <w:rPr>
          <w:rFonts w:ascii="Times New Roman" w:hAnsi="Times New Roman" w:cs="Times New Roman"/>
          <w:sz w:val="22"/>
        </w:rPr>
        <w:t>. However, diseased intestinal microbiota dysbiosis may be associated with a list of the microbiota, the microbial community perturbed, instead of only one or several microorganisms altered</w:t>
      </w:r>
      <w:r w:rsidRPr="00790445">
        <w:rPr>
          <w:rFonts w:ascii="Times New Roman" w:hAnsi="Times New Roman" w:cs="Times New Roman"/>
          <w:sz w:val="22"/>
        </w:rPr>
        <w:fldChar w:fldCharType="begin"/>
      </w:r>
      <w:r w:rsidR="00852BD9">
        <w:rPr>
          <w:rFonts w:ascii="Times New Roman" w:hAnsi="Times New Roman" w:cs="Times New Roman"/>
          <w:sz w:val="22"/>
        </w:rPr>
        <w:instrText xml:space="preserve"> ADDIN ZOTERO_ITEM CSL_CITATION {"citationID":"ix12FJtr","properties":{"formattedCitation":"\\super 28,73\\nosupersub{}","plainCitation":"28,73","noteIndex":0},"citationItems":[{"id":48,"uris":["http://zotero.org/users/7908919/items/VVTM9ZZK"],"uri":["http://zotero.org/users/7908919/items/VVTM9ZZK"],"itemData":{"id":48,"type":"article-journal","abstract":"Gut microbial dysbiosis contributes to the development of colorectal cancer (CRC). Here we catalogue the microbial communities in human gut mucosae at different stages of colorectal tumorigenesis. We analyse the gut mucosal microbiome of 47 paired samples of adenoma and adenoma-adjacent mucosae, 52 paired samples of carcinoma and carcinoma-adjacent mucosae and 61 healthy controls. Probabilistic partitioning of relative abundance profiles reveals that a metacommunity predominated by members of the oral microbiome is primarily associated with CRC. Analysis of paired samples shows differences in community configurations between lesions and the adjacent mucosae. Correlations of bacterial taxa indicate early signs of dysbiosis in adenoma, and co-exclusive relationships are subsequently more common in cancer. We validate these alterations in CRC-associated microbiome by comparison with two previously published data sets. Our results suggest that a taxonomically defined microbial consortium is implicated in the development of CRC.","container-title":"Nature Communications","DOI":"10.1038/ncomms9727","ISSN":"2041-1723","issue":"1","language":"en","note":"number: 1\npublisher: Nature Publishing Group","page":"8727","source":"www.nature.com","title":"Gut mucosal microbiome across stages of colorectal carcinogenesis","volume":"6","author":[{"family":"Nakatsu","given":"Geicho"},{"family":"Li","given":"Xiangchun"},{"family":"Zhou","given":"Haokui"},{"family":"Sheng","given":"Jianqiu"},{"family":"Wong","given":"Sunny Hei"},{"family":"Wu","given":"William Ka Kai"},{"family":"Ng","given":"Siew Chien"},{"family":"Tsoi","given":"Ho"},{"family":"Dong","given":"Yujuan"},{"family":"Zhang","given":"Ning"},{"family":"He","given":"Yuqi"},{"family":"Kang","given":"Qian"},{"family":"Cao","given":"Lei"},{"family":"Wang","given":"Kunning"},{"family":"Zhang","given":"Jingwan"},{"family":"Liang","given":"Qiaoyi"},{"family":"Yu","given":"Jun"},{"family":"Sung","given":"Joseph J. Y."}],"issued":{"date-parts":[["2015",10,30]]}}},{"id":57,"uris":["http://zotero.org/users/7908919/items/QCSTCSWQ"],"uri":["http://zotero.org/users/7908919/items/QCSTCSWQ"],"itemData":{"id":57,"type":"article-journal","abstract":"Alterations of gut microbiota are associated with colorectal cancer (CRC) in different populations and several bacterial species were found to contribute to the tumorigenesis. The potential use of gut microbes as markers for early diagnosis has also been reported. However, cohort specific noises may distort the structure of microbial dysbiosis in CRC and lead to inconsistent results among studies. In this regard, our study targeted at exploring changes in gut microbiota that are universal across populations at species level.","container-title":"Microbiome","DOI":"10.1186/s40168-018-0451-2","ISSN":"2049-2618","issue":"1","journalAbbreviation":"Microbiome","page":"70","source":"BioMed Central","title":"Multi-cohort analysis of colorectal cancer metagenome identified altered bacteria across populations and universal bacterial markers","volume":"6","author":[{"family":"Dai","given":"Zhenwei"},{"family":"Coker","given":"Olabisi Oluwabukola"},{"family":"Nakatsu","given":"Geicho"},{"family":"Wu","given":"William K. K."},{"family":"Zhao","given":"Liuyang"},{"family":"Chen","given":"Zigui"},{"family":"Chan","given":"Francis K. L."},{"family":"Kristiansen","given":"Karsten"},{"family":"Sung","given":"Joseph J. Y."},{"family":"Wong","given":"Sunny Hei"},{"family":"Yu","given":"Jun"}],"issued":{"date-parts":[["2018",4,11]]}}}],"schema":"https://github.com/citation-style-language/schema/raw/master/csl-citation.json"} </w:instrText>
      </w:r>
      <w:r w:rsidRPr="00790445">
        <w:rPr>
          <w:rFonts w:ascii="Times New Roman" w:hAnsi="Times New Roman" w:cs="Times New Roman"/>
          <w:sz w:val="22"/>
        </w:rPr>
        <w:fldChar w:fldCharType="separate"/>
      </w:r>
      <w:r w:rsidR="00852BD9" w:rsidRPr="00852BD9">
        <w:rPr>
          <w:rFonts w:ascii="Times New Roman" w:hAnsi="Times New Roman" w:cs="Times New Roman"/>
          <w:kern w:val="0"/>
          <w:sz w:val="22"/>
          <w:szCs w:val="24"/>
          <w:vertAlign w:val="superscript"/>
        </w:rPr>
        <w:t>28,73</w:t>
      </w:r>
      <w:r w:rsidRPr="00790445">
        <w:rPr>
          <w:rFonts w:ascii="Times New Roman" w:hAnsi="Times New Roman" w:cs="Times New Roman"/>
          <w:sz w:val="22"/>
        </w:rPr>
        <w:fldChar w:fldCharType="end"/>
      </w:r>
      <w:r w:rsidRPr="00790445">
        <w:rPr>
          <w:rFonts w:ascii="Times New Roman" w:hAnsi="Times New Roman" w:cs="Times New Roman"/>
          <w:sz w:val="22"/>
        </w:rPr>
        <w:t xml:space="preserve">. Except for the transformed </w:t>
      </w:r>
      <w:r w:rsidR="004314C2">
        <w:rPr>
          <w:rFonts w:ascii="Times New Roman" w:hAnsi="Times New Roman" w:cs="Times New Roman"/>
          <w:sz w:val="22"/>
        </w:rPr>
        <w:t>fungal</w:t>
      </w:r>
      <w:r w:rsidRPr="00790445">
        <w:rPr>
          <w:rFonts w:ascii="Times New Roman" w:hAnsi="Times New Roman" w:cs="Times New Roman"/>
          <w:sz w:val="22"/>
        </w:rPr>
        <w:t xml:space="preserve"> abundance, alteration in </w:t>
      </w:r>
      <w:r w:rsidR="004314C2">
        <w:rPr>
          <w:rFonts w:ascii="Times New Roman" w:hAnsi="Times New Roman" w:cs="Times New Roman"/>
          <w:sz w:val="22"/>
        </w:rPr>
        <w:t>fungal</w:t>
      </w:r>
      <w:r w:rsidRPr="00790445">
        <w:rPr>
          <w:rFonts w:ascii="Times New Roman" w:hAnsi="Times New Roman" w:cs="Times New Roman"/>
          <w:sz w:val="22"/>
        </w:rPr>
        <w:t xml:space="preserve"> internal relationship and </w:t>
      </w:r>
      <w:r w:rsidR="004314C2">
        <w:rPr>
          <w:rFonts w:ascii="Times New Roman" w:hAnsi="Times New Roman" w:cs="Times New Roman"/>
          <w:sz w:val="22"/>
        </w:rPr>
        <w:t>fungi</w:t>
      </w:r>
      <w:r w:rsidRPr="00790445">
        <w:rPr>
          <w:rFonts w:ascii="Times New Roman" w:hAnsi="Times New Roman" w:cs="Times New Roman"/>
          <w:sz w:val="22"/>
        </w:rPr>
        <w:t xml:space="preserve">-bacteria association could partially explain colorectal tumorigenesis. The </w:t>
      </w:r>
      <w:r w:rsidR="004314C2">
        <w:rPr>
          <w:rFonts w:ascii="Times New Roman" w:hAnsi="Times New Roman" w:cs="Times New Roman"/>
          <w:sz w:val="22"/>
        </w:rPr>
        <w:t>fungal</w:t>
      </w:r>
      <w:r w:rsidRPr="00790445">
        <w:rPr>
          <w:rFonts w:ascii="Times New Roman" w:hAnsi="Times New Roman" w:cs="Times New Roman"/>
          <w:sz w:val="22"/>
        </w:rPr>
        <w:t xml:space="preserve"> internal relationship in CRC was quite different from the healthy control and adenoma. Multiple strong positive or negative correlations in CRC were disappeared or weaken in the compared stages. Its establishment may potentially contribute to colorectal carcinogenesis. The strongest relationship clustering in these three communities was also quite different, but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r w:rsidRPr="00790445">
        <w:rPr>
          <w:rFonts w:ascii="Times New Roman" w:hAnsi="Times New Roman" w:cs="Times New Roman"/>
          <w:i/>
          <w:iCs/>
          <w:sz w:val="22"/>
        </w:rPr>
        <w:t>rambellii</w:t>
      </w:r>
      <w:r w:rsidRPr="00790445">
        <w:rPr>
          <w:rFonts w:ascii="Times New Roman" w:hAnsi="Times New Roman" w:cs="Times New Roman"/>
          <w:sz w:val="22"/>
        </w:rPr>
        <w:t xml:space="preserve">, </w:t>
      </w:r>
      <w:r w:rsidRPr="00790445">
        <w:rPr>
          <w:rFonts w:ascii="Times New Roman" w:hAnsi="Times New Roman" w:cs="Times New Roman"/>
          <w:i/>
          <w:iCs/>
          <w:sz w:val="22"/>
        </w:rPr>
        <w:t>Rhizophagus</w:t>
      </w:r>
      <w:r w:rsidRPr="00790445">
        <w:rPr>
          <w:rFonts w:ascii="Times New Roman" w:hAnsi="Times New Roman" w:cs="Times New Roman"/>
          <w:sz w:val="22"/>
        </w:rPr>
        <w:t xml:space="preserve"> </w:t>
      </w:r>
      <w:r w:rsidRPr="00790445">
        <w:rPr>
          <w:rFonts w:ascii="Times New Roman" w:hAnsi="Times New Roman" w:cs="Times New Roman"/>
          <w:i/>
          <w:iCs/>
          <w:sz w:val="22"/>
        </w:rPr>
        <w:t>irregularis</w:t>
      </w:r>
      <w:r w:rsidRPr="00790445">
        <w:rPr>
          <w:rFonts w:ascii="Times New Roman" w:hAnsi="Times New Roman" w:cs="Times New Roman"/>
          <w:sz w:val="22"/>
        </w:rPr>
        <w:t xml:space="preserve">, </w:t>
      </w:r>
      <w:r w:rsidRPr="00790445">
        <w:rPr>
          <w:rFonts w:ascii="Times New Roman" w:hAnsi="Times New Roman" w:cs="Times New Roman"/>
          <w:i/>
          <w:iCs/>
          <w:sz w:val="22"/>
        </w:rPr>
        <w:t>Rhizophagus</w:t>
      </w:r>
      <w:r w:rsidRPr="00790445">
        <w:rPr>
          <w:rFonts w:ascii="Times New Roman" w:hAnsi="Times New Roman" w:cs="Times New Roman"/>
          <w:sz w:val="22"/>
        </w:rPr>
        <w:t xml:space="preserve"> </w:t>
      </w:r>
      <w:r w:rsidRPr="00790445">
        <w:rPr>
          <w:rFonts w:ascii="Times New Roman" w:hAnsi="Times New Roman" w:cs="Times New Roman"/>
          <w:i/>
          <w:iCs/>
          <w:sz w:val="22"/>
        </w:rPr>
        <w:t>clarus</w:t>
      </w:r>
      <w:r w:rsidRPr="00790445">
        <w:rPr>
          <w:rFonts w:ascii="Times New Roman" w:hAnsi="Times New Roman" w:cs="Times New Roman"/>
          <w:sz w:val="22"/>
        </w:rPr>
        <w:t xml:space="preserve">, </w:t>
      </w:r>
      <w:r w:rsidRPr="00790445">
        <w:rPr>
          <w:rFonts w:ascii="Times New Roman" w:hAnsi="Times New Roman" w:cs="Times New Roman"/>
          <w:i/>
          <w:iCs/>
          <w:sz w:val="22"/>
        </w:rPr>
        <w:t>Phytopythium</w:t>
      </w:r>
      <w:r w:rsidRPr="00790445">
        <w:rPr>
          <w:rFonts w:ascii="Times New Roman" w:hAnsi="Times New Roman" w:cs="Times New Roman"/>
          <w:sz w:val="22"/>
        </w:rPr>
        <w:t xml:space="preserve"> </w:t>
      </w:r>
      <w:r w:rsidRPr="00790445">
        <w:rPr>
          <w:rFonts w:ascii="Times New Roman" w:hAnsi="Times New Roman" w:cs="Times New Roman"/>
          <w:i/>
          <w:iCs/>
          <w:sz w:val="22"/>
        </w:rPr>
        <w:t>vexans</w:t>
      </w:r>
      <w:r w:rsidRPr="00790445">
        <w:rPr>
          <w:rFonts w:ascii="Times New Roman" w:hAnsi="Times New Roman" w:cs="Times New Roman"/>
          <w:sz w:val="22"/>
        </w:rPr>
        <w:t xml:space="preserve">, and </w:t>
      </w:r>
      <w:r w:rsidRPr="00790445">
        <w:rPr>
          <w:rFonts w:ascii="Times New Roman" w:hAnsi="Times New Roman" w:cs="Times New Roman"/>
          <w:i/>
          <w:iCs/>
          <w:sz w:val="22"/>
        </w:rPr>
        <w:t>Edhazardia</w:t>
      </w:r>
      <w:r w:rsidRPr="00790445">
        <w:rPr>
          <w:rFonts w:ascii="Times New Roman" w:hAnsi="Times New Roman" w:cs="Times New Roman"/>
          <w:sz w:val="22"/>
        </w:rPr>
        <w:t xml:space="preserve"> </w:t>
      </w:r>
      <w:r w:rsidRPr="00790445">
        <w:rPr>
          <w:rFonts w:ascii="Times New Roman" w:hAnsi="Times New Roman" w:cs="Times New Roman"/>
          <w:i/>
          <w:iCs/>
          <w:sz w:val="22"/>
        </w:rPr>
        <w:t xml:space="preserve">aedis </w:t>
      </w:r>
      <w:r w:rsidRPr="00790445">
        <w:rPr>
          <w:rFonts w:ascii="Times New Roman" w:hAnsi="Times New Roman" w:cs="Times New Roman"/>
          <w:sz w:val="22"/>
        </w:rPr>
        <w:t>appeared in all stages. It revealed that they might play a vital role in the stability of the entire intestinal ecology.</w:t>
      </w:r>
    </w:p>
    <w:p w14:paraId="2F20ABE0" w14:textId="6A4366A8" w:rsidR="00867992" w:rsidRPr="00790445" w:rsidRDefault="00867992" w:rsidP="00790445">
      <w:pPr>
        <w:rPr>
          <w:rFonts w:ascii="Times New Roman" w:hAnsi="Times New Roman" w:cs="Times New Roman"/>
          <w:sz w:val="22"/>
        </w:rPr>
      </w:pPr>
      <w:r w:rsidRPr="00790445">
        <w:rPr>
          <w:rFonts w:ascii="Times New Roman" w:hAnsi="Times New Roman" w:cs="Times New Roman"/>
          <w:sz w:val="22"/>
        </w:rPr>
        <w:t xml:space="preserve">Although we recognized that their relationships between stages were quite different, we demanded to perceive which were statistically different. We defined the z-score and correlation classes to represent the relative strength and the trend of differential correlation in CRC and the healthy control, respectively. Our results showed that the </w:t>
      </w:r>
      <w:r w:rsidR="004314C2">
        <w:rPr>
          <w:rFonts w:ascii="Times New Roman" w:hAnsi="Times New Roman" w:cs="Times New Roman"/>
          <w:sz w:val="22"/>
        </w:rPr>
        <w:t>fungal</w:t>
      </w:r>
      <w:r w:rsidRPr="00790445">
        <w:rPr>
          <w:rFonts w:ascii="Times New Roman" w:hAnsi="Times New Roman" w:cs="Times New Roman"/>
          <w:sz w:val="22"/>
        </w:rPr>
        <w:t xml:space="preserve"> internal correlations were interrupted in CRC, while bacterial were enhance. The disruption from </w:t>
      </w:r>
      <w:r w:rsidR="004314C2">
        <w:rPr>
          <w:rFonts w:ascii="Times New Roman" w:hAnsi="Times New Roman" w:cs="Times New Roman"/>
          <w:sz w:val="22"/>
        </w:rPr>
        <w:t>fungal</w:t>
      </w:r>
      <w:r w:rsidRPr="00790445">
        <w:rPr>
          <w:rFonts w:ascii="Times New Roman" w:hAnsi="Times New Roman" w:cs="Times New Roman"/>
          <w:sz w:val="22"/>
        </w:rPr>
        <w:t xml:space="preserve"> interrelationship may break the healthy intestinal environment and induce colorectal carcinogenesis. On the other hand, the new increased bacterial correlations in CRC may potentially contribute to colorectal carcinogenesis. We also observed some interesting comparisons of the relationship between </w:t>
      </w:r>
      <w:r w:rsidR="004314C2">
        <w:rPr>
          <w:rFonts w:ascii="Times New Roman" w:hAnsi="Times New Roman" w:cs="Times New Roman"/>
          <w:sz w:val="22"/>
        </w:rPr>
        <w:t>fungi</w:t>
      </w:r>
      <w:r w:rsidRPr="00790445">
        <w:rPr>
          <w:rFonts w:ascii="Times New Roman" w:hAnsi="Times New Roman" w:cs="Times New Roman"/>
          <w:sz w:val="22"/>
        </w:rPr>
        <w:t xml:space="preserve"> and bacteria. Our results showed that the less changed differential </w:t>
      </w:r>
      <w:r w:rsidR="004314C2">
        <w:rPr>
          <w:rFonts w:ascii="Times New Roman" w:hAnsi="Times New Roman" w:cs="Times New Roman"/>
          <w:sz w:val="22"/>
        </w:rPr>
        <w:t>fungal</w:t>
      </w:r>
      <w:r w:rsidRPr="00790445">
        <w:rPr>
          <w:rFonts w:ascii="Times New Roman" w:hAnsi="Times New Roman" w:cs="Times New Roman"/>
          <w:sz w:val="22"/>
        </w:rPr>
        <w:t xml:space="preserve">-bacterial correlations contained low proportions. The CRC strengthen and weaken correlations performed the primary and secondary ratios in </w:t>
      </w:r>
      <w:r w:rsidR="004314C2">
        <w:rPr>
          <w:rFonts w:ascii="Times New Roman" w:hAnsi="Times New Roman" w:cs="Times New Roman"/>
          <w:sz w:val="22"/>
        </w:rPr>
        <w:t>fungal</w:t>
      </w:r>
      <w:r w:rsidRPr="00790445">
        <w:rPr>
          <w:rFonts w:ascii="Times New Roman" w:hAnsi="Times New Roman" w:cs="Times New Roman"/>
          <w:sz w:val="22"/>
        </w:rPr>
        <w:t xml:space="preserve">-bacterial correlation comparisons, respectively. It revealed that the internal-kingdom associations and external-kingdom correlations were quite different. This suggested that bacterial kingdom dysbiosis may cause the </w:t>
      </w:r>
      <w:r w:rsidR="004314C2">
        <w:rPr>
          <w:rFonts w:ascii="Times New Roman" w:hAnsi="Times New Roman" w:cs="Times New Roman"/>
          <w:sz w:val="22"/>
        </w:rPr>
        <w:t>fungi</w:t>
      </w:r>
      <w:r w:rsidRPr="00790445">
        <w:rPr>
          <w:rFonts w:ascii="Times New Roman" w:hAnsi="Times New Roman" w:cs="Times New Roman"/>
          <w:sz w:val="22"/>
        </w:rPr>
        <w:t xml:space="preserve"> to tremble rapidly, which was not similar to the warm alteration of internal-kingdom relationships as previously described</w:t>
      </w:r>
      <w:r w:rsidRPr="00790445">
        <w:rPr>
          <w:rFonts w:ascii="Times New Roman" w:hAnsi="Times New Roman" w:cs="Times New Roman"/>
          <w:sz w:val="22"/>
        </w:rPr>
        <w:fldChar w:fldCharType="begin"/>
      </w:r>
      <w:r w:rsidR="00852BD9">
        <w:rPr>
          <w:rFonts w:ascii="Times New Roman" w:hAnsi="Times New Roman" w:cs="Times New Roman"/>
          <w:sz w:val="22"/>
        </w:rPr>
        <w:instrText xml:space="preserve"> ADDIN ZOTERO_ITEM CSL_CITATION {"citationID":"Bsuk0aHk","properties":{"formattedCitation":"\\super 14,74\\nosupersub{}","plainCitation":"14,74","noteIndex":0},"citationItems":[{"id":83,"uris":["http://zotero.org/users/7908919/items/IZ8WSDFF"],"uri":["http://zotero.org/users/7908919/items/IZ8WSDFF"],"itemData":{"id":83,"type":"article-journal","abstract":"OBJECTIVES: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Yiu"},{"family":"Yu","given":"Jun"}],"issued":{"date-parts":[["2019",4]]}}},{"id":597,"uris":["http://zotero.org/users/7908919/items/FM2FL2PK"],"uri":["http://zotero.org/users/7908919/items/FM2FL2PK"],"itemData":{"id":597,"type":"article-journal","abstract":"Background: Host-microbe balance maintains intestinal homeostasis and strongly influences inflammatory conditions such as inflammatory bowel diseases (IBD). Here we focused on bacteria-fungi interactions and their implications on intestinal inflammation, a poorly understood area.\nMethods: Dextran sodium sulfate (DSS)-induced colitis was assessed in mice treated with vancomycin (targeting grampositive bacteria) or colistin (targeting Enterobacteriaceae) and supplemented with either Saccharomyces boulardii CNCM I-745 or Candida albicans. Inflammation severity as well as bacterial and fungal microbiota compositions was monitored.\nResults: While S. boulardii improved DSS-induced colitis and C. albicans worsened it in untreated settings, antibiotic treatment strongly modified DSS susceptibility and effects of fungi on colitis. Vancomycin-treated mice were fully protected from colitis, while colistin-treated mice retained colitis phenotype but were not affected anymore by administration of fungi. Antibacterial treatments not only influenced bacterial populations but also had indirect effects on fungal microbiota. Correlations between bacterial and fungal relative abundance were dramatically decreased in colistin-treated mice compared to vancomycin-treated and control mice, suggesting that colistin-sensitive bacteria are involved in interactions with fungi. Restoration of the Enterobacteriaceae population by administrating colistin-resistant Escherichia coli reestablished both beneficial effects of S. boulardii and pathogenic effects of C. albicans on colitis severity. This effect was at least partly mediated by an improved gut colonization by fungi.\nConclusions: Fungal colonization of the gut is affected by the Enterobacteriaceae population, indirectly modifying effects of mycobiome on the host. This finding provides new insights into the role of inter-kingdom functional interactions in intestinal physiopathology and potentially in IBD.","container-title":"Microbiome","DOI":"10.1186/s40168-018-0538-9","ISSN":"2049-2618","issue":"1","journalAbbreviation":"Microbiome","language":"en","page":"152","source":"DOI.org (Crossref)","title":"Enterobacteriaceae are essential for the modulation of colitis severity by fungi","volume":"6","author":[{"family":"Sovran","given":"Bruno"},{"family":"Planchais","given":"Julien"},{"family":"Jegou","given":"Sarah"},{"family":"Straube","given":"Marjolene"},{"family":"Lamas","given":"Bruno"},{"family":"Natividad","given":"Jane Mea"},{"family":"Agus","given":"Allison"},{"family":"Dupraz","given":"Louise"},{"family":"Glodt","given":"Jérémy"},{"family":"Da Costa","given":"Grégory"},{"family":"Michel","given":"Marie-Laure"},{"family":"Langella","given":"Philippe"},{"family":"Richard","given":"Mathias L."},{"family":"Sokol","given":"Harry"}],"issued":{"date-parts":[["2018",12]]}}}],"schema":"https://github.com/citation-style-language/schema/raw/master/csl-citation.json"} </w:instrText>
      </w:r>
      <w:r w:rsidRPr="00790445">
        <w:rPr>
          <w:rFonts w:ascii="Times New Roman" w:hAnsi="Times New Roman" w:cs="Times New Roman"/>
          <w:sz w:val="22"/>
        </w:rPr>
        <w:fldChar w:fldCharType="separate"/>
      </w:r>
      <w:r w:rsidR="00852BD9" w:rsidRPr="00852BD9">
        <w:rPr>
          <w:rFonts w:ascii="Times New Roman" w:hAnsi="Times New Roman" w:cs="Times New Roman"/>
          <w:kern w:val="0"/>
          <w:sz w:val="22"/>
          <w:szCs w:val="24"/>
          <w:vertAlign w:val="superscript"/>
        </w:rPr>
        <w:t>14,74</w:t>
      </w:r>
      <w:r w:rsidRPr="00790445">
        <w:rPr>
          <w:rFonts w:ascii="Times New Roman" w:hAnsi="Times New Roman" w:cs="Times New Roman"/>
          <w:sz w:val="22"/>
        </w:rPr>
        <w:fldChar w:fldCharType="end"/>
      </w:r>
      <w:r w:rsidRPr="00790445">
        <w:rPr>
          <w:rFonts w:ascii="Times New Roman" w:hAnsi="Times New Roman" w:cs="Times New Roman"/>
          <w:sz w:val="22"/>
        </w:rPr>
        <w:t xml:space="preserve">. </w:t>
      </w:r>
    </w:p>
    <w:p w14:paraId="10240F67" w14:textId="6D9C0150" w:rsidR="00867992" w:rsidRPr="00790445" w:rsidRDefault="00867992" w:rsidP="00790445">
      <w:pPr>
        <w:rPr>
          <w:rFonts w:ascii="Times New Roman" w:hAnsi="Times New Roman" w:cs="Times New Roman"/>
          <w:sz w:val="22"/>
        </w:rPr>
      </w:pPr>
      <w:r w:rsidRPr="00790445">
        <w:rPr>
          <w:rFonts w:ascii="Times New Roman" w:hAnsi="Times New Roman" w:cs="Times New Roman"/>
          <w:sz w:val="22"/>
        </w:rPr>
        <w:t xml:space="preserve">In the present study, the candidates were automatically divided into six clusters. The two main clusters, named </w:t>
      </w:r>
      <w:proofErr w:type="spellStart"/>
      <w:r w:rsidR="004314C2">
        <w:rPr>
          <w:rFonts w:ascii="Times New Roman" w:hAnsi="Times New Roman" w:cs="Times New Roman"/>
          <w:sz w:val="22"/>
        </w:rPr>
        <w:t>Fun</w:t>
      </w:r>
      <w:r w:rsidRPr="00790445">
        <w:rPr>
          <w:rFonts w:ascii="Times New Roman" w:hAnsi="Times New Roman" w:cs="Times New Roman"/>
          <w:sz w:val="22"/>
        </w:rPr>
        <w:t>_Cluster</w:t>
      </w:r>
      <w:proofErr w:type="spellEnd"/>
      <w:r w:rsidRPr="00790445">
        <w:rPr>
          <w:rFonts w:ascii="Times New Roman" w:hAnsi="Times New Roman" w:cs="Times New Roman"/>
          <w:sz w:val="22"/>
        </w:rPr>
        <w:t xml:space="preserve"> and </w:t>
      </w:r>
      <w:proofErr w:type="spellStart"/>
      <w:r w:rsidRPr="00790445">
        <w:rPr>
          <w:rFonts w:ascii="Times New Roman" w:hAnsi="Times New Roman" w:cs="Times New Roman"/>
          <w:sz w:val="22"/>
        </w:rPr>
        <w:t>Bac_Cluster</w:t>
      </w:r>
      <w:proofErr w:type="spellEnd"/>
      <w:r w:rsidRPr="00790445">
        <w:rPr>
          <w:rFonts w:ascii="Times New Roman" w:hAnsi="Times New Roman" w:cs="Times New Roman"/>
          <w:sz w:val="22"/>
        </w:rPr>
        <w:t xml:space="preserve">, had the highest proportions of bacteria and </w:t>
      </w:r>
      <w:r w:rsidR="004314C2">
        <w:rPr>
          <w:rFonts w:ascii="Times New Roman" w:hAnsi="Times New Roman" w:cs="Times New Roman"/>
          <w:sz w:val="22"/>
        </w:rPr>
        <w:t>fungi</w:t>
      </w:r>
      <w:r w:rsidRPr="00790445">
        <w:rPr>
          <w:rFonts w:ascii="Times New Roman" w:hAnsi="Times New Roman" w:cs="Times New Roman"/>
          <w:sz w:val="22"/>
        </w:rPr>
        <w:t xml:space="preserve">. All reported potential probiotics, excluded </w:t>
      </w:r>
      <w:r w:rsidRPr="00790445">
        <w:rPr>
          <w:rFonts w:ascii="Times New Roman" w:hAnsi="Times New Roman" w:cs="Times New Roman"/>
          <w:i/>
          <w:iCs/>
          <w:sz w:val="22"/>
        </w:rPr>
        <w:t>R. intestinalis</w:t>
      </w:r>
      <w:r w:rsidRPr="00790445">
        <w:rPr>
          <w:rFonts w:ascii="Times New Roman" w:hAnsi="Times New Roman" w:cs="Times New Roman"/>
          <w:sz w:val="22"/>
        </w:rPr>
        <w:t xml:space="preserve">, were separated in the </w:t>
      </w:r>
      <w:proofErr w:type="spellStart"/>
      <w:r w:rsidRPr="00790445">
        <w:rPr>
          <w:rFonts w:ascii="Times New Roman" w:hAnsi="Times New Roman" w:cs="Times New Roman"/>
          <w:sz w:val="22"/>
        </w:rPr>
        <w:t>Bac_Cluster</w:t>
      </w:r>
      <w:proofErr w:type="spellEnd"/>
      <w:r w:rsidRPr="00790445">
        <w:rPr>
          <w:rFonts w:ascii="Times New Roman" w:hAnsi="Times New Roman" w:cs="Times New Roman"/>
          <w:sz w:val="22"/>
        </w:rPr>
        <w:t xml:space="preserve">. We disclosed that </w:t>
      </w:r>
      <w:r w:rsidRPr="00790445">
        <w:rPr>
          <w:rFonts w:ascii="Times New Roman" w:hAnsi="Times New Roman" w:cs="Times New Roman"/>
          <w:i/>
          <w:iCs/>
          <w:sz w:val="22"/>
        </w:rPr>
        <w:t xml:space="preserve">P. kudriavzevii </w:t>
      </w:r>
      <w:r w:rsidRPr="00790445">
        <w:rPr>
          <w:rFonts w:ascii="Times New Roman" w:hAnsi="Times New Roman" w:cs="Times New Roman"/>
          <w:sz w:val="22"/>
        </w:rPr>
        <w:t>owned multiple correlations with these probiotics. And its</w:t>
      </w:r>
      <w:r w:rsidRPr="00790445">
        <w:rPr>
          <w:rFonts w:ascii="Times New Roman" w:hAnsi="Times New Roman" w:cs="Times New Roman"/>
          <w:i/>
          <w:iCs/>
          <w:sz w:val="22"/>
        </w:rPr>
        <w:t xml:space="preserve"> </w:t>
      </w:r>
      <w:r w:rsidRPr="00790445">
        <w:rPr>
          <w:rFonts w:ascii="Times New Roman" w:hAnsi="Times New Roman" w:cs="Times New Roman"/>
          <w:sz w:val="22"/>
        </w:rPr>
        <w:t>secretion metabolites exert anticancer effects by inhibiting cell proliferation and inducing intrinsic and extrinsic apoptosis in colon cancer cells</w:t>
      </w:r>
      <w:r w:rsidRPr="00790445">
        <w:rPr>
          <w:rFonts w:ascii="Times New Roman" w:hAnsi="Times New Roman" w:cs="Times New Roman"/>
          <w:sz w:val="22"/>
        </w:rPr>
        <w:fldChar w:fldCharType="begin"/>
      </w:r>
      <w:r w:rsidR="00852BD9">
        <w:rPr>
          <w:rFonts w:ascii="Times New Roman" w:hAnsi="Times New Roman" w:cs="Times New Roman"/>
          <w:sz w:val="22"/>
        </w:rPr>
        <w:instrText xml:space="preserve"> ADDIN ZOTERO_ITEM CSL_CITATION {"citationID":"iQTZheep","properties":{"formattedCitation":"\\super 51\\nosupersub{}","plainCitation":"51","noteIndex":0},"citationItems":[{"id":598,"uris":["http://zotero.org/users/7908919/items/UEZ79NQ4"],"uri":["http://zotero.org/users/7908919/items/UEZ79NQ4"],"itemData":{"id":598,"type":"article-journal","abstract":"There is a common agreement on the important role of the gastrointestinal microbiota in the etiology of cancer. Benign probiotic yeast strains are able to ameliorate intestinal microbiota and regulate the host metabolism, physiology, and immune system through anti-inflammatory, antiproliferative, and anticancer effects. We hypothesized that Pichia kudriavzevii AS-12 secretion metabolites possess anticancer activity on human colorectal cancer cells (HT-29, Caco-2) via inhibiting growth and inducing apoptosis. This study aimed to assess the anticancer effect of P. kudriavzevii AS-12 secretion metabolites and the underlying mechanisms. The cytotoxicity evaluati</w:instrText>
      </w:r>
      <w:r w:rsidR="00852BD9">
        <w:rPr>
          <w:rFonts w:ascii="Times New Roman" w:hAnsi="Times New Roman" w:cs="Times New Roman" w:hint="eastAsia"/>
          <w:sz w:val="22"/>
        </w:rPr>
        <w:instrText>ons were performed via 3-(4,5-dimethylthiazole-2-yl)-2,5-diphenyltetrazolium bromide assay; 4</w:instrText>
      </w:r>
      <w:r w:rsidR="00852BD9">
        <w:rPr>
          <w:rFonts w:ascii="Times New Roman" w:hAnsi="Times New Roman" w:cs="Times New Roman" w:hint="eastAsia"/>
          <w:sz w:val="22"/>
        </w:rPr>
        <w:instrText>′</w:instrText>
      </w:r>
      <w:r w:rsidR="00852BD9">
        <w:rPr>
          <w:rFonts w:ascii="Times New Roman" w:hAnsi="Times New Roman" w:cs="Times New Roman" w:hint="eastAsia"/>
          <w:sz w:val="22"/>
        </w:rPr>
        <w:instrText xml:space="preserve">,6-diamidino-2-phenylindole staining; and FACS-flow cytometry tests. Also, the effects of P. kudriavzevii AS-12 secretion metabolites on the expression level of </w:instrText>
      </w:r>
      <w:r w:rsidR="00852BD9">
        <w:rPr>
          <w:rFonts w:ascii="Times New Roman" w:hAnsi="Times New Roman" w:cs="Times New Roman"/>
          <w:sz w:val="22"/>
        </w:rPr>
        <w:instrText xml:space="preserve">6 important genes (BAD, Bcl-2, Caspase-3, Caspase-8, Caspase-9 and Fas-R) involved in the extrinsic and intrinsic apoptosis pathways were studied by real-time polymerase chain reaction method. P. kudriavzevii AS-12 secretion metabolites showed significant (P &lt; .0001) cytotoxic effects on HT-29 cells (57.5%) and Caco-2 (32.5%) compared to KDR/293 normal cells (25%). Moreover, the cytotoxic effects of examined yeast supernatant on HT-29 cells were comparable with 5-fluorouracil, as a positive control (57.5% versus 62.2% respectively). Flow cytometric results showed that the induction of apoptosis is the main mechanism of the anticancer effects. Also, according to the reverse transcriptase polymerase chain reaction results, the expression level of proapoptotic genes (BAD, Caspase-3, Caspase-8, Caspase-9, and Fas-R) in treated HT-29 and Caco-2 cells was higher than untreated and normal cells, whereas the antiapoptotic gene (Bcl-2) was downregulated. P. kudriavzevii AS-12 secretion metabolites exert its anticancer effects by inhibiting cell proliferation and inducing intrinsic and extrinsic apoptosis in colon cancer cells.","container-title":"Nutrition Research","DOI":"10.1016/j.nutres.2017.04.001","ISSN":"0271-5317","journalAbbreviation":"Nutrition Research","language":"en","page":"36-46","source":"ScienceDirect","title":"Secretion metabolites of probiotic yeast, Pichia kudriavzevii AS-12, induces apoptosis pathways in human colorectal cancer cell lines","volume":"41","author":[{"family":"Saber","given":"Amir"},{"family":"Alipour","given":"Beitollah"},{"family":"Faghfoori","given":"Zeinab"},{"family":"Mousavi jam","given":"Ali"},{"family":"Yari Khosroushahi","given":"Ahmad"}],"issued":{"date-parts":[["2017",5,1]]}}}],"schema":"https://github.com/citation-style-language/schema/raw/master/csl-citation.json"} </w:instrText>
      </w:r>
      <w:r w:rsidRPr="00790445">
        <w:rPr>
          <w:rFonts w:ascii="Times New Roman" w:hAnsi="Times New Roman" w:cs="Times New Roman"/>
          <w:sz w:val="22"/>
        </w:rPr>
        <w:fldChar w:fldCharType="separate"/>
      </w:r>
      <w:r w:rsidR="00852BD9" w:rsidRPr="00852BD9">
        <w:rPr>
          <w:rFonts w:ascii="Times New Roman" w:hAnsi="Times New Roman" w:cs="Times New Roman"/>
          <w:kern w:val="0"/>
          <w:sz w:val="22"/>
          <w:szCs w:val="24"/>
          <w:vertAlign w:val="superscript"/>
        </w:rPr>
        <w:t>51</w:t>
      </w:r>
      <w:r w:rsidRPr="00790445">
        <w:rPr>
          <w:rFonts w:ascii="Times New Roman" w:hAnsi="Times New Roman" w:cs="Times New Roman"/>
          <w:sz w:val="22"/>
        </w:rPr>
        <w:fldChar w:fldCharType="end"/>
      </w:r>
      <w:r w:rsidRPr="00790445">
        <w:rPr>
          <w:rFonts w:ascii="Times New Roman" w:hAnsi="Times New Roman" w:cs="Times New Roman"/>
          <w:sz w:val="22"/>
        </w:rPr>
        <w:t xml:space="preserve">. Collectively, this discovery exposed that may exist other potential probiotics in </w:t>
      </w:r>
      <w:r w:rsidRPr="00790445">
        <w:rPr>
          <w:rFonts w:ascii="Times New Roman" w:hAnsi="Times New Roman" w:cs="Times New Roman"/>
          <w:sz w:val="22"/>
        </w:rPr>
        <w:lastRenderedPageBreak/>
        <w:t xml:space="preserve">this cluster. Another interesting finding, there were strong correlations among </w:t>
      </w:r>
      <w:r w:rsidRPr="00790445">
        <w:rPr>
          <w:rFonts w:ascii="Times New Roman" w:hAnsi="Times New Roman" w:cs="Times New Roman"/>
          <w:i/>
          <w:iCs/>
          <w:sz w:val="22"/>
        </w:rPr>
        <w:t>A. rambellii</w:t>
      </w:r>
      <w:r w:rsidRPr="00790445">
        <w:rPr>
          <w:rFonts w:ascii="Times New Roman" w:hAnsi="Times New Roman" w:cs="Times New Roman"/>
          <w:sz w:val="22"/>
        </w:rPr>
        <w:t>,</w:t>
      </w:r>
      <w:r w:rsidRPr="00790445">
        <w:rPr>
          <w:rFonts w:ascii="Times New Roman" w:hAnsi="Times New Roman" w:cs="Times New Roman"/>
          <w:i/>
          <w:iCs/>
          <w:sz w:val="22"/>
        </w:rPr>
        <w:t xml:space="preserve"> F. nucleatum</w:t>
      </w:r>
      <w:r w:rsidRPr="00790445">
        <w:rPr>
          <w:rFonts w:ascii="Times New Roman" w:hAnsi="Times New Roman" w:cs="Times New Roman"/>
          <w:i/>
          <w:iCs/>
          <w:sz w:val="22"/>
        </w:rPr>
        <w:fldChar w:fldCharType="begin"/>
      </w:r>
      <w:r w:rsidR="00852BD9">
        <w:rPr>
          <w:rFonts w:ascii="Times New Roman" w:hAnsi="Times New Roman" w:cs="Times New Roman"/>
          <w:i/>
          <w:iCs/>
          <w:sz w:val="22"/>
        </w:rPr>
        <w:instrText xml:space="preserve"> ADDIN ZOTERO_ITEM CSL_CITATION {"citationID":"XhZp8o1g","properties":{"formattedCitation":"\\super 33,61,75\\nosupersub{}","plainCitation":"33,61,75","noteIndex":0},"citationItems":[{"id":379,"uris":["http://zotero.org/users/7908919/items/MZ9K897Y"],"uri":["http://zotero.org/users/7908919/items/MZ9K897Y"],"itemData":{"id":379,"type":"article-journal","abstract":"Fusobacterium nucleatum is an oral anaerobe recently found to be prevalent in human colorectal cancer (CRC) where it is associated with poor treatment outcome. In mice, hematogenous F. nucleatum can colonize CRC tissue using its lectin Fap2, which attaches to tumor-displayed Gal-GalNAc. Here, we show that Gal-GalNAc levels increase as human breast cancer progresses, and that occurrence of F. nucleatum gDNA in breast cancer samples correlates with high Gal-GalNAc levels. We demonstrate Fap2-dependent binding of the bacterium to breast cancer samples, which is inhibited by GalNAc. Intravascularly inoculated Fap2-expressing F. nucleatum ATCC 23726 specifically colonize mice mammary tumors, whereas Fap2-deficient bacteria are impaired in tumor colonization. Inoculation with F. nucleatum suppresses accumulation of tumor infiltrating T cells and promotes tumor growth and metastatic progression, the latter two of which can be counteracted by antibiotic treatment. Thus, targeting F. nucleatum or Fap2 might be beneficial during treatment of breast cancer., High levels of Fusobacterium nucleatum have been associated with poor overall survival in patients with colorectal and esophageal cancer. Here, the authors show that F. nucleatum is abundant in breast cancer samples and that the colonization by F. nucleatum accelerates tumor growth and metastasis in preclinical breast cancer models.","container-title":"Nature Communications","DOI":"10.1038/s41467-020-16967-2","ISSN":"2041-1723","journalAbbreviation":"Nat Commun","note":"PMID: 32591509\nPMCID: PMC7320135","page":"3259","source":"PubMed Central","title":"Breast cancer colonization by Fusobacterium nucleatum accelerates tumor growth and metastatic progression","volume":"11","author":[{"family":"Parhi","given":"Lishay"},{"family":"Alon-Maimon","given":"Tamar"},{"family":"Sol","given":"Asaf"},{"family":"Nejman","given":"Deborah"},{"family":"Shhadeh","given":"Amjad"},{"family":"Fainsod-Levi","given":"Tanya"},{"family":"Yajuk","given":"Olga"},{"family":"Isaacson","given":"Batya"},{"family":"Abed","given":"Jawad"},{"family":"Maalouf","given":"Naseem"},{"family":"Nissan","given":"Aviram"},{"family":"Sandbank","given":"Judith"},{"family":"Yehuda-Shnaidman","given":"Einav"},{"family":"Ponath","given":"Falk"},{"family":"Vogel","given":"Jörg"},{"family":"Mandelboim","given":"Ofer"},{"family":"Granot","given":"Zvi"},{"family":"Straussman","given":"Ravid"},{"family":"Bachrach","given":"Gilad"}],"issued":{"date-parts":[["2020",6,26]]}}},{"id":554,"uris":["http://zotero.org/users/7908919/items/C86ZANVJ"],"uri":["http://zotero.org/users/7908919/items/C86ZANVJ"],"itemData":{"id":554,"type":"article-journal","abstract":"Gut microbiota are linked to chronic inﬂammation and carcinogenesis. Chemotherapy failure is the major cause of recurrence and poor prognosis in colorectal cancer patients. Here, we investigated the contribution of gut microbiota to chemoresistance in patients with colorectal cancer. We found that Fusobacterium (F.) nucleatum was abundant in colorectal cancer tissues in patients with recurrence post chemotherapy, and was associated with patient clinicopathological characterisitcs. Furthermore, our bioinformatic and functional studies demonstrated that F. nucleatum promoted colorectal cancer resistance to chemotherapy. Mechanistically, F. nucleatum targeted TLR4 and MYD88 innate immune signaling and speciﬁc microRNAs to activate the autophagy pathway and alter colorectal cancer chemotherapeutic response. Thus, F. nucleatum orchestrates a molecular network of the Toll-like receptor, microRNAs, and autophagy to clinically, biologically, and mechanistically control colorectal cancer chemoresistance. Measuring and targeting F. nucleatum and its associated pathway will yield valuable insight into clinical management and may ameliorate colorectal cancer patient outcomes.","container-title":"Cell","DOI":"10.1016/j.cell.2017.07.008","ISSN":"00928674","issue":"3","journalAbbreviation":"Cell","language":"en","page":"548-563.e16","source":"DOI.org (Crossref)","title":"Fusobacterium nucleatum Promotes Chemoresistance to Colorectal Cancer by Modulating Autophagy","volume":"170","author":[{"family":"Yu","given":"TaChung"},{"family":"Guo","given":"Fangfang"},{"family":"Yu","given":"Yanan"},{"family":"Sun","given":"Tiantian"},{"family":"Ma","given":"Dan"},{"family":"Han","given":"Jixuan"},{"family":"Qian","given":"Yun"},{"family":"Kryczek","given":"Ilona"},{"family":"Sun","given":"Danfeng"},{"family":"Nagarsheth","given":"Nisha"},{"family":"Chen","given":"Yingxuan"},{"family":"Chen","given":"Haoyan"},{"family":"Hong","given":"Jie"},{"family":"Zou","given":"Weiping"},{"family":"Fang","given":"Jing-Yuan"}],"issued":{"date-parts":[["2017",7]]}}},{"id":609,"uris":["http://zotero.org/users/7908919/items/IJ8PYP4H"],"uri":["http://zotero.org/users/7908919/items/IJ8PYP4H"],"itemData":{"id":609,"type":"article-journal","abstract":"Objective  Exosomes released from tumour cells are packed with unique RNA and protein cargo, and they are emerging as an important mediator in the communication network that promotes tumour progression. The facultative intracellular bacterium Fusobacterium nucleatum (Fn) is an important colorectal cancer (CRC)-­associated bacterium. To date, the function of exosomes from Fn-­infected CRC cells has not been explored. Design  Exosomes were isolated by sequential differential centrifugation and verified by transmission electron microscopy, NanoSight analysis and Western blotting. Given that exosomes have been shown to transport miRNAs and proteins to alter cellular functions, we performed miRNA sequencing and proteome analysis of exosomes from Fn-­infected and non-­infected cells. The biological role and mechanism of exosomes from Fn-­ infected cells in CRC tumour growth and liver metastasis were determined in vitro and in vivo.\nResults  We demonstrated that exosomes delivered miR-1246/92b-­3p/27a-3­ p and CXCL16/RhoA/IL-8 from Fn-i­nfected cells into non-i­nfected cells to increase cell migration ability in vitro and promote tumour metastasis in vivo. Finally, both circulating exosomal miR-1246/92b-­ 3p/27a-­3p and CXCL16 levels were closely associated with Fn abundance and tumour stage in patients with CRC.\nConclusion  This study suggests that Fn infection may stimulate tumour cells to generate miR-1246/92b-­ 3p/27a-­3p-­rich and CXCL16/RhoA/IL-8 exosomes that are delivered to uninfected cells to promote prometastatic behaviours.","container-title":"Gut","DOI":"10.1136/gutjnl-2020-321187","ISSN":"0017-5749, 1468-3288","issue":"8","journalAbbreviation":"Gut","language":"en","page":"1507-1519","source":"DOI.org (Crossref)","title":"Exosomes derived from &lt;i&gt;Fusobacterium nucleatum&lt;/i&gt; -infected colorectal cancer cells facilitate tumour metastasis by selectively carrying miR-1246/92b-3p/27a-3p and CXCL16","volume":"70","author":[{"family":"Guo","given":"Songhe"},{"family":"Chen","given":"Jun"},{"family":"Chen","given":"Fangfang"},{"family":"Zeng","given":"Qiuyao"},{"family":"Liu","given":"Wan-Li"},{"family":"Zhang","given":"Ge"}],"issued":{"date-parts":[["2021",8]]}}}],"schema":"https://github.com/citation-style-language/schema/raw/master/csl-citation.json"} </w:instrText>
      </w:r>
      <w:r w:rsidRPr="00790445">
        <w:rPr>
          <w:rFonts w:ascii="Times New Roman" w:hAnsi="Times New Roman" w:cs="Times New Roman"/>
          <w:i/>
          <w:iCs/>
          <w:sz w:val="22"/>
        </w:rPr>
        <w:fldChar w:fldCharType="separate"/>
      </w:r>
      <w:r w:rsidR="00852BD9" w:rsidRPr="00852BD9">
        <w:rPr>
          <w:rFonts w:ascii="Times New Roman" w:hAnsi="Times New Roman" w:cs="Times New Roman"/>
          <w:kern w:val="0"/>
          <w:sz w:val="22"/>
          <w:szCs w:val="24"/>
          <w:vertAlign w:val="superscript"/>
        </w:rPr>
        <w:t>33,61,75</w:t>
      </w:r>
      <w:r w:rsidRPr="00790445">
        <w:rPr>
          <w:rFonts w:ascii="Times New Roman" w:hAnsi="Times New Roman" w:cs="Times New Roman"/>
          <w:i/>
          <w:iCs/>
          <w:sz w:val="22"/>
        </w:rPr>
        <w:fldChar w:fldCharType="end"/>
      </w:r>
      <w:r w:rsidRPr="00790445">
        <w:rPr>
          <w:rFonts w:ascii="Times New Roman" w:hAnsi="Times New Roman" w:cs="Times New Roman"/>
          <w:sz w:val="22"/>
        </w:rPr>
        <w:t>, and</w:t>
      </w:r>
      <w:r w:rsidRPr="00790445">
        <w:rPr>
          <w:rFonts w:ascii="Times New Roman" w:hAnsi="Times New Roman" w:cs="Times New Roman"/>
          <w:i/>
          <w:iCs/>
          <w:sz w:val="22"/>
        </w:rPr>
        <w:t xml:space="preserve"> P. micra</w:t>
      </w:r>
      <w:r w:rsidRPr="00790445">
        <w:rPr>
          <w:rFonts w:ascii="Times New Roman" w:hAnsi="Times New Roman" w:cs="Times New Roman"/>
          <w:i/>
          <w:iCs/>
          <w:sz w:val="22"/>
        </w:rPr>
        <w:fldChar w:fldCharType="begin"/>
      </w:r>
      <w:r w:rsidR="008E309A">
        <w:rPr>
          <w:rFonts w:ascii="Times New Roman" w:hAnsi="Times New Roman" w:cs="Times New Roman"/>
          <w:i/>
          <w:iCs/>
          <w:sz w:val="22"/>
        </w:rPr>
        <w:instrText xml:space="preserve"> ADDIN ZOTERO_ITEM CSL_CITATION {"citationID":"Ap8PHhVq","properties":{"formattedCitation":"\\super 17\\nosupersub{}","plainCitation":"17","noteIndex":0},"citationItems":[{"id":85,"uris":["http://zotero.org/users/7908919/items/34NS6IE9"],"uri":["http://zotero.org/users/7908919/items/34NS6IE9"],"itemData":{"id":85,"type":"article-journal","abstract":"Objective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Jao-Yiu"},{"family":"Wang","given":"Jun"}],"issued":{"date-parts":[["2017",1]]}}}],"schema":"https://github.com/citation-style-language/schema/raw/master/csl-citation.json"} </w:instrText>
      </w:r>
      <w:r w:rsidRPr="00790445">
        <w:rPr>
          <w:rFonts w:ascii="Times New Roman" w:hAnsi="Times New Roman" w:cs="Times New Roman"/>
          <w:i/>
          <w:iCs/>
          <w:sz w:val="22"/>
        </w:rPr>
        <w:fldChar w:fldCharType="separate"/>
      </w:r>
      <w:r w:rsidR="008E309A" w:rsidRPr="008E309A">
        <w:rPr>
          <w:rFonts w:ascii="Times New Roman" w:hAnsi="Times New Roman" w:cs="Times New Roman"/>
          <w:kern w:val="0"/>
          <w:sz w:val="22"/>
          <w:szCs w:val="24"/>
          <w:vertAlign w:val="superscript"/>
        </w:rPr>
        <w:t>17</w:t>
      </w:r>
      <w:r w:rsidRPr="00790445">
        <w:rPr>
          <w:rFonts w:ascii="Times New Roman" w:hAnsi="Times New Roman" w:cs="Times New Roman"/>
          <w:i/>
          <w:iCs/>
          <w:sz w:val="22"/>
        </w:rPr>
        <w:fldChar w:fldCharType="end"/>
      </w:r>
      <w:r w:rsidRPr="00790445">
        <w:rPr>
          <w:rFonts w:ascii="Times New Roman" w:hAnsi="Times New Roman" w:cs="Times New Roman"/>
          <w:sz w:val="22"/>
        </w:rPr>
        <w:t>, and the latter two were the famous CRC-related pathogens. It may indicate colorectal carcinogenesis under their synergistic effect. Conclusively, we showed the probiotic group (</w:t>
      </w:r>
      <w:r w:rsidRPr="00790445">
        <w:rPr>
          <w:rFonts w:ascii="Times New Roman" w:hAnsi="Times New Roman" w:cs="Times New Roman"/>
          <w:i/>
          <w:iCs/>
          <w:sz w:val="22"/>
        </w:rPr>
        <w:t>P. kudriavzevii</w:t>
      </w:r>
      <w:r w:rsidRPr="00790445">
        <w:rPr>
          <w:rFonts w:ascii="Times New Roman" w:hAnsi="Times New Roman" w:cs="Times New Roman"/>
          <w:sz w:val="22"/>
        </w:rPr>
        <w:t xml:space="preserve">, </w:t>
      </w:r>
      <w:r w:rsidRPr="00790445">
        <w:rPr>
          <w:rFonts w:ascii="Times New Roman" w:hAnsi="Times New Roman" w:cs="Times New Roman"/>
          <w:i/>
          <w:iCs/>
          <w:sz w:val="22"/>
        </w:rPr>
        <w:t>S. thermophilus</w:t>
      </w:r>
      <w:r w:rsidRPr="00790445">
        <w:rPr>
          <w:rFonts w:ascii="Times New Roman" w:hAnsi="Times New Roman" w:cs="Times New Roman"/>
          <w:sz w:val="22"/>
        </w:rPr>
        <w:t xml:space="preserve">, </w:t>
      </w:r>
      <w:r w:rsidRPr="00790445">
        <w:rPr>
          <w:rFonts w:ascii="Times New Roman" w:hAnsi="Times New Roman" w:cs="Times New Roman"/>
          <w:i/>
          <w:iCs/>
          <w:sz w:val="22"/>
        </w:rPr>
        <w:t>A. hadrus</w:t>
      </w:r>
      <w:r w:rsidRPr="00790445">
        <w:rPr>
          <w:rFonts w:ascii="Times New Roman" w:hAnsi="Times New Roman" w:cs="Times New Roman"/>
          <w:sz w:val="22"/>
        </w:rPr>
        <w:t xml:space="preserve">, and </w:t>
      </w:r>
      <w:r w:rsidRPr="00790445">
        <w:rPr>
          <w:rFonts w:ascii="Times New Roman" w:hAnsi="Times New Roman" w:cs="Times New Roman"/>
          <w:i/>
          <w:iCs/>
          <w:sz w:val="22"/>
        </w:rPr>
        <w:t>S. salivarius</w:t>
      </w:r>
      <w:r w:rsidRPr="00790445">
        <w:rPr>
          <w:rFonts w:ascii="Times New Roman" w:hAnsi="Times New Roman" w:cs="Times New Roman"/>
          <w:sz w:val="22"/>
        </w:rPr>
        <w:t>) and the pathogenic bunch (</w:t>
      </w:r>
      <w:r w:rsidRPr="00790445">
        <w:rPr>
          <w:rFonts w:ascii="Times New Roman" w:hAnsi="Times New Roman" w:cs="Times New Roman"/>
          <w:i/>
          <w:iCs/>
          <w:sz w:val="22"/>
        </w:rPr>
        <w:t>A. rambellii</w:t>
      </w:r>
      <w:r w:rsidRPr="00790445">
        <w:rPr>
          <w:rFonts w:ascii="Times New Roman" w:hAnsi="Times New Roman" w:cs="Times New Roman"/>
          <w:sz w:val="22"/>
        </w:rPr>
        <w:t xml:space="preserve">, </w:t>
      </w:r>
      <w:r w:rsidRPr="00790445">
        <w:rPr>
          <w:rFonts w:ascii="Times New Roman" w:hAnsi="Times New Roman" w:cs="Times New Roman"/>
          <w:i/>
          <w:iCs/>
          <w:sz w:val="22"/>
        </w:rPr>
        <w:t>F. nucleatum</w:t>
      </w:r>
      <w:r w:rsidRPr="00790445">
        <w:rPr>
          <w:rFonts w:ascii="Times New Roman" w:hAnsi="Times New Roman" w:cs="Times New Roman"/>
          <w:sz w:val="22"/>
        </w:rPr>
        <w:t xml:space="preserve">, and </w:t>
      </w:r>
      <w:r w:rsidRPr="00790445">
        <w:rPr>
          <w:rFonts w:ascii="Times New Roman" w:hAnsi="Times New Roman" w:cs="Times New Roman"/>
          <w:i/>
          <w:iCs/>
          <w:sz w:val="22"/>
        </w:rPr>
        <w:t>P. micra</w:t>
      </w:r>
      <w:r w:rsidRPr="00790445">
        <w:rPr>
          <w:rFonts w:ascii="Times New Roman" w:hAnsi="Times New Roman" w:cs="Times New Roman"/>
          <w:sz w:val="22"/>
        </w:rPr>
        <w:t>), and the potentially pathogenic and probiotic candidates among the different clusters.</w:t>
      </w:r>
    </w:p>
    <w:p w14:paraId="526F8A34" w14:textId="77777777" w:rsidR="00867992" w:rsidRPr="00790445" w:rsidRDefault="00867992" w:rsidP="00790445">
      <w:pPr>
        <w:widowControl/>
        <w:rPr>
          <w:rFonts w:ascii="Times New Roman" w:hAnsi="Times New Roman" w:cs="Times New Roman"/>
          <w:sz w:val="22"/>
        </w:rPr>
      </w:pPr>
    </w:p>
    <w:p w14:paraId="1C15D80A" w14:textId="77777777" w:rsidR="00867992" w:rsidRPr="00790445" w:rsidRDefault="00867992" w:rsidP="00790445">
      <w:pPr>
        <w:widowControl/>
        <w:rPr>
          <w:rFonts w:ascii="Times New Roman" w:hAnsi="Times New Roman" w:cs="Times New Roman"/>
          <w:sz w:val="22"/>
        </w:rPr>
      </w:pPr>
      <w:r w:rsidRPr="00790445">
        <w:rPr>
          <w:rFonts w:ascii="Times New Roman" w:hAnsi="Times New Roman" w:cs="Times New Roman"/>
          <w:sz w:val="22"/>
        </w:rPr>
        <w:t>TBA (in vitro)</w:t>
      </w:r>
    </w:p>
    <w:p w14:paraId="0D0DC7BC" w14:textId="77777777" w:rsidR="00867992" w:rsidRPr="00790445" w:rsidRDefault="00867992" w:rsidP="00790445">
      <w:pPr>
        <w:widowControl/>
        <w:rPr>
          <w:rFonts w:ascii="Times New Roman" w:hAnsi="Times New Roman" w:cs="Times New Roman"/>
          <w:sz w:val="22"/>
        </w:rPr>
      </w:pPr>
    </w:p>
    <w:p w14:paraId="64B43170" w14:textId="5F2208BE" w:rsidR="00867992" w:rsidRDefault="00867992" w:rsidP="00790445">
      <w:pPr>
        <w:widowControl/>
        <w:rPr>
          <w:rFonts w:ascii="Times New Roman" w:hAnsi="Times New Roman" w:cs="Times New Roman"/>
          <w:sz w:val="22"/>
        </w:rPr>
      </w:pPr>
      <w:r w:rsidRPr="00790445">
        <w:rPr>
          <w:rFonts w:ascii="Times New Roman" w:hAnsi="Times New Roman" w:cs="Times New Roman"/>
          <w:sz w:val="22"/>
        </w:rPr>
        <w:t xml:space="preserve">In conclusion, our study elucidated the following findings through the eight cohorts with more than 1,300 cases. We indicated the </w:t>
      </w:r>
      <w:r w:rsidR="004314C2">
        <w:rPr>
          <w:rFonts w:ascii="Times New Roman" w:hAnsi="Times New Roman" w:cs="Times New Roman"/>
          <w:sz w:val="22"/>
        </w:rPr>
        <w:t>fungal</w:t>
      </w:r>
      <w:r w:rsidRPr="00790445">
        <w:rPr>
          <w:rFonts w:ascii="Times New Roman" w:hAnsi="Times New Roman" w:cs="Times New Roman"/>
          <w:sz w:val="22"/>
        </w:rPr>
        <w:t xml:space="preserve"> internal network and </w:t>
      </w:r>
      <w:r w:rsidR="004314C2">
        <w:rPr>
          <w:rFonts w:ascii="Times New Roman" w:hAnsi="Times New Roman" w:cs="Times New Roman"/>
          <w:sz w:val="22"/>
        </w:rPr>
        <w:t>fungal</w:t>
      </w:r>
      <w:r w:rsidRPr="00790445">
        <w:rPr>
          <w:rFonts w:ascii="Times New Roman" w:hAnsi="Times New Roman" w:cs="Times New Roman"/>
          <w:sz w:val="22"/>
        </w:rPr>
        <w:t>-bacterial relationship alterations in CRC, indicating that synergistic intra-</w:t>
      </w:r>
      <w:r w:rsidR="004314C2">
        <w:rPr>
          <w:rFonts w:ascii="Times New Roman" w:hAnsi="Times New Roman" w:cs="Times New Roman"/>
          <w:sz w:val="22"/>
        </w:rPr>
        <w:t>fungi</w:t>
      </w:r>
      <w:r w:rsidRPr="00790445">
        <w:rPr>
          <w:rFonts w:ascii="Times New Roman" w:hAnsi="Times New Roman" w:cs="Times New Roman"/>
          <w:sz w:val="22"/>
        </w:rPr>
        <w:t xml:space="preserve"> and micro-</w:t>
      </w:r>
      <w:ins w:id="2205" w:author="LIN, Yufeng" w:date="2021-10-04T16:58:00Z">
        <w:r w:rsidR="00DB66B4">
          <w:rPr>
            <w:rFonts w:ascii="Times New Roman" w:hAnsi="Times New Roman" w:cs="Times New Roman"/>
            <w:sz w:val="22"/>
          </w:rPr>
          <w:t>fung</w:t>
        </w:r>
        <w:r w:rsidR="00DB66B4">
          <w:rPr>
            <w:rFonts w:ascii="Times New Roman" w:hAnsi="Times New Roman" w:cs="Times New Roman"/>
            <w:sz w:val="22"/>
          </w:rPr>
          <w:t>i</w:t>
        </w:r>
      </w:ins>
      <w:del w:id="2206" w:author="LIN, Yufeng" w:date="2021-10-04T16:58:00Z">
        <w:r w:rsidRPr="00790445" w:rsidDel="00DB66B4">
          <w:rPr>
            <w:rFonts w:ascii="Times New Roman" w:hAnsi="Times New Roman" w:cs="Times New Roman"/>
            <w:sz w:val="22"/>
          </w:rPr>
          <w:delText>eukaryote</w:delText>
        </w:r>
      </w:del>
      <w:r w:rsidRPr="00790445">
        <w:rPr>
          <w:rFonts w:ascii="Times New Roman" w:hAnsi="Times New Roman" w:cs="Times New Roman"/>
          <w:sz w:val="22"/>
        </w:rPr>
        <w:t xml:space="preserve">-bacteria interaction might contribute to colorectal carcinogenesis. Several </w:t>
      </w:r>
      <w:r w:rsidR="004314C2">
        <w:rPr>
          <w:rFonts w:ascii="Times New Roman" w:hAnsi="Times New Roman" w:cs="Times New Roman"/>
          <w:sz w:val="22"/>
        </w:rPr>
        <w:t>fungi</w:t>
      </w:r>
      <w:r w:rsidRPr="00790445">
        <w:rPr>
          <w:rFonts w:ascii="Times New Roman" w:hAnsi="Times New Roman" w:cs="Times New Roman"/>
          <w:sz w:val="22"/>
        </w:rPr>
        <w:t xml:space="preserve">, </w:t>
      </w:r>
      <w:r w:rsidRPr="00790445">
        <w:rPr>
          <w:rFonts w:ascii="Times New Roman" w:hAnsi="Times New Roman" w:cs="Times New Roman"/>
          <w:i/>
          <w:iCs/>
          <w:sz w:val="22"/>
        </w:rPr>
        <w:t>R. rambellii</w:t>
      </w:r>
      <w:r w:rsidRPr="00790445">
        <w:rPr>
          <w:rFonts w:ascii="Times New Roman" w:hAnsi="Times New Roman" w:cs="Times New Roman"/>
          <w:sz w:val="22"/>
        </w:rPr>
        <w:t>,</w:t>
      </w:r>
      <w:r w:rsidRPr="00790445">
        <w:rPr>
          <w:rFonts w:ascii="Times New Roman" w:hAnsi="Times New Roman" w:cs="Times New Roman"/>
          <w:i/>
          <w:iCs/>
          <w:sz w:val="22"/>
        </w:rPr>
        <w:t xml:space="preserve"> R. kawachii</w:t>
      </w:r>
      <w:r w:rsidRPr="00790445">
        <w:rPr>
          <w:rFonts w:ascii="Times New Roman" w:hAnsi="Times New Roman" w:cs="Times New Roman"/>
          <w:sz w:val="22"/>
        </w:rPr>
        <w:t xml:space="preserve">, and </w:t>
      </w:r>
      <w:r w:rsidRPr="00790445">
        <w:rPr>
          <w:rFonts w:ascii="Times New Roman" w:hAnsi="Times New Roman" w:cs="Times New Roman"/>
          <w:i/>
          <w:iCs/>
          <w:sz w:val="22"/>
        </w:rPr>
        <w:t xml:space="preserve">P. kudriavzevii, </w:t>
      </w:r>
      <w:r w:rsidRPr="00790445">
        <w:rPr>
          <w:rFonts w:ascii="Times New Roman" w:hAnsi="Times New Roman" w:cs="Times New Roman"/>
          <w:sz w:val="22"/>
        </w:rPr>
        <w:t>play critical roles in promoting or inhibited CRC. [TBA].</w:t>
      </w:r>
    </w:p>
    <w:p w14:paraId="29E29D57" w14:textId="5CFACD0D" w:rsidR="00C43829" w:rsidRDefault="00C43829">
      <w:pPr>
        <w:widowControl/>
        <w:jc w:val="left"/>
        <w:rPr>
          <w:rFonts w:ascii="Times New Roman" w:hAnsi="Times New Roman" w:cs="Times New Roman"/>
          <w:sz w:val="22"/>
        </w:rPr>
      </w:pPr>
      <w:r>
        <w:rPr>
          <w:rFonts w:ascii="Times New Roman" w:hAnsi="Times New Roman" w:cs="Times New Roman"/>
          <w:sz w:val="22"/>
        </w:rPr>
        <w:br w:type="page"/>
      </w:r>
    </w:p>
    <w:p w14:paraId="423AFE63" w14:textId="6C5A9CE5" w:rsidR="00B84FC5" w:rsidRDefault="00B84FC5" w:rsidP="009D00F7">
      <w:pPr>
        <w:pStyle w:val="title10831"/>
      </w:pPr>
      <w:r>
        <w:lastRenderedPageBreak/>
        <w:t>Contribution</w:t>
      </w:r>
    </w:p>
    <w:p w14:paraId="565C8D27" w14:textId="72AB7CCC" w:rsidR="00B84FC5" w:rsidRDefault="00B84FC5" w:rsidP="00B84FC5">
      <w:pPr>
        <w:widowControl/>
        <w:rPr>
          <w:rFonts w:ascii="Times New Roman" w:hAnsi="Times New Roman" w:cs="Times New Roman"/>
          <w:sz w:val="22"/>
        </w:rPr>
      </w:pPr>
      <w:r w:rsidRPr="009D00F7">
        <w:rPr>
          <w:rFonts w:ascii="Times New Roman" w:hAnsi="Times New Roman" w:cs="Times New Roman"/>
          <w:b/>
          <w:bCs/>
          <w:sz w:val="22"/>
        </w:rPr>
        <w:t xml:space="preserve">Yufeng </w:t>
      </w:r>
      <w:proofErr w:type="spellStart"/>
      <w:r w:rsidRPr="009D00F7">
        <w:rPr>
          <w:rFonts w:ascii="Times New Roman" w:hAnsi="Times New Roman" w:cs="Times New Roman"/>
          <w:b/>
          <w:bCs/>
          <w:sz w:val="22"/>
        </w:rPr>
        <w:t>Lin</w:t>
      </w:r>
      <w:r>
        <w:rPr>
          <w:rFonts w:ascii="Times New Roman" w:hAnsi="Times New Roman" w:cs="Times New Roman"/>
          <w:sz w:val="22"/>
        </w:rPr>
        <w:t>,</w:t>
      </w:r>
      <w:proofErr w:type="spellEnd"/>
      <w:r>
        <w:rPr>
          <w:rFonts w:ascii="Times New Roman" w:hAnsi="Times New Roman" w:cs="Times New Roman"/>
          <w:sz w:val="22"/>
        </w:rPr>
        <w:t xml:space="preserve"> study design, dry lab analysis, wet lab validation, and written.</w:t>
      </w:r>
    </w:p>
    <w:p w14:paraId="37DF807E" w14:textId="77777777" w:rsidR="00401EFC" w:rsidRDefault="00401EFC" w:rsidP="00B84FC5">
      <w:pPr>
        <w:widowControl/>
        <w:rPr>
          <w:rFonts w:ascii="Times New Roman" w:hAnsi="Times New Roman" w:cs="Times New Roman"/>
          <w:sz w:val="22"/>
        </w:rPr>
      </w:pPr>
    </w:p>
    <w:p w14:paraId="7B0FB5B3" w14:textId="1D014FBB" w:rsidR="00B84FC5" w:rsidRDefault="00B84FC5" w:rsidP="00B84FC5">
      <w:pPr>
        <w:widowControl/>
        <w:rPr>
          <w:rFonts w:ascii="Times New Roman" w:hAnsi="Times New Roman" w:cs="Times New Roman"/>
          <w:sz w:val="22"/>
        </w:rPr>
      </w:pPr>
      <w:r w:rsidRPr="009D00F7">
        <w:rPr>
          <w:rFonts w:ascii="Times New Roman" w:hAnsi="Times New Roman" w:cs="Times New Roman"/>
          <w:b/>
          <w:bCs/>
          <w:sz w:val="22"/>
        </w:rPr>
        <w:t>Thomas Kwong</w:t>
      </w:r>
      <w:r>
        <w:rPr>
          <w:rFonts w:ascii="Times New Roman" w:hAnsi="Times New Roman" w:cs="Times New Roman"/>
          <w:sz w:val="22"/>
        </w:rPr>
        <w:t xml:space="preserve">, written and web lab technology guidance. </w:t>
      </w:r>
    </w:p>
    <w:p w14:paraId="22260A82" w14:textId="5AB36ECC" w:rsidR="0084302D" w:rsidRDefault="00B84FC5" w:rsidP="00790445">
      <w:pPr>
        <w:widowControl/>
        <w:rPr>
          <w:rFonts w:ascii="Times New Roman" w:hAnsi="Times New Roman" w:cs="Times New Roman" w:hint="eastAsia"/>
          <w:b/>
          <w:bCs/>
          <w:sz w:val="22"/>
        </w:rPr>
      </w:pPr>
      <w:proofErr w:type="spellStart"/>
      <w:r w:rsidRPr="009D00F7">
        <w:rPr>
          <w:rFonts w:ascii="Times New Roman" w:hAnsi="Times New Roman" w:cs="Times New Roman"/>
          <w:b/>
          <w:bCs/>
          <w:sz w:val="22"/>
        </w:rPr>
        <w:t>Yali</w:t>
      </w:r>
      <w:proofErr w:type="spellEnd"/>
      <w:r w:rsidRPr="009D00F7">
        <w:rPr>
          <w:rFonts w:ascii="Times New Roman" w:hAnsi="Times New Roman" w:cs="Times New Roman"/>
          <w:b/>
          <w:bCs/>
          <w:sz w:val="22"/>
        </w:rPr>
        <w:t xml:space="preserve"> Liu</w:t>
      </w:r>
      <w:r>
        <w:rPr>
          <w:rFonts w:ascii="Times New Roman" w:hAnsi="Times New Roman" w:cs="Times New Roman"/>
          <w:sz w:val="22"/>
        </w:rPr>
        <w:t>, wet lab validation.</w:t>
      </w:r>
    </w:p>
    <w:p w14:paraId="08832914" w14:textId="5ADA0EAB" w:rsidR="00401EFC" w:rsidRDefault="00B84FC5" w:rsidP="00790445">
      <w:pPr>
        <w:widowControl/>
        <w:rPr>
          <w:rFonts w:ascii="Times New Roman" w:hAnsi="Times New Roman" w:cs="Times New Roman"/>
          <w:sz w:val="22"/>
        </w:rPr>
      </w:pPr>
      <w:r w:rsidRPr="009D00F7">
        <w:rPr>
          <w:rFonts w:ascii="Times New Roman" w:hAnsi="Times New Roman" w:cs="Times New Roman"/>
          <w:b/>
          <w:bCs/>
          <w:sz w:val="22"/>
        </w:rPr>
        <w:t>Nick Ding</w:t>
      </w:r>
      <w:r>
        <w:rPr>
          <w:rFonts w:ascii="Times New Roman" w:hAnsi="Times New Roman" w:cs="Times New Roman"/>
          <w:sz w:val="22"/>
        </w:rPr>
        <w:t>, written.</w:t>
      </w:r>
    </w:p>
    <w:p w14:paraId="597E3B3D" w14:textId="77777777" w:rsidR="009D00F7" w:rsidRDefault="009D00F7" w:rsidP="00790445">
      <w:pPr>
        <w:widowControl/>
        <w:rPr>
          <w:rFonts w:ascii="Times New Roman" w:hAnsi="Times New Roman" w:cs="Times New Roman" w:hint="eastAsia"/>
          <w:sz w:val="22"/>
        </w:rPr>
      </w:pPr>
    </w:p>
    <w:p w14:paraId="577AFDE5" w14:textId="40F66B35" w:rsidR="00AD2F2A" w:rsidRPr="00AD2F2A" w:rsidRDefault="00AD2F2A" w:rsidP="00790445">
      <w:pPr>
        <w:widowControl/>
        <w:rPr>
          <w:rFonts w:ascii="Times New Roman" w:hAnsi="Times New Roman" w:cs="Times New Roman"/>
          <w:sz w:val="22"/>
        </w:rPr>
      </w:pPr>
      <w:r w:rsidRPr="009D00F7">
        <w:rPr>
          <w:rFonts w:ascii="Times New Roman" w:hAnsi="Times New Roman" w:cs="Times New Roman"/>
          <w:b/>
          <w:bCs/>
          <w:sz w:val="22"/>
        </w:rPr>
        <w:t>Jason Kang</w:t>
      </w:r>
      <w:r>
        <w:rPr>
          <w:rFonts w:ascii="Times New Roman" w:hAnsi="Times New Roman" w:cs="Times New Roman"/>
          <w:sz w:val="22"/>
        </w:rPr>
        <w:t>, web lab technology guidance</w:t>
      </w:r>
    </w:p>
    <w:p w14:paraId="6AD55582" w14:textId="10BBF125" w:rsidR="005D290B" w:rsidRDefault="005D290B" w:rsidP="005D290B">
      <w:pPr>
        <w:widowControl/>
        <w:rPr>
          <w:rFonts w:ascii="Times New Roman" w:hAnsi="Times New Roman" w:cs="Times New Roman"/>
          <w:sz w:val="22"/>
        </w:rPr>
      </w:pPr>
      <w:proofErr w:type="spellStart"/>
      <w:r w:rsidRPr="009D00F7">
        <w:rPr>
          <w:rFonts w:ascii="Times New Roman" w:hAnsi="Times New Roman" w:cs="Times New Roman"/>
          <w:b/>
          <w:bCs/>
          <w:sz w:val="22"/>
        </w:rPr>
        <w:t>Yiwei</w:t>
      </w:r>
      <w:proofErr w:type="spellEnd"/>
      <w:r w:rsidRPr="009D00F7">
        <w:rPr>
          <w:rFonts w:ascii="Times New Roman" w:hAnsi="Times New Roman" w:cs="Times New Roman"/>
          <w:b/>
          <w:bCs/>
          <w:sz w:val="22"/>
        </w:rPr>
        <w:t xml:space="preserve"> Wang</w:t>
      </w:r>
      <w:r>
        <w:rPr>
          <w:rFonts w:ascii="Times New Roman" w:hAnsi="Times New Roman" w:cs="Times New Roman"/>
          <w:sz w:val="22"/>
        </w:rPr>
        <w:t>, dry lab guidance</w:t>
      </w:r>
      <w:r w:rsidR="00C43829">
        <w:rPr>
          <w:rFonts w:ascii="Times New Roman" w:hAnsi="Times New Roman" w:cs="Times New Roman"/>
          <w:sz w:val="22"/>
        </w:rPr>
        <w:t xml:space="preserve"> (SBS, </w:t>
      </w:r>
      <w:proofErr w:type="spellStart"/>
      <w:r w:rsidR="00C43829">
        <w:rPr>
          <w:rFonts w:ascii="Times New Roman" w:hAnsi="Times New Roman" w:cs="Times New Roman"/>
          <w:sz w:val="22"/>
        </w:rPr>
        <w:t>cuhk</w:t>
      </w:r>
      <w:proofErr w:type="spellEnd"/>
      <w:r w:rsidR="00C43829">
        <w:rPr>
          <w:rFonts w:ascii="Times New Roman" w:hAnsi="Times New Roman" w:cs="Times New Roman"/>
          <w:sz w:val="22"/>
        </w:rPr>
        <w:t>)</w:t>
      </w:r>
      <w:r>
        <w:rPr>
          <w:rFonts w:ascii="Times New Roman" w:hAnsi="Times New Roman" w:cs="Times New Roman"/>
          <w:sz w:val="22"/>
        </w:rPr>
        <w:t>.</w:t>
      </w:r>
    </w:p>
    <w:p w14:paraId="779072F9" w14:textId="5EB1F934" w:rsidR="005D290B" w:rsidRDefault="005D290B" w:rsidP="005D290B">
      <w:pPr>
        <w:widowControl/>
        <w:rPr>
          <w:rFonts w:ascii="Times New Roman" w:hAnsi="Times New Roman" w:cs="Times New Roman"/>
          <w:sz w:val="22"/>
        </w:rPr>
      </w:pPr>
      <w:r w:rsidRPr="009D00F7">
        <w:rPr>
          <w:rFonts w:ascii="Times New Roman" w:hAnsi="Times New Roman" w:cs="Times New Roman"/>
          <w:b/>
          <w:bCs/>
          <w:sz w:val="22"/>
        </w:rPr>
        <w:t>Sunny Wong</w:t>
      </w:r>
      <w:r>
        <w:rPr>
          <w:rFonts w:ascii="Times New Roman" w:hAnsi="Times New Roman" w:cs="Times New Roman"/>
          <w:sz w:val="22"/>
        </w:rPr>
        <w:t>, clinical guidance.</w:t>
      </w:r>
    </w:p>
    <w:p w14:paraId="470FFEB7" w14:textId="6585C8E0" w:rsidR="00B84FC5" w:rsidRDefault="00B84FC5" w:rsidP="00790445">
      <w:pPr>
        <w:widowControl/>
        <w:rPr>
          <w:rFonts w:ascii="Times New Roman" w:hAnsi="Times New Roman" w:cs="Times New Roman"/>
          <w:sz w:val="22"/>
        </w:rPr>
      </w:pPr>
      <w:r w:rsidRPr="009D00F7">
        <w:rPr>
          <w:rFonts w:ascii="Times New Roman" w:hAnsi="Times New Roman" w:cs="Times New Roman"/>
          <w:b/>
          <w:bCs/>
          <w:sz w:val="22"/>
        </w:rPr>
        <w:t>Han Jing</w:t>
      </w:r>
      <w:r>
        <w:rPr>
          <w:rFonts w:ascii="Times New Roman" w:hAnsi="Times New Roman" w:cs="Times New Roman"/>
          <w:sz w:val="22"/>
        </w:rPr>
        <w:t xml:space="preserve">, </w:t>
      </w:r>
      <w:r w:rsidR="004314C2">
        <w:rPr>
          <w:rFonts w:ascii="Times New Roman" w:hAnsi="Times New Roman" w:cs="Times New Roman"/>
          <w:sz w:val="22"/>
        </w:rPr>
        <w:t>fungal</w:t>
      </w:r>
      <w:r>
        <w:rPr>
          <w:rFonts w:ascii="Times New Roman" w:hAnsi="Times New Roman" w:cs="Times New Roman"/>
          <w:sz w:val="22"/>
        </w:rPr>
        <w:t xml:space="preserve"> database establishment</w:t>
      </w:r>
      <w:r w:rsidR="00C43829">
        <w:rPr>
          <w:rFonts w:ascii="Times New Roman" w:hAnsi="Times New Roman" w:cs="Times New Roman"/>
          <w:sz w:val="22"/>
        </w:rPr>
        <w:t xml:space="preserve"> (Med-X, XJTU)</w:t>
      </w:r>
      <w:r>
        <w:rPr>
          <w:rFonts w:ascii="Times New Roman" w:hAnsi="Times New Roman" w:cs="Times New Roman"/>
          <w:sz w:val="22"/>
        </w:rPr>
        <w:t>.</w:t>
      </w:r>
    </w:p>
    <w:p w14:paraId="5DD4395A" w14:textId="77777777" w:rsidR="00401EFC" w:rsidRDefault="00401EFC" w:rsidP="00790445">
      <w:pPr>
        <w:widowControl/>
        <w:rPr>
          <w:rFonts w:ascii="Times New Roman" w:hAnsi="Times New Roman" w:cs="Times New Roman"/>
          <w:sz w:val="22"/>
        </w:rPr>
      </w:pPr>
    </w:p>
    <w:p w14:paraId="4E72972E" w14:textId="77777777" w:rsidR="00B84FC5" w:rsidRDefault="00B84FC5" w:rsidP="00B84FC5">
      <w:pPr>
        <w:widowControl/>
        <w:rPr>
          <w:rFonts w:ascii="Times New Roman" w:hAnsi="Times New Roman" w:cs="Times New Roman"/>
          <w:sz w:val="22"/>
        </w:rPr>
      </w:pPr>
      <w:r w:rsidRPr="009D00F7">
        <w:rPr>
          <w:rFonts w:ascii="Times New Roman" w:hAnsi="Times New Roman" w:cs="Times New Roman"/>
          <w:b/>
          <w:bCs/>
          <w:sz w:val="22"/>
        </w:rPr>
        <w:t>Harry Chan</w:t>
      </w:r>
      <w:r>
        <w:rPr>
          <w:rFonts w:ascii="Times New Roman" w:hAnsi="Times New Roman" w:cs="Times New Roman"/>
          <w:sz w:val="22"/>
        </w:rPr>
        <w:t>, written guidance.</w:t>
      </w:r>
    </w:p>
    <w:p w14:paraId="3E3220A2" w14:textId="2A7AAF46" w:rsidR="00B84FC5" w:rsidRDefault="00B84FC5" w:rsidP="00790445">
      <w:pPr>
        <w:widowControl/>
        <w:rPr>
          <w:rFonts w:ascii="Times New Roman" w:hAnsi="Times New Roman" w:cs="Times New Roman"/>
          <w:sz w:val="22"/>
        </w:rPr>
      </w:pPr>
      <w:r w:rsidRPr="009D00F7">
        <w:rPr>
          <w:rFonts w:ascii="Times New Roman" w:hAnsi="Times New Roman" w:cs="Times New Roman"/>
          <w:b/>
          <w:bCs/>
          <w:sz w:val="22"/>
        </w:rPr>
        <w:t>Changan Liu</w:t>
      </w:r>
      <w:r>
        <w:rPr>
          <w:rFonts w:ascii="Times New Roman" w:hAnsi="Times New Roman" w:cs="Times New Roman"/>
          <w:sz w:val="22"/>
        </w:rPr>
        <w:t>, dry lab guidance.</w:t>
      </w:r>
    </w:p>
    <w:p w14:paraId="30C02FC1" w14:textId="77777777" w:rsidR="00B84FC5" w:rsidRDefault="00B84FC5" w:rsidP="00B84FC5">
      <w:pPr>
        <w:widowControl/>
        <w:rPr>
          <w:rFonts w:ascii="Times New Roman" w:hAnsi="Times New Roman" w:cs="Times New Roman"/>
          <w:sz w:val="22"/>
        </w:rPr>
      </w:pPr>
      <w:r w:rsidRPr="009D00F7">
        <w:rPr>
          <w:rFonts w:ascii="Times New Roman" w:hAnsi="Times New Roman" w:cs="Times New Roman"/>
          <w:b/>
          <w:bCs/>
          <w:sz w:val="22"/>
        </w:rPr>
        <w:t>Weixin Liu</w:t>
      </w:r>
      <w:r>
        <w:rPr>
          <w:rFonts w:ascii="Times New Roman" w:hAnsi="Times New Roman" w:cs="Times New Roman"/>
          <w:sz w:val="22"/>
        </w:rPr>
        <w:t>, dry lab guidance.</w:t>
      </w:r>
    </w:p>
    <w:p w14:paraId="1C0214B3" w14:textId="77777777" w:rsidR="00B84FC5" w:rsidRDefault="00B84FC5" w:rsidP="00B84FC5">
      <w:pPr>
        <w:widowControl/>
        <w:rPr>
          <w:rFonts w:ascii="Times New Roman" w:hAnsi="Times New Roman" w:cs="Times New Roman"/>
          <w:sz w:val="22"/>
        </w:rPr>
      </w:pPr>
      <w:r w:rsidRPr="009D00F7">
        <w:rPr>
          <w:rFonts w:ascii="Times New Roman" w:hAnsi="Times New Roman" w:cs="Times New Roman"/>
          <w:b/>
          <w:bCs/>
          <w:sz w:val="22"/>
        </w:rPr>
        <w:t>SK</w:t>
      </w:r>
      <w:r>
        <w:rPr>
          <w:rFonts w:ascii="Times New Roman" w:hAnsi="Times New Roman" w:cs="Times New Roman"/>
          <w:sz w:val="22"/>
        </w:rPr>
        <w:t>, dry lab guidance.</w:t>
      </w:r>
    </w:p>
    <w:p w14:paraId="4B2077DC" w14:textId="77777777" w:rsidR="00B84FC5" w:rsidRDefault="00B84FC5" w:rsidP="00B84FC5">
      <w:pPr>
        <w:widowControl/>
        <w:rPr>
          <w:rFonts w:ascii="Times New Roman" w:hAnsi="Times New Roman" w:cs="Times New Roman"/>
          <w:sz w:val="22"/>
        </w:rPr>
      </w:pPr>
      <w:proofErr w:type="spellStart"/>
      <w:r w:rsidRPr="009D00F7">
        <w:rPr>
          <w:rFonts w:ascii="Times New Roman" w:hAnsi="Times New Roman" w:cs="Times New Roman"/>
          <w:b/>
          <w:bCs/>
          <w:sz w:val="22"/>
        </w:rPr>
        <w:t>Yanqiang</w:t>
      </w:r>
      <w:proofErr w:type="spellEnd"/>
      <w:r w:rsidRPr="009D00F7">
        <w:rPr>
          <w:rFonts w:ascii="Times New Roman" w:hAnsi="Times New Roman" w:cs="Times New Roman"/>
          <w:b/>
          <w:bCs/>
          <w:sz w:val="22"/>
        </w:rPr>
        <w:t xml:space="preserve"> Ding</w:t>
      </w:r>
      <w:r>
        <w:rPr>
          <w:rFonts w:ascii="Times New Roman" w:hAnsi="Times New Roman" w:cs="Times New Roman"/>
          <w:sz w:val="22"/>
        </w:rPr>
        <w:t>, dry lab guidance.</w:t>
      </w:r>
    </w:p>
    <w:p w14:paraId="79F7875F" w14:textId="150649D4" w:rsidR="00B84FC5" w:rsidRPr="00B84FC5" w:rsidRDefault="005A10E2" w:rsidP="00790445">
      <w:pPr>
        <w:widowControl/>
        <w:rPr>
          <w:rFonts w:ascii="Times New Roman" w:hAnsi="Times New Roman" w:cs="Times New Roman"/>
          <w:sz w:val="22"/>
        </w:rPr>
      </w:pPr>
      <w:r w:rsidRPr="009D00F7">
        <w:rPr>
          <w:rFonts w:ascii="Times New Roman" w:hAnsi="Times New Roman" w:cs="Times New Roman"/>
          <w:b/>
          <w:bCs/>
          <w:sz w:val="22"/>
        </w:rPr>
        <w:t>Bisi</w:t>
      </w:r>
      <w:r>
        <w:rPr>
          <w:rFonts w:ascii="Times New Roman" w:hAnsi="Times New Roman" w:cs="Times New Roman"/>
          <w:sz w:val="22"/>
        </w:rPr>
        <w:t>, dry lab guidance.</w:t>
      </w:r>
    </w:p>
    <w:p w14:paraId="70098281" w14:textId="77777777" w:rsidR="00B84FC5" w:rsidRPr="00B84FC5" w:rsidRDefault="00B84FC5" w:rsidP="00790445">
      <w:pPr>
        <w:widowControl/>
        <w:rPr>
          <w:rFonts w:ascii="Times New Roman" w:hAnsi="Times New Roman" w:cs="Times New Roman"/>
          <w:sz w:val="22"/>
        </w:rPr>
      </w:pPr>
    </w:p>
    <w:p w14:paraId="6E5183ED" w14:textId="77777777" w:rsidR="00867992" w:rsidRPr="00790445" w:rsidRDefault="00867992" w:rsidP="00790445">
      <w:pPr>
        <w:widowControl/>
        <w:rPr>
          <w:rFonts w:ascii="Times New Roman" w:hAnsi="Times New Roman" w:cs="Times New Roman"/>
          <w:b/>
          <w:bCs/>
          <w:kern w:val="44"/>
          <w:sz w:val="22"/>
          <w:u w:val="single"/>
        </w:rPr>
      </w:pPr>
      <w:r w:rsidRPr="00790445">
        <w:rPr>
          <w:rFonts w:ascii="Times New Roman" w:hAnsi="Times New Roman" w:cs="Times New Roman"/>
          <w:sz w:val="22"/>
        </w:rPr>
        <w:br w:type="page"/>
      </w:r>
    </w:p>
    <w:p w14:paraId="7FEC5EF6" w14:textId="2F81698B" w:rsidR="00D9531B" w:rsidRPr="00790445" w:rsidDel="00531B71" w:rsidRDefault="00D9531B">
      <w:pPr>
        <w:pStyle w:val="title10831"/>
        <w:rPr>
          <w:del w:id="2207" w:author="Thomas Kwong" w:date="2021-09-22T22:11:00Z"/>
        </w:rPr>
      </w:pPr>
      <w:del w:id="2208" w:author="Thomas Kwong" w:date="2021-09-22T22:11:00Z">
        <w:r w:rsidRPr="00790445" w:rsidDel="00531B71">
          <w:lastRenderedPageBreak/>
          <w:delText>Methodology</w:delText>
        </w:r>
      </w:del>
    </w:p>
    <w:p w14:paraId="3DC2C233" w14:textId="24335CF3" w:rsidR="00D9531B" w:rsidRPr="00790445" w:rsidDel="00531B71" w:rsidRDefault="00D9531B" w:rsidP="007F1010">
      <w:pPr>
        <w:pStyle w:val="title20825"/>
        <w:rPr>
          <w:del w:id="2209" w:author="Thomas Kwong" w:date="2021-09-22T22:11:00Z"/>
        </w:rPr>
      </w:pPr>
      <w:del w:id="2210" w:author="Thomas Kwong" w:date="2021-09-22T22:11:00Z">
        <w:r w:rsidRPr="00790445" w:rsidDel="00531B71">
          <w:delText>Study inclusion and data attainment</w:delText>
        </w:r>
      </w:del>
    </w:p>
    <w:p w14:paraId="7F8D9507" w14:textId="3D2AC55C" w:rsidR="00D9531B" w:rsidRPr="00790445" w:rsidDel="00531B71" w:rsidRDefault="00ED3D78" w:rsidP="00790445">
      <w:pPr>
        <w:rPr>
          <w:del w:id="2211" w:author="Thomas Kwong" w:date="2021-09-22T22:11:00Z"/>
          <w:rFonts w:ascii="Times New Roman" w:hAnsi="Times New Roman" w:cs="Times New Roman"/>
          <w:sz w:val="22"/>
        </w:rPr>
      </w:pPr>
      <w:commentRangeStart w:id="2212"/>
      <w:commentRangeStart w:id="2213"/>
      <w:del w:id="2214" w:author="Thomas Kwong" w:date="2021-09-22T22:11:00Z">
        <w:r w:rsidDel="00531B71">
          <w:rPr>
            <w:rFonts w:ascii="Times New Roman" w:hAnsi="Times New Roman" w:cs="Times New Roman"/>
            <w:sz w:val="22"/>
          </w:rPr>
          <w:delText>cat</w:delText>
        </w:r>
      </w:del>
      <w:del w:id="2215" w:author="Thomas Kwong" w:date="2021-09-22T18:39:00Z">
        <w:r w:rsidDel="00ED3D78">
          <w:rPr>
            <w:rFonts w:ascii="Times New Roman" w:hAnsi="Times New Roman" w:cs="Times New Roman"/>
            <w:sz w:val="22"/>
          </w:rPr>
          <w:delText>a</w:delText>
        </w:r>
      </w:del>
      <w:del w:id="2216" w:author="Thomas Kwong" w:date="2021-09-22T22:11:00Z">
        <w:r w:rsidDel="00531B71">
          <w:rPr>
            <w:rFonts w:ascii="Times New Roman" w:hAnsi="Times New Roman" w:cs="Times New Roman"/>
            <w:sz w:val="22"/>
          </w:rPr>
          <w:delText>gor</w:delText>
        </w:r>
      </w:del>
      <w:del w:id="2217" w:author="Thomas Kwong" w:date="2021-09-22T18:39:00Z">
        <w:r w:rsidDel="00ED3D78">
          <w:rPr>
            <w:rFonts w:ascii="Times New Roman" w:hAnsi="Times New Roman" w:cs="Times New Roman"/>
            <w:sz w:val="22"/>
          </w:rPr>
          <w:delText>=</w:delText>
        </w:r>
      </w:del>
      <w:del w:id="2218" w:author="Thomas Kwong" w:date="2021-09-22T22:11:00Z">
        <w:r w:rsidDel="00531B71">
          <w:rPr>
            <w:rFonts w:ascii="Times New Roman" w:hAnsi="Times New Roman" w:cs="Times New Roman"/>
            <w:sz w:val="22"/>
          </w:rPr>
          <w:delText xml:space="preserve">ies </w:delText>
        </w:r>
      </w:del>
      <w:del w:id="2219" w:author="Thomas Kwong" w:date="2021-09-22T18:40:00Z">
        <w:r w:rsidR="00D9531B" w:rsidRPr="00790445" w:rsidDel="00ED3D78">
          <w:rPr>
            <w:rFonts w:ascii="Times New Roman" w:hAnsi="Times New Roman" w:cs="Times New Roman"/>
            <w:sz w:val="22"/>
          </w:rPr>
          <w:delText xml:space="preserve">We used </w:delText>
        </w:r>
      </w:del>
      <w:del w:id="2220" w:author="Thomas Kwong" w:date="2021-09-22T22:11:00Z">
        <w:r w:rsidR="00D9531B" w:rsidRPr="00790445" w:rsidDel="00531B71">
          <w:rPr>
            <w:rFonts w:ascii="Times New Roman" w:hAnsi="Times New Roman" w:cs="Times New Roman"/>
            <w:sz w:val="22"/>
          </w:rPr>
          <w:delText>PubMed and Google</w:delText>
        </w:r>
      </w:del>
      <w:del w:id="2221" w:author="Thomas Kwong" w:date="2021-09-22T18:42:00Z">
        <w:r w:rsidR="00D9531B" w:rsidRPr="00790445" w:rsidDel="00B71282">
          <w:rPr>
            <w:rFonts w:ascii="Times New Roman" w:hAnsi="Times New Roman" w:cs="Times New Roman"/>
            <w:sz w:val="22"/>
          </w:rPr>
          <w:delText xml:space="preserve"> scholar to search for CRC-related research </w:delText>
        </w:r>
      </w:del>
      <w:del w:id="2222" w:author="Thomas Kwong" w:date="2021-09-22T18:38:00Z">
        <w:r w:rsidR="00D9531B" w:rsidRPr="00790445" w:rsidDel="00ED3D78">
          <w:rPr>
            <w:rFonts w:ascii="Times New Roman" w:hAnsi="Times New Roman" w:cs="Times New Roman"/>
            <w:sz w:val="22"/>
          </w:rPr>
          <w:delText>containing at least CRC patients and healthy controls with</w:delText>
        </w:r>
      </w:del>
      <w:del w:id="2223" w:author="Thomas Kwong" w:date="2021-09-22T18:37:00Z">
        <w:r w:rsidR="00D9531B" w:rsidRPr="00790445" w:rsidDel="00ED3D78">
          <w:rPr>
            <w:rFonts w:ascii="Times New Roman" w:hAnsi="Times New Roman" w:cs="Times New Roman"/>
            <w:sz w:val="22"/>
          </w:rPr>
          <w:delText xml:space="preserve"> faecal shotgun metagenomic data</w:delText>
        </w:r>
      </w:del>
      <w:del w:id="2224" w:author="Thomas Kwong" w:date="2021-09-22T22:11:00Z">
        <w:r w:rsidR="00D9531B" w:rsidRPr="00790445" w:rsidDel="00531B71">
          <w:rPr>
            <w:rFonts w:ascii="Times New Roman" w:hAnsi="Times New Roman" w:cs="Times New Roman"/>
            <w:sz w:val="22"/>
          </w:rPr>
          <w:delText xml:space="preserve">. </w:delText>
        </w:r>
        <w:commentRangeEnd w:id="2212"/>
        <w:r w:rsidR="00B71282" w:rsidDel="00531B71">
          <w:rPr>
            <w:rStyle w:val="CommentReference"/>
          </w:rPr>
          <w:commentReference w:id="2212"/>
        </w:r>
        <w:r w:rsidR="00D9531B" w:rsidRPr="00790445" w:rsidDel="00531B71">
          <w:rPr>
            <w:rFonts w:ascii="Times New Roman" w:hAnsi="Times New Roman" w:cs="Times New Roman"/>
            <w:sz w:val="22"/>
          </w:rPr>
          <w:delText xml:space="preserve">And seven published studies and one of our previous </w:delText>
        </w:r>
        <w:r w:rsidR="00E753D0" w:rsidRPr="00790445" w:rsidDel="00531B71">
          <w:rPr>
            <w:rFonts w:ascii="Times New Roman" w:hAnsi="Times New Roman" w:cs="Times New Roman"/>
            <w:sz w:val="22"/>
          </w:rPr>
          <w:delText>researches</w:delText>
        </w:r>
        <w:r w:rsidR="00D9531B" w:rsidRPr="00790445" w:rsidDel="00531B71">
          <w:rPr>
            <w:rFonts w:ascii="Times New Roman" w:hAnsi="Times New Roman" w:cs="Times New Roman"/>
            <w:sz w:val="22"/>
          </w:rPr>
          <w:delText xml:space="preserve"> were included. We downloaded six public faecal shotgun CRC datasets from European Nucleotide Archive (ENA) using the following ENA identifiers: ERP005534 for Zeller et al.</w:delText>
        </w:r>
        <w:r w:rsidR="00D9531B" w:rsidRPr="00790445" w:rsidDel="00531B71">
          <w:rPr>
            <w:rFonts w:ascii="Times New Roman" w:hAnsi="Times New Roman" w:cs="Times New Roman"/>
            <w:sz w:val="22"/>
          </w:rPr>
          <w:fldChar w:fldCharType="begin"/>
        </w:r>
        <w:r w:rsidR="00D21AB9" w:rsidDel="00531B71">
          <w:rPr>
            <w:rFonts w:ascii="Times New Roman" w:hAnsi="Times New Roman" w:cs="Times New Roman"/>
            <w:sz w:val="22"/>
          </w:rPr>
          <w:delInstrText xml:space="preserve"> ADDIN ZOTERO_ITEM CSL_CITATION {"citationID":"b5K4NDmG","properties":{"formattedCitation":"\\super 70\\nosupersub{}","plainCitation":"70","noteIndex":0},"citationItems":[{"id":84,"uris":["http://zotero.org/users/7908919/items/FS69KVDN"],"uri":["http://zotero.org/users/7908919/items/FS69KVDN"],"itemData":{"id":84,"type":"article-journal","abstract":"Several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Doeberitz","given":"Magnus","non-dropping-particle":"von"},{"family":"Sobhani","given":"Iradj"},{"family":"Bork","given":"Peer"}],"issued":{"date-parts":[["2014",11,28]]}}}],"schema":"https://github.com/citation-style-language/schema/raw/master/csl-citation.json"} </w:delInstrText>
        </w:r>
        <w:r w:rsidR="00D9531B" w:rsidRPr="00790445" w:rsidDel="00531B71">
          <w:rPr>
            <w:rFonts w:ascii="Times New Roman" w:hAnsi="Times New Roman" w:cs="Times New Roman"/>
            <w:sz w:val="22"/>
          </w:rPr>
          <w:fldChar w:fldCharType="separate"/>
        </w:r>
        <w:r w:rsidR="00D21AB9" w:rsidRPr="00D21AB9" w:rsidDel="00531B71">
          <w:rPr>
            <w:rFonts w:ascii="Times New Roman" w:hAnsi="Times New Roman" w:cs="Times New Roman"/>
            <w:kern w:val="0"/>
            <w:sz w:val="22"/>
            <w:szCs w:val="24"/>
            <w:vertAlign w:val="superscript"/>
          </w:rPr>
          <w:delText>70</w:delText>
        </w:r>
        <w:r w:rsidR="00D9531B" w:rsidRPr="00790445" w:rsidDel="00531B71">
          <w:rPr>
            <w:rFonts w:ascii="Times New Roman" w:hAnsi="Times New Roman" w:cs="Times New Roman"/>
            <w:sz w:val="22"/>
          </w:rPr>
          <w:fldChar w:fldCharType="end"/>
        </w:r>
        <w:r w:rsidR="00D9531B" w:rsidRPr="00790445" w:rsidDel="00531B71">
          <w:rPr>
            <w:rFonts w:ascii="Times New Roman" w:hAnsi="Times New Roman" w:cs="Times New Roman"/>
            <w:sz w:val="22"/>
          </w:rPr>
          <w:delText>, ERP008729 for Feng et al.</w:delText>
        </w:r>
        <w:r w:rsidR="00D9531B" w:rsidRPr="00790445" w:rsidDel="00531B71">
          <w:rPr>
            <w:rFonts w:ascii="Times New Roman" w:hAnsi="Times New Roman" w:cs="Times New Roman"/>
            <w:sz w:val="22"/>
          </w:rPr>
          <w:fldChar w:fldCharType="begin"/>
        </w:r>
        <w:r w:rsidR="00D21AB9" w:rsidDel="00531B71">
          <w:rPr>
            <w:rFonts w:ascii="Times New Roman" w:hAnsi="Times New Roman" w:cs="Times New Roman"/>
            <w:sz w:val="22"/>
          </w:rPr>
          <w:delInstrText xml:space="preserve"> ADDIN ZOTERO_ITEM CSL_CITATION {"citationID":"W5tCztQo","properties":{"formattedCitation":"\\super 71\\nosupersub{}","plainCitation":"71","noteIndex":0},"citationItems":[{"id":89,"uris":["http://zotero.org/users/7908919/items/82A6J5UG"],"uri":["http://zotero.org/users/7908919/items/82A6J5UG"],"itemData":{"id":89,"type":"article-journal","abstract":"Colorectal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schema":"https://github.com/citation-style-language/schema/raw/master/csl-citation.json"} </w:delInstrText>
        </w:r>
        <w:r w:rsidR="00D9531B" w:rsidRPr="00790445" w:rsidDel="00531B71">
          <w:rPr>
            <w:rFonts w:ascii="Times New Roman" w:hAnsi="Times New Roman" w:cs="Times New Roman"/>
            <w:sz w:val="22"/>
          </w:rPr>
          <w:fldChar w:fldCharType="separate"/>
        </w:r>
        <w:r w:rsidR="00D21AB9" w:rsidRPr="00D21AB9" w:rsidDel="00531B71">
          <w:rPr>
            <w:rFonts w:ascii="Times New Roman" w:hAnsi="Times New Roman" w:cs="Times New Roman"/>
            <w:kern w:val="0"/>
            <w:sz w:val="22"/>
            <w:szCs w:val="24"/>
            <w:vertAlign w:val="superscript"/>
          </w:rPr>
          <w:delText>71</w:delText>
        </w:r>
        <w:r w:rsidR="00D9531B" w:rsidRPr="00790445" w:rsidDel="00531B71">
          <w:rPr>
            <w:rFonts w:ascii="Times New Roman" w:hAnsi="Times New Roman" w:cs="Times New Roman"/>
            <w:sz w:val="22"/>
          </w:rPr>
          <w:fldChar w:fldCharType="end"/>
        </w:r>
        <w:r w:rsidR="00D9531B" w:rsidRPr="00790445" w:rsidDel="00531B71">
          <w:rPr>
            <w:rFonts w:ascii="Times New Roman" w:hAnsi="Times New Roman" w:cs="Times New Roman"/>
            <w:sz w:val="22"/>
          </w:rPr>
          <w:delText>, PRJEB12449 for Vogtmann et al.</w:delText>
        </w:r>
        <w:r w:rsidR="00D9531B" w:rsidRPr="00790445" w:rsidDel="00531B71">
          <w:rPr>
            <w:rFonts w:ascii="Times New Roman" w:hAnsi="Times New Roman" w:cs="Times New Roman"/>
            <w:sz w:val="22"/>
          </w:rPr>
          <w:fldChar w:fldCharType="begin"/>
        </w:r>
        <w:r w:rsidR="00D21AB9" w:rsidDel="00531B71">
          <w:rPr>
            <w:rFonts w:ascii="Times New Roman" w:hAnsi="Times New Roman" w:cs="Times New Roman"/>
            <w:sz w:val="22"/>
          </w:rPr>
          <w:delInstrText xml:space="preserve"> ADDIN ZOTERO_ITEM CSL_CITATION {"citationID":"L5OB2yLR","properties":{"formattedCitation":"\\super 72\\nosupersub{}","plainCitation":"72","noteIndex":0},"citationItems":[{"id":88,"uris":["http://zotero.org/users/7908919/items/QEBGUTA3"],"uri":["http://zotero.org/users/7908919/items/QEBGUTA3"],"itemData":{"id":88,"type":"article-journal","container-title":"PLOS ONE","DOI":"10.1371/journal.pone.0155362","ISSN":"1932-6203","issue":"5","journalAbbreviation":"PLoS ONE","language":"en","page":"e0155362","source":"DOI.org (Crossref)","title":"Colorectal Cancer and the Human Gut Microbiome: Reproducibility with Whole-Genome Shotgun Sequencing","title-short":"Colorectal Cancer and the Human Gut Microbiome","volume":"11","author":[{"family":"Vogtmann","given":"Emily"},{"family":"Hua","given":"Xing"},{"family":"Zeller","given":"Georg"},{"family":"Sunagawa","given":"Shinichi"},{"family":"Voigt","given":"Anita Y."},{"family":"Hercog","given":"Rajna"},{"family":"Goedert","given":"James J."},{"family":"Shi","given":"Jianxin"},{"family":"Bork","given":"Peer"},{"family":"Sinha","given":"Rashmi"}],"editor":[{"family":"Parkinson","given":"John"}],"issued":{"date-parts":[["2016",5,12]]}}}],"schema":"https://github.com/citation-style-language/schema/raw/master/csl-citation.json"} </w:delInstrText>
        </w:r>
        <w:r w:rsidR="00D9531B" w:rsidRPr="00790445" w:rsidDel="00531B71">
          <w:rPr>
            <w:rFonts w:ascii="Times New Roman" w:hAnsi="Times New Roman" w:cs="Times New Roman"/>
            <w:sz w:val="22"/>
          </w:rPr>
          <w:fldChar w:fldCharType="separate"/>
        </w:r>
        <w:r w:rsidR="00D21AB9" w:rsidRPr="00D21AB9" w:rsidDel="00531B71">
          <w:rPr>
            <w:rFonts w:ascii="Times New Roman" w:hAnsi="Times New Roman" w:cs="Times New Roman"/>
            <w:kern w:val="0"/>
            <w:sz w:val="22"/>
            <w:szCs w:val="24"/>
            <w:vertAlign w:val="superscript"/>
          </w:rPr>
          <w:delText>72</w:delText>
        </w:r>
        <w:r w:rsidR="00D9531B" w:rsidRPr="00790445" w:rsidDel="00531B71">
          <w:rPr>
            <w:rFonts w:ascii="Times New Roman" w:hAnsi="Times New Roman" w:cs="Times New Roman"/>
            <w:sz w:val="22"/>
          </w:rPr>
          <w:fldChar w:fldCharType="end"/>
        </w:r>
        <w:r w:rsidR="00D9531B" w:rsidRPr="00790445" w:rsidDel="00531B71">
          <w:rPr>
            <w:rFonts w:ascii="Times New Roman" w:hAnsi="Times New Roman" w:cs="Times New Roman"/>
            <w:sz w:val="22"/>
          </w:rPr>
          <w:delText>, PRJNA389927 for Hanningan et al.</w:delText>
        </w:r>
        <w:r w:rsidR="00D9531B" w:rsidRPr="00790445" w:rsidDel="00531B71">
          <w:rPr>
            <w:rFonts w:ascii="Times New Roman" w:hAnsi="Times New Roman" w:cs="Times New Roman"/>
            <w:sz w:val="22"/>
          </w:rPr>
          <w:fldChar w:fldCharType="begin"/>
        </w:r>
        <w:r w:rsidR="00D21AB9" w:rsidDel="00531B71">
          <w:rPr>
            <w:rFonts w:ascii="Times New Roman" w:hAnsi="Times New Roman" w:cs="Times New Roman"/>
            <w:sz w:val="22"/>
          </w:rPr>
          <w:delInstrText xml:space="preserve"> ADDIN ZOTERO_ITEM CSL_CITATION {"citationID":"UZGLWVZp","properties":{"formattedCitation":"\\super 18\\nosupersub{}","plainCitation":"18","noteIndex":0},"citationItems":[{"id":86,"uris":["http://zotero.org/users/7908919/items/KK3R6U9F"],"uri":["http://zotero.org/users/7908919/items/KK3R6U9F"],"itemData":{"id":86,"type":"article-journal","abstract":"Colorectal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D."}],"accessed":{"date-parts":[["2021",4,28]]},"issued":{"date-parts":[["2018",11,20]]}}}],"schema":"https://github.com/citation-style-language/schema/raw/master/csl-citation.json"} </w:delInstrText>
        </w:r>
        <w:r w:rsidR="00D9531B" w:rsidRPr="00790445" w:rsidDel="00531B71">
          <w:rPr>
            <w:rFonts w:ascii="Times New Roman" w:hAnsi="Times New Roman" w:cs="Times New Roman"/>
            <w:sz w:val="22"/>
          </w:rPr>
          <w:fldChar w:fldCharType="separate"/>
        </w:r>
        <w:r w:rsidR="00D21AB9" w:rsidRPr="00D21AB9" w:rsidDel="00531B71">
          <w:rPr>
            <w:rFonts w:ascii="Times New Roman" w:hAnsi="Times New Roman" w:cs="Times New Roman"/>
            <w:kern w:val="0"/>
            <w:sz w:val="22"/>
            <w:szCs w:val="24"/>
            <w:vertAlign w:val="superscript"/>
          </w:rPr>
          <w:delText>18</w:delText>
        </w:r>
        <w:r w:rsidR="00D9531B" w:rsidRPr="00790445" w:rsidDel="00531B71">
          <w:rPr>
            <w:rFonts w:ascii="Times New Roman" w:hAnsi="Times New Roman" w:cs="Times New Roman"/>
            <w:sz w:val="22"/>
          </w:rPr>
          <w:fldChar w:fldCharType="end"/>
        </w:r>
        <w:r w:rsidR="00D9531B" w:rsidRPr="00790445" w:rsidDel="00531B71">
          <w:rPr>
            <w:rFonts w:ascii="Times New Roman" w:hAnsi="Times New Roman" w:cs="Times New Roman"/>
            <w:sz w:val="22"/>
          </w:rPr>
          <w:delText>, PRJEB27928 for Wirbel et al.</w:delText>
        </w:r>
        <w:r w:rsidR="00D9531B" w:rsidRPr="00790445" w:rsidDel="00531B71">
          <w:rPr>
            <w:rFonts w:ascii="Times New Roman" w:hAnsi="Times New Roman" w:cs="Times New Roman"/>
            <w:sz w:val="22"/>
          </w:rPr>
          <w:fldChar w:fldCharType="begin"/>
        </w:r>
        <w:r w:rsidR="004266AF" w:rsidDel="00531B71">
          <w:rPr>
            <w:rFonts w:ascii="Times New Roman" w:hAnsi="Times New Roman" w:cs="Times New Roman"/>
            <w:sz w:val="22"/>
          </w:rPr>
          <w:delInstrText xml:space="preserve"> ADDIN ZOTERO_ITEM CSL_CITATION {"citationID":"h5rgOoF4","properties":{"formattedCitation":"\\super 6\\nosupersub{}","plainCitation":"6","noteIndex":0},"citationItems":[{"id":93,"uris":["http://zotero.org/users/7908919/items/ZDKZ4WLF"],"uri":["http://zotero.org/users/7908919/items/ZDKZ4WLF"],"itemData":{"id":93,"type":"article-journal","container-title":"Nature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cancer","volume":"25","author":[{"family":"Wirbel","given":"Jakob"}],"issued":{"date-parts":[["2019"]]}}}],"schema":"https://github.com/citation-style-language/schema/raw/master/csl-citation.json"} </w:delInstrText>
        </w:r>
        <w:r w:rsidR="00D9531B" w:rsidRPr="00790445" w:rsidDel="00531B71">
          <w:rPr>
            <w:rFonts w:ascii="Times New Roman" w:hAnsi="Times New Roman" w:cs="Times New Roman"/>
            <w:sz w:val="22"/>
          </w:rPr>
          <w:fldChar w:fldCharType="separate"/>
        </w:r>
        <w:r w:rsidR="004266AF" w:rsidRPr="004266AF" w:rsidDel="00531B71">
          <w:rPr>
            <w:rFonts w:ascii="Times New Roman" w:hAnsi="Times New Roman" w:cs="Times New Roman"/>
            <w:kern w:val="0"/>
            <w:sz w:val="22"/>
            <w:szCs w:val="24"/>
            <w:vertAlign w:val="superscript"/>
          </w:rPr>
          <w:delText>6</w:delText>
        </w:r>
        <w:r w:rsidR="00D9531B" w:rsidRPr="00790445" w:rsidDel="00531B71">
          <w:rPr>
            <w:rFonts w:ascii="Times New Roman" w:hAnsi="Times New Roman" w:cs="Times New Roman"/>
            <w:sz w:val="22"/>
          </w:rPr>
          <w:fldChar w:fldCharType="end"/>
        </w:r>
        <w:r w:rsidR="00D9531B" w:rsidRPr="00790445" w:rsidDel="00531B71">
          <w:rPr>
            <w:rFonts w:ascii="Times New Roman" w:hAnsi="Times New Roman" w:cs="Times New Roman"/>
            <w:sz w:val="22"/>
          </w:rPr>
          <w:delText>, and SRP136711 for Thomas et al.</w:delText>
        </w:r>
        <w:r w:rsidR="00D9531B" w:rsidRPr="00790445" w:rsidDel="00531B71">
          <w:rPr>
            <w:rFonts w:ascii="Times New Roman" w:hAnsi="Times New Roman" w:cs="Times New Roman"/>
            <w:sz w:val="22"/>
          </w:rPr>
          <w:fldChar w:fldCharType="begin"/>
        </w:r>
        <w:r w:rsidR="004266AF" w:rsidDel="00531B71">
          <w:rPr>
            <w:rFonts w:ascii="Times New Roman" w:hAnsi="Times New Roman" w:cs="Times New Roman"/>
            <w:sz w:val="22"/>
          </w:rPr>
          <w:delInstrText xml:space="preserve"> ADDIN ZOTERO_ITEM CSL_CITATION {"citationID":"Noy6OAVA","properties":{"formattedCitation":"\\super 7\\nosupersub{}","plainCitation":"7","noteIndex":0},"citationItems":[{"id":94,"uris":["http://zotero.org/users/7908919/items/Y4MICPWK"],"uri":["http://zotero.org/users/7908919/items/Y4MICPWK"],"itemData":{"id":94,"type":"article-journal","container-title":"Nature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delInstrText>
        </w:r>
        <w:r w:rsidR="00D9531B" w:rsidRPr="00790445" w:rsidDel="00531B71">
          <w:rPr>
            <w:rFonts w:ascii="Times New Roman" w:hAnsi="Times New Roman" w:cs="Times New Roman"/>
            <w:sz w:val="22"/>
          </w:rPr>
          <w:fldChar w:fldCharType="separate"/>
        </w:r>
        <w:r w:rsidR="004266AF" w:rsidRPr="004266AF" w:rsidDel="00531B71">
          <w:rPr>
            <w:rFonts w:ascii="Times New Roman" w:hAnsi="Times New Roman" w:cs="Times New Roman"/>
            <w:kern w:val="0"/>
            <w:sz w:val="22"/>
            <w:szCs w:val="24"/>
            <w:vertAlign w:val="superscript"/>
          </w:rPr>
          <w:delText>7</w:delText>
        </w:r>
        <w:r w:rsidR="00D9531B" w:rsidRPr="00790445" w:rsidDel="00531B71">
          <w:rPr>
            <w:rFonts w:ascii="Times New Roman" w:hAnsi="Times New Roman" w:cs="Times New Roman"/>
            <w:sz w:val="22"/>
          </w:rPr>
          <w:fldChar w:fldCharType="end"/>
        </w:r>
        <w:r w:rsidR="00D9531B" w:rsidRPr="00790445" w:rsidDel="00531B71">
          <w:rPr>
            <w:rFonts w:ascii="Times New Roman" w:hAnsi="Times New Roman" w:cs="Times New Roman"/>
            <w:sz w:val="22"/>
          </w:rPr>
          <w:delText>. And the eighth cohort was downloaded from the DNA Data Bank of Japan (DDBJ) with the Accession numbers: DRA006684, DRA008156 for Yachida et al.</w:delText>
        </w:r>
        <w:r w:rsidR="00D9531B" w:rsidRPr="00790445" w:rsidDel="00531B71">
          <w:rPr>
            <w:rFonts w:ascii="Times New Roman" w:hAnsi="Times New Roman" w:cs="Times New Roman"/>
            <w:sz w:val="22"/>
          </w:rPr>
          <w:fldChar w:fldCharType="begin"/>
        </w:r>
        <w:r w:rsidR="00D21AB9" w:rsidDel="00531B71">
          <w:rPr>
            <w:rFonts w:ascii="Times New Roman" w:hAnsi="Times New Roman" w:cs="Times New Roman"/>
            <w:sz w:val="22"/>
          </w:rPr>
          <w:delInstrText xml:space="preserve"> ADDIN ZOTERO_ITEM CSL_CITATION {"citationID":"orTzZ6OI","properties":{"formattedCitation":"\\super 73\\nosupersub{}","plainCitation":"73","noteIndex":0},"citationItems":[{"id":61,"uris":["http://zotero.org/users/7908919/items/JQZ4XP9E"],"uri":["http://zotero.org/users/7908919/items/JQZ4XP9E"],"itemData":{"id":61,"type":"article-journal","container-title":"Nature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delInstrText>
        </w:r>
        <w:r w:rsidR="00D9531B" w:rsidRPr="00790445" w:rsidDel="00531B71">
          <w:rPr>
            <w:rFonts w:ascii="Times New Roman" w:hAnsi="Times New Roman" w:cs="Times New Roman"/>
            <w:sz w:val="22"/>
          </w:rPr>
          <w:fldChar w:fldCharType="separate"/>
        </w:r>
        <w:r w:rsidR="00D21AB9" w:rsidRPr="00D21AB9" w:rsidDel="00531B71">
          <w:rPr>
            <w:rFonts w:ascii="Times New Roman" w:hAnsi="Times New Roman" w:cs="Times New Roman"/>
            <w:kern w:val="0"/>
            <w:sz w:val="22"/>
            <w:szCs w:val="24"/>
            <w:vertAlign w:val="superscript"/>
          </w:rPr>
          <w:delText>73</w:delText>
        </w:r>
        <w:r w:rsidR="00D9531B" w:rsidRPr="00790445" w:rsidDel="00531B71">
          <w:rPr>
            <w:rFonts w:ascii="Times New Roman" w:hAnsi="Times New Roman" w:cs="Times New Roman"/>
            <w:sz w:val="22"/>
          </w:rPr>
          <w:fldChar w:fldCharType="end"/>
        </w:r>
        <w:r w:rsidR="00D9531B" w:rsidRPr="00790445" w:rsidDel="00531B71">
          <w:rPr>
            <w:rFonts w:ascii="Times New Roman" w:hAnsi="Times New Roman" w:cs="Times New Roman"/>
            <w:sz w:val="22"/>
          </w:rPr>
          <w:delText>.</w:delText>
        </w:r>
      </w:del>
      <w:ins w:id="2225" w:author="LIN, Yufeng" w:date="2021-09-21T09:53:00Z">
        <w:del w:id="2226" w:author="Thomas Kwong" w:date="2021-09-22T22:11:00Z">
          <w:r w:rsidR="008125F9" w:rsidRPr="008125F9" w:rsidDel="00531B71">
            <w:rPr>
              <w:rFonts w:ascii="Times New Roman" w:hAnsi="Times New Roman" w:cs="Times New Roman"/>
              <w:sz w:val="22"/>
            </w:rPr>
            <w:delText xml:space="preserve"> </w:delText>
          </w:r>
          <w:commentRangeStart w:id="2227"/>
          <w:r w:rsidR="008125F9" w:rsidDel="00531B71">
            <w:rPr>
              <w:rFonts w:ascii="Times New Roman" w:hAnsi="Times New Roman" w:cs="Times New Roman"/>
              <w:sz w:val="22"/>
            </w:rPr>
            <w:delText>E</w:delText>
          </w:r>
          <w:r w:rsidR="008125F9" w:rsidRPr="00790445" w:rsidDel="00531B71">
            <w:rPr>
              <w:rFonts w:ascii="Times New Roman" w:hAnsi="Times New Roman" w:cs="Times New Roman"/>
              <w:sz w:val="22"/>
            </w:rPr>
            <w:delText>ight published fecal shotgun metagenomics cohorts and o</w:delText>
          </w:r>
          <w:r w:rsidR="008125F9" w:rsidDel="00531B71">
            <w:rPr>
              <w:rFonts w:ascii="Times New Roman" w:hAnsi="Times New Roman" w:cs="Times New Roman"/>
              <w:sz w:val="22"/>
            </w:rPr>
            <w:delText xml:space="preserve">ur recently completed </w:delText>
          </w:r>
          <w:r w:rsidR="008125F9" w:rsidRPr="00790445" w:rsidDel="00531B71">
            <w:rPr>
              <w:rFonts w:ascii="Times New Roman" w:hAnsi="Times New Roman" w:cs="Times New Roman"/>
              <w:sz w:val="22"/>
            </w:rPr>
            <w:delText>cohort</w:delText>
          </w:r>
          <w:r w:rsidR="008125F9" w:rsidDel="00531B71">
            <w:rPr>
              <w:rFonts w:ascii="Times New Roman" w:hAnsi="Times New Roman" w:cs="Times New Roman"/>
              <w:sz w:val="22"/>
            </w:rPr>
            <w:delText xml:space="preserve"> (unpublished)</w:delText>
          </w:r>
          <w:r w:rsidR="008125F9" w:rsidRPr="00790445" w:rsidDel="00531B71">
            <w:rPr>
              <w:rFonts w:ascii="Times New Roman" w:hAnsi="Times New Roman" w:cs="Times New Roman"/>
              <w:sz w:val="22"/>
            </w:rPr>
            <w:delText xml:space="preserve"> were included</w:delText>
          </w:r>
          <w:r w:rsidR="008125F9" w:rsidRPr="007031A9" w:rsidDel="00531B71">
            <w:rPr>
              <w:rFonts w:ascii="Times New Roman" w:hAnsi="Times New Roman" w:cs="Times New Roman"/>
              <w:sz w:val="22"/>
            </w:rPr>
            <w:delText xml:space="preserve"> </w:delText>
          </w:r>
          <w:r w:rsidR="008125F9" w:rsidDel="00531B71">
            <w:rPr>
              <w:rFonts w:ascii="Times New Roman" w:hAnsi="Times New Roman" w:cs="Times New Roman"/>
              <w:sz w:val="22"/>
            </w:rPr>
            <w:delText>i</w:delText>
          </w:r>
          <w:r w:rsidR="008125F9" w:rsidRPr="00790445" w:rsidDel="00531B71">
            <w:rPr>
              <w:rFonts w:ascii="Times New Roman" w:hAnsi="Times New Roman" w:cs="Times New Roman"/>
              <w:sz w:val="22"/>
            </w:rPr>
            <w:delText>n this meta-analysis. All published datasets contain</w:delText>
          </w:r>
          <w:r w:rsidR="008125F9" w:rsidDel="00531B71">
            <w:rPr>
              <w:rFonts w:ascii="Times New Roman" w:hAnsi="Times New Roman" w:cs="Times New Roman"/>
              <w:sz w:val="22"/>
            </w:rPr>
            <w:delText>ed</w:delText>
          </w:r>
          <w:r w:rsidR="008125F9" w:rsidRPr="00790445" w:rsidDel="00531B71">
            <w:rPr>
              <w:rFonts w:ascii="Times New Roman" w:hAnsi="Times New Roman" w:cs="Times New Roman"/>
              <w:sz w:val="22"/>
            </w:rPr>
            <w:delText xml:space="preserve"> at least two </w:delText>
          </w:r>
          <w:r w:rsidR="008125F9" w:rsidDel="00531B71">
            <w:rPr>
              <w:rFonts w:ascii="Times New Roman" w:hAnsi="Times New Roman" w:cs="Times New Roman"/>
              <w:sz w:val="22"/>
            </w:rPr>
            <w:delText>groups</w:delText>
          </w:r>
          <w:r w:rsidR="008125F9" w:rsidRPr="00790445" w:rsidDel="00531B71">
            <w:rPr>
              <w:rFonts w:ascii="Times New Roman" w:hAnsi="Times New Roman" w:cs="Times New Roman"/>
              <w:sz w:val="22"/>
            </w:rPr>
            <w:delText>, CRC patients and healthy individuals; five published encompass the adenoma patients</w:delText>
          </w:r>
          <w:r w:rsidR="008125F9" w:rsidRPr="00790445" w:rsidDel="00531B71">
            <w:rPr>
              <w:rFonts w:ascii="Times New Roman" w:hAnsi="Times New Roman" w:cs="Times New Roman"/>
              <w:sz w:val="22"/>
            </w:rPr>
            <w:fldChar w:fldCharType="begin"/>
          </w:r>
        </w:del>
      </w:ins>
      <w:del w:id="2228" w:author="Thomas Kwong" w:date="2021-09-22T22:11:00Z">
        <w:r w:rsidR="00D21AB9" w:rsidDel="00531B71">
          <w:rPr>
            <w:rFonts w:ascii="Times New Roman" w:hAnsi="Times New Roman" w:cs="Times New Roman"/>
            <w:sz w:val="22"/>
          </w:rPr>
          <w:delInstrText xml:space="preserve"> ADDIN ZOTERO_ITEM CSL_CITATION {"citationID":"RsYwB56h","properties":{"formattedCitation":"\\super 7,18,70,71,73\\nosupersub{}","plainCitation":"7,18,70,71,73","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delInstrText>
        </w:r>
      </w:del>
      <w:ins w:id="2229" w:author="LIN, Yufeng" w:date="2021-09-21T09:53:00Z">
        <w:del w:id="2230" w:author="Thomas Kwong" w:date="2021-09-22T22:11:00Z">
          <w:r w:rsidR="008125F9" w:rsidRPr="00790445" w:rsidDel="00531B71">
            <w:rPr>
              <w:rFonts w:ascii="Times New Roman" w:hAnsi="Times New Roman" w:cs="Times New Roman"/>
              <w:sz w:val="22"/>
            </w:rPr>
            <w:fldChar w:fldCharType="separate"/>
          </w:r>
        </w:del>
      </w:ins>
      <w:del w:id="2231" w:author="Thomas Kwong" w:date="2021-09-22T22:11:00Z">
        <w:r w:rsidR="00D21AB9" w:rsidRPr="00D21AB9" w:rsidDel="00531B71">
          <w:rPr>
            <w:rFonts w:ascii="Times New Roman" w:hAnsi="Times New Roman" w:cs="Times New Roman"/>
            <w:kern w:val="0"/>
            <w:sz w:val="22"/>
            <w:szCs w:val="24"/>
            <w:vertAlign w:val="superscript"/>
          </w:rPr>
          <w:delText>7,18,70,71,73</w:delText>
        </w:r>
      </w:del>
      <w:ins w:id="2232" w:author="LIN, Yufeng" w:date="2021-09-21T09:53:00Z">
        <w:del w:id="2233" w:author="Thomas Kwong" w:date="2021-09-22T22:11:00Z">
          <w:r w:rsidR="008125F9" w:rsidRPr="00790445" w:rsidDel="00531B71">
            <w:rPr>
              <w:rFonts w:ascii="Times New Roman" w:hAnsi="Times New Roman" w:cs="Times New Roman"/>
              <w:sz w:val="22"/>
            </w:rPr>
            <w:fldChar w:fldCharType="end"/>
          </w:r>
          <w:r w:rsidR="008125F9" w:rsidRPr="00790445" w:rsidDel="00531B71">
            <w:rPr>
              <w:rFonts w:ascii="Times New Roman" w:hAnsi="Times New Roman" w:cs="Times New Roman"/>
              <w:sz w:val="22"/>
            </w:rPr>
            <w:delText xml:space="preserve"> (</w:delText>
          </w:r>
          <w:commentRangeStart w:id="2234"/>
          <w:commentRangeStart w:id="2235"/>
          <w:r w:rsidR="008125F9" w:rsidRPr="00790445" w:rsidDel="00531B71">
            <w:rPr>
              <w:rFonts w:ascii="Times New Roman" w:hAnsi="Times New Roman" w:cs="Times New Roman"/>
              <w:sz w:val="22"/>
            </w:rPr>
            <w:delText xml:space="preserve">table </w:delText>
          </w:r>
          <w:commentRangeEnd w:id="2234"/>
          <w:r w:rsidR="008125F9" w:rsidRPr="00790445" w:rsidDel="00531B71">
            <w:rPr>
              <w:rStyle w:val="CommentReference"/>
              <w:rFonts w:ascii="Times New Roman" w:hAnsi="Times New Roman" w:cs="Times New Roman"/>
              <w:sz w:val="22"/>
              <w:szCs w:val="22"/>
            </w:rPr>
            <w:commentReference w:id="2234"/>
          </w:r>
          <w:r w:rsidR="008125F9" w:rsidRPr="00790445" w:rsidDel="00531B71">
            <w:rPr>
              <w:rFonts w:ascii="Times New Roman" w:hAnsi="Times New Roman" w:cs="Times New Roman"/>
              <w:sz w:val="22"/>
            </w:rPr>
            <w:delText xml:space="preserve">1 and Supplementary </w:delText>
          </w:r>
          <w:commentRangeStart w:id="2236"/>
          <w:r w:rsidR="008125F9" w:rsidRPr="00790445" w:rsidDel="00531B71">
            <w:rPr>
              <w:rFonts w:ascii="Times New Roman" w:hAnsi="Times New Roman" w:cs="Times New Roman"/>
              <w:sz w:val="22"/>
            </w:rPr>
            <w:delText xml:space="preserve">Table </w:delText>
          </w:r>
          <w:commentRangeEnd w:id="2236"/>
          <w:r w:rsidR="008125F9" w:rsidRPr="00790445" w:rsidDel="00531B71">
            <w:rPr>
              <w:rStyle w:val="CommentReference"/>
              <w:rFonts w:ascii="Times New Roman" w:hAnsi="Times New Roman" w:cs="Times New Roman"/>
              <w:sz w:val="22"/>
              <w:szCs w:val="22"/>
            </w:rPr>
            <w:commentReference w:id="2236"/>
          </w:r>
          <w:r w:rsidR="008125F9" w:rsidRPr="00790445" w:rsidDel="00531B71">
            <w:rPr>
              <w:rFonts w:ascii="Times New Roman" w:hAnsi="Times New Roman" w:cs="Times New Roman"/>
              <w:sz w:val="22"/>
            </w:rPr>
            <w:delText xml:space="preserve">1). </w:delText>
          </w:r>
          <w:commentRangeEnd w:id="2235"/>
          <w:r w:rsidR="008125F9" w:rsidDel="00531B71">
            <w:rPr>
              <w:rStyle w:val="CommentReference"/>
            </w:rPr>
            <w:commentReference w:id="2235"/>
          </w:r>
          <w:r w:rsidR="008125F9" w:rsidRPr="00790445" w:rsidDel="00531B71">
            <w:rPr>
              <w:rFonts w:ascii="Times New Roman" w:hAnsi="Times New Roman" w:cs="Times New Roman"/>
              <w:sz w:val="22"/>
            </w:rPr>
            <w:delText>Our cohort was generated with the new fecal metagenomic data from samples collected in Hong Kong from 2009 to 2012. Even though a subset of samples from this patient collective was published previously</w:delText>
          </w:r>
          <w:r w:rsidR="008125F9" w:rsidRPr="00790445" w:rsidDel="00531B71">
            <w:rPr>
              <w:rFonts w:ascii="Times New Roman" w:hAnsi="Times New Roman" w:cs="Times New Roman"/>
              <w:sz w:val="22"/>
            </w:rPr>
            <w:fldChar w:fldCharType="begin"/>
          </w:r>
          <w:r w:rsidR="008125F9" w:rsidDel="00531B71">
            <w:rPr>
              <w:rFonts w:ascii="Times New Roman" w:hAnsi="Times New Roman" w:cs="Times New Roman"/>
              <w:sz w:val="22"/>
            </w:rPr>
            <w:delInstrText xml:space="preserve"> ADDIN ZOTERO_ITEM CSL_CITATION {"citationID":"lU7RBDcE","properties":{"formattedCitation":"\\super 14\\nosupersub{}","plainCitation":"14","noteIndex":0},"citationItems":[{"id":83,"uris":["http://zotero.org/users/7908919/items/IZ8WSDFF"],"uri":["http://zotero.org/users/7908919/items/IZ8WSDFF"],"itemData":{"id":83,"type":"article-journal","abstract":"OBJECTIVES: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delInstrText>
          </w:r>
          <w:r w:rsidR="008125F9" w:rsidRPr="00790445" w:rsidDel="00531B71">
            <w:rPr>
              <w:rFonts w:ascii="Times New Roman" w:hAnsi="Times New Roman" w:cs="Times New Roman"/>
              <w:sz w:val="22"/>
            </w:rPr>
            <w:fldChar w:fldCharType="separate"/>
          </w:r>
          <w:r w:rsidR="008125F9" w:rsidRPr="00422C33" w:rsidDel="00531B71">
            <w:rPr>
              <w:rFonts w:ascii="Times New Roman" w:hAnsi="Times New Roman" w:cs="Times New Roman"/>
              <w:kern w:val="0"/>
              <w:sz w:val="22"/>
              <w:szCs w:val="24"/>
              <w:vertAlign w:val="superscript"/>
            </w:rPr>
            <w:delText>14</w:delText>
          </w:r>
          <w:r w:rsidR="008125F9" w:rsidRPr="00790445" w:rsidDel="00531B71">
            <w:rPr>
              <w:rFonts w:ascii="Times New Roman" w:hAnsi="Times New Roman" w:cs="Times New Roman"/>
              <w:sz w:val="22"/>
            </w:rPr>
            <w:fldChar w:fldCharType="end"/>
          </w:r>
          <w:r w:rsidR="008125F9" w:rsidRPr="00790445" w:rsidDel="00531B71">
            <w:rPr>
              <w:rFonts w:ascii="Times New Roman" w:hAnsi="Times New Roman" w:cs="Times New Roman"/>
              <w:sz w:val="22"/>
            </w:rPr>
            <w:delText xml:space="preserve">, we have added complete follow-up clinical information (see Supplementary </w:delText>
          </w:r>
          <w:commentRangeStart w:id="2237"/>
          <w:r w:rsidR="008125F9" w:rsidRPr="00790445" w:rsidDel="00531B71">
            <w:rPr>
              <w:rFonts w:ascii="Times New Roman" w:hAnsi="Times New Roman" w:cs="Times New Roman"/>
              <w:sz w:val="22"/>
            </w:rPr>
            <w:delText xml:space="preserve">Table </w:delText>
          </w:r>
          <w:commentRangeEnd w:id="2237"/>
          <w:r w:rsidR="008125F9" w:rsidRPr="00790445" w:rsidDel="00531B71">
            <w:rPr>
              <w:rStyle w:val="CommentReference"/>
              <w:rFonts w:ascii="Times New Roman" w:hAnsi="Times New Roman" w:cs="Times New Roman"/>
              <w:sz w:val="22"/>
              <w:szCs w:val="22"/>
            </w:rPr>
            <w:commentReference w:id="2237"/>
          </w:r>
          <w:r w:rsidR="008125F9" w:rsidRPr="00790445" w:rsidDel="00531B71">
            <w:rPr>
              <w:rFonts w:ascii="Times New Roman" w:hAnsi="Times New Roman" w:cs="Times New Roman"/>
              <w:sz w:val="22"/>
            </w:rPr>
            <w:delText xml:space="preserve">2 and </w:delText>
          </w:r>
          <w:commentRangeStart w:id="2238"/>
          <w:r w:rsidR="008125F9" w:rsidRPr="00790445" w:rsidDel="00531B71">
            <w:rPr>
              <w:rFonts w:ascii="Times New Roman" w:hAnsi="Times New Roman" w:cs="Times New Roman"/>
              <w:sz w:val="22"/>
            </w:rPr>
            <w:delText>Methods</w:delText>
          </w:r>
          <w:commentRangeEnd w:id="2238"/>
          <w:r w:rsidR="008125F9" w:rsidRPr="00790445" w:rsidDel="00531B71">
            <w:rPr>
              <w:rStyle w:val="CommentReference"/>
              <w:rFonts w:ascii="Times New Roman" w:hAnsi="Times New Roman" w:cs="Times New Roman"/>
              <w:sz w:val="22"/>
              <w:szCs w:val="22"/>
            </w:rPr>
            <w:commentReference w:id="2238"/>
          </w:r>
          <w:r w:rsidR="008125F9" w:rsidRPr="00790445" w:rsidDel="00531B71">
            <w:rPr>
              <w:rFonts w:ascii="Times New Roman" w:hAnsi="Times New Roman" w:cs="Times New Roman"/>
              <w:sz w:val="22"/>
            </w:rPr>
            <w:delText xml:space="preserve">). These nine studies were organized from eight countries and various sampling procedures, sample storage, and DNA extraction protocols. </w:delText>
          </w:r>
          <w:commentRangeEnd w:id="2227"/>
          <w:r w:rsidR="008125F9" w:rsidDel="00531B71">
            <w:rPr>
              <w:rStyle w:val="CommentReference"/>
            </w:rPr>
            <w:commentReference w:id="2227"/>
          </w:r>
        </w:del>
      </w:ins>
      <w:commentRangeEnd w:id="2213"/>
      <w:del w:id="2239" w:author="Thomas Kwong" w:date="2021-09-22T22:11:00Z">
        <w:r w:rsidR="00B71282" w:rsidDel="00531B71">
          <w:rPr>
            <w:rStyle w:val="CommentReference"/>
          </w:rPr>
          <w:commentReference w:id="2213"/>
        </w:r>
      </w:del>
    </w:p>
    <w:p w14:paraId="759B1EC2" w14:textId="028E54A3" w:rsidR="00D9531B" w:rsidRPr="00790445" w:rsidDel="00531B71" w:rsidRDefault="00D9531B" w:rsidP="007F1010">
      <w:pPr>
        <w:pStyle w:val="title20825"/>
        <w:rPr>
          <w:del w:id="2240" w:author="Thomas Kwong" w:date="2021-09-22T22:11:00Z"/>
        </w:rPr>
      </w:pPr>
      <w:commentRangeStart w:id="2241"/>
      <w:del w:id="2242" w:author="Thomas Kwong" w:date="2021-09-22T22:11:00Z">
        <w:r w:rsidRPr="00790445" w:rsidDel="00531B71">
          <w:delText xml:space="preserve">Hong Kong study recruitment </w:delText>
        </w:r>
        <w:commentRangeStart w:id="2243"/>
        <w:r w:rsidRPr="00790445" w:rsidDel="00531B71">
          <w:delText>and sequencing</w:delText>
        </w:r>
        <w:commentRangeEnd w:id="2243"/>
        <w:r w:rsidR="0052127A" w:rsidDel="00531B71">
          <w:rPr>
            <w:rStyle w:val="CommentReference"/>
            <w:rFonts w:asciiTheme="minorHAnsi" w:eastAsiaTheme="minorEastAsia" w:hAnsiTheme="minorHAnsi" w:cstheme="minorBidi"/>
            <w:b w:val="0"/>
            <w:color w:val="auto"/>
            <w:u w:val="none"/>
          </w:rPr>
          <w:commentReference w:id="2243"/>
        </w:r>
      </w:del>
    </w:p>
    <w:p w14:paraId="5AF7E3FF" w14:textId="5F114DC2" w:rsidR="00D9531B" w:rsidRPr="00790445" w:rsidDel="00531B71" w:rsidRDefault="00D9531B" w:rsidP="00790445">
      <w:pPr>
        <w:rPr>
          <w:del w:id="2244" w:author="Thomas Kwong" w:date="2021-09-22T22:11:00Z"/>
          <w:rFonts w:ascii="Times New Roman" w:hAnsi="Times New Roman" w:cs="Times New Roman"/>
          <w:sz w:val="22"/>
        </w:rPr>
      </w:pPr>
      <w:commentRangeStart w:id="2245"/>
      <w:del w:id="2246" w:author="Thomas Kwong" w:date="2021-09-22T22:11:00Z">
        <w:r w:rsidRPr="00790445" w:rsidDel="00531B71">
          <w:rPr>
            <w:rFonts w:ascii="Times New Roman" w:hAnsi="Times New Roman" w:cs="Times New Roman"/>
            <w:sz w:val="22"/>
          </w:rPr>
          <w:delText xml:space="preserve">This clinical study </w:delText>
        </w:r>
        <w:commentRangeEnd w:id="2245"/>
        <w:r w:rsidR="006F4998" w:rsidDel="00531B71">
          <w:rPr>
            <w:rStyle w:val="CommentReference"/>
          </w:rPr>
          <w:commentReference w:id="2245"/>
        </w:r>
        <w:r w:rsidRPr="00790445" w:rsidDel="00531B71">
          <w:rPr>
            <w:rFonts w:ascii="Times New Roman" w:hAnsi="Times New Roman" w:cs="Times New Roman"/>
            <w:sz w:val="22"/>
          </w:rPr>
          <w:delText xml:space="preserve">performed here was approved by the relevant ethics committees (Ethics Committee of Prince of Wales Hospital, Hong Kong, China, protocol NO. </w:delText>
        </w:r>
        <w:r w:rsidRPr="00790445" w:rsidDel="00531B71">
          <w:rPr>
            <w:rFonts w:ascii="Times New Roman" w:hAnsi="Times New Roman" w:cs="Times New Roman"/>
            <w:sz w:val="22"/>
            <w:highlight w:val="yellow"/>
          </w:rPr>
          <w:delText>***</w:delText>
        </w:r>
        <w:r w:rsidRPr="00790445" w:rsidDel="00531B71">
          <w:rPr>
            <w:rFonts w:ascii="Times New Roman" w:hAnsi="Times New Roman" w:cs="Times New Roman"/>
            <w:sz w:val="22"/>
          </w:rPr>
          <w:delText>). Inform consent was obtained from all participants.</w:delText>
        </w:r>
      </w:del>
    </w:p>
    <w:p w14:paraId="6109F989" w14:textId="6234B71E" w:rsidR="00D9531B" w:rsidRPr="00790445" w:rsidDel="00531B71" w:rsidRDefault="00D9531B" w:rsidP="00790445">
      <w:pPr>
        <w:rPr>
          <w:del w:id="2247" w:author="Thomas Kwong" w:date="2021-09-22T22:11:00Z"/>
          <w:rFonts w:ascii="Times New Roman" w:hAnsi="Times New Roman" w:cs="Times New Roman"/>
          <w:sz w:val="22"/>
        </w:rPr>
      </w:pPr>
      <w:del w:id="2248" w:author="Thomas Kwong" w:date="2021-09-22T22:11:00Z">
        <w:r w:rsidRPr="00790445" w:rsidDel="00531B71">
          <w:rPr>
            <w:rFonts w:ascii="Times New Roman" w:hAnsi="Times New Roman" w:cs="Times New Roman"/>
            <w:sz w:val="22"/>
          </w:rPr>
          <w:delText xml:space="preserve">Recruitment criteria included presentations of digestive symptoms to the outpatient gastroenterology clinics and asymptomatic individuals 50 years or older receiving colonoscopy screening from the Chinese University of Hong Kong Jockey Club Bowel Cancer Education Centre. Stool samples were collected by participants and stored at –20°C within 4 hours. </w:delText>
        </w:r>
      </w:del>
      <w:del w:id="2249" w:author="Thomas Kwong" w:date="2021-09-22T18:53:00Z">
        <w:r w:rsidRPr="00790445" w:rsidDel="006F4998">
          <w:rPr>
            <w:rFonts w:ascii="Times New Roman" w:hAnsi="Times New Roman" w:cs="Times New Roman"/>
            <w:sz w:val="22"/>
          </w:rPr>
          <w:delText xml:space="preserve">Deep freezing </w:delText>
        </w:r>
      </w:del>
      <w:del w:id="2250" w:author="Thomas Kwong" w:date="2021-09-22T22:11:00Z">
        <w:r w:rsidRPr="00790445" w:rsidDel="00531B71">
          <w:rPr>
            <w:rFonts w:ascii="Times New Roman" w:hAnsi="Times New Roman" w:cs="Times New Roman"/>
            <w:sz w:val="22"/>
          </w:rPr>
          <w:delText>at –80°C within 24 hours of stool collection</w:delText>
        </w:r>
      </w:del>
      <w:del w:id="2251" w:author="Thomas Kwong" w:date="2021-09-22T18:53:00Z">
        <w:r w:rsidRPr="00790445" w:rsidDel="006F4998">
          <w:rPr>
            <w:rFonts w:ascii="Times New Roman" w:hAnsi="Times New Roman" w:cs="Times New Roman"/>
            <w:sz w:val="22"/>
          </w:rPr>
          <w:delText xml:space="preserve"> was done for long-term</w:delText>
        </w:r>
      </w:del>
      <w:del w:id="2252" w:author="Thomas Kwong" w:date="2021-09-22T18:54:00Z">
        <w:r w:rsidRPr="00790445" w:rsidDel="006F4998">
          <w:rPr>
            <w:rFonts w:ascii="Times New Roman" w:hAnsi="Times New Roman" w:cs="Times New Roman"/>
            <w:sz w:val="22"/>
          </w:rPr>
          <w:delText xml:space="preserve"> storage. </w:delText>
        </w:r>
      </w:del>
      <w:del w:id="2253" w:author="Thomas Kwong" w:date="2021-09-22T21:48:00Z">
        <w:r w:rsidRPr="00790445" w:rsidDel="0052127A">
          <w:rPr>
            <w:rFonts w:ascii="Times New Roman" w:hAnsi="Times New Roman" w:cs="Times New Roman"/>
            <w:sz w:val="22"/>
          </w:rPr>
          <w:delText>A</w:delText>
        </w:r>
      </w:del>
      <w:del w:id="2254" w:author="Thomas Kwong" w:date="2021-09-22T22:11:00Z">
        <w:r w:rsidRPr="00790445" w:rsidDel="00531B71">
          <w:rPr>
            <w:rFonts w:ascii="Times New Roman" w:hAnsi="Times New Roman" w:cs="Times New Roman"/>
            <w:sz w:val="22"/>
          </w:rPr>
          <w:delText>ccording to the manufacturer's instructions</w:delText>
        </w:r>
      </w:del>
      <w:del w:id="2255" w:author="Thomas Kwong" w:date="2021-09-22T21:54:00Z">
        <w:r w:rsidRPr="00790445" w:rsidDel="00AA51E6">
          <w:rPr>
            <w:rFonts w:ascii="Times New Roman" w:hAnsi="Times New Roman" w:cs="Times New Roman"/>
            <w:sz w:val="22"/>
          </w:rPr>
          <w:delText xml:space="preserve">, DNA was extracted using </w:delText>
        </w:r>
      </w:del>
      <w:del w:id="2256" w:author="Thomas Kwong" w:date="2021-09-22T22:11:00Z">
        <w:r w:rsidRPr="00790445" w:rsidDel="00531B71">
          <w:rPr>
            <w:rFonts w:ascii="Times New Roman" w:hAnsi="Times New Roman" w:cs="Times New Roman"/>
            <w:sz w:val="22"/>
          </w:rPr>
          <w:delText>Qiagen</w:delText>
        </w:r>
      </w:del>
      <w:del w:id="2257" w:author="Thomas Kwong" w:date="2021-09-22T21:54:00Z">
        <w:r w:rsidRPr="00790445" w:rsidDel="00AA51E6">
          <w:rPr>
            <w:rFonts w:ascii="Times New Roman" w:hAnsi="Times New Roman" w:cs="Times New Roman"/>
            <w:sz w:val="22"/>
          </w:rPr>
          <w:delText xml:space="preserve"> (Hilden</w:delText>
        </w:r>
      </w:del>
      <w:del w:id="2258" w:author="Thomas Kwong" w:date="2021-09-22T22:11:00Z">
        <w:r w:rsidRPr="00790445" w:rsidDel="00531B71">
          <w:rPr>
            <w:rFonts w:ascii="Times New Roman" w:hAnsi="Times New Roman" w:cs="Times New Roman"/>
            <w:sz w:val="22"/>
          </w:rPr>
          <w:delText>, Germany)</w:delText>
        </w:r>
      </w:del>
      <w:del w:id="2259" w:author="Thomas Kwong" w:date="2021-09-22T21:48:00Z">
        <w:r w:rsidRPr="00790445" w:rsidDel="0052127A">
          <w:rPr>
            <w:rFonts w:ascii="Times New Roman" w:hAnsi="Times New Roman" w:cs="Times New Roman"/>
            <w:sz w:val="22"/>
          </w:rPr>
          <w:delText xml:space="preserve"> QIAamp DNA Stool Mini Kit</w:delText>
        </w:r>
      </w:del>
      <w:del w:id="2260" w:author="Thomas Kwong" w:date="2021-09-22T22:11:00Z">
        <w:r w:rsidRPr="00790445" w:rsidDel="00531B71">
          <w:rPr>
            <w:rFonts w:ascii="Times New Roman" w:hAnsi="Times New Roman" w:cs="Times New Roman"/>
            <w:sz w:val="22"/>
          </w:rPr>
          <w:delText xml:space="preserve">. All subjects had </w:delText>
        </w:r>
        <w:commentRangeStart w:id="2261"/>
        <w:r w:rsidRPr="00790445" w:rsidDel="00531B71">
          <w:rPr>
            <w:rFonts w:ascii="Times New Roman" w:hAnsi="Times New Roman" w:cs="Times New Roman"/>
            <w:sz w:val="22"/>
          </w:rPr>
          <w:delText xml:space="preserve">intact colonic lesions </w:delText>
        </w:r>
        <w:commentRangeEnd w:id="2261"/>
        <w:r w:rsidR="0052127A" w:rsidDel="00531B71">
          <w:rPr>
            <w:rStyle w:val="CommentReference"/>
          </w:rPr>
          <w:commentReference w:id="2261"/>
        </w:r>
        <w:r w:rsidRPr="00790445" w:rsidDel="00531B71">
          <w:rPr>
            <w:rFonts w:ascii="Times New Roman" w:hAnsi="Times New Roman" w:cs="Times New Roman"/>
            <w:sz w:val="22"/>
          </w:rPr>
          <w:delText>at the time of stool collection. An independent Chinese cohort of 112 control subjects, 111 patients with CRC, and 197 patients with colorectal adenomas were recruited. Part of the samples had been published in the previous research</w:delText>
        </w:r>
        <w:r w:rsidRPr="00790445" w:rsidDel="00531B71">
          <w:rPr>
            <w:rFonts w:ascii="Times New Roman" w:hAnsi="Times New Roman" w:cs="Times New Roman"/>
            <w:sz w:val="22"/>
          </w:rPr>
          <w:fldChar w:fldCharType="begin"/>
        </w:r>
        <w:r w:rsidR="00422C33" w:rsidDel="00531B71">
          <w:rPr>
            <w:rFonts w:ascii="Times New Roman" w:hAnsi="Times New Roman" w:cs="Times New Roman"/>
            <w:sz w:val="22"/>
          </w:rPr>
          <w:delInstrText xml:space="preserve"> ADDIN ZOTERO_ITEM CSL_CITATION {"citationID":"lnRowlKv","properties":{"formattedCitation":"\\super 74\\nosupersub{}","plainCitation":"74","noteIndex":0},"citationItems":[{"id":81,"uris":["http://zotero.org/users/7908919/items/LXWXECIP"],"uri":["http://zotero.org/users/7908919/items/LXWXECIP"],"itemData":{"id":81,"type":"article-journal","abstract":"BACKGROUND &amp; AIMS: Patients with colorectal cancer (CRC) have a different gut microbiome signature than individuals without CRC. Little is known about the viral component of CRC-associated microbiome. We aimed to identify and validate viral taxonomic markers of CRC that might be used in detection of the disease or predicting outcome.\nMETHODS: We performed shotgun metagenomic analyses of viromes of fecal samples from 74 patients with CRC (cases) and 92 individuals without CRC (controls) in Hong Kong (discovery cohort). Viral sequences were classified by taxonomic alignment against an integrated microbial reference genome database. Viral markers associated with CRC were validated using fecal samples from 3 separate cohorts: 111 patients with CRC and 112 controls in Hong Kong, 46 patients with CRC and 63 controls in Austria, and 91 patients with CRC and 66 controls in France and Germany. Using abundance profiles of CRC-associated virome genera, we constructed random survival forest models to identify those associated with patient survival times.\nRESULTS: The diversity of the gut bacteriophage community was significantly increased in patients with CRC compared with controls. Twenty-two viral taxa discriminated cases from controls with an area under the receiver operating characteristic curve of 0.802 in the discovery cohort. The viral markers were validated in 3 cohorts, with area under the receiver operating characteristic curves of 0.763, 0.736, and 0.715, respectively. Clinical subgroup analysis showed that dysbiosis of the gut virome was associated with early- and late-stage CRC. A combination of 4 taxonomic markers associated with reduced survival of patients with CRC (log-rank test, P = 8.1 × 10-6) independently of tumor stage, lymph node metastases, or clinical parameters. We found altered interactions between bacteriophages and oral bacterial commensals in fecal samples from patients with CRC compared with controls.\nCONCLUSIONS: In a metagenomic analysis of fecal samples from patients and controls, we identified virome signatures associated with CRC. These data might be used to develop tools to identify individuals with CRC or predict outcomes.","container-title":"Gastroenterology","DOI":"10.1053/j.gastro.2018.04.018","ISSN":"1528-0012","issue":"2","journalAbbreviation":"Gastroenterology","language":"eng","note":"PMID: 29689266","page":"529-541.e5","source":"PubMed","title":"Alterations in Enteric Virome Are Associated With Colorectal Cancer and Survival Outcomes","volume":"155","author":[{"family":"Nakatsu","given":"Geicho"},{"family":"Zhou","given":"Haokui"},{"family":"Wu","given":"William Ka Kei"},{"family":"Wong","given":"Sunny Hei"},{"family":"Coker","given":"Olabisi Oluwabukola"},{"family":"Dai","given":"Zhenwei"},{"family":"Li","given":"Xiangchun"},{"family":"Szeto","given":"Chun-Ho"},{"family":"Sugimura","given":"Naoki"},{"family":"Lam","given":"Thomas Yuen-Tung"},{"family":"Yu","given":"Allen Chi-Shing"},{"family":"Wang","given":"Xiansong"},{"family":"Chen","given":"Zigui"},{"family":"Wong","given":"Martin Chi-Sang"},{"family":"Ng","given":"Siew Chien"},{"family":"Chan","given":"Matthew Tak Vai"},{"family":"Chan","given":"Paul Kay Sheung"},{"family":"Chan","given":"Francis Ka Leung"},{"family":"Sung","given":"Joseph Jao-Yiu"},{"family":"Yu","given":"Jun"}],"issued":{"date-parts":[["2018",8]]}}}],"schema":"https://github.com/citation-style-language/schema/raw/master/csl-citation.json"} </w:delInstrText>
        </w:r>
        <w:r w:rsidRPr="00790445" w:rsidDel="00531B71">
          <w:rPr>
            <w:rFonts w:ascii="Times New Roman" w:hAnsi="Times New Roman" w:cs="Times New Roman"/>
            <w:sz w:val="22"/>
          </w:rPr>
          <w:fldChar w:fldCharType="separate"/>
        </w:r>
        <w:r w:rsidR="00422C33" w:rsidRPr="00422C33" w:rsidDel="00531B71">
          <w:rPr>
            <w:rFonts w:ascii="Times New Roman" w:hAnsi="Times New Roman" w:cs="Times New Roman"/>
            <w:kern w:val="0"/>
            <w:sz w:val="22"/>
            <w:szCs w:val="24"/>
            <w:vertAlign w:val="superscript"/>
          </w:rPr>
          <w:delText>74</w:delText>
        </w:r>
        <w:r w:rsidRPr="00790445" w:rsidDel="00531B71">
          <w:rPr>
            <w:rFonts w:ascii="Times New Roman" w:hAnsi="Times New Roman" w:cs="Times New Roman"/>
            <w:sz w:val="22"/>
          </w:rPr>
          <w:fldChar w:fldCharType="end"/>
        </w:r>
        <w:r w:rsidRPr="00790445" w:rsidDel="00531B71">
          <w:rPr>
            <w:rFonts w:ascii="Times New Roman" w:hAnsi="Times New Roman" w:cs="Times New Roman"/>
            <w:sz w:val="22"/>
          </w:rPr>
          <w:delText>.</w:delText>
        </w:r>
        <w:commentRangeEnd w:id="2241"/>
        <w:r w:rsidR="0052127A" w:rsidDel="00531B71">
          <w:rPr>
            <w:rStyle w:val="CommentReference"/>
          </w:rPr>
          <w:commentReference w:id="2241"/>
        </w:r>
      </w:del>
    </w:p>
    <w:p w14:paraId="56B6F913" w14:textId="2DD54E3F" w:rsidR="00D9531B" w:rsidRPr="00790445" w:rsidDel="00531B71" w:rsidRDefault="00D9531B" w:rsidP="007F1010">
      <w:pPr>
        <w:pStyle w:val="title20825"/>
        <w:rPr>
          <w:del w:id="2262" w:author="Thomas Kwong" w:date="2021-09-22T22:11:00Z"/>
        </w:rPr>
      </w:pPr>
      <w:del w:id="2263" w:author="Thomas Kwong" w:date="2021-09-22T22:11:00Z">
        <w:r w:rsidRPr="00790445" w:rsidDel="00531B71">
          <w:delText>Sample filter criteria</w:delText>
        </w:r>
      </w:del>
    </w:p>
    <w:p w14:paraId="6920F368" w14:textId="6E05A3CC" w:rsidR="00E84D28" w:rsidDel="00531B71" w:rsidRDefault="00E84D28" w:rsidP="00790445">
      <w:pPr>
        <w:rPr>
          <w:ins w:id="2264" w:author="LIN, Yufeng" w:date="2021-09-21T11:20:00Z"/>
          <w:del w:id="2265" w:author="Thomas Kwong" w:date="2021-09-22T22:11:00Z"/>
          <w:rFonts w:ascii="Times New Roman" w:hAnsi="Times New Roman" w:cs="Times New Roman"/>
          <w:sz w:val="22"/>
        </w:rPr>
      </w:pPr>
      <w:ins w:id="2266" w:author="LIN, Yufeng" w:date="2021-09-21T11:20:00Z">
        <w:del w:id="2267" w:author="Thomas Kwong" w:date="2021-09-22T21:56:00Z">
          <w:r w:rsidDel="00AA51E6">
            <w:rPr>
              <w:rFonts w:ascii="Times New Roman" w:hAnsi="Times New Roman" w:cs="Times New Roman"/>
              <w:sz w:val="22"/>
            </w:rPr>
            <w:delText xml:space="preserve">The </w:delText>
          </w:r>
        </w:del>
        <w:del w:id="2268" w:author="Thomas Kwong" w:date="2021-09-22T22:11:00Z">
          <w:r w:rsidDel="00531B71">
            <w:rPr>
              <w:rFonts w:ascii="Times New Roman" w:hAnsi="Times New Roman" w:cs="Times New Roman"/>
              <w:sz w:val="22"/>
            </w:rPr>
            <w:delText>sample</w:delText>
          </w:r>
        </w:del>
        <w:del w:id="2269" w:author="Thomas Kwong" w:date="2021-09-22T21:56:00Z">
          <w:r w:rsidDel="00AA51E6">
            <w:rPr>
              <w:rFonts w:ascii="Times New Roman" w:hAnsi="Times New Roman" w:cs="Times New Roman"/>
              <w:sz w:val="22"/>
            </w:rPr>
            <w:delText xml:space="preserve"> </w:delText>
          </w:r>
        </w:del>
        <w:del w:id="2270" w:author="Thomas Kwong" w:date="2021-09-22T22:03:00Z">
          <w:r w:rsidDel="00531B71">
            <w:rPr>
              <w:rFonts w:ascii="Times New Roman" w:hAnsi="Times New Roman" w:cs="Times New Roman"/>
              <w:sz w:val="22"/>
            </w:rPr>
            <w:delText>filte</w:delText>
          </w:r>
        </w:del>
      </w:ins>
      <w:ins w:id="2271" w:author="LIN, Yufeng" w:date="2021-09-21T11:21:00Z">
        <w:del w:id="2272" w:author="Thomas Kwong" w:date="2021-09-22T22:03:00Z">
          <w:r w:rsidDel="00531B71">
            <w:rPr>
              <w:rFonts w:ascii="Times New Roman" w:hAnsi="Times New Roman" w:cs="Times New Roman"/>
              <w:sz w:val="22"/>
            </w:rPr>
            <w:delText>r</w:delText>
          </w:r>
        </w:del>
        <w:del w:id="2273" w:author="Thomas Kwong" w:date="2021-09-22T21:58:00Z">
          <w:r w:rsidDel="00AA51E6">
            <w:rPr>
              <w:rFonts w:ascii="Times New Roman" w:hAnsi="Times New Roman" w:cs="Times New Roman"/>
              <w:sz w:val="22"/>
            </w:rPr>
            <w:delText xml:space="preserve"> </w:delText>
          </w:r>
        </w:del>
        <w:del w:id="2274" w:author="Thomas Kwong" w:date="2021-09-22T22:03:00Z">
          <w:r w:rsidDel="00531B71">
            <w:rPr>
              <w:rFonts w:ascii="Times New Roman" w:hAnsi="Times New Roman" w:cs="Times New Roman"/>
              <w:sz w:val="22"/>
            </w:rPr>
            <w:delText>criteria</w:delText>
          </w:r>
        </w:del>
        <w:del w:id="2275" w:author="Thomas Kwong" w:date="2021-09-22T21:58:00Z">
          <w:r w:rsidDel="00AA51E6">
            <w:rPr>
              <w:rFonts w:ascii="Times New Roman" w:hAnsi="Times New Roman" w:cs="Times New Roman"/>
              <w:sz w:val="22"/>
            </w:rPr>
            <w:delText xml:space="preserve"> contained three </w:delText>
          </w:r>
        </w:del>
      </w:ins>
      <w:ins w:id="2276" w:author="LIN, Yufeng" w:date="2021-09-21T14:15:00Z">
        <w:del w:id="2277" w:author="Thomas Kwong" w:date="2021-09-22T21:58:00Z">
          <w:r w:rsidR="00346168" w:rsidDel="00AA51E6">
            <w:rPr>
              <w:rFonts w:ascii="Times New Roman" w:hAnsi="Times New Roman" w:cs="Times New Roman" w:hint="eastAsia"/>
              <w:sz w:val="22"/>
            </w:rPr>
            <w:delText>major</w:delText>
          </w:r>
          <w:r w:rsidR="00346168" w:rsidDel="00AA51E6">
            <w:rPr>
              <w:rFonts w:ascii="Times New Roman" w:hAnsi="Times New Roman" w:cs="Times New Roman"/>
              <w:sz w:val="22"/>
            </w:rPr>
            <w:delText xml:space="preserve"> </w:delText>
          </w:r>
        </w:del>
      </w:ins>
      <w:ins w:id="2278" w:author="LIN, Yufeng" w:date="2021-09-21T11:21:00Z">
        <w:del w:id="2279" w:author="Thomas Kwong" w:date="2021-09-22T21:58:00Z">
          <w:r w:rsidDel="00AA51E6">
            <w:rPr>
              <w:rFonts w:ascii="Times New Roman" w:hAnsi="Times New Roman" w:cs="Times New Roman"/>
              <w:sz w:val="22"/>
            </w:rPr>
            <w:delText xml:space="preserve">parts, </w:delText>
          </w:r>
        </w:del>
        <w:del w:id="2280" w:author="Thomas Kwong" w:date="2021-09-22T22:03:00Z">
          <w:r w:rsidDel="00531B71">
            <w:rPr>
              <w:rFonts w:ascii="Times New Roman" w:hAnsi="Times New Roman" w:cs="Times New Roman"/>
              <w:sz w:val="22"/>
            </w:rPr>
            <w:delText>Sample sequence quality control, Suspected contamination sample filtering, and Low-eukaryotic de</w:delText>
          </w:r>
        </w:del>
      </w:ins>
      <w:ins w:id="2281" w:author="LIN, Yufeng" w:date="2021-09-21T11:22:00Z">
        <w:del w:id="2282" w:author="Thomas Kwong" w:date="2021-09-22T22:03:00Z">
          <w:r w:rsidDel="00531B71">
            <w:rPr>
              <w:rFonts w:ascii="Times New Roman" w:hAnsi="Times New Roman" w:cs="Times New Roman"/>
              <w:sz w:val="22"/>
            </w:rPr>
            <w:delText xml:space="preserve">pth sample discarding. </w:delText>
          </w:r>
        </w:del>
      </w:ins>
      <w:commentRangeStart w:id="2283"/>
      <w:ins w:id="2284" w:author="LIN, Yufeng" w:date="2021-09-21T11:33:00Z">
        <w:del w:id="2285" w:author="Thomas Kwong" w:date="2021-09-22T22:03:00Z">
          <w:r w:rsidR="00BA4627" w:rsidDel="00531B71">
            <w:rPr>
              <w:rFonts w:ascii="Times New Roman" w:hAnsi="Times New Roman" w:cs="Times New Roman"/>
              <w:sz w:val="22"/>
            </w:rPr>
            <w:delText xml:space="preserve">In the first </w:delText>
          </w:r>
        </w:del>
      </w:ins>
      <w:ins w:id="2286" w:author="LIN, Yufeng" w:date="2021-09-21T11:34:00Z">
        <w:del w:id="2287" w:author="Thomas Kwong" w:date="2021-09-22T22:03:00Z">
          <w:r w:rsidR="00BA4627" w:rsidDel="00531B71">
            <w:rPr>
              <w:rFonts w:ascii="Times New Roman" w:hAnsi="Times New Roman" w:cs="Times New Roman"/>
              <w:sz w:val="22"/>
            </w:rPr>
            <w:delText>section</w:delText>
          </w:r>
        </w:del>
      </w:ins>
      <w:ins w:id="2288" w:author="LIN, Yufeng" w:date="2021-09-21T11:33:00Z">
        <w:del w:id="2289" w:author="Thomas Kwong" w:date="2021-09-22T22:03:00Z">
          <w:r w:rsidR="00BA4627" w:rsidDel="00531B71">
            <w:rPr>
              <w:rFonts w:ascii="Times New Roman" w:hAnsi="Times New Roman" w:cs="Times New Roman"/>
              <w:sz w:val="22"/>
            </w:rPr>
            <w:delText xml:space="preserve">, </w:delText>
          </w:r>
        </w:del>
      </w:ins>
      <w:ins w:id="2290" w:author="LIN, Yufeng" w:date="2021-09-21T11:35:00Z">
        <w:del w:id="2291" w:author="Thomas Kwong" w:date="2021-09-22T22:03:00Z">
          <w:r w:rsidR="00BA4627" w:rsidDel="00531B71">
            <w:rPr>
              <w:rFonts w:ascii="Times New Roman" w:hAnsi="Times New Roman" w:cs="Times New Roman"/>
              <w:sz w:val="22"/>
            </w:rPr>
            <w:delText>the a</w:delText>
          </w:r>
        </w:del>
        <w:del w:id="2292" w:author="Thomas Kwong" w:date="2021-09-22T22:11:00Z">
          <w:r w:rsidR="00BA4627" w:rsidDel="00531B71">
            <w:rPr>
              <w:rFonts w:ascii="Times New Roman" w:hAnsi="Times New Roman" w:cs="Times New Roman"/>
              <w:sz w:val="22"/>
            </w:rPr>
            <w:delText xml:space="preserve">bnormal </w:delText>
          </w:r>
        </w:del>
        <w:del w:id="2293" w:author="Thomas Kwong" w:date="2021-09-22T22:06:00Z">
          <w:r w:rsidR="00BA4627" w:rsidDel="00531B71">
            <w:rPr>
              <w:rFonts w:ascii="Times New Roman" w:hAnsi="Times New Roman" w:cs="Times New Roman"/>
              <w:sz w:val="22"/>
            </w:rPr>
            <w:delText>healthy control</w:delText>
          </w:r>
        </w:del>
        <w:del w:id="2294" w:author="Thomas Kwong" w:date="2021-09-22T22:11:00Z">
          <w:r w:rsidR="00BA4627" w:rsidDel="00531B71">
            <w:rPr>
              <w:rFonts w:ascii="Times New Roman" w:hAnsi="Times New Roman" w:cs="Times New Roman"/>
              <w:sz w:val="22"/>
            </w:rPr>
            <w:delText>, such as the IBD, history sugery patient</w:delText>
          </w:r>
        </w:del>
      </w:ins>
      <w:ins w:id="2295" w:author="LIN, Yufeng" w:date="2021-09-21T11:36:00Z">
        <w:del w:id="2296" w:author="Thomas Kwong" w:date="2021-09-22T22:11:00Z">
          <w:r w:rsidR="00BA4627" w:rsidDel="00531B71">
            <w:rPr>
              <w:rFonts w:ascii="Times New Roman" w:hAnsi="Times New Roman" w:cs="Times New Roman"/>
              <w:sz w:val="22"/>
            </w:rPr>
            <w:delText xml:space="preserve">s, and </w:delText>
          </w:r>
        </w:del>
      </w:ins>
      <w:ins w:id="2297" w:author="LIN, Yufeng" w:date="2021-09-21T11:38:00Z">
        <w:del w:id="2298" w:author="Thomas Kwong" w:date="2021-09-22T22:11:00Z">
          <w:r w:rsidR="00B86D95" w:rsidDel="00531B71">
            <w:rPr>
              <w:rFonts w:ascii="Times New Roman" w:hAnsi="Times New Roman" w:cs="Times New Roman"/>
              <w:sz w:val="22"/>
            </w:rPr>
            <w:delText>ambiguous stage patients</w:delText>
          </w:r>
        </w:del>
      </w:ins>
      <w:ins w:id="2299" w:author="LIN, Yufeng" w:date="2021-09-21T11:39:00Z">
        <w:del w:id="2300" w:author="Thomas Kwong" w:date="2021-09-22T22:11:00Z">
          <w:r w:rsidR="00B86D95" w:rsidDel="00531B71">
            <w:rPr>
              <w:rFonts w:ascii="Times New Roman" w:hAnsi="Times New Roman" w:cs="Times New Roman"/>
              <w:sz w:val="22"/>
            </w:rPr>
            <w:delText xml:space="preserve"> were discarded</w:delText>
          </w:r>
        </w:del>
        <w:del w:id="2301" w:author="Thomas Kwong" w:date="2021-09-22T22:04:00Z">
          <w:r w:rsidR="00B86D95" w:rsidDel="00531B71">
            <w:rPr>
              <w:rFonts w:ascii="Times New Roman" w:hAnsi="Times New Roman" w:cs="Times New Roman"/>
              <w:sz w:val="22"/>
            </w:rPr>
            <w:delText xml:space="preserve"> at first</w:delText>
          </w:r>
        </w:del>
        <w:del w:id="2302" w:author="Thomas Kwong" w:date="2021-09-22T22:11:00Z">
          <w:r w:rsidR="00B86D95" w:rsidDel="00531B71">
            <w:rPr>
              <w:rFonts w:ascii="Times New Roman" w:hAnsi="Times New Roman" w:cs="Times New Roman"/>
              <w:sz w:val="22"/>
            </w:rPr>
            <w:delText xml:space="preserve">. </w:delText>
          </w:r>
        </w:del>
      </w:ins>
      <w:commentRangeEnd w:id="2283"/>
      <w:del w:id="2303" w:author="Thomas Kwong" w:date="2021-09-22T22:11:00Z">
        <w:r w:rsidR="00AA51E6" w:rsidDel="00531B71">
          <w:rPr>
            <w:rStyle w:val="CommentReference"/>
          </w:rPr>
          <w:commentReference w:id="2283"/>
        </w:r>
      </w:del>
      <w:ins w:id="2304" w:author="LIN, Yufeng" w:date="2021-09-21T14:15:00Z">
        <w:del w:id="2305" w:author="Thomas Kwong" w:date="2021-09-22T22:11:00Z">
          <w:r w:rsidR="00346168" w:rsidDel="00531B71">
            <w:rPr>
              <w:rFonts w:ascii="Times New Roman" w:hAnsi="Times New Roman" w:cs="Times New Roman"/>
              <w:sz w:val="22"/>
            </w:rPr>
            <w:delText>W</w:delText>
          </w:r>
        </w:del>
      </w:ins>
      <w:ins w:id="2306" w:author="LIN, Yufeng" w:date="2021-09-21T11:46:00Z">
        <w:del w:id="2307" w:author="Thomas Kwong" w:date="2021-09-22T22:11:00Z">
          <w:r w:rsidR="00B86D95" w:rsidDel="00531B71">
            <w:rPr>
              <w:rFonts w:ascii="Times New Roman" w:hAnsi="Times New Roman" w:cs="Times New Roman"/>
              <w:sz w:val="22"/>
            </w:rPr>
            <w:delText xml:space="preserve">e only included the PCR-free cohort, </w:delText>
          </w:r>
        </w:del>
      </w:ins>
      <w:ins w:id="2308" w:author="LIN, Yufeng" w:date="2021-09-21T11:52:00Z">
        <w:del w:id="2309" w:author="Thomas Kwong" w:date="2021-09-22T22:11:00Z">
          <w:r w:rsidR="00D21AB9" w:rsidDel="00531B71">
            <w:rPr>
              <w:rFonts w:ascii="Times New Roman" w:hAnsi="Times New Roman" w:cs="Times New Roman"/>
              <w:sz w:val="22"/>
            </w:rPr>
            <w:delText>because the PCR-free kits could reduce bias and cell spike-in control</w:delText>
          </w:r>
        </w:del>
      </w:ins>
      <w:ins w:id="2310" w:author="LIN, Yufeng" w:date="2021-09-21T11:53:00Z">
        <w:del w:id="2311" w:author="Thomas Kwong" w:date="2021-09-22T22:11:00Z">
          <w:r w:rsidR="00D21AB9" w:rsidDel="00531B71">
            <w:rPr>
              <w:rFonts w:ascii="Times New Roman" w:hAnsi="Times New Roman" w:cs="Times New Roman"/>
              <w:sz w:val="22"/>
            </w:rPr>
            <w:delText>s for more accurate quantification</w:delText>
          </w:r>
        </w:del>
      </w:ins>
      <w:del w:id="2312" w:author="Thomas Kwong" w:date="2021-09-22T22:11:00Z">
        <w:r w:rsidR="00D21AB9" w:rsidDel="00531B71">
          <w:rPr>
            <w:rFonts w:ascii="Times New Roman" w:hAnsi="Times New Roman" w:cs="Times New Roman"/>
            <w:sz w:val="22"/>
          </w:rPr>
          <w:fldChar w:fldCharType="begin"/>
        </w:r>
        <w:r w:rsidR="00D21AB9" w:rsidDel="00531B71">
          <w:rPr>
            <w:rFonts w:ascii="Times New Roman" w:hAnsi="Times New Roman" w:cs="Times New Roman"/>
            <w:sz w:val="22"/>
          </w:rPr>
          <w:delInstrText xml:space="preserve"> ADDIN ZOTERO_ITEM CSL_CITATION {"citationID":"gbOVsY6r","properties":{"formattedCitation":"\\super 75\\nosupersub{}","plainCitation":"75","noteIndex":0},"citationItems":[{"id":623,"uris":["http://zotero.org/users/7908919/items/9V4N9QW4"],"uri":["http://zotero.org/users/7908919/items/9V4N9QW4"],"itemData":{"id":623,"type":"article-journal","abstract":"Observations from human microbiome studies are often conflicting or inconclusive. Many factors likely contribute to these issues including small cohort sizes, sample collection, and handling and processing differences. The field of microbiome research is moving from 16S rDNA gene sequencing to a more comprehensive genomic and functional representation through whole-genome sequencing (WGS) of complete communities. Here we performed quantitative and qualitative analyses comparing WGS metagenomic data from human stool specimens using the Illumina Nextera XT and Illumina TruSeq DNA PCR-free kits, and the KAPA Biosystems Hyper Prep PCR and PCR-free systems. Significant differences in taxonomy are observed among the four different next-generation sequencing library preparations using a DNA mock community and a cell control of known concentration. We also revealed biases in error profiles, duplication rates, and loss of reads representing organisms that have a high %G+C content that can significantly impact results. As with all methods, the use of benchmarking controls has revealed critical differences among methods that impact sequencing results and later would impact study interpretation. We recommend that the community adopt PCR-free–based approaches to reduce PCR bias that affects calculations of abundance and to improve assemblies for accurate taxonomic assignment. Furthermore, the inclusion of a known-input cell spike-in control provides accurate quantitation of organisms in clinical samples.","container-title":"Proceedings of the National Academy of Sciences","DOI":"10.1073/pnas.1519288112","ISSN":"0027-8424, 1091-6490","issue":"45","journalAbbreviation":"Proc Natl Acad Sci USA","language":"en","page":"14024-14029","source":"DOI.org (Crossref)","title":"Library preparation methodology can influence genomic and functional predictions in human microbiome research","volume":"112","author":[{"family":"Jones","given":"Marcus B."},{"family":"Highlander","given":"Sarah K."},{"family":"Anderson","given":"Ericka L."},{"family":"Li","given":"Weizhong"},{"family":"Dayrit","given":"Mark"},{"family":"Klitgord","given":"Niels"},{"family":"Fabani","given":"Martin M."},{"family":"Seguritan","given":"Victor"},{"family":"Green","given":"Jessica"},{"family":"Pride","given":"David T."},{"family":"Yooseph","given":"Shibu"},{"family":"Biggs","given":"William"},{"family":"Nelson","given":"Karen E."},{"family":"Venter","given":"J. Craig"}],"issued":{"date-parts":[["2015",11,10]]}}}],"schema":"https://github.com/citation-style-language/schema/raw/master/csl-citation.json"} </w:delInstrText>
        </w:r>
        <w:r w:rsidR="00D21AB9" w:rsidDel="00531B71">
          <w:rPr>
            <w:rFonts w:ascii="Times New Roman" w:hAnsi="Times New Roman" w:cs="Times New Roman"/>
            <w:sz w:val="22"/>
          </w:rPr>
          <w:fldChar w:fldCharType="separate"/>
        </w:r>
        <w:r w:rsidR="00D21AB9" w:rsidRPr="00D21AB9" w:rsidDel="00531B71">
          <w:rPr>
            <w:rFonts w:ascii="Times New Roman" w:hAnsi="Times New Roman" w:cs="Times New Roman"/>
            <w:kern w:val="0"/>
            <w:sz w:val="22"/>
            <w:szCs w:val="24"/>
            <w:vertAlign w:val="superscript"/>
          </w:rPr>
          <w:delText>75</w:delText>
        </w:r>
        <w:r w:rsidR="00D21AB9" w:rsidDel="00531B71">
          <w:rPr>
            <w:rFonts w:ascii="Times New Roman" w:hAnsi="Times New Roman" w:cs="Times New Roman"/>
            <w:sz w:val="22"/>
          </w:rPr>
          <w:fldChar w:fldCharType="end"/>
        </w:r>
      </w:del>
      <w:ins w:id="2313" w:author="LIN, Yufeng" w:date="2021-09-21T11:53:00Z">
        <w:del w:id="2314" w:author="Thomas Kwong" w:date="2021-09-22T22:11:00Z">
          <w:r w:rsidR="00D21AB9" w:rsidDel="00531B71">
            <w:rPr>
              <w:rFonts w:ascii="Times New Roman" w:hAnsi="Times New Roman" w:cs="Times New Roman"/>
              <w:sz w:val="22"/>
            </w:rPr>
            <w:delText>.</w:delText>
          </w:r>
        </w:del>
      </w:ins>
      <w:ins w:id="2315" w:author="LIN, Yufeng" w:date="2021-09-21T11:55:00Z">
        <w:del w:id="2316" w:author="Thomas Kwong" w:date="2021-09-22T22:11:00Z">
          <w:r w:rsidR="00D21AB9" w:rsidDel="00531B71">
            <w:rPr>
              <w:rFonts w:ascii="Times New Roman" w:hAnsi="Times New Roman" w:cs="Times New Roman"/>
              <w:sz w:val="22"/>
            </w:rPr>
            <w:delText xml:space="preserve"> Last, we </w:delText>
          </w:r>
        </w:del>
      </w:ins>
      <w:ins w:id="2317" w:author="LIN, Yufeng" w:date="2021-09-21T11:56:00Z">
        <w:del w:id="2318" w:author="Thomas Kwong" w:date="2021-09-22T22:11:00Z">
          <w:r w:rsidR="00D21AB9" w:rsidDel="00531B71">
            <w:rPr>
              <w:rFonts w:ascii="Times New Roman" w:hAnsi="Times New Roman" w:cs="Times New Roman"/>
              <w:sz w:val="22"/>
            </w:rPr>
            <w:delText>excluded the low-aliganment reads samples, which might cause by the low sequen</w:delText>
          </w:r>
        </w:del>
      </w:ins>
      <w:ins w:id="2319" w:author="LIN, Yufeng" w:date="2021-09-21T11:57:00Z">
        <w:del w:id="2320" w:author="Thomas Kwong" w:date="2021-09-22T22:11:00Z">
          <w:r w:rsidR="00D21AB9" w:rsidDel="00531B71">
            <w:rPr>
              <w:rFonts w:ascii="Times New Roman" w:hAnsi="Times New Roman" w:cs="Times New Roman"/>
              <w:sz w:val="22"/>
            </w:rPr>
            <w:delText xml:space="preserve">cing depth, </w:delText>
          </w:r>
        </w:del>
      </w:ins>
      <w:ins w:id="2321" w:author="LIN, Yufeng" w:date="2021-09-21T11:59:00Z">
        <w:del w:id="2322" w:author="Thomas Kwong" w:date="2021-09-22T22:11:00Z">
          <w:r w:rsidR="0067668F" w:rsidDel="00531B71">
            <w:rPr>
              <w:rFonts w:ascii="Times New Roman" w:hAnsi="Times New Roman" w:cs="Times New Roman"/>
              <w:sz w:val="22"/>
            </w:rPr>
            <w:delText>host reads contamination</w:delText>
          </w:r>
          <w:commentRangeStart w:id="2323"/>
          <w:r w:rsidR="0067668F" w:rsidDel="00531B71">
            <w:rPr>
              <w:rFonts w:ascii="Times New Roman" w:hAnsi="Times New Roman" w:cs="Times New Roman"/>
              <w:sz w:val="22"/>
            </w:rPr>
            <w:delText>, and so on</w:delText>
          </w:r>
        </w:del>
      </w:ins>
      <w:commentRangeEnd w:id="2323"/>
      <w:del w:id="2324" w:author="Thomas Kwong" w:date="2021-09-22T22:11:00Z">
        <w:r w:rsidR="00531B71" w:rsidDel="00531B71">
          <w:rPr>
            <w:rStyle w:val="CommentReference"/>
          </w:rPr>
          <w:commentReference w:id="2323"/>
        </w:r>
      </w:del>
      <w:ins w:id="2325" w:author="LIN, Yufeng" w:date="2021-09-21T11:59:00Z">
        <w:del w:id="2326" w:author="Thomas Kwong" w:date="2021-09-22T22:11:00Z">
          <w:r w:rsidR="0067668F" w:rsidDel="00531B71">
            <w:rPr>
              <w:rFonts w:ascii="Times New Roman" w:hAnsi="Times New Roman" w:cs="Times New Roman"/>
              <w:sz w:val="22"/>
            </w:rPr>
            <w:delText xml:space="preserve">. In the </w:delText>
          </w:r>
          <w:commentRangeStart w:id="2327"/>
          <w:r w:rsidR="0067668F" w:rsidDel="00531B71">
            <w:rPr>
              <w:rFonts w:ascii="Times New Roman" w:hAnsi="Times New Roman" w:cs="Times New Roman"/>
              <w:sz w:val="22"/>
            </w:rPr>
            <w:delText>second part</w:delText>
          </w:r>
        </w:del>
      </w:ins>
      <w:ins w:id="2328" w:author="LIN, Yufeng" w:date="2021-09-21T12:00:00Z">
        <w:del w:id="2329" w:author="Thomas Kwong" w:date="2021-09-22T22:11:00Z">
          <w:r w:rsidR="0067668F" w:rsidDel="00531B71">
            <w:rPr>
              <w:rFonts w:ascii="Times New Roman" w:hAnsi="Times New Roman" w:cs="Times New Roman"/>
              <w:sz w:val="22"/>
            </w:rPr>
            <w:delText>, we tended to remove the outlier</w:delText>
          </w:r>
        </w:del>
      </w:ins>
      <w:ins w:id="2330" w:author="LIN, Yufeng" w:date="2021-09-21T12:01:00Z">
        <w:del w:id="2331" w:author="Thomas Kwong" w:date="2021-09-22T22:11:00Z">
          <w:r w:rsidR="0067668F" w:rsidDel="00531B71">
            <w:rPr>
              <w:rFonts w:ascii="Times New Roman" w:hAnsi="Times New Roman" w:cs="Times New Roman"/>
              <w:sz w:val="22"/>
            </w:rPr>
            <w:delText xml:space="preserve"> or </w:delText>
          </w:r>
        </w:del>
      </w:ins>
      <w:ins w:id="2332" w:author="LIN, Yufeng" w:date="2021-09-21T14:16:00Z">
        <w:del w:id="2333" w:author="Thomas Kwong" w:date="2021-09-22T22:11:00Z">
          <w:r w:rsidR="00346168" w:rsidDel="00531B71">
            <w:rPr>
              <w:rFonts w:ascii="Times New Roman" w:hAnsi="Times New Roman" w:cs="Times New Roman"/>
              <w:sz w:val="22"/>
            </w:rPr>
            <w:delText xml:space="preserve">suspected </w:delText>
          </w:r>
        </w:del>
      </w:ins>
      <w:ins w:id="2334" w:author="LIN, Yufeng" w:date="2021-09-21T12:01:00Z">
        <w:del w:id="2335" w:author="Thomas Kwong" w:date="2021-09-22T22:11:00Z">
          <w:r w:rsidR="0067668F" w:rsidDel="00531B71">
            <w:rPr>
              <w:rFonts w:ascii="Times New Roman" w:hAnsi="Times New Roman" w:cs="Times New Roman"/>
              <w:sz w:val="22"/>
            </w:rPr>
            <w:delText>contaminated cases, such as the high-</w:delText>
          </w:r>
        </w:del>
      </w:ins>
      <w:ins w:id="2336" w:author="LIN, Yufeng" w:date="2021-09-21T12:02:00Z">
        <w:del w:id="2337" w:author="Thomas Kwong" w:date="2021-09-22T22:11:00Z">
          <w:r w:rsidR="0067668F" w:rsidDel="00531B71">
            <w:rPr>
              <w:rFonts w:ascii="Times New Roman" w:hAnsi="Times New Roman" w:cs="Times New Roman"/>
              <w:sz w:val="22"/>
            </w:rPr>
            <w:delText>e</w:delText>
          </w:r>
        </w:del>
      </w:ins>
      <w:ins w:id="2338" w:author="LIN, Yufeng" w:date="2021-09-21T12:01:00Z">
        <w:del w:id="2339" w:author="Thomas Kwong" w:date="2021-09-22T22:11:00Z">
          <w:r w:rsidR="0067668F" w:rsidDel="00531B71">
            <w:rPr>
              <w:rFonts w:ascii="Times New Roman" w:hAnsi="Times New Roman" w:cs="Times New Roman"/>
              <w:sz w:val="22"/>
            </w:rPr>
            <w:delText>ukaryot</w:delText>
          </w:r>
        </w:del>
      </w:ins>
      <w:ins w:id="2340" w:author="LIN, Yufeng" w:date="2021-09-21T12:02:00Z">
        <w:del w:id="2341" w:author="Thomas Kwong" w:date="2021-09-22T22:11:00Z">
          <w:r w:rsidR="0067668F" w:rsidDel="00531B71">
            <w:rPr>
              <w:rFonts w:ascii="Times New Roman" w:hAnsi="Times New Roman" w:cs="Times New Roman"/>
              <w:sz w:val="22"/>
            </w:rPr>
            <w:delText xml:space="preserve">es (&gt; 1%), low-Eukaryotes (&lt;0.01%), </w:delText>
          </w:r>
        </w:del>
      </w:ins>
      <w:ins w:id="2342" w:author="LIN, Yufeng" w:date="2021-09-21T12:04:00Z">
        <w:del w:id="2343" w:author="Thomas Kwong" w:date="2021-09-22T22:11:00Z">
          <w:r w:rsidR="0067668F" w:rsidDel="00531B71">
            <w:rPr>
              <w:rFonts w:ascii="Times New Roman" w:hAnsi="Times New Roman" w:cs="Times New Roman"/>
              <w:sz w:val="22"/>
            </w:rPr>
            <w:delText xml:space="preserve">and </w:delText>
          </w:r>
        </w:del>
      </w:ins>
      <w:ins w:id="2344" w:author="LIN, Yufeng" w:date="2021-09-21T12:02:00Z">
        <w:del w:id="2345" w:author="Thomas Kwong" w:date="2021-09-22T22:11:00Z">
          <w:r w:rsidR="0067668F" w:rsidDel="00531B71">
            <w:rPr>
              <w:rFonts w:ascii="Times New Roman" w:hAnsi="Times New Roman" w:cs="Times New Roman"/>
              <w:sz w:val="22"/>
            </w:rPr>
            <w:delText>bacteria</w:delText>
          </w:r>
        </w:del>
      </w:ins>
      <w:ins w:id="2346" w:author="LIN, Yufeng" w:date="2021-09-21T12:03:00Z">
        <w:del w:id="2347" w:author="Thomas Kwong" w:date="2021-09-22T22:11:00Z">
          <w:r w:rsidR="0067668F" w:rsidDel="00531B71">
            <w:rPr>
              <w:rFonts w:ascii="Times New Roman" w:hAnsi="Times New Roman" w:cs="Times New Roman"/>
              <w:sz w:val="22"/>
            </w:rPr>
            <w:delText xml:space="preserve"> or eukary</w:delText>
          </w:r>
        </w:del>
      </w:ins>
      <w:ins w:id="2348" w:author="LIN, Yufeng" w:date="2021-09-21T12:04:00Z">
        <w:del w:id="2349" w:author="Thomas Kwong" w:date="2021-09-22T22:11:00Z">
          <w:r w:rsidR="0067668F" w:rsidDel="00531B71">
            <w:rPr>
              <w:rFonts w:ascii="Times New Roman" w:hAnsi="Times New Roman" w:cs="Times New Roman"/>
              <w:sz w:val="22"/>
            </w:rPr>
            <w:delText>otes</w:delText>
          </w:r>
        </w:del>
      </w:ins>
      <w:ins w:id="2350" w:author="LIN, Yufeng" w:date="2021-09-21T12:02:00Z">
        <w:del w:id="2351" w:author="Thomas Kwong" w:date="2021-09-22T22:11:00Z">
          <w:r w:rsidR="0067668F" w:rsidDel="00531B71">
            <w:rPr>
              <w:rFonts w:ascii="Times New Roman" w:hAnsi="Times New Roman" w:cs="Times New Roman"/>
              <w:sz w:val="22"/>
            </w:rPr>
            <w:delText xml:space="preserve"> </w:delText>
          </w:r>
        </w:del>
      </w:ins>
      <w:ins w:id="2352" w:author="LIN, Yufeng" w:date="2021-09-21T12:03:00Z">
        <w:del w:id="2353" w:author="Thomas Kwong" w:date="2021-09-22T22:11:00Z">
          <w:r w:rsidR="0067668F" w:rsidDel="00531B71">
            <w:rPr>
              <w:rFonts w:ascii="Times New Roman" w:hAnsi="Times New Roman" w:cs="Times New Roman"/>
              <w:sz w:val="22"/>
            </w:rPr>
            <w:delText>contamination (1 species &gt; 50%)</w:delText>
          </w:r>
        </w:del>
      </w:ins>
      <w:ins w:id="2354" w:author="LIN, Yufeng" w:date="2021-09-21T14:16:00Z">
        <w:del w:id="2355" w:author="Thomas Kwong" w:date="2021-09-22T22:11:00Z">
          <w:r w:rsidR="00346168" w:rsidDel="00531B71">
            <w:rPr>
              <w:rFonts w:ascii="Times New Roman" w:hAnsi="Times New Roman" w:cs="Times New Roman"/>
              <w:sz w:val="22"/>
            </w:rPr>
            <w:delText xml:space="preserve"> samples</w:delText>
          </w:r>
        </w:del>
      </w:ins>
      <w:ins w:id="2356" w:author="LIN, Yufeng" w:date="2021-09-21T12:04:00Z">
        <w:del w:id="2357" w:author="Thomas Kwong" w:date="2021-09-22T22:11:00Z">
          <w:r w:rsidR="0067668F" w:rsidDel="00531B71">
            <w:rPr>
              <w:rFonts w:ascii="Times New Roman" w:hAnsi="Times New Roman" w:cs="Times New Roman"/>
              <w:sz w:val="22"/>
            </w:rPr>
            <w:delText xml:space="preserve">. For the last division, low-eukaryotic sequence depth sample would be </w:delText>
          </w:r>
        </w:del>
      </w:ins>
      <w:ins w:id="2358" w:author="LIN, Yufeng" w:date="2021-09-21T12:05:00Z">
        <w:del w:id="2359" w:author="Thomas Kwong" w:date="2021-09-22T22:11:00Z">
          <w:r w:rsidR="0067668F" w:rsidDel="00531B71">
            <w:rPr>
              <w:rFonts w:ascii="Times New Roman" w:hAnsi="Times New Roman" w:cs="Times New Roman"/>
              <w:sz w:val="22"/>
            </w:rPr>
            <w:delText>dropped, because at least 30% individual</w:delText>
          </w:r>
        </w:del>
      </w:ins>
      <w:ins w:id="2360" w:author="LIN, Yufeng" w:date="2021-09-21T12:06:00Z">
        <w:del w:id="2361" w:author="Thomas Kwong" w:date="2021-09-22T22:11:00Z">
          <w:r w:rsidR="0067668F" w:rsidDel="00531B71">
            <w:rPr>
              <w:rFonts w:ascii="Times New Roman" w:hAnsi="Times New Roman" w:cs="Times New Roman"/>
              <w:sz w:val="22"/>
            </w:rPr>
            <w:delText xml:space="preserve"> couldn’t </w:delText>
          </w:r>
          <w:r w:rsidR="0067668F" w:rsidRPr="00790445" w:rsidDel="00531B71">
            <w:rPr>
              <w:rFonts w:ascii="Times New Roman" w:hAnsi="Times New Roman" w:cs="Times New Roman"/>
              <w:sz w:val="22"/>
            </w:rPr>
            <w:delText>be detected micro-eukaryotes in all gastrointestinal segments</w:delText>
          </w:r>
          <w:r w:rsidR="0067668F" w:rsidRPr="00790445" w:rsidDel="00531B71">
            <w:rPr>
              <w:rFonts w:ascii="Times New Roman" w:hAnsi="Times New Roman" w:cs="Times New Roman"/>
              <w:sz w:val="22"/>
            </w:rPr>
            <w:fldChar w:fldCharType="begin"/>
          </w:r>
        </w:del>
      </w:ins>
      <w:del w:id="2362" w:author="Thomas Kwong" w:date="2021-09-22T22:11:00Z">
        <w:r w:rsidR="001857BF" w:rsidDel="00531B71">
          <w:rPr>
            <w:rFonts w:ascii="Times New Roman" w:hAnsi="Times New Roman" w:cs="Times New Roman"/>
            <w:sz w:val="22"/>
          </w:rPr>
          <w:delInstrText xml:space="preserve"> ADDIN ZOTERO_ITEM CSL_CITATION {"citationID":"3BLbmNJv","properties":{"formattedCitation":"\\super 19\\nosupersub{}","plainCitation":"19","noteIndex":0},"citationItems":[{"id":524,"uris":["http://zotero.org/users/7908919/items/HF6WMD26"],"uri":["http://zotero.org/users/7908919/items/HF6WMD26"],"itemData":{"id":524,"type":"article-journal","abstract":"Background\nControversy still surrounds the question whether yeasts found in the gut are causally related to disease, constitute a health hazard, or require treatment.\n\nMethods\nThe authors present the state of knowledge in this area on the basis of a selective review of articles retrieved by a PubMed search from 2005 onward. The therapeutic recommendations follow the current national and international guidelines.\n\nResults\nYeasts, mainly Candida species, are present in the gut of about 70% of healthy adults. Mucocutaneous Candida infections are due either to impaired host defenses or to altered gene expression in formerly commensal strains. The expression of virulence factors enables yeasts to form biofilms, destroy tissues, and escape the immunological attacks of the host. Yeast infections of the intestinal mucosa are of uncertain clinical significance, and their possible connection to irritable bowel syndrome, while plausible, remains unproved. Yeast colonization can trigger allergic reactions. Mucosal yeast infections are treated with topically active polyene antimycotic drugs. The adjuvant administration of probiotics is justified on the basis of positive results from controlled clinical trials.\n\nConclusion\nThe eradication of intestinal yeasts is advised only for certain clearly defined indications.","container-title":"Deutsches Ärzteblatt International","DOI":"10.3238/arztebl.2009.0837","ISSN":"1866-0452","issue":"51-52","journalAbbreviation":"Dtsch Arztebl Int","note":"PMID: 20062581\nPMCID: PMC2803610","page":"837-842","source":"PubMed Central","title":"Yeasts in the Gut: From Commensals to Infectious Agents","title-short":"Yeasts in the Gut","volume":"106","author":[{"family":"Schulze","given":"Jürgen"},{"family":"Sonnenborn","given":"Ulrich"}],"issued":{"date-parts":[["2009",12]]}}}],"schema":"https://github.com/citation-style-language/schema/raw/master/csl-citation.json"} </w:delInstrText>
        </w:r>
      </w:del>
      <w:ins w:id="2363" w:author="LIN, Yufeng" w:date="2021-09-21T12:06:00Z">
        <w:del w:id="2364" w:author="Thomas Kwong" w:date="2021-09-22T22:11:00Z">
          <w:r w:rsidR="0067668F" w:rsidRPr="00790445" w:rsidDel="00531B71">
            <w:rPr>
              <w:rFonts w:ascii="Times New Roman" w:hAnsi="Times New Roman" w:cs="Times New Roman"/>
              <w:sz w:val="22"/>
            </w:rPr>
            <w:fldChar w:fldCharType="separate"/>
          </w:r>
          <w:r w:rsidR="0067668F" w:rsidRPr="00D21AB9" w:rsidDel="00531B71">
            <w:rPr>
              <w:rFonts w:ascii="Times New Roman" w:hAnsi="Times New Roman" w:cs="Times New Roman"/>
              <w:kern w:val="0"/>
              <w:sz w:val="22"/>
              <w:szCs w:val="24"/>
              <w:vertAlign w:val="superscript"/>
            </w:rPr>
            <w:delText>19</w:delText>
          </w:r>
          <w:r w:rsidR="0067668F" w:rsidRPr="00790445" w:rsidDel="00531B71">
            <w:rPr>
              <w:rFonts w:ascii="Times New Roman" w:hAnsi="Times New Roman" w:cs="Times New Roman"/>
              <w:sz w:val="22"/>
            </w:rPr>
            <w:fldChar w:fldCharType="end"/>
          </w:r>
          <w:r w:rsidR="0067668F" w:rsidRPr="00790445" w:rsidDel="00531B71">
            <w:rPr>
              <w:rFonts w:ascii="Times New Roman" w:hAnsi="Times New Roman" w:cs="Times New Roman"/>
              <w:sz w:val="22"/>
            </w:rPr>
            <w:delText>.</w:delText>
          </w:r>
        </w:del>
      </w:ins>
      <w:commentRangeEnd w:id="2327"/>
      <w:del w:id="2365" w:author="Thomas Kwong" w:date="2021-09-22T22:11:00Z">
        <w:r w:rsidR="00531B71" w:rsidDel="00531B71">
          <w:rPr>
            <w:rStyle w:val="CommentReference"/>
          </w:rPr>
          <w:commentReference w:id="2327"/>
        </w:r>
      </w:del>
    </w:p>
    <w:p w14:paraId="38BE7F10" w14:textId="6875F6F0" w:rsidR="00D9531B" w:rsidRPr="00790445" w:rsidDel="00531B71" w:rsidRDefault="00D9531B" w:rsidP="001857BF">
      <w:pPr>
        <w:rPr>
          <w:del w:id="2366" w:author="Thomas Kwong" w:date="2021-09-22T22:11:00Z"/>
        </w:rPr>
      </w:pPr>
      <w:commentRangeStart w:id="2367"/>
      <w:del w:id="2368" w:author="Thomas Kwong" w:date="2021-09-22T22:11:00Z">
        <w:r w:rsidRPr="00790445" w:rsidDel="00531B71">
          <w:delText>In the beginning, we included 2,052 individuals from eight countries and four continents among nine cohorts. We have three primary filtering sections (figure 1c). According to previously published meta-information, some outlier characters, such as history surgery patients, IBD patients, or other disease patients, would be filtered, and 1,986 samples were left after the first step. And then, 77 individuals would be disused because of the ambiguous stage. Free PCR is usual in the general whole-metagenomic-library preparation, but Hannigan</w:delText>
        </w:r>
        <w:r w:rsidR="000D0043" w:rsidRPr="00790445" w:rsidDel="00531B71">
          <w:delText>'</w:delText>
        </w:r>
        <w:r w:rsidRPr="00790445" w:rsidDel="00531B71">
          <w:delText>s research</w:delText>
        </w:r>
        <w:r w:rsidRPr="00790445" w:rsidDel="00531B71">
          <w:rPr>
            <w:rFonts w:asciiTheme="majorHAnsi" w:eastAsiaTheme="majorEastAsia" w:hAnsiTheme="majorHAnsi" w:cstheme="majorBidi"/>
            <w:b/>
            <w:color w:val="2F5496" w:themeColor="accent1" w:themeShade="BF"/>
            <w:sz w:val="24"/>
            <w:szCs w:val="21"/>
            <w:u w:val="single"/>
          </w:rPr>
          <w:fldChar w:fldCharType="begin"/>
        </w:r>
        <w:r w:rsidR="00D21AB9" w:rsidDel="00531B71">
          <w:delInstrText xml:space="preserve"> ADDIN ZOTERO_ITEM CSL_CITATION {"citationID":"rCVxStYD","properties":{"formattedCitation":"\\super 18\\nosupersub{}","plainCitation":"18","noteIndex":0},"citationItems":[{"id":86,"uris":["http://zotero.org/users/7908919/items/KK3R6U9F"],"uri":["http://zotero.org/users/7908919/items/KK3R6U9F"],"itemData":{"id":86,"type":"article-journal","abstract":"Colorectal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D."}],"accessed":{"date-parts":[["2021",4,28]]},"issued":{"date-parts":[["2018",11,20]]}}}],"schema":"https://github.com/citation-style-language/schema/raw/master/csl-citation.json"} </w:delInstrText>
        </w:r>
        <w:r w:rsidRPr="00790445" w:rsidDel="00531B71">
          <w:rPr>
            <w:rFonts w:asciiTheme="majorHAnsi" w:eastAsiaTheme="majorEastAsia" w:hAnsiTheme="majorHAnsi" w:cstheme="majorBidi"/>
            <w:b/>
            <w:color w:val="2F5496" w:themeColor="accent1" w:themeShade="BF"/>
            <w:sz w:val="24"/>
            <w:szCs w:val="21"/>
            <w:u w:val="single"/>
          </w:rPr>
          <w:fldChar w:fldCharType="separate"/>
        </w:r>
        <w:r w:rsidR="00D21AB9" w:rsidRPr="00D21AB9" w:rsidDel="00531B71">
          <w:rPr>
            <w:kern w:val="0"/>
            <w:szCs w:val="24"/>
            <w:vertAlign w:val="superscript"/>
          </w:rPr>
          <w:delText>18</w:delText>
        </w:r>
        <w:r w:rsidRPr="00790445" w:rsidDel="00531B71">
          <w:rPr>
            <w:rFonts w:asciiTheme="majorHAnsi" w:eastAsiaTheme="majorEastAsia" w:hAnsiTheme="majorHAnsi" w:cstheme="majorBidi"/>
            <w:b/>
            <w:color w:val="2F5496" w:themeColor="accent1" w:themeShade="BF"/>
            <w:sz w:val="24"/>
            <w:szCs w:val="21"/>
            <w:u w:val="single"/>
          </w:rPr>
          <w:fldChar w:fldCharType="end"/>
        </w:r>
        <w:r w:rsidRPr="00790445" w:rsidDel="00531B71">
          <w:delText xml:space="preserve"> applied the 12 cycles of limited-cycle PCR. The samples in this cohort would be filtered, and 1,837 cases would leave. One sample was filtered because of the low reads</w:delText>
        </w:r>
        <w:r w:rsidR="000D0043" w:rsidRPr="00790445" w:rsidDel="00531B71">
          <w:delText>'</w:delText>
        </w:r>
        <w:r w:rsidRPr="00790445" w:rsidDel="00531B71">
          <w:delText xml:space="preserve"> alignment (alignment reads number &lt; 1,000,000). In the second filtering section, we intended to exclude the suspected contamination and outlier samples. Following the previous research</w:delText>
        </w:r>
        <w:r w:rsidRPr="00790445" w:rsidDel="00531B71">
          <w:rPr>
            <w:rFonts w:asciiTheme="majorHAnsi" w:eastAsiaTheme="majorEastAsia" w:hAnsiTheme="majorHAnsi" w:cstheme="majorBidi"/>
            <w:b/>
            <w:color w:val="2F5496" w:themeColor="accent1" w:themeShade="BF"/>
            <w:sz w:val="24"/>
            <w:szCs w:val="21"/>
            <w:u w:val="single"/>
          </w:rPr>
          <w:fldChar w:fldCharType="begin"/>
        </w:r>
        <w:r w:rsidR="00D21AB9" w:rsidDel="00531B71">
          <w:delInstrText xml:space="preserve"> ADDIN ZOTERO_ITEM CSL_CITATION {"citationID":"5FrIarSI","properties":{"formattedCitation":"\\super 17\\nosupersub{}","plainCitation":"17","noteIndex":0},"citationItems":[{"id":320,"uris":["http://zotero.org/users/7908919/items/PCN6SICC"],"uri":["http://zotero.org/users/7908919/items/PCN6SICC"],"itemData":{"id":320,"type":"article-journal","abstract":"Human gut is home to a diverse and complex microbial ecosystem encompassing bacteria, viruses, parasites, fungi, and other microorganisms that have an undisputable role in maintaining good health for the host. Studies on the interplay between microbiota in the gut and various human diseases remain the key focus among many researchers. Nevertheless, advances in sequencing technologies and computational biology have helped us to identify a diversity of fungal community that reside in the gut known as the mycobiome. Although studies on gut mycobiome are still in its infancy, numerous sources have reported its potential role in host homeostasis and disease development. Nonetheless, the actual mechanism of its involvement remains largely unknown and underexplored. Thus, in this review, we attempt to discuss the recent advances in gut mycobiome research from multiple perspectives. This includes understanding the composition of fungal communities in the gut and the involvement of gut mycobiome in host immunity and gut-brain axis. Further, we also discuss on multibiome interactions in the gut with emphasis on fungi-bacteria interaction and the influence of diet in shaping gut mycobiome composition. This review also highlights the relation between fungal metabolites and gut mycobiota in human homeostasis and the role of gut mycobiome in various human diseases. This multiperspective review on gut mycobiome could perhaps shed new light for future studies in the mycobiome research area.","container-title":"Mediators of Inflammation","DOI":"10.1155/2020/9560684","ISSN":"0962-9351","language":"en","note":"publisher: Hindawi","page":"e9560684","source":"www.hindawi.com","title":"Mycobiome in the Gut: A Multiperspective Review","title-short":"Mycobiome in the Gut","volume":"2020","author":[{"family":"Chin","given":"Voon Kin"},{"family":"Yong","given":"Voon Chen"},{"family":"Chong","given":"Pei Pei"},{"family":"Amin Nordin","given":"Syafinaz"},{"family":"Basir","given":"Rusliza"},{"family":"Abdullah","given":"Maha"}],"issued":{"date-parts":[["2020",4,4]]}}}],"schema":"https://github.com/citation-style-language/schema/raw/master/csl-citation.json"} </w:delInstrText>
        </w:r>
        <w:r w:rsidRPr="00790445" w:rsidDel="00531B71">
          <w:rPr>
            <w:rFonts w:asciiTheme="majorHAnsi" w:eastAsiaTheme="majorEastAsia" w:hAnsiTheme="majorHAnsi" w:cstheme="majorBidi"/>
            <w:b/>
            <w:color w:val="2F5496" w:themeColor="accent1" w:themeShade="BF"/>
            <w:sz w:val="24"/>
            <w:szCs w:val="21"/>
            <w:u w:val="single"/>
          </w:rPr>
          <w:fldChar w:fldCharType="separate"/>
        </w:r>
        <w:r w:rsidR="00D21AB9" w:rsidRPr="00D21AB9" w:rsidDel="00531B71">
          <w:rPr>
            <w:kern w:val="0"/>
            <w:szCs w:val="24"/>
            <w:vertAlign w:val="superscript"/>
          </w:rPr>
          <w:delText>17</w:delText>
        </w:r>
        <w:r w:rsidRPr="00790445" w:rsidDel="00531B71">
          <w:rPr>
            <w:rFonts w:asciiTheme="majorHAnsi" w:eastAsiaTheme="majorEastAsia" w:hAnsiTheme="majorHAnsi" w:cstheme="majorBidi"/>
            <w:b/>
            <w:color w:val="2F5496" w:themeColor="accent1" w:themeShade="BF"/>
            <w:sz w:val="24"/>
            <w:szCs w:val="21"/>
            <w:u w:val="single"/>
          </w:rPr>
          <w:fldChar w:fldCharType="end"/>
        </w:r>
        <w:r w:rsidRPr="00790445" w:rsidDel="00531B71">
          <w:delText xml:space="preserve">, </w:delText>
        </w:r>
        <w:r w:rsidR="00FA35F2" w:rsidRPr="00790445" w:rsidDel="00531B71">
          <w:delText>micro-eukaryotes</w:delText>
        </w:r>
        <w:r w:rsidRPr="00790445" w:rsidDel="00531B71">
          <w:delText xml:space="preserve"> account for around 0.1% of the total intestinal flora. So, we discarded 19 high-</w:delText>
        </w:r>
        <w:r w:rsidR="00FA35F2" w:rsidRPr="00790445" w:rsidDel="00531B71">
          <w:delText>micro-eukaryotes</w:delText>
        </w:r>
        <w:r w:rsidRPr="00790445" w:rsidDel="00531B71">
          <w:delText>-abundance (RelAbun</w:delText>
        </w:r>
        <w:r w:rsidRPr="00790445" w:rsidDel="00531B71">
          <w:rPr>
            <w:vertAlign w:val="subscript"/>
          </w:rPr>
          <w:delText>euk</w:delText>
        </w:r>
        <w:r w:rsidRPr="00790445" w:rsidDel="00531B71">
          <w:delText xml:space="preserve"> &gt; 1%) and 78 low-</w:delText>
        </w:r>
        <w:r w:rsidR="00FA35F2" w:rsidRPr="00790445" w:rsidDel="00531B71">
          <w:delText>micro-eukaryotes</w:delText>
        </w:r>
        <w:r w:rsidRPr="00790445" w:rsidDel="00531B71">
          <w:delText>-abundance (RelAbun</w:delText>
        </w:r>
        <w:r w:rsidRPr="00790445" w:rsidDel="00531B71">
          <w:rPr>
            <w:vertAlign w:val="subscript"/>
          </w:rPr>
          <w:delText>euk</w:delText>
        </w:r>
        <w:r w:rsidRPr="00790445" w:rsidDel="00531B71">
          <w:delText xml:space="preserve"> &lt; 0.01%) samples, respectively. We recognized the samples whose one species accounted for more than 50% were contaminated. Therefore, we reduced the 69 large proportion of </w:delText>
        </w:r>
        <w:r w:rsidR="00FA35F2" w:rsidRPr="00790445" w:rsidDel="00531B71">
          <w:delText>micro-eukaryotes</w:delText>
        </w:r>
        <w:r w:rsidRPr="00790445" w:rsidDel="00531B71">
          <w:delText xml:space="preserve"> and 45 large proportion of bacterial cases. Collectively, 221 samples were filtered in this section. Through the rarefaction curve (figure 1b), we could know that all cohort samples have reached or exceeded the plateau at 10,000. </w:delText>
        </w:r>
        <w:r w:rsidR="00EC22EF" w:rsidRPr="00790445" w:rsidDel="00531B71">
          <w:delText>In the last part, we abandoned the low micro-eukaryotes sequencing depth sample (RawReadseuk &lt; 10,000)</w:delText>
        </w:r>
        <w:r w:rsidRPr="00790445" w:rsidDel="00531B71">
          <w:delText>, and 296 cases were filtered. In summary, we move 216 cases for the sample sequence quality in the first section, 211 cases for reducing the outlier and contamination samples effect, and 296 cases for removing the low-</w:delText>
        </w:r>
        <w:r w:rsidR="00FA35F2" w:rsidRPr="00790445" w:rsidDel="00531B71">
          <w:delText>micro-eukaryotes</w:delText>
        </w:r>
        <w:r w:rsidRPr="00790445" w:rsidDel="00531B71">
          <w:delText xml:space="preserve"> sequencing depth samples</w:delText>
        </w:r>
        <w:commentRangeEnd w:id="2367"/>
        <w:r w:rsidR="00CE0FD9" w:rsidDel="00531B71">
          <w:rPr>
            <w:rStyle w:val="CommentReference"/>
          </w:rPr>
          <w:commentReference w:id="2367"/>
        </w:r>
        <w:r w:rsidRPr="00790445" w:rsidDel="00531B71">
          <w:delText>.</w:delText>
        </w:r>
      </w:del>
    </w:p>
    <w:p w14:paraId="7F1D69EB" w14:textId="5C0F9114" w:rsidR="00D9531B" w:rsidRPr="00790445" w:rsidDel="00531B71" w:rsidRDefault="00D9531B" w:rsidP="007F1010">
      <w:pPr>
        <w:pStyle w:val="title20825"/>
        <w:rPr>
          <w:del w:id="2369" w:author="Thomas Kwong" w:date="2021-09-22T22:11:00Z"/>
        </w:rPr>
      </w:pPr>
      <w:del w:id="2370" w:author="Thomas Kwong" w:date="2021-09-22T22:11:00Z">
        <w:r w:rsidRPr="00790445" w:rsidDel="00531B71">
          <w:delText>Sequence pre</w:delText>
        </w:r>
        <w:r w:rsidR="002F5B96" w:rsidRPr="00790445" w:rsidDel="00531B71">
          <w:delText>-</w:delText>
        </w:r>
        <w:r w:rsidRPr="00790445" w:rsidDel="00531B71">
          <w:delText>processing and taxonomic and functional profiling</w:delText>
        </w:r>
      </w:del>
    </w:p>
    <w:p w14:paraId="267545CC" w14:textId="59310ECC" w:rsidR="00D9531B" w:rsidRPr="00790445" w:rsidDel="00531B71" w:rsidRDefault="00D9531B" w:rsidP="00790445">
      <w:pPr>
        <w:rPr>
          <w:del w:id="2371" w:author="Thomas Kwong" w:date="2021-09-22T22:11:00Z"/>
          <w:rFonts w:ascii="Times New Roman" w:hAnsi="Times New Roman" w:cs="Times New Roman"/>
          <w:sz w:val="22"/>
        </w:rPr>
      </w:pPr>
      <w:del w:id="2372" w:author="Thomas Kwong" w:date="2021-09-22T22:11:00Z">
        <w:r w:rsidRPr="00790445" w:rsidDel="00531B71">
          <w:rPr>
            <w:rFonts w:ascii="Times New Roman" w:hAnsi="Times New Roman" w:cs="Times New Roman"/>
            <w:sz w:val="22"/>
          </w:rPr>
          <w:delText>We applied the KneadData</w:delText>
        </w:r>
        <w:r w:rsidR="000D0043" w:rsidRPr="00790445" w:rsidDel="00531B71">
          <w:rPr>
            <w:rFonts w:ascii="Times New Roman" w:hAnsi="Times New Roman" w:cs="Times New Roman"/>
            <w:sz w:val="22"/>
          </w:rPr>
          <w:delText>'</w:delText>
        </w:r>
        <w:r w:rsidRPr="00790445" w:rsidDel="00531B71">
          <w:rPr>
            <w:rFonts w:ascii="Times New Roman" w:hAnsi="Times New Roman" w:cs="Times New Roman"/>
            <w:sz w:val="22"/>
          </w:rPr>
          <w:delText xml:space="preserve">s default parameters to quality control all the metagenomic samples, which aims to perform principled in silico separation of bacterial reads from these </w:delText>
        </w:r>
        <w:r w:rsidR="000D0043" w:rsidRPr="00790445" w:rsidDel="00531B71">
          <w:rPr>
            <w:rFonts w:ascii="Times New Roman" w:hAnsi="Times New Roman" w:cs="Times New Roman"/>
            <w:sz w:val="22"/>
          </w:rPr>
          <w:delText>"</w:delText>
        </w:r>
        <w:r w:rsidRPr="00790445" w:rsidDel="00531B71">
          <w:rPr>
            <w:rFonts w:ascii="Times New Roman" w:hAnsi="Times New Roman" w:cs="Times New Roman"/>
            <w:sz w:val="22"/>
          </w:rPr>
          <w:delText>contaminant</w:delText>
        </w:r>
        <w:r w:rsidR="000D0043" w:rsidRPr="00790445" w:rsidDel="00531B71">
          <w:rPr>
            <w:rFonts w:ascii="Times New Roman" w:hAnsi="Times New Roman" w:cs="Times New Roman"/>
            <w:sz w:val="22"/>
          </w:rPr>
          <w:delText>"</w:delText>
        </w:r>
        <w:r w:rsidRPr="00790445" w:rsidDel="00531B71">
          <w:rPr>
            <w:rFonts w:ascii="Times New Roman" w:hAnsi="Times New Roman" w:cs="Times New Roman"/>
            <w:sz w:val="22"/>
          </w:rPr>
          <w:delText xml:space="preserve"> reads, be they from the host or other user-defined sources. In the second step, taxonomic profiles were generated with the Kraken2 v2.0.9-beta across the custom database. Our custom library contained 9,543 bacterial and 909 </w:delText>
        </w:r>
        <w:r w:rsidR="00FA35F2" w:rsidRPr="00790445" w:rsidDel="00531B71">
          <w:rPr>
            <w:rFonts w:ascii="Times New Roman" w:hAnsi="Times New Roman" w:cs="Times New Roman"/>
            <w:sz w:val="22"/>
          </w:rPr>
          <w:delText>micro-eukaryotes</w:delText>
        </w:r>
        <w:r w:rsidRPr="00790445" w:rsidDel="00531B71">
          <w:rPr>
            <w:rFonts w:ascii="Times New Roman" w:hAnsi="Times New Roman" w:cs="Times New Roman"/>
            <w:sz w:val="22"/>
          </w:rPr>
          <w:delText xml:space="preserve"> references from NCBI (https://www.ncbi.nlm.nih.gov/), FungiDB (https://fungidb.org/fungidb/), Ensemble (http://fungi.ensembl.org/index.html), and Broad Institute (https://www.broadinstitute.org/); and was established with the Jellyfish program by counting distinct 31-mer. </w:delText>
        </w:r>
        <w:r w:rsidR="00880064" w:rsidRPr="00790445" w:rsidDel="00531B71">
          <w:rPr>
            <w:rFonts w:ascii="Times New Roman" w:hAnsi="Times New Roman" w:cs="Times New Roman"/>
            <w:sz w:val="22"/>
          </w:rPr>
          <w:delText xml:space="preserve">We discarded all reads of quality less than 20 and shorter than 50 nucleotides, and the other parameters were default. </w:delText>
        </w:r>
        <w:r w:rsidRPr="00790445" w:rsidDel="00531B71">
          <w:rPr>
            <w:rFonts w:ascii="Times New Roman" w:hAnsi="Times New Roman" w:cs="Times New Roman"/>
            <w:sz w:val="22"/>
          </w:rPr>
          <w:delText>Each query was classified to a taxon with the highest total hits of k-mer matched by pruning the general taxonomic trees affiliated with mapped genomes. The final metagenomic read counts were normalized by multiple methods, rarefied abundance, relative abundance, and dividing the median of the control group of each feature in various cohorts with the script (https://github.com/ifanlyn95/multi-CRC-fungi).</w:delText>
        </w:r>
      </w:del>
    </w:p>
    <w:p w14:paraId="2A64E467" w14:textId="1FA15733" w:rsidR="00D9531B" w:rsidRPr="00790445" w:rsidDel="00531B71" w:rsidRDefault="00D9531B" w:rsidP="007F1010">
      <w:pPr>
        <w:pStyle w:val="title20825"/>
        <w:rPr>
          <w:del w:id="2373" w:author="Thomas Kwong" w:date="2021-09-22T22:11:00Z"/>
        </w:rPr>
      </w:pPr>
      <w:del w:id="2374" w:author="Thomas Kwong" w:date="2021-09-22T22:11:00Z">
        <w:r w:rsidRPr="00790445" w:rsidDel="00531B71">
          <w:delText>Feature selections criteria</w:delText>
        </w:r>
      </w:del>
    </w:p>
    <w:p w14:paraId="7B9B0EDE" w14:textId="25549859" w:rsidR="00D9531B" w:rsidRPr="00790445" w:rsidDel="00531B71" w:rsidRDefault="00D9531B" w:rsidP="00790445">
      <w:pPr>
        <w:rPr>
          <w:del w:id="2375" w:author="Thomas Kwong" w:date="2021-09-22T22:11:00Z"/>
          <w:rFonts w:ascii="Times New Roman" w:hAnsi="Times New Roman" w:cs="Times New Roman"/>
          <w:sz w:val="22"/>
        </w:rPr>
      </w:pPr>
      <w:del w:id="2376" w:author="Thomas Kwong" w:date="2021-09-22T22:11:00Z">
        <w:r w:rsidRPr="00790445" w:rsidDel="00531B71">
          <w:rPr>
            <w:rFonts w:ascii="Times New Roman" w:hAnsi="Times New Roman" w:cs="Times New Roman"/>
            <w:sz w:val="22"/>
          </w:rPr>
          <w:delText xml:space="preserve">We had three criteria to select the potential candidates, whether it is bacteria or </w:delText>
        </w:r>
        <w:r w:rsidR="00FA35F2" w:rsidRPr="00790445" w:rsidDel="00531B71">
          <w:rPr>
            <w:rFonts w:ascii="Times New Roman" w:hAnsi="Times New Roman" w:cs="Times New Roman"/>
            <w:sz w:val="22"/>
          </w:rPr>
          <w:delText>micro-eukaryotes</w:delText>
        </w:r>
        <w:r w:rsidRPr="00790445" w:rsidDel="00531B71">
          <w:rPr>
            <w:rFonts w:ascii="Times New Roman" w:hAnsi="Times New Roman" w:cs="Times New Roman"/>
            <w:sz w:val="22"/>
          </w:rPr>
          <w:delText xml:space="preserve">. In the most beginning, we excluded the rarefied candidates with an average abundance of less than 0.1% in all </w:delText>
        </w:r>
        <w:r w:rsidR="00FA35F2" w:rsidRPr="00790445" w:rsidDel="00531B71">
          <w:rPr>
            <w:rFonts w:ascii="Times New Roman" w:hAnsi="Times New Roman" w:cs="Times New Roman"/>
            <w:sz w:val="22"/>
          </w:rPr>
          <w:delText>micro-eukaryotes</w:delText>
        </w:r>
        <w:r w:rsidRPr="00790445" w:rsidDel="00531B71">
          <w:rPr>
            <w:rFonts w:ascii="Times New Roman" w:hAnsi="Times New Roman" w:cs="Times New Roman"/>
            <w:sz w:val="22"/>
          </w:rPr>
          <w:delText>. We selected the same trend features (SSTF), required more than 3/4 cohorts (not less than six cohorts) to perform the same trends. And the log2 of Multiple Median Fold Change (log</w:delText>
        </w:r>
        <w:r w:rsidRPr="00790445" w:rsidDel="00531B71">
          <w:rPr>
            <w:rFonts w:ascii="Times New Roman" w:hAnsi="Times New Roman" w:cs="Times New Roman"/>
            <w:sz w:val="22"/>
            <w:vertAlign w:val="subscript"/>
          </w:rPr>
          <w:delText>2</w:delText>
        </w:r>
        <w:r w:rsidRPr="00790445" w:rsidDel="00531B71">
          <w:rPr>
            <w:rFonts w:ascii="Times New Roman" w:hAnsi="Times New Roman" w:cs="Times New Roman"/>
            <w:sz w:val="22"/>
          </w:rPr>
          <w:delText>MultMedFC) was the evaluation index of SSTF. We define the log</w:delText>
        </w:r>
        <w:r w:rsidRPr="00790445" w:rsidDel="00531B71">
          <w:rPr>
            <w:rFonts w:ascii="Times New Roman" w:hAnsi="Times New Roman" w:cs="Times New Roman"/>
            <w:sz w:val="22"/>
            <w:vertAlign w:val="subscript"/>
          </w:rPr>
          <w:delText>2</w:delText>
        </w:r>
        <w:r w:rsidRPr="00790445" w:rsidDel="00531B71">
          <w:rPr>
            <w:rFonts w:ascii="Times New Roman" w:hAnsi="Times New Roman" w:cs="Times New Roman"/>
            <w:sz w:val="22"/>
          </w:rPr>
          <w:delText>MultMedFC as:</w:delText>
        </w:r>
      </w:del>
    </w:p>
    <w:p w14:paraId="0696577C" w14:textId="53A0C9DF" w:rsidR="00D9531B" w:rsidRPr="00790445" w:rsidDel="00531B71" w:rsidRDefault="00D724EE" w:rsidP="00790445">
      <w:pPr>
        <w:rPr>
          <w:del w:id="2377" w:author="Thomas Kwong" w:date="2021-09-22T22:11:00Z"/>
          <w:rFonts w:ascii="Times New Roman" w:hAnsi="Times New Roman" w:cs="Times New Roman"/>
          <w:sz w:val="22"/>
        </w:rPr>
      </w:pPr>
      <m:oMathPara>
        <m:oMath>
          <m:sSub>
            <m:sSubPr>
              <m:ctrlPr>
                <w:del w:id="2378" w:author="Thomas Kwong" w:date="2021-09-22T22:11:00Z">
                  <w:rPr>
                    <w:rFonts w:ascii="Cambria Math" w:hAnsi="Cambria Math" w:cs="Times New Roman"/>
                    <w:i/>
                    <w:sz w:val="22"/>
                  </w:rPr>
                </w:del>
              </m:ctrlPr>
            </m:sSubPr>
            <m:e>
              <m:sSub>
                <m:sSubPr>
                  <m:ctrlPr>
                    <w:del w:id="2379" w:author="Thomas Kwong" w:date="2021-09-22T22:11:00Z">
                      <w:rPr>
                        <w:rFonts w:ascii="Cambria Math" w:hAnsi="Cambria Math" w:cs="Times New Roman"/>
                        <w:i/>
                        <w:sz w:val="22"/>
                      </w:rPr>
                    </w:del>
                  </m:ctrlPr>
                </m:sSubPr>
                <m:e>
                  <m:r>
                    <w:del w:id="2380" w:author="Thomas Kwong" w:date="2021-09-22T22:11:00Z">
                      <w:rPr>
                        <w:rFonts w:ascii="Cambria Math" w:hAnsi="Cambria Math" w:cs="Times New Roman"/>
                        <w:sz w:val="22"/>
                      </w:rPr>
                      <m:t>log</m:t>
                    </w:del>
                  </m:r>
                </m:e>
                <m:sub>
                  <m:r>
                    <w:del w:id="2381" w:author="Thomas Kwong" w:date="2021-09-22T22:11:00Z">
                      <w:rPr>
                        <w:rFonts w:ascii="Cambria Math" w:hAnsi="Cambria Math" w:cs="Times New Roman"/>
                        <w:sz w:val="22"/>
                      </w:rPr>
                      <m:t>2</m:t>
                    </w:del>
                  </m:r>
                </m:sub>
              </m:sSub>
              <m:d>
                <m:dPr>
                  <m:ctrlPr>
                    <w:del w:id="2382" w:author="Thomas Kwong" w:date="2021-09-22T22:11:00Z">
                      <w:rPr>
                        <w:rFonts w:ascii="Cambria Math" w:hAnsi="Cambria Math" w:cs="Times New Roman"/>
                        <w:i/>
                        <w:sz w:val="22"/>
                      </w:rPr>
                    </w:del>
                  </m:ctrlPr>
                </m:dPr>
                <m:e>
                  <m:r>
                    <w:del w:id="2383" w:author="Thomas Kwong" w:date="2021-09-22T22:11:00Z">
                      <w:rPr>
                        <w:rFonts w:ascii="Cambria Math" w:hAnsi="Cambria Math" w:cs="Times New Roman"/>
                        <w:sz w:val="22"/>
                      </w:rPr>
                      <m:t>MultMedFC</m:t>
                    </w:del>
                  </m:r>
                </m:e>
              </m:d>
            </m:e>
            <m:sub>
              <m:r>
                <w:del w:id="2384" w:author="Thomas Kwong" w:date="2021-09-22T22:11:00Z">
                  <w:rPr>
                    <w:rFonts w:ascii="Cambria Math" w:hAnsi="Cambria Math" w:cs="Times New Roman"/>
                    <w:sz w:val="22"/>
                  </w:rPr>
                  <m:t>i</m:t>
                </w:del>
              </m:r>
            </m:sub>
          </m:sSub>
          <m:r>
            <w:del w:id="2385" w:author="Thomas Kwong" w:date="2021-09-22T22:11:00Z">
              <w:rPr>
                <w:rFonts w:ascii="Cambria Math" w:hAnsi="Cambria Math" w:cs="Times New Roman"/>
                <w:sz w:val="22"/>
              </w:rPr>
              <m:t>=</m:t>
            </w:del>
          </m:r>
          <m:sSub>
            <m:sSubPr>
              <m:ctrlPr>
                <w:del w:id="2386" w:author="Thomas Kwong" w:date="2021-09-22T22:11:00Z">
                  <w:rPr>
                    <w:rFonts w:ascii="Cambria Math" w:hAnsi="Cambria Math" w:cs="Times New Roman"/>
                    <w:i/>
                    <w:sz w:val="22"/>
                  </w:rPr>
                </w:del>
              </m:ctrlPr>
            </m:sSubPr>
            <m:e>
              <m:r>
                <w:del w:id="2387" w:author="Thomas Kwong" w:date="2021-09-22T22:11:00Z">
                  <w:rPr>
                    <w:rFonts w:ascii="Cambria Math" w:hAnsi="Cambria Math" w:cs="Times New Roman"/>
                    <w:sz w:val="22"/>
                  </w:rPr>
                  <m:t>log</m:t>
                </w:del>
              </m:r>
            </m:e>
            <m:sub>
              <m:r>
                <w:del w:id="2388" w:author="Thomas Kwong" w:date="2021-09-22T22:11:00Z">
                  <w:rPr>
                    <w:rFonts w:ascii="Cambria Math" w:hAnsi="Cambria Math" w:cs="Times New Roman"/>
                    <w:sz w:val="22"/>
                  </w:rPr>
                  <m:t>2</m:t>
                </w:del>
              </m:r>
            </m:sub>
          </m:sSub>
          <m:r>
            <w:del w:id="2389" w:author="Thomas Kwong" w:date="2021-09-22T22:11:00Z">
              <w:rPr>
                <w:rFonts w:ascii="Cambria Math" w:hAnsi="Cambria Math" w:cs="Times New Roman"/>
                <w:sz w:val="22"/>
              </w:rPr>
              <m:t>(median(</m:t>
            </w:del>
          </m:r>
          <m:nary>
            <m:naryPr>
              <m:chr m:val="∑"/>
              <m:limLoc m:val="undOvr"/>
              <m:ctrlPr>
                <w:del w:id="2390" w:author="Thomas Kwong" w:date="2021-09-22T22:11:00Z">
                  <w:rPr>
                    <w:rFonts w:ascii="Cambria Math" w:hAnsi="Cambria Math" w:cs="Times New Roman"/>
                    <w:i/>
                    <w:sz w:val="22"/>
                  </w:rPr>
                </w:del>
              </m:ctrlPr>
            </m:naryPr>
            <m:sub>
              <m:r>
                <w:del w:id="2391" w:author="Thomas Kwong" w:date="2021-09-22T22:11:00Z">
                  <w:rPr>
                    <w:rFonts w:ascii="Cambria Math" w:hAnsi="Cambria Math" w:cs="Times New Roman"/>
                    <w:sz w:val="22"/>
                  </w:rPr>
                  <m:t>j=1</m:t>
                </w:del>
              </m:r>
            </m:sub>
            <m:sup>
              <m:sSub>
                <m:sSubPr>
                  <m:ctrlPr>
                    <w:del w:id="2392" w:author="Thomas Kwong" w:date="2021-09-22T22:11:00Z">
                      <w:rPr>
                        <w:rFonts w:ascii="Cambria Math" w:hAnsi="Cambria Math" w:cs="Times New Roman"/>
                        <w:i/>
                        <w:sz w:val="22"/>
                      </w:rPr>
                    </w:del>
                  </m:ctrlPr>
                </m:sSubPr>
                <m:e>
                  <m:r>
                    <w:del w:id="2393" w:author="Thomas Kwong" w:date="2021-09-22T22:11:00Z">
                      <w:rPr>
                        <w:rFonts w:ascii="Cambria Math" w:hAnsi="Cambria Math" w:cs="Times New Roman"/>
                        <w:sz w:val="22"/>
                      </w:rPr>
                      <m:t>n</m:t>
                    </w:del>
                  </m:r>
                </m:e>
                <m:sub>
                  <m:r>
                    <w:del w:id="2394" w:author="Thomas Kwong" w:date="2021-09-22T22:11:00Z">
                      <w:rPr>
                        <w:rFonts w:ascii="Cambria Math" w:hAnsi="Cambria Math" w:cs="Times New Roman"/>
                        <w:sz w:val="22"/>
                      </w:rPr>
                      <m:t>crc</m:t>
                    </w:del>
                  </m:r>
                </m:sub>
              </m:sSub>
            </m:sup>
            <m:e>
              <m:nary>
                <m:naryPr>
                  <m:chr m:val="∑"/>
                  <m:limLoc m:val="undOvr"/>
                  <m:ctrlPr>
                    <w:del w:id="2395" w:author="Thomas Kwong" w:date="2021-09-22T22:11:00Z">
                      <w:rPr>
                        <w:rFonts w:ascii="Cambria Math" w:hAnsi="Cambria Math" w:cs="Times New Roman"/>
                        <w:i/>
                        <w:sz w:val="22"/>
                      </w:rPr>
                    </w:del>
                  </m:ctrlPr>
                </m:naryPr>
                <m:sub>
                  <m:r>
                    <w:del w:id="2396" w:author="Thomas Kwong" w:date="2021-09-22T22:11:00Z">
                      <w:rPr>
                        <w:rFonts w:ascii="Cambria Math" w:hAnsi="Cambria Math" w:cs="Times New Roman"/>
                        <w:sz w:val="22"/>
                      </w:rPr>
                      <m:t>k=1</m:t>
                    </w:del>
                  </m:r>
                </m:sub>
                <m:sup>
                  <m:sSub>
                    <m:sSubPr>
                      <m:ctrlPr>
                        <w:del w:id="2397" w:author="Thomas Kwong" w:date="2021-09-22T22:11:00Z">
                          <w:rPr>
                            <w:rFonts w:ascii="Cambria Math" w:hAnsi="Cambria Math" w:cs="Times New Roman"/>
                            <w:i/>
                            <w:sz w:val="22"/>
                          </w:rPr>
                        </w:del>
                      </m:ctrlPr>
                    </m:sSubPr>
                    <m:e>
                      <m:r>
                        <w:del w:id="2398" w:author="Thomas Kwong" w:date="2021-09-22T22:11:00Z">
                          <w:rPr>
                            <w:rFonts w:ascii="Cambria Math" w:hAnsi="Cambria Math" w:cs="Times New Roman"/>
                            <w:sz w:val="22"/>
                          </w:rPr>
                          <m:t>n</m:t>
                        </w:del>
                      </m:r>
                    </m:e>
                    <m:sub>
                      <m:r>
                        <w:del w:id="2399" w:author="Thomas Kwong" w:date="2021-09-22T22:11:00Z">
                          <w:rPr>
                            <w:rFonts w:ascii="Cambria Math" w:hAnsi="Cambria Math" w:cs="Times New Roman"/>
                            <w:sz w:val="22"/>
                          </w:rPr>
                          <m:t>ctrl</m:t>
                        </w:del>
                      </m:r>
                    </m:sub>
                  </m:sSub>
                </m:sup>
                <m:e>
                  <m:f>
                    <m:fPr>
                      <m:ctrlPr>
                        <w:del w:id="2400" w:author="Thomas Kwong" w:date="2021-09-22T22:11:00Z">
                          <w:rPr>
                            <w:rFonts w:ascii="Cambria Math" w:hAnsi="Cambria Math" w:cs="Times New Roman"/>
                            <w:i/>
                            <w:sz w:val="22"/>
                          </w:rPr>
                        </w:del>
                      </m:ctrlPr>
                    </m:fPr>
                    <m:num>
                      <m:sSub>
                        <m:sSubPr>
                          <m:ctrlPr>
                            <w:del w:id="2401" w:author="Thomas Kwong" w:date="2021-09-22T22:11:00Z">
                              <w:rPr>
                                <w:rFonts w:ascii="Cambria Math" w:hAnsi="Cambria Math" w:cs="Times New Roman"/>
                                <w:i/>
                                <w:sz w:val="22"/>
                              </w:rPr>
                            </w:del>
                          </m:ctrlPr>
                        </m:sSubPr>
                        <m:e>
                          <m:r>
                            <w:del w:id="2402" w:author="Thomas Kwong" w:date="2021-09-22T22:11:00Z">
                              <w:rPr>
                                <w:rFonts w:ascii="Cambria Math" w:hAnsi="Cambria Math" w:cs="Times New Roman"/>
                                <w:sz w:val="22"/>
                              </w:rPr>
                              <m:t>ReAbund</m:t>
                            </w:del>
                          </m:r>
                        </m:e>
                        <m:sub>
                          <m:r>
                            <w:del w:id="2403" w:author="Thomas Kwong" w:date="2021-09-22T22:11:00Z">
                              <w:rPr>
                                <w:rFonts w:ascii="Cambria Math" w:hAnsi="Cambria Math" w:cs="Times New Roman"/>
                                <w:sz w:val="22"/>
                              </w:rPr>
                              <m:t>j,  i</m:t>
                            </w:del>
                          </m:r>
                        </m:sub>
                      </m:sSub>
                    </m:num>
                    <m:den>
                      <m:sSub>
                        <m:sSubPr>
                          <m:ctrlPr>
                            <w:del w:id="2404" w:author="Thomas Kwong" w:date="2021-09-22T22:11:00Z">
                              <w:rPr>
                                <w:rFonts w:ascii="Cambria Math" w:hAnsi="Cambria Math" w:cs="Times New Roman"/>
                                <w:i/>
                                <w:sz w:val="22"/>
                              </w:rPr>
                            </w:del>
                          </m:ctrlPr>
                        </m:sSubPr>
                        <m:e>
                          <m:r>
                            <w:del w:id="2405" w:author="Thomas Kwong" w:date="2021-09-22T22:11:00Z">
                              <w:rPr>
                                <w:rFonts w:ascii="Cambria Math" w:hAnsi="Cambria Math" w:cs="Times New Roman"/>
                                <w:sz w:val="22"/>
                              </w:rPr>
                              <m:t>ReAbund</m:t>
                            </w:del>
                          </m:r>
                        </m:e>
                        <m:sub>
                          <m:r>
                            <w:del w:id="2406" w:author="Thomas Kwong" w:date="2021-09-22T22:11:00Z">
                              <w:rPr>
                                <w:rFonts w:ascii="Cambria Math" w:hAnsi="Cambria Math" w:cs="Times New Roman"/>
                                <w:sz w:val="22"/>
                              </w:rPr>
                              <m:t>k,  i</m:t>
                            </w:del>
                          </m:r>
                        </m:sub>
                      </m:sSub>
                    </m:den>
                  </m:f>
                </m:e>
              </m:nary>
            </m:e>
          </m:nary>
          <m:r>
            <w:del w:id="2407" w:author="Thomas Kwong" w:date="2021-09-22T22:11:00Z">
              <w:rPr>
                <w:rFonts w:ascii="Cambria Math" w:hAnsi="Cambria Math" w:cs="Times New Roman"/>
                <w:sz w:val="22"/>
              </w:rPr>
              <m:t>))</m:t>
            </w:del>
          </m:r>
        </m:oMath>
      </m:oMathPara>
    </w:p>
    <w:p w14:paraId="50A6D4D6" w14:textId="64569AA5" w:rsidR="00D9531B" w:rsidRPr="00790445" w:rsidDel="00531B71" w:rsidRDefault="00D724EE" w:rsidP="00790445">
      <w:pPr>
        <w:ind w:leftChars="100" w:left="210"/>
        <w:rPr>
          <w:del w:id="2408" w:author="Thomas Kwong" w:date="2021-09-22T22:11:00Z"/>
          <w:rFonts w:ascii="Times New Roman" w:hAnsi="Times New Roman" w:cs="Times New Roman"/>
          <w:sz w:val="22"/>
        </w:rPr>
      </w:pPr>
      <m:oMath>
        <m:sSub>
          <m:sSubPr>
            <m:ctrlPr>
              <w:del w:id="2409" w:author="Thomas Kwong" w:date="2021-09-22T22:11:00Z">
                <w:rPr>
                  <w:rFonts w:ascii="Cambria Math" w:hAnsi="Cambria Math" w:cs="Times New Roman"/>
                  <w:i/>
                  <w:sz w:val="22"/>
                </w:rPr>
              </w:del>
            </m:ctrlPr>
          </m:sSubPr>
          <m:e>
            <m:r>
              <w:del w:id="2410" w:author="Thomas Kwong" w:date="2021-09-22T22:11:00Z">
                <w:rPr>
                  <w:rFonts w:ascii="Cambria Math" w:hAnsi="Cambria Math" w:cs="Times New Roman"/>
                  <w:sz w:val="22"/>
                </w:rPr>
                <m:t>n</m:t>
              </w:del>
            </m:r>
          </m:e>
          <m:sub>
            <m:r>
              <w:del w:id="2411" w:author="Thomas Kwong" w:date="2021-09-22T22:11:00Z">
                <w:rPr>
                  <w:rFonts w:ascii="Cambria Math" w:hAnsi="Cambria Math" w:cs="Times New Roman"/>
                  <w:sz w:val="22"/>
                </w:rPr>
                <m:t>crc</m:t>
              </w:del>
            </m:r>
          </m:sub>
        </m:sSub>
        <m:r>
          <w:del w:id="2412" w:author="Thomas Kwong" w:date="2021-09-22T22:11:00Z">
            <w:rPr>
              <w:rFonts w:ascii="Cambria Math" w:hAnsi="Cambria Math" w:cs="Times New Roman"/>
              <w:sz w:val="22"/>
            </w:rPr>
            <m:t xml:space="preserve"> / </m:t>
          </w:del>
        </m:r>
        <m:sSub>
          <m:sSubPr>
            <m:ctrlPr>
              <w:del w:id="2413" w:author="Thomas Kwong" w:date="2021-09-22T22:11:00Z">
                <w:rPr>
                  <w:rFonts w:ascii="Cambria Math" w:hAnsi="Cambria Math" w:cs="Times New Roman"/>
                  <w:i/>
                  <w:sz w:val="22"/>
                </w:rPr>
              </w:del>
            </m:ctrlPr>
          </m:sSubPr>
          <m:e>
            <m:r>
              <w:del w:id="2414" w:author="Thomas Kwong" w:date="2021-09-22T22:11:00Z">
                <w:rPr>
                  <w:rFonts w:ascii="Cambria Math" w:hAnsi="Cambria Math" w:cs="Times New Roman"/>
                  <w:sz w:val="22"/>
                </w:rPr>
                <m:t>n</m:t>
              </w:del>
            </m:r>
          </m:e>
          <m:sub>
            <m:r>
              <w:del w:id="2415" w:author="Thomas Kwong" w:date="2021-09-22T22:11:00Z">
                <w:rPr>
                  <w:rFonts w:ascii="Cambria Math" w:hAnsi="Cambria Math" w:cs="Times New Roman"/>
                  <w:sz w:val="22"/>
                </w:rPr>
                <m:t>ctrl</m:t>
              </w:del>
            </m:r>
          </m:sub>
        </m:sSub>
        <m:r>
          <w:del w:id="2416" w:author="Thomas Kwong" w:date="2021-09-22T22:11:00Z">
            <w:rPr>
              <w:rFonts w:ascii="Cambria Math" w:hAnsi="Cambria Math" w:cs="Times New Roman"/>
              <w:sz w:val="22"/>
            </w:rPr>
            <m:t xml:space="preserve"> :</m:t>
          </w:del>
        </m:r>
      </m:oMath>
      <w:del w:id="2417" w:author="Thomas Kwong" w:date="2021-09-22T22:11:00Z">
        <w:r w:rsidR="00D9531B" w:rsidRPr="00790445" w:rsidDel="00531B71">
          <w:rPr>
            <w:rFonts w:ascii="Times New Roman" w:hAnsi="Times New Roman" w:cs="Times New Roman"/>
            <w:sz w:val="22"/>
          </w:rPr>
          <w:delText xml:space="preserve"> means the counts of CRC/CTRL samples in an individual cohort.</w:delText>
        </w:r>
      </w:del>
    </w:p>
    <w:p w14:paraId="2B3FF6B3" w14:textId="4C43E2F8" w:rsidR="00D9531B" w:rsidRPr="00790445" w:rsidDel="00531B71" w:rsidRDefault="00D9531B" w:rsidP="00790445">
      <w:pPr>
        <w:ind w:leftChars="100" w:left="210"/>
        <w:rPr>
          <w:del w:id="2418" w:author="Thomas Kwong" w:date="2021-09-22T22:11:00Z"/>
          <w:rFonts w:ascii="Times New Roman" w:hAnsi="Times New Roman" w:cs="Times New Roman"/>
          <w:sz w:val="22"/>
        </w:rPr>
      </w:pPr>
      <m:oMath>
        <m:r>
          <w:del w:id="2419" w:author="Thomas Kwong" w:date="2021-09-22T22:11:00Z">
            <w:rPr>
              <w:rFonts w:ascii="Cambria Math" w:hAnsi="Cambria Math" w:cs="Times New Roman"/>
              <w:sz w:val="22"/>
            </w:rPr>
            <m:t>i :</m:t>
          </w:del>
        </m:r>
      </m:oMath>
      <w:del w:id="2420" w:author="Thomas Kwong" w:date="2021-09-22T22:11:00Z">
        <w:r w:rsidRPr="00790445" w:rsidDel="00531B71">
          <w:rPr>
            <w:rFonts w:ascii="Times New Roman" w:hAnsi="Times New Roman" w:cs="Times New Roman"/>
            <w:sz w:val="22"/>
          </w:rPr>
          <w:delText xml:space="preserve"> means the </w:delText>
        </w:r>
        <w:r w:rsidR="00FA35F2" w:rsidRPr="00790445" w:rsidDel="00531B71">
          <w:rPr>
            <w:rFonts w:ascii="Times New Roman" w:hAnsi="Times New Roman" w:cs="Times New Roman"/>
            <w:sz w:val="22"/>
          </w:rPr>
          <w:delText>micro-eukaryotes</w:delText>
        </w:r>
        <w:r w:rsidRPr="00790445" w:rsidDel="00531B71">
          <w:rPr>
            <w:rFonts w:ascii="Times New Roman" w:hAnsi="Times New Roman" w:cs="Times New Roman"/>
            <w:sz w:val="22"/>
          </w:rPr>
          <w:delText xml:space="preserve"> names.</w:delText>
        </w:r>
      </w:del>
    </w:p>
    <w:p w14:paraId="4FE80C84" w14:textId="578DC92B" w:rsidR="00D9531B" w:rsidRPr="00790445" w:rsidDel="00531B71" w:rsidRDefault="00D724EE" w:rsidP="00790445">
      <w:pPr>
        <w:ind w:leftChars="100" w:left="210"/>
        <w:rPr>
          <w:del w:id="2421" w:author="Thomas Kwong" w:date="2021-09-22T22:11:00Z"/>
          <w:rFonts w:ascii="Times New Roman" w:hAnsi="Times New Roman" w:cs="Times New Roman"/>
          <w:sz w:val="22"/>
        </w:rPr>
      </w:pPr>
      <m:oMath>
        <m:sSub>
          <m:sSubPr>
            <m:ctrlPr>
              <w:del w:id="2422" w:author="Thomas Kwong" w:date="2021-09-22T22:11:00Z">
                <w:rPr>
                  <w:rFonts w:ascii="Cambria Math" w:hAnsi="Cambria Math" w:cs="Times New Roman"/>
                  <w:i/>
                  <w:sz w:val="22"/>
                </w:rPr>
              </w:del>
            </m:ctrlPr>
          </m:sSubPr>
          <m:e>
            <m:r>
              <w:del w:id="2423" w:author="Thomas Kwong" w:date="2021-09-22T22:11:00Z">
                <w:rPr>
                  <w:rFonts w:ascii="Cambria Math" w:hAnsi="Cambria Math" w:cs="Times New Roman"/>
                  <w:sz w:val="22"/>
                </w:rPr>
                <m:t>ReAbund</m:t>
              </w:del>
            </m:r>
          </m:e>
          <m:sub>
            <m:r>
              <w:del w:id="2424" w:author="Thomas Kwong" w:date="2021-09-22T22:11:00Z">
                <w:rPr>
                  <w:rFonts w:ascii="Cambria Math" w:hAnsi="Cambria Math" w:cs="Times New Roman"/>
                  <w:sz w:val="22"/>
                </w:rPr>
                <m:t>j, i</m:t>
              </w:del>
            </m:r>
          </m:sub>
        </m:sSub>
        <m:r>
          <w:del w:id="2425" w:author="Thomas Kwong" w:date="2021-09-22T22:11:00Z">
            <w:rPr>
              <w:rFonts w:ascii="Cambria Math" w:hAnsi="Cambria Math" w:cs="Times New Roman"/>
              <w:sz w:val="22"/>
            </w:rPr>
            <m:t xml:space="preserve"> :</m:t>
          </w:del>
        </m:r>
      </m:oMath>
      <w:del w:id="2426" w:author="Thomas Kwong" w:date="2021-09-22T22:11:00Z">
        <w:r w:rsidR="00D9531B" w:rsidRPr="00790445" w:rsidDel="00531B71">
          <w:rPr>
            <w:rFonts w:ascii="Times New Roman" w:hAnsi="Times New Roman" w:cs="Times New Roman"/>
            <w:sz w:val="22"/>
          </w:rPr>
          <w:delText xml:space="preserve"> means the relative abundance of species </w:delText>
        </w:r>
      </w:del>
      <m:oMath>
        <m:r>
          <w:del w:id="2427" w:author="Thomas Kwong" w:date="2021-09-22T22:11:00Z">
            <w:rPr>
              <w:rFonts w:ascii="Cambria Math" w:hAnsi="Cambria Math" w:cs="Times New Roman"/>
              <w:sz w:val="22"/>
            </w:rPr>
            <m:t>i</m:t>
          </w:del>
        </m:r>
      </m:oMath>
      <w:del w:id="2428" w:author="Thomas Kwong" w:date="2021-09-22T22:11:00Z">
        <w:r w:rsidR="00D9531B" w:rsidRPr="00790445" w:rsidDel="00531B71">
          <w:rPr>
            <w:rFonts w:ascii="Times New Roman" w:hAnsi="Times New Roman" w:cs="Times New Roman"/>
            <w:sz w:val="22"/>
          </w:rPr>
          <w:delText xml:space="preserve"> in sample </w:delText>
        </w:r>
      </w:del>
      <m:oMath>
        <m:r>
          <w:del w:id="2429" w:author="Thomas Kwong" w:date="2021-09-22T22:11:00Z">
            <w:rPr>
              <w:rFonts w:ascii="Cambria Math" w:hAnsi="Cambria Math" w:cs="Times New Roman"/>
              <w:sz w:val="22"/>
            </w:rPr>
            <m:t>j</m:t>
          </w:del>
        </m:r>
      </m:oMath>
      <w:del w:id="2430" w:author="Thomas Kwong" w:date="2021-09-22T22:11:00Z">
        <w:r w:rsidR="00D9531B" w:rsidRPr="00790445" w:rsidDel="00531B71">
          <w:rPr>
            <w:rFonts w:ascii="Times New Roman" w:hAnsi="Times New Roman" w:cs="Times New Roman"/>
            <w:sz w:val="22"/>
          </w:rPr>
          <w:delText>.</w:delText>
        </w:r>
      </w:del>
    </w:p>
    <w:p w14:paraId="1434F57A" w14:textId="5306CCB9" w:rsidR="00D9531B" w:rsidRPr="00790445" w:rsidDel="00531B71" w:rsidRDefault="00D9531B" w:rsidP="00790445">
      <w:pPr>
        <w:rPr>
          <w:del w:id="2431" w:author="Thomas Kwong" w:date="2021-09-22T22:11:00Z"/>
          <w:rFonts w:ascii="Times New Roman" w:hAnsi="Times New Roman" w:cs="Times New Roman"/>
          <w:sz w:val="22"/>
        </w:rPr>
      </w:pPr>
      <w:del w:id="2432" w:author="Thomas Kwong" w:date="2021-09-22T22:11:00Z">
        <w:r w:rsidRPr="00790445" w:rsidDel="00531B71">
          <w:rPr>
            <w:rFonts w:ascii="Times New Roman" w:hAnsi="Times New Roman" w:cs="Times New Roman"/>
            <w:sz w:val="22"/>
          </w:rPr>
          <w:delText xml:space="preserve">The second measure was based on the Wilcoxon test. The significance of differential abundance was tested on a per species basis using a Wilcoxon test </w:delText>
        </w:r>
        <w:bookmarkStart w:id="2433" w:name="_Hlk82102298"/>
        <w:r w:rsidRPr="00790445" w:rsidDel="00531B71">
          <w:rPr>
            <w:rFonts w:ascii="Times New Roman" w:hAnsi="Times New Roman" w:cs="Times New Roman"/>
            <w:sz w:val="22"/>
          </w:rPr>
          <w:delText>and adjust the p-value with the conservative Bonferroni correction</w:delText>
        </w:r>
        <w:bookmarkEnd w:id="2433"/>
        <w:r w:rsidRPr="00790445" w:rsidDel="00531B71">
          <w:rPr>
            <w:rFonts w:ascii="Times New Roman" w:hAnsi="Times New Roman" w:cs="Times New Roman"/>
            <w:sz w:val="22"/>
          </w:rPr>
          <w:delText>. And the last strict criterion was Fold Change. We only focused on the absolute value of log2 of features</w:delText>
        </w:r>
        <w:r w:rsidR="000D0043" w:rsidRPr="00790445" w:rsidDel="00531B71">
          <w:rPr>
            <w:rFonts w:ascii="Times New Roman" w:hAnsi="Times New Roman" w:cs="Times New Roman"/>
            <w:sz w:val="22"/>
          </w:rPr>
          <w:delText>'</w:delText>
        </w:r>
        <w:r w:rsidRPr="00790445" w:rsidDel="00531B71">
          <w:rPr>
            <w:rFonts w:ascii="Times New Roman" w:hAnsi="Times New Roman" w:cs="Times New Roman"/>
            <w:sz w:val="22"/>
          </w:rPr>
          <w:delText xml:space="preserve"> Fold Change larger than 0.5. In addition, we ignored the unclassified strain of bacteria because we could not explain it.</w:delText>
        </w:r>
      </w:del>
      <w:ins w:id="2434" w:author="LIN, Yufeng" w:date="2021-09-21T14:19:00Z">
        <w:del w:id="2435" w:author="Thomas Kwong" w:date="2021-09-22T22:11:00Z">
          <w:r w:rsidR="00346168" w:rsidDel="00531B71">
            <w:rPr>
              <w:rFonts w:ascii="Times New Roman" w:hAnsi="Times New Roman" w:cs="Times New Roman"/>
              <w:sz w:val="22"/>
            </w:rPr>
            <w:delText xml:space="preserve"> The scripts w</w:delText>
          </w:r>
        </w:del>
      </w:ins>
      <w:ins w:id="2436" w:author="LIN, Yufeng" w:date="2021-09-21T14:21:00Z">
        <w:del w:id="2437" w:author="Thomas Kwong" w:date="2021-09-22T22:11:00Z">
          <w:r w:rsidR="00004CC2" w:rsidDel="00531B71">
            <w:rPr>
              <w:rFonts w:ascii="Times New Roman" w:hAnsi="Times New Roman" w:cs="Times New Roman"/>
              <w:sz w:val="22"/>
            </w:rPr>
            <w:delText>ere</w:delText>
          </w:r>
        </w:del>
      </w:ins>
      <w:ins w:id="2438" w:author="LIN, Yufeng" w:date="2021-09-21T14:19:00Z">
        <w:del w:id="2439" w:author="Thomas Kwong" w:date="2021-09-22T22:11:00Z">
          <w:r w:rsidR="00346168" w:rsidDel="00531B71">
            <w:rPr>
              <w:rFonts w:ascii="Times New Roman" w:hAnsi="Times New Roman" w:cs="Times New Roman"/>
              <w:sz w:val="22"/>
            </w:rPr>
            <w:delText xml:space="preserve"> also shared on the github</w:delText>
          </w:r>
        </w:del>
      </w:ins>
      <w:ins w:id="2440" w:author="LIN, Yufeng" w:date="2021-09-21T14:20:00Z">
        <w:del w:id="2441" w:author="Thomas Kwong" w:date="2021-09-22T22:11:00Z">
          <w:r w:rsidR="00346168" w:rsidDel="00531B71">
            <w:rPr>
              <w:rFonts w:ascii="Times New Roman" w:hAnsi="Times New Roman" w:cs="Times New Roman"/>
              <w:sz w:val="22"/>
            </w:rPr>
            <w:delText xml:space="preserve"> </w:delText>
          </w:r>
        </w:del>
      </w:ins>
      <w:ins w:id="2442" w:author="LIN, Yufeng" w:date="2021-09-21T14:19:00Z">
        <w:del w:id="2443" w:author="Thomas Kwong" w:date="2021-09-22T22:11:00Z">
          <w:r w:rsidR="00346168" w:rsidDel="00531B71">
            <w:rPr>
              <w:rFonts w:ascii="Times New Roman" w:hAnsi="Times New Roman" w:cs="Times New Roman"/>
              <w:sz w:val="22"/>
            </w:rPr>
            <w:delText>(</w:delText>
          </w:r>
          <w:r w:rsidR="00346168" w:rsidRPr="00790445" w:rsidDel="00531B71">
            <w:rPr>
              <w:rFonts w:ascii="Times New Roman" w:hAnsi="Times New Roman" w:cs="Times New Roman"/>
              <w:sz w:val="22"/>
            </w:rPr>
            <w:delText>https://github.com/ifanlyn95/multi-CRC-fungi</w:delText>
          </w:r>
          <w:r w:rsidR="00346168" w:rsidDel="00531B71">
            <w:rPr>
              <w:rFonts w:ascii="Times New Roman" w:hAnsi="Times New Roman" w:cs="Times New Roman"/>
              <w:sz w:val="22"/>
            </w:rPr>
            <w:delText>).</w:delText>
          </w:r>
        </w:del>
      </w:ins>
    </w:p>
    <w:p w14:paraId="4EBA14C6" w14:textId="46E8BE2E" w:rsidR="00D9531B" w:rsidRPr="00790445" w:rsidDel="00531B71" w:rsidRDefault="00D9531B" w:rsidP="00790445">
      <w:pPr>
        <w:rPr>
          <w:del w:id="2444" w:author="Thomas Kwong" w:date="2021-09-22T22:11:00Z"/>
          <w:rFonts w:ascii="Times New Roman" w:hAnsi="Times New Roman" w:cs="Times New Roman"/>
          <w:sz w:val="22"/>
        </w:rPr>
      </w:pPr>
    </w:p>
    <w:p w14:paraId="53BBC665" w14:textId="25456736" w:rsidR="00D9531B" w:rsidRPr="00790445" w:rsidDel="00531B71" w:rsidRDefault="00D9531B" w:rsidP="007F1010">
      <w:pPr>
        <w:pStyle w:val="title20825"/>
        <w:rPr>
          <w:del w:id="2445" w:author="Thomas Kwong" w:date="2021-09-22T22:11:00Z"/>
        </w:rPr>
      </w:pPr>
      <w:del w:id="2446" w:author="Thomas Kwong" w:date="2021-09-22T22:11:00Z">
        <w:r w:rsidRPr="00790445" w:rsidDel="00531B71">
          <w:delText>Association calculation and comparison</w:delText>
        </w:r>
      </w:del>
    </w:p>
    <w:p w14:paraId="65B7020E" w14:textId="4A3C59FF" w:rsidR="00D9531B" w:rsidRPr="00790445" w:rsidDel="00531B71" w:rsidRDefault="00D9531B" w:rsidP="00790445">
      <w:pPr>
        <w:rPr>
          <w:del w:id="2447" w:author="Thomas Kwong" w:date="2021-09-22T22:11:00Z"/>
          <w:rFonts w:ascii="Times New Roman" w:hAnsi="Times New Roman" w:cs="Times New Roman"/>
          <w:sz w:val="22"/>
        </w:rPr>
      </w:pPr>
      <w:del w:id="2448" w:author="Thomas Kwong" w:date="2021-09-22T22:11:00Z">
        <w:r w:rsidRPr="00790445" w:rsidDel="00531B71">
          <w:rPr>
            <w:rFonts w:ascii="Times New Roman" w:hAnsi="Times New Roman" w:cs="Times New Roman"/>
            <w:sz w:val="22"/>
          </w:rPr>
          <w:delText xml:space="preserve">Co-occurrence and co-exclusion relationships within </w:delText>
        </w:r>
        <w:r w:rsidR="00FA35F2" w:rsidRPr="00790445" w:rsidDel="00531B71">
          <w:rPr>
            <w:rFonts w:ascii="Times New Roman" w:hAnsi="Times New Roman" w:cs="Times New Roman"/>
            <w:sz w:val="22"/>
          </w:rPr>
          <w:delText>micro-eukaryotes</w:delText>
        </w:r>
        <w:r w:rsidRPr="00790445" w:rsidDel="00531B71">
          <w:rPr>
            <w:rFonts w:ascii="Times New Roman" w:hAnsi="Times New Roman" w:cs="Times New Roman"/>
            <w:sz w:val="22"/>
          </w:rPr>
          <w:delText xml:space="preserve"> and between </w:delText>
        </w:r>
        <w:r w:rsidR="00FA35F2" w:rsidRPr="00790445" w:rsidDel="00531B71">
          <w:rPr>
            <w:rFonts w:ascii="Times New Roman" w:hAnsi="Times New Roman" w:cs="Times New Roman"/>
            <w:sz w:val="22"/>
          </w:rPr>
          <w:delText>micro-eukaryotes</w:delText>
        </w:r>
        <w:r w:rsidRPr="00790445" w:rsidDel="00531B71">
          <w:rPr>
            <w:rFonts w:ascii="Times New Roman" w:hAnsi="Times New Roman" w:cs="Times New Roman"/>
            <w:sz w:val="22"/>
          </w:rPr>
          <w:delText xml:space="preserve"> and bacteria were estimated using the DGCA algorithm</w:delText>
        </w:r>
        <w:r w:rsidRPr="00790445" w:rsidDel="00531B71">
          <w:rPr>
            <w:rFonts w:ascii="Times New Roman" w:hAnsi="Times New Roman" w:cs="Times New Roman"/>
            <w:sz w:val="22"/>
          </w:rPr>
          <w:fldChar w:fldCharType="begin"/>
        </w:r>
        <w:r w:rsidR="00D21AB9" w:rsidDel="00531B71">
          <w:rPr>
            <w:rFonts w:ascii="Times New Roman" w:hAnsi="Times New Roman" w:cs="Times New Roman"/>
            <w:sz w:val="22"/>
          </w:rPr>
          <w:delInstrText xml:space="preserve"> ADDIN ZOTERO_ITEM CSL_CITATION {"citationID":"Aw3r25TD","properties":{"formattedCitation":"\\super 43\\nosupersub{}","plainCitation":"43","noteIndex":0},"citationItems":[{"id":326,"uris":["http://zotero.org/users/7908919/items/HP6WRC94"],"uri":["http://zotero.org/users/7908919/items/HP6WRC94"],"itemData":{"id":326,"type":"article-journal","abstract":"Dissecting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delInstrText>
        </w:r>
        <w:r w:rsidRPr="00790445" w:rsidDel="00531B71">
          <w:rPr>
            <w:rFonts w:ascii="Times New Roman" w:hAnsi="Times New Roman" w:cs="Times New Roman"/>
            <w:sz w:val="22"/>
          </w:rPr>
          <w:fldChar w:fldCharType="separate"/>
        </w:r>
        <w:r w:rsidR="00D21AB9" w:rsidRPr="00D21AB9" w:rsidDel="00531B71">
          <w:rPr>
            <w:rFonts w:ascii="Times New Roman" w:hAnsi="Times New Roman" w:cs="Times New Roman"/>
            <w:kern w:val="0"/>
            <w:sz w:val="22"/>
            <w:szCs w:val="24"/>
            <w:vertAlign w:val="superscript"/>
          </w:rPr>
          <w:delText>43</w:delText>
        </w:r>
        <w:r w:rsidRPr="00790445" w:rsidDel="00531B71">
          <w:rPr>
            <w:rFonts w:ascii="Times New Roman" w:hAnsi="Times New Roman" w:cs="Times New Roman"/>
            <w:sz w:val="22"/>
          </w:rPr>
          <w:fldChar w:fldCharType="end"/>
        </w:r>
        <w:r w:rsidRPr="00790445" w:rsidDel="00531B71">
          <w:rPr>
            <w:rFonts w:ascii="Times New Roman" w:hAnsi="Times New Roman" w:cs="Times New Roman"/>
            <w:sz w:val="22"/>
          </w:rPr>
          <w:delText>, which is the methodology for systematical assessing the difference in feature-feature regulatory relationships under different conditions. P-values less than 0.05 were considered significant. The inclusion criterion for network plot features had a correlation index less than -0.2 or larger than 0.5. In the comparison of different stages, DGCA leverages the permutation samples to calculate empirical p-values. Another important index is the z-score, which represents the relative strength of differential correlation. We considered the empirical p-values less than 0.05, and the absolute values of the z-score larger than 5 were a significant</w:delText>
        </w:r>
        <w:r w:rsidR="002F5B96" w:rsidRPr="00790445" w:rsidDel="00531B71">
          <w:rPr>
            <w:rFonts w:ascii="Times New Roman" w:hAnsi="Times New Roman" w:cs="Times New Roman"/>
            <w:sz w:val="22"/>
          </w:rPr>
          <w:delText>ly</w:delText>
        </w:r>
        <w:r w:rsidRPr="00790445" w:rsidDel="00531B71">
          <w:rPr>
            <w:rFonts w:ascii="Times New Roman" w:hAnsi="Times New Roman" w:cs="Times New Roman"/>
            <w:sz w:val="22"/>
          </w:rPr>
          <w:delText xml:space="preserve"> different correlation between different stages.</w:delText>
        </w:r>
      </w:del>
    </w:p>
    <w:p w14:paraId="38D6CC78" w14:textId="6919CCCE" w:rsidR="00D9531B" w:rsidRPr="00790445" w:rsidDel="00531B71" w:rsidRDefault="00D9531B" w:rsidP="007F1010">
      <w:pPr>
        <w:pStyle w:val="title20825"/>
        <w:rPr>
          <w:del w:id="2449" w:author="Thomas Kwong" w:date="2021-09-22T22:11:00Z"/>
        </w:rPr>
      </w:pPr>
      <w:del w:id="2450" w:author="Thomas Kwong" w:date="2021-09-22T22:11:00Z">
        <w:r w:rsidRPr="00790445" w:rsidDel="00531B71">
          <w:delText>Additional validation experiments on cancer cell line</w:delText>
        </w:r>
      </w:del>
    </w:p>
    <w:p w14:paraId="236EFB53" w14:textId="3F046230" w:rsidR="00D9531B" w:rsidRPr="00790445" w:rsidDel="00531B71" w:rsidRDefault="00D9531B" w:rsidP="00790445">
      <w:pPr>
        <w:rPr>
          <w:del w:id="2451" w:author="Thomas Kwong" w:date="2021-09-22T22:11:00Z"/>
          <w:rFonts w:ascii="Times New Roman" w:hAnsi="Times New Roman" w:cs="Times New Roman"/>
          <w:sz w:val="22"/>
        </w:rPr>
      </w:pPr>
      <w:del w:id="2452" w:author="Thomas Kwong" w:date="2021-09-22T22:11:00Z">
        <w:r w:rsidRPr="00790445" w:rsidDel="00531B71">
          <w:rPr>
            <w:rFonts w:ascii="Times New Roman" w:hAnsi="Times New Roman" w:cs="Times New Roman"/>
            <w:sz w:val="22"/>
          </w:rPr>
          <w:delText>TBA</w:delText>
        </w:r>
      </w:del>
    </w:p>
    <w:p w14:paraId="73AC6FEC" w14:textId="2637AA60" w:rsidR="00D9531B" w:rsidRPr="00790445" w:rsidDel="00531B71" w:rsidRDefault="00D9531B" w:rsidP="00790445">
      <w:pPr>
        <w:rPr>
          <w:del w:id="2453" w:author="Thomas Kwong" w:date="2021-09-22T22:11:00Z"/>
          <w:rFonts w:ascii="Times New Roman" w:hAnsi="Times New Roman" w:cs="Times New Roman"/>
          <w:sz w:val="22"/>
        </w:rPr>
      </w:pPr>
    </w:p>
    <w:p w14:paraId="55F0A667" w14:textId="6A37DD2F" w:rsidR="00F444BB" w:rsidRPr="00790445" w:rsidDel="00531B71" w:rsidRDefault="000D0043" w:rsidP="00790445">
      <w:pPr>
        <w:widowControl/>
        <w:rPr>
          <w:del w:id="2454" w:author="Thomas Kwong" w:date="2021-09-22T22:11:00Z"/>
          <w:rFonts w:ascii="Times New Roman" w:hAnsi="Times New Roman" w:cs="Times New Roman"/>
          <w:b/>
          <w:bCs/>
          <w:kern w:val="44"/>
          <w:sz w:val="22"/>
          <w:u w:val="single"/>
        </w:rPr>
      </w:pPr>
      <w:del w:id="2455" w:author="Thomas Kwong" w:date="2021-09-22T22:11:00Z">
        <w:r w:rsidRPr="00790445" w:rsidDel="00531B71">
          <w:rPr>
            <w:rFonts w:ascii="Times New Roman" w:hAnsi="Times New Roman" w:cs="Times New Roman"/>
            <w:sz w:val="22"/>
          </w:rPr>
          <w:br w:type="page"/>
        </w:r>
      </w:del>
    </w:p>
    <w:p w14:paraId="70B0656C" w14:textId="5E47421D" w:rsidR="00C974CA" w:rsidRPr="00790445" w:rsidRDefault="00F444BB" w:rsidP="00790445">
      <w:pPr>
        <w:pStyle w:val="title10831"/>
        <w:rPr>
          <w:rFonts w:ascii="Times New Roman" w:hAnsi="Times New Roman" w:cs="Times New Roman"/>
          <w:sz w:val="22"/>
          <w:szCs w:val="22"/>
        </w:rPr>
      </w:pPr>
      <w:r w:rsidRPr="00790445">
        <w:rPr>
          <w:rFonts w:ascii="Times New Roman" w:hAnsi="Times New Roman" w:cs="Times New Roman"/>
          <w:sz w:val="22"/>
          <w:szCs w:val="22"/>
        </w:rPr>
        <w:t>Reference</w:t>
      </w:r>
    </w:p>
    <w:p w14:paraId="606D1F95" w14:textId="77777777" w:rsidR="00852BD9" w:rsidRPr="00852BD9" w:rsidRDefault="001C7215" w:rsidP="00852BD9">
      <w:pPr>
        <w:pStyle w:val="Bibliography"/>
        <w:rPr>
          <w:rFonts w:ascii="DengXian" w:eastAsia="DengXian" w:hAnsi="DengXian"/>
        </w:rPr>
      </w:pPr>
      <w:r w:rsidRPr="00790445">
        <w:rPr>
          <w:sz w:val="22"/>
        </w:rPr>
        <w:fldChar w:fldCharType="begin"/>
      </w:r>
      <w:r w:rsidR="00852BD9">
        <w:rPr>
          <w:sz w:val="22"/>
        </w:rPr>
        <w:instrText xml:space="preserve"> ADDIN ZOTERO_BIBL {"uncited":[],"omitted":[],"custom":[]} CSL_BIBLIOGRAPHY </w:instrText>
      </w:r>
      <w:r w:rsidRPr="00790445">
        <w:rPr>
          <w:sz w:val="22"/>
        </w:rPr>
        <w:fldChar w:fldCharType="separate"/>
      </w:r>
      <w:r w:rsidR="00852BD9" w:rsidRPr="00852BD9">
        <w:rPr>
          <w:rFonts w:ascii="DengXian" w:eastAsia="DengXian" w:hAnsi="DengXian"/>
        </w:rPr>
        <w:t>1.</w:t>
      </w:r>
      <w:r w:rsidR="00852BD9" w:rsidRPr="00852BD9">
        <w:rPr>
          <w:rFonts w:ascii="DengXian" w:eastAsia="DengXian" w:hAnsi="DengXian"/>
        </w:rPr>
        <w:tab/>
        <w:t xml:space="preserve">Ferlay, J. </w:t>
      </w:r>
      <w:r w:rsidR="00852BD9" w:rsidRPr="00852BD9">
        <w:rPr>
          <w:rFonts w:ascii="DengXian" w:eastAsia="DengXian" w:hAnsi="DengXian"/>
          <w:i/>
          <w:iCs/>
        </w:rPr>
        <w:t>et al.</w:t>
      </w:r>
      <w:r w:rsidR="00852BD9" w:rsidRPr="00852BD9">
        <w:rPr>
          <w:rFonts w:ascii="DengXian" w:eastAsia="DengXian" w:hAnsi="DengXian"/>
        </w:rPr>
        <w:t xml:space="preserve"> Cancer incidence and mortality worldwide: Sources, methods and major patterns in GLOBOCAN 2012. </w:t>
      </w:r>
      <w:r w:rsidR="00852BD9" w:rsidRPr="00852BD9">
        <w:rPr>
          <w:rFonts w:ascii="DengXian" w:eastAsia="DengXian" w:hAnsi="DengXian"/>
          <w:i/>
          <w:iCs/>
        </w:rPr>
        <w:t>International Journal of Cancer</w:t>
      </w:r>
      <w:r w:rsidR="00852BD9" w:rsidRPr="00852BD9">
        <w:rPr>
          <w:rFonts w:ascii="DengXian" w:eastAsia="DengXian" w:hAnsi="DengXian"/>
        </w:rPr>
        <w:t xml:space="preserve"> </w:t>
      </w:r>
      <w:r w:rsidR="00852BD9" w:rsidRPr="00852BD9">
        <w:rPr>
          <w:rFonts w:ascii="DengXian" w:eastAsia="DengXian" w:hAnsi="DengXian"/>
          <w:b/>
          <w:bCs/>
        </w:rPr>
        <w:t>136</w:t>
      </w:r>
      <w:r w:rsidR="00852BD9" w:rsidRPr="00852BD9">
        <w:rPr>
          <w:rFonts w:ascii="DengXian" w:eastAsia="DengXian" w:hAnsi="DengXian"/>
        </w:rPr>
        <w:t>, E359–E386 (2015).</w:t>
      </w:r>
    </w:p>
    <w:p w14:paraId="55619216" w14:textId="77777777" w:rsidR="00852BD9" w:rsidRPr="00852BD9" w:rsidRDefault="00852BD9" w:rsidP="00852BD9">
      <w:pPr>
        <w:pStyle w:val="Bibliography"/>
        <w:rPr>
          <w:rFonts w:ascii="DengXian" w:eastAsia="DengXian" w:hAnsi="DengXian"/>
        </w:rPr>
      </w:pPr>
      <w:r w:rsidRPr="00852BD9">
        <w:rPr>
          <w:rFonts w:ascii="DengXian" w:eastAsia="DengXian" w:hAnsi="DengXian"/>
        </w:rPr>
        <w:t>2.</w:t>
      </w:r>
      <w:r w:rsidRPr="00852BD9">
        <w:rPr>
          <w:rFonts w:ascii="DengXian" w:eastAsia="DengXian" w:hAnsi="DengXian"/>
        </w:rPr>
        <w:tab/>
        <w:t xml:space="preserve">Lin, Y., Wang, G., Yu, J. &amp; Sung, J. J. Y. Artificial intelligence and metagenomics in intestinal diseases. </w:t>
      </w:r>
      <w:r w:rsidRPr="00852BD9">
        <w:rPr>
          <w:rFonts w:ascii="DengXian" w:eastAsia="DengXian" w:hAnsi="DengXian"/>
          <w:i/>
          <w:iCs/>
        </w:rPr>
        <w:t>Journal of Gastroenterology and Hepatology</w:t>
      </w:r>
      <w:r w:rsidRPr="00852BD9">
        <w:rPr>
          <w:rFonts w:ascii="DengXian" w:eastAsia="DengXian" w:hAnsi="DengXian"/>
        </w:rPr>
        <w:t xml:space="preserve"> </w:t>
      </w:r>
      <w:r w:rsidRPr="00852BD9">
        <w:rPr>
          <w:rFonts w:ascii="DengXian" w:eastAsia="DengXian" w:hAnsi="DengXian"/>
          <w:b/>
          <w:bCs/>
        </w:rPr>
        <w:t>36</w:t>
      </w:r>
      <w:r w:rsidRPr="00852BD9">
        <w:rPr>
          <w:rFonts w:ascii="DengXian" w:eastAsia="DengXian" w:hAnsi="DengXian"/>
        </w:rPr>
        <w:t>, 841–847 (2021).</w:t>
      </w:r>
    </w:p>
    <w:p w14:paraId="1B2E329B" w14:textId="77777777" w:rsidR="00852BD9" w:rsidRPr="00852BD9" w:rsidRDefault="00852BD9" w:rsidP="00852BD9">
      <w:pPr>
        <w:pStyle w:val="Bibliography"/>
        <w:rPr>
          <w:rFonts w:ascii="DengXian" w:eastAsia="DengXian" w:hAnsi="DengXian"/>
        </w:rPr>
      </w:pPr>
      <w:r w:rsidRPr="00852BD9">
        <w:rPr>
          <w:rFonts w:ascii="DengXian" w:eastAsia="DengXian" w:hAnsi="DengXian"/>
        </w:rPr>
        <w:t>3.</w:t>
      </w:r>
      <w:r w:rsidRPr="00852BD9">
        <w:rPr>
          <w:rFonts w:ascii="DengXian" w:eastAsia="DengXian" w:hAnsi="DengXian"/>
        </w:rPr>
        <w:tab/>
        <w:t xml:space="preserve">Siegel, R., DeSantis, C. &amp; Jemal, A. Colorectal cancer statistics, 2014. </w:t>
      </w:r>
      <w:r w:rsidRPr="00852BD9">
        <w:rPr>
          <w:rFonts w:ascii="DengXian" w:eastAsia="DengXian" w:hAnsi="DengXian"/>
          <w:i/>
          <w:iCs/>
        </w:rPr>
        <w:t>CA: A Cancer Journal for Clinicians</w:t>
      </w:r>
      <w:r w:rsidRPr="00852BD9">
        <w:rPr>
          <w:rFonts w:ascii="DengXian" w:eastAsia="DengXian" w:hAnsi="DengXian"/>
        </w:rPr>
        <w:t xml:space="preserve"> </w:t>
      </w:r>
      <w:r w:rsidRPr="00852BD9">
        <w:rPr>
          <w:rFonts w:ascii="DengXian" w:eastAsia="DengXian" w:hAnsi="DengXian"/>
          <w:b/>
          <w:bCs/>
        </w:rPr>
        <w:t>64</w:t>
      </w:r>
      <w:r w:rsidRPr="00852BD9">
        <w:rPr>
          <w:rFonts w:ascii="DengXian" w:eastAsia="DengXian" w:hAnsi="DengXian"/>
        </w:rPr>
        <w:t>, 104–117 (2014).</w:t>
      </w:r>
    </w:p>
    <w:p w14:paraId="56582B44" w14:textId="77777777" w:rsidR="00852BD9" w:rsidRPr="00852BD9" w:rsidRDefault="00852BD9" w:rsidP="00852BD9">
      <w:pPr>
        <w:pStyle w:val="Bibliography"/>
        <w:rPr>
          <w:rFonts w:ascii="DengXian" w:eastAsia="DengXian" w:hAnsi="DengXian"/>
        </w:rPr>
      </w:pPr>
      <w:r w:rsidRPr="00852BD9">
        <w:rPr>
          <w:rFonts w:ascii="DengXian" w:eastAsia="DengXian" w:hAnsi="DengXian"/>
        </w:rPr>
        <w:t>4.</w:t>
      </w:r>
      <w:r w:rsidRPr="00852BD9">
        <w:rPr>
          <w:rFonts w:ascii="DengXian" w:eastAsia="DengXian" w:hAnsi="DengXian"/>
        </w:rPr>
        <w:tab/>
        <w:t xml:space="preserve">Yamagishi, H., Kuroda, H., Imai, Y. &amp; Hiraishi, H. Molecular pathogenesis of sporadic colorectal cancers. </w:t>
      </w:r>
      <w:r w:rsidRPr="00852BD9">
        <w:rPr>
          <w:rFonts w:ascii="DengXian" w:eastAsia="DengXian" w:hAnsi="DengXian"/>
          <w:i/>
          <w:iCs/>
        </w:rPr>
        <w:t>Chin J Cancer</w:t>
      </w:r>
      <w:r w:rsidRPr="00852BD9">
        <w:rPr>
          <w:rFonts w:ascii="DengXian" w:eastAsia="DengXian" w:hAnsi="DengXian"/>
        </w:rPr>
        <w:t xml:space="preserve"> </w:t>
      </w:r>
      <w:r w:rsidRPr="00852BD9">
        <w:rPr>
          <w:rFonts w:ascii="DengXian" w:eastAsia="DengXian" w:hAnsi="DengXian"/>
          <w:b/>
          <w:bCs/>
        </w:rPr>
        <w:t>35</w:t>
      </w:r>
      <w:r w:rsidRPr="00852BD9">
        <w:rPr>
          <w:rFonts w:ascii="DengXian" w:eastAsia="DengXian" w:hAnsi="DengXian"/>
        </w:rPr>
        <w:t>, 4 (2016).</w:t>
      </w:r>
    </w:p>
    <w:p w14:paraId="0F80AA12" w14:textId="77777777" w:rsidR="00852BD9" w:rsidRPr="00852BD9" w:rsidRDefault="00852BD9" w:rsidP="00852BD9">
      <w:pPr>
        <w:pStyle w:val="Bibliography"/>
        <w:rPr>
          <w:rFonts w:ascii="DengXian" w:eastAsia="DengXian" w:hAnsi="DengXian"/>
        </w:rPr>
      </w:pPr>
      <w:r w:rsidRPr="00852BD9">
        <w:rPr>
          <w:rFonts w:ascii="DengXian" w:eastAsia="DengXian" w:hAnsi="DengXian"/>
        </w:rPr>
        <w:t>5.</w:t>
      </w:r>
      <w:r w:rsidRPr="00852BD9">
        <w:rPr>
          <w:rFonts w:ascii="DengXian" w:eastAsia="DengXian" w:hAnsi="DengXian"/>
        </w:rPr>
        <w:tab/>
        <w:t xml:space="preserve">Hong, J. </w:t>
      </w:r>
      <w:r w:rsidRPr="00852BD9">
        <w:rPr>
          <w:rFonts w:ascii="DengXian" w:eastAsia="DengXian" w:hAnsi="DengXian"/>
          <w:i/>
          <w:iCs/>
        </w:rPr>
        <w:t>et al.</w:t>
      </w:r>
      <w:r w:rsidRPr="00852BD9">
        <w:rPr>
          <w:rFonts w:ascii="DengXian" w:eastAsia="DengXian" w:hAnsi="DengXian"/>
        </w:rPr>
        <w:t xml:space="preserve"> </w:t>
      </w:r>
      <w:r w:rsidRPr="00852BD9">
        <w:rPr>
          <w:rFonts w:ascii="DengXian" w:eastAsia="DengXian" w:hAnsi="DengXian"/>
          <w:i/>
          <w:iCs/>
        </w:rPr>
        <w:t>F. nucleatum</w:t>
      </w:r>
      <w:r w:rsidRPr="00852BD9">
        <w:rPr>
          <w:rFonts w:ascii="DengXian" w:eastAsia="DengXian" w:hAnsi="DengXian"/>
        </w:rPr>
        <w:t xml:space="preserve"> targets lncRNA ENO1-IT1 to promote glycolysis and oncogenesis in colorectal cancer. </w:t>
      </w:r>
      <w:r w:rsidRPr="00852BD9">
        <w:rPr>
          <w:rFonts w:ascii="DengXian" w:eastAsia="DengXian" w:hAnsi="DengXian"/>
          <w:i/>
          <w:iCs/>
        </w:rPr>
        <w:t>Gut</w:t>
      </w:r>
      <w:r w:rsidRPr="00852BD9">
        <w:rPr>
          <w:rFonts w:ascii="DengXian" w:eastAsia="DengXian" w:hAnsi="DengXian"/>
        </w:rPr>
        <w:t xml:space="preserve"> gutjnl-2020-322780 (2020) doi:10.1136/gutjnl-2020-322780.</w:t>
      </w:r>
    </w:p>
    <w:p w14:paraId="56092A43" w14:textId="77777777" w:rsidR="00852BD9" w:rsidRPr="00852BD9" w:rsidRDefault="00852BD9" w:rsidP="00852BD9">
      <w:pPr>
        <w:pStyle w:val="Bibliography"/>
        <w:rPr>
          <w:rFonts w:ascii="DengXian" w:eastAsia="DengXian" w:hAnsi="DengXian"/>
        </w:rPr>
      </w:pPr>
      <w:r w:rsidRPr="00852BD9">
        <w:rPr>
          <w:rFonts w:ascii="DengXian" w:eastAsia="DengXian" w:hAnsi="DengXian"/>
        </w:rPr>
        <w:t>6.</w:t>
      </w:r>
      <w:r w:rsidRPr="00852BD9">
        <w:rPr>
          <w:rFonts w:ascii="DengXian" w:eastAsia="DengXian" w:hAnsi="DengXian"/>
        </w:rPr>
        <w:tab/>
        <w:t xml:space="preserve">Wirbel, J. Meta-analysis of fecal metagenomes reveals global microbial signatures that are specific for colorectal cancer. </w:t>
      </w:r>
      <w:r w:rsidRPr="00852BD9">
        <w:rPr>
          <w:rFonts w:ascii="DengXian" w:eastAsia="DengXian" w:hAnsi="DengXian"/>
          <w:i/>
          <w:iCs/>
        </w:rPr>
        <w:t>Nature Medicine</w:t>
      </w:r>
      <w:r w:rsidRPr="00852BD9">
        <w:rPr>
          <w:rFonts w:ascii="DengXian" w:eastAsia="DengXian" w:hAnsi="DengXian"/>
        </w:rPr>
        <w:t xml:space="preserve"> </w:t>
      </w:r>
      <w:r w:rsidRPr="00852BD9">
        <w:rPr>
          <w:rFonts w:ascii="DengXian" w:eastAsia="DengXian" w:hAnsi="DengXian"/>
          <w:b/>
          <w:bCs/>
        </w:rPr>
        <w:t>25</w:t>
      </w:r>
      <w:r w:rsidRPr="00852BD9">
        <w:rPr>
          <w:rFonts w:ascii="DengXian" w:eastAsia="DengXian" w:hAnsi="DengXian"/>
        </w:rPr>
        <w:t>, 27 (2019).</w:t>
      </w:r>
    </w:p>
    <w:p w14:paraId="38A72F3F" w14:textId="77777777" w:rsidR="00852BD9" w:rsidRPr="00852BD9" w:rsidRDefault="00852BD9" w:rsidP="00852BD9">
      <w:pPr>
        <w:pStyle w:val="Bibliography"/>
        <w:rPr>
          <w:rFonts w:ascii="DengXian" w:eastAsia="DengXian" w:hAnsi="DengXian"/>
        </w:rPr>
      </w:pPr>
      <w:r w:rsidRPr="00852BD9">
        <w:rPr>
          <w:rFonts w:ascii="DengXian" w:eastAsia="DengXian" w:hAnsi="DengXian"/>
        </w:rPr>
        <w:t>7.</w:t>
      </w:r>
      <w:r w:rsidRPr="00852BD9">
        <w:rPr>
          <w:rFonts w:ascii="DengXian" w:eastAsia="DengXian" w:hAnsi="DengXian"/>
        </w:rPr>
        <w:tab/>
        <w:t xml:space="preserve">Thomas, A. M. Metagenomic analysis of colorectal cancer datasets identifies cross-cohort microbial diagnostic signatures and a link with choline degradation. </w:t>
      </w:r>
      <w:r w:rsidRPr="00852BD9">
        <w:rPr>
          <w:rFonts w:ascii="DengXian" w:eastAsia="DengXian" w:hAnsi="DengXian"/>
          <w:i/>
          <w:iCs/>
        </w:rPr>
        <w:t>Nature Medicine</w:t>
      </w:r>
      <w:r w:rsidRPr="00852BD9">
        <w:rPr>
          <w:rFonts w:ascii="DengXian" w:eastAsia="DengXian" w:hAnsi="DengXian"/>
        </w:rPr>
        <w:t xml:space="preserve"> </w:t>
      </w:r>
      <w:r w:rsidRPr="00852BD9">
        <w:rPr>
          <w:rFonts w:ascii="DengXian" w:eastAsia="DengXian" w:hAnsi="DengXian"/>
          <w:b/>
          <w:bCs/>
        </w:rPr>
        <w:t>25</w:t>
      </w:r>
      <w:r w:rsidRPr="00852BD9">
        <w:rPr>
          <w:rFonts w:ascii="DengXian" w:eastAsia="DengXian" w:hAnsi="DengXian"/>
        </w:rPr>
        <w:t>, 27 (2019).</w:t>
      </w:r>
    </w:p>
    <w:p w14:paraId="00CC54BD" w14:textId="77777777" w:rsidR="00852BD9" w:rsidRPr="00852BD9" w:rsidRDefault="00852BD9" w:rsidP="00852BD9">
      <w:pPr>
        <w:pStyle w:val="Bibliography"/>
        <w:rPr>
          <w:rFonts w:ascii="DengXian" w:eastAsia="DengXian" w:hAnsi="DengXian"/>
        </w:rPr>
      </w:pPr>
      <w:r w:rsidRPr="00852BD9">
        <w:rPr>
          <w:rFonts w:ascii="DengXian" w:eastAsia="DengXian" w:hAnsi="DengXian"/>
        </w:rPr>
        <w:t>8.</w:t>
      </w:r>
      <w:r w:rsidRPr="00852BD9">
        <w:rPr>
          <w:rFonts w:ascii="DengXian" w:eastAsia="DengXian" w:hAnsi="DengXian"/>
        </w:rPr>
        <w:tab/>
        <w:t xml:space="preserve">Botschuijver, S. Intestinal Fungal Dysbiosis Is Associated With Visceral Hypersensitivity in Patients With Irritable Bowel Syndrome and Rats. </w:t>
      </w:r>
      <w:r w:rsidRPr="00852BD9">
        <w:rPr>
          <w:rFonts w:ascii="DengXian" w:eastAsia="DengXian" w:hAnsi="DengXian"/>
          <w:b/>
          <w:bCs/>
        </w:rPr>
        <w:t>153</w:t>
      </w:r>
      <w:r w:rsidRPr="00852BD9">
        <w:rPr>
          <w:rFonts w:ascii="DengXian" w:eastAsia="DengXian" w:hAnsi="DengXian"/>
        </w:rPr>
        <w:t>, 14 (2017).</w:t>
      </w:r>
    </w:p>
    <w:p w14:paraId="39DB89C3" w14:textId="77777777" w:rsidR="00852BD9" w:rsidRPr="00852BD9" w:rsidRDefault="00852BD9" w:rsidP="00852BD9">
      <w:pPr>
        <w:pStyle w:val="Bibliography"/>
        <w:rPr>
          <w:rFonts w:ascii="DengXian" w:eastAsia="DengXian" w:hAnsi="DengXian"/>
        </w:rPr>
      </w:pPr>
      <w:r w:rsidRPr="00852BD9">
        <w:rPr>
          <w:rFonts w:ascii="DengXian" w:eastAsia="DengXian" w:hAnsi="DengXian"/>
        </w:rPr>
        <w:t>9.</w:t>
      </w:r>
      <w:r w:rsidRPr="00852BD9">
        <w:rPr>
          <w:rFonts w:ascii="DengXian" w:eastAsia="DengXian" w:hAnsi="DengXian"/>
        </w:rPr>
        <w:tab/>
        <w:t xml:space="preserve">Bajaj, J. S. </w:t>
      </w:r>
      <w:r w:rsidRPr="00852BD9">
        <w:rPr>
          <w:rFonts w:ascii="DengXian" w:eastAsia="DengXian" w:hAnsi="DengXian"/>
          <w:i/>
          <w:iCs/>
        </w:rPr>
        <w:t>et al.</w:t>
      </w:r>
      <w:r w:rsidRPr="00852BD9">
        <w:rPr>
          <w:rFonts w:ascii="DengXian" w:eastAsia="DengXian" w:hAnsi="DengXian"/>
        </w:rPr>
        <w:t xml:space="preserve"> Fungal dysbiosis in cirrhosis. </w:t>
      </w:r>
      <w:r w:rsidRPr="00852BD9">
        <w:rPr>
          <w:rFonts w:ascii="DengXian" w:eastAsia="DengXian" w:hAnsi="DengXian"/>
          <w:i/>
          <w:iCs/>
        </w:rPr>
        <w:t>Gut</w:t>
      </w:r>
      <w:r w:rsidRPr="00852BD9">
        <w:rPr>
          <w:rFonts w:ascii="DengXian" w:eastAsia="DengXian" w:hAnsi="DengXian"/>
        </w:rPr>
        <w:t xml:space="preserve"> </w:t>
      </w:r>
      <w:r w:rsidRPr="00852BD9">
        <w:rPr>
          <w:rFonts w:ascii="DengXian" w:eastAsia="DengXian" w:hAnsi="DengXian"/>
          <w:b/>
          <w:bCs/>
        </w:rPr>
        <w:t>67</w:t>
      </w:r>
      <w:r w:rsidRPr="00852BD9">
        <w:rPr>
          <w:rFonts w:ascii="DengXian" w:eastAsia="DengXian" w:hAnsi="DengXian"/>
        </w:rPr>
        <w:t>, 1146–1154 (2018).</w:t>
      </w:r>
    </w:p>
    <w:p w14:paraId="3640D309" w14:textId="77777777" w:rsidR="00852BD9" w:rsidRPr="00852BD9" w:rsidRDefault="00852BD9" w:rsidP="00852BD9">
      <w:pPr>
        <w:pStyle w:val="Bibliography"/>
        <w:rPr>
          <w:rFonts w:ascii="DengXian" w:eastAsia="DengXian" w:hAnsi="DengXian"/>
        </w:rPr>
      </w:pPr>
      <w:r w:rsidRPr="00852BD9">
        <w:rPr>
          <w:rFonts w:ascii="DengXian" w:eastAsia="DengXian" w:hAnsi="DengXian"/>
        </w:rPr>
        <w:t>10.</w:t>
      </w:r>
      <w:r w:rsidRPr="00852BD9">
        <w:rPr>
          <w:rFonts w:ascii="DengXian" w:eastAsia="DengXian" w:hAnsi="DengXian"/>
        </w:rPr>
        <w:tab/>
        <w:t xml:space="preserve">Iliev, I. D. &amp; Leonardi, I. Fungal dysbiosis: immunity and interactions at mucosal barriers. </w:t>
      </w:r>
      <w:r w:rsidRPr="00852BD9">
        <w:rPr>
          <w:rFonts w:ascii="DengXian" w:eastAsia="DengXian" w:hAnsi="DengXian"/>
          <w:i/>
          <w:iCs/>
        </w:rPr>
        <w:t>Nat Rev Immunol</w:t>
      </w:r>
      <w:r w:rsidRPr="00852BD9">
        <w:rPr>
          <w:rFonts w:ascii="DengXian" w:eastAsia="DengXian" w:hAnsi="DengXian"/>
        </w:rPr>
        <w:t xml:space="preserve"> </w:t>
      </w:r>
      <w:r w:rsidRPr="00852BD9">
        <w:rPr>
          <w:rFonts w:ascii="DengXian" w:eastAsia="DengXian" w:hAnsi="DengXian"/>
          <w:b/>
          <w:bCs/>
        </w:rPr>
        <w:t>17</w:t>
      </w:r>
      <w:r w:rsidRPr="00852BD9">
        <w:rPr>
          <w:rFonts w:ascii="DengXian" w:eastAsia="DengXian" w:hAnsi="DengXian"/>
        </w:rPr>
        <w:t>, 635–646 (2017).</w:t>
      </w:r>
    </w:p>
    <w:p w14:paraId="6FECD35D" w14:textId="77777777" w:rsidR="00852BD9" w:rsidRPr="00852BD9" w:rsidRDefault="00852BD9" w:rsidP="00852BD9">
      <w:pPr>
        <w:pStyle w:val="Bibliography"/>
        <w:rPr>
          <w:rFonts w:ascii="DengXian" w:eastAsia="DengXian" w:hAnsi="DengXian"/>
        </w:rPr>
      </w:pPr>
      <w:r w:rsidRPr="00852BD9">
        <w:rPr>
          <w:rFonts w:ascii="DengXian" w:eastAsia="DengXian" w:hAnsi="DengXian"/>
        </w:rPr>
        <w:t>11.</w:t>
      </w:r>
      <w:r w:rsidRPr="00852BD9">
        <w:rPr>
          <w:rFonts w:ascii="DengXian" w:eastAsia="DengXian" w:hAnsi="DengXian"/>
        </w:rPr>
        <w:tab/>
        <w:t xml:space="preserve">Iliev, I. D. </w:t>
      </w:r>
      <w:r w:rsidRPr="00852BD9">
        <w:rPr>
          <w:rFonts w:ascii="DengXian" w:eastAsia="DengXian" w:hAnsi="DengXian"/>
          <w:i/>
          <w:iCs/>
        </w:rPr>
        <w:t>et al.</w:t>
      </w:r>
      <w:r w:rsidRPr="00852BD9">
        <w:rPr>
          <w:rFonts w:ascii="DengXian" w:eastAsia="DengXian" w:hAnsi="DengXian"/>
        </w:rPr>
        <w:t xml:space="preserve"> Interactions Between Commensal Fungi and the C-Type Lectin Receptor Dectin-</w:t>
      </w:r>
      <w:r w:rsidRPr="00852BD9">
        <w:rPr>
          <w:rFonts w:ascii="DengXian" w:eastAsia="DengXian" w:hAnsi="DengXian"/>
        </w:rPr>
        <w:lastRenderedPageBreak/>
        <w:t xml:space="preserve">1 Influence Colitis. </w:t>
      </w:r>
      <w:r w:rsidRPr="00852BD9">
        <w:rPr>
          <w:rFonts w:ascii="DengXian" w:eastAsia="DengXian" w:hAnsi="DengXian"/>
          <w:i/>
          <w:iCs/>
        </w:rPr>
        <w:t>Science</w:t>
      </w:r>
      <w:r w:rsidRPr="00852BD9">
        <w:rPr>
          <w:rFonts w:ascii="DengXian" w:eastAsia="DengXian" w:hAnsi="DengXian"/>
        </w:rPr>
        <w:t xml:space="preserve"> (2012).</w:t>
      </w:r>
    </w:p>
    <w:p w14:paraId="6B75817B" w14:textId="77777777" w:rsidR="00852BD9" w:rsidRPr="00852BD9" w:rsidRDefault="00852BD9" w:rsidP="00852BD9">
      <w:pPr>
        <w:pStyle w:val="Bibliography"/>
        <w:rPr>
          <w:rFonts w:ascii="DengXian" w:eastAsia="DengXian" w:hAnsi="DengXian"/>
        </w:rPr>
      </w:pPr>
      <w:r w:rsidRPr="00852BD9">
        <w:rPr>
          <w:rFonts w:ascii="DengXian" w:eastAsia="DengXian" w:hAnsi="DengXian"/>
        </w:rPr>
        <w:t>12.</w:t>
      </w:r>
      <w:r w:rsidRPr="00852BD9">
        <w:rPr>
          <w:rFonts w:ascii="DengXian" w:eastAsia="DengXian" w:hAnsi="DengXian"/>
        </w:rPr>
        <w:tab/>
        <w:t xml:space="preserve">Wheeler, M. L. </w:t>
      </w:r>
      <w:r w:rsidRPr="00852BD9">
        <w:rPr>
          <w:rFonts w:ascii="DengXian" w:eastAsia="DengXian" w:hAnsi="DengXian"/>
          <w:i/>
          <w:iCs/>
        </w:rPr>
        <w:t>et al.</w:t>
      </w:r>
      <w:r w:rsidRPr="00852BD9">
        <w:rPr>
          <w:rFonts w:ascii="DengXian" w:eastAsia="DengXian" w:hAnsi="DengXian"/>
        </w:rPr>
        <w:t xml:space="preserve"> Immunological Consequences of Intestinal Fungal Dysbiosis. </w:t>
      </w:r>
      <w:r w:rsidRPr="00852BD9">
        <w:rPr>
          <w:rFonts w:ascii="DengXian" w:eastAsia="DengXian" w:hAnsi="DengXian"/>
          <w:i/>
          <w:iCs/>
        </w:rPr>
        <w:t>Cell Host &amp; Microbe</w:t>
      </w:r>
      <w:r w:rsidRPr="00852BD9">
        <w:rPr>
          <w:rFonts w:ascii="DengXian" w:eastAsia="DengXian" w:hAnsi="DengXian"/>
        </w:rPr>
        <w:t xml:space="preserve"> </w:t>
      </w:r>
      <w:r w:rsidRPr="00852BD9">
        <w:rPr>
          <w:rFonts w:ascii="DengXian" w:eastAsia="DengXian" w:hAnsi="DengXian"/>
          <w:b/>
          <w:bCs/>
        </w:rPr>
        <w:t>19</w:t>
      </w:r>
      <w:r w:rsidRPr="00852BD9">
        <w:rPr>
          <w:rFonts w:ascii="DengXian" w:eastAsia="DengXian" w:hAnsi="DengXian"/>
        </w:rPr>
        <w:t>, 865–873 (2016).</w:t>
      </w:r>
    </w:p>
    <w:p w14:paraId="15F53EB4" w14:textId="77777777" w:rsidR="00852BD9" w:rsidRPr="00852BD9" w:rsidRDefault="00852BD9" w:rsidP="00852BD9">
      <w:pPr>
        <w:pStyle w:val="Bibliography"/>
        <w:rPr>
          <w:rFonts w:ascii="DengXian" w:eastAsia="DengXian" w:hAnsi="DengXian"/>
        </w:rPr>
      </w:pPr>
      <w:r w:rsidRPr="00852BD9">
        <w:rPr>
          <w:rFonts w:ascii="DengXian" w:eastAsia="DengXian" w:hAnsi="DengXian"/>
        </w:rPr>
        <w:t>13.</w:t>
      </w:r>
      <w:r w:rsidRPr="00852BD9">
        <w:rPr>
          <w:rFonts w:ascii="DengXian" w:eastAsia="DengXian" w:hAnsi="DengXian"/>
        </w:rPr>
        <w:tab/>
        <w:t xml:space="preserve">Malik, A. </w:t>
      </w:r>
      <w:r w:rsidRPr="00852BD9">
        <w:rPr>
          <w:rFonts w:ascii="DengXian" w:eastAsia="DengXian" w:hAnsi="DengXian"/>
          <w:i/>
          <w:iCs/>
        </w:rPr>
        <w:t>et al.</w:t>
      </w:r>
      <w:r w:rsidRPr="00852BD9">
        <w:rPr>
          <w:rFonts w:ascii="DengXian" w:eastAsia="DengXian" w:hAnsi="DengXian"/>
        </w:rPr>
        <w:t xml:space="preserve"> SYK-CARD9 Signaling Axis Promotes Gut Fungi-Mediated Inflammasome Activation to Restrict Colitis and Colon Cancer. </w:t>
      </w:r>
      <w:r w:rsidRPr="00852BD9">
        <w:rPr>
          <w:rFonts w:ascii="DengXian" w:eastAsia="DengXian" w:hAnsi="DengXian"/>
          <w:i/>
          <w:iCs/>
        </w:rPr>
        <w:t>Immunity</w:t>
      </w:r>
      <w:r w:rsidRPr="00852BD9">
        <w:rPr>
          <w:rFonts w:ascii="DengXian" w:eastAsia="DengXian" w:hAnsi="DengXian"/>
        </w:rPr>
        <w:t xml:space="preserve"> </w:t>
      </w:r>
      <w:r w:rsidRPr="00852BD9">
        <w:rPr>
          <w:rFonts w:ascii="DengXian" w:eastAsia="DengXian" w:hAnsi="DengXian"/>
          <w:b/>
          <w:bCs/>
        </w:rPr>
        <w:t>49</w:t>
      </w:r>
      <w:r w:rsidRPr="00852BD9">
        <w:rPr>
          <w:rFonts w:ascii="DengXian" w:eastAsia="DengXian" w:hAnsi="DengXian"/>
        </w:rPr>
        <w:t>, 515-530.e5 (2018).</w:t>
      </w:r>
    </w:p>
    <w:p w14:paraId="7C732BF8" w14:textId="77777777" w:rsidR="00852BD9" w:rsidRPr="00852BD9" w:rsidRDefault="00852BD9" w:rsidP="00852BD9">
      <w:pPr>
        <w:pStyle w:val="Bibliography"/>
        <w:rPr>
          <w:rFonts w:ascii="DengXian" w:eastAsia="DengXian" w:hAnsi="DengXian"/>
        </w:rPr>
      </w:pPr>
      <w:r w:rsidRPr="00852BD9">
        <w:rPr>
          <w:rFonts w:ascii="DengXian" w:eastAsia="DengXian" w:hAnsi="DengXian"/>
        </w:rPr>
        <w:t>14.</w:t>
      </w:r>
      <w:r w:rsidRPr="00852BD9">
        <w:rPr>
          <w:rFonts w:ascii="DengXian" w:eastAsia="DengXian" w:hAnsi="DengXian"/>
        </w:rPr>
        <w:tab/>
        <w:t xml:space="preserve">Coker, O. O. </w:t>
      </w:r>
      <w:r w:rsidRPr="00852BD9">
        <w:rPr>
          <w:rFonts w:ascii="DengXian" w:eastAsia="DengXian" w:hAnsi="DengXian"/>
          <w:i/>
          <w:iCs/>
        </w:rPr>
        <w:t>et al.</w:t>
      </w:r>
      <w:r w:rsidRPr="00852BD9">
        <w:rPr>
          <w:rFonts w:ascii="DengXian" w:eastAsia="DengXian" w:hAnsi="DengXian"/>
        </w:rPr>
        <w:t xml:space="preserve"> Enteric fungal microbiota dysbiosis and ecological alterations in colorectal cancer. </w:t>
      </w:r>
      <w:r w:rsidRPr="00852BD9">
        <w:rPr>
          <w:rFonts w:ascii="DengXian" w:eastAsia="DengXian" w:hAnsi="DengXian"/>
          <w:i/>
          <w:iCs/>
        </w:rPr>
        <w:t>Gut</w:t>
      </w:r>
      <w:r w:rsidRPr="00852BD9">
        <w:rPr>
          <w:rFonts w:ascii="DengXian" w:eastAsia="DengXian" w:hAnsi="DengXian"/>
        </w:rPr>
        <w:t xml:space="preserve"> </w:t>
      </w:r>
      <w:r w:rsidRPr="00852BD9">
        <w:rPr>
          <w:rFonts w:ascii="DengXian" w:eastAsia="DengXian" w:hAnsi="DengXian"/>
          <w:b/>
          <w:bCs/>
        </w:rPr>
        <w:t>68</w:t>
      </w:r>
      <w:r w:rsidRPr="00852BD9">
        <w:rPr>
          <w:rFonts w:ascii="DengXian" w:eastAsia="DengXian" w:hAnsi="DengXian"/>
        </w:rPr>
        <w:t>, 654–662 (2019).</w:t>
      </w:r>
    </w:p>
    <w:p w14:paraId="696ACC37" w14:textId="77777777" w:rsidR="00852BD9" w:rsidRPr="00852BD9" w:rsidRDefault="00852BD9" w:rsidP="00852BD9">
      <w:pPr>
        <w:pStyle w:val="Bibliography"/>
        <w:rPr>
          <w:rFonts w:ascii="DengXian" w:eastAsia="DengXian" w:hAnsi="DengXian"/>
        </w:rPr>
      </w:pPr>
      <w:r w:rsidRPr="00852BD9">
        <w:rPr>
          <w:rFonts w:ascii="DengXian" w:eastAsia="DengXian" w:hAnsi="DengXian"/>
        </w:rPr>
        <w:t>15.</w:t>
      </w:r>
      <w:r w:rsidRPr="00852BD9">
        <w:rPr>
          <w:rFonts w:ascii="DengXian" w:eastAsia="DengXian" w:hAnsi="DengXian"/>
        </w:rPr>
        <w:tab/>
        <w:t xml:space="preserve">Zeller, G. </w:t>
      </w:r>
      <w:r w:rsidRPr="00852BD9">
        <w:rPr>
          <w:rFonts w:ascii="DengXian" w:eastAsia="DengXian" w:hAnsi="DengXian"/>
          <w:i/>
          <w:iCs/>
        </w:rPr>
        <w:t>et al.</w:t>
      </w:r>
      <w:r w:rsidRPr="00852BD9">
        <w:rPr>
          <w:rFonts w:ascii="DengXian" w:eastAsia="DengXian" w:hAnsi="DengXian"/>
        </w:rPr>
        <w:t xml:space="preserve"> Potential of fecal microbiota for early-stage detection of colorectal cancer. </w:t>
      </w:r>
      <w:r w:rsidRPr="00852BD9">
        <w:rPr>
          <w:rFonts w:ascii="DengXian" w:eastAsia="DengXian" w:hAnsi="DengXian"/>
          <w:i/>
          <w:iCs/>
        </w:rPr>
        <w:t>Mol Syst Biol</w:t>
      </w:r>
      <w:r w:rsidRPr="00852BD9">
        <w:rPr>
          <w:rFonts w:ascii="DengXian" w:eastAsia="DengXian" w:hAnsi="DengXian"/>
        </w:rPr>
        <w:t xml:space="preserve"> </w:t>
      </w:r>
      <w:r w:rsidRPr="00852BD9">
        <w:rPr>
          <w:rFonts w:ascii="DengXian" w:eastAsia="DengXian" w:hAnsi="DengXian"/>
          <w:b/>
          <w:bCs/>
        </w:rPr>
        <w:t>10</w:t>
      </w:r>
      <w:r w:rsidRPr="00852BD9">
        <w:rPr>
          <w:rFonts w:ascii="DengXian" w:eastAsia="DengXian" w:hAnsi="DengXian"/>
        </w:rPr>
        <w:t>, 766 (2014).</w:t>
      </w:r>
    </w:p>
    <w:p w14:paraId="41295563" w14:textId="77777777" w:rsidR="00852BD9" w:rsidRPr="00852BD9" w:rsidRDefault="00852BD9" w:rsidP="00852BD9">
      <w:pPr>
        <w:pStyle w:val="Bibliography"/>
        <w:rPr>
          <w:rFonts w:ascii="DengXian" w:eastAsia="DengXian" w:hAnsi="DengXian"/>
        </w:rPr>
      </w:pPr>
      <w:r w:rsidRPr="00852BD9">
        <w:rPr>
          <w:rFonts w:ascii="DengXian" w:eastAsia="DengXian" w:hAnsi="DengXian"/>
        </w:rPr>
        <w:t>16.</w:t>
      </w:r>
      <w:r w:rsidRPr="00852BD9">
        <w:rPr>
          <w:rFonts w:ascii="DengXian" w:eastAsia="DengXian" w:hAnsi="DengXian"/>
        </w:rPr>
        <w:tab/>
        <w:t xml:space="preserve">Feng, Q. </w:t>
      </w:r>
      <w:r w:rsidRPr="00852BD9">
        <w:rPr>
          <w:rFonts w:ascii="DengXian" w:eastAsia="DengXian" w:hAnsi="DengXian"/>
          <w:i/>
          <w:iCs/>
        </w:rPr>
        <w:t>et al.</w:t>
      </w:r>
      <w:r w:rsidRPr="00852BD9">
        <w:rPr>
          <w:rFonts w:ascii="DengXian" w:eastAsia="DengXian" w:hAnsi="DengXian"/>
        </w:rPr>
        <w:t xml:space="preserve"> Gut microbiome development along the colorectal adenoma–carcinoma sequence. </w:t>
      </w:r>
      <w:r w:rsidRPr="00852BD9">
        <w:rPr>
          <w:rFonts w:ascii="DengXian" w:eastAsia="DengXian" w:hAnsi="DengXian"/>
          <w:i/>
          <w:iCs/>
        </w:rPr>
        <w:t>Nature Communications</w:t>
      </w:r>
      <w:r w:rsidRPr="00852BD9">
        <w:rPr>
          <w:rFonts w:ascii="DengXian" w:eastAsia="DengXian" w:hAnsi="DengXian"/>
        </w:rPr>
        <w:t xml:space="preserve"> </w:t>
      </w:r>
      <w:r w:rsidRPr="00852BD9">
        <w:rPr>
          <w:rFonts w:ascii="DengXian" w:eastAsia="DengXian" w:hAnsi="DengXian"/>
          <w:b/>
          <w:bCs/>
        </w:rPr>
        <w:t>6</w:t>
      </w:r>
      <w:r w:rsidRPr="00852BD9">
        <w:rPr>
          <w:rFonts w:ascii="DengXian" w:eastAsia="DengXian" w:hAnsi="DengXian"/>
        </w:rPr>
        <w:t>, 6528 (2015).</w:t>
      </w:r>
    </w:p>
    <w:p w14:paraId="69BD9705" w14:textId="77777777" w:rsidR="00852BD9" w:rsidRPr="00852BD9" w:rsidRDefault="00852BD9" w:rsidP="00852BD9">
      <w:pPr>
        <w:pStyle w:val="Bibliography"/>
        <w:rPr>
          <w:rFonts w:ascii="DengXian" w:eastAsia="DengXian" w:hAnsi="DengXian"/>
        </w:rPr>
      </w:pPr>
      <w:r w:rsidRPr="00852BD9">
        <w:rPr>
          <w:rFonts w:ascii="DengXian" w:eastAsia="DengXian" w:hAnsi="DengXian"/>
        </w:rPr>
        <w:t>17.</w:t>
      </w:r>
      <w:r w:rsidRPr="00852BD9">
        <w:rPr>
          <w:rFonts w:ascii="DengXian" w:eastAsia="DengXian" w:hAnsi="DengXian"/>
        </w:rPr>
        <w:tab/>
        <w:t xml:space="preserve">Yu, J. </w:t>
      </w:r>
      <w:r w:rsidRPr="00852BD9">
        <w:rPr>
          <w:rFonts w:ascii="DengXian" w:eastAsia="DengXian" w:hAnsi="DengXian"/>
          <w:i/>
          <w:iCs/>
        </w:rPr>
        <w:t>et al.</w:t>
      </w:r>
      <w:r w:rsidRPr="00852BD9">
        <w:rPr>
          <w:rFonts w:ascii="DengXian" w:eastAsia="DengXian" w:hAnsi="DengXian"/>
        </w:rPr>
        <w:t xml:space="preserve"> Metagenomic analysis of faecal microbiome as a tool towards targeted non-invasive biomarkers for colorectal cancer. </w:t>
      </w:r>
      <w:r w:rsidRPr="00852BD9">
        <w:rPr>
          <w:rFonts w:ascii="DengXian" w:eastAsia="DengXian" w:hAnsi="DengXian"/>
          <w:i/>
          <w:iCs/>
        </w:rPr>
        <w:t>Gut</w:t>
      </w:r>
      <w:r w:rsidRPr="00852BD9">
        <w:rPr>
          <w:rFonts w:ascii="DengXian" w:eastAsia="DengXian" w:hAnsi="DengXian"/>
        </w:rPr>
        <w:t xml:space="preserve"> </w:t>
      </w:r>
      <w:r w:rsidRPr="00852BD9">
        <w:rPr>
          <w:rFonts w:ascii="DengXian" w:eastAsia="DengXian" w:hAnsi="DengXian"/>
          <w:b/>
          <w:bCs/>
        </w:rPr>
        <w:t>66</w:t>
      </w:r>
      <w:r w:rsidRPr="00852BD9">
        <w:rPr>
          <w:rFonts w:ascii="DengXian" w:eastAsia="DengXian" w:hAnsi="DengXian"/>
        </w:rPr>
        <w:t>, 70–78 (2017).</w:t>
      </w:r>
    </w:p>
    <w:p w14:paraId="295795C7" w14:textId="77777777" w:rsidR="00852BD9" w:rsidRPr="00852BD9" w:rsidRDefault="00852BD9" w:rsidP="00852BD9">
      <w:pPr>
        <w:pStyle w:val="Bibliography"/>
        <w:rPr>
          <w:rFonts w:ascii="DengXian" w:eastAsia="DengXian" w:hAnsi="DengXian"/>
        </w:rPr>
      </w:pPr>
      <w:r w:rsidRPr="00852BD9">
        <w:rPr>
          <w:rFonts w:ascii="DengXian" w:eastAsia="DengXian" w:hAnsi="DengXian"/>
        </w:rPr>
        <w:t>18.</w:t>
      </w:r>
      <w:r w:rsidRPr="00852BD9">
        <w:rPr>
          <w:rFonts w:ascii="DengXian" w:eastAsia="DengXian" w:hAnsi="DengXian"/>
        </w:rPr>
        <w:tab/>
        <w:t xml:space="preserve">Vogtmann, E. </w:t>
      </w:r>
      <w:r w:rsidRPr="00852BD9">
        <w:rPr>
          <w:rFonts w:ascii="DengXian" w:eastAsia="DengXian" w:hAnsi="DengXian"/>
          <w:i/>
          <w:iCs/>
        </w:rPr>
        <w:t>et al.</w:t>
      </w:r>
      <w:r w:rsidRPr="00852BD9">
        <w:rPr>
          <w:rFonts w:ascii="DengXian" w:eastAsia="DengXian" w:hAnsi="DengXian"/>
        </w:rPr>
        <w:t xml:space="preserve"> Colorectal Cancer and the Human Gut Microbiome: Reproducibility with Whole-Genome Shotgun Sequencing. </w:t>
      </w:r>
      <w:r w:rsidRPr="00852BD9">
        <w:rPr>
          <w:rFonts w:ascii="DengXian" w:eastAsia="DengXian" w:hAnsi="DengXian"/>
          <w:i/>
          <w:iCs/>
        </w:rPr>
        <w:t>PLoS ONE</w:t>
      </w:r>
      <w:r w:rsidRPr="00852BD9">
        <w:rPr>
          <w:rFonts w:ascii="DengXian" w:eastAsia="DengXian" w:hAnsi="DengXian"/>
        </w:rPr>
        <w:t xml:space="preserve"> </w:t>
      </w:r>
      <w:r w:rsidRPr="00852BD9">
        <w:rPr>
          <w:rFonts w:ascii="DengXian" w:eastAsia="DengXian" w:hAnsi="DengXian"/>
          <w:b/>
          <w:bCs/>
        </w:rPr>
        <w:t>11</w:t>
      </w:r>
      <w:r w:rsidRPr="00852BD9">
        <w:rPr>
          <w:rFonts w:ascii="DengXian" w:eastAsia="DengXian" w:hAnsi="DengXian"/>
        </w:rPr>
        <w:t>, e0155362 (2016).</w:t>
      </w:r>
    </w:p>
    <w:p w14:paraId="2019A98B" w14:textId="77777777" w:rsidR="00852BD9" w:rsidRPr="00852BD9" w:rsidRDefault="00852BD9" w:rsidP="00852BD9">
      <w:pPr>
        <w:pStyle w:val="Bibliography"/>
        <w:rPr>
          <w:rFonts w:ascii="DengXian" w:eastAsia="DengXian" w:hAnsi="DengXian"/>
        </w:rPr>
      </w:pPr>
      <w:r w:rsidRPr="00852BD9">
        <w:rPr>
          <w:rFonts w:ascii="DengXian" w:eastAsia="DengXian" w:hAnsi="DengXian"/>
        </w:rPr>
        <w:t>19.</w:t>
      </w:r>
      <w:r w:rsidRPr="00852BD9">
        <w:rPr>
          <w:rFonts w:ascii="DengXian" w:eastAsia="DengXian" w:hAnsi="DengXian"/>
        </w:rPr>
        <w:tab/>
        <w:t xml:space="preserve">Hannigan, G. D., Duhaime, M. B., Ruffin, M. T., Koumpouras, C. C. &amp; Schloss, P. D. Diagnostic Potential and Interactive Dynamics of the Colorectal Cancer Virome. </w:t>
      </w:r>
      <w:r w:rsidRPr="00852BD9">
        <w:rPr>
          <w:rFonts w:ascii="DengXian" w:eastAsia="DengXian" w:hAnsi="DengXian"/>
          <w:i/>
          <w:iCs/>
        </w:rPr>
        <w:t>mBio</w:t>
      </w:r>
      <w:r w:rsidRPr="00852BD9">
        <w:rPr>
          <w:rFonts w:ascii="DengXian" w:eastAsia="DengXian" w:hAnsi="DengXian"/>
        </w:rPr>
        <w:t xml:space="preserve"> </w:t>
      </w:r>
      <w:r w:rsidRPr="00852BD9">
        <w:rPr>
          <w:rFonts w:ascii="DengXian" w:eastAsia="DengXian" w:hAnsi="DengXian"/>
          <w:b/>
          <w:bCs/>
        </w:rPr>
        <w:t>9</w:t>
      </w:r>
      <w:r w:rsidRPr="00852BD9">
        <w:rPr>
          <w:rFonts w:ascii="DengXian" w:eastAsia="DengXian" w:hAnsi="DengXian"/>
        </w:rPr>
        <w:t>, (2018).</w:t>
      </w:r>
    </w:p>
    <w:p w14:paraId="138A0075" w14:textId="77777777" w:rsidR="00852BD9" w:rsidRPr="00852BD9" w:rsidRDefault="00852BD9" w:rsidP="00852BD9">
      <w:pPr>
        <w:pStyle w:val="Bibliography"/>
        <w:rPr>
          <w:rFonts w:ascii="DengXian" w:eastAsia="DengXian" w:hAnsi="DengXian"/>
        </w:rPr>
      </w:pPr>
      <w:r w:rsidRPr="00852BD9">
        <w:rPr>
          <w:rFonts w:ascii="DengXian" w:eastAsia="DengXian" w:hAnsi="DengXian"/>
        </w:rPr>
        <w:t>20.</w:t>
      </w:r>
      <w:r w:rsidRPr="00852BD9">
        <w:rPr>
          <w:rFonts w:ascii="DengXian" w:eastAsia="DengXian" w:hAnsi="DengXian"/>
        </w:rPr>
        <w:tab/>
        <w:t xml:space="preserve">Yachida, S. Metagenomic and metabolomic analyses reveal distinct stage-specific phenotypes of the gut microbiota in colorectal cancer. </w:t>
      </w:r>
      <w:r w:rsidRPr="00852BD9">
        <w:rPr>
          <w:rFonts w:ascii="DengXian" w:eastAsia="DengXian" w:hAnsi="DengXian"/>
          <w:i/>
          <w:iCs/>
        </w:rPr>
        <w:t>Nature Medicine</w:t>
      </w:r>
      <w:r w:rsidRPr="00852BD9">
        <w:rPr>
          <w:rFonts w:ascii="DengXian" w:eastAsia="DengXian" w:hAnsi="DengXian"/>
        </w:rPr>
        <w:t xml:space="preserve"> </w:t>
      </w:r>
      <w:r w:rsidRPr="00852BD9">
        <w:rPr>
          <w:rFonts w:ascii="DengXian" w:eastAsia="DengXian" w:hAnsi="DengXian"/>
          <w:b/>
          <w:bCs/>
        </w:rPr>
        <w:t>25</w:t>
      </w:r>
      <w:r w:rsidRPr="00852BD9">
        <w:rPr>
          <w:rFonts w:ascii="DengXian" w:eastAsia="DengXian" w:hAnsi="DengXian"/>
        </w:rPr>
        <w:t>, 27 (2019).</w:t>
      </w:r>
    </w:p>
    <w:p w14:paraId="30403C81" w14:textId="77777777" w:rsidR="00852BD9" w:rsidRPr="00852BD9" w:rsidRDefault="00852BD9" w:rsidP="00852BD9">
      <w:pPr>
        <w:pStyle w:val="Bibliography"/>
        <w:rPr>
          <w:rFonts w:ascii="DengXian" w:eastAsia="DengXian" w:hAnsi="DengXian"/>
        </w:rPr>
      </w:pPr>
      <w:r w:rsidRPr="00852BD9">
        <w:rPr>
          <w:rFonts w:ascii="DengXian" w:eastAsia="DengXian" w:hAnsi="DengXian"/>
        </w:rPr>
        <w:t>21.</w:t>
      </w:r>
      <w:r w:rsidRPr="00852BD9">
        <w:rPr>
          <w:rFonts w:ascii="DengXian" w:eastAsia="DengXian" w:hAnsi="DengXian"/>
        </w:rPr>
        <w:tab/>
        <w:t xml:space="preserve">Nakatsu, G. </w:t>
      </w:r>
      <w:r w:rsidRPr="00852BD9">
        <w:rPr>
          <w:rFonts w:ascii="DengXian" w:eastAsia="DengXian" w:hAnsi="DengXian"/>
          <w:i/>
          <w:iCs/>
        </w:rPr>
        <w:t>et al.</w:t>
      </w:r>
      <w:r w:rsidRPr="00852BD9">
        <w:rPr>
          <w:rFonts w:ascii="DengXian" w:eastAsia="DengXian" w:hAnsi="DengXian"/>
        </w:rPr>
        <w:t xml:space="preserve"> Alterations in Enteric Virome Are Associated With Colorectal Cancer and Survival Outcomes. </w:t>
      </w:r>
      <w:r w:rsidRPr="00852BD9">
        <w:rPr>
          <w:rFonts w:ascii="DengXian" w:eastAsia="DengXian" w:hAnsi="DengXian"/>
          <w:i/>
          <w:iCs/>
        </w:rPr>
        <w:t>Gastroenterology</w:t>
      </w:r>
      <w:r w:rsidRPr="00852BD9">
        <w:rPr>
          <w:rFonts w:ascii="DengXian" w:eastAsia="DengXian" w:hAnsi="DengXian"/>
        </w:rPr>
        <w:t xml:space="preserve"> </w:t>
      </w:r>
      <w:r w:rsidRPr="00852BD9">
        <w:rPr>
          <w:rFonts w:ascii="DengXian" w:eastAsia="DengXian" w:hAnsi="DengXian"/>
          <w:b/>
          <w:bCs/>
        </w:rPr>
        <w:t>155</w:t>
      </w:r>
      <w:r w:rsidRPr="00852BD9">
        <w:rPr>
          <w:rFonts w:ascii="DengXian" w:eastAsia="DengXian" w:hAnsi="DengXian"/>
        </w:rPr>
        <w:t>, 529-541.e5 (2018).</w:t>
      </w:r>
    </w:p>
    <w:p w14:paraId="2B5DFCF4" w14:textId="77777777" w:rsidR="00852BD9" w:rsidRPr="00852BD9" w:rsidRDefault="00852BD9" w:rsidP="00852BD9">
      <w:pPr>
        <w:pStyle w:val="Bibliography"/>
        <w:rPr>
          <w:rFonts w:ascii="DengXian" w:eastAsia="DengXian" w:hAnsi="DengXian"/>
        </w:rPr>
      </w:pPr>
      <w:r w:rsidRPr="00852BD9">
        <w:rPr>
          <w:rFonts w:ascii="DengXian" w:eastAsia="DengXian" w:hAnsi="DengXian"/>
        </w:rPr>
        <w:t>22.</w:t>
      </w:r>
      <w:r w:rsidRPr="00852BD9">
        <w:rPr>
          <w:rFonts w:ascii="DengXian" w:eastAsia="DengXian" w:hAnsi="DengXian"/>
        </w:rPr>
        <w:tab/>
        <w:t xml:space="preserve">Jones, M. B. </w:t>
      </w:r>
      <w:r w:rsidRPr="00852BD9">
        <w:rPr>
          <w:rFonts w:ascii="DengXian" w:eastAsia="DengXian" w:hAnsi="DengXian"/>
          <w:i/>
          <w:iCs/>
        </w:rPr>
        <w:t>et al.</w:t>
      </w:r>
      <w:r w:rsidRPr="00852BD9">
        <w:rPr>
          <w:rFonts w:ascii="DengXian" w:eastAsia="DengXian" w:hAnsi="DengXian"/>
        </w:rPr>
        <w:t xml:space="preserve"> Library preparation methodology can influence genomic and functional </w:t>
      </w:r>
      <w:r w:rsidRPr="00852BD9">
        <w:rPr>
          <w:rFonts w:ascii="DengXian" w:eastAsia="DengXian" w:hAnsi="DengXian"/>
        </w:rPr>
        <w:lastRenderedPageBreak/>
        <w:t xml:space="preserve">predictions in human microbiome research. </w:t>
      </w:r>
      <w:r w:rsidRPr="00852BD9">
        <w:rPr>
          <w:rFonts w:ascii="DengXian" w:eastAsia="DengXian" w:hAnsi="DengXian"/>
          <w:i/>
          <w:iCs/>
        </w:rPr>
        <w:t>Proc Natl Acad Sci USA</w:t>
      </w:r>
      <w:r w:rsidRPr="00852BD9">
        <w:rPr>
          <w:rFonts w:ascii="DengXian" w:eastAsia="DengXian" w:hAnsi="DengXian"/>
        </w:rPr>
        <w:t xml:space="preserve"> </w:t>
      </w:r>
      <w:r w:rsidRPr="00852BD9">
        <w:rPr>
          <w:rFonts w:ascii="DengXian" w:eastAsia="DengXian" w:hAnsi="DengXian"/>
          <w:b/>
          <w:bCs/>
        </w:rPr>
        <w:t>112</w:t>
      </w:r>
      <w:r w:rsidRPr="00852BD9">
        <w:rPr>
          <w:rFonts w:ascii="DengXian" w:eastAsia="DengXian" w:hAnsi="DengXian"/>
        </w:rPr>
        <w:t>, 14024–14029 (2015).</w:t>
      </w:r>
    </w:p>
    <w:p w14:paraId="4FBDD92F" w14:textId="77777777" w:rsidR="00852BD9" w:rsidRPr="00852BD9" w:rsidRDefault="00852BD9" w:rsidP="00852BD9">
      <w:pPr>
        <w:pStyle w:val="Bibliography"/>
        <w:rPr>
          <w:rFonts w:ascii="DengXian" w:eastAsia="DengXian" w:hAnsi="DengXian"/>
        </w:rPr>
      </w:pPr>
      <w:r w:rsidRPr="00852BD9">
        <w:rPr>
          <w:rFonts w:ascii="DengXian" w:eastAsia="DengXian" w:hAnsi="DengXian"/>
        </w:rPr>
        <w:t>23.</w:t>
      </w:r>
      <w:r w:rsidRPr="00852BD9">
        <w:rPr>
          <w:rFonts w:ascii="DengXian" w:eastAsia="DengXian" w:hAnsi="DengXian"/>
        </w:rPr>
        <w:tab/>
        <w:t xml:space="preserve">Schulze, J. &amp; Sonnenborn, U. Yeasts in the Gut: From Commensals to Infectious Agents. </w:t>
      </w:r>
      <w:r w:rsidRPr="00852BD9">
        <w:rPr>
          <w:rFonts w:ascii="DengXian" w:eastAsia="DengXian" w:hAnsi="DengXian"/>
          <w:i/>
          <w:iCs/>
        </w:rPr>
        <w:t>Dtsch Arztebl Int</w:t>
      </w:r>
      <w:r w:rsidRPr="00852BD9">
        <w:rPr>
          <w:rFonts w:ascii="DengXian" w:eastAsia="DengXian" w:hAnsi="DengXian"/>
        </w:rPr>
        <w:t xml:space="preserve"> </w:t>
      </w:r>
      <w:r w:rsidRPr="00852BD9">
        <w:rPr>
          <w:rFonts w:ascii="DengXian" w:eastAsia="DengXian" w:hAnsi="DengXian"/>
          <w:b/>
          <w:bCs/>
        </w:rPr>
        <w:t>106</w:t>
      </w:r>
      <w:r w:rsidRPr="00852BD9">
        <w:rPr>
          <w:rFonts w:ascii="DengXian" w:eastAsia="DengXian" w:hAnsi="DengXian"/>
        </w:rPr>
        <w:t>, 837–842 (2009).</w:t>
      </w:r>
    </w:p>
    <w:p w14:paraId="4141B0EC" w14:textId="77777777" w:rsidR="00852BD9" w:rsidRPr="00852BD9" w:rsidRDefault="00852BD9" w:rsidP="00852BD9">
      <w:pPr>
        <w:pStyle w:val="Bibliography"/>
        <w:rPr>
          <w:rFonts w:ascii="DengXian" w:eastAsia="DengXian" w:hAnsi="DengXian"/>
        </w:rPr>
      </w:pPr>
      <w:r w:rsidRPr="00852BD9">
        <w:rPr>
          <w:rFonts w:ascii="DengXian" w:eastAsia="DengXian" w:hAnsi="DengXian"/>
        </w:rPr>
        <w:t>24.</w:t>
      </w:r>
      <w:r w:rsidRPr="00852BD9">
        <w:rPr>
          <w:rFonts w:ascii="DengXian" w:eastAsia="DengXian" w:hAnsi="DengXian"/>
        </w:rPr>
        <w:tab/>
        <w:t xml:space="preserve">McKenzie, A. T., Katsyv, I., Song, W.-M., Wang, M. &amp; Zhang, B. DGCA: A comprehensive R package for Differential Gene Correlation Analysis. </w:t>
      </w:r>
      <w:r w:rsidRPr="00852BD9">
        <w:rPr>
          <w:rFonts w:ascii="DengXian" w:eastAsia="DengXian" w:hAnsi="DengXian"/>
          <w:i/>
          <w:iCs/>
        </w:rPr>
        <w:t>BMC Systems Biology</w:t>
      </w:r>
      <w:r w:rsidRPr="00852BD9">
        <w:rPr>
          <w:rFonts w:ascii="DengXian" w:eastAsia="DengXian" w:hAnsi="DengXian"/>
        </w:rPr>
        <w:t xml:space="preserve"> </w:t>
      </w:r>
      <w:r w:rsidRPr="00852BD9">
        <w:rPr>
          <w:rFonts w:ascii="DengXian" w:eastAsia="DengXian" w:hAnsi="DengXian"/>
          <w:b/>
          <w:bCs/>
        </w:rPr>
        <w:t>10</w:t>
      </w:r>
      <w:r w:rsidRPr="00852BD9">
        <w:rPr>
          <w:rFonts w:ascii="DengXian" w:eastAsia="DengXian" w:hAnsi="DengXian"/>
        </w:rPr>
        <w:t>, 106 (2016).</w:t>
      </w:r>
    </w:p>
    <w:p w14:paraId="102D2734" w14:textId="77777777" w:rsidR="00852BD9" w:rsidRPr="00852BD9" w:rsidRDefault="00852BD9" w:rsidP="00852BD9">
      <w:pPr>
        <w:pStyle w:val="Bibliography"/>
        <w:rPr>
          <w:rFonts w:ascii="DengXian" w:eastAsia="DengXian" w:hAnsi="DengXian"/>
        </w:rPr>
      </w:pPr>
      <w:r w:rsidRPr="00852BD9">
        <w:rPr>
          <w:rFonts w:ascii="DengXian" w:eastAsia="DengXian" w:hAnsi="DengXian"/>
        </w:rPr>
        <w:t>25.</w:t>
      </w:r>
      <w:r w:rsidRPr="00852BD9">
        <w:rPr>
          <w:rFonts w:ascii="DengXian" w:eastAsia="DengXian" w:hAnsi="DengXian"/>
        </w:rPr>
        <w:tab/>
        <w:t xml:space="preserve">Wood, D. E., Lu, J. &amp; Langmead, B. Improved metagenomic analysis with Kraken 2. </w:t>
      </w:r>
      <w:r w:rsidRPr="00852BD9">
        <w:rPr>
          <w:rFonts w:ascii="DengXian" w:eastAsia="DengXian" w:hAnsi="DengXian"/>
          <w:i/>
          <w:iCs/>
        </w:rPr>
        <w:t>Genome Biology</w:t>
      </w:r>
      <w:r w:rsidRPr="00852BD9">
        <w:rPr>
          <w:rFonts w:ascii="DengXian" w:eastAsia="DengXian" w:hAnsi="DengXian"/>
        </w:rPr>
        <w:t xml:space="preserve"> </w:t>
      </w:r>
      <w:r w:rsidRPr="00852BD9">
        <w:rPr>
          <w:rFonts w:ascii="DengXian" w:eastAsia="DengXian" w:hAnsi="DengXian"/>
          <w:b/>
          <w:bCs/>
        </w:rPr>
        <w:t>20</w:t>
      </w:r>
      <w:r w:rsidRPr="00852BD9">
        <w:rPr>
          <w:rFonts w:ascii="DengXian" w:eastAsia="DengXian" w:hAnsi="DengXian"/>
        </w:rPr>
        <w:t>, 257 (2019).</w:t>
      </w:r>
    </w:p>
    <w:p w14:paraId="2F45A4B9" w14:textId="77777777" w:rsidR="00852BD9" w:rsidRPr="00852BD9" w:rsidRDefault="00852BD9" w:rsidP="00852BD9">
      <w:pPr>
        <w:pStyle w:val="Bibliography"/>
        <w:rPr>
          <w:rFonts w:ascii="DengXian" w:eastAsia="DengXian" w:hAnsi="DengXian"/>
        </w:rPr>
      </w:pPr>
      <w:r w:rsidRPr="00852BD9">
        <w:rPr>
          <w:rFonts w:ascii="DengXian" w:eastAsia="DengXian" w:hAnsi="DengXian"/>
        </w:rPr>
        <w:t>26.</w:t>
      </w:r>
      <w:r w:rsidRPr="00852BD9">
        <w:rPr>
          <w:rFonts w:ascii="DengXian" w:eastAsia="DengXian" w:hAnsi="DengXian"/>
        </w:rPr>
        <w:tab/>
        <w:t xml:space="preserve">Lu, J., Breitwieser, F. P., Thielen, P. &amp; Salzberg, S. L. Bracken: estimating species abundance in metagenomics data. </w:t>
      </w:r>
      <w:r w:rsidRPr="00852BD9">
        <w:rPr>
          <w:rFonts w:ascii="DengXian" w:eastAsia="DengXian" w:hAnsi="DengXian"/>
          <w:i/>
          <w:iCs/>
        </w:rPr>
        <w:t>PeerJ Comput. Sci.</w:t>
      </w:r>
      <w:r w:rsidRPr="00852BD9">
        <w:rPr>
          <w:rFonts w:ascii="DengXian" w:eastAsia="DengXian" w:hAnsi="DengXian"/>
        </w:rPr>
        <w:t xml:space="preserve"> </w:t>
      </w:r>
      <w:r w:rsidRPr="00852BD9">
        <w:rPr>
          <w:rFonts w:ascii="DengXian" w:eastAsia="DengXian" w:hAnsi="DengXian"/>
          <w:b/>
          <w:bCs/>
        </w:rPr>
        <w:t>3</w:t>
      </w:r>
      <w:r w:rsidRPr="00852BD9">
        <w:rPr>
          <w:rFonts w:ascii="DengXian" w:eastAsia="DengXian" w:hAnsi="DengXian"/>
        </w:rPr>
        <w:t>, e104 (2017).</w:t>
      </w:r>
    </w:p>
    <w:p w14:paraId="1DCD14D7" w14:textId="77777777" w:rsidR="00852BD9" w:rsidRPr="00852BD9" w:rsidRDefault="00852BD9" w:rsidP="00852BD9">
      <w:pPr>
        <w:pStyle w:val="Bibliography"/>
        <w:rPr>
          <w:rFonts w:ascii="DengXian" w:eastAsia="DengXian" w:hAnsi="DengXian"/>
        </w:rPr>
      </w:pPr>
      <w:r w:rsidRPr="00852BD9">
        <w:rPr>
          <w:rFonts w:ascii="DengXian" w:eastAsia="DengXian" w:hAnsi="DengXian"/>
        </w:rPr>
        <w:t>27.</w:t>
      </w:r>
      <w:r w:rsidRPr="00852BD9">
        <w:rPr>
          <w:rFonts w:ascii="DengXian" w:eastAsia="DengXian" w:hAnsi="DengXian"/>
        </w:rPr>
        <w:tab/>
        <w:t xml:space="preserve">Chin, V. K. </w:t>
      </w:r>
      <w:r w:rsidRPr="00852BD9">
        <w:rPr>
          <w:rFonts w:ascii="DengXian" w:eastAsia="DengXian" w:hAnsi="DengXian"/>
          <w:i/>
          <w:iCs/>
        </w:rPr>
        <w:t>et al.</w:t>
      </w:r>
      <w:r w:rsidRPr="00852BD9">
        <w:rPr>
          <w:rFonts w:ascii="DengXian" w:eastAsia="DengXian" w:hAnsi="DengXian"/>
        </w:rPr>
        <w:t xml:space="preserve"> Mycobiome in the Gut: A Multiperspective Review. </w:t>
      </w:r>
      <w:r w:rsidRPr="00852BD9">
        <w:rPr>
          <w:rFonts w:ascii="DengXian" w:eastAsia="DengXian" w:hAnsi="DengXian"/>
          <w:i/>
          <w:iCs/>
        </w:rPr>
        <w:t>Mediators of Inflammation</w:t>
      </w:r>
      <w:r w:rsidRPr="00852BD9">
        <w:rPr>
          <w:rFonts w:ascii="DengXian" w:eastAsia="DengXian" w:hAnsi="DengXian"/>
        </w:rPr>
        <w:t xml:space="preserve"> </w:t>
      </w:r>
      <w:r w:rsidRPr="00852BD9">
        <w:rPr>
          <w:rFonts w:ascii="DengXian" w:eastAsia="DengXian" w:hAnsi="DengXian"/>
          <w:b/>
          <w:bCs/>
        </w:rPr>
        <w:t>2020</w:t>
      </w:r>
      <w:r w:rsidRPr="00852BD9">
        <w:rPr>
          <w:rFonts w:ascii="DengXian" w:eastAsia="DengXian" w:hAnsi="DengXian"/>
        </w:rPr>
        <w:t>, e9560684 (2020).</w:t>
      </w:r>
    </w:p>
    <w:p w14:paraId="5FA54875" w14:textId="77777777" w:rsidR="00852BD9" w:rsidRPr="00852BD9" w:rsidRDefault="00852BD9" w:rsidP="00852BD9">
      <w:pPr>
        <w:pStyle w:val="Bibliography"/>
        <w:rPr>
          <w:rFonts w:ascii="DengXian" w:eastAsia="DengXian" w:hAnsi="DengXian"/>
        </w:rPr>
      </w:pPr>
      <w:r w:rsidRPr="00852BD9">
        <w:rPr>
          <w:rFonts w:ascii="DengXian" w:eastAsia="DengXian" w:hAnsi="DengXian"/>
        </w:rPr>
        <w:t>28.</w:t>
      </w:r>
      <w:r w:rsidRPr="00852BD9">
        <w:rPr>
          <w:rFonts w:ascii="DengXian" w:eastAsia="DengXian" w:hAnsi="DengXian"/>
        </w:rPr>
        <w:tab/>
        <w:t xml:space="preserve">Nakatsu, G. </w:t>
      </w:r>
      <w:r w:rsidRPr="00852BD9">
        <w:rPr>
          <w:rFonts w:ascii="DengXian" w:eastAsia="DengXian" w:hAnsi="DengXian"/>
          <w:i/>
          <w:iCs/>
        </w:rPr>
        <w:t>et al.</w:t>
      </w:r>
      <w:r w:rsidRPr="00852BD9">
        <w:rPr>
          <w:rFonts w:ascii="DengXian" w:eastAsia="DengXian" w:hAnsi="DengXian"/>
        </w:rPr>
        <w:t xml:space="preserve"> Gut mucosal microbiome across stages of colorectal carcinogenesis. </w:t>
      </w:r>
      <w:r w:rsidRPr="00852BD9">
        <w:rPr>
          <w:rFonts w:ascii="DengXian" w:eastAsia="DengXian" w:hAnsi="DengXian"/>
          <w:i/>
          <w:iCs/>
        </w:rPr>
        <w:t>Nature Communications</w:t>
      </w:r>
      <w:r w:rsidRPr="00852BD9">
        <w:rPr>
          <w:rFonts w:ascii="DengXian" w:eastAsia="DengXian" w:hAnsi="DengXian"/>
        </w:rPr>
        <w:t xml:space="preserve"> </w:t>
      </w:r>
      <w:r w:rsidRPr="00852BD9">
        <w:rPr>
          <w:rFonts w:ascii="DengXian" w:eastAsia="DengXian" w:hAnsi="DengXian"/>
          <w:b/>
          <w:bCs/>
        </w:rPr>
        <w:t>6</w:t>
      </w:r>
      <w:r w:rsidRPr="00852BD9">
        <w:rPr>
          <w:rFonts w:ascii="DengXian" w:eastAsia="DengXian" w:hAnsi="DengXian"/>
        </w:rPr>
        <w:t>, 8727 (2015).</w:t>
      </w:r>
    </w:p>
    <w:p w14:paraId="62D98DDD" w14:textId="77777777" w:rsidR="00852BD9" w:rsidRPr="00852BD9" w:rsidRDefault="00852BD9" w:rsidP="00852BD9">
      <w:pPr>
        <w:pStyle w:val="Bibliography"/>
        <w:rPr>
          <w:rFonts w:ascii="DengXian" w:eastAsia="DengXian" w:hAnsi="DengXian"/>
        </w:rPr>
      </w:pPr>
      <w:r w:rsidRPr="00852BD9">
        <w:rPr>
          <w:rFonts w:ascii="DengXian" w:eastAsia="DengXian" w:hAnsi="DengXian"/>
        </w:rPr>
        <w:t>29.</w:t>
      </w:r>
      <w:r w:rsidRPr="00852BD9">
        <w:rPr>
          <w:rFonts w:ascii="DengXian" w:eastAsia="DengXian" w:hAnsi="DengXian"/>
        </w:rPr>
        <w:tab/>
        <w:t xml:space="preserve">Cary, J. W., Ehrlich, K. C., Beltz, S. B., Harris-Coward, P. &amp; Klich, M. A. Characterization of the Aspergillus ochraceoroseus aflatoxin/sterigmatocystin biosynthetic gene cluster. </w:t>
      </w:r>
      <w:r w:rsidRPr="00852BD9">
        <w:rPr>
          <w:rFonts w:ascii="DengXian" w:eastAsia="DengXian" w:hAnsi="DengXian"/>
          <w:i/>
          <w:iCs/>
        </w:rPr>
        <w:t>Mycologia</w:t>
      </w:r>
      <w:r w:rsidRPr="00852BD9">
        <w:rPr>
          <w:rFonts w:ascii="DengXian" w:eastAsia="DengXian" w:hAnsi="DengXian"/>
        </w:rPr>
        <w:t xml:space="preserve"> </w:t>
      </w:r>
      <w:r w:rsidRPr="00852BD9">
        <w:rPr>
          <w:rFonts w:ascii="DengXian" w:eastAsia="DengXian" w:hAnsi="DengXian"/>
          <w:b/>
          <w:bCs/>
        </w:rPr>
        <w:t>101</w:t>
      </w:r>
      <w:r w:rsidRPr="00852BD9">
        <w:rPr>
          <w:rFonts w:ascii="DengXian" w:eastAsia="DengXian" w:hAnsi="DengXian"/>
        </w:rPr>
        <w:t>, 352–362 (2009).</w:t>
      </w:r>
    </w:p>
    <w:p w14:paraId="4F243D90" w14:textId="77777777" w:rsidR="00852BD9" w:rsidRPr="00852BD9" w:rsidRDefault="00852BD9" w:rsidP="00852BD9">
      <w:pPr>
        <w:pStyle w:val="Bibliography"/>
        <w:rPr>
          <w:rFonts w:ascii="DengXian" w:eastAsia="DengXian" w:hAnsi="DengXian"/>
        </w:rPr>
      </w:pPr>
      <w:r w:rsidRPr="00852BD9">
        <w:rPr>
          <w:rFonts w:ascii="DengXian" w:eastAsia="DengXian" w:hAnsi="DengXian"/>
        </w:rPr>
        <w:t>30.</w:t>
      </w:r>
      <w:r w:rsidRPr="00852BD9">
        <w:rPr>
          <w:rFonts w:ascii="DengXian" w:eastAsia="DengXian" w:hAnsi="DengXian"/>
        </w:rPr>
        <w:tab/>
        <w:t xml:space="preserve">Frisvad, J. C., Skouboe, P. &amp; Samson, R. A. Taxonomic comparison of three different groups of aflatoxin producers and a new efficient producer of aflatoxin B1, sterigmatocystin and 3-O-methylsterigmatocystin, Aspergillus rambellii sp. nov. </w:t>
      </w:r>
      <w:r w:rsidRPr="00852BD9">
        <w:rPr>
          <w:rFonts w:ascii="DengXian" w:eastAsia="DengXian" w:hAnsi="DengXian"/>
          <w:i/>
          <w:iCs/>
        </w:rPr>
        <w:t>Systematic and Applied Microbiology</w:t>
      </w:r>
      <w:r w:rsidRPr="00852BD9">
        <w:rPr>
          <w:rFonts w:ascii="DengXian" w:eastAsia="DengXian" w:hAnsi="DengXian"/>
        </w:rPr>
        <w:t xml:space="preserve"> </w:t>
      </w:r>
      <w:r w:rsidRPr="00852BD9">
        <w:rPr>
          <w:rFonts w:ascii="DengXian" w:eastAsia="DengXian" w:hAnsi="DengXian"/>
          <w:b/>
          <w:bCs/>
        </w:rPr>
        <w:t>28</w:t>
      </w:r>
      <w:r w:rsidRPr="00852BD9">
        <w:rPr>
          <w:rFonts w:ascii="DengXian" w:eastAsia="DengXian" w:hAnsi="DengXian"/>
        </w:rPr>
        <w:t>, 442–453 (2005).</w:t>
      </w:r>
    </w:p>
    <w:p w14:paraId="3C5A94D4" w14:textId="77777777" w:rsidR="00852BD9" w:rsidRPr="00852BD9" w:rsidRDefault="00852BD9" w:rsidP="00852BD9">
      <w:pPr>
        <w:pStyle w:val="Bibliography"/>
        <w:rPr>
          <w:rFonts w:ascii="DengXian" w:eastAsia="DengXian" w:hAnsi="DengXian"/>
        </w:rPr>
      </w:pPr>
      <w:r w:rsidRPr="00852BD9">
        <w:rPr>
          <w:rFonts w:ascii="DengXian" w:eastAsia="DengXian" w:hAnsi="DengXian"/>
        </w:rPr>
        <w:t>31.</w:t>
      </w:r>
      <w:r w:rsidRPr="00852BD9">
        <w:rPr>
          <w:rFonts w:ascii="DengXian" w:eastAsia="DengXian" w:hAnsi="DengXian"/>
        </w:rPr>
        <w:tab/>
        <w:t xml:space="preserve">Kim, S.-Y., Yang, E.-J., Son, Y. K., Yeo, J.-H. &amp; Song, K.-S. Enhanced anti-oxidative effect of fermented Korean mistletoe is originated from an increase in the contents of caffeic acid and </w:t>
      </w:r>
      <w:r w:rsidRPr="00852BD9">
        <w:rPr>
          <w:rFonts w:ascii="DengXian" w:eastAsia="DengXian" w:hAnsi="DengXian"/>
        </w:rPr>
        <w:lastRenderedPageBreak/>
        <w:t xml:space="preserve">lyoniresinol. </w:t>
      </w:r>
      <w:r w:rsidRPr="00852BD9">
        <w:rPr>
          <w:rFonts w:ascii="DengXian" w:eastAsia="DengXian" w:hAnsi="DengXian"/>
          <w:i/>
          <w:iCs/>
        </w:rPr>
        <w:t>Food Funct.</w:t>
      </w:r>
      <w:r w:rsidRPr="00852BD9">
        <w:rPr>
          <w:rFonts w:ascii="DengXian" w:eastAsia="DengXian" w:hAnsi="DengXian"/>
        </w:rPr>
        <w:t xml:space="preserve"> </w:t>
      </w:r>
      <w:r w:rsidRPr="00852BD9">
        <w:rPr>
          <w:rFonts w:ascii="DengXian" w:eastAsia="DengXian" w:hAnsi="DengXian"/>
          <w:b/>
          <w:bCs/>
        </w:rPr>
        <w:t>7</w:t>
      </w:r>
      <w:r w:rsidRPr="00852BD9">
        <w:rPr>
          <w:rFonts w:ascii="DengXian" w:eastAsia="DengXian" w:hAnsi="DengXian"/>
        </w:rPr>
        <w:t>, 2270–2277 (2016).</w:t>
      </w:r>
    </w:p>
    <w:p w14:paraId="7A0C68D8" w14:textId="77777777" w:rsidR="00852BD9" w:rsidRPr="00852BD9" w:rsidRDefault="00852BD9" w:rsidP="00852BD9">
      <w:pPr>
        <w:pStyle w:val="Bibliography"/>
        <w:rPr>
          <w:rFonts w:ascii="DengXian" w:eastAsia="DengXian" w:hAnsi="DengXian"/>
        </w:rPr>
      </w:pPr>
      <w:r w:rsidRPr="00852BD9">
        <w:rPr>
          <w:rFonts w:ascii="DengXian" w:eastAsia="DengXian" w:hAnsi="DengXian"/>
        </w:rPr>
        <w:t>32.</w:t>
      </w:r>
      <w:r w:rsidRPr="00852BD9">
        <w:rPr>
          <w:rFonts w:ascii="DengXian" w:eastAsia="DengXian" w:hAnsi="DengXian"/>
        </w:rPr>
        <w:tab/>
        <w:t xml:space="preserve">Cho, H.-D. </w:t>
      </w:r>
      <w:r w:rsidRPr="00852BD9">
        <w:rPr>
          <w:rFonts w:ascii="DengXian" w:eastAsia="DengXian" w:hAnsi="DengXian"/>
          <w:i/>
          <w:iCs/>
        </w:rPr>
        <w:t>et al.</w:t>
      </w:r>
      <w:r w:rsidRPr="00852BD9">
        <w:rPr>
          <w:rFonts w:ascii="DengXian" w:eastAsia="DengXian" w:hAnsi="DengXian"/>
        </w:rPr>
        <w:t xml:space="preserve"> Solid state fermentation process with Aspergillus kawachii enhances the cancer-suppressive potential of silkworm larva in hepatocellular carcinoma cells. </w:t>
      </w:r>
      <w:r w:rsidRPr="00852BD9">
        <w:rPr>
          <w:rFonts w:ascii="DengXian" w:eastAsia="DengXian" w:hAnsi="DengXian"/>
          <w:i/>
          <w:iCs/>
        </w:rPr>
        <w:t>BMC Complement Altern Med</w:t>
      </w:r>
      <w:r w:rsidRPr="00852BD9">
        <w:rPr>
          <w:rFonts w:ascii="DengXian" w:eastAsia="DengXian" w:hAnsi="DengXian"/>
        </w:rPr>
        <w:t xml:space="preserve"> </w:t>
      </w:r>
      <w:r w:rsidRPr="00852BD9">
        <w:rPr>
          <w:rFonts w:ascii="DengXian" w:eastAsia="DengXian" w:hAnsi="DengXian"/>
          <w:b/>
          <w:bCs/>
        </w:rPr>
        <w:t>19</w:t>
      </w:r>
      <w:r w:rsidRPr="00852BD9">
        <w:rPr>
          <w:rFonts w:ascii="DengXian" w:eastAsia="DengXian" w:hAnsi="DengXian"/>
        </w:rPr>
        <w:t>, 241 (2019).</w:t>
      </w:r>
    </w:p>
    <w:p w14:paraId="491F32E2" w14:textId="77777777" w:rsidR="00852BD9" w:rsidRPr="00852BD9" w:rsidRDefault="00852BD9" w:rsidP="00852BD9">
      <w:pPr>
        <w:pStyle w:val="Bibliography"/>
        <w:rPr>
          <w:rFonts w:ascii="DengXian" w:eastAsia="DengXian" w:hAnsi="DengXian"/>
        </w:rPr>
      </w:pPr>
      <w:r w:rsidRPr="00852BD9">
        <w:rPr>
          <w:rFonts w:ascii="DengXian" w:eastAsia="DengXian" w:hAnsi="DengXian"/>
        </w:rPr>
        <w:t>33.</w:t>
      </w:r>
      <w:r w:rsidRPr="00852BD9">
        <w:rPr>
          <w:rFonts w:ascii="DengXian" w:eastAsia="DengXian" w:hAnsi="DengXian"/>
        </w:rPr>
        <w:tab/>
        <w:t xml:space="preserve">Parhi, L. </w:t>
      </w:r>
      <w:r w:rsidRPr="00852BD9">
        <w:rPr>
          <w:rFonts w:ascii="DengXian" w:eastAsia="DengXian" w:hAnsi="DengXian"/>
          <w:i/>
          <w:iCs/>
        </w:rPr>
        <w:t>et al.</w:t>
      </w:r>
      <w:r w:rsidRPr="00852BD9">
        <w:rPr>
          <w:rFonts w:ascii="DengXian" w:eastAsia="DengXian" w:hAnsi="DengXian"/>
        </w:rPr>
        <w:t xml:space="preserve"> Breast cancer colonization by Fusobacterium nucleatum accelerates tumor growth and metastatic progression. </w:t>
      </w:r>
      <w:r w:rsidRPr="00852BD9">
        <w:rPr>
          <w:rFonts w:ascii="DengXian" w:eastAsia="DengXian" w:hAnsi="DengXian"/>
          <w:i/>
          <w:iCs/>
        </w:rPr>
        <w:t>Nat Commun</w:t>
      </w:r>
      <w:r w:rsidRPr="00852BD9">
        <w:rPr>
          <w:rFonts w:ascii="DengXian" w:eastAsia="DengXian" w:hAnsi="DengXian"/>
        </w:rPr>
        <w:t xml:space="preserve"> </w:t>
      </w:r>
      <w:r w:rsidRPr="00852BD9">
        <w:rPr>
          <w:rFonts w:ascii="DengXian" w:eastAsia="DengXian" w:hAnsi="DengXian"/>
          <w:b/>
          <w:bCs/>
        </w:rPr>
        <w:t>11</w:t>
      </w:r>
      <w:r w:rsidRPr="00852BD9">
        <w:rPr>
          <w:rFonts w:ascii="DengXian" w:eastAsia="DengXian" w:hAnsi="DengXian"/>
        </w:rPr>
        <w:t>, 3259 (2020).</w:t>
      </w:r>
    </w:p>
    <w:p w14:paraId="4CEFF13A" w14:textId="77777777" w:rsidR="00852BD9" w:rsidRPr="00852BD9" w:rsidRDefault="00852BD9" w:rsidP="00852BD9">
      <w:pPr>
        <w:pStyle w:val="Bibliography"/>
        <w:rPr>
          <w:rFonts w:ascii="DengXian" w:eastAsia="DengXian" w:hAnsi="DengXian"/>
        </w:rPr>
      </w:pPr>
      <w:r w:rsidRPr="00852BD9">
        <w:rPr>
          <w:rFonts w:ascii="DengXian" w:eastAsia="DengXian" w:hAnsi="DengXian"/>
        </w:rPr>
        <w:t>34.</w:t>
      </w:r>
      <w:r w:rsidRPr="00852BD9">
        <w:rPr>
          <w:rFonts w:ascii="DengXian" w:eastAsia="DengXian" w:hAnsi="DengXian"/>
        </w:rPr>
        <w:tab/>
        <w:t xml:space="preserve">Stott, K. J., Phillips, B., Parry, L. &amp; May, S. Recent advancements in the exploitation of the gut microbiome in the diagnosis and treatment of colorectal cancer. </w:t>
      </w:r>
      <w:r w:rsidRPr="00852BD9">
        <w:rPr>
          <w:rFonts w:ascii="DengXian" w:eastAsia="DengXian" w:hAnsi="DengXian"/>
          <w:i/>
          <w:iCs/>
        </w:rPr>
        <w:t>Biosci Rep</w:t>
      </w:r>
      <w:r w:rsidRPr="00852BD9">
        <w:rPr>
          <w:rFonts w:ascii="DengXian" w:eastAsia="DengXian" w:hAnsi="DengXian"/>
        </w:rPr>
        <w:t xml:space="preserve"> </w:t>
      </w:r>
      <w:r w:rsidRPr="00852BD9">
        <w:rPr>
          <w:rFonts w:ascii="DengXian" w:eastAsia="DengXian" w:hAnsi="DengXian"/>
          <w:b/>
          <w:bCs/>
        </w:rPr>
        <w:t>41</w:t>
      </w:r>
      <w:r w:rsidRPr="00852BD9">
        <w:rPr>
          <w:rFonts w:ascii="DengXian" w:eastAsia="DengXian" w:hAnsi="DengXian"/>
        </w:rPr>
        <w:t>, BSR20204113 (2021).</w:t>
      </w:r>
    </w:p>
    <w:p w14:paraId="2C0611D7" w14:textId="77777777" w:rsidR="00852BD9" w:rsidRPr="00852BD9" w:rsidRDefault="00852BD9" w:rsidP="00852BD9">
      <w:pPr>
        <w:pStyle w:val="Bibliography"/>
        <w:rPr>
          <w:rFonts w:ascii="DengXian" w:eastAsia="DengXian" w:hAnsi="DengXian"/>
        </w:rPr>
      </w:pPr>
      <w:r w:rsidRPr="00852BD9">
        <w:rPr>
          <w:rFonts w:ascii="DengXian" w:eastAsia="DengXian" w:hAnsi="DengXian"/>
        </w:rPr>
        <w:t>35.</w:t>
      </w:r>
      <w:r w:rsidRPr="00852BD9">
        <w:rPr>
          <w:rFonts w:ascii="DengXian" w:eastAsia="DengXian" w:hAnsi="DengXian"/>
        </w:rPr>
        <w:tab/>
        <w:t xml:space="preserve">Reyes, R., Abay, A. &amp; Siegel, M. Gemella morbillorum bacteremia associated with adenocarcinoma of the cecum. </w:t>
      </w:r>
      <w:r w:rsidRPr="00852BD9">
        <w:rPr>
          <w:rFonts w:ascii="DengXian" w:eastAsia="DengXian" w:hAnsi="DengXian"/>
          <w:i/>
          <w:iCs/>
        </w:rPr>
        <w:t>The American Journal of Medicine</w:t>
      </w:r>
      <w:r w:rsidRPr="00852BD9">
        <w:rPr>
          <w:rFonts w:ascii="DengXian" w:eastAsia="DengXian" w:hAnsi="DengXian"/>
        </w:rPr>
        <w:t xml:space="preserve"> </w:t>
      </w:r>
      <w:r w:rsidRPr="00852BD9">
        <w:rPr>
          <w:rFonts w:ascii="DengXian" w:eastAsia="DengXian" w:hAnsi="DengXian"/>
          <w:b/>
          <w:bCs/>
        </w:rPr>
        <w:t>111</w:t>
      </w:r>
      <w:r w:rsidRPr="00852BD9">
        <w:rPr>
          <w:rFonts w:ascii="DengXian" w:eastAsia="DengXian" w:hAnsi="DengXian"/>
        </w:rPr>
        <w:t>, 164–165 (2001).</w:t>
      </w:r>
    </w:p>
    <w:p w14:paraId="7FE741CA" w14:textId="77777777" w:rsidR="00852BD9" w:rsidRPr="00852BD9" w:rsidRDefault="00852BD9" w:rsidP="00852BD9">
      <w:pPr>
        <w:pStyle w:val="Bibliography"/>
        <w:rPr>
          <w:rFonts w:ascii="DengXian" w:eastAsia="DengXian" w:hAnsi="DengXian"/>
        </w:rPr>
      </w:pPr>
      <w:r w:rsidRPr="00852BD9">
        <w:rPr>
          <w:rFonts w:ascii="DengXian" w:eastAsia="DengXian" w:hAnsi="DengXian"/>
        </w:rPr>
        <w:t>36.</w:t>
      </w:r>
      <w:r w:rsidRPr="00852BD9">
        <w:rPr>
          <w:rFonts w:ascii="DengXian" w:eastAsia="DengXian" w:hAnsi="DengXian"/>
        </w:rPr>
        <w:tab/>
        <w:t xml:space="preserve">Ai, D. </w:t>
      </w:r>
      <w:r w:rsidRPr="00852BD9">
        <w:rPr>
          <w:rFonts w:ascii="DengXian" w:eastAsia="DengXian" w:hAnsi="DengXian"/>
          <w:i/>
          <w:iCs/>
        </w:rPr>
        <w:t>et al.</w:t>
      </w:r>
      <w:r w:rsidRPr="00852BD9">
        <w:rPr>
          <w:rFonts w:ascii="DengXian" w:eastAsia="DengXian" w:hAnsi="DengXian"/>
        </w:rPr>
        <w:t xml:space="preserve"> Identifying Gut Microbiota Associated With Colorectal Cancer Using a Zero-Inflated Lognormal Model. </w:t>
      </w:r>
      <w:r w:rsidRPr="00852BD9">
        <w:rPr>
          <w:rFonts w:ascii="DengXian" w:eastAsia="DengXian" w:hAnsi="DengXian"/>
          <w:i/>
          <w:iCs/>
        </w:rPr>
        <w:t>Front. Microbiol.</w:t>
      </w:r>
      <w:r w:rsidRPr="00852BD9">
        <w:rPr>
          <w:rFonts w:ascii="DengXian" w:eastAsia="DengXian" w:hAnsi="DengXian"/>
        </w:rPr>
        <w:t xml:space="preserve"> </w:t>
      </w:r>
      <w:r w:rsidRPr="00852BD9">
        <w:rPr>
          <w:rFonts w:ascii="DengXian" w:eastAsia="DengXian" w:hAnsi="DengXian"/>
          <w:b/>
          <w:bCs/>
        </w:rPr>
        <w:t>10</w:t>
      </w:r>
      <w:r w:rsidRPr="00852BD9">
        <w:rPr>
          <w:rFonts w:ascii="DengXian" w:eastAsia="DengXian" w:hAnsi="DengXian"/>
        </w:rPr>
        <w:t>, 826 (2019).</w:t>
      </w:r>
    </w:p>
    <w:p w14:paraId="65D3D6AB" w14:textId="77777777" w:rsidR="00852BD9" w:rsidRPr="00852BD9" w:rsidRDefault="00852BD9" w:rsidP="00852BD9">
      <w:pPr>
        <w:pStyle w:val="Bibliography"/>
        <w:rPr>
          <w:rFonts w:ascii="DengXian" w:eastAsia="DengXian" w:hAnsi="DengXian"/>
        </w:rPr>
      </w:pPr>
      <w:r w:rsidRPr="00852BD9">
        <w:rPr>
          <w:rFonts w:ascii="DengXian" w:eastAsia="DengXian" w:hAnsi="DengXian"/>
        </w:rPr>
        <w:t>37.</w:t>
      </w:r>
      <w:r w:rsidRPr="00852BD9">
        <w:rPr>
          <w:rFonts w:ascii="DengXian" w:eastAsia="DengXian" w:hAnsi="DengXian"/>
        </w:rPr>
        <w:tab/>
        <w:t xml:space="preserve">Loftus, M., Hassouneh, S. A.-D. &amp; Yooseph, S. Bacterial community structure alterations within the colorectal cancer gut microbiome. </w:t>
      </w:r>
      <w:r w:rsidRPr="00852BD9">
        <w:rPr>
          <w:rFonts w:ascii="DengXian" w:eastAsia="DengXian" w:hAnsi="DengXian"/>
          <w:i/>
          <w:iCs/>
        </w:rPr>
        <w:t>BMC Microbiol</w:t>
      </w:r>
      <w:r w:rsidRPr="00852BD9">
        <w:rPr>
          <w:rFonts w:ascii="DengXian" w:eastAsia="DengXian" w:hAnsi="DengXian"/>
        </w:rPr>
        <w:t xml:space="preserve"> </w:t>
      </w:r>
      <w:r w:rsidRPr="00852BD9">
        <w:rPr>
          <w:rFonts w:ascii="DengXian" w:eastAsia="DengXian" w:hAnsi="DengXian"/>
          <w:b/>
          <w:bCs/>
        </w:rPr>
        <w:t>21</w:t>
      </w:r>
      <w:r w:rsidRPr="00852BD9">
        <w:rPr>
          <w:rFonts w:ascii="DengXian" w:eastAsia="DengXian" w:hAnsi="DengXian"/>
        </w:rPr>
        <w:t>, 98 (2021).</w:t>
      </w:r>
    </w:p>
    <w:p w14:paraId="0ADF5ABB" w14:textId="77777777" w:rsidR="00852BD9" w:rsidRPr="00852BD9" w:rsidRDefault="00852BD9" w:rsidP="00852BD9">
      <w:pPr>
        <w:pStyle w:val="Bibliography"/>
        <w:rPr>
          <w:rFonts w:ascii="DengXian" w:eastAsia="DengXian" w:hAnsi="DengXian"/>
        </w:rPr>
      </w:pPr>
      <w:r w:rsidRPr="00852BD9">
        <w:rPr>
          <w:rFonts w:ascii="DengXian" w:eastAsia="DengXian" w:hAnsi="DengXian"/>
        </w:rPr>
        <w:t>38.</w:t>
      </w:r>
      <w:r w:rsidRPr="00852BD9">
        <w:rPr>
          <w:rFonts w:ascii="DengXian" w:eastAsia="DengXian" w:hAnsi="DengXian"/>
        </w:rPr>
        <w:tab/>
        <w:t xml:space="preserve">Mu, W. </w:t>
      </w:r>
      <w:r w:rsidRPr="00852BD9">
        <w:rPr>
          <w:rFonts w:ascii="DengXian" w:eastAsia="DengXian" w:hAnsi="DengXian"/>
          <w:i/>
          <w:iCs/>
        </w:rPr>
        <w:t>et al.</w:t>
      </w:r>
      <w:r w:rsidRPr="00852BD9">
        <w:rPr>
          <w:rFonts w:ascii="DengXian" w:eastAsia="DengXian" w:hAnsi="DengXian"/>
        </w:rPr>
        <w:t xml:space="preserve"> Intracellular Porphyromonas gingivalis Promotes the Proliferation of Colorectal Cancer Cells via the MAPK/ERK Signaling Pathway. </w:t>
      </w:r>
      <w:r w:rsidRPr="00852BD9">
        <w:rPr>
          <w:rFonts w:ascii="DengXian" w:eastAsia="DengXian" w:hAnsi="DengXian"/>
          <w:i/>
          <w:iCs/>
        </w:rPr>
        <w:t>Front. Cell. Infect. Microbiol.</w:t>
      </w:r>
      <w:r w:rsidRPr="00852BD9">
        <w:rPr>
          <w:rFonts w:ascii="DengXian" w:eastAsia="DengXian" w:hAnsi="DengXian"/>
        </w:rPr>
        <w:t xml:space="preserve"> </w:t>
      </w:r>
      <w:r w:rsidRPr="00852BD9">
        <w:rPr>
          <w:rFonts w:ascii="DengXian" w:eastAsia="DengXian" w:hAnsi="DengXian"/>
          <w:b/>
          <w:bCs/>
        </w:rPr>
        <w:t>10</w:t>
      </w:r>
      <w:r w:rsidRPr="00852BD9">
        <w:rPr>
          <w:rFonts w:ascii="DengXian" w:eastAsia="DengXian" w:hAnsi="DengXian"/>
        </w:rPr>
        <w:t>, 584798 (2020).</w:t>
      </w:r>
    </w:p>
    <w:p w14:paraId="35A86E08" w14:textId="77777777" w:rsidR="00852BD9" w:rsidRPr="00852BD9" w:rsidRDefault="00852BD9" w:rsidP="00852BD9">
      <w:pPr>
        <w:pStyle w:val="Bibliography"/>
        <w:rPr>
          <w:rFonts w:ascii="DengXian" w:eastAsia="DengXian" w:hAnsi="DengXian"/>
        </w:rPr>
      </w:pPr>
      <w:r w:rsidRPr="00852BD9">
        <w:rPr>
          <w:rFonts w:ascii="DengXian" w:eastAsia="DengXian" w:hAnsi="DengXian"/>
        </w:rPr>
        <w:t>39.</w:t>
      </w:r>
      <w:r w:rsidRPr="00852BD9">
        <w:rPr>
          <w:rFonts w:ascii="DengXian" w:eastAsia="DengXian" w:hAnsi="DengXian"/>
        </w:rPr>
        <w:tab/>
        <w:t xml:space="preserve">Zhou, Y. &amp; Luo, G.-H. Porphyromonas gingivalis and digestive system cancers. </w:t>
      </w:r>
      <w:r w:rsidRPr="00852BD9">
        <w:rPr>
          <w:rFonts w:ascii="DengXian" w:eastAsia="DengXian" w:hAnsi="DengXian"/>
          <w:i/>
          <w:iCs/>
        </w:rPr>
        <w:t>WJCC</w:t>
      </w:r>
      <w:r w:rsidRPr="00852BD9">
        <w:rPr>
          <w:rFonts w:ascii="DengXian" w:eastAsia="DengXian" w:hAnsi="DengXian"/>
        </w:rPr>
        <w:t xml:space="preserve"> </w:t>
      </w:r>
      <w:r w:rsidRPr="00852BD9">
        <w:rPr>
          <w:rFonts w:ascii="DengXian" w:eastAsia="DengXian" w:hAnsi="DengXian"/>
          <w:b/>
          <w:bCs/>
        </w:rPr>
        <w:t>7</w:t>
      </w:r>
      <w:r w:rsidRPr="00852BD9">
        <w:rPr>
          <w:rFonts w:ascii="DengXian" w:eastAsia="DengXian" w:hAnsi="DengXian"/>
        </w:rPr>
        <w:t>, 819–829 (2019).</w:t>
      </w:r>
    </w:p>
    <w:p w14:paraId="1992084B" w14:textId="77777777" w:rsidR="00852BD9" w:rsidRPr="00852BD9" w:rsidRDefault="00852BD9" w:rsidP="00852BD9">
      <w:pPr>
        <w:pStyle w:val="Bibliography"/>
        <w:rPr>
          <w:rFonts w:ascii="DengXian" w:eastAsia="DengXian" w:hAnsi="DengXian"/>
        </w:rPr>
      </w:pPr>
      <w:r w:rsidRPr="00852BD9">
        <w:rPr>
          <w:rFonts w:ascii="DengXian" w:eastAsia="DengXian" w:hAnsi="DengXian"/>
        </w:rPr>
        <w:t>40.</w:t>
      </w:r>
      <w:r w:rsidRPr="00852BD9">
        <w:rPr>
          <w:rFonts w:ascii="DengXian" w:eastAsia="DengXian" w:hAnsi="DengXian"/>
        </w:rPr>
        <w:tab/>
        <w:t xml:space="preserve">Yang, C.-Y. </w:t>
      </w:r>
      <w:r w:rsidRPr="00852BD9">
        <w:rPr>
          <w:rFonts w:ascii="DengXian" w:eastAsia="DengXian" w:hAnsi="DengXian"/>
          <w:i/>
          <w:iCs/>
        </w:rPr>
        <w:t>et al.</w:t>
      </w:r>
      <w:r w:rsidRPr="00852BD9">
        <w:rPr>
          <w:rFonts w:ascii="DengXian" w:eastAsia="DengXian" w:hAnsi="DengXian"/>
        </w:rPr>
        <w:t xml:space="preserve"> Oral Microbiota Community Dynamics Associated With Oral Squamous Cell Carcinoma Staging. </w:t>
      </w:r>
      <w:r w:rsidRPr="00852BD9">
        <w:rPr>
          <w:rFonts w:ascii="DengXian" w:eastAsia="DengXian" w:hAnsi="DengXian"/>
          <w:i/>
          <w:iCs/>
        </w:rPr>
        <w:t>Front. Microbiol.</w:t>
      </w:r>
      <w:r w:rsidRPr="00852BD9">
        <w:rPr>
          <w:rFonts w:ascii="DengXian" w:eastAsia="DengXian" w:hAnsi="DengXian"/>
        </w:rPr>
        <w:t xml:space="preserve"> </w:t>
      </w:r>
      <w:r w:rsidRPr="00852BD9">
        <w:rPr>
          <w:rFonts w:ascii="DengXian" w:eastAsia="DengXian" w:hAnsi="DengXian"/>
          <w:b/>
          <w:bCs/>
        </w:rPr>
        <w:t>9</w:t>
      </w:r>
      <w:r w:rsidRPr="00852BD9">
        <w:rPr>
          <w:rFonts w:ascii="DengXian" w:eastAsia="DengXian" w:hAnsi="DengXian"/>
        </w:rPr>
        <w:t>, 862 (2018).</w:t>
      </w:r>
    </w:p>
    <w:p w14:paraId="1254E17E" w14:textId="77777777" w:rsidR="00852BD9" w:rsidRPr="00852BD9" w:rsidRDefault="00852BD9" w:rsidP="00852BD9">
      <w:pPr>
        <w:pStyle w:val="Bibliography"/>
        <w:rPr>
          <w:rFonts w:ascii="DengXian" w:eastAsia="DengXian" w:hAnsi="DengXian"/>
        </w:rPr>
      </w:pPr>
      <w:r w:rsidRPr="00852BD9">
        <w:rPr>
          <w:rFonts w:ascii="DengXian" w:eastAsia="DengXian" w:hAnsi="DengXian"/>
        </w:rPr>
        <w:lastRenderedPageBreak/>
        <w:t>41.</w:t>
      </w:r>
      <w:r w:rsidRPr="00852BD9">
        <w:rPr>
          <w:rFonts w:ascii="DengXian" w:eastAsia="DengXian" w:hAnsi="DengXian"/>
        </w:rPr>
        <w:tab/>
        <w:t xml:space="preserve">Masood, U., Sharma, A., Lowe, D., Khan, R. &amp; Manocha, D. Colorectal Cancer Associated with Streptococcus anginosus Bacteremia and Liver Abscesses. </w:t>
      </w:r>
      <w:r w:rsidRPr="00852BD9">
        <w:rPr>
          <w:rFonts w:ascii="DengXian" w:eastAsia="DengXian" w:hAnsi="DengXian"/>
          <w:i/>
          <w:iCs/>
        </w:rPr>
        <w:t>Case Rep Gastroenterol</w:t>
      </w:r>
      <w:r w:rsidRPr="00852BD9">
        <w:rPr>
          <w:rFonts w:ascii="DengXian" w:eastAsia="DengXian" w:hAnsi="DengXian"/>
        </w:rPr>
        <w:t xml:space="preserve"> </w:t>
      </w:r>
      <w:r w:rsidRPr="00852BD9">
        <w:rPr>
          <w:rFonts w:ascii="DengXian" w:eastAsia="DengXian" w:hAnsi="DengXian"/>
          <w:b/>
          <w:bCs/>
        </w:rPr>
        <w:t>10</w:t>
      </w:r>
      <w:r w:rsidRPr="00852BD9">
        <w:rPr>
          <w:rFonts w:ascii="DengXian" w:eastAsia="DengXian" w:hAnsi="DengXian"/>
        </w:rPr>
        <w:t>, 769–774 (2016).</w:t>
      </w:r>
    </w:p>
    <w:p w14:paraId="5D5B53BF" w14:textId="77777777" w:rsidR="00852BD9" w:rsidRPr="00852BD9" w:rsidRDefault="00852BD9" w:rsidP="00852BD9">
      <w:pPr>
        <w:pStyle w:val="Bibliography"/>
        <w:rPr>
          <w:rFonts w:ascii="DengXian" w:eastAsia="DengXian" w:hAnsi="DengXian"/>
        </w:rPr>
      </w:pPr>
      <w:r w:rsidRPr="00852BD9">
        <w:rPr>
          <w:rFonts w:ascii="DengXian" w:eastAsia="DengXian" w:hAnsi="DengXian"/>
        </w:rPr>
        <w:t>42.</w:t>
      </w:r>
      <w:r w:rsidRPr="00852BD9">
        <w:rPr>
          <w:rFonts w:ascii="DengXian" w:eastAsia="DengXian" w:hAnsi="DengXian"/>
        </w:rPr>
        <w:tab/>
        <w:t xml:space="preserve">Suzuki, H., Hase, R., Otsuka, Y. &amp; Hosokawa, N. Bloodstream infections caused by Streptococcus anginosus group bacteria: A retrospective analysis of 78 cases at a Japanese tertiary hospital. </w:t>
      </w:r>
      <w:r w:rsidRPr="00852BD9">
        <w:rPr>
          <w:rFonts w:ascii="DengXian" w:eastAsia="DengXian" w:hAnsi="DengXian"/>
          <w:i/>
          <w:iCs/>
        </w:rPr>
        <w:t>Journal of Infection and Chemotherapy</w:t>
      </w:r>
      <w:r w:rsidRPr="00852BD9">
        <w:rPr>
          <w:rFonts w:ascii="DengXian" w:eastAsia="DengXian" w:hAnsi="DengXian"/>
        </w:rPr>
        <w:t xml:space="preserve"> </w:t>
      </w:r>
      <w:r w:rsidRPr="00852BD9">
        <w:rPr>
          <w:rFonts w:ascii="DengXian" w:eastAsia="DengXian" w:hAnsi="DengXian"/>
          <w:b/>
          <w:bCs/>
        </w:rPr>
        <w:t>22</w:t>
      </w:r>
      <w:r w:rsidRPr="00852BD9">
        <w:rPr>
          <w:rFonts w:ascii="DengXian" w:eastAsia="DengXian" w:hAnsi="DengXian"/>
        </w:rPr>
        <w:t>, 456–460 (2016).</w:t>
      </w:r>
    </w:p>
    <w:p w14:paraId="13A8B057" w14:textId="77777777" w:rsidR="00852BD9" w:rsidRPr="00852BD9" w:rsidRDefault="00852BD9" w:rsidP="00852BD9">
      <w:pPr>
        <w:pStyle w:val="Bibliography"/>
        <w:rPr>
          <w:rFonts w:ascii="DengXian" w:eastAsia="DengXian" w:hAnsi="DengXian"/>
        </w:rPr>
      </w:pPr>
      <w:r w:rsidRPr="00852BD9">
        <w:rPr>
          <w:rFonts w:ascii="DengXian" w:eastAsia="DengXian" w:hAnsi="DengXian"/>
        </w:rPr>
        <w:t>43.</w:t>
      </w:r>
      <w:r w:rsidRPr="00852BD9">
        <w:rPr>
          <w:rFonts w:ascii="DengXian" w:eastAsia="DengXian" w:hAnsi="DengXian"/>
        </w:rPr>
        <w:tab/>
        <w:t xml:space="preserve">Zupancic, K., Kriksic, V., Kovacevic, I. &amp; Kovacevic, D. Influence of Oral Probiotic Streptococcus salivarius K12 on Ear and Oral Cavity Health in Humans: Systematic Review. </w:t>
      </w:r>
      <w:r w:rsidRPr="00852BD9">
        <w:rPr>
          <w:rFonts w:ascii="DengXian" w:eastAsia="DengXian" w:hAnsi="DengXian"/>
          <w:i/>
          <w:iCs/>
        </w:rPr>
        <w:t>Probiotics &amp; Antimicro. Prot.</w:t>
      </w:r>
      <w:r w:rsidRPr="00852BD9">
        <w:rPr>
          <w:rFonts w:ascii="DengXian" w:eastAsia="DengXian" w:hAnsi="DengXian"/>
        </w:rPr>
        <w:t xml:space="preserve"> </w:t>
      </w:r>
      <w:r w:rsidRPr="00852BD9">
        <w:rPr>
          <w:rFonts w:ascii="DengXian" w:eastAsia="DengXian" w:hAnsi="DengXian"/>
          <w:b/>
          <w:bCs/>
        </w:rPr>
        <w:t>9</w:t>
      </w:r>
      <w:r w:rsidRPr="00852BD9">
        <w:rPr>
          <w:rFonts w:ascii="DengXian" w:eastAsia="DengXian" w:hAnsi="DengXian"/>
        </w:rPr>
        <w:t>, 102–110 (2017).</w:t>
      </w:r>
    </w:p>
    <w:p w14:paraId="4981A6F0" w14:textId="77777777" w:rsidR="00852BD9" w:rsidRPr="00852BD9" w:rsidRDefault="00852BD9" w:rsidP="00852BD9">
      <w:pPr>
        <w:pStyle w:val="Bibliography"/>
        <w:rPr>
          <w:rFonts w:ascii="DengXian" w:eastAsia="DengXian" w:hAnsi="DengXian"/>
        </w:rPr>
      </w:pPr>
      <w:r w:rsidRPr="00852BD9">
        <w:rPr>
          <w:rFonts w:ascii="DengXian" w:eastAsia="DengXian" w:hAnsi="DengXian"/>
        </w:rPr>
        <w:t>44.</w:t>
      </w:r>
      <w:r w:rsidRPr="00852BD9">
        <w:rPr>
          <w:rFonts w:ascii="DengXian" w:eastAsia="DengXian" w:hAnsi="DengXian"/>
        </w:rPr>
        <w:tab/>
        <w:t xml:space="preserve">Ternes, D. </w:t>
      </w:r>
      <w:r w:rsidRPr="00852BD9">
        <w:rPr>
          <w:rFonts w:ascii="DengXian" w:eastAsia="DengXian" w:hAnsi="DengXian"/>
          <w:i/>
          <w:iCs/>
        </w:rPr>
        <w:t>et al.</w:t>
      </w:r>
      <w:r w:rsidRPr="00852BD9">
        <w:rPr>
          <w:rFonts w:ascii="DengXian" w:eastAsia="DengXian" w:hAnsi="DengXian"/>
        </w:rPr>
        <w:t xml:space="preserve"> Microbiome in Colorectal Cancer: How to Get from Meta-omics to Mechanism? </w:t>
      </w:r>
      <w:r w:rsidRPr="00852BD9">
        <w:rPr>
          <w:rFonts w:ascii="DengXian" w:eastAsia="DengXian" w:hAnsi="DengXian"/>
          <w:i/>
          <w:iCs/>
        </w:rPr>
        <w:t>Trends in Microbiology</w:t>
      </w:r>
      <w:r w:rsidRPr="00852BD9">
        <w:rPr>
          <w:rFonts w:ascii="DengXian" w:eastAsia="DengXian" w:hAnsi="DengXian"/>
        </w:rPr>
        <w:t xml:space="preserve"> </w:t>
      </w:r>
      <w:r w:rsidRPr="00852BD9">
        <w:rPr>
          <w:rFonts w:ascii="DengXian" w:eastAsia="DengXian" w:hAnsi="DengXian"/>
          <w:b/>
          <w:bCs/>
        </w:rPr>
        <w:t>28</w:t>
      </w:r>
      <w:r w:rsidRPr="00852BD9">
        <w:rPr>
          <w:rFonts w:ascii="DengXian" w:eastAsia="DengXian" w:hAnsi="DengXian"/>
        </w:rPr>
        <w:t>, 401–423 (2020).</w:t>
      </w:r>
    </w:p>
    <w:p w14:paraId="0DEE1AE9" w14:textId="77777777" w:rsidR="00852BD9" w:rsidRPr="00852BD9" w:rsidRDefault="00852BD9" w:rsidP="00852BD9">
      <w:pPr>
        <w:pStyle w:val="Bibliography"/>
        <w:rPr>
          <w:rFonts w:ascii="DengXian" w:eastAsia="DengXian" w:hAnsi="DengXian"/>
        </w:rPr>
      </w:pPr>
      <w:r w:rsidRPr="00852BD9">
        <w:rPr>
          <w:rFonts w:ascii="DengXian" w:eastAsia="DengXian" w:hAnsi="DengXian"/>
        </w:rPr>
        <w:t>45.</w:t>
      </w:r>
      <w:r w:rsidRPr="00852BD9">
        <w:rPr>
          <w:rFonts w:ascii="DengXian" w:eastAsia="DengXian" w:hAnsi="DengXian"/>
        </w:rPr>
        <w:tab/>
        <w:t xml:space="preserve">Liang, Q. </w:t>
      </w:r>
      <w:r w:rsidRPr="00852BD9">
        <w:rPr>
          <w:rFonts w:ascii="DengXian" w:eastAsia="DengXian" w:hAnsi="DengXian"/>
          <w:i/>
          <w:iCs/>
        </w:rPr>
        <w:t>et al.</w:t>
      </w:r>
      <w:r w:rsidRPr="00852BD9">
        <w:rPr>
          <w:rFonts w:ascii="DengXian" w:eastAsia="DengXian" w:hAnsi="DengXian"/>
        </w:rPr>
        <w:t xml:space="preserve"> Fecal Bacteria Act as Novel Biomarkers for Noninvasive Diagnosis of Colorectal Cancer. </w:t>
      </w:r>
      <w:r w:rsidRPr="00852BD9">
        <w:rPr>
          <w:rFonts w:ascii="DengXian" w:eastAsia="DengXian" w:hAnsi="DengXian"/>
          <w:i/>
          <w:iCs/>
        </w:rPr>
        <w:t>Clin Cancer Res</w:t>
      </w:r>
      <w:r w:rsidRPr="00852BD9">
        <w:rPr>
          <w:rFonts w:ascii="DengXian" w:eastAsia="DengXian" w:hAnsi="DengXian"/>
        </w:rPr>
        <w:t xml:space="preserve"> </w:t>
      </w:r>
      <w:r w:rsidRPr="00852BD9">
        <w:rPr>
          <w:rFonts w:ascii="DengXian" w:eastAsia="DengXian" w:hAnsi="DengXian"/>
          <w:b/>
          <w:bCs/>
        </w:rPr>
        <w:t>23</w:t>
      </w:r>
      <w:r w:rsidRPr="00852BD9">
        <w:rPr>
          <w:rFonts w:ascii="DengXian" w:eastAsia="DengXian" w:hAnsi="DengXian"/>
        </w:rPr>
        <w:t>, 2061–2070 (2017).</w:t>
      </w:r>
    </w:p>
    <w:p w14:paraId="028B0855" w14:textId="77777777" w:rsidR="00852BD9" w:rsidRPr="00852BD9" w:rsidRDefault="00852BD9" w:rsidP="00852BD9">
      <w:pPr>
        <w:pStyle w:val="Bibliography"/>
        <w:rPr>
          <w:rFonts w:ascii="DengXian" w:eastAsia="DengXian" w:hAnsi="DengXian"/>
        </w:rPr>
      </w:pPr>
      <w:r w:rsidRPr="00852BD9">
        <w:rPr>
          <w:rFonts w:ascii="DengXian" w:eastAsia="DengXian" w:hAnsi="DengXian"/>
        </w:rPr>
        <w:t>46.</w:t>
      </w:r>
      <w:r w:rsidRPr="00852BD9">
        <w:rPr>
          <w:rFonts w:ascii="DengXian" w:eastAsia="DengXian" w:hAnsi="DengXian"/>
        </w:rPr>
        <w:tab/>
        <w:t xml:space="preserve">Jia, W., Rajani, C., Xu, H. &amp; Zheng, X. Gut microbiota alterations are distinct for primary colorectal cancer and hepatocellular carcinoma. </w:t>
      </w:r>
      <w:r w:rsidRPr="00852BD9">
        <w:rPr>
          <w:rFonts w:ascii="DengXian" w:eastAsia="DengXian" w:hAnsi="DengXian"/>
          <w:i/>
          <w:iCs/>
        </w:rPr>
        <w:t>Protein Cell</w:t>
      </w:r>
      <w:r w:rsidRPr="00852BD9">
        <w:rPr>
          <w:rFonts w:ascii="DengXian" w:eastAsia="DengXian" w:hAnsi="DengXian"/>
        </w:rPr>
        <w:t xml:space="preserve"> </w:t>
      </w:r>
      <w:r w:rsidRPr="00852BD9">
        <w:rPr>
          <w:rFonts w:ascii="DengXian" w:eastAsia="DengXian" w:hAnsi="DengXian"/>
          <w:b/>
          <w:bCs/>
        </w:rPr>
        <w:t>12</w:t>
      </w:r>
      <w:r w:rsidRPr="00852BD9">
        <w:rPr>
          <w:rFonts w:ascii="DengXian" w:eastAsia="DengXian" w:hAnsi="DengXian"/>
        </w:rPr>
        <w:t>, 374–393 (2021).</w:t>
      </w:r>
    </w:p>
    <w:p w14:paraId="2ACB5463" w14:textId="77777777" w:rsidR="00852BD9" w:rsidRPr="00852BD9" w:rsidRDefault="00852BD9" w:rsidP="00852BD9">
      <w:pPr>
        <w:pStyle w:val="Bibliography"/>
        <w:rPr>
          <w:rFonts w:ascii="DengXian" w:eastAsia="DengXian" w:hAnsi="DengXian"/>
        </w:rPr>
      </w:pPr>
      <w:r w:rsidRPr="00852BD9">
        <w:rPr>
          <w:rFonts w:ascii="DengXian" w:eastAsia="DengXian" w:hAnsi="DengXian"/>
        </w:rPr>
        <w:t>47.</w:t>
      </w:r>
      <w:r w:rsidRPr="00852BD9">
        <w:rPr>
          <w:rFonts w:ascii="DengXian" w:eastAsia="DengXian" w:hAnsi="DengXian"/>
        </w:rPr>
        <w:tab/>
        <w:t xml:space="preserve">Yu, X. </w:t>
      </w:r>
      <w:r w:rsidRPr="00852BD9">
        <w:rPr>
          <w:rFonts w:ascii="DengXian" w:eastAsia="DengXian" w:hAnsi="DengXian"/>
          <w:i/>
          <w:iCs/>
        </w:rPr>
        <w:t>et al.</w:t>
      </w:r>
      <w:r w:rsidRPr="00852BD9">
        <w:rPr>
          <w:rFonts w:ascii="DengXian" w:eastAsia="DengXian" w:hAnsi="DengXian"/>
        </w:rPr>
        <w:t xml:space="preserve"> A Comparative Characterization of Different Host-sourced Lactobacillus ruminis Strains and Their Adhesive, Inhibitory, and Immunomodulating Functions. </w:t>
      </w:r>
      <w:r w:rsidRPr="00852BD9">
        <w:rPr>
          <w:rFonts w:ascii="DengXian" w:eastAsia="DengXian" w:hAnsi="DengXian"/>
          <w:i/>
          <w:iCs/>
        </w:rPr>
        <w:t>Front. Microbiol.</w:t>
      </w:r>
      <w:r w:rsidRPr="00852BD9">
        <w:rPr>
          <w:rFonts w:ascii="DengXian" w:eastAsia="DengXian" w:hAnsi="DengXian"/>
        </w:rPr>
        <w:t xml:space="preserve"> </w:t>
      </w:r>
      <w:r w:rsidRPr="00852BD9">
        <w:rPr>
          <w:rFonts w:ascii="DengXian" w:eastAsia="DengXian" w:hAnsi="DengXian"/>
          <w:b/>
          <w:bCs/>
        </w:rPr>
        <w:t>8</w:t>
      </w:r>
      <w:r w:rsidRPr="00852BD9">
        <w:rPr>
          <w:rFonts w:ascii="DengXian" w:eastAsia="DengXian" w:hAnsi="DengXian"/>
        </w:rPr>
        <w:t>, (2017).</w:t>
      </w:r>
    </w:p>
    <w:p w14:paraId="55711396" w14:textId="77777777" w:rsidR="00852BD9" w:rsidRPr="00852BD9" w:rsidRDefault="00852BD9" w:rsidP="00852BD9">
      <w:pPr>
        <w:pStyle w:val="Bibliography"/>
        <w:rPr>
          <w:rFonts w:ascii="DengXian" w:eastAsia="DengXian" w:hAnsi="DengXian"/>
        </w:rPr>
      </w:pPr>
      <w:r w:rsidRPr="00852BD9">
        <w:rPr>
          <w:rFonts w:ascii="DengXian" w:eastAsia="DengXian" w:hAnsi="DengXian"/>
        </w:rPr>
        <w:t>48.</w:t>
      </w:r>
      <w:r w:rsidRPr="00852BD9">
        <w:rPr>
          <w:rFonts w:ascii="DengXian" w:eastAsia="DengXian" w:hAnsi="DengXian"/>
        </w:rPr>
        <w:tab/>
        <w:t xml:space="preserve">Department of Microbiology, Islamic Azad University School of Science, Fars, Iran </w:t>
      </w:r>
      <w:r w:rsidRPr="00852BD9">
        <w:rPr>
          <w:rFonts w:ascii="DengXian" w:eastAsia="DengXian" w:hAnsi="DengXian"/>
          <w:i/>
          <w:iCs/>
        </w:rPr>
        <w:t>et al.</w:t>
      </w:r>
      <w:r w:rsidRPr="00852BD9">
        <w:rPr>
          <w:rFonts w:ascii="DengXian" w:eastAsia="DengXian" w:hAnsi="DengXian"/>
        </w:rPr>
        <w:t xml:space="preserve"> Anti-colon cancer activity of Bifidobacterium metabolites on colon cancer cell line SW742. </w:t>
      </w:r>
      <w:r w:rsidRPr="00852BD9">
        <w:rPr>
          <w:rFonts w:ascii="DengXian" w:eastAsia="DengXian" w:hAnsi="DengXian"/>
          <w:i/>
          <w:iCs/>
        </w:rPr>
        <w:t>Turk J Gastroenterol</w:t>
      </w:r>
      <w:r w:rsidRPr="00852BD9">
        <w:rPr>
          <w:rFonts w:ascii="DengXian" w:eastAsia="DengXian" w:hAnsi="DengXian"/>
        </w:rPr>
        <w:t xml:space="preserve"> </w:t>
      </w:r>
      <w:r w:rsidRPr="00852BD9">
        <w:rPr>
          <w:rFonts w:ascii="DengXian" w:eastAsia="DengXian" w:hAnsi="DengXian"/>
          <w:b/>
          <w:bCs/>
        </w:rPr>
        <w:t>30</w:t>
      </w:r>
      <w:r w:rsidRPr="00852BD9">
        <w:rPr>
          <w:rFonts w:ascii="DengXian" w:eastAsia="DengXian" w:hAnsi="DengXian"/>
        </w:rPr>
        <w:t>, 835–842 (2019).</w:t>
      </w:r>
    </w:p>
    <w:p w14:paraId="6E09461E" w14:textId="77777777" w:rsidR="00852BD9" w:rsidRPr="00852BD9" w:rsidRDefault="00852BD9" w:rsidP="00852BD9">
      <w:pPr>
        <w:pStyle w:val="Bibliography"/>
        <w:rPr>
          <w:rFonts w:ascii="DengXian" w:eastAsia="DengXian" w:hAnsi="DengXian"/>
        </w:rPr>
      </w:pPr>
      <w:r w:rsidRPr="00852BD9">
        <w:rPr>
          <w:rFonts w:ascii="DengXian" w:eastAsia="DengXian" w:hAnsi="DengXian"/>
        </w:rPr>
        <w:t>49.</w:t>
      </w:r>
      <w:r w:rsidRPr="00852BD9">
        <w:rPr>
          <w:rFonts w:ascii="DengXian" w:eastAsia="DengXian" w:hAnsi="DengXian"/>
        </w:rPr>
        <w:tab/>
        <w:t xml:space="preserve">Tarrah, A. </w:t>
      </w:r>
      <w:r w:rsidRPr="00852BD9">
        <w:rPr>
          <w:rFonts w:ascii="DengXian" w:eastAsia="DengXian" w:hAnsi="DengXian"/>
          <w:i/>
          <w:iCs/>
        </w:rPr>
        <w:t>et al.</w:t>
      </w:r>
      <w:r w:rsidRPr="00852BD9">
        <w:rPr>
          <w:rFonts w:ascii="DengXian" w:eastAsia="DengXian" w:hAnsi="DengXian"/>
        </w:rPr>
        <w:t xml:space="preserve"> In vitro Probiotic Potential and Anti-cancer Activity of Newly Isolated Folate-</w:t>
      </w:r>
      <w:r w:rsidRPr="00852BD9">
        <w:rPr>
          <w:rFonts w:ascii="DengXian" w:eastAsia="DengXian" w:hAnsi="DengXian"/>
        </w:rPr>
        <w:lastRenderedPageBreak/>
        <w:t xml:space="preserve">Producing Streptococcus thermophilus Strains. </w:t>
      </w:r>
      <w:r w:rsidRPr="00852BD9">
        <w:rPr>
          <w:rFonts w:ascii="DengXian" w:eastAsia="DengXian" w:hAnsi="DengXian"/>
          <w:i/>
          <w:iCs/>
        </w:rPr>
        <w:t>Front. Microbiol.</w:t>
      </w:r>
      <w:r w:rsidRPr="00852BD9">
        <w:rPr>
          <w:rFonts w:ascii="DengXian" w:eastAsia="DengXian" w:hAnsi="DengXian"/>
        </w:rPr>
        <w:t xml:space="preserve"> </w:t>
      </w:r>
      <w:r w:rsidRPr="00852BD9">
        <w:rPr>
          <w:rFonts w:ascii="DengXian" w:eastAsia="DengXian" w:hAnsi="DengXian"/>
          <w:b/>
          <w:bCs/>
        </w:rPr>
        <w:t>9</w:t>
      </w:r>
      <w:r w:rsidRPr="00852BD9">
        <w:rPr>
          <w:rFonts w:ascii="DengXian" w:eastAsia="DengXian" w:hAnsi="DengXian"/>
        </w:rPr>
        <w:t>, 2214 (2018).</w:t>
      </w:r>
    </w:p>
    <w:p w14:paraId="74D3EAED" w14:textId="77777777" w:rsidR="00852BD9" w:rsidRPr="00852BD9" w:rsidRDefault="00852BD9" w:rsidP="00852BD9">
      <w:pPr>
        <w:pStyle w:val="Bibliography"/>
        <w:rPr>
          <w:rFonts w:ascii="DengXian" w:eastAsia="DengXian" w:hAnsi="DengXian"/>
        </w:rPr>
      </w:pPr>
      <w:r w:rsidRPr="00852BD9">
        <w:rPr>
          <w:rFonts w:ascii="DengXian" w:eastAsia="DengXian" w:hAnsi="DengXian"/>
        </w:rPr>
        <w:t>50.</w:t>
      </w:r>
      <w:r w:rsidRPr="00852BD9">
        <w:rPr>
          <w:rFonts w:ascii="DengXian" w:eastAsia="DengXian" w:hAnsi="DengXian"/>
        </w:rPr>
        <w:tab/>
        <w:t xml:space="preserve">Singh, J. Bifidobacterium longum, a lactic acid-producing intestinal bacterium inhibits colon cancer and modulates the intermediate biomarkers of colon carcinogenesis. </w:t>
      </w:r>
      <w:r w:rsidRPr="00852BD9">
        <w:rPr>
          <w:rFonts w:ascii="DengXian" w:eastAsia="DengXian" w:hAnsi="DengXian"/>
          <w:i/>
          <w:iCs/>
        </w:rPr>
        <w:t>Carcinogenesis</w:t>
      </w:r>
      <w:r w:rsidRPr="00852BD9">
        <w:rPr>
          <w:rFonts w:ascii="DengXian" w:eastAsia="DengXian" w:hAnsi="DengXian"/>
        </w:rPr>
        <w:t xml:space="preserve"> </w:t>
      </w:r>
      <w:r w:rsidRPr="00852BD9">
        <w:rPr>
          <w:rFonts w:ascii="DengXian" w:eastAsia="DengXian" w:hAnsi="DengXian"/>
          <w:b/>
          <w:bCs/>
        </w:rPr>
        <w:t>18</w:t>
      </w:r>
      <w:r w:rsidRPr="00852BD9">
        <w:rPr>
          <w:rFonts w:ascii="DengXian" w:eastAsia="DengXian" w:hAnsi="DengXian"/>
        </w:rPr>
        <w:t>, 833–841 (1997).</w:t>
      </w:r>
    </w:p>
    <w:p w14:paraId="00E87406" w14:textId="77777777" w:rsidR="00852BD9" w:rsidRPr="00852BD9" w:rsidRDefault="00852BD9" w:rsidP="00852BD9">
      <w:pPr>
        <w:pStyle w:val="Bibliography"/>
        <w:rPr>
          <w:rFonts w:ascii="DengXian" w:eastAsia="DengXian" w:hAnsi="DengXian"/>
        </w:rPr>
      </w:pPr>
      <w:r w:rsidRPr="00852BD9">
        <w:rPr>
          <w:rFonts w:ascii="DengXian" w:eastAsia="DengXian" w:hAnsi="DengXian"/>
        </w:rPr>
        <w:t>51.</w:t>
      </w:r>
      <w:r w:rsidRPr="00852BD9">
        <w:rPr>
          <w:rFonts w:ascii="DengXian" w:eastAsia="DengXian" w:hAnsi="DengXian"/>
        </w:rPr>
        <w:tab/>
        <w:t xml:space="preserve">Saber, A., Alipour, B., Faghfoori, Z., Mousavi jam, A. &amp; Yari Khosroushahi, A. Secretion metabolites of probiotic yeast, Pichia kudriavzevii AS-12, induces apoptosis pathways in human colorectal cancer cell lines. </w:t>
      </w:r>
      <w:r w:rsidRPr="00852BD9">
        <w:rPr>
          <w:rFonts w:ascii="DengXian" w:eastAsia="DengXian" w:hAnsi="DengXian"/>
          <w:i/>
          <w:iCs/>
        </w:rPr>
        <w:t>Nutrition Research</w:t>
      </w:r>
      <w:r w:rsidRPr="00852BD9">
        <w:rPr>
          <w:rFonts w:ascii="DengXian" w:eastAsia="DengXian" w:hAnsi="DengXian"/>
        </w:rPr>
        <w:t xml:space="preserve"> </w:t>
      </w:r>
      <w:r w:rsidRPr="00852BD9">
        <w:rPr>
          <w:rFonts w:ascii="DengXian" w:eastAsia="DengXian" w:hAnsi="DengXian"/>
          <w:b/>
          <w:bCs/>
        </w:rPr>
        <w:t>41</w:t>
      </w:r>
      <w:r w:rsidRPr="00852BD9">
        <w:rPr>
          <w:rFonts w:ascii="DengXian" w:eastAsia="DengXian" w:hAnsi="DengXian"/>
        </w:rPr>
        <w:t>, 36–46 (2017).</w:t>
      </w:r>
    </w:p>
    <w:p w14:paraId="70B7A946" w14:textId="77777777" w:rsidR="00852BD9" w:rsidRPr="00852BD9" w:rsidRDefault="00852BD9" w:rsidP="00852BD9">
      <w:pPr>
        <w:pStyle w:val="Bibliography"/>
        <w:rPr>
          <w:rFonts w:ascii="DengXian" w:eastAsia="DengXian" w:hAnsi="DengXian"/>
        </w:rPr>
      </w:pPr>
      <w:r w:rsidRPr="00852BD9">
        <w:rPr>
          <w:rFonts w:ascii="DengXian" w:eastAsia="DengXian" w:hAnsi="DengXian"/>
        </w:rPr>
        <w:t>52.</w:t>
      </w:r>
      <w:r w:rsidRPr="00852BD9">
        <w:rPr>
          <w:rFonts w:ascii="DengXian" w:eastAsia="DengXian" w:hAnsi="DengXian"/>
        </w:rPr>
        <w:tab/>
        <w:t xml:space="preserve">Pérez, J. C. Fungi of the human gut microbiota: Roles and significance. </w:t>
      </w:r>
      <w:r w:rsidRPr="00852BD9">
        <w:rPr>
          <w:rFonts w:ascii="DengXian" w:eastAsia="DengXian" w:hAnsi="DengXian"/>
          <w:i/>
          <w:iCs/>
        </w:rPr>
        <w:t>International Journal of Medical Microbiology</w:t>
      </w:r>
      <w:r w:rsidRPr="00852BD9">
        <w:rPr>
          <w:rFonts w:ascii="DengXian" w:eastAsia="DengXian" w:hAnsi="DengXian"/>
        </w:rPr>
        <w:t xml:space="preserve"> </w:t>
      </w:r>
      <w:r w:rsidRPr="00852BD9">
        <w:rPr>
          <w:rFonts w:ascii="DengXian" w:eastAsia="DengXian" w:hAnsi="DengXian"/>
          <w:b/>
          <w:bCs/>
        </w:rPr>
        <w:t>311</w:t>
      </w:r>
      <w:r w:rsidRPr="00852BD9">
        <w:rPr>
          <w:rFonts w:ascii="DengXian" w:eastAsia="DengXian" w:hAnsi="DengXian"/>
        </w:rPr>
        <w:t>, 151490 (2021).</w:t>
      </w:r>
    </w:p>
    <w:p w14:paraId="50E5CAE1" w14:textId="77777777" w:rsidR="00852BD9" w:rsidRPr="00852BD9" w:rsidRDefault="00852BD9" w:rsidP="00852BD9">
      <w:pPr>
        <w:pStyle w:val="Bibliography"/>
        <w:rPr>
          <w:rFonts w:ascii="DengXian" w:eastAsia="DengXian" w:hAnsi="DengXian"/>
        </w:rPr>
      </w:pPr>
      <w:r w:rsidRPr="00852BD9">
        <w:rPr>
          <w:rFonts w:ascii="DengXian" w:eastAsia="DengXian" w:hAnsi="DengXian"/>
        </w:rPr>
        <w:t>53.</w:t>
      </w:r>
      <w:r w:rsidRPr="00852BD9">
        <w:rPr>
          <w:rFonts w:ascii="DengXian" w:eastAsia="DengXian" w:hAnsi="DengXian"/>
        </w:rPr>
        <w:tab/>
        <w:t xml:space="preserve">Pérez, J. C. &amp; Johnson, A. D. Regulatory Circuits That Enable Proliferation of the Fungus Candida albicans in a Mammalian Host. </w:t>
      </w:r>
      <w:r w:rsidRPr="00852BD9">
        <w:rPr>
          <w:rFonts w:ascii="DengXian" w:eastAsia="DengXian" w:hAnsi="DengXian"/>
          <w:i/>
          <w:iCs/>
        </w:rPr>
        <w:t>PLOS Pathogens</w:t>
      </w:r>
      <w:r w:rsidRPr="00852BD9">
        <w:rPr>
          <w:rFonts w:ascii="DengXian" w:eastAsia="DengXian" w:hAnsi="DengXian"/>
        </w:rPr>
        <w:t xml:space="preserve"> </w:t>
      </w:r>
      <w:r w:rsidRPr="00852BD9">
        <w:rPr>
          <w:rFonts w:ascii="DengXian" w:eastAsia="DengXian" w:hAnsi="DengXian"/>
          <w:b/>
          <w:bCs/>
        </w:rPr>
        <w:t>9</w:t>
      </w:r>
      <w:r w:rsidRPr="00852BD9">
        <w:rPr>
          <w:rFonts w:ascii="DengXian" w:eastAsia="DengXian" w:hAnsi="DengXian"/>
        </w:rPr>
        <w:t>, e1003780 (2013).</w:t>
      </w:r>
    </w:p>
    <w:p w14:paraId="1AA50710" w14:textId="77777777" w:rsidR="00852BD9" w:rsidRPr="00852BD9" w:rsidRDefault="00852BD9" w:rsidP="00852BD9">
      <w:pPr>
        <w:pStyle w:val="Bibliography"/>
        <w:rPr>
          <w:rFonts w:ascii="DengXian" w:eastAsia="DengXian" w:hAnsi="DengXian"/>
        </w:rPr>
      </w:pPr>
      <w:r w:rsidRPr="00852BD9">
        <w:rPr>
          <w:rFonts w:ascii="DengXian" w:eastAsia="DengXian" w:hAnsi="DengXian"/>
        </w:rPr>
        <w:t>54.</w:t>
      </w:r>
      <w:r w:rsidRPr="00852BD9">
        <w:rPr>
          <w:rFonts w:ascii="DengXian" w:eastAsia="DengXian" w:hAnsi="DengXian"/>
        </w:rPr>
        <w:tab/>
        <w:t xml:space="preserve">Aykut, B. </w:t>
      </w:r>
      <w:r w:rsidRPr="00852BD9">
        <w:rPr>
          <w:rFonts w:ascii="DengXian" w:eastAsia="DengXian" w:hAnsi="DengXian"/>
          <w:i/>
          <w:iCs/>
        </w:rPr>
        <w:t>et al.</w:t>
      </w:r>
      <w:r w:rsidRPr="00852BD9">
        <w:rPr>
          <w:rFonts w:ascii="DengXian" w:eastAsia="DengXian" w:hAnsi="DengXian"/>
        </w:rPr>
        <w:t xml:space="preserve"> The fungal mycobiome promotes pancreatic oncogenesis via activation of MBL. </w:t>
      </w:r>
      <w:r w:rsidRPr="00852BD9">
        <w:rPr>
          <w:rFonts w:ascii="DengXian" w:eastAsia="DengXian" w:hAnsi="DengXian"/>
          <w:i/>
          <w:iCs/>
        </w:rPr>
        <w:t>Nature</w:t>
      </w:r>
      <w:r w:rsidRPr="00852BD9">
        <w:rPr>
          <w:rFonts w:ascii="DengXian" w:eastAsia="DengXian" w:hAnsi="DengXian"/>
        </w:rPr>
        <w:t xml:space="preserve"> </w:t>
      </w:r>
      <w:r w:rsidRPr="00852BD9">
        <w:rPr>
          <w:rFonts w:ascii="DengXian" w:eastAsia="DengXian" w:hAnsi="DengXian"/>
          <w:b/>
          <w:bCs/>
        </w:rPr>
        <w:t>574</w:t>
      </w:r>
      <w:r w:rsidRPr="00852BD9">
        <w:rPr>
          <w:rFonts w:ascii="DengXian" w:eastAsia="DengXian" w:hAnsi="DengXian"/>
        </w:rPr>
        <w:t>, 264–267 (2019).</w:t>
      </w:r>
    </w:p>
    <w:p w14:paraId="480CA4D0" w14:textId="77777777" w:rsidR="00852BD9" w:rsidRPr="00852BD9" w:rsidRDefault="00852BD9" w:rsidP="00852BD9">
      <w:pPr>
        <w:pStyle w:val="Bibliography"/>
        <w:rPr>
          <w:rFonts w:ascii="DengXian" w:eastAsia="DengXian" w:hAnsi="DengXian"/>
        </w:rPr>
      </w:pPr>
      <w:r w:rsidRPr="00852BD9">
        <w:rPr>
          <w:rFonts w:ascii="DengXian" w:eastAsia="DengXian" w:hAnsi="DengXian"/>
        </w:rPr>
        <w:t>55.</w:t>
      </w:r>
      <w:r w:rsidRPr="00852BD9">
        <w:rPr>
          <w:rFonts w:ascii="DengXian" w:eastAsia="DengXian" w:hAnsi="DengXian"/>
        </w:rPr>
        <w:tab/>
        <w:t xml:space="preserve">Rajan, S. K., Lindqvist, M., Brummer, R. J., Schoultz, I. &amp; Repsilber, D. Phylogenetic microbiota profiling in fecal samples depends on combination of sequencing depth and choice of NGS analysis method. </w:t>
      </w:r>
      <w:r w:rsidRPr="00852BD9">
        <w:rPr>
          <w:rFonts w:ascii="DengXian" w:eastAsia="DengXian" w:hAnsi="DengXian"/>
          <w:i/>
          <w:iCs/>
        </w:rPr>
        <w:t>PLoS ONE</w:t>
      </w:r>
      <w:r w:rsidRPr="00852BD9">
        <w:rPr>
          <w:rFonts w:ascii="DengXian" w:eastAsia="DengXian" w:hAnsi="DengXian"/>
        </w:rPr>
        <w:t xml:space="preserve"> </w:t>
      </w:r>
      <w:r w:rsidRPr="00852BD9">
        <w:rPr>
          <w:rFonts w:ascii="DengXian" w:eastAsia="DengXian" w:hAnsi="DengXian"/>
          <w:b/>
          <w:bCs/>
        </w:rPr>
        <w:t>14</w:t>
      </w:r>
      <w:r w:rsidRPr="00852BD9">
        <w:rPr>
          <w:rFonts w:ascii="DengXian" w:eastAsia="DengXian" w:hAnsi="DengXian"/>
        </w:rPr>
        <w:t>, e0222171 (2019).</w:t>
      </w:r>
    </w:p>
    <w:p w14:paraId="281B9BA7" w14:textId="77777777" w:rsidR="00852BD9" w:rsidRPr="00852BD9" w:rsidRDefault="00852BD9" w:rsidP="00852BD9">
      <w:pPr>
        <w:pStyle w:val="Bibliography"/>
        <w:rPr>
          <w:rFonts w:ascii="DengXian" w:eastAsia="DengXian" w:hAnsi="DengXian"/>
        </w:rPr>
      </w:pPr>
      <w:r w:rsidRPr="00852BD9">
        <w:rPr>
          <w:rFonts w:ascii="DengXian" w:eastAsia="DengXian" w:hAnsi="DengXian"/>
        </w:rPr>
        <w:t>56.</w:t>
      </w:r>
      <w:r w:rsidRPr="00852BD9">
        <w:rPr>
          <w:rFonts w:ascii="DengXian" w:eastAsia="DengXian" w:hAnsi="DengXian"/>
        </w:rPr>
        <w:tab/>
        <w:t xml:space="preserve">Gweon, H. S. </w:t>
      </w:r>
      <w:r w:rsidRPr="00852BD9">
        <w:rPr>
          <w:rFonts w:ascii="DengXian" w:eastAsia="DengXian" w:hAnsi="DengXian"/>
          <w:i/>
          <w:iCs/>
        </w:rPr>
        <w:t>et al.</w:t>
      </w:r>
      <w:r w:rsidRPr="00852BD9">
        <w:rPr>
          <w:rFonts w:ascii="DengXian" w:eastAsia="DengXian" w:hAnsi="DengXian"/>
        </w:rPr>
        <w:t xml:space="preserve"> The impact of sequencing depth on the inferred taxonomic composition and AMR gene content of metagenomic samples. </w:t>
      </w:r>
      <w:r w:rsidRPr="00852BD9">
        <w:rPr>
          <w:rFonts w:ascii="DengXian" w:eastAsia="DengXian" w:hAnsi="DengXian"/>
          <w:i/>
          <w:iCs/>
        </w:rPr>
        <w:t>Environmental Microbiome</w:t>
      </w:r>
      <w:r w:rsidRPr="00852BD9">
        <w:rPr>
          <w:rFonts w:ascii="DengXian" w:eastAsia="DengXian" w:hAnsi="DengXian"/>
        </w:rPr>
        <w:t xml:space="preserve"> </w:t>
      </w:r>
      <w:r w:rsidRPr="00852BD9">
        <w:rPr>
          <w:rFonts w:ascii="DengXian" w:eastAsia="DengXian" w:hAnsi="DengXian"/>
          <w:b/>
          <w:bCs/>
        </w:rPr>
        <w:t>14</w:t>
      </w:r>
      <w:r w:rsidRPr="00852BD9">
        <w:rPr>
          <w:rFonts w:ascii="DengXian" w:eastAsia="DengXian" w:hAnsi="DengXian"/>
        </w:rPr>
        <w:t>, 7 (2019).</w:t>
      </w:r>
    </w:p>
    <w:p w14:paraId="462F1236" w14:textId="77777777" w:rsidR="00852BD9" w:rsidRPr="00852BD9" w:rsidRDefault="00852BD9" w:rsidP="00852BD9">
      <w:pPr>
        <w:pStyle w:val="Bibliography"/>
        <w:rPr>
          <w:rFonts w:ascii="DengXian" w:eastAsia="DengXian" w:hAnsi="DengXian"/>
        </w:rPr>
      </w:pPr>
      <w:r w:rsidRPr="00852BD9">
        <w:rPr>
          <w:rFonts w:ascii="DengXian" w:eastAsia="DengXian" w:hAnsi="DengXian"/>
        </w:rPr>
        <w:t>57.</w:t>
      </w:r>
      <w:r w:rsidRPr="00852BD9">
        <w:rPr>
          <w:rFonts w:ascii="DengXian" w:eastAsia="DengXian" w:hAnsi="DengXian"/>
        </w:rPr>
        <w:tab/>
        <w:t xml:space="preserve">Fontana </w:t>
      </w:r>
      <w:r w:rsidRPr="00852BD9">
        <w:rPr>
          <w:rFonts w:ascii="DengXian" w:eastAsia="DengXian" w:hAnsi="DengXian"/>
          <w:i/>
          <w:iCs/>
        </w:rPr>
        <w:t>et al.</w:t>
      </w:r>
      <w:r w:rsidRPr="00852BD9">
        <w:rPr>
          <w:rFonts w:ascii="DengXian" w:eastAsia="DengXian" w:hAnsi="DengXian"/>
        </w:rPr>
        <w:t xml:space="preserve"> Gut Microbiota Profiles Differ among Individuals Depending on Their Region of Origin: An Italian Pilot Study. </w:t>
      </w:r>
      <w:r w:rsidRPr="00852BD9">
        <w:rPr>
          <w:rFonts w:ascii="DengXian" w:eastAsia="DengXian" w:hAnsi="DengXian"/>
          <w:i/>
          <w:iCs/>
        </w:rPr>
        <w:t>IJERPH</w:t>
      </w:r>
      <w:r w:rsidRPr="00852BD9">
        <w:rPr>
          <w:rFonts w:ascii="DengXian" w:eastAsia="DengXian" w:hAnsi="DengXian"/>
        </w:rPr>
        <w:t xml:space="preserve"> </w:t>
      </w:r>
      <w:r w:rsidRPr="00852BD9">
        <w:rPr>
          <w:rFonts w:ascii="DengXian" w:eastAsia="DengXian" w:hAnsi="DengXian"/>
          <w:b/>
          <w:bCs/>
        </w:rPr>
        <w:t>16</w:t>
      </w:r>
      <w:r w:rsidRPr="00852BD9">
        <w:rPr>
          <w:rFonts w:ascii="DengXian" w:eastAsia="DengXian" w:hAnsi="DengXian"/>
        </w:rPr>
        <w:t>, 4065 (2019).</w:t>
      </w:r>
    </w:p>
    <w:p w14:paraId="16DA7278" w14:textId="77777777" w:rsidR="00852BD9" w:rsidRPr="00852BD9" w:rsidRDefault="00852BD9" w:rsidP="00852BD9">
      <w:pPr>
        <w:pStyle w:val="Bibliography"/>
        <w:rPr>
          <w:rFonts w:ascii="DengXian" w:eastAsia="DengXian" w:hAnsi="DengXian"/>
        </w:rPr>
      </w:pPr>
      <w:r w:rsidRPr="00852BD9">
        <w:rPr>
          <w:rFonts w:ascii="DengXian" w:eastAsia="DengXian" w:hAnsi="DengXian"/>
        </w:rPr>
        <w:t>58.</w:t>
      </w:r>
      <w:r w:rsidRPr="00852BD9">
        <w:rPr>
          <w:rFonts w:ascii="DengXian" w:eastAsia="DengXian" w:hAnsi="DengXian"/>
        </w:rPr>
        <w:tab/>
        <w:t xml:space="preserve">Duvallet, C., Gibbons, S. M., Gurry, T., Irizarry, R. A. &amp; Alm, E. J. Meta-analysis of gut microbiome studies identifies disease-specific and shared responses. </w:t>
      </w:r>
      <w:r w:rsidRPr="00852BD9">
        <w:rPr>
          <w:rFonts w:ascii="DengXian" w:eastAsia="DengXian" w:hAnsi="DengXian"/>
          <w:i/>
          <w:iCs/>
        </w:rPr>
        <w:t>Nat Commun</w:t>
      </w:r>
      <w:r w:rsidRPr="00852BD9">
        <w:rPr>
          <w:rFonts w:ascii="DengXian" w:eastAsia="DengXian" w:hAnsi="DengXian"/>
        </w:rPr>
        <w:t xml:space="preserve"> </w:t>
      </w:r>
      <w:r w:rsidRPr="00852BD9">
        <w:rPr>
          <w:rFonts w:ascii="DengXian" w:eastAsia="DengXian" w:hAnsi="DengXian"/>
          <w:b/>
          <w:bCs/>
        </w:rPr>
        <w:t>8</w:t>
      </w:r>
      <w:r w:rsidRPr="00852BD9">
        <w:rPr>
          <w:rFonts w:ascii="DengXian" w:eastAsia="DengXian" w:hAnsi="DengXian"/>
        </w:rPr>
        <w:t>, 1784 (2017).</w:t>
      </w:r>
    </w:p>
    <w:p w14:paraId="556618B2" w14:textId="77777777" w:rsidR="00852BD9" w:rsidRPr="00852BD9" w:rsidRDefault="00852BD9" w:rsidP="00852BD9">
      <w:pPr>
        <w:pStyle w:val="Bibliography"/>
        <w:rPr>
          <w:rFonts w:ascii="DengXian" w:eastAsia="DengXian" w:hAnsi="DengXian"/>
        </w:rPr>
      </w:pPr>
      <w:r w:rsidRPr="00852BD9">
        <w:rPr>
          <w:rFonts w:ascii="DengXian" w:eastAsia="DengXian" w:hAnsi="DengXian"/>
        </w:rPr>
        <w:lastRenderedPageBreak/>
        <w:t>59.</w:t>
      </w:r>
      <w:r w:rsidRPr="00852BD9">
        <w:rPr>
          <w:rFonts w:ascii="DengXian" w:eastAsia="DengXian" w:hAnsi="DengXian"/>
        </w:rPr>
        <w:tab/>
        <w:t xml:space="preserve">Chong, C. W. </w:t>
      </w:r>
      <w:r w:rsidRPr="00852BD9">
        <w:rPr>
          <w:rFonts w:ascii="DengXian" w:eastAsia="DengXian" w:hAnsi="DengXian"/>
          <w:i/>
          <w:iCs/>
        </w:rPr>
        <w:t>et al.</w:t>
      </w:r>
      <w:r w:rsidRPr="00852BD9">
        <w:rPr>
          <w:rFonts w:ascii="DengXian" w:eastAsia="DengXian" w:hAnsi="DengXian"/>
        </w:rPr>
        <w:t xml:space="preserve"> Effect of ethnicity and socioeconomic variation to the gut microbiota composition among pre-adolescent in Malaysia. </w:t>
      </w:r>
      <w:r w:rsidRPr="00852BD9">
        <w:rPr>
          <w:rFonts w:ascii="DengXian" w:eastAsia="DengXian" w:hAnsi="DengXian"/>
          <w:i/>
          <w:iCs/>
        </w:rPr>
        <w:t>Sci Rep</w:t>
      </w:r>
      <w:r w:rsidRPr="00852BD9">
        <w:rPr>
          <w:rFonts w:ascii="DengXian" w:eastAsia="DengXian" w:hAnsi="DengXian"/>
        </w:rPr>
        <w:t xml:space="preserve"> </w:t>
      </w:r>
      <w:r w:rsidRPr="00852BD9">
        <w:rPr>
          <w:rFonts w:ascii="DengXian" w:eastAsia="DengXian" w:hAnsi="DengXian"/>
          <w:b/>
          <w:bCs/>
        </w:rPr>
        <w:t>5</w:t>
      </w:r>
      <w:r w:rsidRPr="00852BD9">
        <w:rPr>
          <w:rFonts w:ascii="DengXian" w:eastAsia="DengXian" w:hAnsi="DengXian"/>
        </w:rPr>
        <w:t>, 13338 (2015).</w:t>
      </w:r>
    </w:p>
    <w:p w14:paraId="48CE39DB" w14:textId="77777777" w:rsidR="00852BD9" w:rsidRPr="00852BD9" w:rsidRDefault="00852BD9" w:rsidP="00852BD9">
      <w:pPr>
        <w:pStyle w:val="Bibliography"/>
        <w:rPr>
          <w:rFonts w:ascii="DengXian" w:eastAsia="DengXian" w:hAnsi="DengXian"/>
        </w:rPr>
      </w:pPr>
      <w:r w:rsidRPr="00852BD9">
        <w:rPr>
          <w:rFonts w:ascii="DengXian" w:eastAsia="DengXian" w:hAnsi="DengXian"/>
        </w:rPr>
        <w:t>60.</w:t>
      </w:r>
      <w:r w:rsidRPr="00852BD9">
        <w:rPr>
          <w:rFonts w:ascii="DengXian" w:eastAsia="DengXian" w:hAnsi="DengXian"/>
        </w:rPr>
        <w:tab/>
        <w:t xml:space="preserve">Pereira, M. B., Wallroth, M., Jonsson, V. &amp; Kristiansson, E. Comparison of normalization methods for the analysis of metagenomic gene abundance data. </w:t>
      </w:r>
      <w:r w:rsidRPr="00852BD9">
        <w:rPr>
          <w:rFonts w:ascii="DengXian" w:eastAsia="DengXian" w:hAnsi="DengXian"/>
          <w:i/>
          <w:iCs/>
        </w:rPr>
        <w:t>BMC Genomics</w:t>
      </w:r>
      <w:r w:rsidRPr="00852BD9">
        <w:rPr>
          <w:rFonts w:ascii="DengXian" w:eastAsia="DengXian" w:hAnsi="DengXian"/>
        </w:rPr>
        <w:t xml:space="preserve"> </w:t>
      </w:r>
      <w:r w:rsidRPr="00852BD9">
        <w:rPr>
          <w:rFonts w:ascii="DengXian" w:eastAsia="DengXian" w:hAnsi="DengXian"/>
          <w:b/>
          <w:bCs/>
        </w:rPr>
        <w:t>19</w:t>
      </w:r>
      <w:r w:rsidRPr="00852BD9">
        <w:rPr>
          <w:rFonts w:ascii="DengXian" w:eastAsia="DengXian" w:hAnsi="DengXian"/>
        </w:rPr>
        <w:t>, 274 (2018).</w:t>
      </w:r>
    </w:p>
    <w:p w14:paraId="2A8E748E" w14:textId="77777777" w:rsidR="00852BD9" w:rsidRPr="00852BD9" w:rsidRDefault="00852BD9" w:rsidP="00852BD9">
      <w:pPr>
        <w:pStyle w:val="Bibliography"/>
        <w:rPr>
          <w:rFonts w:ascii="DengXian" w:eastAsia="DengXian" w:hAnsi="DengXian"/>
        </w:rPr>
      </w:pPr>
      <w:r w:rsidRPr="00852BD9">
        <w:rPr>
          <w:rFonts w:ascii="DengXian" w:eastAsia="DengXian" w:hAnsi="DengXian"/>
        </w:rPr>
        <w:t>61.</w:t>
      </w:r>
      <w:r w:rsidRPr="00852BD9">
        <w:rPr>
          <w:rFonts w:ascii="DengXian" w:eastAsia="DengXian" w:hAnsi="DengXian"/>
        </w:rPr>
        <w:tab/>
        <w:t xml:space="preserve">Yu, T. </w:t>
      </w:r>
      <w:r w:rsidRPr="00852BD9">
        <w:rPr>
          <w:rFonts w:ascii="DengXian" w:eastAsia="DengXian" w:hAnsi="DengXian"/>
          <w:i/>
          <w:iCs/>
        </w:rPr>
        <w:t>et al.</w:t>
      </w:r>
      <w:r w:rsidRPr="00852BD9">
        <w:rPr>
          <w:rFonts w:ascii="DengXian" w:eastAsia="DengXian" w:hAnsi="DengXian"/>
        </w:rPr>
        <w:t xml:space="preserve"> Fusobacterium nucleatum Promotes Chemoresistance to Colorectal Cancer by Modulating Autophagy. </w:t>
      </w:r>
      <w:r w:rsidRPr="00852BD9">
        <w:rPr>
          <w:rFonts w:ascii="DengXian" w:eastAsia="DengXian" w:hAnsi="DengXian"/>
          <w:i/>
          <w:iCs/>
        </w:rPr>
        <w:t>Cell</w:t>
      </w:r>
      <w:r w:rsidRPr="00852BD9">
        <w:rPr>
          <w:rFonts w:ascii="DengXian" w:eastAsia="DengXian" w:hAnsi="DengXian"/>
        </w:rPr>
        <w:t xml:space="preserve"> </w:t>
      </w:r>
      <w:r w:rsidRPr="00852BD9">
        <w:rPr>
          <w:rFonts w:ascii="DengXian" w:eastAsia="DengXian" w:hAnsi="DengXian"/>
          <w:b/>
          <w:bCs/>
        </w:rPr>
        <w:t>170</w:t>
      </w:r>
      <w:r w:rsidRPr="00852BD9">
        <w:rPr>
          <w:rFonts w:ascii="DengXian" w:eastAsia="DengXian" w:hAnsi="DengXian"/>
        </w:rPr>
        <w:t>, 548-563.e16 (2017).</w:t>
      </w:r>
    </w:p>
    <w:p w14:paraId="361A37F0" w14:textId="77777777" w:rsidR="00852BD9" w:rsidRPr="00852BD9" w:rsidRDefault="00852BD9" w:rsidP="00852BD9">
      <w:pPr>
        <w:pStyle w:val="Bibliography"/>
        <w:rPr>
          <w:rFonts w:ascii="DengXian" w:eastAsia="DengXian" w:hAnsi="DengXian"/>
        </w:rPr>
      </w:pPr>
      <w:r w:rsidRPr="00852BD9">
        <w:rPr>
          <w:rFonts w:ascii="DengXian" w:eastAsia="DengXian" w:hAnsi="DengXian"/>
        </w:rPr>
        <w:t>62.</w:t>
      </w:r>
      <w:r w:rsidRPr="00852BD9">
        <w:rPr>
          <w:rFonts w:ascii="DengXian" w:eastAsia="DengXian" w:hAnsi="DengXian"/>
        </w:rPr>
        <w:tab/>
        <w:t xml:space="preserve">Kwong, T. N. Y. </w:t>
      </w:r>
      <w:r w:rsidRPr="00852BD9">
        <w:rPr>
          <w:rFonts w:ascii="DengXian" w:eastAsia="DengXian" w:hAnsi="DengXian"/>
          <w:i/>
          <w:iCs/>
        </w:rPr>
        <w:t>et al.</w:t>
      </w:r>
      <w:r w:rsidRPr="00852BD9">
        <w:rPr>
          <w:rFonts w:ascii="DengXian" w:eastAsia="DengXian" w:hAnsi="DengXian"/>
        </w:rPr>
        <w:t xml:space="preserve"> Association Between Bacteremia From Specific Microbes and Subsequent Diagnosis of Colorectal Cancer. </w:t>
      </w:r>
      <w:r w:rsidRPr="00852BD9">
        <w:rPr>
          <w:rFonts w:ascii="DengXian" w:eastAsia="DengXian" w:hAnsi="DengXian"/>
          <w:i/>
          <w:iCs/>
        </w:rPr>
        <w:t>Gastroenterology</w:t>
      </w:r>
      <w:r w:rsidRPr="00852BD9">
        <w:rPr>
          <w:rFonts w:ascii="DengXian" w:eastAsia="DengXian" w:hAnsi="DengXian"/>
        </w:rPr>
        <w:t xml:space="preserve"> </w:t>
      </w:r>
      <w:r w:rsidRPr="00852BD9">
        <w:rPr>
          <w:rFonts w:ascii="DengXian" w:eastAsia="DengXian" w:hAnsi="DengXian"/>
          <w:b/>
          <w:bCs/>
        </w:rPr>
        <w:t>155</w:t>
      </w:r>
      <w:r w:rsidRPr="00852BD9">
        <w:rPr>
          <w:rFonts w:ascii="DengXian" w:eastAsia="DengXian" w:hAnsi="DengXian"/>
        </w:rPr>
        <w:t>, 383-390.e8 (2018).</w:t>
      </w:r>
    </w:p>
    <w:p w14:paraId="26E0CF8D" w14:textId="77777777" w:rsidR="00852BD9" w:rsidRPr="00852BD9" w:rsidRDefault="00852BD9" w:rsidP="00852BD9">
      <w:pPr>
        <w:pStyle w:val="Bibliography"/>
        <w:rPr>
          <w:rFonts w:ascii="DengXian" w:eastAsia="DengXian" w:hAnsi="DengXian"/>
        </w:rPr>
      </w:pPr>
      <w:r w:rsidRPr="00852BD9">
        <w:rPr>
          <w:rFonts w:ascii="DengXian" w:eastAsia="DengXian" w:hAnsi="DengXian"/>
        </w:rPr>
        <w:t>63.</w:t>
      </w:r>
      <w:r w:rsidRPr="00852BD9">
        <w:rPr>
          <w:rFonts w:ascii="DengXian" w:eastAsia="DengXian" w:hAnsi="DengXian"/>
        </w:rPr>
        <w:tab/>
        <w:t xml:space="preserve">Lopez-Dupla, M., Creus, C., Navarro, O. &amp; Raga, X. Association of Gemella morbillorum Endocarditis with Adenomatous Polyps and Carcinoma of the Colon: Case Report and Review. </w:t>
      </w:r>
      <w:r w:rsidRPr="00852BD9">
        <w:rPr>
          <w:rFonts w:ascii="DengXian" w:eastAsia="DengXian" w:hAnsi="DengXian"/>
          <w:i/>
          <w:iCs/>
        </w:rPr>
        <w:t>Clinical Infectious Diseases</w:t>
      </w:r>
      <w:r w:rsidRPr="00852BD9">
        <w:rPr>
          <w:rFonts w:ascii="DengXian" w:eastAsia="DengXian" w:hAnsi="DengXian"/>
        </w:rPr>
        <w:t xml:space="preserve"> </w:t>
      </w:r>
      <w:r w:rsidRPr="00852BD9">
        <w:rPr>
          <w:rFonts w:ascii="DengXian" w:eastAsia="DengXian" w:hAnsi="DengXian"/>
          <w:b/>
          <w:bCs/>
        </w:rPr>
        <w:t>22</w:t>
      </w:r>
      <w:r w:rsidRPr="00852BD9">
        <w:rPr>
          <w:rFonts w:ascii="DengXian" w:eastAsia="DengXian" w:hAnsi="DengXian"/>
        </w:rPr>
        <w:t>, 379–379 (1996).</w:t>
      </w:r>
    </w:p>
    <w:p w14:paraId="19871424" w14:textId="77777777" w:rsidR="00852BD9" w:rsidRPr="00852BD9" w:rsidRDefault="00852BD9" w:rsidP="00852BD9">
      <w:pPr>
        <w:pStyle w:val="Bibliography"/>
        <w:rPr>
          <w:rFonts w:ascii="DengXian" w:eastAsia="DengXian" w:hAnsi="DengXian"/>
        </w:rPr>
      </w:pPr>
      <w:r w:rsidRPr="00852BD9">
        <w:rPr>
          <w:rFonts w:ascii="DengXian" w:eastAsia="DengXian" w:hAnsi="DengXian"/>
        </w:rPr>
        <w:t>64.</w:t>
      </w:r>
      <w:r w:rsidRPr="00852BD9">
        <w:rPr>
          <w:rFonts w:ascii="DengXian" w:eastAsia="DengXian" w:hAnsi="DengXian"/>
        </w:rPr>
        <w:tab/>
        <w:t xml:space="preserve">Zhang, Q. </w:t>
      </w:r>
      <w:r w:rsidRPr="00852BD9">
        <w:rPr>
          <w:rFonts w:ascii="DengXian" w:eastAsia="DengXian" w:hAnsi="DengXian"/>
          <w:i/>
          <w:iCs/>
        </w:rPr>
        <w:t>et al.</w:t>
      </w:r>
      <w:r w:rsidRPr="00852BD9">
        <w:rPr>
          <w:rFonts w:ascii="DengXian" w:eastAsia="DengXian" w:hAnsi="DengXian"/>
        </w:rPr>
        <w:t xml:space="preserve"> Accelerated dysbiosis of gut microbiota during aggravation of DSS-induced colitis by a butyrate-producing bacterium. </w:t>
      </w:r>
      <w:r w:rsidRPr="00852BD9">
        <w:rPr>
          <w:rFonts w:ascii="DengXian" w:eastAsia="DengXian" w:hAnsi="DengXian"/>
          <w:i/>
          <w:iCs/>
        </w:rPr>
        <w:t>Sci Rep</w:t>
      </w:r>
      <w:r w:rsidRPr="00852BD9">
        <w:rPr>
          <w:rFonts w:ascii="DengXian" w:eastAsia="DengXian" w:hAnsi="DengXian"/>
        </w:rPr>
        <w:t xml:space="preserve"> </w:t>
      </w:r>
      <w:r w:rsidRPr="00852BD9">
        <w:rPr>
          <w:rFonts w:ascii="DengXian" w:eastAsia="DengXian" w:hAnsi="DengXian"/>
          <w:b/>
          <w:bCs/>
        </w:rPr>
        <w:t>6</w:t>
      </w:r>
      <w:r w:rsidRPr="00852BD9">
        <w:rPr>
          <w:rFonts w:ascii="DengXian" w:eastAsia="DengXian" w:hAnsi="DengXian"/>
        </w:rPr>
        <w:t>, 27572 (2016).</w:t>
      </w:r>
    </w:p>
    <w:p w14:paraId="6E1C5A3B" w14:textId="77777777" w:rsidR="00852BD9" w:rsidRPr="00852BD9" w:rsidRDefault="00852BD9" w:rsidP="00852BD9">
      <w:pPr>
        <w:pStyle w:val="Bibliography"/>
        <w:rPr>
          <w:rFonts w:ascii="DengXian" w:eastAsia="DengXian" w:hAnsi="DengXian"/>
        </w:rPr>
      </w:pPr>
      <w:r w:rsidRPr="00852BD9">
        <w:rPr>
          <w:rFonts w:ascii="DengXian" w:eastAsia="DengXian" w:hAnsi="DengXian"/>
        </w:rPr>
        <w:t>65.</w:t>
      </w:r>
      <w:r w:rsidRPr="00852BD9">
        <w:rPr>
          <w:rFonts w:ascii="DengXian" w:eastAsia="DengXian" w:hAnsi="DengXian"/>
        </w:rPr>
        <w:tab/>
        <w:t xml:space="preserve">Ma, L., Tang, L. &amp; Yi, Q. Salvianolic Acids: Potential Source of Natural Drugs for the Treatment of Fibrosis Disease and Cancer. </w:t>
      </w:r>
      <w:r w:rsidRPr="00852BD9">
        <w:rPr>
          <w:rFonts w:ascii="DengXian" w:eastAsia="DengXian" w:hAnsi="DengXian"/>
          <w:i/>
          <w:iCs/>
        </w:rPr>
        <w:t>Frontiers in Pharmacology</w:t>
      </w:r>
      <w:r w:rsidRPr="00852BD9">
        <w:rPr>
          <w:rFonts w:ascii="DengXian" w:eastAsia="DengXian" w:hAnsi="DengXian"/>
        </w:rPr>
        <w:t xml:space="preserve"> </w:t>
      </w:r>
      <w:r w:rsidRPr="00852BD9">
        <w:rPr>
          <w:rFonts w:ascii="DengXian" w:eastAsia="DengXian" w:hAnsi="DengXian"/>
          <w:b/>
          <w:bCs/>
        </w:rPr>
        <w:t>10</w:t>
      </w:r>
      <w:r w:rsidRPr="00852BD9">
        <w:rPr>
          <w:rFonts w:ascii="DengXian" w:eastAsia="DengXian" w:hAnsi="DengXian"/>
        </w:rPr>
        <w:t>, 97 (2019).</w:t>
      </w:r>
    </w:p>
    <w:p w14:paraId="50BE6944" w14:textId="77777777" w:rsidR="00852BD9" w:rsidRPr="00852BD9" w:rsidRDefault="00852BD9" w:rsidP="00852BD9">
      <w:pPr>
        <w:pStyle w:val="Bibliography"/>
        <w:rPr>
          <w:rFonts w:ascii="DengXian" w:eastAsia="DengXian" w:hAnsi="DengXian"/>
        </w:rPr>
      </w:pPr>
      <w:r w:rsidRPr="00852BD9">
        <w:rPr>
          <w:rFonts w:ascii="DengXian" w:eastAsia="DengXian" w:hAnsi="DengXian"/>
        </w:rPr>
        <w:t>66.</w:t>
      </w:r>
      <w:r w:rsidRPr="00852BD9">
        <w:rPr>
          <w:rFonts w:ascii="DengXian" w:eastAsia="DengXian" w:hAnsi="DengXian"/>
        </w:rPr>
        <w:tab/>
        <w:t xml:space="preserve">Das, G. </w:t>
      </w:r>
      <w:r w:rsidRPr="00852BD9">
        <w:rPr>
          <w:rFonts w:ascii="DengXian" w:eastAsia="DengXian" w:hAnsi="DengXian"/>
          <w:i/>
          <w:iCs/>
        </w:rPr>
        <w:t>et al.</w:t>
      </w:r>
      <w:r w:rsidRPr="00852BD9">
        <w:rPr>
          <w:rFonts w:ascii="DengXian" w:eastAsia="DengXian" w:hAnsi="DengXian"/>
        </w:rPr>
        <w:t xml:space="preserve"> Cordyceps spp.: A Review on Its Immune-Stimulatory and Other Biological Potentials. </w:t>
      </w:r>
      <w:r w:rsidRPr="00852BD9">
        <w:rPr>
          <w:rFonts w:ascii="DengXian" w:eastAsia="DengXian" w:hAnsi="DengXian"/>
          <w:i/>
          <w:iCs/>
        </w:rPr>
        <w:t>Frontiers in Pharmacology</w:t>
      </w:r>
      <w:r w:rsidRPr="00852BD9">
        <w:rPr>
          <w:rFonts w:ascii="DengXian" w:eastAsia="DengXian" w:hAnsi="DengXian"/>
        </w:rPr>
        <w:t xml:space="preserve"> </w:t>
      </w:r>
      <w:r w:rsidRPr="00852BD9">
        <w:rPr>
          <w:rFonts w:ascii="DengXian" w:eastAsia="DengXian" w:hAnsi="DengXian"/>
          <w:b/>
          <w:bCs/>
        </w:rPr>
        <w:t>11</w:t>
      </w:r>
      <w:r w:rsidRPr="00852BD9">
        <w:rPr>
          <w:rFonts w:ascii="DengXian" w:eastAsia="DengXian" w:hAnsi="DengXian"/>
        </w:rPr>
        <w:t>, 2250 (2021).</w:t>
      </w:r>
    </w:p>
    <w:p w14:paraId="33D93BD5" w14:textId="77777777" w:rsidR="00852BD9" w:rsidRPr="00852BD9" w:rsidRDefault="00852BD9" w:rsidP="00852BD9">
      <w:pPr>
        <w:pStyle w:val="Bibliography"/>
        <w:rPr>
          <w:rFonts w:ascii="DengXian" w:eastAsia="DengXian" w:hAnsi="DengXian"/>
        </w:rPr>
      </w:pPr>
      <w:r w:rsidRPr="00852BD9">
        <w:rPr>
          <w:rFonts w:ascii="DengXian" w:eastAsia="DengXian" w:hAnsi="DengXian"/>
        </w:rPr>
        <w:t>67.</w:t>
      </w:r>
      <w:r w:rsidRPr="00852BD9">
        <w:rPr>
          <w:rFonts w:ascii="DengXian" w:eastAsia="DengXian" w:hAnsi="DengXian"/>
        </w:rPr>
        <w:tab/>
        <w:t xml:space="preserve">Boskovic, I., </w:t>
      </w:r>
      <w:r w:rsidRPr="00852BD9">
        <w:rPr>
          <w:rFonts w:ascii="Cambria" w:eastAsia="DengXian" w:hAnsi="Cambria" w:cs="Cambria"/>
        </w:rPr>
        <w:t>Đ</w:t>
      </w:r>
      <w:r w:rsidRPr="00852BD9">
        <w:rPr>
          <w:rFonts w:ascii="DengXian" w:eastAsia="DengXian" w:hAnsi="DengXian"/>
        </w:rPr>
        <w:t>uki</w:t>
      </w:r>
      <w:r w:rsidRPr="00852BD9">
        <w:rPr>
          <w:rFonts w:ascii="Cambria" w:eastAsia="DengXian" w:hAnsi="Cambria" w:cs="Cambria"/>
        </w:rPr>
        <w:t>ć</w:t>
      </w:r>
      <w:r w:rsidRPr="00852BD9">
        <w:rPr>
          <w:rFonts w:ascii="DengXian" w:eastAsia="DengXian" w:hAnsi="DengXian"/>
        </w:rPr>
        <w:t>, D. A., Maskovic, P., Mandi</w:t>
      </w:r>
      <w:r w:rsidRPr="00852BD9">
        <w:rPr>
          <w:rFonts w:ascii="Cambria" w:eastAsia="DengXian" w:hAnsi="Cambria" w:cs="Cambria"/>
        </w:rPr>
        <w:t>ć</w:t>
      </w:r>
      <w:r w:rsidRPr="00852BD9">
        <w:rPr>
          <w:rFonts w:ascii="DengXian" w:eastAsia="DengXian" w:hAnsi="DengXian"/>
        </w:rPr>
        <w:t xml:space="preserve">, L. &amp; Perovic, S. Phytochemical composition and antimicrobial, antioxidant and cytotoxic activities of Anchusa officinalis L. extracts. </w:t>
      </w:r>
      <w:r w:rsidRPr="00852BD9">
        <w:rPr>
          <w:rFonts w:ascii="DengXian" w:eastAsia="DengXian" w:hAnsi="DengXian"/>
          <w:i/>
          <w:iCs/>
        </w:rPr>
        <w:t>Biologia</w:t>
      </w:r>
      <w:r w:rsidRPr="00852BD9">
        <w:rPr>
          <w:rFonts w:ascii="DengXian" w:eastAsia="DengXian" w:hAnsi="DengXian"/>
        </w:rPr>
        <w:t xml:space="preserve"> </w:t>
      </w:r>
      <w:r w:rsidRPr="00852BD9">
        <w:rPr>
          <w:rFonts w:ascii="DengXian" w:eastAsia="DengXian" w:hAnsi="DengXian"/>
          <w:b/>
          <w:bCs/>
        </w:rPr>
        <w:t>73</w:t>
      </w:r>
      <w:r w:rsidRPr="00852BD9">
        <w:rPr>
          <w:rFonts w:ascii="DengXian" w:eastAsia="DengXian" w:hAnsi="DengXian"/>
        </w:rPr>
        <w:t>, 1035–1041 (2018).</w:t>
      </w:r>
    </w:p>
    <w:p w14:paraId="2FD923F6" w14:textId="77777777" w:rsidR="00852BD9" w:rsidRPr="00852BD9" w:rsidRDefault="00852BD9" w:rsidP="00852BD9">
      <w:pPr>
        <w:pStyle w:val="Bibliography"/>
        <w:rPr>
          <w:rFonts w:ascii="DengXian" w:eastAsia="DengXian" w:hAnsi="DengXian"/>
        </w:rPr>
      </w:pPr>
      <w:r w:rsidRPr="00852BD9">
        <w:rPr>
          <w:rFonts w:ascii="DengXian" w:eastAsia="DengXian" w:hAnsi="DengXian"/>
        </w:rPr>
        <w:t>68.</w:t>
      </w:r>
      <w:r w:rsidRPr="00852BD9">
        <w:rPr>
          <w:rFonts w:ascii="DengXian" w:eastAsia="DengXian" w:hAnsi="DengXian"/>
        </w:rPr>
        <w:tab/>
        <w:t xml:space="preserve">Luo, C. </w:t>
      </w:r>
      <w:r w:rsidRPr="00852BD9">
        <w:rPr>
          <w:rFonts w:ascii="DengXian" w:eastAsia="DengXian" w:hAnsi="DengXian"/>
          <w:i/>
          <w:iCs/>
        </w:rPr>
        <w:t>et al.</w:t>
      </w:r>
      <w:r w:rsidRPr="00852BD9">
        <w:rPr>
          <w:rFonts w:ascii="DengXian" w:eastAsia="DengXian" w:hAnsi="DengXian"/>
        </w:rPr>
        <w:t xml:space="preserve"> A Review of the Anti-Inflammatory Effects of Rosmarinic Acid on Inflammatory Diseases. </w:t>
      </w:r>
      <w:r w:rsidRPr="00852BD9">
        <w:rPr>
          <w:rFonts w:ascii="DengXian" w:eastAsia="DengXian" w:hAnsi="DengXian"/>
          <w:i/>
          <w:iCs/>
        </w:rPr>
        <w:t>Frontiers in Pharmacology</w:t>
      </w:r>
      <w:r w:rsidRPr="00852BD9">
        <w:rPr>
          <w:rFonts w:ascii="DengXian" w:eastAsia="DengXian" w:hAnsi="DengXian"/>
        </w:rPr>
        <w:t xml:space="preserve"> </w:t>
      </w:r>
      <w:r w:rsidRPr="00852BD9">
        <w:rPr>
          <w:rFonts w:ascii="DengXian" w:eastAsia="DengXian" w:hAnsi="DengXian"/>
          <w:b/>
          <w:bCs/>
        </w:rPr>
        <w:t>11</w:t>
      </w:r>
      <w:r w:rsidRPr="00852BD9">
        <w:rPr>
          <w:rFonts w:ascii="DengXian" w:eastAsia="DengXian" w:hAnsi="DengXian"/>
        </w:rPr>
        <w:t>, 153 (2020).</w:t>
      </w:r>
    </w:p>
    <w:p w14:paraId="38455615" w14:textId="77777777" w:rsidR="00852BD9" w:rsidRPr="00852BD9" w:rsidRDefault="00852BD9" w:rsidP="00852BD9">
      <w:pPr>
        <w:pStyle w:val="Bibliography"/>
        <w:rPr>
          <w:rFonts w:ascii="DengXian" w:eastAsia="DengXian" w:hAnsi="DengXian"/>
        </w:rPr>
      </w:pPr>
      <w:r w:rsidRPr="00852BD9">
        <w:rPr>
          <w:rFonts w:ascii="DengXian" w:eastAsia="DengXian" w:hAnsi="DengXian"/>
        </w:rPr>
        <w:lastRenderedPageBreak/>
        <w:t>69.</w:t>
      </w:r>
      <w:r w:rsidRPr="00852BD9">
        <w:rPr>
          <w:rFonts w:ascii="DengXian" w:eastAsia="DengXian" w:hAnsi="DengXian"/>
        </w:rPr>
        <w:tab/>
        <w:t xml:space="preserve">Khil, L.-Y. </w:t>
      </w:r>
      <w:r w:rsidRPr="00852BD9">
        <w:rPr>
          <w:rFonts w:ascii="DengXian" w:eastAsia="DengXian" w:hAnsi="DengXian"/>
          <w:i/>
          <w:iCs/>
        </w:rPr>
        <w:t>et al.</w:t>
      </w:r>
      <w:r w:rsidRPr="00852BD9">
        <w:rPr>
          <w:rFonts w:ascii="DengXian" w:eastAsia="DengXian" w:hAnsi="DengXian"/>
        </w:rPr>
        <w:t xml:space="preserve"> Mechanisms involved in Korean mistletoe lectin-induced apoptosis of cancer cells. </w:t>
      </w:r>
      <w:r w:rsidRPr="00852BD9">
        <w:rPr>
          <w:rFonts w:ascii="DengXian" w:eastAsia="DengXian" w:hAnsi="DengXian"/>
          <w:i/>
          <w:iCs/>
        </w:rPr>
        <w:t>WJG</w:t>
      </w:r>
      <w:r w:rsidRPr="00852BD9">
        <w:rPr>
          <w:rFonts w:ascii="DengXian" w:eastAsia="DengXian" w:hAnsi="DengXian"/>
        </w:rPr>
        <w:t xml:space="preserve"> </w:t>
      </w:r>
      <w:r w:rsidRPr="00852BD9">
        <w:rPr>
          <w:rFonts w:ascii="DengXian" w:eastAsia="DengXian" w:hAnsi="DengXian"/>
          <w:b/>
          <w:bCs/>
        </w:rPr>
        <w:t>13</w:t>
      </w:r>
      <w:r w:rsidRPr="00852BD9">
        <w:rPr>
          <w:rFonts w:ascii="DengXian" w:eastAsia="DengXian" w:hAnsi="DengXian"/>
        </w:rPr>
        <w:t>, 2811 (2007).</w:t>
      </w:r>
    </w:p>
    <w:p w14:paraId="57042291" w14:textId="77777777" w:rsidR="00852BD9" w:rsidRPr="00852BD9" w:rsidRDefault="00852BD9" w:rsidP="00852BD9">
      <w:pPr>
        <w:pStyle w:val="Bibliography"/>
        <w:rPr>
          <w:rFonts w:ascii="DengXian" w:eastAsia="DengXian" w:hAnsi="DengXian"/>
        </w:rPr>
      </w:pPr>
      <w:r w:rsidRPr="00852BD9">
        <w:rPr>
          <w:rFonts w:ascii="DengXian" w:eastAsia="DengXian" w:hAnsi="DengXian"/>
        </w:rPr>
        <w:t>70.</w:t>
      </w:r>
      <w:r w:rsidRPr="00852BD9">
        <w:rPr>
          <w:rFonts w:ascii="DengXian" w:eastAsia="DengXian" w:hAnsi="DengXian"/>
        </w:rPr>
        <w:tab/>
        <w:t xml:space="preserve">Li, Q. </w:t>
      </w:r>
      <w:r w:rsidRPr="00852BD9">
        <w:rPr>
          <w:rFonts w:ascii="DengXian" w:eastAsia="DengXian" w:hAnsi="DengXian"/>
          <w:i/>
          <w:iCs/>
        </w:rPr>
        <w:t>et al.</w:t>
      </w:r>
      <w:r w:rsidRPr="00852BD9">
        <w:rPr>
          <w:rFonts w:ascii="DengXian" w:eastAsia="DengXian" w:hAnsi="DengXian"/>
        </w:rPr>
        <w:t xml:space="preserve"> Streptococcus thermophilus Inhibits Colorectal Tumorigenesis Through Secreting β-Galactosidase. </w:t>
      </w:r>
      <w:r w:rsidRPr="00852BD9">
        <w:rPr>
          <w:rFonts w:ascii="DengXian" w:eastAsia="DengXian" w:hAnsi="DengXian"/>
          <w:i/>
          <w:iCs/>
        </w:rPr>
        <w:t>Gastroenterology</w:t>
      </w:r>
      <w:r w:rsidRPr="00852BD9">
        <w:rPr>
          <w:rFonts w:ascii="DengXian" w:eastAsia="DengXian" w:hAnsi="DengXian"/>
        </w:rPr>
        <w:t xml:space="preserve"> </w:t>
      </w:r>
      <w:r w:rsidRPr="00852BD9">
        <w:rPr>
          <w:rFonts w:ascii="DengXian" w:eastAsia="DengXian" w:hAnsi="DengXian"/>
          <w:b/>
          <w:bCs/>
        </w:rPr>
        <w:t>160</w:t>
      </w:r>
      <w:r w:rsidRPr="00852BD9">
        <w:rPr>
          <w:rFonts w:ascii="DengXian" w:eastAsia="DengXian" w:hAnsi="DengXian"/>
        </w:rPr>
        <w:t>, 1179-1193.e14 (2021).</w:t>
      </w:r>
    </w:p>
    <w:p w14:paraId="54AF04B1" w14:textId="77777777" w:rsidR="00852BD9" w:rsidRPr="00852BD9" w:rsidRDefault="00852BD9" w:rsidP="00852BD9">
      <w:pPr>
        <w:pStyle w:val="Bibliography"/>
        <w:rPr>
          <w:rFonts w:ascii="DengXian" w:eastAsia="DengXian" w:hAnsi="DengXian"/>
        </w:rPr>
      </w:pPr>
      <w:r w:rsidRPr="00852BD9">
        <w:rPr>
          <w:rFonts w:ascii="DengXian" w:eastAsia="DengXian" w:hAnsi="DengXian"/>
        </w:rPr>
        <w:t>71.</w:t>
      </w:r>
      <w:r w:rsidRPr="00852BD9">
        <w:rPr>
          <w:rFonts w:ascii="DengXian" w:eastAsia="DengXian" w:hAnsi="DengXian"/>
        </w:rPr>
        <w:tab/>
        <w:t xml:space="preserve">Zhao, L. </w:t>
      </w:r>
      <w:r w:rsidRPr="00852BD9">
        <w:rPr>
          <w:rFonts w:ascii="DengXian" w:eastAsia="DengXian" w:hAnsi="DengXian"/>
          <w:i/>
          <w:iCs/>
        </w:rPr>
        <w:t>et al.</w:t>
      </w:r>
      <w:r w:rsidRPr="00852BD9">
        <w:rPr>
          <w:rFonts w:ascii="DengXian" w:eastAsia="DengXian" w:hAnsi="DengXian"/>
        </w:rPr>
        <w:t xml:space="preserve"> </w:t>
      </w:r>
      <w:r w:rsidRPr="00852BD9">
        <w:rPr>
          <w:rFonts w:ascii="DengXian" w:eastAsia="DengXian" w:hAnsi="DengXian"/>
          <w:i/>
          <w:iCs/>
        </w:rPr>
        <w:t>Parvimonas Micra Promotes Intestinal Tumorigenesis in Conventional Apcmin/+ Mice and in Germ-Free Mice</w:t>
      </w:r>
      <w:r w:rsidRPr="00852BD9">
        <w:rPr>
          <w:rFonts w:ascii="DengXian" w:eastAsia="DengXian" w:hAnsi="DengXian"/>
        </w:rPr>
        <w:t>. https://www.researchsquare.com/article/rs-25974/v1 (2020) doi:10.21203/rs.3.rs-25974/v1.</w:t>
      </w:r>
    </w:p>
    <w:p w14:paraId="5953E958" w14:textId="77777777" w:rsidR="00852BD9" w:rsidRPr="00852BD9" w:rsidRDefault="00852BD9" w:rsidP="00852BD9">
      <w:pPr>
        <w:pStyle w:val="Bibliography"/>
        <w:rPr>
          <w:rFonts w:ascii="DengXian" w:eastAsia="DengXian" w:hAnsi="DengXian"/>
        </w:rPr>
      </w:pPr>
      <w:r w:rsidRPr="00852BD9">
        <w:rPr>
          <w:rFonts w:ascii="DengXian" w:eastAsia="DengXian" w:hAnsi="DengXian"/>
        </w:rPr>
        <w:t>72.</w:t>
      </w:r>
      <w:r w:rsidRPr="00852BD9">
        <w:rPr>
          <w:rFonts w:ascii="DengXian" w:eastAsia="DengXian" w:hAnsi="DengXian"/>
        </w:rPr>
        <w:tab/>
        <w:t xml:space="preserve">Long, X. </w:t>
      </w:r>
      <w:r w:rsidRPr="00852BD9">
        <w:rPr>
          <w:rFonts w:ascii="DengXian" w:eastAsia="DengXian" w:hAnsi="DengXian"/>
          <w:i/>
          <w:iCs/>
        </w:rPr>
        <w:t>et al.</w:t>
      </w:r>
      <w:r w:rsidRPr="00852BD9">
        <w:rPr>
          <w:rFonts w:ascii="DengXian" w:eastAsia="DengXian" w:hAnsi="DengXian"/>
        </w:rPr>
        <w:t xml:space="preserve"> Peptostreptococcus anaerobius promotes colorectal carcinogenesis and modulates tumour immunity. </w:t>
      </w:r>
      <w:r w:rsidRPr="00852BD9">
        <w:rPr>
          <w:rFonts w:ascii="DengXian" w:eastAsia="DengXian" w:hAnsi="DengXian"/>
          <w:i/>
          <w:iCs/>
        </w:rPr>
        <w:t>Nat Microbiol</w:t>
      </w:r>
      <w:r w:rsidRPr="00852BD9">
        <w:rPr>
          <w:rFonts w:ascii="DengXian" w:eastAsia="DengXian" w:hAnsi="DengXian"/>
        </w:rPr>
        <w:t xml:space="preserve"> </w:t>
      </w:r>
      <w:r w:rsidRPr="00852BD9">
        <w:rPr>
          <w:rFonts w:ascii="DengXian" w:eastAsia="DengXian" w:hAnsi="DengXian"/>
          <w:b/>
          <w:bCs/>
        </w:rPr>
        <w:t>4</w:t>
      </w:r>
      <w:r w:rsidRPr="00852BD9">
        <w:rPr>
          <w:rFonts w:ascii="DengXian" w:eastAsia="DengXian" w:hAnsi="DengXian"/>
        </w:rPr>
        <w:t>, 2319–2330 (2019).</w:t>
      </w:r>
    </w:p>
    <w:p w14:paraId="032BB628" w14:textId="77777777" w:rsidR="00852BD9" w:rsidRPr="00852BD9" w:rsidRDefault="00852BD9" w:rsidP="00852BD9">
      <w:pPr>
        <w:pStyle w:val="Bibliography"/>
        <w:rPr>
          <w:rFonts w:ascii="DengXian" w:eastAsia="DengXian" w:hAnsi="DengXian"/>
        </w:rPr>
      </w:pPr>
      <w:r w:rsidRPr="00852BD9">
        <w:rPr>
          <w:rFonts w:ascii="DengXian" w:eastAsia="DengXian" w:hAnsi="DengXian"/>
        </w:rPr>
        <w:t>73.</w:t>
      </w:r>
      <w:r w:rsidRPr="00852BD9">
        <w:rPr>
          <w:rFonts w:ascii="DengXian" w:eastAsia="DengXian" w:hAnsi="DengXian"/>
        </w:rPr>
        <w:tab/>
        <w:t xml:space="preserve">Dai, Z. </w:t>
      </w:r>
      <w:r w:rsidRPr="00852BD9">
        <w:rPr>
          <w:rFonts w:ascii="DengXian" w:eastAsia="DengXian" w:hAnsi="DengXian"/>
          <w:i/>
          <w:iCs/>
        </w:rPr>
        <w:t>et al.</w:t>
      </w:r>
      <w:r w:rsidRPr="00852BD9">
        <w:rPr>
          <w:rFonts w:ascii="DengXian" w:eastAsia="DengXian" w:hAnsi="DengXian"/>
        </w:rPr>
        <w:t xml:space="preserve"> Multi-cohort analysis of colorectal cancer metagenome identified altered bacteria across populations and universal bacterial markers. </w:t>
      </w:r>
      <w:r w:rsidRPr="00852BD9">
        <w:rPr>
          <w:rFonts w:ascii="DengXian" w:eastAsia="DengXian" w:hAnsi="DengXian"/>
          <w:i/>
          <w:iCs/>
        </w:rPr>
        <w:t>Microbiome</w:t>
      </w:r>
      <w:r w:rsidRPr="00852BD9">
        <w:rPr>
          <w:rFonts w:ascii="DengXian" w:eastAsia="DengXian" w:hAnsi="DengXian"/>
        </w:rPr>
        <w:t xml:space="preserve"> </w:t>
      </w:r>
      <w:r w:rsidRPr="00852BD9">
        <w:rPr>
          <w:rFonts w:ascii="DengXian" w:eastAsia="DengXian" w:hAnsi="DengXian"/>
          <w:b/>
          <w:bCs/>
        </w:rPr>
        <w:t>6</w:t>
      </w:r>
      <w:r w:rsidRPr="00852BD9">
        <w:rPr>
          <w:rFonts w:ascii="DengXian" w:eastAsia="DengXian" w:hAnsi="DengXian"/>
        </w:rPr>
        <w:t>, 70 (2018).</w:t>
      </w:r>
    </w:p>
    <w:p w14:paraId="3EF7C033" w14:textId="77777777" w:rsidR="00852BD9" w:rsidRPr="00852BD9" w:rsidRDefault="00852BD9" w:rsidP="00852BD9">
      <w:pPr>
        <w:pStyle w:val="Bibliography"/>
        <w:rPr>
          <w:rFonts w:ascii="DengXian" w:eastAsia="DengXian" w:hAnsi="DengXian"/>
        </w:rPr>
      </w:pPr>
      <w:r w:rsidRPr="00852BD9">
        <w:rPr>
          <w:rFonts w:ascii="DengXian" w:eastAsia="DengXian" w:hAnsi="DengXian"/>
        </w:rPr>
        <w:t>74.</w:t>
      </w:r>
      <w:r w:rsidRPr="00852BD9">
        <w:rPr>
          <w:rFonts w:ascii="DengXian" w:eastAsia="DengXian" w:hAnsi="DengXian"/>
        </w:rPr>
        <w:tab/>
        <w:t xml:space="preserve">Sovran, B. </w:t>
      </w:r>
      <w:r w:rsidRPr="00852BD9">
        <w:rPr>
          <w:rFonts w:ascii="DengXian" w:eastAsia="DengXian" w:hAnsi="DengXian"/>
          <w:i/>
          <w:iCs/>
        </w:rPr>
        <w:t>et al.</w:t>
      </w:r>
      <w:r w:rsidRPr="00852BD9">
        <w:rPr>
          <w:rFonts w:ascii="DengXian" w:eastAsia="DengXian" w:hAnsi="DengXian"/>
        </w:rPr>
        <w:t xml:space="preserve"> Enterobacteriaceae are essential for the modulation of colitis severity by fungi. </w:t>
      </w:r>
      <w:r w:rsidRPr="00852BD9">
        <w:rPr>
          <w:rFonts w:ascii="DengXian" w:eastAsia="DengXian" w:hAnsi="DengXian"/>
          <w:i/>
          <w:iCs/>
        </w:rPr>
        <w:t>Microbiome</w:t>
      </w:r>
      <w:r w:rsidRPr="00852BD9">
        <w:rPr>
          <w:rFonts w:ascii="DengXian" w:eastAsia="DengXian" w:hAnsi="DengXian"/>
        </w:rPr>
        <w:t xml:space="preserve"> </w:t>
      </w:r>
      <w:r w:rsidRPr="00852BD9">
        <w:rPr>
          <w:rFonts w:ascii="DengXian" w:eastAsia="DengXian" w:hAnsi="DengXian"/>
          <w:b/>
          <w:bCs/>
        </w:rPr>
        <w:t>6</w:t>
      </w:r>
      <w:r w:rsidRPr="00852BD9">
        <w:rPr>
          <w:rFonts w:ascii="DengXian" w:eastAsia="DengXian" w:hAnsi="DengXian"/>
        </w:rPr>
        <w:t>, 152 (2018).</w:t>
      </w:r>
    </w:p>
    <w:p w14:paraId="419529B0" w14:textId="77777777" w:rsidR="00852BD9" w:rsidRPr="00852BD9" w:rsidRDefault="00852BD9" w:rsidP="00852BD9">
      <w:pPr>
        <w:pStyle w:val="Bibliography"/>
        <w:rPr>
          <w:rFonts w:ascii="DengXian" w:eastAsia="DengXian" w:hAnsi="DengXian"/>
        </w:rPr>
      </w:pPr>
      <w:r w:rsidRPr="00852BD9">
        <w:rPr>
          <w:rFonts w:ascii="DengXian" w:eastAsia="DengXian" w:hAnsi="DengXian"/>
        </w:rPr>
        <w:t>75.</w:t>
      </w:r>
      <w:r w:rsidRPr="00852BD9">
        <w:rPr>
          <w:rFonts w:ascii="DengXian" w:eastAsia="DengXian" w:hAnsi="DengXian"/>
        </w:rPr>
        <w:tab/>
        <w:t xml:space="preserve">Guo, S. </w:t>
      </w:r>
      <w:r w:rsidRPr="00852BD9">
        <w:rPr>
          <w:rFonts w:ascii="DengXian" w:eastAsia="DengXian" w:hAnsi="DengXian"/>
          <w:i/>
          <w:iCs/>
        </w:rPr>
        <w:t>et al.</w:t>
      </w:r>
      <w:r w:rsidRPr="00852BD9">
        <w:rPr>
          <w:rFonts w:ascii="DengXian" w:eastAsia="DengXian" w:hAnsi="DengXian"/>
        </w:rPr>
        <w:t xml:space="preserve"> Exosomes derived from </w:t>
      </w:r>
      <w:r w:rsidRPr="00852BD9">
        <w:rPr>
          <w:rFonts w:ascii="DengXian" w:eastAsia="DengXian" w:hAnsi="DengXian"/>
          <w:i/>
          <w:iCs/>
        </w:rPr>
        <w:t>Fusobacterium nucleatum</w:t>
      </w:r>
      <w:r w:rsidRPr="00852BD9">
        <w:rPr>
          <w:rFonts w:ascii="DengXian" w:eastAsia="DengXian" w:hAnsi="DengXian"/>
        </w:rPr>
        <w:t xml:space="preserve"> -infected colorectal cancer cells facilitate tumour metastasis by selectively carrying miR-1246/92b-3p/27a-3p and CXCL16. </w:t>
      </w:r>
      <w:r w:rsidRPr="00852BD9">
        <w:rPr>
          <w:rFonts w:ascii="DengXian" w:eastAsia="DengXian" w:hAnsi="DengXian"/>
          <w:i/>
          <w:iCs/>
        </w:rPr>
        <w:t>Gut</w:t>
      </w:r>
      <w:r w:rsidRPr="00852BD9">
        <w:rPr>
          <w:rFonts w:ascii="DengXian" w:eastAsia="DengXian" w:hAnsi="DengXian"/>
        </w:rPr>
        <w:t xml:space="preserve"> </w:t>
      </w:r>
      <w:r w:rsidRPr="00852BD9">
        <w:rPr>
          <w:rFonts w:ascii="DengXian" w:eastAsia="DengXian" w:hAnsi="DengXian"/>
          <w:b/>
          <w:bCs/>
        </w:rPr>
        <w:t>70</w:t>
      </w:r>
      <w:r w:rsidRPr="00852BD9">
        <w:rPr>
          <w:rFonts w:ascii="DengXian" w:eastAsia="DengXian" w:hAnsi="DengXian"/>
        </w:rPr>
        <w:t>, 1507–1519 (2021).</w:t>
      </w:r>
    </w:p>
    <w:p w14:paraId="1B350E19" w14:textId="00B83928" w:rsidR="00F444BB" w:rsidRPr="00790445" w:rsidRDefault="001C7215" w:rsidP="00790445">
      <w:pPr>
        <w:rPr>
          <w:rFonts w:ascii="Times New Roman" w:hAnsi="Times New Roman" w:cs="Times New Roman"/>
          <w:sz w:val="22"/>
        </w:rPr>
      </w:pPr>
      <w:r w:rsidRPr="00790445">
        <w:rPr>
          <w:rFonts w:ascii="Times New Roman" w:hAnsi="Times New Roman" w:cs="Times New Roman"/>
          <w:sz w:val="22"/>
        </w:rPr>
        <w:fldChar w:fldCharType="end"/>
      </w:r>
    </w:p>
    <w:sectPr w:rsidR="00F444BB" w:rsidRPr="00790445">
      <w:pgSz w:w="11906" w:h="16838"/>
      <w:pgMar w:top="1440" w:right="1440" w:bottom="1440" w:left="1440" w:header="720" w:footer="720" w:gutter="0"/>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Thomas Kwong" w:date="2021-09-12T13:03:00Z" w:initials="T.K">
    <w:p w14:paraId="2F041217" w14:textId="1ED89369" w:rsidR="00E46F05" w:rsidRDefault="00E46F05">
      <w:pPr>
        <w:pStyle w:val="CommentText"/>
      </w:pPr>
      <w:r>
        <w:rPr>
          <w:rStyle w:val="CommentReference"/>
        </w:rPr>
        <w:annotationRef/>
      </w:r>
      <w:r>
        <w:t>Are you talking about new cases?</w:t>
      </w:r>
    </w:p>
  </w:comment>
  <w:comment w:id="70" w:author="Thomas Kwong" w:date="2021-09-22T18:12:00Z" w:initials="T.K">
    <w:p w14:paraId="3B21FAE8" w14:textId="21A368DB" w:rsidR="00752EF5" w:rsidRDefault="00752EF5">
      <w:pPr>
        <w:pStyle w:val="CommentText"/>
      </w:pPr>
      <w:r>
        <w:rPr>
          <w:rStyle w:val="CommentReference"/>
        </w:rPr>
        <w:annotationRef/>
      </w:r>
    </w:p>
  </w:comment>
  <w:comment w:id="71" w:author="Thomas Kwong" w:date="2021-09-22T18:12:00Z" w:initials="T.K">
    <w:p w14:paraId="303B09B0" w14:textId="4D8E15D3" w:rsidR="00752EF5" w:rsidRDefault="00752EF5">
      <w:pPr>
        <w:pStyle w:val="CommentText"/>
      </w:pPr>
      <w:r>
        <w:rPr>
          <w:rStyle w:val="CommentReference"/>
        </w:rPr>
        <w:annotationRef/>
      </w:r>
      <w:r>
        <w:t>This doesn’t sound right.</w:t>
      </w:r>
    </w:p>
  </w:comment>
  <w:comment w:id="77" w:author="Thomas Kwong" w:date="2021-09-12T15:52:00Z" w:initials="T.K">
    <w:p w14:paraId="51AB642E" w14:textId="16742B4B" w:rsidR="00F61633" w:rsidRPr="00F61633" w:rsidRDefault="00F61633">
      <w:pPr>
        <w:pStyle w:val="CommentText"/>
        <w:rPr>
          <w:strike/>
        </w:rPr>
      </w:pPr>
      <w:r>
        <w:rPr>
          <w:rStyle w:val="CommentReference"/>
        </w:rPr>
        <w:annotationRef/>
      </w:r>
      <w:r>
        <w:t>Most articles do not use this format. Mainly just in review articles!</w:t>
      </w:r>
    </w:p>
  </w:comment>
  <w:comment w:id="83" w:author="Thomas Kwong" w:date="2021-09-12T15:54:00Z" w:initials="T.K">
    <w:p w14:paraId="4649FB6C" w14:textId="6A02B2B0" w:rsidR="00F61633" w:rsidRPr="00F61633" w:rsidRDefault="00F61633">
      <w:pPr>
        <w:pStyle w:val="CommentText"/>
        <w:rPr>
          <w:lang w:val="en-HK"/>
        </w:rPr>
      </w:pPr>
      <w:r>
        <w:rPr>
          <w:rStyle w:val="CommentReference"/>
        </w:rPr>
        <w:annotationRef/>
      </w:r>
      <w:r>
        <w:t>Do you have exact number</w:t>
      </w:r>
      <w:r>
        <w:rPr>
          <w:lang w:val="en-HK"/>
        </w:rPr>
        <w:t>?</w:t>
      </w:r>
    </w:p>
  </w:comment>
  <w:comment w:id="84" w:author="LIN, Yufeng" w:date="2021-09-20T19:29:00Z" w:initials="LY">
    <w:p w14:paraId="0264D61A" w14:textId="77777777" w:rsidR="00422C33" w:rsidRDefault="00422C33" w:rsidP="00422C33">
      <w:pPr>
        <w:pStyle w:val="CommentText"/>
      </w:pPr>
      <w:r>
        <w:rPr>
          <w:rStyle w:val="CommentReference"/>
        </w:rPr>
        <w:annotationRef/>
      </w:r>
      <w:r>
        <w:rPr>
          <w:rStyle w:val="CommentReference"/>
        </w:rPr>
        <w:annotationRef/>
      </w:r>
      <w:r>
        <w:t>Two studies with different counts</w:t>
      </w:r>
    </w:p>
    <w:p w14:paraId="667C83B3" w14:textId="71765B7D" w:rsidR="00422C33" w:rsidRPr="00422C33" w:rsidRDefault="00422C33">
      <w:pPr>
        <w:pStyle w:val="CommentText"/>
      </w:pPr>
    </w:p>
  </w:comment>
  <w:comment w:id="78" w:author="Thomas Kwong" w:date="2021-09-12T15:56:00Z" w:initials="T.K">
    <w:p w14:paraId="116C65F3" w14:textId="0669D21A" w:rsidR="00FC2A07" w:rsidRDefault="00FC2A07">
      <w:pPr>
        <w:pStyle w:val="CommentText"/>
      </w:pPr>
      <w:r>
        <w:rPr>
          <w:rStyle w:val="CommentReference"/>
        </w:rPr>
        <w:annotationRef/>
      </w:r>
      <w:r>
        <w:t>How are these two studies related? You cannot randomly throw things together. Everything should connect and well explained……</w:t>
      </w:r>
    </w:p>
  </w:comment>
  <w:comment w:id="79" w:author="LIN, Yufeng" w:date="2021-09-20T19:30:00Z" w:initials="LY">
    <w:p w14:paraId="74F0A10A" w14:textId="66A20692" w:rsidR="00AC6DD3" w:rsidRDefault="00AC6DD3">
      <w:pPr>
        <w:pStyle w:val="CommentText"/>
      </w:pPr>
      <w:r>
        <w:rPr>
          <w:rStyle w:val="CommentReference"/>
        </w:rPr>
        <w:annotationRef/>
      </w:r>
      <w:r>
        <w:t>Done ~~~</w:t>
      </w:r>
    </w:p>
  </w:comment>
  <w:comment w:id="96" w:author="Thomas Kwong" w:date="2021-09-22T17:37:00Z" w:initials="T.K">
    <w:p w14:paraId="40ED35B6" w14:textId="77777777" w:rsidR="009B08A0" w:rsidRDefault="009B08A0">
      <w:pPr>
        <w:pStyle w:val="CommentText"/>
      </w:pPr>
      <w:r>
        <w:rPr>
          <w:rStyle w:val="CommentReference"/>
        </w:rPr>
        <w:annotationRef/>
      </w:r>
      <w:r>
        <w:t>What about choline degradation? Choline broke down to TMA to TMAO = cardio diseases? Are you referring to this? Make your point clear!</w:t>
      </w:r>
    </w:p>
    <w:p w14:paraId="4BD26A6D" w14:textId="794E039A" w:rsidR="009B08A0" w:rsidRDefault="009B08A0">
      <w:pPr>
        <w:pStyle w:val="CommentText"/>
      </w:pPr>
    </w:p>
  </w:comment>
  <w:comment w:id="139" w:author="Thomas Kwong" w:date="2021-09-12T16:08:00Z" w:initials="T.K">
    <w:p w14:paraId="4CD7EC24" w14:textId="3AFE9EF9" w:rsidR="007148B3" w:rsidRDefault="007148B3">
      <w:pPr>
        <w:pStyle w:val="CommentText"/>
      </w:pPr>
      <w:r>
        <w:rPr>
          <w:rStyle w:val="CommentReference"/>
        </w:rPr>
        <w:annotationRef/>
      </w:r>
      <w:r w:rsidRPr="007148B3">
        <w:t>Elaborate what response? Cytokine production?immune cell proliferation?</w:t>
      </w:r>
    </w:p>
  </w:comment>
  <w:comment w:id="140" w:author="LIN, Yufeng" w:date="2021-09-20T19:30:00Z" w:initials="LY">
    <w:p w14:paraId="70E30845" w14:textId="3B1DC249" w:rsidR="00AC6DD3" w:rsidRDefault="00AC6DD3">
      <w:pPr>
        <w:pStyle w:val="CommentText"/>
      </w:pPr>
      <w:r>
        <w:rPr>
          <w:rStyle w:val="CommentReference"/>
        </w:rPr>
        <w:annotationRef/>
      </w:r>
      <w:r>
        <w:t>Explain in the following</w:t>
      </w:r>
    </w:p>
  </w:comment>
  <w:comment w:id="148" w:author="Thomas Kwong" w:date="2021-09-22T17:41:00Z" w:initials="T.K">
    <w:p w14:paraId="7E8AC231" w14:textId="77777777" w:rsidR="007C755A" w:rsidRDefault="007C755A">
      <w:pPr>
        <w:pStyle w:val="CommentText"/>
      </w:pPr>
      <w:r>
        <w:rPr>
          <w:rStyle w:val="CommentReference"/>
        </w:rPr>
        <w:annotationRef/>
      </w:r>
      <w:r>
        <w:t>Resulting?</w:t>
      </w:r>
    </w:p>
    <w:p w14:paraId="43842162" w14:textId="38646530" w:rsidR="007C755A" w:rsidRDefault="007C755A">
      <w:pPr>
        <w:pStyle w:val="CommentText"/>
      </w:pPr>
    </w:p>
  </w:comment>
  <w:comment w:id="161" w:author="Thomas Kwong" w:date="2021-09-12T16:09:00Z" w:initials="T.K">
    <w:p w14:paraId="0F8E60A5" w14:textId="738D1760" w:rsidR="007148B3" w:rsidRDefault="007148B3">
      <w:pPr>
        <w:pStyle w:val="CommentText"/>
      </w:pPr>
      <w:r>
        <w:rPr>
          <w:rStyle w:val="CommentReference"/>
        </w:rPr>
        <w:annotationRef/>
      </w:r>
      <w:r>
        <w:t>Like what?</w:t>
      </w:r>
    </w:p>
  </w:comment>
  <w:comment w:id="162" w:author="LIN, Yufeng" w:date="2021-09-20T19:29:00Z" w:initials="LY">
    <w:p w14:paraId="6D9176DF" w14:textId="77777777" w:rsidR="00422C33" w:rsidRDefault="00422C33" w:rsidP="00422C33">
      <w:pPr>
        <w:pStyle w:val="CommentText"/>
      </w:pPr>
      <w:r>
        <w:rPr>
          <w:rStyle w:val="CommentReference"/>
        </w:rPr>
        <w:annotationRef/>
      </w:r>
      <w:r>
        <w:rPr>
          <w:rStyle w:val="CommentReference"/>
        </w:rPr>
        <w:annotationRef/>
      </w:r>
      <w:r>
        <w:t>above, on example</w:t>
      </w:r>
    </w:p>
    <w:p w14:paraId="5B825C69" w14:textId="008A43AC" w:rsidR="00422C33" w:rsidRPr="00422C33" w:rsidRDefault="00422C33">
      <w:pPr>
        <w:pStyle w:val="CommentText"/>
      </w:pPr>
    </w:p>
  </w:comment>
  <w:comment w:id="179" w:author="Thomas Kwong" w:date="2021-09-12T16:17:00Z" w:initials="T.K">
    <w:p w14:paraId="56D5A3BF" w14:textId="77777777" w:rsidR="007148B3" w:rsidRPr="00070C6B" w:rsidRDefault="007148B3">
      <w:pPr>
        <w:pStyle w:val="CommentText"/>
      </w:pPr>
      <w:r w:rsidRPr="00070C6B">
        <w:rPr>
          <w:rStyle w:val="CommentReference"/>
        </w:rPr>
        <w:annotationRef/>
      </w:r>
      <w:r w:rsidRPr="00070C6B">
        <w:t xml:space="preserve">This is not </w:t>
      </w:r>
      <w:r w:rsidR="00070C6B" w:rsidRPr="00070C6B">
        <w:t>entirely true!</w:t>
      </w:r>
    </w:p>
    <w:p w14:paraId="676EDA56" w14:textId="5D880222" w:rsidR="00070C6B" w:rsidRPr="00070C6B" w:rsidRDefault="00070C6B" w:rsidP="00070C6B">
      <w:pPr>
        <w:pStyle w:val="Heading1"/>
        <w:rPr>
          <w:b w:val="0"/>
          <w:bCs w:val="0"/>
        </w:rPr>
      </w:pPr>
      <w:r w:rsidRPr="00070C6B">
        <w:rPr>
          <w:rStyle w:val="title-text"/>
          <w:b w:val="0"/>
          <w:bCs w:val="0"/>
        </w:rPr>
        <w:t>Fungi Enter the Stage of Colon Carcinogenesis</w:t>
      </w:r>
      <w:bookmarkStart w:id="214" w:name="bau1"/>
      <w:bookmarkStart w:id="215" w:name="bau2"/>
      <w:r w:rsidRPr="00070C6B">
        <w:rPr>
          <w:rStyle w:val="title-text"/>
          <w:b w:val="0"/>
          <w:bCs w:val="0"/>
        </w:rPr>
        <w:t xml:space="preserve">, </w:t>
      </w:r>
      <w:r w:rsidRPr="00070C6B">
        <w:rPr>
          <w:rStyle w:val="text"/>
          <w:b w:val="0"/>
          <w:bCs w:val="0"/>
        </w:rPr>
        <w:t>ClaireConche and</w:t>
      </w:r>
      <w:bookmarkEnd w:id="214"/>
      <w:r w:rsidRPr="00070C6B">
        <w:rPr>
          <w:rStyle w:val="text"/>
          <w:b w:val="0"/>
          <w:bCs w:val="0"/>
        </w:rPr>
        <w:t xml:space="preserve"> Florian R.Greten, </w:t>
      </w:r>
      <w:bookmarkEnd w:id="215"/>
      <w:r w:rsidRPr="00070C6B">
        <w:rPr>
          <w:b w:val="0"/>
          <w:bCs w:val="0"/>
        </w:rPr>
        <w:t>immunity 2018 described at least 2 papers.</w:t>
      </w:r>
    </w:p>
  </w:comment>
  <w:comment w:id="180" w:author="LIN, Yufeng" w:date="2021-09-20T19:30:00Z" w:initials="LY">
    <w:p w14:paraId="48A631DA" w14:textId="77777777" w:rsidR="00AC6DD3" w:rsidRDefault="00AC6DD3" w:rsidP="00AC6DD3">
      <w:pPr>
        <w:pStyle w:val="CommentText"/>
      </w:pPr>
      <w:r>
        <w:rPr>
          <w:rStyle w:val="CommentReference"/>
        </w:rPr>
        <w:annotationRef/>
      </w:r>
      <w:r>
        <w:rPr>
          <w:rStyle w:val="CommentReference"/>
        </w:rPr>
        <w:annotationRef/>
      </w:r>
      <w:r>
        <w:t>Yes, these 2 papers both reveal the correlation between fungi and crc in mice model, instead of human.</w:t>
      </w:r>
    </w:p>
    <w:p w14:paraId="7FB34781" w14:textId="44898002" w:rsidR="00AC6DD3" w:rsidRPr="00AC6DD3" w:rsidRDefault="00AC6DD3">
      <w:pPr>
        <w:pStyle w:val="CommentText"/>
      </w:pPr>
      <w:r>
        <w:t>You r right, I need to be more rigorous.</w:t>
      </w:r>
    </w:p>
  </w:comment>
  <w:comment w:id="251" w:author="Thomas Kwong" w:date="2021-09-12T16:33:00Z" w:initials="T.K">
    <w:p w14:paraId="417B5CF6" w14:textId="0F2CE23D" w:rsidR="004174A2" w:rsidRDefault="004174A2">
      <w:pPr>
        <w:pStyle w:val="CommentText"/>
      </w:pPr>
      <w:r>
        <w:rPr>
          <w:rStyle w:val="CommentReference"/>
        </w:rPr>
        <w:annotationRef/>
      </w:r>
      <w:r>
        <w:t>What do you mean? Is it not available or what?</w:t>
      </w:r>
    </w:p>
  </w:comment>
  <w:comment w:id="252" w:author="LIN, Yufeng" w:date="2021-09-20T19:30:00Z" w:initials="LY">
    <w:p w14:paraId="2FD4103D" w14:textId="77777777" w:rsidR="00AC6DD3" w:rsidRDefault="00AC6DD3" w:rsidP="00AC6DD3">
      <w:pPr>
        <w:pStyle w:val="CommentText"/>
      </w:pPr>
      <w:r>
        <w:rPr>
          <w:rStyle w:val="CommentReference"/>
        </w:rPr>
        <w:annotationRef/>
      </w:r>
      <w:r>
        <w:rPr>
          <w:rStyle w:val="CommentReference"/>
        </w:rPr>
        <w:annotationRef/>
      </w:r>
      <w:r>
        <w:t>Yes, it is our indoor dataset. No published sequencing data, hhhh</w:t>
      </w:r>
    </w:p>
    <w:p w14:paraId="35173BF5" w14:textId="757FD411" w:rsidR="00AC6DD3" w:rsidRDefault="00AC6DD3">
      <w:pPr>
        <w:pStyle w:val="CommentText"/>
      </w:pPr>
    </w:p>
  </w:comment>
  <w:comment w:id="340" w:author="Thomas Kwong" w:date="2021-09-22T18:33:00Z" w:initials="T.K">
    <w:p w14:paraId="3F529278" w14:textId="77777777" w:rsidR="00ED3D78" w:rsidRDefault="00ED3D78">
      <w:pPr>
        <w:pStyle w:val="CommentText"/>
      </w:pPr>
      <w:r>
        <w:rPr>
          <w:rStyle w:val="CommentReference"/>
        </w:rPr>
        <w:annotationRef/>
      </w:r>
      <w:r>
        <w:t>We demonstrated …….</w:t>
      </w:r>
    </w:p>
    <w:p w14:paraId="489207AB" w14:textId="4EA64425" w:rsidR="00ED3D78" w:rsidRDefault="00ED3D78">
      <w:pPr>
        <w:pStyle w:val="CommentText"/>
      </w:pPr>
      <w:r>
        <w:t>Add a conclusion statement.or most important discovery here.</w:t>
      </w:r>
    </w:p>
  </w:comment>
  <w:comment w:id="348" w:author="Thomas Kwong" w:date="2021-09-22T18:42:00Z" w:initials="T.K">
    <w:p w14:paraId="42C7D0D8" w14:textId="77777777" w:rsidR="00531B71" w:rsidRPr="00B71282" w:rsidRDefault="00531B71" w:rsidP="00531B71">
      <w:pPr>
        <w:pStyle w:val="CommentText"/>
        <w:rPr>
          <w:rFonts w:ascii="Times New Roman" w:hAnsi="Times New Roman" w:cs="Times New Roman"/>
          <w:sz w:val="22"/>
        </w:rPr>
      </w:pPr>
      <w:r>
        <w:rPr>
          <w:rStyle w:val="CommentReference"/>
        </w:rPr>
        <w:annotationRef/>
      </w:r>
      <w:r w:rsidRPr="00B71282">
        <w:rPr>
          <w:rFonts w:ascii="Times New Roman" w:hAnsi="Times New Roman" w:cs="Times New Roman"/>
          <w:sz w:val="22"/>
        </w:rPr>
        <w:t>This does not sound professional. Did you check how others describe data retrieval? You should have a criteria for searching and identifying papers.</w:t>
      </w:r>
    </w:p>
    <w:p w14:paraId="06A3D533" w14:textId="77777777" w:rsidR="00531B71" w:rsidRPr="00B71282" w:rsidRDefault="00531B71" w:rsidP="00531B71">
      <w:pPr>
        <w:pStyle w:val="CommentText"/>
        <w:rPr>
          <w:rFonts w:ascii="Times New Roman" w:hAnsi="Times New Roman" w:cs="Times New Roman"/>
          <w:sz w:val="22"/>
        </w:rPr>
      </w:pPr>
      <w:r w:rsidRPr="00B71282">
        <w:rPr>
          <w:rFonts w:ascii="Times New Roman" w:hAnsi="Times New Roman" w:cs="Times New Roman"/>
          <w:sz w:val="22"/>
        </w:rPr>
        <w:t>Check Siew’s papers, she did a lot of meta-analysis.</w:t>
      </w:r>
    </w:p>
    <w:p w14:paraId="5636BA20" w14:textId="77777777" w:rsidR="00531B71" w:rsidRPr="00B71282" w:rsidRDefault="00531B71" w:rsidP="00531B71">
      <w:pPr>
        <w:widowControl/>
        <w:jc w:val="left"/>
        <w:rPr>
          <w:rFonts w:ascii="Times New Roman" w:eastAsia="Times New Roman" w:hAnsi="Times New Roman" w:cs="Times New Roman"/>
          <w:kern w:val="0"/>
          <w:sz w:val="22"/>
          <w:lang w:val="en-HK" w:eastAsia="en-HK"/>
        </w:rPr>
      </w:pPr>
      <w:r w:rsidRPr="00B71282">
        <w:rPr>
          <w:rFonts w:ascii="Times New Roman" w:eastAsia="Times New Roman" w:hAnsi="Times New Roman" w:cs="Times New Roman"/>
          <w:kern w:val="0"/>
          <w:sz w:val="22"/>
          <w:lang w:val="en-HK" w:eastAsia="en-HK"/>
        </w:rPr>
        <w:t>Gastroenterology. 2017 Aug;153(2):420-429.</w:t>
      </w:r>
    </w:p>
    <w:p w14:paraId="0C8F4B19" w14:textId="77777777" w:rsidR="00531B71" w:rsidRPr="00B71282" w:rsidRDefault="00531B71" w:rsidP="00531B71">
      <w:pPr>
        <w:widowControl/>
        <w:jc w:val="left"/>
        <w:rPr>
          <w:rFonts w:ascii="Times New Roman" w:eastAsia="Times New Roman" w:hAnsi="Times New Roman" w:cs="Times New Roman"/>
          <w:kern w:val="0"/>
          <w:sz w:val="24"/>
          <w:szCs w:val="24"/>
          <w:lang w:val="en-HK" w:eastAsia="en-HK"/>
        </w:rPr>
      </w:pPr>
      <w:r w:rsidRPr="00B71282">
        <w:rPr>
          <w:rFonts w:ascii="Times New Roman" w:eastAsia="Times New Roman" w:hAnsi="Times New Roman" w:cs="Times New Roman"/>
          <w:kern w:val="0"/>
          <w:sz w:val="22"/>
          <w:lang w:val="en-HK" w:eastAsia="en-HK"/>
        </w:rPr>
        <w:t>Aliment Pharmacol Ther. 2019 Feb;49(4):354-363.</w:t>
      </w:r>
      <w:r w:rsidRPr="00B71282">
        <w:rPr>
          <w:rFonts w:ascii="Times New Roman" w:eastAsia="Times New Roman" w:hAnsi="Times New Roman" w:cs="Times New Roman"/>
          <w:kern w:val="0"/>
          <w:sz w:val="24"/>
          <w:szCs w:val="24"/>
          <w:lang w:val="en-HK" w:eastAsia="en-HK"/>
        </w:rPr>
        <w:t xml:space="preserve"> </w:t>
      </w:r>
    </w:p>
    <w:p w14:paraId="7040C004" w14:textId="77777777" w:rsidR="00531B71" w:rsidRPr="00B71282" w:rsidRDefault="00531B71" w:rsidP="00531B71">
      <w:pPr>
        <w:widowControl/>
        <w:jc w:val="left"/>
        <w:rPr>
          <w:rFonts w:ascii="Times New Roman" w:eastAsia="Times New Roman" w:hAnsi="Times New Roman" w:cs="Times New Roman"/>
          <w:kern w:val="0"/>
          <w:sz w:val="24"/>
          <w:szCs w:val="24"/>
          <w:lang w:val="en-HK" w:eastAsia="en-HK"/>
        </w:rPr>
      </w:pPr>
    </w:p>
  </w:comment>
  <w:comment w:id="393" w:author="LIN, Yufeng" w:date="2021-08-18T10:00:00Z" w:initials="LY">
    <w:p w14:paraId="7F1353A8" w14:textId="77777777" w:rsidR="00531B71" w:rsidRDefault="00531B71" w:rsidP="00531B71">
      <w:pPr>
        <w:pStyle w:val="CommentText"/>
      </w:pPr>
      <w:r>
        <w:rPr>
          <w:rFonts w:hint="eastAsia"/>
        </w:rPr>
        <w:t>每个cohort的病人的个数</w:t>
      </w:r>
    </w:p>
  </w:comment>
  <w:comment w:id="398" w:author="LIN, Yufeng" w:date="2021-08-18T10:00:00Z" w:initials="LY">
    <w:p w14:paraId="237D5E20" w14:textId="77777777" w:rsidR="00531B71" w:rsidRDefault="00531B71" w:rsidP="00531B71">
      <w:pPr>
        <w:pStyle w:val="CommentText"/>
      </w:pPr>
      <w:r>
        <w:rPr>
          <w:rStyle w:val="CommentReference"/>
        </w:rPr>
        <w:annotationRef/>
      </w:r>
      <w:r>
        <w:rPr>
          <w:rFonts w:hint="eastAsia"/>
        </w:rPr>
        <w:t>病人信息</w:t>
      </w:r>
    </w:p>
  </w:comment>
  <w:comment w:id="394" w:author="Thomas Kwong" w:date="2021-09-12T16:49:00Z" w:initials="T.K">
    <w:p w14:paraId="1B90C27A" w14:textId="77777777" w:rsidR="00531B71" w:rsidRDefault="00531B71" w:rsidP="00531B71">
      <w:pPr>
        <w:pStyle w:val="CommentText"/>
      </w:pPr>
      <w:r>
        <w:rPr>
          <w:rStyle w:val="CommentReference"/>
        </w:rPr>
        <w:annotationRef/>
      </w:r>
      <w:r>
        <w:t>Where??????</w:t>
      </w:r>
    </w:p>
  </w:comment>
  <w:comment w:id="406" w:author="LIN, Yufeng" w:date="2021-08-18T09:59:00Z" w:initials="LY">
    <w:p w14:paraId="1B81756D" w14:textId="77777777" w:rsidR="00531B71" w:rsidRDefault="00531B71" w:rsidP="00531B71">
      <w:pPr>
        <w:pStyle w:val="CommentText"/>
      </w:pPr>
      <w:r>
        <w:rPr>
          <w:rStyle w:val="CommentReference"/>
        </w:rPr>
        <w:annotationRef/>
      </w:r>
      <w:r>
        <w:rPr>
          <w:rFonts w:hint="eastAsia"/>
        </w:rPr>
        <w:t>新的临床数据，主要是生存曲线以及</w:t>
      </w:r>
      <w:r>
        <w:t>1234</w:t>
      </w:r>
      <w:r>
        <w:rPr>
          <w:rFonts w:hint="eastAsia"/>
        </w:rPr>
        <w:t>期分期</w:t>
      </w:r>
    </w:p>
  </w:comment>
  <w:comment w:id="407" w:author="LIN, Yufeng" w:date="2021-08-18T09:59:00Z" w:initials="LY">
    <w:p w14:paraId="5082856D" w14:textId="77777777" w:rsidR="00531B71" w:rsidRDefault="00531B71" w:rsidP="00531B71">
      <w:pPr>
        <w:pStyle w:val="CommentText"/>
      </w:pPr>
      <w:r>
        <w:rPr>
          <w:rStyle w:val="CommentReference"/>
        </w:rPr>
        <w:annotationRef/>
      </w:r>
      <w:r>
        <w:rPr>
          <w:rFonts w:hint="eastAsia"/>
        </w:rPr>
        <w:t>纳入数据标准</w:t>
      </w:r>
    </w:p>
  </w:comment>
  <w:comment w:id="385" w:author="Thomas Kwong" w:date="2021-09-12T16:54:00Z" w:initials="T.K">
    <w:p w14:paraId="3A459498" w14:textId="77777777" w:rsidR="00531B71" w:rsidRDefault="00531B71" w:rsidP="00531B71">
      <w:pPr>
        <w:pStyle w:val="CommentText"/>
      </w:pPr>
      <w:r>
        <w:rPr>
          <w:rStyle w:val="CommentReference"/>
        </w:rPr>
        <w:annotationRef/>
      </w:r>
      <w:r>
        <w:t>Belongs to material and method</w:t>
      </w:r>
    </w:p>
  </w:comment>
  <w:comment w:id="349" w:author="Thomas Kwong" w:date="2021-09-22T18:50:00Z" w:initials="T.K">
    <w:p w14:paraId="1A625793" w14:textId="77777777" w:rsidR="00531B71" w:rsidRDefault="00531B71" w:rsidP="00531B71">
      <w:pPr>
        <w:pStyle w:val="CommentText"/>
      </w:pPr>
      <w:r>
        <w:rPr>
          <w:rStyle w:val="CommentReference"/>
        </w:rPr>
        <w:annotationRef/>
      </w:r>
      <w:r>
        <w:t>Come on, don’t just copy and paste. These are obviously redundant info.</w:t>
      </w:r>
    </w:p>
  </w:comment>
  <w:comment w:id="412" w:author="Thomas Kwong" w:date="2021-09-22T21:50:00Z" w:initials="T.K">
    <w:p w14:paraId="49C65966" w14:textId="77777777" w:rsidR="00531B71" w:rsidRDefault="00531B71" w:rsidP="00531B71">
      <w:pPr>
        <w:pStyle w:val="CommentText"/>
      </w:pPr>
      <w:r>
        <w:rPr>
          <w:rStyle w:val="CommentReference"/>
        </w:rPr>
        <w:annotationRef/>
      </w:r>
      <w:r>
        <w:t>You didn’t sequence anything specific for this study, right?</w:t>
      </w:r>
    </w:p>
  </w:comment>
  <w:comment w:id="413" w:author="LIN, Yufeng" w:date="2021-09-23T12:02:00Z" w:initials="LY">
    <w:p w14:paraId="535B83FA" w14:textId="4C507EE0" w:rsidR="000F3921" w:rsidRDefault="000F3921">
      <w:pPr>
        <w:pStyle w:val="CommentText"/>
      </w:pPr>
      <w:r>
        <w:rPr>
          <w:rStyle w:val="CommentReference"/>
        </w:rPr>
        <w:annotationRef/>
      </w:r>
      <w:r>
        <w:rPr>
          <w:rFonts w:hint="eastAsia"/>
        </w:rPr>
        <w:t>y</w:t>
      </w:r>
      <w:r>
        <w:t>es</w:t>
      </w:r>
    </w:p>
  </w:comment>
  <w:comment w:id="416" w:author="Thomas Kwong" w:date="2021-09-22T18:55:00Z" w:initials="T.K">
    <w:p w14:paraId="59608455" w14:textId="77777777" w:rsidR="00531B71" w:rsidRDefault="00531B71" w:rsidP="00531B71">
      <w:pPr>
        <w:pStyle w:val="CommentText"/>
      </w:pPr>
      <w:r>
        <w:t>Wa</w:t>
      </w:r>
      <w:r>
        <w:rPr>
          <w:rStyle w:val="CommentReference"/>
        </w:rPr>
        <w:annotationRef/>
      </w:r>
      <w:r>
        <w:t>s this clinical study specific for this study?</w:t>
      </w:r>
    </w:p>
    <w:p w14:paraId="66C18865" w14:textId="77777777" w:rsidR="00531B71" w:rsidRDefault="00531B71" w:rsidP="00531B71">
      <w:pPr>
        <w:pStyle w:val="CommentText"/>
      </w:pPr>
    </w:p>
  </w:comment>
  <w:comment w:id="417" w:author="LIN, Yufeng" w:date="2021-09-23T13:32:00Z" w:initials="LY">
    <w:p w14:paraId="059B8A38" w14:textId="4250E350" w:rsidR="003557D0" w:rsidRDefault="003557D0">
      <w:pPr>
        <w:pStyle w:val="CommentText"/>
      </w:pPr>
      <w:r>
        <w:rPr>
          <w:rStyle w:val="CommentReference"/>
        </w:rPr>
        <w:annotationRef/>
      </w:r>
      <w:r>
        <w:rPr>
          <w:rFonts w:hint="eastAsia"/>
        </w:rPr>
        <w:t>不是，删了</w:t>
      </w:r>
    </w:p>
  </w:comment>
  <w:comment w:id="424" w:author="Thomas Kwong" w:date="2021-09-22T21:49:00Z" w:initials="T.K">
    <w:p w14:paraId="299A6A87" w14:textId="77777777" w:rsidR="00531B71" w:rsidRDefault="00531B71" w:rsidP="00531B71">
      <w:pPr>
        <w:pStyle w:val="CommentText"/>
      </w:pPr>
      <w:r>
        <w:rPr>
          <w:rStyle w:val="CommentReference"/>
        </w:rPr>
        <w:annotationRef/>
      </w:r>
      <w:r>
        <w:t>What do you mean?</w:t>
      </w:r>
    </w:p>
  </w:comment>
  <w:comment w:id="425" w:author="LIN, Yufeng" w:date="2021-09-23T12:04:00Z" w:initials="LY">
    <w:p w14:paraId="2C5E5946" w14:textId="70FE7DF3" w:rsidR="000F3921" w:rsidRDefault="000F3921">
      <w:pPr>
        <w:pStyle w:val="CommentText"/>
      </w:pPr>
      <w:r>
        <w:rPr>
          <w:rStyle w:val="CommentReference"/>
        </w:rPr>
        <w:annotationRef/>
      </w:r>
      <w:r>
        <w:rPr>
          <w:rFonts w:hint="eastAsia"/>
        </w:rPr>
        <w:t>就是术前收的sample，我根据之前的文章抄改的</w:t>
      </w:r>
    </w:p>
  </w:comment>
  <w:comment w:id="409" w:author="Thomas Kwong" w:date="2021-09-22T21:52:00Z" w:initials="T.K">
    <w:p w14:paraId="23F57CBC" w14:textId="77777777" w:rsidR="00531B71" w:rsidRDefault="00531B71" w:rsidP="00531B71">
      <w:pPr>
        <w:pStyle w:val="CommentText"/>
      </w:pPr>
      <w:r>
        <w:rPr>
          <w:rStyle w:val="CommentReference"/>
        </w:rPr>
        <w:annotationRef/>
      </w:r>
      <w:r>
        <w:t>I am confused. For the HK and China cohort data, you were just using the sequence data from previous projects of Prof Yu, right? And didn’t recruit new patients for this specific study?</w:t>
      </w:r>
    </w:p>
    <w:p w14:paraId="1BBEFAE9" w14:textId="77777777" w:rsidR="00531B71" w:rsidRDefault="00531B71" w:rsidP="00531B71">
      <w:pPr>
        <w:pStyle w:val="CommentText"/>
      </w:pPr>
    </w:p>
  </w:comment>
  <w:comment w:id="410" w:author="LIN, Yufeng" w:date="2021-09-23T12:02:00Z" w:initials="LY">
    <w:p w14:paraId="5AE256B8" w14:textId="1AA6EF81" w:rsidR="000F3921" w:rsidRDefault="000F3921">
      <w:pPr>
        <w:pStyle w:val="CommentText"/>
      </w:pPr>
      <w:r>
        <w:rPr>
          <w:rStyle w:val="CommentReference"/>
        </w:rPr>
        <w:annotationRef/>
      </w:r>
      <w:r>
        <w:t>Yes</w:t>
      </w:r>
    </w:p>
    <w:p w14:paraId="0FBB8A1A" w14:textId="2969CCCB" w:rsidR="000F3921" w:rsidRPr="000F3921" w:rsidRDefault="000F3921">
      <w:pPr>
        <w:pStyle w:val="CommentText"/>
      </w:pPr>
    </w:p>
  </w:comment>
  <w:comment w:id="433" w:author="Thomas Kwong" w:date="2021-09-22T22:01:00Z" w:initials="T.K">
    <w:p w14:paraId="08AC827B" w14:textId="77777777" w:rsidR="00531B71" w:rsidRDefault="00531B71" w:rsidP="00531B71">
      <w:pPr>
        <w:pStyle w:val="CommentText"/>
      </w:pPr>
      <w:r>
        <w:rPr>
          <w:rStyle w:val="CommentReference"/>
        </w:rPr>
        <w:annotationRef/>
      </w:r>
      <w:r>
        <w:t>You need to define what is abnormal. What diseases are considered bad? Have a supplementary table listing your criteria.</w:t>
      </w:r>
    </w:p>
    <w:p w14:paraId="5D16673F" w14:textId="77777777" w:rsidR="00531B71" w:rsidRDefault="00531B71" w:rsidP="00531B71">
      <w:pPr>
        <w:pStyle w:val="CommentText"/>
      </w:pPr>
      <w:r>
        <w:t>For other groups, I assume IBD patients should discarded as well?</w:t>
      </w:r>
    </w:p>
  </w:comment>
  <w:comment w:id="434" w:author="LIN, Yufeng" w:date="2021-09-23T13:10:00Z" w:initials="LY">
    <w:p w14:paraId="56D6D818" w14:textId="1B1F5BF4" w:rsidR="00D1238A" w:rsidRDefault="00D1238A">
      <w:pPr>
        <w:pStyle w:val="CommentText"/>
      </w:pPr>
      <w:r>
        <w:rPr>
          <w:rStyle w:val="CommentReference"/>
        </w:rPr>
        <w:annotationRef/>
      </w:r>
      <w:r>
        <w:rPr>
          <w:rFonts w:hint="eastAsia"/>
        </w:rPr>
        <w:t>我重新查了下，I</w:t>
      </w:r>
      <w:r>
        <w:t>BD</w:t>
      </w:r>
      <w:r>
        <w:rPr>
          <w:rFonts w:hint="eastAsia"/>
        </w:rPr>
        <w:t>的已经被我再之前提出了，然后abnormal就是两个，一个是做过手术的，一个是stage有争议的，例如有的有两个不同的状态有的没有信息。</w:t>
      </w:r>
    </w:p>
  </w:comment>
  <w:comment w:id="443" w:author="Thomas Kwong" w:date="2021-09-22T22:06:00Z" w:initials="T.K">
    <w:p w14:paraId="3F83CF6D" w14:textId="77777777" w:rsidR="00531B71" w:rsidRDefault="00531B71" w:rsidP="00531B71">
      <w:pPr>
        <w:pStyle w:val="CommentText"/>
      </w:pPr>
      <w:r>
        <w:rPr>
          <w:rStyle w:val="CommentReference"/>
        </w:rPr>
        <w:annotationRef/>
      </w:r>
      <w:r>
        <w:t>Be professional, what is so on, what conditions are you talking about!</w:t>
      </w:r>
    </w:p>
  </w:comment>
  <w:comment w:id="444" w:author="LIN, Yufeng" w:date="2021-09-23T13:04:00Z" w:initials="LY">
    <w:p w14:paraId="0C75CE16" w14:textId="57B4932B" w:rsidR="00D1238A" w:rsidRDefault="00D1238A">
      <w:pPr>
        <w:pStyle w:val="CommentText"/>
      </w:pPr>
      <w:r>
        <w:rPr>
          <w:rStyle w:val="CommentReference"/>
        </w:rPr>
        <w:annotationRef/>
      </w:r>
      <w:r>
        <w:rPr>
          <w:rFonts w:hint="eastAsia"/>
        </w:rPr>
        <w:t>因为这里只是说把比对到数据库比较少的sample给去掉，后续只是阐述了可能性,而不是要说有什么conditions</w:t>
      </w:r>
    </w:p>
  </w:comment>
  <w:comment w:id="446" w:author="Thomas Kwong" w:date="2021-09-22T22:09:00Z" w:initials="T.K">
    <w:p w14:paraId="3EB965E2" w14:textId="77777777" w:rsidR="00531B71" w:rsidRDefault="00531B71" w:rsidP="00531B71">
      <w:pPr>
        <w:pStyle w:val="CommentText"/>
      </w:pPr>
      <w:r>
        <w:rPr>
          <w:rStyle w:val="CommentReference"/>
        </w:rPr>
        <w:annotationRef/>
      </w:r>
      <w:r>
        <w:t>Sorry but I really don’t understand what you are talking about.</w:t>
      </w:r>
    </w:p>
  </w:comment>
  <w:comment w:id="447" w:author="LIN, Yufeng" w:date="2021-09-23T13:12:00Z" w:initials="LY">
    <w:p w14:paraId="1D1755BE" w14:textId="22867A31" w:rsidR="00D1238A" w:rsidRDefault="00D1238A">
      <w:pPr>
        <w:pStyle w:val="CommentText"/>
      </w:pPr>
      <w:r>
        <w:rPr>
          <w:rStyle w:val="CommentReference"/>
        </w:rPr>
        <w:annotationRef/>
      </w:r>
      <w:r>
        <w:rPr>
          <w:rFonts w:hint="eastAsia"/>
        </w:rPr>
        <w:t>就是我主要分了3部分去过滤样本</w:t>
      </w:r>
      <w:r w:rsidR="009B5131">
        <w:rPr>
          <w:rFonts w:hint="eastAsia"/>
        </w:rPr>
        <w:t>：</w:t>
      </w:r>
      <w:r w:rsidR="009B5131">
        <w:br/>
      </w:r>
      <w:r>
        <w:rPr>
          <w:rFonts w:hint="eastAsia"/>
        </w:rPr>
        <w:t>第一部分是根据它的数据量以及比对率，数据量或者比对效果不好的都会去掉。</w:t>
      </w:r>
      <w:r>
        <w:br/>
      </w:r>
      <w:r>
        <w:rPr>
          <w:rFonts w:hint="eastAsia"/>
        </w:rPr>
        <w:t>第二个部分是根据比对结果去过滤的，因为有的samples是异常的，例如某个</w:t>
      </w:r>
      <w:r w:rsidR="009B5131">
        <w:rPr>
          <w:rFonts w:hint="eastAsia"/>
        </w:rPr>
        <w:t>bacA占所有菌的</w:t>
      </w:r>
      <w:r w:rsidR="009B5131">
        <w:t>60</w:t>
      </w:r>
      <w:r w:rsidR="009B5131">
        <w:rPr>
          <w:rFonts w:hint="eastAsia"/>
        </w:rPr>
        <w:t>%，这种会被去掉。还有一种情况就是真核微生物占所有的肠道微生物比重过多或者过少，因为有文章报道占比大概是0</w:t>
      </w:r>
      <w:r w:rsidR="009B5131">
        <w:t>.</w:t>
      </w:r>
      <w:r w:rsidR="009B5131">
        <w:rPr>
          <w:rFonts w:hint="eastAsia"/>
        </w:rPr>
        <w:t>1%左右，所以上下一个数量级（0</w:t>
      </w:r>
      <w:r w:rsidR="009B5131">
        <w:t>.01</w:t>
      </w:r>
      <w:r w:rsidR="009B5131">
        <w:rPr>
          <w:rFonts w:hint="eastAsia"/>
        </w:rPr>
        <w:t>%或者1%）的都会被去掉。</w:t>
      </w:r>
      <w:r w:rsidR="009B5131">
        <w:br/>
      </w:r>
      <w:r w:rsidR="009B5131">
        <w:rPr>
          <w:rFonts w:hint="eastAsia"/>
        </w:rPr>
        <w:t>第三部分就是根据我们的alpha</w:t>
      </w:r>
      <w:r w:rsidR="009B5131">
        <w:t xml:space="preserve"> </w:t>
      </w:r>
      <w:r w:rsidR="009B5131">
        <w:rPr>
          <w:rFonts w:hint="eastAsia"/>
        </w:rPr>
        <w:t>多样性的稀疏曲线，可以知道，当</w:t>
      </w:r>
      <w:r w:rsidR="00FB1BA9">
        <w:t>fungi</w:t>
      </w:r>
      <w:r w:rsidR="009B5131">
        <w:rPr>
          <w:rFonts w:hint="eastAsia"/>
        </w:rPr>
        <w:t>的reads数量到了1</w:t>
      </w:r>
      <w:r w:rsidR="009B5131">
        <w:t>0</w:t>
      </w:r>
      <w:r w:rsidR="009B5131">
        <w:rPr>
          <w:rFonts w:hint="eastAsia"/>
        </w:rPr>
        <w:t>k才会达到平台期，所以会过滤</w:t>
      </w:r>
      <w:r w:rsidR="00FB1BA9">
        <w:t>fungi</w:t>
      </w:r>
      <w:r w:rsidR="009B5131">
        <w:rPr>
          <w:rFonts w:hint="eastAsia"/>
        </w:rPr>
        <w:t>低于1</w:t>
      </w:r>
      <w:r w:rsidR="009B5131">
        <w:t>0</w:t>
      </w:r>
      <w:r w:rsidR="009B5131">
        <w:rPr>
          <w:rFonts w:hint="eastAsia"/>
        </w:rPr>
        <w:t>k的samples。这里面过滤的是最多的，也是最直观的，因为之前有文章说过有3</w:t>
      </w:r>
      <w:r w:rsidR="009B5131">
        <w:t>0</w:t>
      </w:r>
      <w:r w:rsidR="009B5131">
        <w:rPr>
          <w:rFonts w:hint="eastAsia"/>
        </w:rPr>
        <w:t>%的健康人中，检测不出fungi。</w:t>
      </w:r>
    </w:p>
  </w:comment>
  <w:comment w:id="519" w:author="LIN, Yufeng" w:date="2021-08-18T10:00:00Z" w:initials="LY">
    <w:p w14:paraId="5E4B0E3C" w14:textId="77777777" w:rsidR="00274D15" w:rsidRDefault="00274D15" w:rsidP="00274D15">
      <w:pPr>
        <w:pStyle w:val="CommentText"/>
      </w:pPr>
      <w:r>
        <w:rPr>
          <w:rStyle w:val="CommentReference"/>
        </w:rPr>
        <w:annotationRef/>
      </w:r>
      <w:r>
        <w:rPr>
          <w:rFonts w:hint="eastAsia"/>
        </w:rPr>
        <w:t>病人信息</w:t>
      </w:r>
    </w:p>
  </w:comment>
  <w:comment w:id="520" w:author="LIN, Yufeng" w:date="2021-08-18T10:00:00Z" w:initials="LY">
    <w:p w14:paraId="2B9D0954" w14:textId="77777777" w:rsidR="00274D15" w:rsidRDefault="00274D15" w:rsidP="00274D15">
      <w:pPr>
        <w:pStyle w:val="CommentText"/>
      </w:pPr>
      <w:r>
        <w:rPr>
          <w:rStyle w:val="CommentReference"/>
        </w:rPr>
        <w:annotationRef/>
      </w:r>
      <w:r>
        <w:rPr>
          <w:rFonts w:hint="eastAsia"/>
        </w:rPr>
        <w:t>病人信息</w:t>
      </w:r>
    </w:p>
  </w:comment>
  <w:comment w:id="527" w:author="LIN, Yufeng" w:date="2021-08-18T10:00:00Z" w:initials="LY">
    <w:p w14:paraId="6D306371" w14:textId="77777777" w:rsidR="00274D15" w:rsidRDefault="00274D15" w:rsidP="00274D15">
      <w:pPr>
        <w:pStyle w:val="CommentText"/>
      </w:pPr>
      <w:r>
        <w:rPr>
          <w:rStyle w:val="CommentReference"/>
        </w:rPr>
        <w:annotationRef/>
      </w:r>
      <w:r>
        <w:rPr>
          <w:rFonts w:hint="eastAsia"/>
        </w:rPr>
        <w:t>病人信息</w:t>
      </w:r>
    </w:p>
  </w:comment>
  <w:comment w:id="753" w:author="LIN, Yufeng" w:date="2021-08-18T10:00:00Z" w:initials="LY">
    <w:p w14:paraId="53D85A72" w14:textId="77777777" w:rsidR="00FC2A07" w:rsidRDefault="00FC2A07" w:rsidP="00D9531B">
      <w:pPr>
        <w:pStyle w:val="CommentText"/>
      </w:pPr>
    </w:p>
    <w:p w14:paraId="128FC611" w14:textId="55CDD104" w:rsidR="00D9531B" w:rsidRDefault="00D9531B" w:rsidP="00D9531B">
      <w:pPr>
        <w:pStyle w:val="CommentText"/>
      </w:pPr>
      <w:r>
        <w:rPr>
          <w:rFonts w:hint="eastAsia"/>
        </w:rPr>
        <w:t>每个cohort的病人的个数</w:t>
      </w:r>
    </w:p>
  </w:comment>
  <w:comment w:id="755" w:author="LIN, Yufeng" w:date="2021-08-18T10:00:00Z" w:initials="LY">
    <w:p w14:paraId="30AE46FB" w14:textId="77777777" w:rsidR="00D9531B" w:rsidRDefault="00D9531B" w:rsidP="00D9531B">
      <w:pPr>
        <w:pStyle w:val="CommentText"/>
      </w:pPr>
      <w:r>
        <w:rPr>
          <w:rStyle w:val="CommentReference"/>
        </w:rPr>
        <w:annotationRef/>
      </w:r>
      <w:r>
        <w:rPr>
          <w:rFonts w:hint="eastAsia"/>
        </w:rPr>
        <w:t>病人信息</w:t>
      </w:r>
    </w:p>
  </w:comment>
  <w:comment w:id="754" w:author="Thomas Kwong" w:date="2021-09-12T16:49:00Z" w:initials="T.K">
    <w:p w14:paraId="0DFEB74A" w14:textId="4FEFD3AE" w:rsidR="00177C66" w:rsidRDefault="00177C66">
      <w:pPr>
        <w:pStyle w:val="CommentText"/>
      </w:pPr>
      <w:r>
        <w:rPr>
          <w:rStyle w:val="CommentReference"/>
        </w:rPr>
        <w:annotationRef/>
      </w:r>
      <w:r>
        <w:t>Where??????</w:t>
      </w:r>
    </w:p>
  </w:comment>
  <w:comment w:id="756" w:author="LIN, Yufeng" w:date="2021-08-18T09:59:00Z" w:initials="LY">
    <w:p w14:paraId="28E5C5A1" w14:textId="77777777" w:rsidR="00D9531B" w:rsidRDefault="00D9531B" w:rsidP="00D9531B">
      <w:pPr>
        <w:pStyle w:val="CommentText"/>
      </w:pPr>
      <w:r>
        <w:rPr>
          <w:rStyle w:val="CommentReference"/>
        </w:rPr>
        <w:annotationRef/>
      </w:r>
      <w:r>
        <w:rPr>
          <w:rFonts w:hint="eastAsia"/>
        </w:rPr>
        <w:t>新的临床数据，主要是生存曲线以及</w:t>
      </w:r>
      <w:r>
        <w:t>1234</w:t>
      </w:r>
      <w:r>
        <w:rPr>
          <w:rFonts w:hint="eastAsia"/>
        </w:rPr>
        <w:t>期分期</w:t>
      </w:r>
    </w:p>
  </w:comment>
  <w:comment w:id="757" w:author="LIN, Yufeng" w:date="2021-08-18T09:59:00Z" w:initials="LY">
    <w:p w14:paraId="11DB7F0B" w14:textId="77777777" w:rsidR="00D9531B" w:rsidRDefault="00D9531B" w:rsidP="00D9531B">
      <w:pPr>
        <w:pStyle w:val="CommentText"/>
      </w:pPr>
      <w:r>
        <w:rPr>
          <w:rStyle w:val="CommentReference"/>
        </w:rPr>
        <w:annotationRef/>
      </w:r>
      <w:r>
        <w:rPr>
          <w:rFonts w:hint="eastAsia"/>
        </w:rPr>
        <w:t>纳入数据标准</w:t>
      </w:r>
    </w:p>
  </w:comment>
  <w:comment w:id="734" w:author="Thomas Kwong" w:date="2021-09-12T16:54:00Z" w:initials="T.K">
    <w:p w14:paraId="7173A469" w14:textId="1FB57DA2" w:rsidR="00177C66" w:rsidRDefault="00177C66">
      <w:pPr>
        <w:pStyle w:val="CommentText"/>
      </w:pPr>
      <w:r>
        <w:rPr>
          <w:rStyle w:val="CommentReference"/>
        </w:rPr>
        <w:annotationRef/>
      </w:r>
      <w:r>
        <w:t>Belongs to material and method</w:t>
      </w:r>
    </w:p>
  </w:comment>
  <w:comment w:id="735" w:author="LIN, Yufeng" w:date="2021-09-21T09:52:00Z" w:initials="LY">
    <w:p w14:paraId="01D38380" w14:textId="17E297C1" w:rsidR="008125F9" w:rsidRDefault="008125F9">
      <w:pPr>
        <w:pStyle w:val="CommentText"/>
      </w:pPr>
      <w:r>
        <w:rPr>
          <w:rStyle w:val="CommentReference"/>
        </w:rPr>
        <w:annotationRef/>
      </w:r>
      <w:r>
        <w:t>Have move to material</w:t>
      </w:r>
    </w:p>
  </w:comment>
  <w:comment w:id="768" w:author="LIN, Yufeng" w:date="2021-08-18T09:58:00Z" w:initials="LY">
    <w:p w14:paraId="2CA57C66" w14:textId="77777777" w:rsidR="00D9531B" w:rsidRDefault="00D9531B" w:rsidP="00D9531B">
      <w:pPr>
        <w:pStyle w:val="CommentText"/>
      </w:pPr>
      <w:r>
        <w:rPr>
          <w:rStyle w:val="CommentReference"/>
        </w:rPr>
        <w:annotationRef/>
      </w:r>
      <w:r>
        <w:rPr>
          <w:rFonts w:hint="eastAsia"/>
        </w:rPr>
        <w:t>具体的分析方法和数据库的构建</w:t>
      </w:r>
    </w:p>
  </w:comment>
  <w:comment w:id="773" w:author="nick ting" w:date="2021-09-24T17:13:00Z" w:initials="nt">
    <w:p w14:paraId="00128ABE" w14:textId="536A14F5" w:rsidR="00525A3D" w:rsidRDefault="00525A3D">
      <w:pPr>
        <w:pStyle w:val="CommentText"/>
      </w:pPr>
      <w:r>
        <w:rPr>
          <w:rStyle w:val="CommentReference"/>
        </w:rPr>
        <w:annotationRef/>
      </w:r>
    </w:p>
  </w:comment>
  <w:comment w:id="810" w:author="Thomas Kwong" w:date="2021-09-12T17:06:00Z" w:initials="T.K">
    <w:p w14:paraId="092E7CA2" w14:textId="1DFA88DE" w:rsidR="00C777A3" w:rsidRDefault="00C777A3">
      <w:pPr>
        <w:pStyle w:val="CommentText"/>
      </w:pPr>
      <w:r>
        <w:rPr>
          <w:rStyle w:val="CommentReference"/>
        </w:rPr>
        <w:annotationRef/>
      </w:r>
      <w:r>
        <w:t>How this improve rigour and</w:t>
      </w:r>
      <w:r w:rsidR="002908A5">
        <w:t xml:space="preserve"> how many samples were removed? This is result section, show data!!</w:t>
      </w:r>
    </w:p>
  </w:comment>
  <w:comment w:id="811" w:author="LIN, Yufeng" w:date="2021-09-21T10:01:00Z" w:initials="LY">
    <w:p w14:paraId="2710F0CE" w14:textId="23E5DFB1" w:rsidR="00ED2B2F" w:rsidRDefault="00ED2B2F">
      <w:pPr>
        <w:pStyle w:val="CommentText"/>
      </w:pPr>
      <w:r>
        <w:rPr>
          <w:rStyle w:val="CommentReference"/>
        </w:rPr>
        <w:annotationRef/>
      </w:r>
      <w:r>
        <w:t>Ohhh~~~sorry.</w:t>
      </w:r>
    </w:p>
  </w:comment>
  <w:comment w:id="861" w:author="Thomas Kwong" w:date="2021-09-12T17:09:00Z" w:initials="T.K">
    <w:p w14:paraId="7B763475" w14:textId="70EA6D45" w:rsidR="002908A5" w:rsidRDefault="002908A5">
      <w:pPr>
        <w:pStyle w:val="CommentText"/>
      </w:pPr>
      <w:r>
        <w:rPr>
          <w:rStyle w:val="CommentReference"/>
        </w:rPr>
        <w:annotationRef/>
      </w:r>
      <w:r>
        <w:t>What do you mean by deep enough?</w:t>
      </w:r>
    </w:p>
  </w:comment>
  <w:comment w:id="862" w:author="LIN, Yufeng" w:date="2021-09-21T10:00:00Z" w:initials="LY">
    <w:p w14:paraId="293D4388" w14:textId="0B03AD03" w:rsidR="00ED2B2F" w:rsidRDefault="00ED2B2F">
      <w:pPr>
        <w:pStyle w:val="CommentText"/>
      </w:pPr>
      <w:r>
        <w:rPr>
          <w:rStyle w:val="CommentReference"/>
        </w:rPr>
        <w:annotationRef/>
      </w:r>
      <w:r>
        <w:t>N</w:t>
      </w:r>
      <w:r>
        <w:rPr>
          <w:rFonts w:hint="eastAsia"/>
        </w:rPr>
        <w:t>o</w:t>
      </w:r>
      <w:r>
        <w:t>, because this samples DNA extraction is abnormal and its data is quite strange, so I  discard it.</w:t>
      </w:r>
    </w:p>
  </w:comment>
  <w:comment w:id="864" w:author="Thomas Kwong" w:date="2021-09-12T17:10:00Z" w:initials="T.K">
    <w:p w14:paraId="527647E4" w14:textId="18A37C60" w:rsidR="002908A5" w:rsidRDefault="002908A5">
      <w:pPr>
        <w:pStyle w:val="CommentText"/>
      </w:pPr>
      <w:r>
        <w:rPr>
          <w:rStyle w:val="CommentReference"/>
        </w:rPr>
        <w:annotationRef/>
      </w:r>
      <w:r>
        <w:t>So this cohort was never used? Is this part of the 8 cohort? I am confused.</w:t>
      </w:r>
    </w:p>
  </w:comment>
  <w:comment w:id="865" w:author="LIN, Yufeng" w:date="2021-09-21T11:04:00Z" w:initials="LY">
    <w:p w14:paraId="2C611F69" w14:textId="4BC3B4C8" w:rsidR="003713B8" w:rsidRDefault="003713B8">
      <w:pPr>
        <w:pStyle w:val="CommentText"/>
      </w:pPr>
      <w:r>
        <w:rPr>
          <w:rStyle w:val="CommentReference"/>
        </w:rPr>
        <w:annotationRef/>
      </w:r>
      <w:r>
        <w:rPr>
          <w:rFonts w:hint="eastAsia"/>
        </w:rPr>
        <w:t>y</w:t>
      </w:r>
      <w:r>
        <w:t>es</w:t>
      </w:r>
    </w:p>
  </w:comment>
  <w:comment w:id="867" w:author="LIN, Yufeng" w:date="2021-08-18T12:00:00Z" w:initials="LY">
    <w:p w14:paraId="63A21FC2" w14:textId="77777777" w:rsidR="00D9531B" w:rsidRDefault="00D9531B" w:rsidP="00D9531B">
      <w:pPr>
        <w:pStyle w:val="CommentText"/>
      </w:pPr>
      <w:r>
        <w:rPr>
          <w:rStyle w:val="CommentReference"/>
        </w:rPr>
        <w:annotationRef/>
      </w:r>
      <w:r>
        <w:t>3</w:t>
      </w:r>
      <w:r>
        <w:rPr>
          <w:rFonts w:hint="eastAsia"/>
        </w:rPr>
        <w:t>个过滤器的主要目的和功能</w:t>
      </w:r>
    </w:p>
  </w:comment>
  <w:comment w:id="874" w:author="Thomas Kwong" w:date="2021-09-12T17:11:00Z" w:initials="T.K">
    <w:p w14:paraId="34F83E42" w14:textId="55B94519" w:rsidR="002908A5" w:rsidRDefault="002908A5">
      <w:pPr>
        <w:pStyle w:val="CommentText"/>
      </w:pPr>
      <w:r>
        <w:rPr>
          <w:rStyle w:val="CommentReference"/>
        </w:rPr>
        <w:annotationRef/>
      </w:r>
      <w:r>
        <w:t>?I dont get.</w:t>
      </w:r>
    </w:p>
  </w:comment>
  <w:comment w:id="875" w:author="LIN, Yufeng" w:date="2021-09-21T11:04:00Z" w:initials="LY">
    <w:p w14:paraId="1046BBE0" w14:textId="6211A26F" w:rsidR="003713B8" w:rsidRDefault="003713B8">
      <w:pPr>
        <w:pStyle w:val="CommentText"/>
      </w:pPr>
      <w:r>
        <w:rPr>
          <w:rStyle w:val="CommentReference"/>
        </w:rPr>
        <w:annotationRef/>
      </w:r>
      <w:r>
        <w:t>Because we totally have 2052, exclude one PCR processd cohort(72), the o</w:t>
      </w:r>
      <w:r w:rsidR="00FA0AD4">
        <w:t>ther samples(2052-1329-72=579) contained 28% of all samples.</w:t>
      </w:r>
    </w:p>
  </w:comment>
  <w:comment w:id="892" w:author="LIN, Yufeng" w:date="2021-09-21T11:12:00Z" w:initials="LY">
    <w:p w14:paraId="76873CF9" w14:textId="586A21AB" w:rsidR="00FA0AD4" w:rsidRDefault="00FA0AD4">
      <w:pPr>
        <w:pStyle w:val="CommentText"/>
      </w:pPr>
      <w:r>
        <w:rPr>
          <w:rStyle w:val="CommentReference"/>
        </w:rPr>
        <w:annotationRef/>
      </w:r>
      <w:r>
        <w:t>Maybe including ‘was alterations in CRC’ is better?</w:t>
      </w:r>
    </w:p>
  </w:comment>
  <w:comment w:id="899" w:author="LIN, Yufeng" w:date="2021-08-18T15:09:00Z" w:initials="LY">
    <w:p w14:paraId="5DA932FC" w14:textId="77777777" w:rsidR="00D9531B" w:rsidRDefault="00D9531B" w:rsidP="00D9531B">
      <w:pPr>
        <w:pStyle w:val="CommentText"/>
      </w:pPr>
      <w:r>
        <w:rPr>
          <w:rStyle w:val="CommentReference"/>
        </w:rPr>
        <w:annotationRef/>
      </w:r>
      <w:r w:rsidRPr="00DD562D">
        <w:t>F:\GitHub\multi-CRC-fungi\09.Bacteria\06.AlphaDiversity\Normaled_Median</w:t>
      </w:r>
    </w:p>
  </w:comment>
  <w:comment w:id="1004" w:author="LIN, Yufeng" w:date="2021-08-18T16:51:00Z" w:initials="LY">
    <w:p w14:paraId="3F15E1C3" w14:textId="77777777" w:rsidR="00D9531B" w:rsidRDefault="00D9531B" w:rsidP="00D9531B">
      <w:pPr>
        <w:pStyle w:val="CommentText"/>
      </w:pPr>
      <w:r>
        <w:rPr>
          <w:rStyle w:val="CommentReference"/>
        </w:rPr>
        <w:annotationRef/>
      </w:r>
      <w:r>
        <w:rPr>
          <w:rFonts w:hint="eastAsia"/>
        </w:rPr>
        <w:t>怎麽做relative</w:t>
      </w:r>
      <w:r>
        <w:t xml:space="preserve"> median abundance</w:t>
      </w:r>
    </w:p>
  </w:comment>
  <w:comment w:id="1005" w:author="LIN, Yufeng" w:date="2021-09-21T14:09:00Z" w:initials="LY">
    <w:p w14:paraId="20000DCF" w14:textId="063B8D69" w:rsidR="007F1010" w:rsidRDefault="007F1010">
      <w:pPr>
        <w:pStyle w:val="CommentText"/>
      </w:pPr>
      <w:r>
        <w:rPr>
          <w:rStyle w:val="CommentReference"/>
        </w:rPr>
        <w:annotationRef/>
      </w:r>
      <w:r>
        <w:rPr>
          <w:rFonts w:hint="eastAsia"/>
        </w:rPr>
        <w:t>收到。</w:t>
      </w:r>
    </w:p>
  </w:comment>
  <w:comment w:id="1028" w:author="LIN, Yufeng" w:date="2021-08-18T15:09:00Z" w:initials="LY">
    <w:p w14:paraId="68316D1F" w14:textId="77777777" w:rsidR="00203541" w:rsidRDefault="00203541" w:rsidP="00203541">
      <w:pPr>
        <w:pStyle w:val="CommentText"/>
      </w:pPr>
      <w:r>
        <w:rPr>
          <w:rStyle w:val="CommentReference"/>
        </w:rPr>
        <w:annotationRef/>
      </w:r>
      <w:r w:rsidRPr="00DD562D">
        <w:t>F:\GitHub\multi-CRC-fungi\09.Bacteria\06.AlphaDiversity\Normaled_Median</w:t>
      </w:r>
    </w:p>
  </w:comment>
  <w:comment w:id="1046" w:author="LIN, Yufeng" w:date="2021-08-18T16:14:00Z" w:initials="LY">
    <w:p w14:paraId="4582C51D" w14:textId="77777777" w:rsidR="00D9531B" w:rsidRDefault="00D9531B" w:rsidP="00D9531B">
      <w:pPr>
        <w:pStyle w:val="CommentText"/>
      </w:pPr>
      <w:r>
        <w:rPr>
          <w:rStyle w:val="CommentReference"/>
        </w:rPr>
        <w:annotationRef/>
      </w:r>
      <w:r w:rsidRPr="00DD562D">
        <w:t>F:\GitHub\multi-CRC-fungi\09.Bacteria\06.AlphaDiversity\Normaled_Median</w:t>
      </w:r>
    </w:p>
  </w:comment>
  <w:comment w:id="1140" w:author="nick ting" w:date="2021-09-27T14:01:00Z" w:initials="nt">
    <w:p w14:paraId="015DF62F" w14:textId="25E87FB4" w:rsidR="00FA2A1F" w:rsidRDefault="00FA2A1F">
      <w:pPr>
        <w:pStyle w:val="CommentText"/>
      </w:pPr>
      <w:r>
        <w:rPr>
          <w:rStyle w:val="CommentReference"/>
        </w:rPr>
        <w:annotationRef/>
      </w:r>
      <w:r>
        <w:t>This paragraph was reorganized</w:t>
      </w:r>
    </w:p>
  </w:comment>
  <w:comment w:id="1155" w:author="LIN, Yufeng" w:date="2021-08-19T11:18:00Z" w:initials="LY">
    <w:p w14:paraId="44D0CA1E" w14:textId="77777777" w:rsidR="00D9531B" w:rsidRDefault="00D9531B" w:rsidP="00D9531B">
      <w:pPr>
        <w:pStyle w:val="CommentText"/>
      </w:pPr>
      <w:r>
        <w:rPr>
          <w:rStyle w:val="CommentReference"/>
        </w:rPr>
        <w:annotationRef/>
      </w:r>
      <w:r>
        <w:rPr>
          <w:rFonts w:hint="eastAsia"/>
        </w:rPr>
        <w:t>加个beta</w:t>
      </w:r>
      <w:r>
        <w:t xml:space="preserve"> </w:t>
      </w:r>
      <w:r>
        <w:rPr>
          <w:rFonts w:hint="eastAsia"/>
        </w:rPr>
        <w:t>多样性</w:t>
      </w:r>
    </w:p>
  </w:comment>
  <w:comment w:id="1159" w:author="LIN, Yufeng" w:date="2021-08-19T11:19:00Z" w:initials="LY">
    <w:p w14:paraId="18E6BFE9" w14:textId="77777777" w:rsidR="00D9531B" w:rsidRDefault="00D9531B" w:rsidP="00D9531B">
      <w:pPr>
        <w:pStyle w:val="CommentText"/>
      </w:pPr>
      <w:r>
        <w:rPr>
          <w:rStyle w:val="CommentReference"/>
        </w:rPr>
        <w:annotationRef/>
      </w:r>
      <w:r>
        <w:rPr>
          <w:rFonts w:hint="eastAsia"/>
        </w:rPr>
        <w:t>再加个compared</w:t>
      </w:r>
      <w:r>
        <w:t xml:space="preserve"> </w:t>
      </w:r>
      <w:r>
        <w:rPr>
          <w:rFonts w:hint="eastAsia"/>
        </w:rPr>
        <w:t>study</w:t>
      </w:r>
      <w:r>
        <w:t xml:space="preserve"> to study </w:t>
      </w:r>
      <w:r>
        <w:rPr>
          <w:rFonts w:hint="eastAsia"/>
        </w:rPr>
        <w:t>的</w:t>
      </w:r>
    </w:p>
  </w:comment>
  <w:comment w:id="1259" w:author="LIN, Yufeng" w:date="2021-08-20T09:11:00Z" w:initials="LY">
    <w:p w14:paraId="0C7B2EC6" w14:textId="77777777" w:rsidR="00D93222" w:rsidRDefault="00D93222" w:rsidP="00D93222">
      <w:pPr>
        <w:pStyle w:val="CommentText"/>
      </w:pPr>
      <w:r>
        <w:rPr>
          <w:rStyle w:val="CommentReference"/>
        </w:rPr>
        <w:annotationRef/>
      </w:r>
      <w:r>
        <w:rPr>
          <w:rFonts w:hint="eastAsia"/>
        </w:rPr>
        <w:t>S</w:t>
      </w:r>
      <w:r>
        <w:t>STF(selected the same trend feature)</w:t>
      </w:r>
      <w:r>
        <w:rPr>
          <w:rFonts w:hint="eastAsia"/>
        </w:rPr>
        <w:t>，要在文章的方法里面写一下</w:t>
      </w:r>
    </w:p>
  </w:comment>
  <w:comment w:id="1341" w:author="nick ting" w:date="2021-09-27T13:48:00Z" w:initials="nt">
    <w:p w14:paraId="1E5B2A92" w14:textId="3C7F4B71" w:rsidR="000975D5" w:rsidRPr="000975D5" w:rsidRDefault="000975D5" w:rsidP="000975D5">
      <w:pPr>
        <w:pStyle w:val="CommentText"/>
      </w:pPr>
      <w:r>
        <w:rPr>
          <w:rStyle w:val="CommentReference"/>
        </w:rPr>
        <w:annotationRef/>
      </w:r>
      <w:r>
        <w:t>This sentence was relocated from the next paragraph to this paragraph</w:t>
      </w:r>
    </w:p>
  </w:comment>
  <w:comment w:id="1399" w:author="LIN, Yufeng" w:date="2021-08-19T14:46:00Z" w:initials="LY">
    <w:p w14:paraId="675D0D68" w14:textId="77777777" w:rsidR="00D9531B" w:rsidRDefault="00D9531B" w:rsidP="00D9531B">
      <w:pPr>
        <w:pStyle w:val="CommentText"/>
      </w:pPr>
      <w:r>
        <w:rPr>
          <w:rStyle w:val="CommentReference"/>
        </w:rPr>
        <w:annotationRef/>
      </w:r>
      <w:r w:rsidRPr="004B3904">
        <w:t>F:\GitHub\multi-CRC-fungi\09.euk-ade_crc</w:t>
      </w:r>
    </w:p>
  </w:comment>
  <w:comment w:id="1405" w:author="nick ting" w:date="2021-09-27T00:07:00Z" w:initials="nt">
    <w:p w14:paraId="7F0D6078" w14:textId="7C0DEACF" w:rsidR="003624D5" w:rsidRDefault="003624D5">
      <w:pPr>
        <w:pStyle w:val="CommentText"/>
      </w:pPr>
      <w:r>
        <w:rPr>
          <w:rStyle w:val="CommentReference"/>
        </w:rPr>
        <w:annotationRef/>
      </w:r>
      <w:r>
        <w:rPr>
          <w:rFonts w:hint="eastAsia"/>
        </w:rPr>
        <w:t>M</w:t>
      </w:r>
      <w:r>
        <w:t>aybe mention how many species were identified in total (CRC vs Adenoma)</w:t>
      </w:r>
    </w:p>
  </w:comment>
  <w:comment w:id="1492" w:author="LIN, Yufeng" w:date="2021-08-20T09:11:00Z" w:initials="LY">
    <w:p w14:paraId="77D83EB9" w14:textId="77777777" w:rsidR="00D9531B" w:rsidRDefault="00D9531B" w:rsidP="00D9531B">
      <w:pPr>
        <w:pStyle w:val="CommentText"/>
      </w:pPr>
      <w:r>
        <w:rPr>
          <w:rStyle w:val="CommentReference"/>
        </w:rPr>
        <w:annotationRef/>
      </w:r>
      <w:r>
        <w:rPr>
          <w:rFonts w:hint="eastAsia"/>
        </w:rPr>
        <w:t>S</w:t>
      </w:r>
      <w:r>
        <w:t>STF(selected the same trend feature)</w:t>
      </w:r>
      <w:r>
        <w:rPr>
          <w:rFonts w:hint="eastAsia"/>
        </w:rPr>
        <w:t>，要在文章的方法里面写一下</w:t>
      </w:r>
    </w:p>
  </w:comment>
  <w:comment w:id="1528" w:author="LIN, Yufeng" w:date="2021-08-20T09:17:00Z" w:initials="LY">
    <w:p w14:paraId="3DEB2748" w14:textId="77777777" w:rsidR="00D9531B" w:rsidRDefault="00D9531B" w:rsidP="00D9531B">
      <w:pPr>
        <w:pStyle w:val="CommentText"/>
      </w:pPr>
      <w:r>
        <w:rPr>
          <w:rStyle w:val="CommentReference"/>
        </w:rPr>
        <w:annotationRef/>
      </w:r>
      <w:r w:rsidRPr="003F4039">
        <w:t>F:\GitHub\multi-CRC-fungi\07.FeatureSelection</w:t>
      </w:r>
      <w:r>
        <w:t>\summary.xlsx</w:t>
      </w:r>
    </w:p>
  </w:comment>
  <w:comment w:id="1550" w:author="LIN, Yufeng" w:date="2021-08-20T09:17:00Z" w:initials="LY">
    <w:p w14:paraId="014EDA8A" w14:textId="77777777" w:rsidR="00D9531B" w:rsidRDefault="00D9531B" w:rsidP="00D9531B">
      <w:pPr>
        <w:pStyle w:val="CommentText"/>
      </w:pPr>
      <w:r>
        <w:rPr>
          <w:rStyle w:val="CommentReference"/>
        </w:rPr>
        <w:annotationRef/>
      </w:r>
      <w:r w:rsidRPr="003F4039">
        <w:t>F:\GitHub\multi-CRC-fungi\07.FeatureSelection</w:t>
      </w:r>
      <w:r>
        <w:t>\summary.xlsx</w:t>
      </w:r>
    </w:p>
  </w:comment>
  <w:comment w:id="1583" w:author="LIN, Yufeng" w:date="2021-08-20T11:29:00Z" w:initials="LY">
    <w:p w14:paraId="49228A64" w14:textId="77777777" w:rsidR="00D9531B" w:rsidRDefault="00D9531B" w:rsidP="00D9531B">
      <w:pPr>
        <w:pStyle w:val="CommentText"/>
      </w:pPr>
      <w:r>
        <w:rPr>
          <w:rStyle w:val="CommentReference"/>
        </w:rPr>
        <w:annotationRef/>
      </w:r>
      <w:r w:rsidRPr="003F4039">
        <w:t>F:\GitHub\multi-CRC-fungi\07.FeatureSelection\01.SSTF</w:t>
      </w:r>
      <w:r>
        <w:t>\</w:t>
      </w:r>
      <w:r w:rsidRPr="003F4039">
        <w:t>2021-08-20-all-wilcox-pvalue_FDR-v1.0.0.csv</w:t>
      </w:r>
    </w:p>
  </w:comment>
  <w:comment w:id="1589" w:author="nick ting" w:date="2021-09-27T13:48:00Z" w:initials="nt">
    <w:p w14:paraId="4CBC0334" w14:textId="6912DBED" w:rsidR="000975D5" w:rsidRPr="000975D5" w:rsidRDefault="000975D5">
      <w:pPr>
        <w:pStyle w:val="CommentText"/>
      </w:pPr>
      <w:r>
        <w:rPr>
          <w:rStyle w:val="CommentReference"/>
        </w:rPr>
        <w:annotationRef/>
      </w:r>
      <w:r>
        <w:t>This sentence was relocated to the previous paragraph</w:t>
      </w:r>
    </w:p>
  </w:comment>
  <w:comment w:id="1635" w:author="LIN, Yufeng" w:date="2021-08-23T18:49:00Z" w:initials="LY">
    <w:p w14:paraId="4D240940" w14:textId="77777777" w:rsidR="00D9531B" w:rsidRDefault="00D9531B" w:rsidP="00D9531B">
      <w:pPr>
        <w:pStyle w:val="CommentText"/>
      </w:pPr>
      <w:r>
        <w:rPr>
          <w:rStyle w:val="CommentReference"/>
        </w:rPr>
        <w:annotationRef/>
      </w:r>
      <w:r>
        <w:rPr>
          <w:rFonts w:hint="eastAsia"/>
        </w:rPr>
        <w:t>记得吧sstf加上去</w:t>
      </w:r>
    </w:p>
  </w:comment>
  <w:comment w:id="1740" w:author="nick ting" w:date="2021-10-03T20:19:00Z" w:initials="nt">
    <w:p w14:paraId="3A54F906" w14:textId="4CAB32A9" w:rsidR="007A0F07" w:rsidRDefault="007A0F07">
      <w:pPr>
        <w:pStyle w:val="CommentText"/>
      </w:pPr>
      <w:r>
        <w:rPr>
          <w:rStyle w:val="CommentReference"/>
        </w:rPr>
        <w:annotationRef/>
      </w:r>
      <w:r>
        <w:t xml:space="preserve">Better to state clearly and separately what </w:t>
      </w:r>
      <w:proofErr w:type="gramStart"/>
      <w:r w:rsidR="00DB66B4">
        <w:t xml:space="preserve">fungi </w:t>
      </w:r>
      <w:r>
        <w:t xml:space="preserve"> have</w:t>
      </w:r>
      <w:proofErr w:type="gramEnd"/>
      <w:r>
        <w:t xml:space="preserve"> correlations with one another in CRC and in healthy individuals. Then, compare the changes of these correlations in the two stages.</w:t>
      </w:r>
    </w:p>
  </w:comment>
  <w:comment w:id="1817" w:author="LIN, Yufeng" w:date="2021-08-24T11:44:00Z" w:initials="LY">
    <w:p w14:paraId="7A83C944" w14:textId="77777777" w:rsidR="00D9531B" w:rsidRDefault="00D9531B" w:rsidP="00D9531B">
      <w:pPr>
        <w:pStyle w:val="CommentText"/>
      </w:pPr>
      <w:r>
        <w:rPr>
          <w:rStyle w:val="CommentReference"/>
        </w:rPr>
        <w:annotationRef/>
      </w:r>
      <w:r>
        <w:t xml:space="preserve">Adenoma </w:t>
      </w:r>
      <w:r>
        <w:rPr>
          <w:rFonts w:hint="eastAsia"/>
        </w:rPr>
        <w:t>的热图和网络图</w:t>
      </w:r>
    </w:p>
  </w:comment>
  <w:comment w:id="1838" w:author="LIN, Yufeng" w:date="2021-08-24T11:44:00Z" w:initials="LY">
    <w:p w14:paraId="2CCD40EC" w14:textId="77777777" w:rsidR="00D9531B" w:rsidRDefault="00D9531B" w:rsidP="00D9531B">
      <w:pPr>
        <w:pStyle w:val="CommentText"/>
      </w:pPr>
      <w:r>
        <w:rPr>
          <w:rStyle w:val="CommentReference"/>
        </w:rPr>
        <w:annotationRef/>
      </w:r>
      <w:r>
        <w:t xml:space="preserve">Adenoma </w:t>
      </w:r>
      <w:r>
        <w:rPr>
          <w:rFonts w:hint="eastAsia"/>
        </w:rPr>
        <w:t>的热图和网络图</w:t>
      </w:r>
    </w:p>
  </w:comment>
  <w:comment w:id="1884" w:author="nick ting" w:date="2021-10-03T20:21:00Z" w:initials="nt">
    <w:p w14:paraId="59E374DF" w14:textId="30DE03BA" w:rsidR="007A0F07" w:rsidRDefault="007A0F07">
      <w:pPr>
        <w:pStyle w:val="CommentText"/>
      </w:pPr>
      <w:r>
        <w:rPr>
          <w:rStyle w:val="CommentReference"/>
        </w:rPr>
        <w:annotationRef/>
      </w:r>
      <w:proofErr w:type="gramStart"/>
      <w:r>
        <w:rPr>
          <w:rFonts w:hint="eastAsia"/>
        </w:rPr>
        <w:t>H</w:t>
      </w:r>
      <w:r>
        <w:t>ave to</w:t>
      </w:r>
      <w:proofErr w:type="gramEnd"/>
      <w:r>
        <w:t xml:space="preserve"> explain more on this</w:t>
      </w:r>
    </w:p>
  </w:comment>
  <w:comment w:id="2087" w:author="LIN, Yufeng" w:date="2021-08-24T15:37:00Z" w:initials="LY">
    <w:p w14:paraId="17E36AB9" w14:textId="77777777" w:rsidR="00D9531B" w:rsidRDefault="00D9531B" w:rsidP="00D9531B">
      <w:pPr>
        <w:pStyle w:val="CommentText"/>
      </w:pPr>
      <w:r>
        <w:rPr>
          <w:rStyle w:val="CommentReference"/>
        </w:rPr>
        <w:annotationRef/>
      </w:r>
      <w:r w:rsidRPr="00AA6B7A">
        <w:t>F:\GitHub\multi-CRC-fungi\08.correlation\DGCA</w:t>
      </w:r>
    </w:p>
  </w:comment>
  <w:comment w:id="2105" w:author="LIN, Yufeng" w:date="2021-08-24T15:51:00Z" w:initials="LY">
    <w:p w14:paraId="0A81F4C1" w14:textId="77777777" w:rsidR="00D9531B" w:rsidRDefault="00D9531B" w:rsidP="00D9531B">
      <w:pPr>
        <w:pStyle w:val="CommentText"/>
      </w:pPr>
      <w:r>
        <w:rPr>
          <w:rStyle w:val="CommentReference"/>
        </w:rPr>
        <w:annotationRef/>
      </w:r>
      <w:r>
        <w:rPr>
          <w:rFonts w:hint="eastAsia"/>
        </w:rPr>
        <w:t>详写z</w:t>
      </w:r>
      <w:r>
        <w:t xml:space="preserve"> </w:t>
      </w:r>
      <w:r>
        <w:rPr>
          <w:rFonts w:hint="eastAsia"/>
        </w:rPr>
        <w:t>score</w:t>
      </w:r>
      <w:r>
        <w:t xml:space="preserve"> </w:t>
      </w:r>
      <w:r>
        <w:rPr>
          <w:rFonts w:hint="eastAsia"/>
        </w:rPr>
        <w:t>的定义</w:t>
      </w:r>
    </w:p>
  </w:comment>
  <w:comment w:id="2157" w:author="LIN, Yufeng" w:date="2021-08-25T14:24:00Z" w:initials="LY">
    <w:p w14:paraId="66E8A86B" w14:textId="77777777" w:rsidR="00D9531B" w:rsidRDefault="00D9531B" w:rsidP="00D9531B">
      <w:pPr>
        <w:pStyle w:val="CommentText"/>
      </w:pPr>
      <w:r>
        <w:rPr>
          <w:rStyle w:val="CommentReference"/>
        </w:rPr>
        <w:annotationRef/>
      </w:r>
      <w:r>
        <w:t>Dgca</w:t>
      </w:r>
      <w:r>
        <w:rPr>
          <w:rFonts w:hint="eastAsia"/>
        </w:rPr>
        <w:t>的correlation的表格</w:t>
      </w:r>
    </w:p>
  </w:comment>
  <w:comment w:id="2164" w:author="LIN, Yufeng" w:date="2021-08-25T14:24:00Z" w:initials="LY">
    <w:p w14:paraId="0691FD72" w14:textId="77777777" w:rsidR="00D9531B" w:rsidRDefault="00D9531B" w:rsidP="00D9531B">
      <w:pPr>
        <w:pStyle w:val="CommentText"/>
      </w:pPr>
      <w:r>
        <w:rPr>
          <w:rStyle w:val="CommentReference"/>
        </w:rPr>
        <w:annotationRef/>
      </w:r>
      <w:r>
        <w:t>Dgca</w:t>
      </w:r>
      <w:r>
        <w:rPr>
          <w:rFonts w:hint="eastAsia"/>
        </w:rPr>
        <w:t>的correlation的表格</w:t>
      </w:r>
    </w:p>
  </w:comment>
  <w:comment w:id="2212" w:author="Thomas Kwong" w:date="2021-09-22T18:42:00Z" w:initials="T.K">
    <w:p w14:paraId="269D7A8A" w14:textId="77777777" w:rsidR="00B71282" w:rsidRPr="00B71282" w:rsidRDefault="00B71282">
      <w:pPr>
        <w:pStyle w:val="CommentText"/>
        <w:rPr>
          <w:rFonts w:ascii="Times New Roman" w:hAnsi="Times New Roman" w:cs="Times New Roman"/>
          <w:sz w:val="22"/>
        </w:rPr>
      </w:pPr>
      <w:r>
        <w:rPr>
          <w:rStyle w:val="CommentReference"/>
        </w:rPr>
        <w:annotationRef/>
      </w:r>
      <w:r w:rsidRPr="00B71282">
        <w:rPr>
          <w:rFonts w:ascii="Times New Roman" w:hAnsi="Times New Roman" w:cs="Times New Roman"/>
          <w:sz w:val="22"/>
        </w:rPr>
        <w:t>This does not sound professional. Did you check how others describe data retrieval? You should have a criteria for searching and identifying papers.</w:t>
      </w:r>
    </w:p>
    <w:p w14:paraId="762240B0" w14:textId="77777777" w:rsidR="00B71282" w:rsidRPr="00B71282" w:rsidRDefault="00B71282">
      <w:pPr>
        <w:pStyle w:val="CommentText"/>
        <w:rPr>
          <w:rFonts w:ascii="Times New Roman" w:hAnsi="Times New Roman" w:cs="Times New Roman"/>
          <w:sz w:val="22"/>
        </w:rPr>
      </w:pPr>
      <w:r w:rsidRPr="00B71282">
        <w:rPr>
          <w:rFonts w:ascii="Times New Roman" w:hAnsi="Times New Roman" w:cs="Times New Roman"/>
          <w:sz w:val="22"/>
        </w:rPr>
        <w:t>Check Siew’s papers, she did a lot of meta-analysis.</w:t>
      </w:r>
    </w:p>
    <w:p w14:paraId="6E71A70B" w14:textId="77777777" w:rsidR="00B71282" w:rsidRPr="00B71282" w:rsidRDefault="00B71282" w:rsidP="00B71282">
      <w:pPr>
        <w:widowControl/>
        <w:jc w:val="left"/>
        <w:rPr>
          <w:rFonts w:ascii="Times New Roman" w:eastAsia="Times New Roman" w:hAnsi="Times New Roman" w:cs="Times New Roman"/>
          <w:kern w:val="0"/>
          <w:sz w:val="22"/>
          <w:lang w:val="en-HK" w:eastAsia="en-HK"/>
        </w:rPr>
      </w:pPr>
      <w:r w:rsidRPr="00B71282">
        <w:rPr>
          <w:rFonts w:ascii="Times New Roman" w:eastAsia="Times New Roman" w:hAnsi="Times New Roman" w:cs="Times New Roman"/>
          <w:kern w:val="0"/>
          <w:sz w:val="22"/>
          <w:lang w:val="en-HK" w:eastAsia="en-HK"/>
        </w:rPr>
        <w:t>Gastroenterology. 2017 Aug;153(2):420-429.</w:t>
      </w:r>
    </w:p>
    <w:p w14:paraId="2A3E3389" w14:textId="21F51B8A" w:rsidR="00B71282" w:rsidRPr="00B71282" w:rsidRDefault="00B71282" w:rsidP="00B71282">
      <w:pPr>
        <w:widowControl/>
        <w:jc w:val="left"/>
        <w:rPr>
          <w:rFonts w:ascii="Times New Roman" w:eastAsia="Times New Roman" w:hAnsi="Times New Roman" w:cs="Times New Roman"/>
          <w:kern w:val="0"/>
          <w:sz w:val="24"/>
          <w:szCs w:val="24"/>
          <w:lang w:val="en-HK" w:eastAsia="en-HK"/>
        </w:rPr>
      </w:pPr>
      <w:r w:rsidRPr="00B71282">
        <w:rPr>
          <w:rFonts w:ascii="Times New Roman" w:eastAsia="Times New Roman" w:hAnsi="Times New Roman" w:cs="Times New Roman"/>
          <w:kern w:val="0"/>
          <w:sz w:val="22"/>
          <w:lang w:val="en-HK" w:eastAsia="en-HK"/>
        </w:rPr>
        <w:t>Aliment Pharmacol Ther. 2019 Feb;49(4):354-363.</w:t>
      </w:r>
      <w:r w:rsidRPr="00B71282">
        <w:rPr>
          <w:rFonts w:ascii="Times New Roman" w:eastAsia="Times New Roman" w:hAnsi="Times New Roman" w:cs="Times New Roman"/>
          <w:kern w:val="0"/>
          <w:sz w:val="24"/>
          <w:szCs w:val="24"/>
          <w:lang w:val="en-HK" w:eastAsia="en-HK"/>
        </w:rPr>
        <w:t xml:space="preserve"> </w:t>
      </w:r>
    </w:p>
    <w:p w14:paraId="4E579EFC" w14:textId="7A24BCF3" w:rsidR="00B71282" w:rsidRPr="00B71282" w:rsidRDefault="00B71282" w:rsidP="00B71282">
      <w:pPr>
        <w:widowControl/>
        <w:jc w:val="left"/>
        <w:rPr>
          <w:rFonts w:ascii="Times New Roman" w:eastAsia="Times New Roman" w:hAnsi="Times New Roman" w:cs="Times New Roman"/>
          <w:kern w:val="0"/>
          <w:sz w:val="24"/>
          <w:szCs w:val="24"/>
          <w:lang w:val="en-HK" w:eastAsia="en-HK"/>
        </w:rPr>
      </w:pPr>
    </w:p>
  </w:comment>
  <w:comment w:id="2234" w:author="LIN, Yufeng" w:date="2021-08-18T10:00:00Z" w:initials="LY">
    <w:p w14:paraId="24A3C223" w14:textId="77777777" w:rsidR="008125F9" w:rsidRDefault="008125F9" w:rsidP="008125F9">
      <w:pPr>
        <w:pStyle w:val="CommentText"/>
      </w:pPr>
      <w:r>
        <w:rPr>
          <w:rFonts w:hint="eastAsia"/>
        </w:rPr>
        <w:t>每个cohort的病人的个数</w:t>
      </w:r>
    </w:p>
  </w:comment>
  <w:comment w:id="2236" w:author="LIN, Yufeng" w:date="2021-08-18T10:00:00Z" w:initials="LY">
    <w:p w14:paraId="395B7A6E" w14:textId="77777777" w:rsidR="008125F9" w:rsidRDefault="008125F9" w:rsidP="008125F9">
      <w:pPr>
        <w:pStyle w:val="CommentText"/>
      </w:pPr>
      <w:r>
        <w:rPr>
          <w:rStyle w:val="CommentReference"/>
        </w:rPr>
        <w:annotationRef/>
      </w:r>
      <w:r>
        <w:rPr>
          <w:rFonts w:hint="eastAsia"/>
        </w:rPr>
        <w:t>病人信息</w:t>
      </w:r>
    </w:p>
  </w:comment>
  <w:comment w:id="2235" w:author="Thomas Kwong" w:date="2021-09-12T16:49:00Z" w:initials="T.K">
    <w:p w14:paraId="05749868" w14:textId="77777777" w:rsidR="008125F9" w:rsidRDefault="008125F9" w:rsidP="008125F9">
      <w:pPr>
        <w:pStyle w:val="CommentText"/>
      </w:pPr>
      <w:r>
        <w:rPr>
          <w:rStyle w:val="CommentReference"/>
        </w:rPr>
        <w:annotationRef/>
      </w:r>
      <w:r>
        <w:t>Where??????</w:t>
      </w:r>
    </w:p>
  </w:comment>
  <w:comment w:id="2237" w:author="LIN, Yufeng" w:date="2021-08-18T09:59:00Z" w:initials="LY">
    <w:p w14:paraId="65077FAE" w14:textId="77777777" w:rsidR="008125F9" w:rsidRDefault="008125F9" w:rsidP="008125F9">
      <w:pPr>
        <w:pStyle w:val="CommentText"/>
      </w:pPr>
      <w:r>
        <w:rPr>
          <w:rStyle w:val="CommentReference"/>
        </w:rPr>
        <w:annotationRef/>
      </w:r>
      <w:r>
        <w:rPr>
          <w:rFonts w:hint="eastAsia"/>
        </w:rPr>
        <w:t>新的临床数据，主要是生存曲线以及</w:t>
      </w:r>
      <w:r>
        <w:t>1234</w:t>
      </w:r>
      <w:r>
        <w:rPr>
          <w:rFonts w:hint="eastAsia"/>
        </w:rPr>
        <w:t>期分期</w:t>
      </w:r>
    </w:p>
  </w:comment>
  <w:comment w:id="2238" w:author="LIN, Yufeng" w:date="2021-08-18T09:59:00Z" w:initials="LY">
    <w:p w14:paraId="6BBA355D" w14:textId="77777777" w:rsidR="008125F9" w:rsidRDefault="008125F9" w:rsidP="008125F9">
      <w:pPr>
        <w:pStyle w:val="CommentText"/>
      </w:pPr>
      <w:r>
        <w:rPr>
          <w:rStyle w:val="CommentReference"/>
        </w:rPr>
        <w:annotationRef/>
      </w:r>
      <w:r>
        <w:rPr>
          <w:rFonts w:hint="eastAsia"/>
        </w:rPr>
        <w:t>纳入数据标准</w:t>
      </w:r>
    </w:p>
  </w:comment>
  <w:comment w:id="2227" w:author="Thomas Kwong" w:date="2021-09-12T16:54:00Z" w:initials="T.K">
    <w:p w14:paraId="619E13FD" w14:textId="77777777" w:rsidR="008125F9" w:rsidRDefault="008125F9" w:rsidP="008125F9">
      <w:pPr>
        <w:pStyle w:val="CommentText"/>
      </w:pPr>
      <w:r>
        <w:rPr>
          <w:rStyle w:val="CommentReference"/>
        </w:rPr>
        <w:annotationRef/>
      </w:r>
      <w:r>
        <w:t>Belongs to material and method</w:t>
      </w:r>
    </w:p>
  </w:comment>
  <w:comment w:id="2213" w:author="Thomas Kwong" w:date="2021-09-22T18:50:00Z" w:initials="T.K">
    <w:p w14:paraId="1563A64E" w14:textId="73C333CF" w:rsidR="00B71282" w:rsidRDefault="00B71282">
      <w:pPr>
        <w:pStyle w:val="CommentText"/>
      </w:pPr>
      <w:r>
        <w:rPr>
          <w:rStyle w:val="CommentReference"/>
        </w:rPr>
        <w:annotationRef/>
      </w:r>
      <w:r>
        <w:t>Come on, don’t just copy and paste. Th</w:t>
      </w:r>
      <w:r w:rsidR="006F4998">
        <w:t>ese are</w:t>
      </w:r>
      <w:r>
        <w:t xml:space="preserve"> obviously redundant info</w:t>
      </w:r>
      <w:r w:rsidR="006F4998">
        <w:t>.</w:t>
      </w:r>
    </w:p>
  </w:comment>
  <w:comment w:id="2243" w:author="Thomas Kwong" w:date="2021-09-22T21:50:00Z" w:initials="T.K">
    <w:p w14:paraId="236FDE9A" w14:textId="62AC2609" w:rsidR="0052127A" w:rsidRDefault="0052127A">
      <w:pPr>
        <w:pStyle w:val="CommentText"/>
      </w:pPr>
      <w:r>
        <w:rPr>
          <w:rStyle w:val="CommentReference"/>
        </w:rPr>
        <w:annotationRef/>
      </w:r>
      <w:r>
        <w:t>You didn’t sequence anything specific for this study, right?</w:t>
      </w:r>
    </w:p>
  </w:comment>
  <w:comment w:id="2245" w:author="Thomas Kwong" w:date="2021-09-22T18:55:00Z" w:initials="T.K">
    <w:p w14:paraId="57684D3C" w14:textId="3D83E506" w:rsidR="006F4998" w:rsidRDefault="0052127A">
      <w:pPr>
        <w:pStyle w:val="CommentText"/>
      </w:pPr>
      <w:r>
        <w:t>Wa</w:t>
      </w:r>
      <w:r w:rsidR="006F4998">
        <w:rPr>
          <w:rStyle w:val="CommentReference"/>
        </w:rPr>
        <w:annotationRef/>
      </w:r>
      <w:r>
        <w:t>s this</w:t>
      </w:r>
      <w:r w:rsidR="006F4998">
        <w:t xml:space="preserve"> clinical study specific</w:t>
      </w:r>
      <w:r>
        <w:t xml:space="preserve"> for this study?</w:t>
      </w:r>
    </w:p>
    <w:p w14:paraId="16013581" w14:textId="3C4C5511" w:rsidR="0052127A" w:rsidRDefault="0052127A">
      <w:pPr>
        <w:pStyle w:val="CommentText"/>
      </w:pPr>
    </w:p>
  </w:comment>
  <w:comment w:id="2261" w:author="Thomas Kwong" w:date="2021-09-22T21:49:00Z" w:initials="T.K">
    <w:p w14:paraId="43C59F42" w14:textId="3FAF6746" w:rsidR="0052127A" w:rsidRDefault="0052127A">
      <w:pPr>
        <w:pStyle w:val="CommentText"/>
      </w:pPr>
      <w:r>
        <w:rPr>
          <w:rStyle w:val="CommentReference"/>
        </w:rPr>
        <w:annotationRef/>
      </w:r>
      <w:r>
        <w:t>What do you mean?</w:t>
      </w:r>
    </w:p>
  </w:comment>
  <w:comment w:id="2241" w:author="Thomas Kwong" w:date="2021-09-22T21:52:00Z" w:initials="T.K">
    <w:p w14:paraId="10420BA4" w14:textId="77777777" w:rsidR="0052127A" w:rsidRDefault="0052127A">
      <w:pPr>
        <w:pStyle w:val="CommentText"/>
      </w:pPr>
      <w:r>
        <w:rPr>
          <w:rStyle w:val="CommentReference"/>
        </w:rPr>
        <w:annotationRef/>
      </w:r>
      <w:r>
        <w:t>I am confused.</w:t>
      </w:r>
      <w:r w:rsidR="00AA51E6">
        <w:t xml:space="preserve"> For the HK and China cohort data, you were just</w:t>
      </w:r>
      <w:r>
        <w:t xml:space="preserve"> using the sequence data from previous projects</w:t>
      </w:r>
      <w:r w:rsidR="00AA51E6">
        <w:t xml:space="preserve"> of Prof Yu, right? And didn’t recruit new patients for this specific study?</w:t>
      </w:r>
    </w:p>
    <w:p w14:paraId="433F63F5" w14:textId="7611499D" w:rsidR="00AA51E6" w:rsidRDefault="00AA51E6">
      <w:pPr>
        <w:pStyle w:val="CommentText"/>
      </w:pPr>
    </w:p>
  </w:comment>
  <w:comment w:id="2283" w:author="Thomas Kwong" w:date="2021-09-22T22:01:00Z" w:initials="T.K">
    <w:p w14:paraId="1873F3AC" w14:textId="77777777" w:rsidR="00AA51E6" w:rsidRDefault="00AA51E6">
      <w:pPr>
        <w:pStyle w:val="CommentText"/>
      </w:pPr>
      <w:r>
        <w:rPr>
          <w:rStyle w:val="CommentReference"/>
        </w:rPr>
        <w:annotationRef/>
      </w:r>
      <w:r>
        <w:t>You need to define what is abnormal. What diseases are considered bad? Have a supplementary table listing your criteria.</w:t>
      </w:r>
    </w:p>
    <w:p w14:paraId="28B1FD96" w14:textId="73C0155D" w:rsidR="00531B71" w:rsidRDefault="00531B71">
      <w:pPr>
        <w:pStyle w:val="CommentText"/>
      </w:pPr>
      <w:r>
        <w:t>For other groups, I assume IBD patients should discarded as well?</w:t>
      </w:r>
    </w:p>
  </w:comment>
  <w:comment w:id="2323" w:author="Thomas Kwong" w:date="2021-09-22T22:06:00Z" w:initials="T.K">
    <w:p w14:paraId="0862C841" w14:textId="14A55C04" w:rsidR="00531B71" w:rsidRDefault="00531B71">
      <w:pPr>
        <w:pStyle w:val="CommentText"/>
      </w:pPr>
      <w:r>
        <w:rPr>
          <w:rStyle w:val="CommentReference"/>
        </w:rPr>
        <w:annotationRef/>
      </w:r>
      <w:r>
        <w:t>Be professional, what is so on, what conditions are you talking about!</w:t>
      </w:r>
    </w:p>
  </w:comment>
  <w:comment w:id="2327" w:author="Thomas Kwong" w:date="2021-09-22T22:09:00Z" w:initials="T.K">
    <w:p w14:paraId="35E080C4" w14:textId="46343CD8" w:rsidR="00531B71" w:rsidRDefault="00531B71">
      <w:pPr>
        <w:pStyle w:val="CommentText"/>
      </w:pPr>
      <w:r>
        <w:rPr>
          <w:rStyle w:val="CommentReference"/>
        </w:rPr>
        <w:annotationRef/>
      </w:r>
      <w:r>
        <w:t>Sorry but I really don’t understand what you are talking about.</w:t>
      </w:r>
    </w:p>
  </w:comment>
  <w:comment w:id="2367" w:author="LIN, Yufeng" w:date="2021-09-21T12:07:00Z" w:initials="LY">
    <w:p w14:paraId="20A496BB" w14:textId="2DD9BBD7" w:rsidR="00CE0FD9" w:rsidRDefault="00CE0FD9">
      <w:pPr>
        <w:pStyle w:val="CommentText"/>
      </w:pPr>
      <w:r>
        <w:rPr>
          <w:rStyle w:val="CommentReference"/>
        </w:rPr>
        <w:annotationRef/>
      </w:r>
      <w:r>
        <w:t>Move to the result.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041217" w15:done="0"/>
  <w15:commentEx w15:paraId="3B21FAE8" w15:done="0"/>
  <w15:commentEx w15:paraId="303B09B0" w15:paraIdParent="3B21FAE8" w15:done="0"/>
  <w15:commentEx w15:paraId="51AB642E" w15:done="0"/>
  <w15:commentEx w15:paraId="4649FB6C" w15:done="0"/>
  <w15:commentEx w15:paraId="667C83B3" w15:paraIdParent="4649FB6C" w15:done="0"/>
  <w15:commentEx w15:paraId="116C65F3" w15:done="0"/>
  <w15:commentEx w15:paraId="74F0A10A" w15:paraIdParent="116C65F3" w15:done="0"/>
  <w15:commentEx w15:paraId="4BD26A6D" w15:done="0"/>
  <w15:commentEx w15:paraId="4CD7EC24" w15:done="0"/>
  <w15:commentEx w15:paraId="70E30845" w15:paraIdParent="4CD7EC24" w15:done="0"/>
  <w15:commentEx w15:paraId="43842162" w15:done="0"/>
  <w15:commentEx w15:paraId="0F8E60A5" w15:done="0"/>
  <w15:commentEx w15:paraId="5B825C69" w15:paraIdParent="0F8E60A5" w15:done="0"/>
  <w15:commentEx w15:paraId="676EDA56" w15:done="0"/>
  <w15:commentEx w15:paraId="7FB34781" w15:paraIdParent="676EDA56" w15:done="0"/>
  <w15:commentEx w15:paraId="417B5CF6" w15:done="0"/>
  <w15:commentEx w15:paraId="35173BF5" w15:paraIdParent="417B5CF6" w15:done="0"/>
  <w15:commentEx w15:paraId="489207AB" w15:done="0"/>
  <w15:commentEx w15:paraId="7040C004" w15:done="0"/>
  <w15:commentEx w15:paraId="7F1353A8" w15:done="0"/>
  <w15:commentEx w15:paraId="237D5E20" w15:done="0"/>
  <w15:commentEx w15:paraId="1B90C27A" w15:done="0"/>
  <w15:commentEx w15:paraId="1B81756D" w15:done="0"/>
  <w15:commentEx w15:paraId="5082856D" w15:done="0"/>
  <w15:commentEx w15:paraId="3A459498" w15:done="0"/>
  <w15:commentEx w15:paraId="1A625793" w15:done="0"/>
  <w15:commentEx w15:paraId="49C65966" w15:done="0"/>
  <w15:commentEx w15:paraId="535B83FA" w15:paraIdParent="49C65966" w15:done="0"/>
  <w15:commentEx w15:paraId="66C18865" w15:done="0"/>
  <w15:commentEx w15:paraId="059B8A38" w15:paraIdParent="66C18865" w15:done="0"/>
  <w15:commentEx w15:paraId="299A6A87" w15:done="0"/>
  <w15:commentEx w15:paraId="2C5E5946" w15:paraIdParent="299A6A87" w15:done="0"/>
  <w15:commentEx w15:paraId="1BBEFAE9" w15:done="0"/>
  <w15:commentEx w15:paraId="0FBB8A1A" w15:paraIdParent="1BBEFAE9" w15:done="0"/>
  <w15:commentEx w15:paraId="5D16673F" w15:done="0"/>
  <w15:commentEx w15:paraId="56D6D818" w15:paraIdParent="5D16673F" w15:done="0"/>
  <w15:commentEx w15:paraId="3F83CF6D" w15:done="0"/>
  <w15:commentEx w15:paraId="0C75CE16" w15:paraIdParent="3F83CF6D" w15:done="0"/>
  <w15:commentEx w15:paraId="3EB965E2" w15:done="0"/>
  <w15:commentEx w15:paraId="1D1755BE" w15:paraIdParent="3EB965E2" w15:done="0"/>
  <w15:commentEx w15:paraId="5E4B0E3C" w15:done="0"/>
  <w15:commentEx w15:paraId="2B9D0954" w15:done="0"/>
  <w15:commentEx w15:paraId="6D306371" w15:done="0"/>
  <w15:commentEx w15:paraId="128FC611" w15:done="0"/>
  <w15:commentEx w15:paraId="30AE46FB" w15:done="0"/>
  <w15:commentEx w15:paraId="0DFEB74A" w15:done="0"/>
  <w15:commentEx w15:paraId="28E5C5A1" w15:done="0"/>
  <w15:commentEx w15:paraId="11DB7F0B" w15:done="0"/>
  <w15:commentEx w15:paraId="7173A469" w15:done="0"/>
  <w15:commentEx w15:paraId="01D38380" w15:paraIdParent="7173A469" w15:done="0"/>
  <w15:commentEx w15:paraId="2CA57C66" w15:done="0"/>
  <w15:commentEx w15:paraId="00128ABE" w15:done="0"/>
  <w15:commentEx w15:paraId="092E7CA2" w15:done="0"/>
  <w15:commentEx w15:paraId="2710F0CE" w15:paraIdParent="092E7CA2" w15:done="0"/>
  <w15:commentEx w15:paraId="7B763475" w15:done="0"/>
  <w15:commentEx w15:paraId="293D4388" w15:paraIdParent="7B763475" w15:done="0"/>
  <w15:commentEx w15:paraId="527647E4" w15:done="0"/>
  <w15:commentEx w15:paraId="2C611F69" w15:paraIdParent="527647E4" w15:done="0"/>
  <w15:commentEx w15:paraId="63A21FC2" w15:done="0"/>
  <w15:commentEx w15:paraId="34F83E42" w15:done="0"/>
  <w15:commentEx w15:paraId="1046BBE0" w15:paraIdParent="34F83E42" w15:done="0"/>
  <w15:commentEx w15:paraId="76873CF9" w15:done="0"/>
  <w15:commentEx w15:paraId="5DA932FC" w15:done="0"/>
  <w15:commentEx w15:paraId="3F15E1C3" w15:done="0"/>
  <w15:commentEx w15:paraId="20000DCF" w15:paraIdParent="3F15E1C3" w15:done="0"/>
  <w15:commentEx w15:paraId="68316D1F" w15:done="0"/>
  <w15:commentEx w15:paraId="4582C51D" w15:done="0"/>
  <w15:commentEx w15:paraId="015DF62F" w15:done="0"/>
  <w15:commentEx w15:paraId="44D0CA1E" w15:done="0"/>
  <w15:commentEx w15:paraId="18E6BFE9" w15:done="0"/>
  <w15:commentEx w15:paraId="0C7B2EC6" w15:done="0"/>
  <w15:commentEx w15:paraId="1E5B2A92" w15:done="0"/>
  <w15:commentEx w15:paraId="675D0D68" w15:done="0"/>
  <w15:commentEx w15:paraId="7F0D6078" w15:done="0"/>
  <w15:commentEx w15:paraId="77D83EB9" w15:done="0"/>
  <w15:commentEx w15:paraId="3DEB2748" w15:done="0"/>
  <w15:commentEx w15:paraId="014EDA8A" w15:done="0"/>
  <w15:commentEx w15:paraId="49228A64" w15:done="0"/>
  <w15:commentEx w15:paraId="4CBC0334" w15:done="0"/>
  <w15:commentEx w15:paraId="4D240940" w15:done="0"/>
  <w15:commentEx w15:paraId="3A54F906" w15:done="0"/>
  <w15:commentEx w15:paraId="7A83C944" w15:done="0"/>
  <w15:commentEx w15:paraId="2CCD40EC" w15:done="0"/>
  <w15:commentEx w15:paraId="59E374DF" w15:done="0"/>
  <w15:commentEx w15:paraId="17E36AB9" w15:done="0"/>
  <w15:commentEx w15:paraId="0A81F4C1" w15:done="0"/>
  <w15:commentEx w15:paraId="66E8A86B" w15:done="0"/>
  <w15:commentEx w15:paraId="0691FD72" w15:done="0"/>
  <w15:commentEx w15:paraId="4E579EFC" w15:done="0"/>
  <w15:commentEx w15:paraId="24A3C223" w15:done="0"/>
  <w15:commentEx w15:paraId="395B7A6E" w15:done="0"/>
  <w15:commentEx w15:paraId="05749868" w15:done="0"/>
  <w15:commentEx w15:paraId="65077FAE" w15:done="0"/>
  <w15:commentEx w15:paraId="6BBA355D" w15:done="0"/>
  <w15:commentEx w15:paraId="619E13FD" w15:done="0"/>
  <w15:commentEx w15:paraId="1563A64E" w15:done="0"/>
  <w15:commentEx w15:paraId="236FDE9A" w15:done="0"/>
  <w15:commentEx w15:paraId="16013581" w15:done="0"/>
  <w15:commentEx w15:paraId="43C59F42" w15:done="0"/>
  <w15:commentEx w15:paraId="433F63F5" w15:done="0"/>
  <w15:commentEx w15:paraId="28B1FD96" w15:done="0"/>
  <w15:commentEx w15:paraId="0862C841" w15:done="0"/>
  <w15:commentEx w15:paraId="35E080C4" w15:done="0"/>
  <w15:commentEx w15:paraId="20A496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87915" w16cex:dateUtc="2021-09-12T05:03:00Z"/>
  <w16cex:commentExtensible w16cex:durableId="24F5F086" w16cex:dateUtc="2021-09-22T10:12:00Z"/>
  <w16cex:commentExtensible w16cex:durableId="24F5F08A" w16cex:dateUtc="2021-09-22T10:12:00Z"/>
  <w16cex:commentExtensible w16cex:durableId="24E8A0AB" w16cex:dateUtc="2021-09-12T07:52:00Z"/>
  <w16cex:commentExtensible w16cex:durableId="24E8A152" w16cex:dateUtc="2021-09-12T07:54:00Z"/>
  <w16cex:commentExtensible w16cex:durableId="24F35FB1" w16cex:dateUtc="2021-09-20T11:29:00Z"/>
  <w16cex:commentExtensible w16cex:durableId="24E8A19B" w16cex:dateUtc="2021-09-12T07:56:00Z"/>
  <w16cex:commentExtensible w16cex:durableId="24F35FBA" w16cex:dateUtc="2021-09-20T11:30:00Z"/>
  <w16cex:commentExtensible w16cex:durableId="24F5E841" w16cex:dateUtc="2021-09-22T09:37:00Z"/>
  <w16cex:commentExtensible w16cex:durableId="24E8A494" w16cex:dateUtc="2021-09-12T08:08:00Z"/>
  <w16cex:commentExtensible w16cex:durableId="24F35FC8" w16cex:dateUtc="2021-09-20T11:30:00Z"/>
  <w16cex:commentExtensible w16cex:durableId="24F5E946" w16cex:dateUtc="2021-09-22T09:41:00Z"/>
  <w16cex:commentExtensible w16cex:durableId="24E8A4D1" w16cex:dateUtc="2021-09-12T08:09:00Z"/>
  <w16cex:commentExtensible w16cex:durableId="24F35FA4" w16cex:dateUtc="2021-09-20T11:29:00Z"/>
  <w16cex:commentExtensible w16cex:durableId="24E8A68B" w16cex:dateUtc="2021-09-12T08:17:00Z"/>
  <w16cex:commentExtensible w16cex:durableId="24F35FD5" w16cex:dateUtc="2021-09-20T11:30:00Z"/>
  <w16cex:commentExtensible w16cex:durableId="24E8AA62" w16cex:dateUtc="2021-09-12T08:33:00Z"/>
  <w16cex:commentExtensible w16cex:durableId="24F35FF3" w16cex:dateUtc="2021-09-20T11:30:00Z"/>
  <w16cex:commentExtensible w16cex:durableId="24F5F595" w16cex:dateUtc="2021-09-22T10:33:00Z"/>
  <w16cex:commentExtensible w16cex:durableId="24F628CC" w16cex:dateUtc="2021-09-22T10:42:00Z"/>
  <w16cex:commentExtensible w16cex:durableId="24F628CB" w16cex:dateUtc="2021-08-18T02:00:00Z"/>
  <w16cex:commentExtensible w16cex:durableId="24F628CA" w16cex:dateUtc="2021-08-18T02:00:00Z"/>
  <w16cex:commentExtensible w16cex:durableId="24F628C9" w16cex:dateUtc="2021-09-12T08:49:00Z"/>
  <w16cex:commentExtensible w16cex:durableId="24F628C8" w16cex:dateUtc="2021-08-18T01:59:00Z"/>
  <w16cex:commentExtensible w16cex:durableId="24F628C7" w16cex:dateUtc="2021-08-18T01:59:00Z"/>
  <w16cex:commentExtensible w16cex:durableId="24F628C6" w16cex:dateUtc="2021-09-12T08:54:00Z"/>
  <w16cex:commentExtensible w16cex:durableId="24F628C5" w16cex:dateUtc="2021-09-22T10:50:00Z"/>
  <w16cex:commentExtensible w16cex:durableId="24F628C4" w16cex:dateUtc="2021-09-22T13:50:00Z"/>
  <w16cex:commentExtensible w16cex:durableId="24F6EB3F" w16cex:dateUtc="2021-09-23T04:02:00Z"/>
  <w16cex:commentExtensible w16cex:durableId="24F628C3" w16cex:dateUtc="2021-09-22T10:55:00Z"/>
  <w16cex:commentExtensible w16cex:durableId="24F7007A" w16cex:dateUtc="2021-09-23T05:32:00Z"/>
  <w16cex:commentExtensible w16cex:durableId="24F628C2" w16cex:dateUtc="2021-09-22T13:49:00Z"/>
  <w16cex:commentExtensible w16cex:durableId="24F6EBD4" w16cex:dateUtc="2021-09-23T04:04:00Z"/>
  <w16cex:commentExtensible w16cex:durableId="24F628C1" w16cex:dateUtc="2021-09-22T13:52:00Z"/>
  <w16cex:commentExtensible w16cex:durableId="24F6EB51" w16cex:dateUtc="2021-09-23T04:02:00Z"/>
  <w16cex:commentExtensible w16cex:durableId="24F628C0" w16cex:dateUtc="2021-09-22T14:01:00Z"/>
  <w16cex:commentExtensible w16cex:durableId="24F6FB63" w16cex:dateUtc="2021-09-23T05:10:00Z"/>
  <w16cex:commentExtensible w16cex:durableId="24F628BF" w16cex:dateUtc="2021-09-22T14:06:00Z"/>
  <w16cex:commentExtensible w16cex:durableId="24F6F9CF" w16cex:dateUtc="2021-09-23T05:04:00Z"/>
  <w16cex:commentExtensible w16cex:durableId="24F628BE" w16cex:dateUtc="2021-09-22T14:09:00Z"/>
  <w16cex:commentExtensible w16cex:durableId="24F6FBB8" w16cex:dateUtc="2021-09-23T05:12:00Z"/>
  <w16cex:commentExtensible w16cex:durableId="24F730E4" w16cex:dateUtc="2021-08-18T02:00:00Z"/>
  <w16cex:commentExtensible w16cex:durableId="24F730E8" w16cex:dateUtc="2021-08-18T02:00:00Z"/>
  <w16cex:commentExtensible w16cex:durableId="24F7310B" w16cex:dateUtc="2021-08-18T02:00:00Z"/>
  <w16cex:commentExtensible w16cex:durableId="24C758A9" w16cex:dateUtc="2021-08-18T02:00:00Z"/>
  <w16cex:commentExtensible w16cex:durableId="24C758BE" w16cex:dateUtc="2021-08-18T02:00:00Z"/>
  <w16cex:commentExtensible w16cex:durableId="24E8AE37" w16cex:dateUtc="2021-09-12T08:49:00Z"/>
  <w16cex:commentExtensible w16cex:durableId="24C75888" w16cex:dateUtc="2021-08-18T01:59:00Z"/>
  <w16cex:commentExtensible w16cex:durableId="24C7587B" w16cex:dateUtc="2021-08-18T01:59:00Z"/>
  <w16cex:commentExtensible w16cex:durableId="24E8AF35" w16cex:dateUtc="2021-09-12T08:54:00Z"/>
  <w16cex:commentExtensible w16cex:durableId="24F429DF" w16cex:dateUtc="2021-09-21T01:52:00Z"/>
  <w16cex:commentExtensible w16cex:durableId="24C7585B" w16cex:dateUtc="2021-08-18T01:58:00Z"/>
  <w16cex:commentExtensible w16cex:durableId="24F885CF" w16cex:dateUtc="2021-09-24T09:13:00Z"/>
  <w16cex:commentExtensible w16cex:durableId="24E8B22F" w16cex:dateUtc="2021-09-12T09:06:00Z"/>
  <w16cex:commentExtensible w16cex:durableId="24F42BF7" w16cex:dateUtc="2021-09-21T02:01:00Z"/>
  <w16cex:commentExtensible w16cex:durableId="24E8B2BE" w16cex:dateUtc="2021-09-12T09:09:00Z"/>
  <w16cex:commentExtensible w16cex:durableId="24F42BBD" w16cex:dateUtc="2021-09-21T02:00:00Z"/>
  <w16cex:commentExtensible w16cex:durableId="24E8B2FB" w16cex:dateUtc="2021-09-12T09:10:00Z"/>
  <w16cex:commentExtensible w16cex:durableId="24F43AA2" w16cex:dateUtc="2021-09-21T03:04:00Z"/>
  <w16cex:commentExtensible w16cex:durableId="24C774CF" w16cex:dateUtc="2021-08-18T04:00:00Z"/>
  <w16cex:commentExtensible w16cex:durableId="24E8B333" w16cex:dateUtc="2021-09-12T09:11:00Z"/>
  <w16cex:commentExtensible w16cex:durableId="24F43ACD" w16cex:dateUtc="2021-09-21T03:04:00Z"/>
  <w16cex:commentExtensible w16cex:durableId="24F43C91" w16cex:dateUtc="2021-09-21T03:12:00Z"/>
  <w16cex:commentExtensible w16cex:durableId="24C7A119" w16cex:dateUtc="2021-08-18T07:09:00Z"/>
  <w16cex:commentExtensible w16cex:durableId="24C7B8FF" w16cex:dateUtc="2021-08-18T08:51:00Z"/>
  <w16cex:commentExtensible w16cex:durableId="24F46636" w16cex:dateUtc="2021-09-21T06:09:00Z"/>
  <w16cex:commentExtensible w16cex:durableId="24F86361" w16cex:dateUtc="2021-08-18T07:09:00Z"/>
  <w16cex:commentExtensible w16cex:durableId="24C7B04B" w16cex:dateUtc="2021-08-18T08:14:00Z"/>
  <w16cex:commentExtensible w16cex:durableId="24FC4D57" w16cex:dateUtc="2021-09-27T06:01:00Z"/>
  <w16cex:commentExtensible w16cex:durableId="24C8C6E7" w16cex:dateUtc="2021-08-19T03:18:00Z"/>
  <w16cex:commentExtensible w16cex:durableId="24C8C6E6" w16cex:dateUtc="2021-08-19T03:19:00Z"/>
  <w16cex:commentExtensible w16cex:durableId="24FC44B4" w16cex:dateUtc="2021-08-20T01:11:00Z"/>
  <w16cex:commentExtensible w16cex:durableId="24FC4A5D" w16cex:dateUtc="2021-09-27T05:48:00Z"/>
  <w16cex:commentExtensible w16cex:durableId="24C8ED33" w16cex:dateUtc="2021-08-19T06:46:00Z"/>
  <w16cex:commentExtensible w16cex:durableId="24FB89D2" w16cex:dateUtc="2021-09-26T16:07:00Z"/>
  <w16cex:commentExtensible w16cex:durableId="24C9F04A" w16cex:dateUtc="2021-08-20T01:11:00Z"/>
  <w16cex:commentExtensible w16cex:durableId="24C9F18D" w16cex:dateUtc="2021-08-20T01:17:00Z"/>
  <w16cex:commentExtensible w16cex:durableId="24C9F1A7" w16cex:dateUtc="2021-08-20T01:17:00Z"/>
  <w16cex:commentExtensible w16cex:durableId="24CA1090" w16cex:dateUtc="2021-08-20T03:29:00Z"/>
  <w16cex:commentExtensible w16cex:durableId="24FC4A3D" w16cex:dateUtc="2021-09-27T05:48:00Z"/>
  <w16cex:commentExtensible w16cex:durableId="24CE6C25" w16cex:dateUtc="2021-08-23T10:49:00Z"/>
  <w16cex:commentExtensible w16cex:durableId="25048EB7" w16cex:dateUtc="2021-10-03T12:19:00Z"/>
  <w16cex:commentExtensible w16cex:durableId="24CF5D49" w16cex:dateUtc="2021-08-24T03:44:00Z"/>
  <w16cex:commentExtensible w16cex:durableId="24CF5A33" w16cex:dateUtc="2021-08-24T03:44:00Z"/>
  <w16cex:commentExtensible w16cex:durableId="25048F54" w16cex:dateUtc="2021-10-03T12:21:00Z"/>
  <w16cex:commentExtensible w16cex:durableId="24CF90A2" w16cex:dateUtc="2021-08-24T07:37:00Z"/>
  <w16cex:commentExtensible w16cex:durableId="24CF9417" w16cex:dateUtc="2021-08-24T07:51:00Z"/>
  <w16cex:commentExtensible w16cex:durableId="24D0D14A" w16cex:dateUtc="2021-08-25T06:24:00Z"/>
  <w16cex:commentExtensible w16cex:durableId="24D0D12E" w16cex:dateUtc="2021-08-25T06:24:00Z"/>
  <w16cex:commentExtensible w16cex:durableId="24F5F792" w16cex:dateUtc="2021-09-22T10:42:00Z"/>
  <w16cex:commentExtensible w16cex:durableId="24F42A17" w16cex:dateUtc="2021-08-18T02:00:00Z"/>
  <w16cex:commentExtensible w16cex:durableId="24F42A16" w16cex:dateUtc="2021-08-18T02:00:00Z"/>
  <w16cex:commentExtensible w16cex:durableId="24F42A15" w16cex:dateUtc="2021-09-12T08:49:00Z"/>
  <w16cex:commentExtensible w16cex:durableId="24F42A14" w16cex:dateUtc="2021-08-18T01:59:00Z"/>
  <w16cex:commentExtensible w16cex:durableId="24F42A13" w16cex:dateUtc="2021-08-18T01:59:00Z"/>
  <w16cex:commentExtensible w16cex:durableId="24F42A12" w16cex:dateUtc="2021-09-12T08:54:00Z"/>
  <w16cex:commentExtensible w16cex:durableId="24F5F981" w16cex:dateUtc="2021-09-22T10:50:00Z"/>
  <w16cex:commentExtensible w16cex:durableId="24F62390" w16cex:dateUtc="2021-09-22T13:50:00Z"/>
  <w16cex:commentExtensible w16cex:durableId="24F5FAB0" w16cex:dateUtc="2021-09-22T10:55:00Z"/>
  <w16cex:commentExtensible w16cex:durableId="24F62364" w16cex:dateUtc="2021-09-22T13:49:00Z"/>
  <w16cex:commentExtensible w16cex:durableId="24F62400" w16cex:dateUtc="2021-09-22T13:52:00Z"/>
  <w16cex:commentExtensible w16cex:durableId="24F6261E" w16cex:dateUtc="2021-09-22T14:01:00Z"/>
  <w16cex:commentExtensible w16cex:durableId="24F62783" w16cex:dateUtc="2021-09-22T14:06:00Z"/>
  <w16cex:commentExtensible w16cex:durableId="24F62815" w16cex:dateUtc="2021-09-22T14:09:00Z"/>
  <w16cex:commentExtensible w16cex:durableId="24F4498C" w16cex:dateUtc="2021-09-21T04: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041217" w16cid:durableId="24E87915"/>
  <w16cid:commentId w16cid:paraId="3B21FAE8" w16cid:durableId="24F5F086"/>
  <w16cid:commentId w16cid:paraId="303B09B0" w16cid:durableId="24F5F08A"/>
  <w16cid:commentId w16cid:paraId="51AB642E" w16cid:durableId="24E8A0AB"/>
  <w16cid:commentId w16cid:paraId="4649FB6C" w16cid:durableId="24E8A152"/>
  <w16cid:commentId w16cid:paraId="667C83B3" w16cid:durableId="24F35FB1"/>
  <w16cid:commentId w16cid:paraId="116C65F3" w16cid:durableId="24E8A19B"/>
  <w16cid:commentId w16cid:paraId="74F0A10A" w16cid:durableId="24F35FBA"/>
  <w16cid:commentId w16cid:paraId="4BD26A6D" w16cid:durableId="24F5E841"/>
  <w16cid:commentId w16cid:paraId="4CD7EC24" w16cid:durableId="24E8A494"/>
  <w16cid:commentId w16cid:paraId="70E30845" w16cid:durableId="24F35FC8"/>
  <w16cid:commentId w16cid:paraId="43842162" w16cid:durableId="24F5E946"/>
  <w16cid:commentId w16cid:paraId="0F8E60A5" w16cid:durableId="24E8A4D1"/>
  <w16cid:commentId w16cid:paraId="5B825C69" w16cid:durableId="24F35FA4"/>
  <w16cid:commentId w16cid:paraId="676EDA56" w16cid:durableId="24E8A68B"/>
  <w16cid:commentId w16cid:paraId="7FB34781" w16cid:durableId="24F35FD5"/>
  <w16cid:commentId w16cid:paraId="417B5CF6" w16cid:durableId="24E8AA62"/>
  <w16cid:commentId w16cid:paraId="35173BF5" w16cid:durableId="24F35FF3"/>
  <w16cid:commentId w16cid:paraId="489207AB" w16cid:durableId="24F5F595"/>
  <w16cid:commentId w16cid:paraId="7040C004" w16cid:durableId="24F628CC"/>
  <w16cid:commentId w16cid:paraId="7F1353A8" w16cid:durableId="24F628CB"/>
  <w16cid:commentId w16cid:paraId="237D5E20" w16cid:durableId="24F628CA"/>
  <w16cid:commentId w16cid:paraId="1B90C27A" w16cid:durableId="24F628C9"/>
  <w16cid:commentId w16cid:paraId="1B81756D" w16cid:durableId="24F628C8"/>
  <w16cid:commentId w16cid:paraId="5082856D" w16cid:durableId="24F628C7"/>
  <w16cid:commentId w16cid:paraId="3A459498" w16cid:durableId="24F628C6"/>
  <w16cid:commentId w16cid:paraId="1A625793" w16cid:durableId="24F628C5"/>
  <w16cid:commentId w16cid:paraId="49C65966" w16cid:durableId="24F628C4"/>
  <w16cid:commentId w16cid:paraId="535B83FA" w16cid:durableId="24F6EB3F"/>
  <w16cid:commentId w16cid:paraId="66C18865" w16cid:durableId="24F628C3"/>
  <w16cid:commentId w16cid:paraId="059B8A38" w16cid:durableId="24F7007A"/>
  <w16cid:commentId w16cid:paraId="299A6A87" w16cid:durableId="24F628C2"/>
  <w16cid:commentId w16cid:paraId="2C5E5946" w16cid:durableId="24F6EBD4"/>
  <w16cid:commentId w16cid:paraId="1BBEFAE9" w16cid:durableId="24F628C1"/>
  <w16cid:commentId w16cid:paraId="0FBB8A1A" w16cid:durableId="24F6EB51"/>
  <w16cid:commentId w16cid:paraId="5D16673F" w16cid:durableId="24F628C0"/>
  <w16cid:commentId w16cid:paraId="56D6D818" w16cid:durableId="24F6FB63"/>
  <w16cid:commentId w16cid:paraId="3F83CF6D" w16cid:durableId="24F628BF"/>
  <w16cid:commentId w16cid:paraId="0C75CE16" w16cid:durableId="24F6F9CF"/>
  <w16cid:commentId w16cid:paraId="3EB965E2" w16cid:durableId="24F628BE"/>
  <w16cid:commentId w16cid:paraId="1D1755BE" w16cid:durableId="24F6FBB8"/>
  <w16cid:commentId w16cid:paraId="5E4B0E3C" w16cid:durableId="24F730E4"/>
  <w16cid:commentId w16cid:paraId="2B9D0954" w16cid:durableId="24F730E8"/>
  <w16cid:commentId w16cid:paraId="6D306371" w16cid:durableId="24F7310B"/>
  <w16cid:commentId w16cid:paraId="128FC611" w16cid:durableId="24C758A9"/>
  <w16cid:commentId w16cid:paraId="30AE46FB" w16cid:durableId="24C758BE"/>
  <w16cid:commentId w16cid:paraId="0DFEB74A" w16cid:durableId="24E8AE37"/>
  <w16cid:commentId w16cid:paraId="28E5C5A1" w16cid:durableId="24C75888"/>
  <w16cid:commentId w16cid:paraId="11DB7F0B" w16cid:durableId="24C7587B"/>
  <w16cid:commentId w16cid:paraId="7173A469" w16cid:durableId="24E8AF35"/>
  <w16cid:commentId w16cid:paraId="01D38380" w16cid:durableId="24F429DF"/>
  <w16cid:commentId w16cid:paraId="2CA57C66" w16cid:durableId="24C7585B"/>
  <w16cid:commentId w16cid:paraId="00128ABE" w16cid:durableId="24F885CF"/>
  <w16cid:commentId w16cid:paraId="092E7CA2" w16cid:durableId="24E8B22F"/>
  <w16cid:commentId w16cid:paraId="2710F0CE" w16cid:durableId="24F42BF7"/>
  <w16cid:commentId w16cid:paraId="7B763475" w16cid:durableId="24E8B2BE"/>
  <w16cid:commentId w16cid:paraId="293D4388" w16cid:durableId="24F42BBD"/>
  <w16cid:commentId w16cid:paraId="527647E4" w16cid:durableId="24E8B2FB"/>
  <w16cid:commentId w16cid:paraId="2C611F69" w16cid:durableId="24F43AA2"/>
  <w16cid:commentId w16cid:paraId="63A21FC2" w16cid:durableId="24C774CF"/>
  <w16cid:commentId w16cid:paraId="34F83E42" w16cid:durableId="24E8B333"/>
  <w16cid:commentId w16cid:paraId="1046BBE0" w16cid:durableId="24F43ACD"/>
  <w16cid:commentId w16cid:paraId="76873CF9" w16cid:durableId="24F43C91"/>
  <w16cid:commentId w16cid:paraId="5DA932FC" w16cid:durableId="24C7A119"/>
  <w16cid:commentId w16cid:paraId="3F15E1C3" w16cid:durableId="24C7B8FF"/>
  <w16cid:commentId w16cid:paraId="20000DCF" w16cid:durableId="24F46636"/>
  <w16cid:commentId w16cid:paraId="68316D1F" w16cid:durableId="24F86361"/>
  <w16cid:commentId w16cid:paraId="4582C51D" w16cid:durableId="24C7B04B"/>
  <w16cid:commentId w16cid:paraId="015DF62F" w16cid:durableId="24FC4D57"/>
  <w16cid:commentId w16cid:paraId="44D0CA1E" w16cid:durableId="24C8C6E7"/>
  <w16cid:commentId w16cid:paraId="18E6BFE9" w16cid:durableId="24C8C6E6"/>
  <w16cid:commentId w16cid:paraId="0C7B2EC6" w16cid:durableId="24FC44B4"/>
  <w16cid:commentId w16cid:paraId="1E5B2A92" w16cid:durableId="24FC4A5D"/>
  <w16cid:commentId w16cid:paraId="675D0D68" w16cid:durableId="24C8ED33"/>
  <w16cid:commentId w16cid:paraId="7F0D6078" w16cid:durableId="24FB89D2"/>
  <w16cid:commentId w16cid:paraId="77D83EB9" w16cid:durableId="24C9F04A"/>
  <w16cid:commentId w16cid:paraId="3DEB2748" w16cid:durableId="24C9F18D"/>
  <w16cid:commentId w16cid:paraId="014EDA8A" w16cid:durableId="24C9F1A7"/>
  <w16cid:commentId w16cid:paraId="49228A64" w16cid:durableId="24CA1090"/>
  <w16cid:commentId w16cid:paraId="4CBC0334" w16cid:durableId="24FC4A3D"/>
  <w16cid:commentId w16cid:paraId="4D240940" w16cid:durableId="24CE6C25"/>
  <w16cid:commentId w16cid:paraId="3A54F906" w16cid:durableId="25048EB7"/>
  <w16cid:commentId w16cid:paraId="7A83C944" w16cid:durableId="24CF5D49"/>
  <w16cid:commentId w16cid:paraId="2CCD40EC" w16cid:durableId="24CF5A33"/>
  <w16cid:commentId w16cid:paraId="59E374DF" w16cid:durableId="25048F54"/>
  <w16cid:commentId w16cid:paraId="17E36AB9" w16cid:durableId="24CF90A2"/>
  <w16cid:commentId w16cid:paraId="0A81F4C1" w16cid:durableId="24CF9417"/>
  <w16cid:commentId w16cid:paraId="66E8A86B" w16cid:durableId="24D0D14A"/>
  <w16cid:commentId w16cid:paraId="0691FD72" w16cid:durableId="24D0D12E"/>
  <w16cid:commentId w16cid:paraId="4E579EFC" w16cid:durableId="24F5F792"/>
  <w16cid:commentId w16cid:paraId="24A3C223" w16cid:durableId="24F42A17"/>
  <w16cid:commentId w16cid:paraId="395B7A6E" w16cid:durableId="24F42A16"/>
  <w16cid:commentId w16cid:paraId="05749868" w16cid:durableId="24F42A15"/>
  <w16cid:commentId w16cid:paraId="65077FAE" w16cid:durableId="24F42A14"/>
  <w16cid:commentId w16cid:paraId="6BBA355D" w16cid:durableId="24F42A13"/>
  <w16cid:commentId w16cid:paraId="619E13FD" w16cid:durableId="24F42A12"/>
  <w16cid:commentId w16cid:paraId="1563A64E" w16cid:durableId="24F5F981"/>
  <w16cid:commentId w16cid:paraId="236FDE9A" w16cid:durableId="24F62390"/>
  <w16cid:commentId w16cid:paraId="16013581" w16cid:durableId="24F5FAB0"/>
  <w16cid:commentId w16cid:paraId="43C59F42" w16cid:durableId="24F62364"/>
  <w16cid:commentId w16cid:paraId="433F63F5" w16cid:durableId="24F62400"/>
  <w16cid:commentId w16cid:paraId="28B1FD96" w16cid:durableId="24F6261E"/>
  <w16cid:commentId w16cid:paraId="0862C841" w16cid:durableId="24F62783"/>
  <w16cid:commentId w16cid:paraId="35E080C4" w16cid:durableId="24F62815"/>
  <w16cid:commentId w16cid:paraId="20A496BB" w16cid:durableId="24F4498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762C7" w14:textId="77777777" w:rsidR="00D724EE" w:rsidRDefault="00D724EE" w:rsidP="00D9531B">
      <w:r>
        <w:separator/>
      </w:r>
    </w:p>
  </w:endnote>
  <w:endnote w:type="continuationSeparator" w:id="0">
    <w:p w14:paraId="12BB18FE" w14:textId="77777777" w:rsidR="00D724EE" w:rsidRDefault="00D724EE" w:rsidP="00D95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060BE" w14:textId="77777777" w:rsidR="00D724EE" w:rsidRDefault="00D724EE" w:rsidP="00D9531B">
      <w:r>
        <w:separator/>
      </w:r>
    </w:p>
  </w:footnote>
  <w:footnote w:type="continuationSeparator" w:id="0">
    <w:p w14:paraId="4EA95F55" w14:textId="77777777" w:rsidR="00D724EE" w:rsidRDefault="00D724EE" w:rsidP="00D953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55BFF"/>
    <w:multiLevelType w:val="multilevel"/>
    <w:tmpl w:val="2090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652B6D"/>
    <w:multiLevelType w:val="hybridMultilevel"/>
    <w:tmpl w:val="4AFAB7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6D70D3B"/>
    <w:multiLevelType w:val="multilevel"/>
    <w:tmpl w:val="761C8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N, Yufeng">
    <w15:presenceInfo w15:providerId="None" w15:userId="LIN, Yufeng"/>
  </w15:person>
  <w15:person w15:author="Thomas Kwong">
    <w15:presenceInfo w15:providerId="None" w15:userId="Thomas Kwong"/>
  </w15:person>
  <w15:person w15:author="nick ting">
    <w15:presenceInfo w15:providerId="Windows Live" w15:userId="4dd76f5843b12b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hideSpellingErrors/>
  <w:hideGrammaticalErrors/>
  <w:proofState w:spelling="clean" w:grammar="clean"/>
  <w:trackRevisions/>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7GwMDQ1szQ1NDExM7RU0lEKTi0uzszPAykwNKgFAFJ2WzUtAAAA"/>
  </w:docVars>
  <w:rsids>
    <w:rsidRoot w:val="00C03A5E"/>
    <w:rsid w:val="00002608"/>
    <w:rsid w:val="00004CC2"/>
    <w:rsid w:val="000051EC"/>
    <w:rsid w:val="00046853"/>
    <w:rsid w:val="000477DD"/>
    <w:rsid w:val="00047BAF"/>
    <w:rsid w:val="00070C6B"/>
    <w:rsid w:val="000961CC"/>
    <w:rsid w:val="00096A75"/>
    <w:rsid w:val="000975D5"/>
    <w:rsid w:val="000B77CA"/>
    <w:rsid w:val="000D0043"/>
    <w:rsid w:val="000F3921"/>
    <w:rsid w:val="000F678D"/>
    <w:rsid w:val="00100B81"/>
    <w:rsid w:val="00111E8C"/>
    <w:rsid w:val="001145AC"/>
    <w:rsid w:val="00121BF5"/>
    <w:rsid w:val="0012344C"/>
    <w:rsid w:val="00125EFB"/>
    <w:rsid w:val="00147983"/>
    <w:rsid w:val="00170358"/>
    <w:rsid w:val="00174DF5"/>
    <w:rsid w:val="0017502C"/>
    <w:rsid w:val="00177C66"/>
    <w:rsid w:val="001857BF"/>
    <w:rsid w:val="00192D58"/>
    <w:rsid w:val="001A7063"/>
    <w:rsid w:val="001B7AE4"/>
    <w:rsid w:val="001C68E3"/>
    <w:rsid w:val="001C6CFA"/>
    <w:rsid w:val="001C7215"/>
    <w:rsid w:val="001E498E"/>
    <w:rsid w:val="001F5D5D"/>
    <w:rsid w:val="00203541"/>
    <w:rsid w:val="00204B60"/>
    <w:rsid w:val="00221DBF"/>
    <w:rsid w:val="002276BF"/>
    <w:rsid w:val="00243773"/>
    <w:rsid w:val="00272EE9"/>
    <w:rsid w:val="00274D15"/>
    <w:rsid w:val="002779A9"/>
    <w:rsid w:val="002908A5"/>
    <w:rsid w:val="0029149C"/>
    <w:rsid w:val="00292052"/>
    <w:rsid w:val="00296DF7"/>
    <w:rsid w:val="002A53B1"/>
    <w:rsid w:val="002B6652"/>
    <w:rsid w:val="002C1089"/>
    <w:rsid w:val="002C382A"/>
    <w:rsid w:val="002E1E6A"/>
    <w:rsid w:val="002F5B96"/>
    <w:rsid w:val="0030142C"/>
    <w:rsid w:val="00311A3E"/>
    <w:rsid w:val="00317AD9"/>
    <w:rsid w:val="003350DE"/>
    <w:rsid w:val="0033648F"/>
    <w:rsid w:val="00346168"/>
    <w:rsid w:val="00350F09"/>
    <w:rsid w:val="003557D0"/>
    <w:rsid w:val="003624D5"/>
    <w:rsid w:val="00362578"/>
    <w:rsid w:val="00370ECF"/>
    <w:rsid w:val="003713B8"/>
    <w:rsid w:val="003879CE"/>
    <w:rsid w:val="003963F6"/>
    <w:rsid w:val="003A3841"/>
    <w:rsid w:val="003A4704"/>
    <w:rsid w:val="003A57AB"/>
    <w:rsid w:val="003B4F65"/>
    <w:rsid w:val="00401EFC"/>
    <w:rsid w:val="00405527"/>
    <w:rsid w:val="004107A6"/>
    <w:rsid w:val="004174A2"/>
    <w:rsid w:val="00420570"/>
    <w:rsid w:val="00422C33"/>
    <w:rsid w:val="004249EE"/>
    <w:rsid w:val="004266AF"/>
    <w:rsid w:val="0043131C"/>
    <w:rsid w:val="004314C2"/>
    <w:rsid w:val="00474B2B"/>
    <w:rsid w:val="004E4D50"/>
    <w:rsid w:val="005165C0"/>
    <w:rsid w:val="0052127A"/>
    <w:rsid w:val="00525A3D"/>
    <w:rsid w:val="00527EAA"/>
    <w:rsid w:val="00531B71"/>
    <w:rsid w:val="00531B89"/>
    <w:rsid w:val="00543629"/>
    <w:rsid w:val="005557B8"/>
    <w:rsid w:val="005A10E2"/>
    <w:rsid w:val="005B5B6A"/>
    <w:rsid w:val="005D290B"/>
    <w:rsid w:val="00610F0C"/>
    <w:rsid w:val="00612E2B"/>
    <w:rsid w:val="006210FC"/>
    <w:rsid w:val="00626B9C"/>
    <w:rsid w:val="00626C27"/>
    <w:rsid w:val="00637CC2"/>
    <w:rsid w:val="00646244"/>
    <w:rsid w:val="0067668F"/>
    <w:rsid w:val="00683CAF"/>
    <w:rsid w:val="00693464"/>
    <w:rsid w:val="006A1ACE"/>
    <w:rsid w:val="006A583D"/>
    <w:rsid w:val="006B3C3B"/>
    <w:rsid w:val="006E146A"/>
    <w:rsid w:val="006F4998"/>
    <w:rsid w:val="00702342"/>
    <w:rsid w:val="007031A9"/>
    <w:rsid w:val="007148B3"/>
    <w:rsid w:val="007473CD"/>
    <w:rsid w:val="00752EF5"/>
    <w:rsid w:val="007668AF"/>
    <w:rsid w:val="00776CD5"/>
    <w:rsid w:val="00776F09"/>
    <w:rsid w:val="00781916"/>
    <w:rsid w:val="00790445"/>
    <w:rsid w:val="00797BD4"/>
    <w:rsid w:val="007A00E9"/>
    <w:rsid w:val="007A072D"/>
    <w:rsid w:val="007A0F07"/>
    <w:rsid w:val="007A54E8"/>
    <w:rsid w:val="007A5CA2"/>
    <w:rsid w:val="007A7FD7"/>
    <w:rsid w:val="007C6216"/>
    <w:rsid w:val="007C755A"/>
    <w:rsid w:val="007E03BE"/>
    <w:rsid w:val="007E7EF9"/>
    <w:rsid w:val="007F1010"/>
    <w:rsid w:val="008031F7"/>
    <w:rsid w:val="00806555"/>
    <w:rsid w:val="00811AE1"/>
    <w:rsid w:val="008125F9"/>
    <w:rsid w:val="0084302D"/>
    <w:rsid w:val="00852BD9"/>
    <w:rsid w:val="00867992"/>
    <w:rsid w:val="00870917"/>
    <w:rsid w:val="00874ACB"/>
    <w:rsid w:val="00880064"/>
    <w:rsid w:val="00881177"/>
    <w:rsid w:val="00895549"/>
    <w:rsid w:val="008A0F40"/>
    <w:rsid w:val="008A3B52"/>
    <w:rsid w:val="008C6AAA"/>
    <w:rsid w:val="008C7498"/>
    <w:rsid w:val="008C7798"/>
    <w:rsid w:val="008E309A"/>
    <w:rsid w:val="008E4C32"/>
    <w:rsid w:val="008E6A54"/>
    <w:rsid w:val="008F7CB0"/>
    <w:rsid w:val="00911CDD"/>
    <w:rsid w:val="00930CB9"/>
    <w:rsid w:val="009659EB"/>
    <w:rsid w:val="00971D87"/>
    <w:rsid w:val="0098399D"/>
    <w:rsid w:val="00997645"/>
    <w:rsid w:val="009B08A0"/>
    <w:rsid w:val="009B5131"/>
    <w:rsid w:val="009D00F7"/>
    <w:rsid w:val="009F1B87"/>
    <w:rsid w:val="009F5D73"/>
    <w:rsid w:val="00A009DF"/>
    <w:rsid w:val="00A01A31"/>
    <w:rsid w:val="00A13741"/>
    <w:rsid w:val="00A2773D"/>
    <w:rsid w:val="00A31D49"/>
    <w:rsid w:val="00A352F4"/>
    <w:rsid w:val="00A41972"/>
    <w:rsid w:val="00A44FBD"/>
    <w:rsid w:val="00A45492"/>
    <w:rsid w:val="00A824EF"/>
    <w:rsid w:val="00AA51E6"/>
    <w:rsid w:val="00AB1F9F"/>
    <w:rsid w:val="00AC3DA1"/>
    <w:rsid w:val="00AC6DD3"/>
    <w:rsid w:val="00AC7950"/>
    <w:rsid w:val="00AC7FAD"/>
    <w:rsid w:val="00AD2F2A"/>
    <w:rsid w:val="00AE2F5C"/>
    <w:rsid w:val="00AF35E0"/>
    <w:rsid w:val="00B01273"/>
    <w:rsid w:val="00B260A4"/>
    <w:rsid w:val="00B46202"/>
    <w:rsid w:val="00B47CE5"/>
    <w:rsid w:val="00B702FD"/>
    <w:rsid w:val="00B705DE"/>
    <w:rsid w:val="00B71282"/>
    <w:rsid w:val="00B84FC5"/>
    <w:rsid w:val="00B86D95"/>
    <w:rsid w:val="00BA34C7"/>
    <w:rsid w:val="00BA3DCF"/>
    <w:rsid w:val="00BA4627"/>
    <w:rsid w:val="00C03A5E"/>
    <w:rsid w:val="00C13D35"/>
    <w:rsid w:val="00C3102E"/>
    <w:rsid w:val="00C43829"/>
    <w:rsid w:val="00C54439"/>
    <w:rsid w:val="00C64617"/>
    <w:rsid w:val="00C777A3"/>
    <w:rsid w:val="00C93399"/>
    <w:rsid w:val="00C974CA"/>
    <w:rsid w:val="00CA3711"/>
    <w:rsid w:val="00CB67CB"/>
    <w:rsid w:val="00CC5706"/>
    <w:rsid w:val="00CD611D"/>
    <w:rsid w:val="00CE0FD9"/>
    <w:rsid w:val="00D1238A"/>
    <w:rsid w:val="00D21AB9"/>
    <w:rsid w:val="00D22B87"/>
    <w:rsid w:val="00D46E76"/>
    <w:rsid w:val="00D61D17"/>
    <w:rsid w:val="00D64894"/>
    <w:rsid w:val="00D7106E"/>
    <w:rsid w:val="00D724EE"/>
    <w:rsid w:val="00D72E28"/>
    <w:rsid w:val="00D93222"/>
    <w:rsid w:val="00D9503E"/>
    <w:rsid w:val="00D9531B"/>
    <w:rsid w:val="00DB66B4"/>
    <w:rsid w:val="00DD0F71"/>
    <w:rsid w:val="00DD671B"/>
    <w:rsid w:val="00DF5CC7"/>
    <w:rsid w:val="00E06A91"/>
    <w:rsid w:val="00E1569B"/>
    <w:rsid w:val="00E15F7E"/>
    <w:rsid w:val="00E423B8"/>
    <w:rsid w:val="00E46F05"/>
    <w:rsid w:val="00E71AA7"/>
    <w:rsid w:val="00E753D0"/>
    <w:rsid w:val="00E84D28"/>
    <w:rsid w:val="00EA49C9"/>
    <w:rsid w:val="00EB3DCC"/>
    <w:rsid w:val="00EC22EF"/>
    <w:rsid w:val="00EC333B"/>
    <w:rsid w:val="00EC3E56"/>
    <w:rsid w:val="00ED2B2F"/>
    <w:rsid w:val="00ED3D78"/>
    <w:rsid w:val="00ED41D5"/>
    <w:rsid w:val="00EE5685"/>
    <w:rsid w:val="00F05685"/>
    <w:rsid w:val="00F15BA6"/>
    <w:rsid w:val="00F444BB"/>
    <w:rsid w:val="00F469D4"/>
    <w:rsid w:val="00F61633"/>
    <w:rsid w:val="00F76818"/>
    <w:rsid w:val="00F774B9"/>
    <w:rsid w:val="00F93DEB"/>
    <w:rsid w:val="00FA0AD4"/>
    <w:rsid w:val="00FA2A1F"/>
    <w:rsid w:val="00FA35F2"/>
    <w:rsid w:val="00FB1BA9"/>
    <w:rsid w:val="00FB7322"/>
    <w:rsid w:val="00FC2A07"/>
    <w:rsid w:val="00FD14B1"/>
    <w:rsid w:val="00FE3C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B356B4"/>
  <w15:docId w15:val="{18468E31-FE8E-4D40-99AF-25CFA01E0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31B"/>
    <w:pPr>
      <w:widowControl w:val="0"/>
      <w:jc w:val="both"/>
    </w:pPr>
  </w:style>
  <w:style w:type="paragraph" w:styleId="Heading1">
    <w:name w:val="heading 1"/>
    <w:basedOn w:val="Normal"/>
    <w:next w:val="Normal"/>
    <w:link w:val="Heading1Char"/>
    <w:uiPriority w:val="9"/>
    <w:qFormat/>
    <w:rsid w:val="007668AF"/>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FA35F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20825">
    <w:name w:val="title2_0825"/>
    <w:basedOn w:val="Heading2"/>
    <w:next w:val="Normal"/>
    <w:link w:val="title20825Char"/>
    <w:autoRedefine/>
    <w:qFormat/>
    <w:rsid w:val="00B84FC5"/>
    <w:pPr>
      <w:spacing w:before="120" w:after="120" w:line="240" w:lineRule="auto"/>
      <w:pPrChange w:id="0" w:author="LIN, Yufeng" w:date="2021-09-28T10:22:00Z">
        <w:pPr>
          <w:keepNext/>
          <w:keepLines/>
          <w:widowControl w:val="0"/>
          <w:spacing w:before="120" w:after="120"/>
          <w:jc w:val="both"/>
          <w:outlineLvl w:val="1"/>
        </w:pPr>
      </w:pPrChange>
    </w:pPr>
    <w:rPr>
      <w:bCs w:val="0"/>
      <w:color w:val="2F5496" w:themeColor="accent1" w:themeShade="BF"/>
      <w:sz w:val="24"/>
      <w:szCs w:val="21"/>
      <w:u w:val="single"/>
      <w:rPrChange w:id="0" w:author="LIN, Yufeng" w:date="2021-09-28T10:22:00Z">
        <w:rPr>
          <w:rFonts w:asciiTheme="majorHAnsi" w:eastAsiaTheme="majorEastAsia" w:hAnsiTheme="majorHAnsi" w:cstheme="majorBidi"/>
          <w:b/>
          <w:color w:val="2F5496" w:themeColor="accent1" w:themeShade="BF"/>
          <w:kern w:val="2"/>
          <w:sz w:val="24"/>
          <w:szCs w:val="21"/>
          <w:u w:val="single"/>
          <w:lang w:val="en-US" w:eastAsia="zh-CN" w:bidi="ar-SA"/>
        </w:rPr>
      </w:rPrChange>
    </w:rPr>
  </w:style>
  <w:style w:type="character" w:customStyle="1" w:styleId="title20825Char">
    <w:name w:val="title2_0825 Char"/>
    <w:basedOn w:val="Heading1Char"/>
    <w:link w:val="title20825"/>
    <w:rsid w:val="00B84FC5"/>
    <w:rPr>
      <w:rFonts w:asciiTheme="majorHAnsi" w:eastAsiaTheme="majorEastAsia" w:hAnsiTheme="majorHAnsi" w:cstheme="majorBidi"/>
      <w:b/>
      <w:bCs w:val="0"/>
      <w:color w:val="2F5496" w:themeColor="accent1" w:themeShade="BF"/>
      <w:kern w:val="44"/>
      <w:sz w:val="24"/>
      <w:szCs w:val="21"/>
      <w:u w:val="single"/>
    </w:rPr>
  </w:style>
  <w:style w:type="character" w:customStyle="1" w:styleId="Heading1Char">
    <w:name w:val="Heading 1 Char"/>
    <w:basedOn w:val="DefaultParagraphFont"/>
    <w:link w:val="Heading1"/>
    <w:uiPriority w:val="9"/>
    <w:rsid w:val="007668AF"/>
    <w:rPr>
      <w:b/>
      <w:bCs/>
      <w:kern w:val="44"/>
      <w:sz w:val="44"/>
      <w:szCs w:val="44"/>
    </w:rPr>
  </w:style>
  <w:style w:type="paragraph" w:styleId="Header">
    <w:name w:val="header"/>
    <w:basedOn w:val="Normal"/>
    <w:link w:val="HeaderChar"/>
    <w:uiPriority w:val="99"/>
    <w:unhideWhenUsed/>
    <w:rsid w:val="00D9531B"/>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D9531B"/>
    <w:rPr>
      <w:sz w:val="18"/>
      <w:szCs w:val="18"/>
    </w:rPr>
  </w:style>
  <w:style w:type="paragraph" w:styleId="Footer">
    <w:name w:val="footer"/>
    <w:basedOn w:val="Normal"/>
    <w:link w:val="FooterChar"/>
    <w:uiPriority w:val="99"/>
    <w:unhideWhenUsed/>
    <w:rsid w:val="00D9531B"/>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D9531B"/>
    <w:rPr>
      <w:sz w:val="18"/>
      <w:szCs w:val="18"/>
    </w:rPr>
  </w:style>
  <w:style w:type="character" w:styleId="CommentReference">
    <w:name w:val="annotation reference"/>
    <w:basedOn w:val="DefaultParagraphFont"/>
    <w:uiPriority w:val="99"/>
    <w:semiHidden/>
    <w:unhideWhenUsed/>
    <w:rsid w:val="00D9531B"/>
    <w:rPr>
      <w:sz w:val="21"/>
      <w:szCs w:val="21"/>
    </w:rPr>
  </w:style>
  <w:style w:type="paragraph" w:styleId="CommentText">
    <w:name w:val="annotation text"/>
    <w:basedOn w:val="Normal"/>
    <w:link w:val="CommentTextChar"/>
    <w:uiPriority w:val="99"/>
    <w:unhideWhenUsed/>
    <w:rsid w:val="00D9531B"/>
    <w:pPr>
      <w:jc w:val="left"/>
    </w:pPr>
  </w:style>
  <w:style w:type="character" w:customStyle="1" w:styleId="CommentTextChar">
    <w:name w:val="Comment Text Char"/>
    <w:basedOn w:val="DefaultParagraphFont"/>
    <w:link w:val="CommentText"/>
    <w:uiPriority w:val="99"/>
    <w:rsid w:val="00D9531B"/>
  </w:style>
  <w:style w:type="paragraph" w:customStyle="1" w:styleId="title10831">
    <w:name w:val="title1_0831"/>
    <w:basedOn w:val="Heading1"/>
    <w:next w:val="title20825"/>
    <w:link w:val="title10831Char"/>
    <w:qFormat/>
    <w:rsid w:val="00A44FBD"/>
    <w:pPr>
      <w:spacing w:before="120" w:after="120" w:line="240" w:lineRule="auto"/>
      <w:jc w:val="center"/>
    </w:pPr>
    <w:rPr>
      <w:sz w:val="36"/>
      <w:u w:val="single"/>
    </w:rPr>
  </w:style>
  <w:style w:type="character" w:customStyle="1" w:styleId="Heading2Char">
    <w:name w:val="Heading 2 Char"/>
    <w:basedOn w:val="DefaultParagraphFont"/>
    <w:link w:val="Heading2"/>
    <w:uiPriority w:val="9"/>
    <w:rsid w:val="00FA35F2"/>
    <w:rPr>
      <w:rFonts w:asciiTheme="majorHAnsi" w:eastAsiaTheme="majorEastAsia" w:hAnsiTheme="majorHAnsi" w:cstheme="majorBidi"/>
      <w:b/>
      <w:bCs/>
      <w:sz w:val="32"/>
      <w:szCs w:val="32"/>
    </w:rPr>
  </w:style>
  <w:style w:type="paragraph" w:styleId="Bibliography">
    <w:name w:val="Bibliography"/>
    <w:basedOn w:val="Normal"/>
    <w:next w:val="Normal"/>
    <w:uiPriority w:val="37"/>
    <w:unhideWhenUsed/>
    <w:rsid w:val="002F5B96"/>
    <w:pPr>
      <w:tabs>
        <w:tab w:val="left" w:pos="384"/>
      </w:tabs>
      <w:spacing w:line="480" w:lineRule="auto"/>
      <w:ind w:left="384" w:hanging="384"/>
    </w:pPr>
  </w:style>
  <w:style w:type="character" w:customStyle="1" w:styleId="title10831Char">
    <w:name w:val="title1_0831 Char"/>
    <w:basedOn w:val="Heading1Char"/>
    <w:link w:val="title10831"/>
    <w:rsid w:val="00A44FBD"/>
    <w:rPr>
      <w:b/>
      <w:bCs/>
      <w:kern w:val="44"/>
      <w:sz w:val="36"/>
      <w:szCs w:val="44"/>
      <w:u w:val="single"/>
    </w:rPr>
  </w:style>
  <w:style w:type="paragraph" w:styleId="CommentSubject">
    <w:name w:val="annotation subject"/>
    <w:basedOn w:val="CommentText"/>
    <w:next w:val="CommentText"/>
    <w:link w:val="CommentSubjectChar"/>
    <w:uiPriority w:val="99"/>
    <w:semiHidden/>
    <w:unhideWhenUsed/>
    <w:rsid w:val="002F5B96"/>
    <w:rPr>
      <w:b/>
      <w:bCs/>
    </w:rPr>
  </w:style>
  <w:style w:type="character" w:customStyle="1" w:styleId="CommentSubjectChar">
    <w:name w:val="Comment Subject Char"/>
    <w:basedOn w:val="CommentTextChar"/>
    <w:link w:val="CommentSubject"/>
    <w:uiPriority w:val="99"/>
    <w:semiHidden/>
    <w:rsid w:val="002F5B96"/>
    <w:rPr>
      <w:b/>
      <w:bCs/>
    </w:rPr>
  </w:style>
  <w:style w:type="paragraph" w:styleId="ListParagraph">
    <w:name w:val="List Paragraph"/>
    <w:basedOn w:val="Normal"/>
    <w:uiPriority w:val="34"/>
    <w:qFormat/>
    <w:rsid w:val="00610F0C"/>
    <w:pPr>
      <w:ind w:firstLineChars="200" w:firstLine="420"/>
    </w:pPr>
  </w:style>
  <w:style w:type="paragraph" w:styleId="Revision">
    <w:name w:val="Revision"/>
    <w:hidden/>
    <w:uiPriority w:val="99"/>
    <w:semiHidden/>
    <w:rsid w:val="00790445"/>
  </w:style>
  <w:style w:type="character" w:customStyle="1" w:styleId="title-text">
    <w:name w:val="title-text"/>
    <w:basedOn w:val="DefaultParagraphFont"/>
    <w:rsid w:val="00070C6B"/>
  </w:style>
  <w:style w:type="character" w:customStyle="1" w:styleId="text">
    <w:name w:val="text"/>
    <w:basedOn w:val="DefaultParagraphFont"/>
    <w:rsid w:val="00070C6B"/>
  </w:style>
  <w:style w:type="character" w:customStyle="1" w:styleId="author-ref">
    <w:name w:val="author-ref"/>
    <w:basedOn w:val="DefaultParagraphFont"/>
    <w:rsid w:val="00070C6B"/>
  </w:style>
  <w:style w:type="character" w:customStyle="1" w:styleId="period">
    <w:name w:val="period"/>
    <w:basedOn w:val="DefaultParagraphFont"/>
    <w:rsid w:val="00B71282"/>
  </w:style>
  <w:style w:type="character" w:customStyle="1" w:styleId="cit">
    <w:name w:val="cit"/>
    <w:basedOn w:val="DefaultParagraphFont"/>
    <w:rsid w:val="00B71282"/>
  </w:style>
  <w:style w:type="character" w:customStyle="1" w:styleId="citation-doi">
    <w:name w:val="citation-doi"/>
    <w:basedOn w:val="DefaultParagraphFont"/>
    <w:rsid w:val="00B71282"/>
  </w:style>
  <w:style w:type="character" w:customStyle="1" w:styleId="secondary-date">
    <w:name w:val="secondary-date"/>
    <w:basedOn w:val="DefaultParagraphFont"/>
    <w:rsid w:val="00B71282"/>
  </w:style>
  <w:style w:type="character" w:styleId="PlaceholderText">
    <w:name w:val="Placeholder Text"/>
    <w:basedOn w:val="DefaultParagraphFont"/>
    <w:uiPriority w:val="99"/>
    <w:semiHidden/>
    <w:rsid w:val="00A45492"/>
    <w:rPr>
      <w:color w:val="808080"/>
    </w:rPr>
  </w:style>
  <w:style w:type="character" w:styleId="Hyperlink">
    <w:name w:val="Hyperlink"/>
    <w:basedOn w:val="DefaultParagraphFont"/>
    <w:uiPriority w:val="99"/>
    <w:unhideWhenUsed/>
    <w:rsid w:val="002779A9"/>
    <w:rPr>
      <w:color w:val="0563C1" w:themeColor="hyperlink"/>
      <w:u w:val="single"/>
    </w:rPr>
  </w:style>
  <w:style w:type="character" w:styleId="UnresolvedMention">
    <w:name w:val="Unresolved Mention"/>
    <w:basedOn w:val="DefaultParagraphFont"/>
    <w:uiPriority w:val="99"/>
    <w:semiHidden/>
    <w:unhideWhenUsed/>
    <w:rsid w:val="002779A9"/>
    <w:rPr>
      <w:color w:val="605E5C"/>
      <w:shd w:val="clear" w:color="auto" w:fill="E1DFDD"/>
    </w:rPr>
  </w:style>
  <w:style w:type="character" w:styleId="FollowedHyperlink">
    <w:name w:val="FollowedHyperlink"/>
    <w:basedOn w:val="DefaultParagraphFont"/>
    <w:uiPriority w:val="99"/>
    <w:semiHidden/>
    <w:unhideWhenUsed/>
    <w:rsid w:val="00D46E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45969">
      <w:bodyDiv w:val="1"/>
      <w:marLeft w:val="0"/>
      <w:marRight w:val="0"/>
      <w:marTop w:val="0"/>
      <w:marBottom w:val="0"/>
      <w:divBdr>
        <w:top w:val="none" w:sz="0" w:space="0" w:color="auto"/>
        <w:left w:val="none" w:sz="0" w:space="0" w:color="auto"/>
        <w:bottom w:val="none" w:sz="0" w:space="0" w:color="auto"/>
        <w:right w:val="none" w:sz="0" w:space="0" w:color="auto"/>
      </w:divBdr>
      <w:divsChild>
        <w:div w:id="1359041729">
          <w:marLeft w:val="0"/>
          <w:marRight w:val="0"/>
          <w:marTop w:val="0"/>
          <w:marBottom w:val="0"/>
          <w:divBdr>
            <w:top w:val="none" w:sz="0" w:space="0" w:color="auto"/>
            <w:left w:val="none" w:sz="0" w:space="0" w:color="auto"/>
            <w:bottom w:val="none" w:sz="0" w:space="0" w:color="auto"/>
            <w:right w:val="none" w:sz="0" w:space="0" w:color="auto"/>
          </w:divBdr>
          <w:divsChild>
            <w:div w:id="819662207">
              <w:marLeft w:val="0"/>
              <w:marRight w:val="0"/>
              <w:marTop w:val="0"/>
              <w:marBottom w:val="0"/>
              <w:divBdr>
                <w:top w:val="none" w:sz="0" w:space="0" w:color="auto"/>
                <w:left w:val="none" w:sz="0" w:space="0" w:color="auto"/>
                <w:bottom w:val="none" w:sz="0" w:space="0" w:color="auto"/>
                <w:right w:val="none" w:sz="0" w:space="0" w:color="auto"/>
              </w:divBdr>
              <w:divsChild>
                <w:div w:id="1552810582">
                  <w:marLeft w:val="0"/>
                  <w:marRight w:val="0"/>
                  <w:marTop w:val="0"/>
                  <w:marBottom w:val="0"/>
                  <w:divBdr>
                    <w:top w:val="none" w:sz="0" w:space="0" w:color="auto"/>
                    <w:left w:val="none" w:sz="0" w:space="0" w:color="auto"/>
                    <w:bottom w:val="none" w:sz="0" w:space="0" w:color="auto"/>
                    <w:right w:val="none" w:sz="0" w:space="0" w:color="auto"/>
                  </w:divBdr>
                  <w:divsChild>
                    <w:div w:id="62928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193492">
      <w:bodyDiv w:val="1"/>
      <w:marLeft w:val="0"/>
      <w:marRight w:val="0"/>
      <w:marTop w:val="0"/>
      <w:marBottom w:val="0"/>
      <w:divBdr>
        <w:top w:val="none" w:sz="0" w:space="0" w:color="auto"/>
        <w:left w:val="none" w:sz="0" w:space="0" w:color="auto"/>
        <w:bottom w:val="none" w:sz="0" w:space="0" w:color="auto"/>
        <w:right w:val="none" w:sz="0" w:space="0" w:color="auto"/>
      </w:divBdr>
    </w:div>
    <w:div w:id="1596397804">
      <w:bodyDiv w:val="1"/>
      <w:marLeft w:val="0"/>
      <w:marRight w:val="0"/>
      <w:marTop w:val="0"/>
      <w:marBottom w:val="0"/>
      <w:divBdr>
        <w:top w:val="none" w:sz="0" w:space="0" w:color="auto"/>
        <w:left w:val="none" w:sz="0" w:space="0" w:color="auto"/>
        <w:bottom w:val="none" w:sz="0" w:space="0" w:color="auto"/>
        <w:right w:val="none" w:sz="0" w:space="0" w:color="auto"/>
      </w:divBdr>
      <w:divsChild>
        <w:div w:id="1826046823">
          <w:marLeft w:val="0"/>
          <w:marRight w:val="0"/>
          <w:marTop w:val="0"/>
          <w:marBottom w:val="0"/>
          <w:divBdr>
            <w:top w:val="none" w:sz="0" w:space="0" w:color="auto"/>
            <w:left w:val="none" w:sz="0" w:space="0" w:color="auto"/>
            <w:bottom w:val="none" w:sz="0" w:space="0" w:color="auto"/>
            <w:right w:val="none" w:sz="0" w:space="0" w:color="auto"/>
          </w:divBdr>
          <w:divsChild>
            <w:div w:id="1803767639">
              <w:marLeft w:val="0"/>
              <w:marRight w:val="0"/>
              <w:marTop w:val="0"/>
              <w:marBottom w:val="0"/>
              <w:divBdr>
                <w:top w:val="none" w:sz="0" w:space="0" w:color="auto"/>
                <w:left w:val="none" w:sz="0" w:space="0" w:color="auto"/>
                <w:bottom w:val="none" w:sz="0" w:space="0" w:color="auto"/>
                <w:right w:val="none" w:sz="0" w:space="0" w:color="auto"/>
              </w:divBdr>
              <w:divsChild>
                <w:div w:id="1787693770">
                  <w:marLeft w:val="0"/>
                  <w:marRight w:val="0"/>
                  <w:marTop w:val="0"/>
                  <w:marBottom w:val="0"/>
                  <w:divBdr>
                    <w:top w:val="none" w:sz="0" w:space="0" w:color="auto"/>
                    <w:left w:val="none" w:sz="0" w:space="0" w:color="auto"/>
                    <w:bottom w:val="none" w:sz="0" w:space="0" w:color="auto"/>
                    <w:right w:val="none" w:sz="0" w:space="0" w:color="auto"/>
                  </w:divBdr>
                  <w:divsChild>
                    <w:div w:id="130385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1511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29E0C0-E682-4DBE-A07F-8929107F0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59652</Words>
  <Characters>340017</Characters>
  <Application>Microsoft Office Word</Application>
  <DocSecurity>0</DocSecurity>
  <Lines>2833</Lines>
  <Paragraphs>797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Yufeng</dc:creator>
  <cp:keywords/>
  <dc:description/>
  <cp:lastModifiedBy>LIN, Yufeng</cp:lastModifiedBy>
  <cp:revision>4</cp:revision>
  <dcterms:created xsi:type="dcterms:W3CDTF">2021-10-04T09:00:00Z</dcterms:created>
  <dcterms:modified xsi:type="dcterms:W3CDTF">2021-10-04T09:42:00Z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id="hsyRhkG9"/&gt;&lt;style id="http://www.zotero.org/styles/nature" hasBibliography="1" bibliographyStyleHasBeenSet="1"/&gt;&lt;prefs&gt;&lt;pref name="fieldType" value="Field"/&gt;&lt;pref name="delayCitationUpdates" va</vt:lpwstr>
  </property>
  <property fmtid="{D5CDD505-2E9C-101B-9397-08002B2CF9AE}" pid="3" name="ZOTERO_PREF_2">
    <vt:lpwstr>lue="true"/&gt;&lt;pref name="dontAskDelayCitationUpdates" value="true"/&gt;&lt;/prefs&gt;&lt;/data&gt;</vt:lpwstr>
  </property>
</Properties>
</file>