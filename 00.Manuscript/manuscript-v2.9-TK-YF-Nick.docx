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13FF134B" w:rsidR="00A44FBD" w:rsidRPr="009659EB" w:rsidRDefault="00A44FBD" w:rsidP="009659EB">
      <w:pPr>
        <w:jc w:val="center"/>
        <w:rPr>
          <w:ins w:id="1" w:author="LIN, Yufeng" w:date="2021-09-21T14:28:00Z"/>
          <w:sz w:val="32"/>
          <w:szCs w:val="32"/>
        </w:rPr>
      </w:pPr>
      <w:ins w:id="2" w:author="LIN, Yufeng" w:date="2021-09-21T14:29:00Z">
        <w:r w:rsidRPr="009659EB">
          <w:rPr>
            <w:b/>
            <w:bCs/>
            <w:sz w:val="32"/>
            <w:szCs w:val="32"/>
          </w:rPr>
          <w:t xml:space="preserve">Multi-cohort fecal metagenomic analysis reveals the carcinogenic potential of </w:t>
        </w:r>
        <w:r w:rsidRPr="002A01D6">
          <w:rPr>
            <w:b/>
            <w:bCs/>
            <w:i/>
            <w:iCs/>
            <w:sz w:val="32"/>
            <w:szCs w:val="32"/>
            <w:rPrChange w:id="3" w:author="LIN, Yufeng" w:date="2021-10-05T16:28:00Z">
              <w:rPr>
                <w:b/>
                <w:bCs/>
                <w:sz w:val="32"/>
                <w:szCs w:val="32"/>
              </w:rPr>
            </w:rPrChange>
          </w:rPr>
          <w:t xml:space="preserve">Aspergillus rambellii </w:t>
        </w:r>
        <w:r w:rsidRPr="009659EB">
          <w:rPr>
            <w:b/>
            <w:bCs/>
            <w:sz w:val="32"/>
            <w:szCs w:val="32"/>
          </w:rPr>
          <w:t xml:space="preserve">and the altered </w:t>
        </w:r>
      </w:ins>
      <w:ins w:id="4" w:author="LIN, Yufeng" w:date="2021-09-28T13:00:00Z">
        <w:r w:rsidR="00E06A91">
          <w:rPr>
            <w:b/>
            <w:bCs/>
            <w:sz w:val="32"/>
            <w:szCs w:val="32"/>
          </w:rPr>
          <w:t>fungal</w:t>
        </w:r>
      </w:ins>
      <w:ins w:id="5" w:author="LIN, Yufeng" w:date="2021-09-21T14:29:00Z">
        <w:r w:rsidRPr="009659EB">
          <w:rPr>
            <w:b/>
            <w:bCs/>
            <w:sz w:val="32"/>
            <w:szCs w:val="32"/>
          </w:rPr>
          <w:t xml:space="preserve"> signatures in colorectal cancer</w:t>
        </w:r>
      </w:ins>
    </w:p>
    <w:p w14:paraId="712F46EF" w14:textId="2A8D80CF" w:rsidR="00192D58" w:rsidRPr="00790445" w:rsidRDefault="00D9531B">
      <w:pPr>
        <w:pStyle w:val="title10831"/>
      </w:pPr>
      <w:r w:rsidRPr="00790445">
        <w:t>Introduction</w:t>
      </w:r>
    </w:p>
    <w:p w14:paraId="58CE8D48" w14:textId="77777777" w:rsidR="0070227E" w:rsidRDefault="00D9531B" w:rsidP="00790445">
      <w:pPr>
        <w:rPr>
          <w:ins w:id="6" w:author="nick ting" w:date="2021-10-04T21:21: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w:t>
      </w:r>
      <w:del w:id="7" w:author="Thomas Kwong" w:date="2021-09-12T13:00:00Z">
        <w:r w:rsidRPr="00790445" w:rsidDel="00E46F05">
          <w:rPr>
            <w:rFonts w:ascii="Times New Roman" w:hAnsi="Times New Roman" w:cs="Times New Roman"/>
            <w:sz w:val="22"/>
          </w:rPr>
          <w:delText xml:space="preserve">non-sex-specific </w:delText>
        </w:r>
      </w:del>
      <w:r w:rsidRPr="00790445">
        <w:rPr>
          <w:rFonts w:ascii="Times New Roman" w:hAnsi="Times New Roman" w:cs="Times New Roman"/>
          <w:sz w:val="22"/>
        </w:rPr>
        <w:t>cancer and</w:t>
      </w:r>
      <w:ins w:id="8" w:author="Thomas Kwong" w:date="2021-09-12T13:01:00Z">
        <w:r w:rsidR="00E46F05" w:rsidRPr="00790445">
          <w:rPr>
            <w:rFonts w:ascii="Times New Roman" w:hAnsi="Times New Roman" w:cs="Times New Roman"/>
            <w:sz w:val="22"/>
          </w:rPr>
          <w:t xml:space="preserve"> has </w:t>
        </w:r>
      </w:ins>
      <w:del w:id="9" w:author="Thomas Kwong" w:date="2021-09-12T13:01:00Z">
        <w:r w:rsidRPr="00790445" w:rsidDel="00E46F05">
          <w:rPr>
            <w:rFonts w:ascii="Times New Roman" w:hAnsi="Times New Roman" w:cs="Times New Roman"/>
            <w:sz w:val="22"/>
          </w:rPr>
          <w:delText xml:space="preserve"> is responsible for </w:delText>
        </w:r>
      </w:del>
      <w:r w:rsidRPr="00790445">
        <w:rPr>
          <w:rFonts w:ascii="Times New Roman" w:hAnsi="Times New Roman" w:cs="Times New Roman"/>
          <w:sz w:val="22"/>
        </w:rPr>
        <w:t>the second-highest mortality rate after lung cancer</w:t>
      </w:r>
      <w:ins w:id="10" w:author="Thomas Kwong" w:date="2021-09-22T17:26:00Z">
        <w:r w:rsidR="009659EB">
          <w:rPr>
            <w:rFonts w:ascii="Times New Roman" w:hAnsi="Times New Roman" w:cs="Times New Roman"/>
            <w:sz w:val="22"/>
          </w:rPr>
          <w:t xml:space="preserve"> </w:t>
        </w:r>
      </w:ins>
      <w:ins w:id="11" w:author="Thomas Kwong" w:date="2021-09-22T17:27:00Z">
        <w:r w:rsidR="009659EB" w:rsidRPr="00790445">
          <w:rPr>
            <w:rFonts w:ascii="Times New Roman" w:hAnsi="Times New Roman" w:cs="Times New Roman"/>
            <w:sz w:val="22"/>
          </w:rPr>
          <w:t>globally</w:t>
        </w:r>
        <w:del w:id="12" w:author="nick ting" w:date="2021-10-04T21:11:00Z">
          <w:r w:rsidR="009659EB" w:rsidRPr="00790445" w:rsidDel="006716FA">
            <w:rPr>
              <w:rFonts w:ascii="Times New Roman" w:hAnsi="Times New Roman" w:cs="Times New Roman"/>
              <w:sz w:val="22"/>
            </w:rPr>
            <w:delText xml:space="preserve"> </w:delText>
          </w:r>
        </w:del>
      </w:ins>
      <w:r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1,2</w:t>
      </w:r>
      <w:r w:rsidRPr="00790445">
        <w:rPr>
          <w:rFonts w:ascii="Times New Roman" w:hAnsi="Times New Roman" w:cs="Times New Roman"/>
          <w:sz w:val="22"/>
        </w:rPr>
        <w:fldChar w:fldCharType="end"/>
      </w:r>
      <w:r w:rsidRPr="00790445">
        <w:rPr>
          <w:rFonts w:ascii="Times New Roman" w:hAnsi="Times New Roman" w:cs="Times New Roman"/>
          <w:sz w:val="22"/>
        </w:rPr>
        <w:t>.</w:t>
      </w:r>
      <w:del w:id="13" w:author="Thomas Kwong" w:date="2021-09-12T13:26:00Z">
        <w:r w:rsidRPr="00790445" w:rsidDel="005165C0">
          <w:rPr>
            <w:rFonts w:ascii="Times New Roman" w:hAnsi="Times New Roman" w:cs="Times New Roman"/>
            <w:sz w:val="22"/>
          </w:rPr>
          <w:delText xml:space="preserve"> </w:delText>
        </w:r>
        <w:commentRangeStart w:id="14"/>
        <w:r w:rsidRPr="00790445" w:rsidDel="005165C0">
          <w:rPr>
            <w:rFonts w:ascii="Times New Roman" w:hAnsi="Times New Roman" w:cs="Times New Roman"/>
            <w:sz w:val="22"/>
          </w:rPr>
          <w:delText>There would be over a quarter of a million patients were diagnosed with CRC, and its mortality rate is more than 5% every year worldwide</w:delText>
        </w:r>
        <w:r w:rsidRPr="00790445" w:rsidDel="005165C0">
          <w:rPr>
            <w:rFonts w:ascii="Times New Roman" w:hAnsi="Times New Roman" w:cs="Times New Roman"/>
            <w:sz w:val="22"/>
          </w:rPr>
          <w:fldChar w:fldCharType="begin"/>
        </w:r>
        <w:r w:rsidRPr="00790445" w:rsidDel="005165C0">
          <w:rPr>
            <w:rFonts w:ascii="Times New Roman" w:hAnsi="Times New Roman" w:cs="Times New Roman"/>
            <w:sz w:val="22"/>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90445" w:rsidDel="005165C0">
          <w:rPr>
            <w:rFonts w:ascii="Times New Roman" w:hAnsi="Times New Roman" w:cs="Times New Roman"/>
            <w:sz w:val="22"/>
          </w:rPr>
          <w:fldChar w:fldCharType="separate"/>
        </w:r>
        <w:r w:rsidR="002F5B96" w:rsidRPr="00790445" w:rsidDel="005165C0">
          <w:rPr>
            <w:rFonts w:ascii="Times New Roman" w:eastAsia="DengXian" w:hAnsi="Times New Roman" w:cs="Times New Roman"/>
            <w:kern w:val="0"/>
            <w:sz w:val="22"/>
            <w:vertAlign w:val="superscript"/>
          </w:rPr>
          <w:delText>2</w:delText>
        </w:r>
        <w:r w:rsidRPr="00790445" w:rsidDel="005165C0">
          <w:rPr>
            <w:rFonts w:ascii="Times New Roman" w:hAnsi="Times New Roman" w:cs="Times New Roman"/>
            <w:sz w:val="22"/>
          </w:rPr>
          <w:fldChar w:fldCharType="end"/>
        </w:r>
        <w:commentRangeEnd w:id="14"/>
        <w:r w:rsidR="00E46F05" w:rsidRPr="00790445" w:rsidDel="005165C0">
          <w:rPr>
            <w:rStyle w:val="CommentReference"/>
            <w:rFonts w:ascii="Times New Roman" w:hAnsi="Times New Roman" w:cs="Times New Roman"/>
            <w:sz w:val="22"/>
            <w:szCs w:val="22"/>
          </w:rPr>
          <w:commentReference w:id="14"/>
        </w:r>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del w:id="15" w:author="Thomas Kwong" w:date="2021-09-12T13:04:00Z">
        <w:r w:rsidRPr="00790445" w:rsidDel="00E46F05">
          <w:rPr>
            <w:rFonts w:ascii="Times New Roman" w:hAnsi="Times New Roman" w:cs="Times New Roman"/>
            <w:sz w:val="22"/>
          </w:rPr>
          <w:delText>More seriously, the annual worldwide occurrence rate of</w:delText>
        </w:r>
      </w:del>
      <w:ins w:id="16" w:author="Thomas Kwong" w:date="2021-09-12T13:04:00Z">
        <w:r w:rsidR="00E46F05" w:rsidRPr="00790445">
          <w:rPr>
            <w:rFonts w:ascii="Times New Roman" w:hAnsi="Times New Roman" w:cs="Times New Roman"/>
            <w:sz w:val="22"/>
          </w:rPr>
          <w:t xml:space="preserve">It is estimated </w:t>
        </w:r>
      </w:ins>
      <w:del w:id="17" w:author="Thomas Kwong" w:date="2021-09-12T13:04:00Z">
        <w:r w:rsidRPr="00790445" w:rsidDel="00E46F05">
          <w:rPr>
            <w:rFonts w:ascii="Times New Roman" w:hAnsi="Times New Roman" w:cs="Times New Roman"/>
            <w:sz w:val="22"/>
          </w:rPr>
          <w:delText xml:space="preserve"> </w:delText>
        </w:r>
      </w:del>
      <w:ins w:id="18" w:author="Thomas Kwong" w:date="2021-09-12T13:04:00Z">
        <w:r w:rsidR="00E46F05" w:rsidRPr="00790445">
          <w:rPr>
            <w:rFonts w:ascii="Times New Roman" w:hAnsi="Times New Roman" w:cs="Times New Roman"/>
            <w:sz w:val="22"/>
          </w:rPr>
          <w:t xml:space="preserve">that </w:t>
        </w:r>
      </w:ins>
      <w:r w:rsidRPr="00790445">
        <w:rPr>
          <w:rFonts w:ascii="Times New Roman" w:hAnsi="Times New Roman" w:cs="Times New Roman"/>
          <w:sz w:val="22"/>
        </w:rPr>
        <w:t>CRC</w:t>
      </w:r>
      <w:ins w:id="19" w:author="Thomas Kwong" w:date="2021-09-12T13:04:00Z">
        <w:r w:rsidR="00E46F05" w:rsidRPr="00790445">
          <w:rPr>
            <w:rFonts w:ascii="Times New Roman" w:hAnsi="Times New Roman" w:cs="Times New Roman"/>
            <w:sz w:val="22"/>
          </w:rPr>
          <w:t xml:space="preserve"> </w:t>
        </w:r>
        <w:del w:id="20" w:author="nick ting" w:date="2021-10-04T21:15:00Z">
          <w:r w:rsidR="00E46F05" w:rsidRPr="00790445" w:rsidDel="006716FA">
            <w:rPr>
              <w:rFonts w:ascii="Times New Roman" w:hAnsi="Times New Roman" w:cs="Times New Roman"/>
              <w:sz w:val="22"/>
            </w:rPr>
            <w:delText>occurrence</w:delText>
          </w:r>
        </w:del>
      </w:ins>
      <w:ins w:id="21" w:author="nick ting" w:date="2021-10-04T21:15:00Z">
        <w:r w:rsidR="006716FA">
          <w:rPr>
            <w:rFonts w:ascii="Times New Roman" w:hAnsi="Times New Roman" w:cs="Times New Roman"/>
            <w:sz w:val="22"/>
          </w:rPr>
          <w:t>incidence</w:t>
        </w:r>
      </w:ins>
      <w:ins w:id="22" w:author="Thomas Kwong" w:date="2021-09-12T13:04:00Z">
        <w:r w:rsidR="00E46F05" w:rsidRPr="00790445">
          <w:rPr>
            <w:rFonts w:ascii="Times New Roman" w:hAnsi="Times New Roman" w:cs="Times New Roman"/>
            <w:sz w:val="22"/>
          </w:rPr>
          <w:t xml:space="preserve"> </w:t>
        </w:r>
      </w:ins>
      <w:del w:id="23" w:author="Thomas Kwong" w:date="2021-09-12T13:04:00Z">
        <w:r w:rsidRPr="00790445" w:rsidDel="00E46F05">
          <w:rPr>
            <w:rFonts w:ascii="Times New Roman" w:hAnsi="Times New Roman" w:cs="Times New Roman"/>
            <w:sz w:val="22"/>
          </w:rPr>
          <w:delText xml:space="preserve"> is estimated to</w:delText>
        </w:r>
      </w:del>
      <w:ins w:id="24" w:author="Thomas Kwong" w:date="2021-09-12T13:04:00Z">
        <w:r w:rsidR="00E46F05" w:rsidRPr="00790445">
          <w:rPr>
            <w:rFonts w:ascii="Times New Roman" w:hAnsi="Times New Roman" w:cs="Times New Roman"/>
            <w:sz w:val="22"/>
          </w:rPr>
          <w:t>will</w:t>
        </w:r>
      </w:ins>
      <w:r w:rsidRPr="00790445">
        <w:rPr>
          <w:rFonts w:ascii="Times New Roman" w:hAnsi="Times New Roman" w:cs="Times New Roman"/>
          <w:sz w:val="22"/>
        </w:rPr>
        <w:t xml:space="preserve"> increase by approximately 80% to</w:t>
      </w:r>
      <w:ins w:id="25" w:author="Thomas Kwong" w:date="2021-09-12T13:05:00Z">
        <w:r w:rsidR="00E46F05" w:rsidRPr="00790445">
          <w:rPr>
            <w:rFonts w:ascii="Times New Roman" w:hAnsi="Times New Roman" w:cs="Times New Roman"/>
            <w:sz w:val="22"/>
          </w:rPr>
          <w:t xml:space="preserve"> over</w:t>
        </w:r>
      </w:ins>
      <w:del w:id="26" w:author="Thomas Kwong" w:date="2021-09-12T13:05:00Z">
        <w:r w:rsidRPr="00790445" w:rsidDel="00E46F05">
          <w:rPr>
            <w:rFonts w:ascii="Times New Roman" w:hAnsi="Times New Roman" w:cs="Times New Roman"/>
            <w:sz w:val="22"/>
          </w:rPr>
          <w:delText xml:space="preserve"> more than </w:delText>
        </w:r>
      </w:del>
      <w:ins w:id="27" w:author="Thomas Kwong" w:date="2021-09-12T13:05:00Z">
        <w:r w:rsidR="00E46F05" w:rsidRPr="00790445">
          <w:rPr>
            <w:rFonts w:ascii="Times New Roman" w:hAnsi="Times New Roman" w:cs="Times New Roman"/>
            <w:sz w:val="22"/>
          </w:rPr>
          <w:t xml:space="preserve"> </w:t>
        </w:r>
      </w:ins>
      <w:r w:rsidRPr="00790445">
        <w:rPr>
          <w:rFonts w:ascii="Times New Roman" w:hAnsi="Times New Roman" w:cs="Times New Roman"/>
          <w:sz w:val="22"/>
        </w:rPr>
        <w:t xml:space="preserve">two million cases </w:t>
      </w:r>
      <w:ins w:id="28" w:author="Thomas Kwong" w:date="2021-09-12T13:05:00Z">
        <w:r w:rsidR="00E46F05" w:rsidRPr="00790445">
          <w:rPr>
            <w:rFonts w:ascii="Times New Roman" w:hAnsi="Times New Roman" w:cs="Times New Roman"/>
            <w:sz w:val="22"/>
          </w:rPr>
          <w:t xml:space="preserve">in </w:t>
        </w:r>
      </w:ins>
      <w:del w:id="29" w:author="Thomas Kwong" w:date="2021-09-12T13:05:00Z">
        <w:r w:rsidRPr="00790445" w:rsidDel="00E46F05">
          <w:rPr>
            <w:rFonts w:ascii="Times New Roman" w:hAnsi="Times New Roman" w:cs="Times New Roman"/>
            <w:sz w:val="22"/>
          </w:rPr>
          <w:delText xml:space="preserve">over </w:delText>
        </w:r>
      </w:del>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w:t>
      </w:r>
      <w:del w:id="30" w:author="nick ting" w:date="2021-10-04T21:12:00Z">
        <w:r w:rsidRPr="00790445" w:rsidDel="006716FA">
          <w:rPr>
            <w:rFonts w:ascii="Times New Roman" w:hAnsi="Times New Roman" w:cs="Times New Roman"/>
            <w:sz w:val="22"/>
          </w:rPr>
          <w:delText xml:space="preserve"> </w:delText>
        </w:r>
      </w:del>
      <w:ins w:id="31" w:author="Thomas Kwong" w:date="2021-09-12T13:11:00Z">
        <w:del w:id="32" w:author="nick ting" w:date="2021-10-04T21:12:00Z">
          <w:r w:rsidR="00B01273" w:rsidRPr="00790445" w:rsidDel="006716FA">
            <w:rPr>
              <w:rFonts w:ascii="Times New Roman" w:hAnsi="Times New Roman" w:cs="Times New Roman"/>
              <w:sz w:val="22"/>
            </w:rPr>
            <w:delText>Interestingly,</w:delText>
          </w:r>
        </w:del>
      </w:ins>
      <w:ins w:id="33" w:author="nick ting" w:date="2021-10-04T21:12:00Z">
        <w:r w:rsidR="006716FA">
          <w:rPr>
            <w:rFonts w:ascii="Times New Roman" w:hAnsi="Times New Roman" w:cs="Times New Roman"/>
            <w:sz w:val="22"/>
          </w:rPr>
          <w:t xml:space="preserve"> </w:t>
        </w:r>
      </w:ins>
      <w:ins w:id="34" w:author="Thomas Kwong" w:date="2021-09-12T13:11:00Z">
        <w:del w:id="35" w:author="nick ting" w:date="2021-10-04T21:12:00Z">
          <w:r w:rsidR="00B01273" w:rsidRPr="00790445" w:rsidDel="006716FA">
            <w:rPr>
              <w:rFonts w:ascii="Times New Roman" w:hAnsi="Times New Roman" w:cs="Times New Roman"/>
              <w:sz w:val="22"/>
            </w:rPr>
            <w:delText xml:space="preserve"> </w:delText>
          </w:r>
        </w:del>
      </w:ins>
      <w:ins w:id="36" w:author="nick ting" w:date="2021-10-04T21:12:00Z">
        <w:r w:rsidR="006716FA">
          <w:rPr>
            <w:rFonts w:ascii="Times New Roman" w:hAnsi="Times New Roman" w:cs="Times New Roman"/>
            <w:sz w:val="22"/>
          </w:rPr>
          <w:t>S</w:t>
        </w:r>
      </w:ins>
      <w:ins w:id="37" w:author="Thomas Kwong" w:date="2021-09-12T13:11:00Z">
        <w:del w:id="38" w:author="nick ting" w:date="2021-10-04T21:12:00Z">
          <w:r w:rsidR="00B01273" w:rsidRPr="00790445" w:rsidDel="006716FA">
            <w:rPr>
              <w:rFonts w:ascii="Times New Roman" w:hAnsi="Times New Roman" w:cs="Times New Roman"/>
              <w:sz w:val="22"/>
            </w:rPr>
            <w:delText>s</w:delText>
          </w:r>
        </w:del>
      </w:ins>
      <w:del w:id="39" w:author="Thomas Kwong" w:date="2021-09-12T13:06:00Z">
        <w:r w:rsidRPr="00790445" w:rsidDel="00E46F05">
          <w:rPr>
            <w:rFonts w:ascii="Times New Roman" w:hAnsi="Times New Roman" w:cs="Times New Roman"/>
            <w:sz w:val="22"/>
          </w:rPr>
          <w:delText>As opposed to hereditary CRCs, s</w:delText>
        </w:r>
      </w:del>
      <w:del w:id="40" w:author="Thomas Kwong" w:date="2021-09-12T13:11:00Z">
        <w:r w:rsidRPr="00790445" w:rsidDel="00B01273">
          <w:rPr>
            <w:rFonts w:ascii="Times New Roman" w:hAnsi="Times New Roman" w:cs="Times New Roman"/>
            <w:sz w:val="22"/>
          </w:rPr>
          <w:delText>poradic</w:delText>
        </w:r>
      </w:del>
      <w:ins w:id="41" w:author="Thomas Kwong" w:date="2021-09-12T13:11:00Z">
        <w:r w:rsidR="00B01273" w:rsidRPr="00790445">
          <w:rPr>
            <w:rFonts w:ascii="Times New Roman" w:hAnsi="Times New Roman" w:cs="Times New Roman"/>
            <w:sz w:val="22"/>
          </w:rPr>
          <w:t>poradic</w:t>
        </w:r>
      </w:ins>
      <w:r w:rsidRPr="00790445">
        <w:rPr>
          <w:rFonts w:ascii="Times New Roman" w:hAnsi="Times New Roman" w:cs="Times New Roman"/>
          <w:sz w:val="22"/>
        </w:rPr>
        <w:t xml:space="preserve"> CRC</w:t>
      </w:r>
      <w:del w:id="42" w:author="nick ting" w:date="2021-10-04T21:12:00Z">
        <w:r w:rsidRPr="00790445" w:rsidDel="006716FA">
          <w:rPr>
            <w:rFonts w:ascii="Times New Roman" w:hAnsi="Times New Roman" w:cs="Times New Roman"/>
            <w:sz w:val="22"/>
          </w:rPr>
          <w:delText>s</w:delText>
        </w:r>
      </w:del>
      <w:ins w:id="43" w:author="Thomas Kwong" w:date="2021-09-22T17:28:00Z">
        <w:r w:rsidR="009659EB">
          <w:rPr>
            <w:rFonts w:ascii="Times New Roman" w:hAnsi="Times New Roman" w:cs="Times New Roman"/>
            <w:sz w:val="22"/>
          </w:rPr>
          <w:t>, which</w:t>
        </w:r>
      </w:ins>
      <w:ins w:id="44" w:author="Thomas Kwong" w:date="2021-09-12T13:11:00Z">
        <w:r w:rsidR="00B01273" w:rsidRPr="00790445">
          <w:rPr>
            <w:rFonts w:ascii="Times New Roman" w:hAnsi="Times New Roman" w:cs="Times New Roman"/>
            <w:sz w:val="22"/>
          </w:rPr>
          <w:t xml:space="preserve"> </w:t>
        </w:r>
      </w:ins>
      <w:ins w:id="45" w:author="Thomas Kwong" w:date="2021-09-12T13:10:00Z">
        <w:r w:rsidR="00B01273" w:rsidRPr="00790445">
          <w:rPr>
            <w:rFonts w:ascii="Times New Roman" w:hAnsi="Times New Roman" w:cs="Times New Roman"/>
            <w:sz w:val="22"/>
          </w:rPr>
          <w:t>arise</w:t>
        </w:r>
      </w:ins>
      <w:ins w:id="46" w:author="nick ting" w:date="2021-10-04T21:12:00Z">
        <w:r w:rsidR="006716FA">
          <w:rPr>
            <w:rFonts w:ascii="Times New Roman" w:hAnsi="Times New Roman" w:cs="Times New Roman"/>
            <w:sz w:val="22"/>
          </w:rPr>
          <w:t>s</w:t>
        </w:r>
      </w:ins>
      <w:ins w:id="47" w:author="Thomas Kwong" w:date="2021-09-12T13:10:00Z">
        <w:r w:rsidR="00B01273" w:rsidRPr="00790445">
          <w:rPr>
            <w:rFonts w:ascii="Times New Roman" w:hAnsi="Times New Roman" w:cs="Times New Roman"/>
            <w:sz w:val="22"/>
          </w:rPr>
          <w:t xml:space="preserve"> without kn</w:t>
        </w:r>
        <w:r w:rsidR="00E46F05" w:rsidRPr="00790445">
          <w:rPr>
            <w:rFonts w:ascii="Times New Roman" w:hAnsi="Times New Roman" w:cs="Times New Roman"/>
            <w:sz w:val="22"/>
          </w:rPr>
          <w:t>own contribution from germline causes or significant family history</w:t>
        </w:r>
        <w:del w:id="48" w:author="nick ting" w:date="2021-10-04T21:12:00Z">
          <w:r w:rsidR="00E46F05" w:rsidRPr="00790445" w:rsidDel="006716FA">
            <w:rPr>
              <w:rFonts w:ascii="Times New Roman" w:hAnsi="Times New Roman" w:cs="Times New Roman"/>
              <w:sz w:val="22"/>
            </w:rPr>
            <w:delText xml:space="preserve"> of </w:delText>
          </w:r>
        </w:del>
      </w:ins>
      <w:ins w:id="49" w:author="Thomas Kwong" w:date="2021-09-12T13:11:00Z">
        <w:del w:id="50" w:author="nick ting" w:date="2021-10-04T21:12:00Z">
          <w:r w:rsidR="00B01273" w:rsidRPr="00790445" w:rsidDel="006716FA">
            <w:rPr>
              <w:rFonts w:ascii="Times New Roman" w:hAnsi="Times New Roman" w:cs="Times New Roman"/>
              <w:sz w:val="22"/>
            </w:rPr>
            <w:delText>CRC</w:delText>
          </w:r>
        </w:del>
      </w:ins>
      <w:del w:id="51" w:author="nick ting" w:date="2021-10-04T21:12:00Z">
        <w:r w:rsidRPr="00790445" w:rsidDel="006716FA">
          <w:rPr>
            <w:rFonts w:ascii="Times New Roman" w:hAnsi="Times New Roman" w:cs="Times New Roman"/>
            <w:sz w:val="22"/>
          </w:rPr>
          <w:delText xml:space="preserve"> </w:delText>
        </w:r>
      </w:del>
      <w:ins w:id="52" w:author="Thomas Kwong" w:date="2021-09-12T13:11:00Z">
        <w:r w:rsidR="00B01273" w:rsidRPr="00790445">
          <w:rPr>
            <w:rFonts w:ascii="Times New Roman" w:hAnsi="Times New Roman" w:cs="Times New Roman"/>
            <w:sz w:val="22"/>
          </w:rPr>
          <w:t xml:space="preserve">, </w:t>
        </w:r>
      </w:ins>
      <w:r w:rsidRPr="00790445">
        <w:rPr>
          <w:rFonts w:ascii="Times New Roman" w:hAnsi="Times New Roman" w:cs="Times New Roman"/>
          <w:sz w:val="22"/>
        </w:rPr>
        <w:t>account</w:t>
      </w:r>
      <w:ins w:id="53" w:author="Thomas Kwong" w:date="2021-09-12T13:06:00Z">
        <w:r w:rsidR="00E46F05" w:rsidRPr="00790445">
          <w:rPr>
            <w:rFonts w:ascii="Times New Roman" w:hAnsi="Times New Roman" w:cs="Times New Roman"/>
            <w:sz w:val="22"/>
          </w:rPr>
          <w:t>ed</w:t>
        </w:r>
      </w:ins>
      <w:r w:rsidRPr="00790445">
        <w:rPr>
          <w:rFonts w:ascii="Times New Roman" w:hAnsi="Times New Roman" w:cs="Times New Roman"/>
          <w:sz w:val="22"/>
        </w:rPr>
        <w:t xml:space="preserve"> for about 75% of CRC</w:t>
      </w:r>
      <w:ins w:id="54" w:author="nick ting" w:date="2021-10-04T21:12:00Z">
        <w:r w:rsidR="006716FA">
          <w:rPr>
            <w:rFonts w:ascii="Times New Roman" w:hAnsi="Times New Roman" w:cs="Times New Roman"/>
            <w:sz w:val="22"/>
          </w:rPr>
          <w:t>,</w:t>
        </w:r>
      </w:ins>
      <w:del w:id="55" w:author="nick ting" w:date="2021-10-04T21:12:00Z">
        <w:r w:rsidRPr="00790445" w:rsidDel="006716FA">
          <w:rPr>
            <w:rFonts w:ascii="Times New Roman" w:hAnsi="Times New Roman" w:cs="Times New Roman"/>
            <w:sz w:val="22"/>
          </w:rPr>
          <w:delText>s</w:delText>
        </w:r>
      </w:del>
      <w:ins w:id="56" w:author="Thomas Kwong" w:date="2021-09-12T13:12:00Z">
        <w:del w:id="57" w:author="nick ting" w:date="2021-10-04T21:12:00Z">
          <w:r w:rsidR="00B01273" w:rsidRPr="00790445" w:rsidDel="006716FA">
            <w:rPr>
              <w:rFonts w:ascii="Times New Roman" w:hAnsi="Times New Roman" w:cs="Times New Roman"/>
              <w:sz w:val="22"/>
            </w:rPr>
            <w:delText>,</w:delText>
          </w:r>
        </w:del>
      </w:ins>
      <w:ins w:id="58" w:author="Thomas Kwong" w:date="2021-09-12T13:13:00Z">
        <w:r w:rsidR="00B01273" w:rsidRPr="00790445">
          <w:rPr>
            <w:rFonts w:ascii="Times New Roman" w:hAnsi="Times New Roman" w:cs="Times New Roman"/>
            <w:sz w:val="22"/>
          </w:rPr>
          <w:t xml:space="preserve"> implying the importance of environmental factors</w:t>
        </w:r>
      </w:ins>
      <w:ins w:id="59" w:author="Thomas Kwong" w:date="2021-09-12T13:20:00Z">
        <w:r w:rsidR="00543629" w:rsidRPr="00790445">
          <w:rPr>
            <w:rFonts w:ascii="Times New Roman" w:hAnsi="Times New Roman" w:cs="Times New Roman"/>
            <w:sz w:val="22"/>
          </w:rPr>
          <w:t xml:space="preserve"> in CRC pathogenesis</w:t>
        </w:r>
      </w:ins>
      <w:del w:id="60" w:author="Thomas Kwong" w:date="2021-09-12T13:11:00Z">
        <w:r w:rsidRPr="00790445" w:rsidDel="00B01273">
          <w:rPr>
            <w:rFonts w:ascii="Times New Roman" w:hAnsi="Times New Roman" w:cs="Times New Roman"/>
            <w:sz w:val="22"/>
          </w:rPr>
          <w:delText xml:space="preserve"> </w:delText>
        </w:r>
      </w:del>
      <w:del w:id="61" w:author="Thomas Kwong" w:date="2021-09-12T13:06:00Z">
        <w:r w:rsidRPr="00790445" w:rsidDel="00E46F05">
          <w:rPr>
            <w:rFonts w:ascii="Times New Roman" w:hAnsi="Times New Roman" w:cs="Times New Roman"/>
            <w:sz w:val="22"/>
          </w:rPr>
          <w:delText xml:space="preserve">and </w:delText>
        </w:r>
      </w:del>
      <w:del w:id="62" w:author="Thomas Kwong" w:date="2021-09-12T13:11:00Z">
        <w:r w:rsidRPr="00790445" w:rsidDel="00B01273">
          <w:rPr>
            <w:rFonts w:ascii="Times New Roman" w:hAnsi="Times New Roman" w:cs="Times New Roman"/>
            <w:sz w:val="22"/>
          </w:rPr>
          <w:delText>couldn</w:delText>
        </w:r>
        <w:r w:rsidR="000D0043" w:rsidRPr="00790445" w:rsidDel="00B01273">
          <w:rPr>
            <w:rFonts w:ascii="Times New Roman" w:hAnsi="Times New Roman" w:cs="Times New Roman"/>
            <w:sz w:val="22"/>
          </w:rPr>
          <w:delText>'</w:delText>
        </w:r>
        <w:r w:rsidRPr="00790445" w:rsidDel="00B01273">
          <w:rPr>
            <w:rFonts w:ascii="Times New Roman" w:hAnsi="Times New Roman" w:cs="Times New Roman"/>
            <w:sz w:val="22"/>
          </w:rPr>
          <w:delText>t be explained through genetic predisposition or family history of CRC</w:delText>
        </w:r>
      </w:del>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ins w:id="63" w:author="Thomas Kwong" w:date="2021-09-22T17:30:00Z">
        <w:r w:rsidR="009659EB">
          <w:rPr>
            <w:rFonts w:ascii="Times New Roman" w:hAnsi="Times New Roman" w:cs="Times New Roman"/>
            <w:sz w:val="22"/>
          </w:rPr>
          <w:t xml:space="preserve"> </w:t>
        </w:r>
      </w:ins>
    </w:p>
    <w:p w14:paraId="5F43FFB0" w14:textId="77777777" w:rsidR="0070227E" w:rsidRDefault="0070227E" w:rsidP="00790445">
      <w:pPr>
        <w:rPr>
          <w:ins w:id="64" w:author="nick ting" w:date="2021-10-04T21:21:00Z"/>
          <w:rFonts w:ascii="Times New Roman" w:hAnsi="Times New Roman" w:cs="Times New Roman"/>
          <w:sz w:val="22"/>
        </w:rPr>
      </w:pPr>
    </w:p>
    <w:p w14:paraId="0176534B" w14:textId="070ED668" w:rsidR="006E146A" w:rsidDel="00F61633" w:rsidRDefault="009659EB" w:rsidP="00790445">
      <w:pPr>
        <w:rPr>
          <w:del w:id="65" w:author="Thomas Kwong" w:date="2021-09-12T15:47:00Z"/>
          <w:rFonts w:ascii="Times New Roman" w:hAnsi="Times New Roman" w:cs="Times New Roman"/>
          <w:sz w:val="22"/>
        </w:rPr>
      </w:pPr>
      <w:ins w:id="66" w:author="Thomas Kwong" w:date="2021-09-22T17:30:00Z">
        <w:r>
          <w:rPr>
            <w:rFonts w:ascii="Times New Roman" w:hAnsi="Times New Roman" w:cs="Times New Roman"/>
            <w:sz w:val="22"/>
          </w:rPr>
          <w:t xml:space="preserve">The gut microbiome </w:t>
        </w:r>
      </w:ins>
      <w:del w:id="67" w:author="Thomas Kwong" w:date="2021-09-22T17:29:00Z">
        <w:r w:rsidR="002F5B96" w:rsidRPr="00790445" w:rsidDel="009659EB">
          <w:rPr>
            <w:rFonts w:ascii="Times New Roman" w:hAnsi="Times New Roman" w:cs="Times New Roman"/>
            <w:sz w:val="22"/>
          </w:rPr>
          <w:delText xml:space="preserve"> </w:delText>
        </w:r>
      </w:del>
      <w:del w:id="68" w:author="Thomas Kwong" w:date="2021-09-12T13:36:00Z">
        <w:r w:rsidR="006E146A" w:rsidDel="006E146A">
          <w:rPr>
            <w:rFonts w:ascii="Times New Roman" w:hAnsi="Times New Roman" w:cs="Times New Roman"/>
            <w:sz w:val="22"/>
          </w:rPr>
          <w:delText>T</w:delText>
        </w:r>
      </w:del>
      <w:ins w:id="69" w:author="Thomas Kwong" w:date="2021-09-12T13:37:00Z">
        <w:r w:rsidR="006E146A" w:rsidRPr="00790445">
          <w:rPr>
            <w:rFonts w:ascii="Times New Roman" w:hAnsi="Times New Roman" w:cs="Times New Roman"/>
            <w:sz w:val="22"/>
          </w:rPr>
          <w:t>provid</w:t>
        </w:r>
      </w:ins>
      <w:ins w:id="70" w:author="Thomas Kwong" w:date="2021-09-22T17:32:00Z">
        <w:r w:rsidR="009B08A0">
          <w:rPr>
            <w:rFonts w:ascii="Times New Roman" w:hAnsi="Times New Roman" w:cs="Times New Roman"/>
            <w:sz w:val="22"/>
          </w:rPr>
          <w:t>es</w:t>
        </w:r>
      </w:ins>
      <w:ins w:id="71" w:author="Thomas Kwong" w:date="2021-09-12T13:38:00Z">
        <w:r w:rsidR="006E146A" w:rsidRPr="00D7106E">
          <w:rPr>
            <w:rFonts w:ascii="Times New Roman" w:hAnsi="Times New Roman" w:cs="Times New Roman"/>
            <w:sz w:val="22"/>
          </w:rPr>
          <w:t xml:space="preserve"> numerous essential </w:t>
        </w:r>
      </w:ins>
      <w:ins w:id="72" w:author="Thomas Kwong" w:date="2021-09-12T13:37:00Z">
        <w:r w:rsidR="006E146A" w:rsidRPr="00D7106E">
          <w:rPr>
            <w:rFonts w:ascii="Times New Roman" w:hAnsi="Times New Roman" w:cs="Times New Roman"/>
            <w:sz w:val="22"/>
          </w:rPr>
          <w:t>metabolic and physiological functions</w:t>
        </w:r>
      </w:ins>
      <w:ins w:id="73" w:author="nick ting" w:date="2021-10-04T21:16:00Z">
        <w:r w:rsidR="006716FA">
          <w:rPr>
            <w:rFonts w:ascii="Times New Roman" w:hAnsi="Times New Roman" w:cs="Times New Roman"/>
            <w:sz w:val="22"/>
          </w:rPr>
          <w:t xml:space="preserve"> for our bodies</w:t>
        </w:r>
      </w:ins>
      <w:ins w:id="74" w:author="Thomas Kwong" w:date="2021-09-12T13:39:00Z">
        <w:r w:rsidR="006E146A" w:rsidRPr="000B77CA">
          <w:rPr>
            <w:rFonts w:ascii="Times New Roman" w:hAnsi="Times New Roman" w:cs="Times New Roman"/>
            <w:sz w:val="22"/>
          </w:rPr>
          <w:t>, including digestion</w:t>
        </w:r>
        <w:r w:rsidR="006E146A" w:rsidRPr="009659EB">
          <w:rPr>
            <w:rFonts w:ascii="Times New Roman" w:hAnsi="Times New Roman" w:cs="Times New Roman"/>
          </w:rPr>
          <w:t xml:space="preserve">, </w:t>
        </w:r>
        <w:del w:id="75" w:author="nick ting" w:date="2021-10-04T21:16:00Z">
          <w:r w:rsidR="006E146A" w:rsidRPr="009659EB" w:rsidDel="006716FA">
            <w:rPr>
              <w:rFonts w:ascii="Times New Roman" w:hAnsi="Times New Roman" w:cs="Times New Roman"/>
            </w:rPr>
            <w:delText>manufacturing</w:delText>
          </w:r>
        </w:del>
        <w:del w:id="76" w:author="nick ting" w:date="2021-10-04T21:17:00Z">
          <w:r w:rsidR="006E146A" w:rsidRPr="009659EB" w:rsidDel="006716FA">
            <w:rPr>
              <w:rFonts w:ascii="Times New Roman" w:hAnsi="Times New Roman" w:cs="Times New Roman"/>
            </w:rPr>
            <w:delText xml:space="preserve"> </w:delText>
          </w:r>
        </w:del>
        <w:r w:rsidR="006E146A" w:rsidRPr="009659EB">
          <w:rPr>
            <w:rFonts w:ascii="Times New Roman" w:hAnsi="Times New Roman" w:cs="Times New Roman"/>
          </w:rPr>
          <w:t>vitamins</w:t>
        </w:r>
      </w:ins>
      <w:ins w:id="77" w:author="nick ting" w:date="2021-10-04T21:17:00Z">
        <w:r w:rsidR="006716FA">
          <w:rPr>
            <w:rFonts w:ascii="Times New Roman" w:hAnsi="Times New Roman" w:cs="Times New Roman"/>
          </w:rPr>
          <w:t xml:space="preserve"> synthesis, </w:t>
        </w:r>
      </w:ins>
      <w:ins w:id="78" w:author="Thomas Kwong" w:date="2021-09-12T13:39:00Z">
        <w:del w:id="79" w:author="nick ting" w:date="2021-10-04T21:17:00Z">
          <w:r w:rsidR="006E146A" w:rsidRPr="009659EB" w:rsidDel="006716FA">
            <w:rPr>
              <w:rFonts w:ascii="Times New Roman" w:hAnsi="Times New Roman" w:cs="Times New Roman"/>
            </w:rPr>
            <w:delText xml:space="preserve"> and training </w:delText>
          </w:r>
        </w:del>
      </w:ins>
      <w:ins w:id="80" w:author="Thomas Kwong" w:date="2021-09-12T15:47:00Z">
        <w:del w:id="81" w:author="nick ting" w:date="2021-10-04T21:17:00Z">
          <w:r w:rsidR="00F61633" w:rsidRPr="009659EB" w:rsidDel="006716FA">
            <w:rPr>
              <w:rFonts w:ascii="Times New Roman" w:hAnsi="Times New Roman" w:cs="Times New Roman"/>
            </w:rPr>
            <w:delText xml:space="preserve">of </w:delText>
          </w:r>
        </w:del>
      </w:ins>
      <w:ins w:id="82" w:author="Thomas Kwong" w:date="2021-09-12T13:39:00Z">
        <w:del w:id="83" w:author="nick ting" w:date="2021-10-04T21:17:00Z">
          <w:r w:rsidR="006E146A" w:rsidRPr="009659EB" w:rsidDel="006716FA">
            <w:rPr>
              <w:rFonts w:ascii="Times New Roman" w:hAnsi="Times New Roman" w:cs="Times New Roman"/>
            </w:rPr>
            <w:delText xml:space="preserve">our </w:delText>
          </w:r>
        </w:del>
        <w:r w:rsidR="006E146A" w:rsidRPr="009659EB">
          <w:rPr>
            <w:rFonts w:ascii="Times New Roman" w:hAnsi="Times New Roman" w:cs="Times New Roman"/>
          </w:rPr>
          <w:t>immune system</w:t>
        </w:r>
      </w:ins>
      <w:ins w:id="84" w:author="nick ting" w:date="2021-10-04T21:17:00Z">
        <w:r w:rsidR="006716FA">
          <w:rPr>
            <w:rFonts w:ascii="Times New Roman" w:hAnsi="Times New Roman" w:cs="Times New Roman"/>
          </w:rPr>
          <w:t xml:space="preserve"> development and more</w:t>
        </w:r>
      </w:ins>
      <w:ins w:id="85" w:author="Thomas Kwong" w:date="2021-09-12T13:37:00Z">
        <w:r w:rsidR="006E146A" w:rsidRPr="00790445">
          <w:rPr>
            <w:rFonts w:ascii="Times New Roman" w:hAnsi="Times New Roman" w:cs="Times New Roman"/>
            <w:sz w:val="22"/>
          </w:rPr>
          <w:fldChar w:fldCharType="begin"/>
        </w:r>
      </w:ins>
      <w:r w:rsidR="00D7106E">
        <w:rPr>
          <w:rFonts w:ascii="Times New Roman" w:hAnsi="Times New Roman" w:cs="Times New Roman"/>
          <w:sz w:val="22"/>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86" w:author="Thomas Kwong" w:date="2021-09-12T13:37:00Z">
        <w:r w:rsidR="006E146A" w:rsidRPr="00790445">
          <w:rPr>
            <w:rFonts w:ascii="Times New Roman" w:hAnsi="Times New Roman" w:cs="Times New Roman"/>
            <w:sz w:val="22"/>
          </w:rPr>
          <w:fldChar w:fldCharType="separate"/>
        </w:r>
      </w:ins>
      <w:r w:rsidR="00D7106E" w:rsidRPr="00D7106E">
        <w:rPr>
          <w:rFonts w:ascii="Times New Roman" w:hAnsi="Times New Roman" w:cs="Times New Roman"/>
          <w:kern w:val="0"/>
          <w:sz w:val="22"/>
          <w:szCs w:val="24"/>
          <w:vertAlign w:val="superscript"/>
        </w:rPr>
        <w:t>2</w:t>
      </w:r>
      <w:ins w:id="87" w:author="Thomas Kwong" w:date="2021-09-12T13:37:00Z">
        <w:r w:rsidR="006E146A" w:rsidRPr="00790445">
          <w:rPr>
            <w:rFonts w:ascii="Times New Roman" w:hAnsi="Times New Roman" w:cs="Times New Roman"/>
            <w:sz w:val="22"/>
          </w:rPr>
          <w:fldChar w:fldCharType="end"/>
        </w:r>
      </w:ins>
      <w:ins w:id="88" w:author="Thomas Kwong" w:date="2021-09-12T13:40:00Z">
        <w:r w:rsidR="006E146A">
          <w:rPr>
            <w:rFonts w:ascii="Times New Roman" w:hAnsi="Times New Roman" w:cs="Times New Roman"/>
            <w:sz w:val="22"/>
          </w:rPr>
          <w:t xml:space="preserve">. </w:t>
        </w:r>
      </w:ins>
    </w:p>
    <w:p w14:paraId="012DE661" w14:textId="3643B913" w:rsidR="006E146A" w:rsidDel="006E146A" w:rsidRDefault="006E146A" w:rsidP="00790445">
      <w:pPr>
        <w:rPr>
          <w:del w:id="89" w:author="Thomas Kwong" w:date="2021-09-12T13:40:00Z"/>
          <w:rFonts w:ascii="Times New Roman" w:hAnsi="Times New Roman" w:cs="Times New Roman"/>
          <w:sz w:val="22"/>
        </w:rPr>
      </w:pPr>
    </w:p>
    <w:p w14:paraId="747D086D" w14:textId="4253BD81" w:rsidR="00FC2A07" w:rsidRDefault="00B01273" w:rsidP="00790445">
      <w:pPr>
        <w:rPr>
          <w:ins w:id="90" w:author="nick ting" w:date="2021-10-04T21:27:00Z"/>
          <w:rFonts w:ascii="Times New Roman" w:hAnsi="Times New Roman" w:cs="Times New Roman"/>
          <w:sz w:val="22"/>
        </w:rPr>
      </w:pPr>
      <w:ins w:id="91" w:author="Thomas Kwong" w:date="2021-09-12T13:15:00Z">
        <w:r w:rsidRPr="00790445">
          <w:rPr>
            <w:rFonts w:ascii="Times New Roman" w:hAnsi="Times New Roman" w:cs="Times New Roman"/>
            <w:sz w:val="22"/>
          </w:rPr>
          <w:t xml:space="preserve">Recent </w:t>
        </w:r>
      </w:ins>
      <w:ins w:id="92" w:author="Thomas Kwong" w:date="2021-09-12T13:16:00Z">
        <w:r w:rsidRPr="00790445">
          <w:rPr>
            <w:rFonts w:ascii="Times New Roman" w:hAnsi="Times New Roman" w:cs="Times New Roman"/>
            <w:sz w:val="22"/>
          </w:rPr>
          <w:t xml:space="preserve">studies have </w:t>
        </w:r>
        <w:del w:id="93" w:author="nick ting" w:date="2021-10-04T21:18:00Z">
          <w:r w:rsidRPr="00790445" w:rsidDel="0070227E">
            <w:rPr>
              <w:rFonts w:ascii="Times New Roman" w:hAnsi="Times New Roman" w:cs="Times New Roman"/>
              <w:sz w:val="22"/>
            </w:rPr>
            <w:delText xml:space="preserve">demonstrated the </w:delText>
          </w:r>
        </w:del>
      </w:ins>
      <w:ins w:id="94" w:author="Thomas Kwong" w:date="2021-09-12T13:22:00Z">
        <w:del w:id="95" w:author="nick ting" w:date="2021-10-04T21:18:00Z">
          <w:r w:rsidR="005165C0" w:rsidRPr="00790445" w:rsidDel="0070227E">
            <w:rPr>
              <w:rFonts w:ascii="Times New Roman" w:hAnsi="Times New Roman" w:cs="Times New Roman"/>
              <w:sz w:val="22"/>
            </w:rPr>
            <w:delText>link between the</w:delText>
          </w:r>
        </w:del>
      </w:ins>
      <w:ins w:id="96" w:author="nick ting" w:date="2021-10-04T21:18:00Z">
        <w:r w:rsidR="0070227E">
          <w:rPr>
            <w:rFonts w:ascii="Times New Roman" w:hAnsi="Times New Roman" w:cs="Times New Roman"/>
            <w:sz w:val="22"/>
          </w:rPr>
          <w:t>linked</w:t>
        </w:r>
      </w:ins>
      <w:ins w:id="97" w:author="Thomas Kwong" w:date="2021-09-12T13:22:00Z">
        <w:r w:rsidR="005165C0" w:rsidRPr="00790445">
          <w:rPr>
            <w:rFonts w:ascii="Times New Roman" w:hAnsi="Times New Roman" w:cs="Times New Roman"/>
            <w:sz w:val="22"/>
          </w:rPr>
          <w:t xml:space="preserve"> </w:t>
        </w:r>
      </w:ins>
      <w:ins w:id="98" w:author="Thomas Kwong" w:date="2021-09-12T13:16:00Z">
        <w:r w:rsidRPr="00790445">
          <w:rPr>
            <w:rFonts w:ascii="Times New Roman" w:hAnsi="Times New Roman" w:cs="Times New Roman"/>
            <w:sz w:val="22"/>
          </w:rPr>
          <w:t>g</w:t>
        </w:r>
      </w:ins>
      <w:ins w:id="99" w:author="Thomas Kwong" w:date="2021-09-12T13:13:00Z">
        <w:r w:rsidRPr="00790445">
          <w:rPr>
            <w:rFonts w:ascii="Times New Roman" w:hAnsi="Times New Roman" w:cs="Times New Roman"/>
            <w:sz w:val="22"/>
          </w:rPr>
          <w:t>ut microbiota alter</w:t>
        </w:r>
      </w:ins>
      <w:ins w:id="100" w:author="Thomas Kwong" w:date="2021-09-12T13:23:00Z">
        <w:r w:rsidR="005165C0" w:rsidRPr="00790445">
          <w:rPr>
            <w:rFonts w:ascii="Times New Roman" w:hAnsi="Times New Roman" w:cs="Times New Roman"/>
            <w:sz w:val="22"/>
          </w:rPr>
          <w:t xml:space="preserve">ation </w:t>
        </w:r>
        <w:del w:id="101" w:author="nick ting" w:date="2021-10-04T21:18:00Z">
          <w:r w:rsidR="005165C0" w:rsidRPr="00790445" w:rsidDel="0070227E">
            <w:rPr>
              <w:rFonts w:ascii="Times New Roman" w:hAnsi="Times New Roman" w:cs="Times New Roman"/>
              <w:sz w:val="22"/>
            </w:rPr>
            <w:delText>and</w:delText>
          </w:r>
        </w:del>
      </w:ins>
      <w:ins w:id="102" w:author="nick ting" w:date="2021-10-04T21:18:00Z">
        <w:r w:rsidR="0070227E">
          <w:rPr>
            <w:rFonts w:ascii="Times New Roman" w:hAnsi="Times New Roman" w:cs="Times New Roman"/>
            <w:sz w:val="22"/>
          </w:rPr>
          <w:t>to</w:t>
        </w:r>
      </w:ins>
      <w:ins w:id="103" w:author="Thomas Kwong" w:date="2021-09-12T13:23:00Z">
        <w:r w:rsidR="005165C0" w:rsidRPr="00790445">
          <w:rPr>
            <w:rFonts w:ascii="Times New Roman" w:hAnsi="Times New Roman" w:cs="Times New Roman"/>
            <w:sz w:val="22"/>
          </w:rPr>
          <w:t xml:space="preserve"> </w:t>
        </w:r>
      </w:ins>
      <w:ins w:id="104" w:author="Thomas Kwong" w:date="2021-09-12T13:13:00Z">
        <w:r w:rsidRPr="00790445">
          <w:rPr>
            <w:rFonts w:ascii="Times New Roman" w:hAnsi="Times New Roman" w:cs="Times New Roman"/>
            <w:sz w:val="22"/>
          </w:rPr>
          <w:t>CR</w:t>
        </w:r>
      </w:ins>
      <w:ins w:id="105" w:author="LIN, Yufeng" w:date="2021-09-20T19:07:00Z">
        <w:r w:rsidR="00D7106E">
          <w:rPr>
            <w:rFonts w:ascii="Times New Roman" w:hAnsi="Times New Roman" w:cs="Times New Roman"/>
            <w:sz w:val="22"/>
          </w:rPr>
          <w:t>C</w:t>
        </w:r>
      </w:ins>
      <w:ins w:id="106" w:author="nick ting" w:date="2021-10-04T21:18:00Z">
        <w:r w:rsidR="0070227E">
          <w:rPr>
            <w:rFonts w:ascii="Times New Roman" w:hAnsi="Times New Roman" w:cs="Times New Roman"/>
            <w:sz w:val="22"/>
          </w:rPr>
          <w:t xml:space="preserve"> occurence</w:t>
        </w:r>
      </w:ins>
      <w:r w:rsidR="00D7106E" w:rsidRPr="00D7106E">
        <w:rPr>
          <w:rFonts w:ascii="Times New Roman" w:hAnsi="Times New Roman" w:cs="Times New Roman"/>
          <w:kern w:val="0"/>
          <w:sz w:val="22"/>
          <w:szCs w:val="24"/>
          <w:vertAlign w:val="superscript"/>
        </w:rPr>
        <w:t>5</w:t>
      </w:r>
      <w:del w:id="107" w:author="Thomas Kwong" w:date="2021-09-12T13:14:00Z">
        <w:r w:rsidR="00F444BB" w:rsidRPr="00790445" w:rsidDel="00B01273">
          <w:rPr>
            <w:rFonts w:ascii="Times New Roman" w:hAnsi="Times New Roman" w:cs="Times New Roman"/>
            <w:sz w:val="22"/>
          </w:rPr>
          <w:delText>T</w:delText>
        </w:r>
      </w:del>
      <w:ins w:id="108" w:author="Thomas Kwong" w:date="2021-09-12T13:14:00Z">
        <w:r w:rsidRPr="00790445">
          <w:rPr>
            <w:rFonts w:ascii="Times New Roman" w:hAnsi="Times New Roman" w:cs="Times New Roman"/>
            <w:sz w:val="22"/>
          </w:rPr>
          <w:t>.</w:t>
        </w:r>
      </w:ins>
      <w:del w:id="109" w:author="Thomas Kwong" w:date="2021-09-12T13:22:00Z">
        <w:r w:rsidR="00F444BB" w:rsidRPr="00790445" w:rsidDel="00543629">
          <w:rPr>
            <w:rFonts w:ascii="Times New Roman" w:hAnsi="Times New Roman" w:cs="Times New Roman"/>
            <w:sz w:val="22"/>
          </w:rPr>
          <w:delText>rillions of symbiotic microbes can be found in the intestines of mammals, collectively referred to as the intestinal microbiome.</w:delText>
        </w:r>
      </w:del>
      <w:ins w:id="110" w:author="LIN, Yufeng" w:date="2021-09-20T19:02:00Z">
        <w:r w:rsidR="00D7106E" w:rsidRPr="00D7106E">
          <w:rPr>
            <w:rFonts w:ascii="Times New Roman" w:hAnsi="Times New Roman" w:cs="Times New Roman"/>
            <w:sz w:val="22"/>
          </w:rPr>
          <w:t xml:space="preserve"> </w:t>
        </w:r>
      </w:ins>
      <w:ins w:id="111" w:author="nick ting" w:date="2021-10-04T21:25:00Z">
        <w:r w:rsidR="0070227E">
          <w:rPr>
            <w:rFonts w:ascii="Times New Roman" w:hAnsi="Times New Roman" w:cs="Times New Roman"/>
            <w:sz w:val="22"/>
          </w:rPr>
          <w:t xml:space="preserve">Dysbiosis such as reduced gut microbial diversity and enrichment of oncogenic microorganisms have been associated to CRC carcinogenesis. </w:t>
        </w:r>
      </w:ins>
      <w:ins w:id="112" w:author="LIN, Yufeng" w:date="2021-09-20T19:02:00Z">
        <w:r w:rsidR="00D7106E">
          <w:rPr>
            <w:rFonts w:ascii="Times New Roman" w:hAnsi="Times New Roman" w:cs="Times New Roman"/>
            <w:sz w:val="22"/>
          </w:rPr>
          <w:t>For instance,</w:t>
        </w:r>
      </w:ins>
      <w:ins w:id="113" w:author="nick ting" w:date="2021-10-04T21:26:00Z">
        <w:r w:rsidR="0070227E">
          <w:rPr>
            <w:rFonts w:ascii="Times New Roman" w:hAnsi="Times New Roman" w:cs="Times New Roman"/>
            <w:sz w:val="22"/>
          </w:rPr>
          <w:t xml:space="preserve"> the notorious</w:t>
        </w:r>
      </w:ins>
      <w:ins w:id="114" w:author="LIN, Yufeng" w:date="2021-09-20T19:02:00Z">
        <w:r w:rsidR="00D7106E">
          <w:rPr>
            <w:rFonts w:ascii="Times New Roman" w:hAnsi="Times New Roman" w:cs="Times New Roman"/>
            <w:sz w:val="22"/>
          </w:rPr>
          <w:t xml:space="preserve"> </w:t>
        </w:r>
        <w:del w:id="115" w:author="nick ting" w:date="2021-10-04T21:26:00Z">
          <w:r w:rsidR="00D7106E" w:rsidRPr="0070227E" w:rsidDel="0070227E">
            <w:rPr>
              <w:rFonts w:ascii="Times New Roman" w:hAnsi="Times New Roman" w:cs="Times New Roman"/>
              <w:i/>
              <w:iCs/>
              <w:sz w:val="22"/>
              <w:rPrChange w:id="116" w:author="nick ting" w:date="2021-10-04T21:26:00Z">
                <w:rPr>
                  <w:rFonts w:ascii="Times New Roman" w:hAnsi="Times New Roman" w:cs="Times New Roman"/>
                  <w:sz w:val="22"/>
                </w:rPr>
              </w:rPrChange>
            </w:rPr>
            <w:delText>a perturbed enteric microbiome was shown to be a significant risk factor for CRC development, in which F</w:delText>
          </w:r>
        </w:del>
      </w:ins>
      <w:ins w:id="117" w:author="nick ting" w:date="2021-10-04T21:26:00Z">
        <w:r w:rsidR="0070227E" w:rsidRPr="0070227E">
          <w:rPr>
            <w:rFonts w:ascii="Times New Roman" w:hAnsi="Times New Roman" w:cs="Times New Roman"/>
            <w:i/>
            <w:iCs/>
            <w:sz w:val="22"/>
            <w:rPrChange w:id="118" w:author="nick ting" w:date="2021-10-04T21:26:00Z">
              <w:rPr>
                <w:rFonts w:ascii="Times New Roman" w:hAnsi="Times New Roman" w:cs="Times New Roman"/>
                <w:sz w:val="22"/>
              </w:rPr>
            </w:rPrChange>
          </w:rPr>
          <w:t>Fusobacterium</w:t>
        </w:r>
      </w:ins>
      <w:ins w:id="119" w:author="LIN, Yufeng" w:date="2021-09-20T19:02:00Z">
        <w:del w:id="120" w:author="nick ting" w:date="2021-10-04T21:26:00Z">
          <w:r w:rsidR="00D7106E" w:rsidRPr="0070227E" w:rsidDel="0070227E">
            <w:rPr>
              <w:rFonts w:ascii="Times New Roman" w:hAnsi="Times New Roman" w:cs="Times New Roman"/>
              <w:i/>
              <w:iCs/>
              <w:sz w:val="22"/>
              <w:rPrChange w:id="121" w:author="nick ting" w:date="2021-10-04T21:26:00Z">
                <w:rPr>
                  <w:rFonts w:ascii="Times New Roman" w:hAnsi="Times New Roman" w:cs="Times New Roman"/>
                  <w:sz w:val="22"/>
                </w:rPr>
              </w:rPrChange>
            </w:rPr>
            <w:delText>.</w:delText>
          </w:r>
        </w:del>
        <w:r w:rsidR="00D7106E" w:rsidRPr="0070227E">
          <w:rPr>
            <w:rFonts w:ascii="Times New Roman" w:hAnsi="Times New Roman" w:cs="Times New Roman"/>
            <w:i/>
            <w:iCs/>
            <w:sz w:val="22"/>
            <w:rPrChange w:id="122" w:author="nick ting" w:date="2021-10-04T21:26:00Z">
              <w:rPr>
                <w:rFonts w:ascii="Times New Roman" w:hAnsi="Times New Roman" w:cs="Times New Roman"/>
                <w:sz w:val="22"/>
              </w:rPr>
            </w:rPrChange>
          </w:rPr>
          <w:t xml:space="preserve"> nucleatum</w:t>
        </w:r>
        <w:r w:rsidR="00D7106E">
          <w:rPr>
            <w:rFonts w:ascii="Times New Roman" w:hAnsi="Times New Roman" w:cs="Times New Roman"/>
            <w:sz w:val="22"/>
          </w:rPr>
          <w:t xml:space="preserve"> </w:t>
        </w:r>
        <w:commentRangeStart w:id="123"/>
        <w:commentRangeStart w:id="124"/>
        <w:r w:rsidR="00D7106E">
          <w:rPr>
            <w:rFonts w:ascii="Times New Roman" w:hAnsi="Times New Roman" w:cs="Times New Roman"/>
            <w:sz w:val="22"/>
          </w:rPr>
          <w:t xml:space="preserve">promoted glycolysis and oncogenesis </w:t>
        </w:r>
      </w:ins>
      <w:ins w:id="125" w:author="Thomas Kwong" w:date="2021-09-22T18:11:00Z">
        <w:r w:rsidR="00752EF5">
          <w:rPr>
            <w:rFonts w:ascii="Times New Roman" w:hAnsi="Times New Roman" w:cs="Times New Roman"/>
            <w:sz w:val="22"/>
          </w:rPr>
          <w:t xml:space="preserve">of </w:t>
        </w:r>
      </w:ins>
      <w:ins w:id="126" w:author="LIN, Yufeng" w:date="2021-09-20T19:02:00Z">
        <w:r w:rsidR="00D7106E">
          <w:rPr>
            <w:rFonts w:ascii="Times New Roman" w:hAnsi="Times New Roman" w:cs="Times New Roman"/>
            <w:sz w:val="22"/>
          </w:rPr>
          <w:t xml:space="preserve">CRC </w:t>
        </w:r>
      </w:ins>
      <w:commentRangeEnd w:id="123"/>
      <w:r w:rsidR="00752EF5">
        <w:rPr>
          <w:rStyle w:val="CommentReference"/>
        </w:rPr>
        <w:commentReference w:id="123"/>
      </w:r>
      <w:commentRangeEnd w:id="124"/>
      <w:r w:rsidR="00752EF5">
        <w:rPr>
          <w:rStyle w:val="CommentReference"/>
        </w:rPr>
        <w:commentReference w:id="124"/>
      </w:r>
      <w:ins w:id="127" w:author="LIN, Yufeng" w:date="2021-09-20T19:02:00Z">
        <w:del w:id="128" w:author="nick ting" w:date="2021-10-04T21:27:00Z">
          <w:r w:rsidR="00D7106E" w:rsidDel="0070227E">
            <w:rPr>
              <w:rFonts w:ascii="Times New Roman" w:hAnsi="Times New Roman" w:cs="Times New Roman"/>
              <w:sz w:val="22"/>
            </w:rPr>
            <w:delText>through</w:delText>
          </w:r>
        </w:del>
      </w:ins>
      <w:ins w:id="129" w:author="nick ting" w:date="2021-10-04T21:27:00Z">
        <w:r w:rsidR="0070227E">
          <w:rPr>
            <w:rFonts w:ascii="Times New Roman" w:hAnsi="Times New Roman" w:cs="Times New Roman"/>
            <w:sz w:val="22"/>
          </w:rPr>
          <w:t>by</w:t>
        </w:r>
      </w:ins>
      <w:ins w:id="130" w:author="LIN, Yufeng" w:date="2021-09-20T19:02:00Z">
        <w:r w:rsidR="00D7106E">
          <w:rPr>
            <w:rFonts w:ascii="Times New Roman" w:hAnsi="Times New Roman" w:cs="Times New Roman"/>
            <w:sz w:val="22"/>
          </w:rPr>
          <w:t xml:space="preserve"> targeting </w:t>
        </w:r>
        <w:proofErr w:type="spellStart"/>
        <w:r w:rsidR="00D7106E">
          <w:rPr>
            <w:rFonts w:ascii="Times New Roman" w:hAnsi="Times New Roman" w:cs="Times New Roman"/>
            <w:sz w:val="22"/>
          </w:rPr>
          <w:t>IncRNA</w:t>
        </w:r>
        <w:proofErr w:type="spellEnd"/>
        <w:r w:rsidR="00D7106E">
          <w:rPr>
            <w:rFonts w:ascii="Times New Roman" w:hAnsi="Times New Roman" w:cs="Times New Roman"/>
            <w:sz w:val="22"/>
          </w:rPr>
          <w:t xml:space="preserve"> ENO1-IT1</w:t>
        </w:r>
        <w:r w:rsidR="00D7106E">
          <w:rPr>
            <w:rFonts w:ascii="Times New Roman" w:hAnsi="Times New Roman" w:cs="Times New Roman"/>
            <w:sz w:val="22"/>
          </w:rPr>
          <w:fldChar w:fldCharType="begin"/>
        </w:r>
      </w:ins>
      <w:r w:rsidR="004266AF">
        <w:rPr>
          <w:rFonts w:ascii="Times New Roman" w:hAnsi="Times New Roman" w:cs="Times New Roman"/>
          <w:sz w:val="22"/>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131" w:author="LIN, Yufeng" w:date="2021-09-20T19:02:00Z">
        <w:r w:rsidR="00D7106E">
          <w:rPr>
            <w:rFonts w:ascii="Times New Roman" w:hAnsi="Times New Roman" w:cs="Times New Roman"/>
            <w:sz w:val="22"/>
          </w:rPr>
          <w:fldChar w:fldCharType="separate"/>
        </w:r>
      </w:ins>
      <w:r w:rsidR="004266AF" w:rsidRPr="004266AF">
        <w:rPr>
          <w:rFonts w:ascii="Times New Roman" w:hAnsi="Times New Roman" w:cs="Times New Roman"/>
          <w:kern w:val="0"/>
          <w:sz w:val="22"/>
          <w:szCs w:val="24"/>
          <w:vertAlign w:val="superscript"/>
        </w:rPr>
        <w:t>5</w:t>
      </w:r>
      <w:ins w:id="132" w:author="LIN, Yufeng" w:date="2021-09-20T19:02:00Z">
        <w:r w:rsidR="00D7106E">
          <w:rPr>
            <w:rFonts w:ascii="Times New Roman" w:hAnsi="Times New Roman" w:cs="Times New Roman"/>
            <w:sz w:val="22"/>
          </w:rPr>
          <w:fldChar w:fldCharType="end"/>
        </w:r>
        <w:r w:rsidR="00D7106E">
          <w:rPr>
            <w:rFonts w:ascii="Times New Roman" w:hAnsi="Times New Roman" w:cs="Times New Roman"/>
            <w:sz w:val="22"/>
          </w:rPr>
          <w:t xml:space="preserve">. </w:t>
        </w:r>
      </w:ins>
      <w:commentRangeStart w:id="133"/>
      <w:commentRangeEnd w:id="133"/>
      <w:r w:rsidR="00F61633">
        <w:rPr>
          <w:rStyle w:val="CommentReference"/>
        </w:rPr>
        <w:commentReference w:id="133"/>
      </w:r>
      <w:commentRangeStart w:id="134"/>
      <w:commentRangeStart w:id="135"/>
      <w:ins w:id="136" w:author="Thomas Kwong" w:date="2021-09-12T15:54:00Z">
        <w:r w:rsidR="00F61633">
          <w:rPr>
            <w:rFonts w:ascii="Times New Roman" w:hAnsi="Times New Roman" w:cs="Times New Roman"/>
            <w:sz w:val="22"/>
          </w:rPr>
          <w:t>M</w:t>
        </w:r>
        <w:r w:rsidR="00F61633" w:rsidRPr="00790445">
          <w:rPr>
            <w:rFonts w:ascii="Times New Roman" w:hAnsi="Times New Roman" w:cs="Times New Roman"/>
            <w:sz w:val="22"/>
          </w:rPr>
          <w:t>eta-analysis</w:t>
        </w:r>
      </w:ins>
      <w:ins w:id="137" w:author="Thomas Kwong" w:date="2021-09-22T17:34:00Z">
        <w:r w:rsidR="009B08A0">
          <w:rPr>
            <w:rFonts w:ascii="Times New Roman" w:hAnsi="Times New Roman" w:cs="Times New Roman"/>
            <w:sz w:val="22"/>
          </w:rPr>
          <w:t xml:space="preserve"> </w:t>
        </w:r>
      </w:ins>
      <w:ins w:id="138" w:author="Thomas Kwong" w:date="2021-09-12T15:54:00Z">
        <w:r w:rsidR="00F61633" w:rsidRPr="00790445">
          <w:rPr>
            <w:rFonts w:ascii="Times New Roman" w:hAnsi="Times New Roman" w:cs="Times New Roman"/>
            <w:sz w:val="22"/>
          </w:rPr>
          <w:t xml:space="preserve">with </w:t>
        </w:r>
        <w:commentRangeStart w:id="139"/>
        <w:commentRangeStart w:id="140"/>
        <w:r w:rsidR="00F61633" w:rsidRPr="00790445">
          <w:rPr>
            <w:rFonts w:ascii="Times New Roman" w:hAnsi="Times New Roman" w:cs="Times New Roman"/>
            <w:sz w:val="22"/>
          </w:rPr>
          <w:t xml:space="preserve">approximately 1,000 </w:t>
        </w:r>
        <w:commentRangeEnd w:id="139"/>
        <w:r w:rsidR="00F61633">
          <w:rPr>
            <w:rStyle w:val="CommentReference"/>
          </w:rPr>
          <w:commentReference w:id="139"/>
        </w:r>
      </w:ins>
      <w:commentRangeEnd w:id="140"/>
      <w:r w:rsidR="00422C33">
        <w:rPr>
          <w:rStyle w:val="CommentReference"/>
        </w:rPr>
        <w:commentReference w:id="140"/>
      </w:r>
      <w:ins w:id="141" w:author="Thomas Kwong" w:date="2021-09-12T15:54:00Z">
        <w:r w:rsidR="00F61633" w:rsidRPr="00790445">
          <w:rPr>
            <w:rFonts w:ascii="Times New Roman" w:hAnsi="Times New Roman" w:cs="Times New Roman"/>
            <w:sz w:val="22"/>
          </w:rPr>
          <w:t xml:space="preserve">individuals from five cohorts </w:t>
        </w:r>
      </w:ins>
      <w:r w:rsidR="00D9531B" w:rsidRPr="00790445">
        <w:rPr>
          <w:rFonts w:ascii="Times New Roman" w:hAnsi="Times New Roman" w:cs="Times New Roman"/>
          <w:sz w:val="22"/>
        </w:rPr>
        <w:t xml:space="preserve">have </w:t>
      </w:r>
      <w:del w:id="142" w:author="Thomas Kwong" w:date="2021-09-12T15:55:00Z">
        <w:r w:rsidR="00D9531B" w:rsidRPr="00790445" w:rsidDel="00F61633">
          <w:rPr>
            <w:rFonts w:ascii="Times New Roman" w:hAnsi="Times New Roman" w:cs="Times New Roman"/>
            <w:sz w:val="22"/>
          </w:rPr>
          <w:delText xml:space="preserve">also </w:delText>
        </w:r>
      </w:del>
      <w:del w:id="143" w:author="Thomas Kwong" w:date="2021-09-22T18:13:00Z">
        <w:r w:rsidR="00D9531B" w:rsidRPr="00790445" w:rsidDel="00752EF5">
          <w:rPr>
            <w:rFonts w:ascii="Times New Roman" w:hAnsi="Times New Roman" w:cs="Times New Roman"/>
            <w:sz w:val="22"/>
          </w:rPr>
          <w:delText>reported</w:delText>
        </w:r>
      </w:del>
      <w:ins w:id="144" w:author="Thomas Kwong" w:date="2021-09-22T18:13:00Z">
        <w:r w:rsidR="00752EF5">
          <w:rPr>
            <w:rFonts w:ascii="Times New Roman" w:hAnsi="Times New Roman" w:cs="Times New Roman"/>
            <w:sz w:val="22"/>
          </w:rPr>
          <w:t>revealed</w:t>
        </w:r>
      </w:ins>
      <w:r w:rsidR="00D9531B" w:rsidRPr="00790445">
        <w:rPr>
          <w:rFonts w:ascii="Times New Roman" w:hAnsi="Times New Roman" w:cs="Times New Roman"/>
          <w:sz w:val="22"/>
        </w:rPr>
        <w:t xml:space="preserve"> the microbial signatures </w:t>
      </w:r>
      <w:ins w:id="145" w:author="Thomas Kwong" w:date="2021-09-22T17:36:00Z">
        <w:r w:rsidR="009B08A0">
          <w:rPr>
            <w:rFonts w:ascii="Times New Roman" w:hAnsi="Times New Roman" w:cs="Times New Roman"/>
            <w:sz w:val="22"/>
          </w:rPr>
          <w:t xml:space="preserve">or genes </w:t>
        </w:r>
      </w:ins>
      <w:r w:rsidR="00D9531B" w:rsidRPr="00790445">
        <w:rPr>
          <w:rFonts w:ascii="Times New Roman" w:hAnsi="Times New Roman" w:cs="Times New Roman"/>
          <w:sz w:val="22"/>
        </w:rPr>
        <w:t>specific</w:t>
      </w:r>
      <w:ins w:id="146" w:author="LIN, Yufeng" w:date="2021-09-20T19:17:00Z">
        <w:r w:rsidR="004266AF" w:rsidRPr="00581C0A">
          <w:rPr>
            <w:rFonts w:ascii="Times New Roman" w:hAnsi="Times New Roman" w:cs="Times New Roman"/>
            <w:sz w:val="22"/>
          </w:rPr>
          <w:t xml:space="preserve"> </w:t>
        </w:r>
        <w:del w:id="147" w:author="Thomas Kwong" w:date="2021-09-22T17:36:00Z">
          <w:r w:rsidR="004266AF" w:rsidRPr="00581C0A" w:rsidDel="009B08A0">
            <w:rPr>
              <w:rFonts w:ascii="Times New Roman" w:hAnsi="Times New Roman" w:cs="Times New Roman"/>
              <w:sz w:val="22"/>
            </w:rPr>
            <w:delText>or microbial genes</w:delText>
          </w:r>
        </w:del>
      </w:ins>
      <w:del w:id="148" w:author="Thomas Kwong" w:date="2021-09-22T17:36:00Z">
        <w:r w:rsidR="00D9531B" w:rsidRPr="00790445" w:rsidDel="009B08A0">
          <w:rPr>
            <w:rFonts w:ascii="Times New Roman" w:hAnsi="Times New Roman" w:cs="Times New Roman"/>
            <w:sz w:val="22"/>
          </w:rPr>
          <w:delText xml:space="preserve"> </w:delText>
        </w:r>
      </w:del>
      <w:r w:rsidR="00D9531B" w:rsidRPr="00790445">
        <w:rPr>
          <w:rFonts w:ascii="Times New Roman" w:hAnsi="Times New Roman" w:cs="Times New Roman"/>
          <w:sz w:val="22"/>
        </w:rPr>
        <w:t>for CRC</w:t>
      </w:r>
      <w:ins w:id="149" w:author="LIN, Yufeng" w:date="2021-09-20T19:16:00Z">
        <w:r w:rsidR="004266AF"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150" w:author="LIN, Yufeng" w:date="2021-09-20T19:16:00Z">
        <w:r w:rsidR="004266AF"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6</w:t>
      </w:r>
      <w:ins w:id="151" w:author="LIN, Yufeng" w:date="2021-09-20T19:16:00Z">
        <w:r w:rsidR="004266AF" w:rsidRPr="00581C0A">
          <w:rPr>
            <w:rFonts w:ascii="Times New Roman" w:hAnsi="Times New Roman" w:cs="Times New Roman"/>
            <w:strike/>
            <w:sz w:val="22"/>
          </w:rPr>
          <w:fldChar w:fldCharType="end"/>
        </w:r>
      </w:ins>
      <w:r w:rsidR="00D9531B" w:rsidRPr="00790445">
        <w:rPr>
          <w:rFonts w:ascii="Times New Roman" w:hAnsi="Times New Roman" w:cs="Times New Roman"/>
          <w:sz w:val="22"/>
        </w:rPr>
        <w:t xml:space="preserve"> and the </w:t>
      </w:r>
      <w:commentRangeStart w:id="152"/>
      <w:r w:rsidR="00D9531B" w:rsidRPr="00790445">
        <w:rPr>
          <w:rFonts w:ascii="Times New Roman" w:hAnsi="Times New Roman" w:cs="Times New Roman"/>
          <w:sz w:val="22"/>
        </w:rPr>
        <w:t>association between the gut microbiome and choline degradatio</w:t>
      </w:r>
      <w:ins w:id="153" w:author="Thomas Kwong" w:date="2021-09-12T15:56:00Z">
        <w:r w:rsidR="00F61633">
          <w:rPr>
            <w:rFonts w:ascii="Times New Roman" w:hAnsi="Times New Roman" w:cs="Times New Roman"/>
            <w:sz w:val="22"/>
          </w:rPr>
          <w:t>n</w:t>
        </w:r>
        <w:commentRangeEnd w:id="134"/>
        <w:r w:rsidR="00FC2A07">
          <w:rPr>
            <w:rStyle w:val="CommentReference"/>
          </w:rPr>
          <w:commentReference w:id="134"/>
        </w:r>
      </w:ins>
      <w:commentRangeEnd w:id="135"/>
      <w:r w:rsidR="00AC6DD3">
        <w:rPr>
          <w:rStyle w:val="CommentReference"/>
        </w:rPr>
        <w:commentReference w:id="135"/>
      </w:r>
      <w:ins w:id="154" w:author="LIN, Yufeng" w:date="2021-09-20T19:15:00Z">
        <w:r w:rsidR="000B77CA"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155" w:author="LIN, Yufeng" w:date="2021-09-20T19:15:00Z">
        <w:r w:rsidR="000B77CA"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7</w:t>
      </w:r>
      <w:ins w:id="156" w:author="LIN, Yufeng" w:date="2021-09-20T19:15:00Z">
        <w:r w:rsidR="000B77CA" w:rsidRPr="00581C0A">
          <w:rPr>
            <w:rFonts w:ascii="Times New Roman" w:hAnsi="Times New Roman" w:cs="Times New Roman"/>
            <w:strike/>
            <w:sz w:val="22"/>
          </w:rPr>
          <w:fldChar w:fldCharType="end"/>
        </w:r>
      </w:ins>
      <w:commentRangeEnd w:id="152"/>
      <w:r w:rsidR="009B08A0">
        <w:rPr>
          <w:rStyle w:val="CommentReference"/>
        </w:rPr>
        <w:commentReference w:id="152"/>
      </w:r>
      <w:del w:id="157" w:author="Thomas Kwong" w:date="2021-09-12T15:55:00Z">
        <w:r w:rsidR="00D9531B" w:rsidRPr="00790445" w:rsidDel="00F61633">
          <w:rPr>
            <w:rFonts w:ascii="Times New Roman" w:hAnsi="Times New Roman" w:cs="Times New Roman"/>
            <w:sz w:val="22"/>
          </w:rPr>
          <w:delText>n, respectively, through the</w:delText>
        </w:r>
      </w:del>
      <w:del w:id="158" w:author="Thomas Kwong" w:date="2021-09-12T15:54:00Z">
        <w:r w:rsidR="00D9531B" w:rsidRPr="00790445" w:rsidDel="00F61633">
          <w:rPr>
            <w:rFonts w:ascii="Times New Roman" w:hAnsi="Times New Roman" w:cs="Times New Roman"/>
            <w:sz w:val="22"/>
          </w:rPr>
          <w:delText xml:space="preserve"> meta-analysis with approximately 1,000 individuals from five cohorts</w:delText>
        </w:r>
      </w:del>
      <w:r w:rsidR="00D9531B" w:rsidRPr="00790445">
        <w:rPr>
          <w:rFonts w:ascii="Times New Roman" w:hAnsi="Times New Roman" w:cs="Times New Roman"/>
          <w:sz w:val="22"/>
        </w:rPr>
        <w:t>.</w:t>
      </w:r>
      <w:ins w:id="159" w:author="Thomas Kwong" w:date="2021-09-12T15:59:00Z">
        <w:r w:rsidR="00FC2A07">
          <w:rPr>
            <w:rFonts w:ascii="Times New Roman" w:hAnsi="Times New Roman" w:cs="Times New Roman"/>
            <w:sz w:val="22"/>
          </w:rPr>
          <w:t xml:space="preserve"> </w:t>
        </w:r>
      </w:ins>
    </w:p>
    <w:p w14:paraId="31E10566" w14:textId="77777777" w:rsidR="0070227E" w:rsidRDefault="0070227E" w:rsidP="00790445">
      <w:pPr>
        <w:rPr>
          <w:ins w:id="160" w:author="Thomas Kwong" w:date="2021-09-12T16:05:00Z"/>
          <w:rFonts w:ascii="Times New Roman" w:hAnsi="Times New Roman" w:cs="Times New Roman"/>
          <w:sz w:val="22"/>
        </w:rPr>
      </w:pPr>
    </w:p>
    <w:p w14:paraId="56902956" w14:textId="6AFEF57A" w:rsidR="00D9531B" w:rsidRDefault="00FC2A07" w:rsidP="00790445">
      <w:pPr>
        <w:rPr>
          <w:ins w:id="161" w:author="nick ting" w:date="2021-10-04T21:41:00Z"/>
          <w:rFonts w:ascii="Times New Roman" w:hAnsi="Times New Roman" w:cs="Times New Roman"/>
          <w:sz w:val="22"/>
          <w:lang w:eastAsia="zh-HK"/>
        </w:rPr>
      </w:pPr>
      <w:ins w:id="162" w:author="Thomas Kwong" w:date="2021-09-12T15:59:00Z">
        <w:r w:rsidRPr="00422C33">
          <w:rPr>
            <w:rFonts w:ascii="Times New Roman" w:hAnsi="Times New Roman" w:cs="Times New Roman"/>
            <w:sz w:val="22"/>
          </w:rPr>
          <w:t>Despite the fact that &gt;9</w:t>
        </w:r>
        <w:r w:rsidRPr="009659EB">
          <w:rPr>
            <w:rFonts w:ascii="Times New Roman" w:hAnsi="Times New Roman" w:cs="Times New Roman"/>
          </w:rPr>
          <w:t xml:space="preserve">0% of </w:t>
        </w:r>
      </w:ins>
      <w:ins w:id="163" w:author="Thomas Kwong" w:date="2021-09-12T16:00:00Z">
        <w:r w:rsidRPr="009659EB">
          <w:rPr>
            <w:rFonts w:ascii="Times New Roman" w:hAnsi="Times New Roman" w:cs="Times New Roman"/>
          </w:rPr>
          <w:t xml:space="preserve">gut microbiome </w:t>
        </w:r>
      </w:ins>
      <w:ins w:id="164" w:author="Thomas Kwong" w:date="2021-09-12T16:01:00Z">
        <w:r w:rsidRPr="009659EB">
          <w:rPr>
            <w:rFonts w:ascii="Times New Roman" w:hAnsi="Times New Roman" w:cs="Times New Roman"/>
          </w:rPr>
          <w:t xml:space="preserve">are composed of </w:t>
        </w:r>
      </w:ins>
      <w:ins w:id="165" w:author="Thomas Kwong" w:date="2021-09-12T15:59:00Z">
        <w:r w:rsidRPr="009659EB">
          <w:rPr>
            <w:rFonts w:ascii="Times New Roman" w:hAnsi="Times New Roman" w:cs="Times New Roman"/>
          </w:rPr>
          <w:t>bacteria</w:t>
        </w:r>
      </w:ins>
      <w:ins w:id="166" w:author="Thomas Kwong" w:date="2021-09-12T16:01:00Z">
        <w:r w:rsidRPr="009659EB">
          <w:rPr>
            <w:rFonts w:ascii="Times New Roman" w:hAnsi="Times New Roman" w:cs="Times New Roman"/>
          </w:rPr>
          <w:t xml:space="preserve">, </w:t>
        </w:r>
      </w:ins>
      <w:del w:id="167" w:author="Thomas Kwong" w:date="2021-09-12T16:02:00Z">
        <w:r w:rsidR="00D9531B" w:rsidRPr="00FA0AD4" w:rsidDel="00FC2A07">
          <w:rPr>
            <w:rFonts w:ascii="Times New Roman" w:hAnsi="Times New Roman" w:cs="Times New Roman"/>
            <w:sz w:val="22"/>
          </w:rPr>
          <w:delText xml:space="preserve"> </w:delText>
        </w:r>
      </w:del>
      <w:moveToRangeStart w:id="168" w:author="Thomas Kwong" w:date="2021-09-12T16:01:00Z" w:name="move82354923"/>
      <w:moveTo w:id="169" w:author="Thomas Kwong" w:date="2021-09-12T16:01:00Z">
        <w:del w:id="170" w:author="Thomas Kwong" w:date="2021-09-12T16:02:00Z">
          <w:r w:rsidRPr="00FA0AD4" w:rsidDel="00FC2A07">
            <w:rPr>
              <w:rFonts w:ascii="Times New Roman" w:hAnsi="Times New Roman" w:cs="Times New Roman"/>
              <w:sz w:val="22"/>
              <w:lang w:eastAsia="zh-HK"/>
            </w:rPr>
            <w:delText>T</w:delText>
          </w:r>
        </w:del>
        <w:del w:id="171" w:author="Thomas Kwong" w:date="2021-09-12T16:03:00Z">
          <w:r w:rsidRPr="00FA0AD4" w:rsidDel="00FC2A07">
            <w:rPr>
              <w:rFonts w:ascii="Times New Roman" w:hAnsi="Times New Roman" w:cs="Times New Roman"/>
              <w:sz w:val="22"/>
              <w:lang w:eastAsia="zh-HK"/>
            </w:rPr>
            <w:delText xml:space="preserve">here have been reports exposing that </w:delText>
          </w:r>
        </w:del>
      </w:moveTo>
      <w:ins w:id="172" w:author="Thomas Kwong" w:date="2021-09-12T16:03:00Z">
        <w:r w:rsidRPr="00FA0AD4">
          <w:rPr>
            <w:rFonts w:ascii="Times New Roman" w:hAnsi="Times New Roman" w:cs="Times New Roman"/>
            <w:sz w:val="22"/>
            <w:lang w:eastAsia="zh-HK"/>
          </w:rPr>
          <w:t xml:space="preserve">a </w:t>
        </w:r>
      </w:ins>
      <w:moveTo w:id="173" w:author="Thomas Kwong" w:date="2021-09-12T16:01:00Z">
        <w:r w:rsidRPr="00FA0AD4">
          <w:rPr>
            <w:rFonts w:ascii="Times New Roman" w:hAnsi="Times New Roman" w:cs="Times New Roman"/>
            <w:sz w:val="22"/>
            <w:lang w:eastAsia="zh-HK"/>
          </w:rPr>
          <w:t>p</w:t>
        </w:r>
        <w:r w:rsidRPr="00FA0AD4">
          <w:rPr>
            <w:rFonts w:ascii="Times New Roman" w:hAnsi="Times New Roman" w:cs="Times New Roman"/>
            <w:sz w:val="22"/>
          </w:rPr>
          <w:t>erturbed gut fung</w:t>
        </w:r>
      </w:moveTo>
      <w:ins w:id="174" w:author="Thomas Kwong" w:date="2021-09-12T16:03:00Z">
        <w:r w:rsidRPr="00FA0AD4">
          <w:rPr>
            <w:rFonts w:ascii="Times New Roman" w:hAnsi="Times New Roman" w:cs="Times New Roman"/>
            <w:sz w:val="22"/>
          </w:rPr>
          <w:t>al</w:t>
        </w:r>
      </w:ins>
      <w:moveTo w:id="175" w:author="Thomas Kwong" w:date="2021-09-12T16:01:00Z">
        <w:del w:id="176" w:author="Thomas Kwong" w:date="2021-09-12T16:03:00Z">
          <w:r w:rsidRPr="00FA0AD4" w:rsidDel="00FC2A07">
            <w:rPr>
              <w:rFonts w:ascii="Times New Roman" w:hAnsi="Times New Roman" w:cs="Times New Roman"/>
              <w:sz w:val="22"/>
            </w:rPr>
            <w:delText xml:space="preserve">i </w:delText>
          </w:r>
        </w:del>
      </w:moveTo>
      <w:ins w:id="177" w:author="Thomas Kwong" w:date="2021-09-12T16:03:00Z">
        <w:r w:rsidRPr="00FA0AD4">
          <w:rPr>
            <w:rFonts w:ascii="Times New Roman" w:hAnsi="Times New Roman" w:cs="Times New Roman"/>
            <w:sz w:val="22"/>
          </w:rPr>
          <w:t xml:space="preserve"> composition </w:t>
        </w:r>
      </w:ins>
      <w:ins w:id="178" w:author="Thomas Kwong" w:date="2021-09-12T16:05:00Z">
        <w:r w:rsidRPr="00FA0AD4">
          <w:rPr>
            <w:rFonts w:ascii="Times New Roman" w:hAnsi="Times New Roman" w:cs="Times New Roman"/>
            <w:sz w:val="22"/>
          </w:rPr>
          <w:t xml:space="preserve">had </w:t>
        </w:r>
      </w:ins>
      <w:ins w:id="179" w:author="Thomas Kwong" w:date="2021-09-22T18:14:00Z">
        <w:r w:rsidR="00752EF5">
          <w:rPr>
            <w:rFonts w:ascii="Times New Roman" w:hAnsi="Times New Roman" w:cs="Times New Roman"/>
            <w:sz w:val="22"/>
          </w:rPr>
          <w:t xml:space="preserve">also </w:t>
        </w:r>
      </w:ins>
      <w:ins w:id="180" w:author="Thomas Kwong" w:date="2021-09-12T16:05:00Z">
        <w:r w:rsidRPr="00FA0AD4">
          <w:rPr>
            <w:rFonts w:ascii="Times New Roman" w:hAnsi="Times New Roman" w:cs="Times New Roman"/>
            <w:sz w:val="22"/>
          </w:rPr>
          <w:t>been descr</w:t>
        </w:r>
      </w:ins>
      <w:ins w:id="181" w:author="nick ting" w:date="2021-10-04T21:42:00Z">
        <w:r w:rsidR="00A305D8">
          <w:rPr>
            <w:rFonts w:ascii="Times New Roman" w:hAnsi="Times New Roman" w:cs="Times New Roman"/>
            <w:sz w:val="22"/>
          </w:rPr>
          <w:t>i</w:t>
        </w:r>
      </w:ins>
      <w:ins w:id="182" w:author="Thomas Kwong" w:date="2021-09-12T16:05:00Z">
        <w:r w:rsidRPr="00FA0AD4">
          <w:rPr>
            <w:rFonts w:ascii="Times New Roman" w:hAnsi="Times New Roman" w:cs="Times New Roman"/>
            <w:sz w:val="22"/>
          </w:rPr>
          <w:t xml:space="preserve">bed to </w:t>
        </w:r>
      </w:ins>
      <w:ins w:id="183" w:author="nick ting" w:date="2021-10-04T21:42:00Z">
        <w:r w:rsidR="00A305D8">
          <w:rPr>
            <w:rFonts w:ascii="Times New Roman" w:hAnsi="Times New Roman" w:cs="Times New Roman"/>
            <w:sz w:val="22"/>
          </w:rPr>
          <w:t xml:space="preserve">be </w:t>
        </w:r>
      </w:ins>
      <w:moveTo w:id="184" w:author="Thomas Kwong" w:date="2021-09-12T16:01:00Z">
        <w:del w:id="185" w:author="Thomas Kwong" w:date="2021-09-12T16:05:00Z">
          <w:r w:rsidRPr="00FA0AD4" w:rsidDel="00FC2A07">
            <w:rPr>
              <w:rFonts w:ascii="Times New Roman" w:hAnsi="Times New Roman" w:cs="Times New Roman"/>
              <w:sz w:val="22"/>
            </w:rPr>
            <w:delText xml:space="preserve">were </w:delText>
          </w:r>
        </w:del>
        <w:r w:rsidRPr="00FA0AD4">
          <w:rPr>
            <w:rFonts w:ascii="Times New Roman" w:hAnsi="Times New Roman" w:cs="Times New Roman"/>
            <w:sz w:val="22"/>
          </w:rPr>
          <w:t>associate</w:t>
        </w:r>
      </w:moveTo>
      <w:ins w:id="186" w:author="nick ting" w:date="2021-10-04T21:42:00Z">
        <w:r w:rsidR="00A305D8">
          <w:rPr>
            <w:rFonts w:ascii="Times New Roman" w:hAnsi="Times New Roman" w:cs="Times New Roman"/>
            <w:sz w:val="22"/>
          </w:rPr>
          <w:t>d</w:t>
        </w:r>
      </w:ins>
      <w:moveTo w:id="187" w:author="Thomas Kwong" w:date="2021-09-12T16:01:00Z">
        <w:del w:id="188" w:author="Thomas Kwong" w:date="2021-09-12T16:06:00Z">
          <w:r w:rsidRPr="00FA0AD4" w:rsidDel="00FC2A07">
            <w:rPr>
              <w:rFonts w:ascii="Times New Roman" w:hAnsi="Times New Roman" w:cs="Times New Roman"/>
              <w:sz w:val="22"/>
            </w:rPr>
            <w:delText>d</w:delText>
          </w:r>
        </w:del>
        <w:r w:rsidRPr="00FA0AD4">
          <w:rPr>
            <w:rFonts w:ascii="Times New Roman" w:hAnsi="Times New Roman" w:cs="Times New Roman"/>
            <w:sz w:val="22"/>
          </w:rPr>
          <w:t xml:space="preserve"> with </w:t>
        </w:r>
      </w:moveTo>
      <w:ins w:id="189" w:author="Thomas Kwong" w:date="2021-09-12T16:06:00Z">
        <w:r w:rsidRPr="00FA0AD4">
          <w:rPr>
            <w:rFonts w:ascii="Times New Roman" w:hAnsi="Times New Roman" w:cs="Times New Roman"/>
            <w:sz w:val="22"/>
          </w:rPr>
          <w:t>i</w:t>
        </w:r>
      </w:ins>
      <w:moveTo w:id="190" w:author="Thomas Kwong" w:date="2021-09-12T16:01:00Z">
        <w:del w:id="191" w:author="Thomas Kwong" w:date="2021-09-12T16:06:00Z">
          <w:r w:rsidRPr="00FA0AD4" w:rsidDel="00FC2A07">
            <w:rPr>
              <w:rFonts w:ascii="Times New Roman" w:hAnsi="Times New Roman" w:cs="Times New Roman"/>
              <w:sz w:val="22"/>
            </w:rPr>
            <w:delText>I</w:delText>
          </w:r>
        </w:del>
        <w:r w:rsidRPr="00FA0AD4">
          <w:rPr>
            <w:rFonts w:ascii="Times New Roman" w:hAnsi="Times New Roman" w:cs="Times New Roman"/>
            <w:sz w:val="22"/>
          </w:rPr>
          <w:t>nflammatory bowel disease</w:t>
        </w:r>
      </w:moveTo>
      <w:ins w:id="192"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8</w:t>
        </w:r>
        <w:r w:rsidR="00422C33">
          <w:rPr>
            <w:rFonts w:ascii="Times New Roman" w:hAnsi="Times New Roman" w:cs="Times New Roman"/>
            <w:sz w:val="22"/>
          </w:rPr>
          <w:fldChar w:fldCharType="end"/>
        </w:r>
      </w:ins>
      <w:moveTo w:id="193" w:author="Thomas Kwong" w:date="2021-09-12T16:01:00Z">
        <w:r w:rsidRPr="00422C33">
          <w:rPr>
            <w:rFonts w:ascii="Times New Roman" w:hAnsi="Times New Roman" w:cs="Times New Roman"/>
            <w:sz w:val="22"/>
          </w:rPr>
          <w:t xml:space="preserve"> and liver cirrhosis</w:t>
        </w:r>
      </w:moveTo>
      <w:ins w:id="194"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9</w:t>
        </w:r>
        <w:r w:rsidR="00422C33">
          <w:rPr>
            <w:rFonts w:ascii="Times New Roman" w:hAnsi="Times New Roman" w:cs="Times New Roman"/>
            <w:sz w:val="22"/>
          </w:rPr>
          <w:fldChar w:fldCharType="end"/>
        </w:r>
        <w:r w:rsidR="00422C33">
          <w:rPr>
            <w:rFonts w:ascii="Times New Roman" w:hAnsi="Times New Roman" w:cs="Times New Roman"/>
            <w:sz w:val="22"/>
          </w:rPr>
          <w:t>.</w:t>
        </w:r>
      </w:ins>
      <w:moveTo w:id="195" w:author="Thomas Kwong" w:date="2021-09-12T16:01:00Z">
        <w:del w:id="196" w:author="Thomas Kwong" w:date="2021-09-12T16:11:00Z">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12–14</w:delText>
          </w:r>
          <w:r w:rsidRPr="00FA0AD4" w:rsidDel="007148B3">
            <w:rPr>
              <w:rFonts w:ascii="Times New Roman" w:hAnsi="Times New Roman" w:cs="Times New Roman"/>
              <w:sz w:val="22"/>
            </w:rPr>
            <w:fldChar w:fldCharType="end"/>
          </w:r>
        </w:del>
      </w:moveTo>
      <w:ins w:id="197" w:author="Thomas Kwong" w:date="2021-09-12T16:10:00Z">
        <w:r w:rsidR="007148B3" w:rsidRPr="00422C33">
          <w:rPr>
            <w:rFonts w:ascii="Times New Roman" w:hAnsi="Times New Roman" w:cs="Times New Roman"/>
            <w:sz w:val="22"/>
          </w:rPr>
          <w:t xml:space="preserve"> </w:t>
        </w:r>
      </w:ins>
      <w:ins w:id="198" w:author="LIN, Yufeng" w:date="2021-09-28T13:05:00Z">
        <w:r w:rsidR="004314C2">
          <w:rPr>
            <w:rFonts w:ascii="Times New Roman" w:hAnsi="Times New Roman" w:cs="Times New Roman"/>
            <w:sz w:val="22"/>
          </w:rPr>
          <w:t>Fungi</w:t>
        </w:r>
      </w:ins>
      <w:ins w:id="199" w:author="LIN, Yufeng" w:date="2021-09-20T19:24:00Z">
        <w:r w:rsidR="00422C33">
          <w:rPr>
            <w:rFonts w:ascii="Times New Roman" w:hAnsi="Times New Roman" w:cs="Times New Roman"/>
            <w:sz w:val="22"/>
          </w:rPr>
          <w:t xml:space="preserve"> could influence the </w:t>
        </w:r>
      </w:ins>
      <w:moveTo w:id="200" w:author="Thomas Kwong" w:date="2021-09-12T16:01:00Z">
        <w:del w:id="201" w:author="Thomas Kwong" w:date="2021-09-12T16:11:00Z">
          <w:r w:rsidRPr="00FA0AD4" w:rsidDel="007148B3">
            <w:rPr>
              <w:rFonts w:ascii="Times New Roman" w:hAnsi="Times New Roman" w:cs="Times New Roman"/>
              <w:sz w:val="22"/>
            </w:rPr>
            <w:delText>. And some previous studies</w:delText>
          </w:r>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15,16</w:delText>
          </w:r>
          <w:r w:rsidRPr="00FA0AD4" w:rsidDel="007148B3">
            <w:rPr>
              <w:rFonts w:ascii="Times New Roman" w:hAnsi="Times New Roman" w:cs="Times New Roman"/>
              <w:sz w:val="22"/>
            </w:rPr>
            <w:fldChar w:fldCharType="end"/>
          </w:r>
          <w:r w:rsidRPr="00FA0AD4" w:rsidDel="007148B3">
            <w:rPr>
              <w:rFonts w:ascii="Times New Roman" w:hAnsi="Times New Roman" w:cs="Times New Roman"/>
              <w:sz w:val="22"/>
            </w:rPr>
            <w:delText xml:space="preserve"> have indicated that fungi, the primary members of micro-eukaryotes, could influence the </w:delText>
          </w:r>
        </w:del>
        <w:commentRangeStart w:id="202"/>
        <w:commentRangeStart w:id="203"/>
        <w:r w:rsidRPr="00FA0AD4">
          <w:rPr>
            <w:rFonts w:ascii="Times New Roman" w:hAnsi="Times New Roman" w:cs="Times New Roman"/>
            <w:sz w:val="22"/>
          </w:rPr>
          <w:t>immunological responses of the host by dampening or promoting local inflammatory reactions</w:t>
        </w:r>
      </w:moveTo>
      <w:commentRangeEnd w:id="202"/>
      <w:r w:rsidR="007148B3" w:rsidRPr="009659EB">
        <w:rPr>
          <w:rStyle w:val="CommentReference"/>
          <w:rFonts w:ascii="Times New Roman" w:hAnsi="Times New Roman" w:cs="Times New Roman"/>
        </w:rPr>
        <w:commentReference w:id="202"/>
      </w:r>
      <w:commentRangeEnd w:id="203"/>
      <w:r w:rsidR="00AC6DD3">
        <w:rPr>
          <w:rStyle w:val="CommentReference"/>
        </w:rPr>
        <w:commentReference w:id="203"/>
      </w:r>
      <w:ins w:id="204"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ins>
      <w:r w:rsidR="00422C33">
        <w:rPr>
          <w:rFonts w:ascii="Times New Roman" w:hAnsi="Times New Roman" w:cs="Times New Roman"/>
          <w:sz w:val="22"/>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Pr>
          <w:rFonts w:ascii="Times New Roman" w:hAnsi="Times New Roman" w:cs="Times New Roman" w:hint="eastAsia"/>
          <w:sz w:val="22"/>
        </w:rPr>
        <w:instrText> </w:instrText>
      </w:r>
      <w:r w:rsidR="00422C3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205" w:author="Thomas Kwong" w:date="2021-09-12T16:11:00Z">
        <w:r w:rsidR="007148B3" w:rsidRPr="00790445">
          <w:rPr>
            <w:rFonts w:ascii="Times New Roman" w:hAnsi="Times New Roman" w:cs="Times New Roman"/>
            <w:sz w:val="22"/>
          </w:rPr>
          <w:fldChar w:fldCharType="separate"/>
        </w:r>
      </w:ins>
      <w:r w:rsidR="00422C33" w:rsidRPr="00422C33">
        <w:rPr>
          <w:rFonts w:ascii="Times New Roman" w:hAnsi="Times New Roman" w:cs="Times New Roman"/>
          <w:kern w:val="0"/>
          <w:sz w:val="22"/>
          <w:szCs w:val="24"/>
          <w:vertAlign w:val="superscript"/>
        </w:rPr>
        <w:t>8–12</w:t>
      </w:r>
      <w:ins w:id="206" w:author="Thomas Kwong" w:date="2021-09-12T16:11:00Z">
        <w:r w:rsidR="007148B3" w:rsidRPr="00790445">
          <w:rPr>
            <w:rFonts w:ascii="Times New Roman" w:hAnsi="Times New Roman" w:cs="Times New Roman"/>
            <w:sz w:val="22"/>
          </w:rPr>
          <w:fldChar w:fldCharType="end"/>
        </w:r>
      </w:ins>
      <w:moveTo w:id="207" w:author="Thomas Kwong" w:date="2021-09-12T16:01:00Z">
        <w:r w:rsidRPr="00790445">
          <w:rPr>
            <w:rFonts w:ascii="Times New Roman" w:hAnsi="Times New Roman" w:cs="Times New Roman"/>
            <w:sz w:val="22"/>
          </w:rPr>
          <w:t xml:space="preserve">. </w:t>
        </w:r>
      </w:moveTo>
      <w:ins w:id="208" w:author="LIN, Yufeng" w:date="2021-09-20T19:22:00Z">
        <w:r w:rsidR="00422C33">
          <w:rPr>
            <w:rFonts w:ascii="Times New Roman" w:hAnsi="Times New Roman" w:cs="Times New Roman"/>
            <w:sz w:val="22"/>
          </w:rPr>
          <w:t xml:space="preserve">For instance, the mammalian intestinal </w:t>
        </w:r>
      </w:ins>
      <w:ins w:id="209" w:author="LIN, Yufeng" w:date="2021-09-28T13:00:00Z">
        <w:r w:rsidR="00E06A91">
          <w:rPr>
            <w:rFonts w:ascii="Times New Roman" w:hAnsi="Times New Roman" w:cs="Times New Roman"/>
            <w:sz w:val="22"/>
          </w:rPr>
          <w:t>fungal</w:t>
        </w:r>
      </w:ins>
      <w:ins w:id="210" w:author="LIN, Yufeng" w:date="2021-09-20T19:22:00Z">
        <w:r w:rsidR="00422C33">
          <w:rPr>
            <w:rFonts w:ascii="Times New Roman" w:hAnsi="Times New Roman" w:cs="Times New Roman"/>
            <w:sz w:val="22"/>
          </w:rPr>
          <w:t xml:space="preserve"> community interacts with the immune system through the innate immune receptor </w:t>
        </w:r>
        <w:commentRangeStart w:id="211"/>
        <w:r w:rsidR="00422C33">
          <w:rPr>
            <w:rFonts w:ascii="Times New Roman" w:hAnsi="Times New Roman" w:cs="Times New Roman"/>
            <w:sz w:val="22"/>
          </w:rPr>
          <w:t>Dectin-1</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Pr>
            <w:rFonts w:ascii="Times New Roman" w:hAnsi="Times New Roman" w:cs="Times New Roman"/>
            <w:sz w:val="22"/>
          </w:rPr>
          <w:fldChar w:fldCharType="separate"/>
        </w:r>
        <w:r w:rsidR="00422C33" w:rsidRPr="002C2283">
          <w:rPr>
            <w:rFonts w:ascii="Times New Roman" w:hAnsi="Times New Roman" w:cs="Times New Roman"/>
            <w:kern w:val="0"/>
            <w:sz w:val="22"/>
            <w:szCs w:val="24"/>
            <w:vertAlign w:val="superscript"/>
          </w:rPr>
          <w:t>11</w:t>
        </w:r>
        <w:r w:rsidR="00422C33">
          <w:rPr>
            <w:rFonts w:ascii="Times New Roman" w:hAnsi="Times New Roman" w:cs="Times New Roman"/>
            <w:sz w:val="22"/>
          </w:rPr>
          <w:fldChar w:fldCharType="end"/>
        </w:r>
      </w:ins>
      <w:commentRangeEnd w:id="211"/>
      <w:r w:rsidR="007C755A">
        <w:rPr>
          <w:rStyle w:val="CommentReference"/>
        </w:rPr>
        <w:commentReference w:id="211"/>
      </w:r>
      <w:ins w:id="212" w:author="LIN, Yufeng" w:date="2021-09-20T19:22:00Z">
        <w:r w:rsidR="00422C33">
          <w:rPr>
            <w:rFonts w:ascii="Times New Roman" w:hAnsi="Times New Roman" w:cs="Times New Roman"/>
            <w:sz w:val="22"/>
          </w:rPr>
          <w:t xml:space="preserve">. </w:t>
        </w:r>
      </w:ins>
      <w:ins w:id="213" w:author="Thomas Kwong" w:date="2021-09-22T17:47:00Z">
        <w:r w:rsidR="007C755A">
          <w:rPr>
            <w:rFonts w:ascii="Times New Roman" w:hAnsi="Times New Roman" w:cs="Times New Roman"/>
            <w:sz w:val="22"/>
          </w:rPr>
          <w:t>T</w:t>
        </w:r>
      </w:ins>
      <w:ins w:id="214" w:author="LIN, Yufeng" w:date="2021-09-20T19:22:00Z">
        <w:del w:id="215" w:author="Thomas Kwong" w:date="2021-09-22T17:47:00Z">
          <w:r w:rsidR="00422C33" w:rsidDel="007C755A">
            <w:rPr>
              <w:rFonts w:ascii="Times New Roman" w:hAnsi="Times New Roman" w:cs="Times New Roman"/>
              <w:sz w:val="22"/>
            </w:rPr>
            <w:delText>And t</w:delText>
          </w:r>
        </w:del>
        <w:r w:rsidR="00422C33">
          <w:rPr>
            <w:rFonts w:ascii="Times New Roman" w:hAnsi="Times New Roman" w:cs="Times New Roman"/>
            <w:sz w:val="22"/>
          </w:rPr>
          <w:t xml:space="preserve">he commensal fungi </w:t>
        </w:r>
      </w:ins>
      <w:ins w:id="216" w:author="Thomas Kwong" w:date="2021-09-22T17:47:00Z">
        <w:r w:rsidR="007C755A">
          <w:rPr>
            <w:rFonts w:ascii="Times New Roman" w:hAnsi="Times New Roman" w:cs="Times New Roman"/>
            <w:sz w:val="22"/>
          </w:rPr>
          <w:t>was shown to</w:t>
        </w:r>
      </w:ins>
      <w:ins w:id="217" w:author="LIN, Yufeng" w:date="2021-09-20T19:22:00Z">
        <w:del w:id="218" w:author="Thomas Kwong" w:date="2021-09-22T17:47:00Z">
          <w:r w:rsidR="00422C33" w:rsidDel="007C755A">
            <w:rPr>
              <w:rFonts w:ascii="Times New Roman" w:hAnsi="Times New Roman" w:cs="Times New Roman"/>
              <w:sz w:val="22"/>
            </w:rPr>
            <w:delText>could</w:delText>
          </w:r>
        </w:del>
        <w:r w:rsidR="00422C33">
          <w:rPr>
            <w:rFonts w:ascii="Times New Roman" w:hAnsi="Times New Roman" w:cs="Times New Roman"/>
            <w:sz w:val="22"/>
          </w:rPr>
          <w:t xml:space="preserve"> protect from colitis-associated colon cancer </w:t>
        </w:r>
        <w:del w:id="219" w:author="Thomas Kwong" w:date="2021-09-22T17:42:00Z">
          <w:r w:rsidR="00422C33" w:rsidDel="007C755A">
            <w:rPr>
              <w:rFonts w:ascii="Times New Roman" w:hAnsi="Times New Roman" w:cs="Times New Roman"/>
              <w:sz w:val="22"/>
            </w:rPr>
            <w:delText xml:space="preserve">with the SYK-CARD9 </w:delText>
          </w:r>
        </w:del>
        <w:r w:rsidR="00422C33">
          <w:rPr>
            <w:rFonts w:ascii="Times New Roman" w:hAnsi="Times New Roman" w:cs="Times New Roman"/>
            <w:sz w:val="22"/>
          </w:rPr>
          <w:t xml:space="preserve">by prompting inflammasome activation and IL-18 maturation in </w:t>
        </w:r>
      </w:ins>
      <w:ins w:id="220" w:author="Thomas Kwong" w:date="2021-09-22T17:43:00Z">
        <w:r w:rsidR="007C755A">
          <w:rPr>
            <w:rFonts w:ascii="Times New Roman" w:hAnsi="Times New Roman" w:cs="Times New Roman"/>
            <w:sz w:val="22"/>
          </w:rPr>
          <w:t>murine model</w:t>
        </w:r>
      </w:ins>
      <w:ins w:id="221" w:author="LIN, Yufeng" w:date="2021-09-20T19:22:00Z">
        <w:del w:id="222" w:author="Thomas Kwong" w:date="2021-09-22T17:43:00Z">
          <w:r w:rsidR="00422C33" w:rsidDel="007C755A">
            <w:rPr>
              <w:rFonts w:ascii="Times New Roman" w:hAnsi="Times New Roman" w:cs="Times New Roman"/>
              <w:sz w:val="22"/>
            </w:rPr>
            <w:delText>the colon in AOM-DSS treatment mice</w:delText>
          </w:r>
        </w:del>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Pr>
            <w:rFonts w:ascii="Times New Roman" w:hAnsi="Times New Roman" w:cs="Times New Roman"/>
            <w:sz w:val="22"/>
          </w:rPr>
          <w:fldChar w:fldCharType="separate"/>
        </w:r>
        <w:r w:rsidR="00422C33" w:rsidRPr="00DE1A3A">
          <w:rPr>
            <w:rFonts w:ascii="Times New Roman" w:hAnsi="Times New Roman" w:cs="Times New Roman"/>
            <w:kern w:val="0"/>
            <w:sz w:val="22"/>
            <w:szCs w:val="24"/>
            <w:vertAlign w:val="superscript"/>
          </w:rPr>
          <w:t>13</w:t>
        </w:r>
        <w:r w:rsidR="00422C33">
          <w:rPr>
            <w:rFonts w:ascii="Times New Roman" w:hAnsi="Times New Roman" w:cs="Times New Roman"/>
            <w:sz w:val="22"/>
          </w:rPr>
          <w:fldChar w:fldCharType="end"/>
        </w:r>
        <w:r w:rsidR="00422C33">
          <w:rPr>
            <w:rFonts w:ascii="Times New Roman" w:hAnsi="Times New Roman" w:cs="Times New Roman"/>
            <w:sz w:val="22"/>
          </w:rPr>
          <w:t>.</w:t>
        </w:r>
        <w:r w:rsidR="00422C33" w:rsidRPr="00790445">
          <w:rPr>
            <w:rFonts w:ascii="Times New Roman" w:hAnsi="Times New Roman" w:cs="Times New Roman"/>
            <w:sz w:val="22"/>
          </w:rPr>
          <w:t xml:space="preserve"> </w:t>
        </w:r>
      </w:ins>
      <w:ins w:id="223" w:author="Thomas Kwong" w:date="2021-09-22T17:48:00Z">
        <w:r w:rsidR="007C755A">
          <w:rPr>
            <w:rFonts w:ascii="Times New Roman" w:hAnsi="Times New Roman" w:cs="Times New Roman"/>
            <w:sz w:val="22"/>
          </w:rPr>
          <w:t>Therefore, i</w:t>
        </w:r>
      </w:ins>
      <w:commentRangeStart w:id="224"/>
      <w:commentRangeStart w:id="225"/>
      <w:moveTo w:id="226" w:author="Thomas Kwong" w:date="2021-09-12T16:01:00Z">
        <w:del w:id="227" w:author="Thomas Kwong" w:date="2021-09-22T17:44:00Z">
          <w:r w:rsidRPr="00790445" w:rsidDel="007C755A">
            <w:rPr>
              <w:rFonts w:ascii="Times New Roman" w:hAnsi="Times New Roman" w:cs="Times New Roman"/>
              <w:sz w:val="22"/>
            </w:rPr>
            <w:delText xml:space="preserve">With discovering the mechanism </w:delText>
          </w:r>
        </w:del>
      </w:moveTo>
      <w:commentRangeEnd w:id="224"/>
      <w:del w:id="228" w:author="Thomas Kwong" w:date="2021-09-22T17:44:00Z">
        <w:r w:rsidR="007148B3" w:rsidDel="007C755A">
          <w:rPr>
            <w:rStyle w:val="CommentReference"/>
          </w:rPr>
          <w:commentReference w:id="224"/>
        </w:r>
        <w:commentRangeEnd w:id="225"/>
        <w:r w:rsidR="00422C33" w:rsidDel="007C755A">
          <w:rPr>
            <w:rStyle w:val="CommentReference"/>
          </w:rPr>
          <w:commentReference w:id="225"/>
        </w:r>
      </w:del>
      <w:moveTo w:id="229" w:author="Thomas Kwong" w:date="2021-09-12T16:01:00Z">
        <w:del w:id="230" w:author="Thomas Kwong" w:date="2021-09-22T17:44:00Z">
          <w:r w:rsidRPr="00790445" w:rsidDel="007C755A">
            <w:rPr>
              <w:rFonts w:ascii="Times New Roman" w:hAnsi="Times New Roman" w:cs="Times New Roman"/>
              <w:sz w:val="22"/>
            </w:rPr>
            <w:delText xml:space="preserve">between the intestinal micro-eukaryotes and the host, </w:delText>
          </w:r>
        </w:del>
      </w:moveTo>
      <w:ins w:id="231" w:author="Thomas Kwong" w:date="2021-09-12T16:24:00Z">
        <w:r w:rsidR="00070C6B">
          <w:rPr>
            <w:rFonts w:ascii="Times New Roman" w:hAnsi="Times New Roman" w:cs="Times New Roman"/>
            <w:sz w:val="22"/>
          </w:rPr>
          <w:t xml:space="preserve">t is apparent that </w:t>
        </w:r>
        <w:del w:id="232" w:author="LIN, Yufeng" w:date="2021-09-28T13:06:00Z">
          <w:r w:rsidR="00070C6B" w:rsidDel="004314C2">
            <w:rPr>
              <w:rFonts w:ascii="Times New Roman" w:hAnsi="Times New Roman" w:cs="Times New Roman"/>
              <w:sz w:val="22"/>
            </w:rPr>
            <w:delText>micro-eukaryotes</w:delText>
          </w:r>
        </w:del>
      </w:ins>
      <w:ins w:id="233" w:author="LIN, Yufeng" w:date="2021-09-28T13:06:00Z">
        <w:r w:rsidR="004314C2">
          <w:rPr>
            <w:rFonts w:ascii="Times New Roman" w:hAnsi="Times New Roman" w:cs="Times New Roman"/>
            <w:sz w:val="22"/>
          </w:rPr>
          <w:t>fungus</w:t>
        </w:r>
      </w:ins>
      <w:ins w:id="234" w:author="Thomas Kwong" w:date="2021-09-12T16:25:00Z">
        <w:r w:rsidR="00070C6B">
          <w:rPr>
            <w:rFonts w:ascii="Times New Roman" w:hAnsi="Times New Roman" w:cs="Times New Roman"/>
            <w:sz w:val="22"/>
          </w:rPr>
          <w:t xml:space="preserve"> is playing a </w:t>
        </w:r>
      </w:ins>
      <w:ins w:id="235" w:author="Thomas Kwong" w:date="2021-09-12T16:22:00Z">
        <w:r w:rsidR="00070C6B">
          <w:rPr>
            <w:rFonts w:ascii="Times New Roman" w:hAnsi="Times New Roman" w:cs="Times New Roman"/>
            <w:sz w:val="22"/>
          </w:rPr>
          <w:t xml:space="preserve">more significant role </w:t>
        </w:r>
      </w:ins>
      <w:moveTo w:id="236" w:author="Thomas Kwong" w:date="2021-09-12T16:01:00Z">
        <w:del w:id="237"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238" w:author="Thomas Kwong" w:date="2021-09-12T16:22:00Z">
        <w:r w:rsidR="00070C6B">
          <w:rPr>
            <w:rFonts w:ascii="Times New Roman" w:hAnsi="Times New Roman" w:cs="Times New Roman"/>
            <w:sz w:val="22"/>
          </w:rPr>
          <w:t>on CRC</w:t>
        </w:r>
      </w:ins>
      <w:ins w:id="239" w:author="Thomas Kwong" w:date="2021-09-12T16:25:00Z">
        <w:r w:rsidR="00070C6B">
          <w:rPr>
            <w:rFonts w:ascii="Times New Roman" w:hAnsi="Times New Roman" w:cs="Times New Roman"/>
            <w:sz w:val="22"/>
          </w:rPr>
          <w:t xml:space="preserve"> development than previously anti</w:t>
        </w:r>
      </w:ins>
      <w:ins w:id="240" w:author="Thomas Kwong" w:date="2021-09-12T16:26:00Z">
        <w:r w:rsidR="00070C6B">
          <w:rPr>
            <w:rFonts w:ascii="Times New Roman" w:hAnsi="Times New Roman" w:cs="Times New Roman"/>
            <w:sz w:val="22"/>
          </w:rPr>
          <w:t>ci</w:t>
        </w:r>
      </w:ins>
      <w:ins w:id="241" w:author="Thomas Kwong" w:date="2021-09-12T16:25:00Z">
        <w:r w:rsidR="00070C6B">
          <w:rPr>
            <w:rFonts w:ascii="Times New Roman" w:hAnsi="Times New Roman" w:cs="Times New Roman"/>
            <w:sz w:val="22"/>
          </w:rPr>
          <w:t>pated</w:t>
        </w:r>
      </w:ins>
      <w:moveTo w:id="242" w:author="Thomas Kwong" w:date="2021-09-12T16:01:00Z">
        <w:r w:rsidRPr="00790445">
          <w:rPr>
            <w:rFonts w:ascii="Times New Roman" w:hAnsi="Times New Roman" w:cs="Times New Roman"/>
            <w:sz w:val="22"/>
          </w:rPr>
          <w:t xml:space="preserve">. </w:t>
        </w:r>
      </w:moveTo>
      <w:ins w:id="243" w:author="Thomas Kwong" w:date="2021-09-22T17:48:00Z">
        <w:r w:rsidR="007C755A">
          <w:rPr>
            <w:rFonts w:ascii="Times New Roman" w:hAnsi="Times New Roman" w:cs="Times New Roman"/>
            <w:sz w:val="22"/>
          </w:rPr>
          <w:t xml:space="preserve">However, </w:t>
        </w:r>
      </w:ins>
      <w:ins w:id="244" w:author="Thomas Kwong" w:date="2021-09-22T17:49:00Z">
        <w:r w:rsidR="007C755A">
          <w:rPr>
            <w:rFonts w:ascii="Times New Roman" w:hAnsi="Times New Roman" w:cs="Times New Roman"/>
            <w:sz w:val="22"/>
          </w:rPr>
          <w:t>e</w:t>
        </w:r>
      </w:ins>
      <w:moveTo w:id="245" w:author="Thomas Kwong" w:date="2021-09-12T16:01:00Z">
        <w:del w:id="246" w:author="Thomas Kwong" w:date="2021-09-22T17:49:00Z">
          <w:r w:rsidRPr="00790445" w:rsidDel="007C755A">
            <w:rPr>
              <w:rFonts w:ascii="Times New Roman" w:hAnsi="Times New Roman" w:cs="Times New Roman"/>
              <w:sz w:val="22"/>
              <w:lang w:eastAsia="zh-HK"/>
            </w:rPr>
            <w:delText>E</w:delText>
          </w:r>
        </w:del>
        <w:r w:rsidRPr="00790445">
          <w:rPr>
            <w:rFonts w:ascii="Times New Roman" w:hAnsi="Times New Roman" w:cs="Times New Roman"/>
            <w:sz w:val="22"/>
            <w:lang w:eastAsia="zh-HK"/>
          </w:rPr>
          <w:t xml:space="preserve">xcept </w:t>
        </w:r>
      </w:moveTo>
      <w:ins w:id="247" w:author="LIN, Yufeng" w:date="2021-09-20T19:26:00Z">
        <w:del w:id="248" w:author="Thomas Kwong" w:date="2021-09-22T17:49:00Z">
          <w:r w:rsidR="00422C33" w:rsidDel="007C755A">
            <w:rPr>
              <w:rFonts w:ascii="Times New Roman" w:hAnsi="Times New Roman" w:cs="Times New Roman"/>
              <w:sz w:val="22"/>
              <w:lang w:eastAsia="zh-HK"/>
            </w:rPr>
            <w:delText xml:space="preserve">for </w:delText>
          </w:r>
        </w:del>
      </w:ins>
      <w:moveTo w:id="249" w:author="Thomas Kwong" w:date="2021-09-12T16:01:00Z">
        <w:r w:rsidRPr="00790445">
          <w:rPr>
            <w:rFonts w:ascii="Times New Roman" w:hAnsi="Times New Roman" w:cs="Times New Roman"/>
            <w:sz w:val="22"/>
            <w:lang w:eastAsia="zh-HK"/>
          </w:rPr>
          <w:t>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moveTo>
      <w:r w:rsidR="00422C33">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250" w:author="Thomas Kwong" w:date="2021-09-12T16:01:00Z">
        <w:r w:rsidRPr="00790445">
          <w:rPr>
            <w:rFonts w:ascii="Times New Roman" w:hAnsi="Times New Roman" w:cs="Times New Roman"/>
            <w:sz w:val="22"/>
          </w:rPr>
          <w:fldChar w:fldCharType="separate"/>
        </w:r>
      </w:moveTo>
      <w:r w:rsidR="00422C33" w:rsidRPr="00422C33">
        <w:rPr>
          <w:rFonts w:ascii="Times New Roman" w:hAnsi="Times New Roman" w:cs="Times New Roman"/>
          <w:kern w:val="0"/>
          <w:sz w:val="22"/>
          <w:szCs w:val="24"/>
          <w:vertAlign w:val="superscript"/>
        </w:rPr>
        <w:t>14</w:t>
      </w:r>
      <w:moveTo w:id="251" w:author="Thomas Kwong" w:date="2021-09-12T16:01: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252" w:author="Thomas Kwong" w:date="2021-09-22T18:17:00Z">
        <w:r w:rsidR="00752EF5">
          <w:rPr>
            <w:rFonts w:ascii="Times New Roman" w:hAnsi="Times New Roman" w:cs="Times New Roman"/>
            <w:sz w:val="22"/>
          </w:rPr>
          <w:t xml:space="preserve">aiming to discover potential </w:t>
        </w:r>
      </w:ins>
      <w:moveTo w:id="253" w:author="Thomas Kwong" w:date="2021-09-12T16:01:00Z">
        <w:del w:id="254" w:author="Thomas Kwong" w:date="2021-09-22T18:17:00Z">
          <w:r w:rsidRPr="00790445" w:rsidDel="00752EF5">
            <w:rPr>
              <w:rFonts w:ascii="Times New Roman" w:hAnsi="Times New Roman" w:cs="Times New Roman"/>
              <w:sz w:val="22"/>
            </w:rPr>
            <w:delText xml:space="preserve">disclosed the </w:delText>
          </w:r>
        </w:del>
        <w:r w:rsidRPr="00790445">
          <w:rPr>
            <w:rFonts w:ascii="Times New Roman" w:hAnsi="Times New Roman" w:cs="Times New Roman"/>
            <w:sz w:val="22"/>
          </w:rPr>
          <w:t xml:space="preserve">fungal biomarker </w:t>
        </w:r>
      </w:moveTo>
      <w:ins w:id="255" w:author="Thomas Kwong" w:date="2021-09-22T18:18:00Z">
        <w:r w:rsidR="00752EF5">
          <w:rPr>
            <w:rFonts w:ascii="Times New Roman" w:hAnsi="Times New Roman" w:cs="Times New Roman"/>
            <w:sz w:val="22"/>
          </w:rPr>
          <w:t xml:space="preserve">for </w:t>
        </w:r>
      </w:ins>
      <w:moveTo w:id="256" w:author="Thomas Kwong" w:date="2021-09-12T16:01:00Z">
        <w:del w:id="257" w:author="Thomas Kwong" w:date="2021-09-22T18:18:00Z">
          <w:r w:rsidRPr="00790445" w:rsidDel="00752EF5">
            <w:rPr>
              <w:rFonts w:ascii="Times New Roman" w:hAnsi="Times New Roman" w:cs="Times New Roman"/>
              <w:sz w:val="22"/>
            </w:rPr>
            <w:delText xml:space="preserve">in </w:delText>
          </w:r>
        </w:del>
        <w:r w:rsidRPr="00790445">
          <w:rPr>
            <w:rFonts w:ascii="Times New Roman" w:hAnsi="Times New Roman" w:cs="Times New Roman"/>
            <w:sz w:val="22"/>
          </w:rPr>
          <w:t>CRC</w:t>
        </w:r>
      </w:moveTo>
      <w:ins w:id="258" w:author="Thomas Kwong" w:date="2021-09-22T18:18:00Z">
        <w:r w:rsidR="00752EF5">
          <w:rPr>
            <w:rFonts w:ascii="Times New Roman" w:hAnsi="Times New Roman" w:cs="Times New Roman"/>
            <w:sz w:val="22"/>
          </w:rPr>
          <w:t xml:space="preserve"> detection</w:t>
        </w:r>
      </w:ins>
      <w:moveTo w:id="259" w:author="Thomas Kwong" w:date="2021-09-12T16:01:00Z">
        <w:del w:id="260" w:author="Thomas Kwong" w:date="2021-09-22T18:17:00Z">
          <w:r w:rsidRPr="00790445" w:rsidDel="00752EF5">
            <w:rPr>
              <w:rFonts w:ascii="Times New Roman" w:hAnsi="Times New Roman" w:cs="Times New Roman"/>
              <w:sz w:val="22"/>
            </w:rPr>
            <w:delText xml:space="preserve"> </w:delText>
          </w:r>
        </w:del>
      </w:moveTo>
      <w:ins w:id="261" w:author="LIN, Yufeng" w:date="2021-09-20T19:26:00Z">
        <w:del w:id="262" w:author="Thomas Kwong" w:date="2021-09-22T18:17:00Z">
          <w:r w:rsidR="00422C33" w:rsidDel="00752EF5">
            <w:rPr>
              <w:rFonts w:ascii="Times New Roman" w:hAnsi="Times New Roman" w:cs="Times New Roman"/>
              <w:sz w:val="22"/>
            </w:rPr>
            <w:delText>among humans</w:delText>
          </w:r>
        </w:del>
      </w:ins>
      <w:ins w:id="263" w:author="LIN, Yufeng" w:date="2021-09-20T19:27:00Z">
        <w:r w:rsidR="00422C33">
          <w:rPr>
            <w:rFonts w:ascii="Times New Roman" w:hAnsi="Times New Roman" w:cs="Times New Roman"/>
            <w:sz w:val="22"/>
          </w:rPr>
          <w:t xml:space="preserve">, </w:t>
        </w:r>
        <w:del w:id="264" w:author="Thomas Kwong" w:date="2021-09-22T18:18:00Z">
          <w:r w:rsidR="00422C33" w:rsidDel="00752EF5">
            <w:rPr>
              <w:rFonts w:ascii="Times New Roman" w:hAnsi="Times New Roman" w:cs="Times New Roman"/>
              <w:sz w:val="22"/>
            </w:rPr>
            <w:delText xml:space="preserve">no </w:delText>
          </w:r>
        </w:del>
      </w:ins>
      <w:ins w:id="265" w:author="LIN, Yufeng" w:date="2021-09-20T19:28:00Z">
        <w:del w:id="266" w:author="Thomas Kwong" w:date="2021-09-22T18:18:00Z">
          <w:r w:rsidR="00422C33" w:rsidDel="00752EF5">
            <w:rPr>
              <w:rFonts w:ascii="Times New Roman" w:hAnsi="Times New Roman" w:cs="Times New Roman"/>
              <w:sz w:val="22"/>
            </w:rPr>
            <w:delText>other research reported the related study</w:delText>
          </w:r>
        </w:del>
      </w:ins>
      <w:moveTo w:id="267" w:author="Thomas Kwong" w:date="2021-09-12T16:01:00Z">
        <w:del w:id="268" w:author="Thomas Kwong" w:date="2021-09-22T18:18:00Z">
          <w:r w:rsidRPr="00790445" w:rsidDel="00752EF5">
            <w:rPr>
              <w:rFonts w:ascii="Times New Roman" w:hAnsi="Times New Roman" w:cs="Times New Roman"/>
              <w:sz w:val="22"/>
            </w:rPr>
            <w:delText>in the Chinese cohort</w:delText>
          </w:r>
        </w:del>
      </w:moveTo>
      <w:ins w:id="269" w:author="LIN, Yufeng" w:date="2021-09-20T19:28:00Z">
        <w:del w:id="270" w:author="Thomas Kwong" w:date="2021-09-22T18:18:00Z">
          <w:r w:rsidR="00422C33" w:rsidDel="00752EF5">
            <w:rPr>
              <w:rFonts w:ascii="Times New Roman" w:hAnsi="Times New Roman" w:cs="Times New Roman"/>
              <w:sz w:val="22"/>
            </w:rPr>
            <w:delText>.</w:delText>
          </w:r>
        </w:del>
      </w:ins>
      <w:moveTo w:id="271" w:author="Thomas Kwong" w:date="2021-09-12T16:01:00Z">
        <w:del w:id="272" w:author="Thomas Kwong" w:date="2021-09-22T18:18:00Z">
          <w:r w:rsidRPr="00790445" w:rsidDel="00752EF5">
            <w:rPr>
              <w:rFonts w:ascii="Times New Roman" w:hAnsi="Times New Roman" w:cs="Times New Roman"/>
              <w:sz w:val="22"/>
            </w:rPr>
            <w:delText xml:space="preserve">, </w:delText>
          </w:r>
        </w:del>
        <w:del w:id="273"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168"/>
      <w:del w:id="274" w:author="Thomas Kwong" w:date="2021-09-12T16:28:00Z">
        <w:r w:rsidR="00D9531B" w:rsidRPr="00790445" w:rsidDel="004174A2">
          <w:rPr>
            <w:rFonts w:ascii="Times New Roman" w:hAnsi="Times New Roman" w:cs="Times New Roman"/>
            <w:sz w:val="22"/>
          </w:rPr>
          <w:delText xml:space="preserve">However, </w:delText>
        </w:r>
      </w:del>
      <w:ins w:id="275" w:author="LIN, Yufeng" w:date="2021-09-20T19:28:00Z">
        <w:del w:id="276" w:author="Thomas Kwong" w:date="2021-09-22T18:18:00Z">
          <w:r w:rsidR="00422C33" w:rsidDel="00752EF5">
            <w:rPr>
              <w:rFonts w:ascii="Times New Roman" w:hAnsi="Times New Roman" w:cs="Times New Roman"/>
              <w:sz w:val="22"/>
            </w:rPr>
            <w:delText>T</w:delText>
          </w:r>
        </w:del>
      </w:ins>
      <w:ins w:id="277" w:author="Thomas Kwong" w:date="2021-09-22T18:19:00Z">
        <w:r w:rsidR="00752EF5">
          <w:rPr>
            <w:rFonts w:ascii="Times New Roman" w:hAnsi="Times New Roman" w:cs="Times New Roman"/>
            <w:sz w:val="22"/>
          </w:rPr>
          <w:t>t</w:t>
        </w:r>
      </w:ins>
      <w:r w:rsidR="00D9531B" w:rsidRPr="00790445">
        <w:rPr>
          <w:rFonts w:ascii="Times New Roman" w:hAnsi="Times New Roman" w:cs="Times New Roman"/>
          <w:sz w:val="22"/>
        </w:rPr>
        <w:t xml:space="preserve">he </w:t>
      </w:r>
      <w:ins w:id="278" w:author="Thomas Kwong" w:date="2021-09-22T18:19:00Z">
        <w:r w:rsidR="00752EF5">
          <w:rPr>
            <w:rFonts w:ascii="Times New Roman" w:hAnsi="Times New Roman" w:cs="Times New Roman"/>
            <w:sz w:val="22"/>
          </w:rPr>
          <w:t xml:space="preserve">exact </w:t>
        </w:r>
      </w:ins>
      <w:r w:rsidR="00D9531B" w:rsidRPr="00790445">
        <w:rPr>
          <w:rFonts w:ascii="Times New Roman" w:hAnsi="Times New Roman" w:cs="Times New Roman"/>
          <w:sz w:val="22"/>
        </w:rPr>
        <w:t xml:space="preserve">role of </w:t>
      </w:r>
      <w:del w:id="279"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del w:id="280" w:author="LIN, Yufeng" w:date="2021-09-28T13:06:00Z">
        <w:r w:rsidR="00FA35F2" w:rsidRPr="00790445" w:rsidDel="004314C2">
          <w:rPr>
            <w:rFonts w:ascii="Times New Roman" w:hAnsi="Times New Roman" w:cs="Times New Roman"/>
            <w:sz w:val="22"/>
          </w:rPr>
          <w:delText>micro-eukaryotes</w:delText>
        </w:r>
      </w:del>
      <w:ins w:id="281" w:author="LIN, Yufeng" w:date="2021-09-28T13:06:00Z">
        <w:r w:rsidR="004314C2">
          <w:rPr>
            <w:rFonts w:ascii="Times New Roman" w:hAnsi="Times New Roman" w:cs="Times New Roman"/>
            <w:sz w:val="22"/>
          </w:rPr>
          <w:t>fungi</w:t>
        </w:r>
      </w:ins>
      <w:del w:id="282" w:author="Thomas Kwong" w:date="2021-09-22T18:19:00Z">
        <w:r w:rsidR="00D9531B" w:rsidRPr="00790445" w:rsidDel="00752EF5">
          <w:rPr>
            <w:rFonts w:ascii="Times New Roman" w:hAnsi="Times New Roman" w:cs="Times New Roman"/>
            <w:sz w:val="22"/>
          </w:rPr>
          <w:delText xml:space="preserve">, </w:delText>
        </w:r>
      </w:del>
      <w:del w:id="283" w:author="Thomas Kwong" w:date="2021-09-12T16:27:00Z">
        <w:r w:rsidR="00D9531B" w:rsidRPr="00790445" w:rsidDel="00070C6B">
          <w:rPr>
            <w:rFonts w:ascii="Times New Roman" w:hAnsi="Times New Roman" w:cs="Times New Roman"/>
            <w:sz w:val="22"/>
          </w:rPr>
          <w:delText>i</w:delText>
        </w:r>
      </w:del>
      <w:del w:id="284" w:author="Thomas Kwong" w:date="2021-09-22T18:19:00Z">
        <w:r w:rsidR="00D9531B" w:rsidRPr="00790445" w:rsidDel="00752EF5">
          <w:rPr>
            <w:rFonts w:ascii="Times New Roman" w:hAnsi="Times New Roman" w:cs="Times New Roman"/>
            <w:sz w:val="22"/>
          </w:rPr>
          <w:delText>s largely unexplored</w:delText>
        </w:r>
      </w:del>
      <w:r w:rsidR="00D9531B" w:rsidRPr="00790445">
        <w:rPr>
          <w:rFonts w:ascii="Times New Roman" w:hAnsi="Times New Roman" w:cs="Times New Roman"/>
          <w:sz w:val="22"/>
        </w:rPr>
        <w:t xml:space="preserve"> in</w:t>
      </w:r>
      <w:del w:id="285" w:author="Thomas Kwong" w:date="2021-09-12T16:29:00Z">
        <w:r w:rsidR="00D9531B" w:rsidRPr="00790445" w:rsidDel="004174A2">
          <w:rPr>
            <w:rFonts w:ascii="Times New Roman" w:hAnsi="Times New Roman" w:cs="Times New Roman"/>
            <w:sz w:val="22"/>
          </w:rPr>
          <w:delText xml:space="preserve"> </w:delText>
        </w:r>
      </w:del>
      <w:ins w:id="286"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287" w:author="Thomas Kwong" w:date="2021-09-12T16:29:00Z">
        <w:r w:rsidR="004174A2">
          <w:rPr>
            <w:rFonts w:ascii="Times New Roman" w:hAnsi="Times New Roman" w:cs="Times New Roman"/>
            <w:sz w:val="22"/>
          </w:rPr>
          <w:t xml:space="preserve"> pathogenesis</w:t>
        </w:r>
      </w:ins>
      <w:ins w:id="288" w:author="Thomas Kwong" w:date="2021-09-22T18:19:00Z">
        <w:r w:rsidR="00752EF5">
          <w:rPr>
            <w:rFonts w:ascii="Times New Roman" w:hAnsi="Times New Roman" w:cs="Times New Roman"/>
            <w:sz w:val="22"/>
          </w:rPr>
          <w:t xml:space="preserve"> </w:t>
        </w:r>
      </w:ins>
      <w:del w:id="289" w:author="Thomas Kwong" w:date="2021-09-22T18:19:00Z">
        <w:r w:rsidR="00D9531B" w:rsidRPr="00790445" w:rsidDel="00752EF5">
          <w:rPr>
            <w:rFonts w:ascii="Times New Roman" w:hAnsi="Times New Roman" w:cs="Times New Roman"/>
            <w:sz w:val="22"/>
          </w:rPr>
          <w:delText xml:space="preserve">, </w:delText>
        </w:r>
      </w:del>
      <w:del w:id="290" w:author="Thomas Kwong" w:date="2021-09-12T16:29:00Z">
        <w:r w:rsidR="00D9531B" w:rsidRPr="00790445" w:rsidDel="004174A2">
          <w:rPr>
            <w:rFonts w:ascii="Times New Roman" w:hAnsi="Times New Roman" w:cs="Times New Roman"/>
            <w:sz w:val="22"/>
          </w:rPr>
          <w:delText xml:space="preserve">partly </w:delText>
        </w:r>
      </w:del>
      <w:ins w:id="291" w:author="Thomas Kwong" w:date="2021-09-22T18:19:00Z">
        <w:r w:rsidR="00752EF5">
          <w:rPr>
            <w:rFonts w:ascii="Times New Roman" w:hAnsi="Times New Roman" w:cs="Times New Roman"/>
            <w:sz w:val="22"/>
          </w:rPr>
          <w:t>remain</w:t>
        </w:r>
        <w:r w:rsidR="00752EF5" w:rsidRPr="00790445">
          <w:rPr>
            <w:rFonts w:ascii="Times New Roman" w:hAnsi="Times New Roman" w:cs="Times New Roman"/>
            <w:sz w:val="22"/>
          </w:rPr>
          <w:t xml:space="preserve">s largely unexplored </w:t>
        </w:r>
      </w:ins>
      <w:r w:rsidR="00D9531B" w:rsidRPr="00790445">
        <w:rPr>
          <w:rFonts w:ascii="Times New Roman" w:hAnsi="Times New Roman" w:cs="Times New Roman"/>
          <w:sz w:val="22"/>
        </w:rPr>
        <w:t>due to</w:t>
      </w:r>
      <w:del w:id="292" w:author="Thomas Kwong" w:date="2021-09-12T16:32:00Z">
        <w:r w:rsidR="00D9531B" w:rsidRPr="00790445" w:rsidDel="004174A2">
          <w:rPr>
            <w:rFonts w:ascii="Times New Roman" w:hAnsi="Times New Roman" w:cs="Times New Roman"/>
            <w:sz w:val="22"/>
          </w:rPr>
          <w:delText xml:space="preserve"> </w:delText>
        </w:r>
      </w:del>
      <w:ins w:id="293" w:author="Thomas Kwong" w:date="2021-09-12T16:31:00Z">
        <w:r w:rsidR="004174A2">
          <w:rPr>
            <w:rFonts w:ascii="Times New Roman" w:hAnsi="Times New Roman" w:cs="Times New Roman"/>
            <w:sz w:val="22"/>
          </w:rPr>
          <w:t xml:space="preserve"> </w:t>
        </w:r>
      </w:ins>
      <w:ins w:id="294" w:author="Thomas Kwong" w:date="2021-09-12T16:32:00Z">
        <w:r w:rsidR="004174A2">
          <w:rPr>
            <w:rFonts w:ascii="Times New Roman" w:hAnsi="Times New Roman" w:cs="Times New Roman"/>
            <w:sz w:val="22"/>
          </w:rPr>
          <w:t xml:space="preserve">their </w:t>
        </w:r>
      </w:ins>
      <w:ins w:id="295" w:author="Thomas Kwong" w:date="2021-09-22T18:20:00Z">
        <w:r w:rsidR="00752EF5">
          <w:rPr>
            <w:rFonts w:ascii="Times New Roman" w:hAnsi="Times New Roman" w:cs="Times New Roman"/>
            <w:sz w:val="22"/>
          </w:rPr>
          <w:t xml:space="preserve">relative </w:t>
        </w:r>
      </w:ins>
      <w:del w:id="296" w:author="Thomas Kwong" w:date="2021-09-12T16:29:00Z">
        <w:r w:rsidR="00D9531B" w:rsidRPr="00790445" w:rsidDel="004174A2">
          <w:rPr>
            <w:rFonts w:ascii="Times New Roman" w:hAnsi="Times New Roman" w:cs="Times New Roman"/>
            <w:sz w:val="22"/>
          </w:rPr>
          <w:delText xml:space="preserve">their </w:delText>
        </w:r>
      </w:del>
      <w:del w:id="297"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del w:id="298"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299" w:author="LIN, Yufeng" w:date="2021-09-28T13:00:00Z">
        <w:r w:rsidR="00E06A91">
          <w:rPr>
            <w:rFonts w:ascii="Times New Roman" w:hAnsi="Times New Roman" w:cs="Times New Roman"/>
            <w:sz w:val="22"/>
          </w:rPr>
          <w:t>fungal</w:t>
        </w:r>
      </w:ins>
      <w:ins w:id="300" w:author="LIN, Yufeng" w:date="2021-09-20T19:25:00Z">
        <w:r w:rsidR="00422C33">
          <w:rPr>
            <w:rFonts w:ascii="Times New Roman" w:hAnsi="Times New Roman" w:cs="Times New Roman"/>
            <w:sz w:val="22"/>
          </w:rPr>
          <w:t xml:space="preserve"> </w:t>
        </w:r>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301" w:author="Thomas Kwong" w:date="2021-09-12T16:01:00Z" w:name="move82354923"/>
      <w:moveFrom w:id="302"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301"/>
    </w:p>
    <w:p w14:paraId="305AF17B" w14:textId="77777777" w:rsidR="00A305D8" w:rsidRPr="00790445" w:rsidRDefault="00A305D8" w:rsidP="00790445">
      <w:pPr>
        <w:rPr>
          <w:rFonts w:ascii="Times New Roman" w:hAnsi="Times New Roman" w:cs="Times New Roman"/>
          <w:sz w:val="22"/>
        </w:rPr>
      </w:pPr>
    </w:p>
    <w:p w14:paraId="6B9D6CE9" w14:textId="697DE868" w:rsidR="008125F9" w:rsidRPr="008125F9" w:rsidRDefault="004174A2" w:rsidP="008125F9">
      <w:pPr>
        <w:rPr>
          <w:ins w:id="303" w:author="LIN, Yufeng" w:date="2021-09-21T09:51:00Z"/>
          <w:rFonts w:ascii="Times New Roman" w:hAnsi="Times New Roman" w:cs="Times New Roman"/>
          <w:sz w:val="22"/>
        </w:rPr>
      </w:pPr>
      <w:ins w:id="304" w:author="Thomas Kwong" w:date="2021-09-12T16:33:00Z">
        <w:r>
          <w:rPr>
            <w:rFonts w:ascii="Times New Roman" w:hAnsi="Times New Roman" w:cs="Times New Roman"/>
            <w:sz w:val="22"/>
          </w:rPr>
          <w:t>In this study, w</w:t>
        </w:r>
      </w:ins>
      <w:del w:id="305"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w:t>
      </w:r>
      <w:del w:id="306" w:author="Thomas Kwong" w:date="2021-09-22T18:22:00Z">
        <w:r w:rsidR="00D9531B" w:rsidRPr="00790445" w:rsidDel="00EE5685">
          <w:rPr>
            <w:rFonts w:ascii="Times New Roman" w:hAnsi="Times New Roman" w:cs="Times New Roman"/>
            <w:sz w:val="22"/>
          </w:rPr>
          <w:delText xml:space="preserve">publicly </w:delText>
        </w:r>
      </w:del>
      <w:r w:rsidR="00D9531B" w:rsidRPr="00790445">
        <w:rPr>
          <w:rFonts w:ascii="Times New Roman" w:hAnsi="Times New Roman" w:cs="Times New Roman"/>
          <w:sz w:val="22"/>
        </w:rPr>
        <w:t>available datasets</w:t>
      </w:r>
      <w:del w:id="307" w:author="Thomas Kwong" w:date="2021-09-22T18:22:00Z">
        <w:r w:rsidR="00D9531B" w:rsidRPr="00790445" w:rsidDel="00EE5685">
          <w:rPr>
            <w:rFonts w:ascii="Times New Roman" w:hAnsi="Times New Roman" w:cs="Times New Roman"/>
            <w:sz w:val="22"/>
          </w:rPr>
          <w:delText xml:space="preserve"> </w:delText>
        </w:r>
        <w:commentRangeStart w:id="308"/>
        <w:commentRangeStart w:id="309"/>
        <w:r w:rsidR="00D9531B" w:rsidRPr="00790445" w:rsidDel="00EE5685">
          <w:rPr>
            <w:rFonts w:ascii="Times New Roman" w:hAnsi="Times New Roman" w:cs="Times New Roman"/>
            <w:sz w:val="22"/>
          </w:rPr>
          <w:delText>and one new cohort from Chinese</w:delText>
        </w:r>
        <w:commentRangeEnd w:id="308"/>
        <w:r w:rsidDel="00EE5685">
          <w:rPr>
            <w:rStyle w:val="CommentReference"/>
          </w:rPr>
          <w:commentReference w:id="308"/>
        </w:r>
        <w:commentRangeEnd w:id="309"/>
        <w:r w:rsidR="00AC6DD3" w:rsidDel="00EE5685">
          <w:rPr>
            <w:rStyle w:val="CommentReference"/>
          </w:rPr>
          <w:commentReference w:id="309"/>
        </w:r>
      </w:del>
      <w:del w:id="310"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311" w:author="LIN, Yufeng" w:date="2021-09-20T20:01:00Z">
        <w:r w:rsidR="00111E8C" w:rsidRPr="00111E8C">
          <w:rPr>
            <w:rFonts w:ascii="Times New Roman" w:hAnsi="Times New Roman" w:cs="Times New Roman"/>
            <w:sz w:val="22"/>
          </w:rPr>
          <w:t xml:space="preserve">After </w:t>
        </w:r>
        <w:del w:id="312" w:author="Thomas Kwong" w:date="2021-09-22T18:22:00Z">
          <w:r w:rsidR="00111E8C" w:rsidRPr="00111E8C" w:rsidDel="00EE5685">
            <w:rPr>
              <w:rFonts w:ascii="Times New Roman" w:hAnsi="Times New Roman" w:cs="Times New Roman"/>
              <w:sz w:val="22"/>
            </w:rPr>
            <w:delText>consistent</w:delText>
          </w:r>
        </w:del>
      </w:ins>
      <w:r w:rsidR="00EE5685">
        <w:rPr>
          <w:rFonts w:ascii="Times New Roman" w:hAnsi="Times New Roman" w:cs="Times New Roman"/>
          <w:sz w:val="22"/>
        </w:rPr>
        <w:t xml:space="preserve">rigorous </w:t>
      </w:r>
      <w:ins w:id="313" w:author="Thomas Kwong" w:date="2021-09-22T18:30:00Z">
        <w:r w:rsidR="00EE5685">
          <w:rPr>
            <w:rFonts w:ascii="Times New Roman" w:hAnsi="Times New Roman" w:cs="Times New Roman"/>
            <w:sz w:val="22"/>
          </w:rPr>
          <w:t xml:space="preserve">and consistent </w:t>
        </w:r>
      </w:ins>
      <w:ins w:id="314" w:author="LIN, Yufeng" w:date="2021-09-20T20:01:00Z">
        <w:del w:id="315" w:author="Thomas Kwong" w:date="2021-09-22T18:23:00Z">
          <w:r w:rsidR="00111E8C" w:rsidRPr="00111E8C" w:rsidDel="00EE5685">
            <w:rPr>
              <w:rFonts w:ascii="Times New Roman" w:hAnsi="Times New Roman" w:cs="Times New Roman"/>
              <w:sz w:val="22"/>
            </w:rPr>
            <w:delText xml:space="preserve"> </w:delText>
          </w:r>
        </w:del>
        <w:r w:rsidR="00111E8C" w:rsidRPr="00111E8C">
          <w:rPr>
            <w:rFonts w:ascii="Times New Roman" w:hAnsi="Times New Roman" w:cs="Times New Roman"/>
            <w:sz w:val="22"/>
          </w:rPr>
          <w:t xml:space="preserve">data </w:t>
        </w:r>
        <w:del w:id="316" w:author="Thomas Kwong" w:date="2021-09-22T18:23:00Z">
          <w:r w:rsidR="00111E8C" w:rsidRPr="00111E8C" w:rsidDel="00EE5685">
            <w:rPr>
              <w:rFonts w:ascii="Times New Roman" w:hAnsi="Times New Roman" w:cs="Times New Roman"/>
              <w:sz w:val="22"/>
            </w:rPr>
            <w:delText>re</w:delText>
          </w:r>
        </w:del>
        <w:r w:rsidR="00111E8C" w:rsidRPr="00111E8C">
          <w:rPr>
            <w:rFonts w:ascii="Times New Roman" w:hAnsi="Times New Roman" w:cs="Times New Roman"/>
            <w:sz w:val="22"/>
          </w:rPr>
          <w:t>processing</w:t>
        </w:r>
      </w:ins>
      <w:ins w:id="317" w:author="LIN, Yufeng" w:date="2021-09-20T19:38:00Z">
        <w:del w:id="318" w:author="Thomas Kwong" w:date="2021-09-22T18:23:00Z">
          <w:r w:rsidR="00AC6DD3" w:rsidRPr="00AC6DD3" w:rsidDel="00EE5685">
            <w:rPr>
              <w:rFonts w:ascii="Times New Roman" w:hAnsi="Times New Roman" w:cs="Times New Roman"/>
              <w:sz w:val="22"/>
            </w:rPr>
            <w:delText xml:space="preserve">, </w:delText>
          </w:r>
        </w:del>
      </w:ins>
      <w:ins w:id="319" w:author="LIN, Yufeng" w:date="2021-09-20T20:11:00Z">
        <w:del w:id="320" w:author="Thomas Kwong" w:date="2021-09-22T18:23:00Z">
          <w:r w:rsidR="00C93399" w:rsidRPr="00AC6DD3" w:rsidDel="00EE5685">
            <w:rPr>
              <w:rFonts w:ascii="Times New Roman" w:hAnsi="Times New Roman" w:cs="Times New Roman"/>
              <w:sz w:val="22"/>
            </w:rPr>
            <w:delText xml:space="preserve">discarded </w:delText>
          </w:r>
        </w:del>
      </w:ins>
      <w:ins w:id="321" w:author="LIN, Yufeng" w:date="2021-09-20T19:38:00Z">
        <w:del w:id="322" w:author="Thomas Kwong" w:date="2021-09-22T18:23:00Z">
          <w:r w:rsidR="00AC6DD3" w:rsidRPr="00AC6DD3" w:rsidDel="00EE5685">
            <w:rPr>
              <w:rFonts w:ascii="Times New Roman" w:hAnsi="Times New Roman" w:cs="Times New Roman"/>
              <w:sz w:val="22"/>
            </w:rPr>
            <w:delText>723 cases</w:delText>
          </w:r>
        </w:del>
        <w:r w:rsidR="00AC6DD3" w:rsidRPr="00AC6DD3">
          <w:rPr>
            <w:rFonts w:ascii="Times New Roman" w:hAnsi="Times New Roman" w:cs="Times New Roman"/>
            <w:sz w:val="22"/>
          </w:rPr>
          <w:t xml:space="preserve">, a total of 1,329 samples </w:t>
        </w:r>
      </w:ins>
      <w:ins w:id="323" w:author="Thomas Kwong" w:date="2021-09-22T18:30:00Z">
        <w:r w:rsidR="00EE5685">
          <w:rPr>
            <w:rFonts w:ascii="Times New Roman" w:hAnsi="Times New Roman" w:cs="Times New Roman"/>
            <w:sz w:val="22"/>
          </w:rPr>
          <w:t>from</w:t>
        </w:r>
      </w:ins>
      <w:ins w:id="324" w:author="LIN, Yufeng" w:date="2021-09-20T19:38:00Z">
        <w:del w:id="325" w:author="Thomas Kwong" w:date="2021-09-22T18:30:00Z">
          <w:r w:rsidR="00AC6DD3" w:rsidRPr="00AC6DD3" w:rsidDel="00EE5685">
            <w:rPr>
              <w:rFonts w:ascii="Times New Roman" w:hAnsi="Times New Roman" w:cs="Times New Roman"/>
              <w:sz w:val="22"/>
            </w:rPr>
            <w:delText>among</w:delText>
          </w:r>
        </w:del>
        <w:r w:rsidR="00AC6DD3" w:rsidRPr="00AC6DD3">
          <w:rPr>
            <w:rFonts w:ascii="Times New Roman" w:hAnsi="Times New Roman" w:cs="Times New Roman"/>
            <w:sz w:val="22"/>
          </w:rPr>
          <w:t xml:space="preserve"> four continents, including 525 healthy individuals, 350 adenoma patients, and 454 CRC patients were </w:t>
        </w:r>
      </w:ins>
      <w:ins w:id="326" w:author="Thomas Kwong" w:date="2021-09-22T18:24:00Z">
        <w:r w:rsidR="00EE5685">
          <w:rPr>
            <w:rFonts w:ascii="Times New Roman" w:hAnsi="Times New Roman" w:cs="Times New Roman"/>
            <w:sz w:val="22"/>
          </w:rPr>
          <w:t>inclu</w:t>
        </w:r>
      </w:ins>
      <w:ins w:id="327" w:author="Thomas Kwong" w:date="2021-09-22T18:25:00Z">
        <w:r w:rsidR="00EE5685">
          <w:rPr>
            <w:rFonts w:ascii="Times New Roman" w:hAnsi="Times New Roman" w:cs="Times New Roman"/>
            <w:sz w:val="22"/>
          </w:rPr>
          <w:t>ded in this analysis.</w:t>
        </w:r>
      </w:ins>
      <w:ins w:id="328" w:author="Thomas Kwong" w:date="2021-09-22T18:30:00Z">
        <w:r w:rsidR="00EE5685">
          <w:rPr>
            <w:rFonts w:ascii="Times New Roman" w:hAnsi="Times New Roman" w:cs="Times New Roman"/>
            <w:sz w:val="22"/>
          </w:rPr>
          <w:t xml:space="preserve"> S</w:t>
        </w:r>
      </w:ins>
      <w:ins w:id="329" w:author="LIN, Yufeng" w:date="2021-09-20T19:38:00Z">
        <w:del w:id="330" w:author="Thomas Kwong" w:date="2021-09-22T18:25:00Z">
          <w:r w:rsidR="00AC6DD3" w:rsidRPr="00AC6DD3" w:rsidDel="00EE5685">
            <w:rPr>
              <w:rFonts w:ascii="Times New Roman" w:hAnsi="Times New Roman" w:cs="Times New Roman"/>
              <w:sz w:val="22"/>
            </w:rPr>
            <w:delText xml:space="preserve">analyzed. </w:delText>
          </w:r>
        </w:del>
      </w:ins>
      <w:ins w:id="331" w:author="LIN, Yufeng" w:date="2021-09-20T20:02:00Z">
        <w:del w:id="332" w:author="Thomas Kwong" w:date="2021-09-22T18:25:00Z">
          <w:r w:rsidR="00111E8C" w:rsidDel="00EE5685">
            <w:rPr>
              <w:rFonts w:ascii="Times New Roman" w:hAnsi="Times New Roman" w:cs="Times New Roman"/>
              <w:sz w:val="22"/>
            </w:rPr>
            <w:delText>Fi</w:delText>
          </w:r>
        </w:del>
        <w:del w:id="333" w:author="Thomas Kwong" w:date="2021-09-22T18:26:00Z">
          <w:r w:rsidR="00111E8C" w:rsidDel="00EE5685">
            <w:rPr>
              <w:rFonts w:ascii="Times New Roman" w:hAnsi="Times New Roman" w:cs="Times New Roman"/>
              <w:sz w:val="22"/>
            </w:rPr>
            <w:delText>rst,</w:delText>
          </w:r>
        </w:del>
        <w:del w:id="334" w:author="Thomas Kwong" w:date="2021-09-22T18:31:00Z">
          <w:r w:rsidR="00111E8C" w:rsidDel="00EE5685">
            <w:rPr>
              <w:rFonts w:ascii="Times New Roman" w:hAnsi="Times New Roman" w:cs="Times New Roman"/>
              <w:sz w:val="22"/>
            </w:rPr>
            <w:delText xml:space="preserve"> </w:delText>
          </w:r>
        </w:del>
      </w:ins>
      <w:ins w:id="335" w:author="Thomas Kwong" w:date="2021-09-22T18:28:00Z">
        <w:r w:rsidR="00EE5685">
          <w:rPr>
            <w:rFonts w:ascii="Times New Roman" w:hAnsi="Times New Roman" w:cs="Times New Roman"/>
            <w:sz w:val="22"/>
          </w:rPr>
          <w:t xml:space="preserve">pecific </w:t>
        </w:r>
      </w:ins>
      <w:ins w:id="336" w:author="Thomas Kwong" w:date="2021-09-22T18:29:00Z">
        <w:del w:id="337" w:author="LIN, Yufeng" w:date="2021-09-28T13:00:00Z">
          <w:r w:rsidR="00EE5685" w:rsidDel="00E06A91">
            <w:rPr>
              <w:rFonts w:ascii="Times New Roman" w:hAnsi="Times New Roman" w:cs="Times New Roman"/>
              <w:sz w:val="22"/>
            </w:rPr>
            <w:delText>m</w:delText>
          </w:r>
        </w:del>
      </w:ins>
      <w:ins w:id="338" w:author="Thomas Kwong" w:date="2021-09-22T18:28:00Z">
        <w:del w:id="339" w:author="LIN, Yufeng" w:date="2021-09-28T13:00:00Z">
          <w:r w:rsidR="00EE5685" w:rsidDel="00E06A91">
            <w:rPr>
              <w:rFonts w:ascii="Times New Roman" w:hAnsi="Times New Roman" w:cs="Times New Roman"/>
              <w:sz w:val="22"/>
            </w:rPr>
            <w:delText>icro-eukaryotic</w:delText>
          </w:r>
        </w:del>
      </w:ins>
      <w:ins w:id="340" w:author="LIN, Yufeng" w:date="2021-09-28T13:00:00Z">
        <w:r w:rsidR="00E06A91">
          <w:rPr>
            <w:rFonts w:ascii="Times New Roman" w:hAnsi="Times New Roman" w:cs="Times New Roman"/>
            <w:sz w:val="22"/>
          </w:rPr>
          <w:t>fungal</w:t>
        </w:r>
      </w:ins>
      <w:ins w:id="341" w:author="Thomas Kwong" w:date="2021-09-22T18:28:00Z">
        <w:r w:rsidR="00EE5685">
          <w:rPr>
            <w:rFonts w:ascii="Times New Roman" w:hAnsi="Times New Roman" w:cs="Times New Roman"/>
            <w:sz w:val="22"/>
          </w:rPr>
          <w:t xml:space="preserve"> diversity </w:t>
        </w:r>
      </w:ins>
      <w:ins w:id="342" w:author="Thomas Kwong" w:date="2021-09-22T18:29:00Z">
        <w:r w:rsidR="00EE5685">
          <w:rPr>
            <w:rFonts w:ascii="Times New Roman" w:hAnsi="Times New Roman" w:cs="Times New Roman"/>
            <w:sz w:val="22"/>
          </w:rPr>
          <w:t xml:space="preserve">and </w:t>
        </w:r>
      </w:ins>
      <w:ins w:id="343" w:author="Thomas Kwong" w:date="2021-09-22T18:27:00Z">
        <w:r w:rsidR="00EE5685">
          <w:rPr>
            <w:rFonts w:ascii="Times New Roman" w:hAnsi="Times New Roman" w:cs="Times New Roman"/>
            <w:sz w:val="22"/>
          </w:rPr>
          <w:t xml:space="preserve">features </w:t>
        </w:r>
      </w:ins>
      <w:ins w:id="344" w:author="Thomas Kwong" w:date="2021-09-22T18:29:00Z">
        <w:r w:rsidR="00EE5685">
          <w:rPr>
            <w:rFonts w:ascii="Times New Roman" w:hAnsi="Times New Roman" w:cs="Times New Roman"/>
            <w:sz w:val="22"/>
          </w:rPr>
          <w:t>associated with different stages of CRC were identified.</w:t>
        </w:r>
      </w:ins>
      <w:ins w:id="345" w:author="LIN, Yufeng" w:date="2021-09-20T20:02:00Z">
        <w:del w:id="346" w:author="Thomas Kwong" w:date="2021-09-22T18:29:00Z">
          <w:r w:rsidR="00111E8C" w:rsidDel="00EE5685">
            <w:rPr>
              <w:rFonts w:ascii="Times New Roman" w:hAnsi="Times New Roman" w:cs="Times New Roman"/>
              <w:sz w:val="22"/>
            </w:rPr>
            <w:delText>w</w:delText>
          </w:r>
        </w:del>
      </w:ins>
      <w:ins w:id="347" w:author="LIN, Yufeng" w:date="2021-09-20T19:49:00Z">
        <w:del w:id="348" w:author="Thomas Kwong" w:date="2021-09-22T18:30:00Z">
          <w:r w:rsidR="00F93DEB" w:rsidDel="00EE5685">
            <w:rPr>
              <w:rFonts w:ascii="Times New Roman" w:hAnsi="Times New Roman" w:cs="Times New Roman"/>
              <w:sz w:val="22"/>
            </w:rPr>
            <w:delText xml:space="preserve">e </w:delText>
          </w:r>
        </w:del>
      </w:ins>
      <w:ins w:id="349" w:author="LIN, Yufeng" w:date="2021-09-20T19:50:00Z">
        <w:del w:id="350" w:author="Thomas Kwong" w:date="2021-09-22T18:30:00Z">
          <w:r w:rsidR="00A352F4" w:rsidDel="00EE5685">
            <w:rPr>
              <w:rFonts w:ascii="Times New Roman" w:hAnsi="Times New Roman" w:cs="Times New Roman"/>
              <w:sz w:val="22"/>
            </w:rPr>
            <w:delText>investigate</w:delText>
          </w:r>
        </w:del>
      </w:ins>
      <w:ins w:id="351" w:author="LIN, Yufeng" w:date="2021-09-20T20:03:00Z">
        <w:del w:id="352" w:author="Thomas Kwong" w:date="2021-09-22T18:30:00Z">
          <w:r w:rsidR="00111E8C" w:rsidDel="00EE5685">
            <w:rPr>
              <w:rFonts w:ascii="Times New Roman" w:hAnsi="Times New Roman" w:cs="Times New Roman"/>
              <w:sz w:val="22"/>
            </w:rPr>
            <w:delText>d</w:delText>
          </w:r>
        </w:del>
      </w:ins>
      <w:ins w:id="353" w:author="LIN, Yufeng" w:date="2021-09-20T19:50:00Z">
        <w:del w:id="354" w:author="Thomas Kwong" w:date="2021-09-22T18:30:00Z">
          <w:r w:rsidR="00A352F4" w:rsidDel="00EE5685">
            <w:rPr>
              <w:rFonts w:ascii="Times New Roman" w:hAnsi="Times New Roman" w:cs="Times New Roman"/>
              <w:sz w:val="22"/>
            </w:rPr>
            <w:delText xml:space="preserve"> the </w:delText>
          </w:r>
        </w:del>
        <w:del w:id="355" w:author="Thomas Kwong" w:date="2021-09-22T18:28:00Z">
          <w:r w:rsidR="00A352F4" w:rsidDel="00EE5685">
            <w:rPr>
              <w:rFonts w:ascii="Times New Roman" w:hAnsi="Times New Roman" w:cs="Times New Roman"/>
              <w:sz w:val="22"/>
            </w:rPr>
            <w:delText xml:space="preserve">micro-eukaryotic diversity </w:delText>
          </w:r>
        </w:del>
      </w:ins>
      <w:ins w:id="356" w:author="LIN, Yufeng" w:date="2021-09-20T19:51:00Z">
        <w:del w:id="357" w:author="Thomas Kwong" w:date="2021-09-22T18:30:00Z">
          <w:r w:rsidR="00A352F4" w:rsidDel="00EE5685">
            <w:rPr>
              <w:rFonts w:ascii="Times New Roman" w:hAnsi="Times New Roman" w:cs="Times New Roman"/>
              <w:sz w:val="22"/>
            </w:rPr>
            <w:delText xml:space="preserve">in </w:delText>
          </w:r>
        </w:del>
      </w:ins>
      <w:ins w:id="358" w:author="LIN, Yufeng" w:date="2021-09-20T20:03:00Z">
        <w:del w:id="359" w:author="Thomas Kwong" w:date="2021-09-22T18:30:00Z">
          <w:r w:rsidR="00111E8C" w:rsidDel="00EE5685">
            <w:rPr>
              <w:rFonts w:ascii="Times New Roman" w:hAnsi="Times New Roman" w:cs="Times New Roman"/>
              <w:sz w:val="22"/>
            </w:rPr>
            <w:delText>different stages</w:delText>
          </w:r>
        </w:del>
      </w:ins>
      <w:ins w:id="360" w:author="LIN, Yufeng" w:date="2021-09-20T19:51:00Z">
        <w:del w:id="361" w:author="Thomas Kwong" w:date="2021-09-22T18:30:00Z">
          <w:r w:rsidR="00A352F4" w:rsidDel="00EE5685">
            <w:rPr>
              <w:rFonts w:ascii="Times New Roman" w:hAnsi="Times New Roman" w:cs="Times New Roman"/>
              <w:sz w:val="22"/>
            </w:rPr>
            <w:delText xml:space="preserve"> and </w:delText>
          </w:r>
        </w:del>
      </w:ins>
      <w:ins w:id="362" w:author="LIN, Yufeng" w:date="2021-09-20T20:03:00Z">
        <w:del w:id="363" w:author="Thomas Kwong" w:date="2021-09-22T18:30:00Z">
          <w:r w:rsidR="00111E8C" w:rsidDel="00EE5685">
            <w:rPr>
              <w:rFonts w:ascii="Times New Roman" w:hAnsi="Times New Roman" w:cs="Times New Roman"/>
              <w:sz w:val="22"/>
            </w:rPr>
            <w:delText>identified</w:delText>
          </w:r>
        </w:del>
      </w:ins>
      <w:ins w:id="364" w:author="LIN, Yufeng" w:date="2021-09-20T19:51:00Z">
        <w:del w:id="365" w:author="Thomas Kwong" w:date="2021-09-22T18:32:00Z">
          <w:r w:rsidR="00A352F4" w:rsidDel="00ED3D78">
            <w:rPr>
              <w:rFonts w:ascii="Times New Roman" w:hAnsi="Times New Roman" w:cs="Times New Roman"/>
              <w:sz w:val="22"/>
            </w:rPr>
            <w:delText xml:space="preserve"> the</w:delText>
          </w:r>
        </w:del>
        <w:del w:id="366" w:author="Thomas Kwong" w:date="2021-09-22T18:27:00Z">
          <w:r w:rsidR="00A352F4" w:rsidDel="00EE5685">
            <w:rPr>
              <w:rFonts w:ascii="Times New Roman" w:hAnsi="Times New Roman" w:cs="Times New Roman"/>
              <w:sz w:val="22"/>
            </w:rPr>
            <w:delText xml:space="preserve"> </w:delText>
          </w:r>
        </w:del>
      </w:ins>
      <w:ins w:id="367" w:author="LIN, Yufeng" w:date="2021-09-20T19:52:00Z">
        <w:del w:id="368" w:author="Thomas Kwong" w:date="2021-09-22T18:27:00Z">
          <w:r w:rsidR="00A352F4" w:rsidDel="00EE5685">
            <w:rPr>
              <w:rFonts w:ascii="Times New Roman" w:hAnsi="Times New Roman" w:cs="Times New Roman"/>
              <w:sz w:val="22"/>
            </w:rPr>
            <w:delText>significant features</w:delText>
          </w:r>
        </w:del>
        <w:del w:id="369" w:author="Thomas Kwong" w:date="2021-09-22T18:32:00Z">
          <w:r w:rsidR="00A352F4" w:rsidDel="00ED3D78">
            <w:rPr>
              <w:rFonts w:ascii="Times New Roman" w:hAnsi="Times New Roman" w:cs="Times New Roman"/>
              <w:sz w:val="22"/>
            </w:rPr>
            <w:delText xml:space="preserve">. </w:delText>
          </w:r>
        </w:del>
      </w:ins>
      <w:ins w:id="370" w:author="LIN, Yufeng" w:date="2021-09-20T20:04:00Z">
        <w:del w:id="371" w:author="Thomas Kwong" w:date="2021-09-22T18:32:00Z">
          <w:r w:rsidR="00111E8C" w:rsidDel="00ED3D78">
            <w:rPr>
              <w:rFonts w:ascii="Times New Roman" w:hAnsi="Times New Roman" w:cs="Times New Roman"/>
              <w:sz w:val="22"/>
            </w:rPr>
            <w:delText>Second,</w:delText>
          </w:r>
        </w:del>
      </w:ins>
      <w:ins w:id="372" w:author="LIN, Yufeng" w:date="2021-09-20T20:12:00Z">
        <w:r w:rsidR="00C93399">
          <w:rPr>
            <w:rFonts w:ascii="Times New Roman" w:hAnsi="Times New Roman" w:cs="Times New Roman"/>
            <w:sz w:val="22"/>
          </w:rPr>
          <w:t xml:space="preserve"> </w:t>
        </w:r>
      </w:ins>
      <w:ins w:id="373" w:author="Thomas Kwong" w:date="2021-09-22T18:32:00Z">
        <w:r w:rsidR="00ED3D78">
          <w:rPr>
            <w:rFonts w:ascii="Times New Roman" w:hAnsi="Times New Roman" w:cs="Times New Roman"/>
            <w:sz w:val="22"/>
          </w:rPr>
          <w:t xml:space="preserve">We also </w:t>
        </w:r>
      </w:ins>
      <w:ins w:id="374" w:author="LIN, Yufeng" w:date="2021-09-21T09:50:00Z">
        <w:del w:id="375" w:author="Thomas Kwong" w:date="2021-09-22T18:32:00Z">
          <w:r w:rsidR="008125F9" w:rsidDel="00ED3D78">
            <w:rPr>
              <w:rFonts w:ascii="Times New Roman" w:hAnsi="Times New Roman" w:cs="Times New Roman"/>
              <w:sz w:val="22"/>
            </w:rPr>
            <w:delText xml:space="preserve">we </w:delText>
          </w:r>
        </w:del>
      </w:ins>
      <w:ins w:id="376" w:author="LIN, Yufeng" w:date="2021-09-21T09:49:00Z">
        <w:r w:rsidR="008125F9">
          <w:rPr>
            <w:rFonts w:ascii="Times New Roman" w:hAnsi="Times New Roman" w:cs="Times New Roman"/>
            <w:sz w:val="22"/>
          </w:rPr>
          <w:t>explo</w:t>
        </w:r>
      </w:ins>
      <w:ins w:id="377" w:author="LIN, Yufeng" w:date="2021-09-21T09:50:00Z">
        <w:r w:rsidR="008125F9">
          <w:rPr>
            <w:rFonts w:ascii="Times New Roman" w:hAnsi="Times New Roman" w:cs="Times New Roman" w:hint="eastAsia"/>
            <w:sz w:val="22"/>
          </w:rPr>
          <w:t>r</w:t>
        </w:r>
      </w:ins>
      <w:ins w:id="378" w:author="LIN, Yufeng" w:date="2021-09-21T09:49:00Z">
        <w:r w:rsidR="008125F9">
          <w:rPr>
            <w:rFonts w:ascii="Times New Roman" w:hAnsi="Times New Roman" w:cs="Times New Roman"/>
            <w:sz w:val="22"/>
          </w:rPr>
          <w:t>ed</w:t>
        </w:r>
      </w:ins>
      <w:ins w:id="379" w:author="LIN, Yufeng" w:date="2021-09-20T20:04:00Z">
        <w:r w:rsidR="00111E8C">
          <w:rPr>
            <w:rFonts w:ascii="Times New Roman" w:hAnsi="Times New Roman" w:cs="Times New Roman"/>
            <w:sz w:val="22"/>
          </w:rPr>
          <w:t xml:space="preserve"> </w:t>
        </w:r>
      </w:ins>
      <w:ins w:id="380" w:author="Thomas Kwong" w:date="2021-09-22T18:32:00Z">
        <w:r w:rsidR="00ED3D78">
          <w:rPr>
            <w:rFonts w:ascii="Times New Roman" w:hAnsi="Times New Roman" w:cs="Times New Roman"/>
            <w:sz w:val="22"/>
          </w:rPr>
          <w:t xml:space="preserve">the </w:t>
        </w:r>
      </w:ins>
      <w:ins w:id="381" w:author="LIN, Yufeng" w:date="2021-09-20T20:06:00Z">
        <w:r w:rsidR="00111E8C">
          <w:rPr>
            <w:rFonts w:ascii="Times New Roman" w:hAnsi="Times New Roman" w:cs="Times New Roman"/>
            <w:sz w:val="22"/>
          </w:rPr>
          <w:t>intra-</w:t>
        </w:r>
      </w:ins>
      <w:ins w:id="382" w:author="LIN, Yufeng" w:date="2021-09-28T13:06:00Z">
        <w:r w:rsidR="004314C2">
          <w:rPr>
            <w:rFonts w:ascii="Times New Roman" w:hAnsi="Times New Roman" w:cs="Times New Roman"/>
            <w:sz w:val="22"/>
          </w:rPr>
          <w:t>fungi</w:t>
        </w:r>
      </w:ins>
      <w:ins w:id="383" w:author="LIN, Yufeng" w:date="2021-09-20T20:06:00Z">
        <w:r w:rsidR="00111E8C">
          <w:rPr>
            <w:rFonts w:ascii="Times New Roman" w:hAnsi="Times New Roman" w:cs="Times New Roman"/>
            <w:sz w:val="22"/>
          </w:rPr>
          <w:t xml:space="preserve"> </w:t>
        </w:r>
      </w:ins>
      <w:ins w:id="384" w:author="LIN, Yufeng" w:date="2021-09-20T20:07:00Z">
        <w:r w:rsidR="00111E8C">
          <w:rPr>
            <w:rFonts w:ascii="Times New Roman" w:hAnsi="Times New Roman" w:cs="Times New Roman"/>
            <w:sz w:val="22"/>
          </w:rPr>
          <w:t xml:space="preserve">and </w:t>
        </w:r>
      </w:ins>
      <w:ins w:id="385" w:author="LIN, Yufeng" w:date="2021-09-28T13:06:00Z">
        <w:r w:rsidR="004314C2">
          <w:rPr>
            <w:rFonts w:ascii="Times New Roman" w:hAnsi="Times New Roman" w:cs="Times New Roman"/>
            <w:sz w:val="22"/>
          </w:rPr>
          <w:t>fungi</w:t>
        </w:r>
      </w:ins>
      <w:ins w:id="386" w:author="LIN, Yufeng" w:date="2021-09-20T20:07:00Z">
        <w:r w:rsidR="00111E8C">
          <w:rPr>
            <w:rFonts w:ascii="Times New Roman" w:hAnsi="Times New Roman" w:cs="Times New Roman"/>
            <w:sz w:val="22"/>
          </w:rPr>
          <w:t xml:space="preserve">-bacteria </w:t>
        </w:r>
      </w:ins>
      <w:ins w:id="387" w:author="LIN, Yufeng" w:date="2021-09-20T20:06:00Z">
        <w:r w:rsidR="00111E8C">
          <w:rPr>
            <w:rFonts w:ascii="Times New Roman" w:hAnsi="Times New Roman" w:cs="Times New Roman"/>
            <w:sz w:val="22"/>
          </w:rPr>
          <w:t xml:space="preserve">co-occurrence patterns </w:t>
        </w:r>
      </w:ins>
      <w:ins w:id="388" w:author="LIN, Yufeng" w:date="2021-09-20T20:07:00Z">
        <w:r w:rsidR="00111E8C">
          <w:rPr>
            <w:rFonts w:ascii="Times New Roman" w:hAnsi="Times New Roman" w:cs="Times New Roman"/>
            <w:sz w:val="22"/>
          </w:rPr>
          <w:t>in CRC</w:t>
        </w:r>
        <w:del w:id="389" w:author="Thomas Kwong" w:date="2021-09-22T18:33:00Z">
          <w:r w:rsidR="00111E8C" w:rsidDel="00ED3D78">
            <w:rPr>
              <w:rFonts w:ascii="Times New Roman" w:hAnsi="Times New Roman" w:cs="Times New Roman"/>
              <w:sz w:val="22"/>
            </w:rPr>
            <w:delText>. Moreover, we</w:delText>
          </w:r>
        </w:del>
      </w:ins>
      <w:ins w:id="390" w:author="Thomas Kwong" w:date="2021-09-22T18:33:00Z">
        <w:r w:rsidR="00ED3D78">
          <w:rPr>
            <w:rFonts w:ascii="Times New Roman" w:hAnsi="Times New Roman" w:cs="Times New Roman"/>
            <w:sz w:val="22"/>
          </w:rPr>
          <w:t xml:space="preserve"> and </w:t>
        </w:r>
      </w:ins>
      <w:ins w:id="391" w:author="LIN, Yufeng" w:date="2021-09-20T20:07:00Z">
        <w:del w:id="392" w:author="Thomas Kwong" w:date="2021-09-22T18:33:00Z">
          <w:r w:rsidR="00111E8C" w:rsidDel="00ED3D78">
            <w:rPr>
              <w:rFonts w:ascii="Times New Roman" w:hAnsi="Times New Roman" w:cs="Times New Roman"/>
              <w:sz w:val="22"/>
            </w:rPr>
            <w:delText xml:space="preserve"> </w:delText>
          </w:r>
        </w:del>
        <w:r w:rsidR="00111E8C">
          <w:rPr>
            <w:rFonts w:ascii="Times New Roman" w:hAnsi="Times New Roman" w:cs="Times New Roman"/>
            <w:sz w:val="22"/>
          </w:rPr>
          <w:t xml:space="preserve">compared the </w:t>
        </w:r>
      </w:ins>
      <w:ins w:id="393" w:author="LIN, Yufeng" w:date="2021-09-20T20:08:00Z">
        <w:r w:rsidR="00111E8C">
          <w:rPr>
            <w:rFonts w:ascii="Times New Roman" w:hAnsi="Times New Roman" w:cs="Times New Roman"/>
            <w:sz w:val="22"/>
          </w:rPr>
          <w:t>correlations in CRC, adenoma and healthy control</w:t>
        </w:r>
      </w:ins>
      <w:ins w:id="394" w:author="LIN, Yufeng" w:date="2021-09-20T20:07:00Z">
        <w:r w:rsidR="00111E8C">
          <w:rPr>
            <w:rFonts w:ascii="Times New Roman" w:hAnsi="Times New Roman" w:cs="Times New Roman"/>
            <w:sz w:val="22"/>
          </w:rPr>
          <w:t xml:space="preserve">. </w:t>
        </w:r>
      </w:ins>
      <w:ins w:id="395" w:author="LIN, Yufeng" w:date="2021-09-21T09:51:00Z">
        <w:del w:id="396" w:author="Thomas Kwong" w:date="2021-09-22T18:33:00Z">
          <w:r w:rsidR="008125F9" w:rsidDel="00ED3D78">
            <w:rPr>
              <w:rFonts w:ascii="Times New Roman" w:hAnsi="Times New Roman" w:cs="Times New Roman"/>
              <w:sz w:val="22"/>
            </w:rPr>
            <w:delText>Third, the selected candidates would be validated with the in vitro experiments and evidenced their functions.</w:delText>
          </w:r>
        </w:del>
      </w:ins>
      <w:commentRangeStart w:id="397"/>
      <w:commentRangeEnd w:id="397"/>
      <w:r w:rsidR="00ED3D78">
        <w:rPr>
          <w:rStyle w:val="CommentReference"/>
        </w:rPr>
        <w:commentReference w:id="397"/>
      </w:r>
    </w:p>
    <w:p w14:paraId="1F38FEF4" w14:textId="77777777" w:rsidR="00531B71" w:rsidRDefault="00531B71" w:rsidP="00531B71">
      <w:pPr>
        <w:pStyle w:val="title10831"/>
        <w:rPr>
          <w:ins w:id="398" w:author="Thomas Kwong" w:date="2021-09-22T22:12:00Z"/>
        </w:rPr>
      </w:pPr>
      <w:ins w:id="399" w:author="Thomas Kwong" w:date="2021-09-22T22:12:00Z">
        <w:r>
          <w:br w:type="page"/>
        </w:r>
      </w:ins>
    </w:p>
    <w:p w14:paraId="7203D9A4" w14:textId="3C5836BF" w:rsidR="00531B71" w:rsidRPr="00790445" w:rsidRDefault="00531B71" w:rsidP="00531B71">
      <w:pPr>
        <w:pStyle w:val="title10831"/>
        <w:rPr>
          <w:ins w:id="400" w:author="Thomas Kwong" w:date="2021-09-22T22:12:00Z"/>
        </w:rPr>
      </w:pPr>
      <w:ins w:id="401" w:author="Thomas Kwong" w:date="2021-09-22T22:12:00Z">
        <w:r w:rsidRPr="00790445">
          <w:lastRenderedPageBreak/>
          <w:t>Methodology</w:t>
        </w:r>
      </w:ins>
    </w:p>
    <w:p w14:paraId="18C16E7A" w14:textId="77777777" w:rsidR="00531B71" w:rsidRPr="00790445" w:rsidRDefault="00531B71" w:rsidP="008B0617">
      <w:pPr>
        <w:pStyle w:val="title20825"/>
        <w:rPr>
          <w:ins w:id="402" w:author="Thomas Kwong" w:date="2021-09-22T22:12:00Z"/>
        </w:rPr>
      </w:pPr>
      <w:ins w:id="403" w:author="Thomas Kwong" w:date="2021-09-22T22:12:00Z">
        <w:r w:rsidRPr="00790445">
          <w:t>Study inclusion and data attainment</w:t>
        </w:r>
      </w:ins>
    </w:p>
    <w:p w14:paraId="4FB80893" w14:textId="3FD04E55" w:rsidR="00531B71" w:rsidRPr="00790445" w:rsidRDefault="00531B71" w:rsidP="00531B71">
      <w:pPr>
        <w:rPr>
          <w:ins w:id="404" w:author="Thomas Kwong" w:date="2021-09-22T22:12:00Z"/>
          <w:rFonts w:ascii="Times New Roman" w:hAnsi="Times New Roman" w:cs="Times New Roman"/>
          <w:sz w:val="22"/>
        </w:rPr>
      </w:pPr>
      <w:commentRangeStart w:id="405"/>
      <w:commentRangeStart w:id="406"/>
      <w:ins w:id="407" w:author="Thomas Kwong" w:date="2021-09-22T22:12:00Z">
        <w:r>
          <w:rPr>
            <w:rFonts w:ascii="Times New Roman" w:hAnsi="Times New Roman" w:cs="Times New Roman"/>
            <w:sz w:val="22"/>
          </w:rPr>
          <w:t>F</w:t>
        </w:r>
        <w:r w:rsidRPr="00790445">
          <w:rPr>
            <w:rFonts w:ascii="Times New Roman" w:hAnsi="Times New Roman" w:cs="Times New Roman"/>
            <w:sz w:val="22"/>
          </w:rPr>
          <w:t xml:space="preserve">aecal shotgun metagenomic data </w:t>
        </w:r>
        <w:r>
          <w:rPr>
            <w:rFonts w:ascii="Times New Roman" w:hAnsi="Times New Roman" w:cs="Times New Roman"/>
            <w:sz w:val="22"/>
          </w:rPr>
          <w:t xml:space="preserve">on </w:t>
        </w:r>
        <w:r w:rsidRPr="00B71282">
          <w:rPr>
            <w:rFonts w:ascii="Times New Roman" w:hAnsi="Times New Roman" w:cs="Times New Roman"/>
            <w:sz w:val="22"/>
          </w:rPr>
          <w:t xml:space="preserve">CRC-related research </w:t>
        </w:r>
        <w:r>
          <w:rPr>
            <w:rFonts w:ascii="Times New Roman" w:hAnsi="Times New Roman" w:cs="Times New Roman"/>
            <w:sz w:val="22"/>
          </w:rPr>
          <w:t>with a minimal of 2 subject categories (</w:t>
        </w:r>
        <w:r w:rsidRPr="00790445">
          <w:rPr>
            <w:rFonts w:ascii="Times New Roman" w:hAnsi="Times New Roman" w:cs="Times New Roman"/>
            <w:sz w:val="22"/>
          </w:rPr>
          <w:t>CRC patients and healthy controls</w:t>
        </w:r>
        <w:r>
          <w:rPr>
            <w:rFonts w:ascii="Times New Roman" w:hAnsi="Times New Roman" w:cs="Times New Roman"/>
            <w:sz w:val="22"/>
          </w:rPr>
          <w:t xml:space="preserve">) were retrieved from </w:t>
        </w:r>
        <w:del w:id="408" w:author="LIN, Yufeng" w:date="2021-09-23T11:55:00Z">
          <w:r w:rsidRPr="00790445" w:rsidDel="00F469D4">
            <w:rPr>
              <w:rFonts w:ascii="Times New Roman" w:hAnsi="Times New Roman" w:cs="Times New Roman"/>
              <w:sz w:val="22"/>
            </w:rPr>
            <w:delText>PubMed and Google</w:delText>
          </w:r>
        </w:del>
      </w:ins>
      <w:ins w:id="409" w:author="LIN, Yufeng" w:date="2021-09-23T11:55:00Z">
        <w:r w:rsidR="00F469D4">
          <w:rPr>
            <w:rFonts w:ascii="Times New Roman" w:hAnsi="Times New Roman" w:cs="Times New Roman"/>
            <w:sz w:val="22"/>
          </w:rPr>
          <w:t>NCBI database</w:t>
        </w:r>
      </w:ins>
      <w:ins w:id="410" w:author="LIN, Yufeng" w:date="2021-09-23T11:51:00Z">
        <w:r w:rsidR="00F469D4">
          <w:rPr>
            <w:rFonts w:ascii="Times New Roman" w:hAnsi="Times New Roman" w:cs="Times New Roman"/>
            <w:sz w:val="22"/>
          </w:rPr>
          <w:t xml:space="preserve"> </w:t>
        </w:r>
      </w:ins>
      <w:ins w:id="411" w:author="LIN, Yufeng" w:date="2021-09-23T12:53:00Z">
        <w:r w:rsidR="008E309A">
          <w:rPr>
            <w:rFonts w:ascii="Times New Roman" w:hAnsi="Times New Roman" w:cs="Times New Roman" w:hint="eastAsia"/>
            <w:sz w:val="22"/>
          </w:rPr>
          <w:t>and</w:t>
        </w:r>
        <w:r w:rsidR="008E309A">
          <w:rPr>
            <w:rFonts w:ascii="Times New Roman" w:hAnsi="Times New Roman" w:cs="Times New Roman"/>
            <w:sz w:val="22"/>
          </w:rPr>
          <w:t xml:space="preserve"> </w:t>
        </w:r>
      </w:ins>
      <w:ins w:id="412" w:author="LIN, Yufeng" w:date="2021-09-23T11:51:00Z">
        <w:r w:rsidR="00F469D4">
          <w:rPr>
            <w:rFonts w:ascii="Times New Roman" w:hAnsi="Times New Roman" w:cs="Times New Roman"/>
            <w:sz w:val="22"/>
          </w:rPr>
          <w:t xml:space="preserve">from </w:t>
        </w:r>
      </w:ins>
      <w:ins w:id="413" w:author="LIN, Yufeng" w:date="2021-09-23T11:55:00Z">
        <w:r w:rsidR="00F469D4">
          <w:rPr>
            <w:rFonts w:ascii="Times New Roman" w:hAnsi="Times New Roman" w:cs="Times New Roman"/>
            <w:sz w:val="22"/>
          </w:rPr>
          <w:t xml:space="preserve">year </w:t>
        </w:r>
      </w:ins>
      <w:ins w:id="414" w:author="LIN, Yufeng" w:date="2021-09-23T11:53:00Z">
        <w:r w:rsidR="00F469D4">
          <w:rPr>
            <w:rFonts w:ascii="Times New Roman" w:hAnsi="Times New Roman" w:cs="Times New Roman"/>
            <w:sz w:val="22"/>
          </w:rPr>
          <w:t>20</w:t>
        </w:r>
      </w:ins>
      <w:ins w:id="415" w:author="LIN, Yufeng" w:date="2021-09-23T11:54:00Z">
        <w:r w:rsidR="00F469D4">
          <w:rPr>
            <w:rFonts w:ascii="Times New Roman" w:hAnsi="Times New Roman" w:cs="Times New Roman"/>
            <w:sz w:val="22"/>
          </w:rPr>
          <w:t>14 to 2020</w:t>
        </w:r>
      </w:ins>
      <w:ins w:id="416" w:author="Thomas Kwong" w:date="2021-09-22T22:12:00Z">
        <w:r w:rsidRPr="00790445">
          <w:rPr>
            <w:rFonts w:ascii="Times New Roman" w:hAnsi="Times New Roman" w:cs="Times New Roman"/>
            <w:sz w:val="22"/>
          </w:rPr>
          <w:t xml:space="preserve">. </w:t>
        </w:r>
        <w:commentRangeEnd w:id="405"/>
        <w:r>
          <w:rPr>
            <w:rStyle w:val="CommentReference"/>
          </w:rPr>
          <w:commentReference w:id="405"/>
        </w:r>
        <w:del w:id="417" w:author="LIN, Yufeng" w:date="2021-09-23T12:54:00Z">
          <w:r w:rsidRPr="00790445" w:rsidDel="008E309A">
            <w:rPr>
              <w:rFonts w:ascii="Times New Roman" w:hAnsi="Times New Roman" w:cs="Times New Roman" w:hint="eastAsia"/>
              <w:sz w:val="22"/>
            </w:rPr>
            <w:delText>And s</w:delText>
          </w:r>
        </w:del>
        <w:del w:id="418" w:author="LIN, Yufeng" w:date="2021-09-23T12:55:00Z">
          <w:r w:rsidRPr="00790445" w:rsidDel="008E309A">
            <w:rPr>
              <w:rFonts w:ascii="Times New Roman" w:hAnsi="Times New Roman" w:cs="Times New Roman"/>
              <w:sz w:val="22"/>
            </w:rPr>
            <w:delText xml:space="preserve">even published studies and one of our previous researches were included. </w:delText>
          </w:r>
        </w:del>
      </w:ins>
      <w:moveToRangeStart w:id="419" w:author="LIN, Yufeng" w:date="2021-09-23T12:55:00Z" w:name="move83294149"/>
      <w:moveTo w:id="420" w:author="LIN, Yufeng" w:date="2021-09-23T12:55:00Z">
        <w:r w:rsidR="008E309A">
          <w:rPr>
            <w:rFonts w:ascii="Times New Roman" w:hAnsi="Times New Roman" w:cs="Times New Roman"/>
            <w:sz w:val="22"/>
          </w:rPr>
          <w:t>E</w:t>
        </w:r>
        <w:r w:rsidR="008E309A" w:rsidRPr="00790445">
          <w:rPr>
            <w:rFonts w:ascii="Times New Roman" w:hAnsi="Times New Roman" w:cs="Times New Roman"/>
            <w:sz w:val="22"/>
          </w:rPr>
          <w:t>ight published fecal shotgun metagenomics cohorts and o</w:t>
        </w:r>
        <w:r w:rsidR="008E309A">
          <w:rPr>
            <w:rFonts w:ascii="Times New Roman" w:hAnsi="Times New Roman" w:cs="Times New Roman"/>
            <w:sz w:val="22"/>
          </w:rPr>
          <w:t xml:space="preserve">ur recently completed </w:t>
        </w:r>
        <w:r w:rsidR="008E309A" w:rsidRPr="00790445">
          <w:rPr>
            <w:rFonts w:ascii="Times New Roman" w:hAnsi="Times New Roman" w:cs="Times New Roman"/>
            <w:sz w:val="22"/>
          </w:rPr>
          <w:t>cohort</w:t>
        </w:r>
        <w:r w:rsidR="008E309A">
          <w:rPr>
            <w:rFonts w:ascii="Times New Roman" w:hAnsi="Times New Roman" w:cs="Times New Roman"/>
            <w:sz w:val="22"/>
          </w:rPr>
          <w:t xml:space="preserve"> (unpublished)</w:t>
        </w:r>
        <w:r w:rsidR="008E309A" w:rsidRPr="00790445">
          <w:rPr>
            <w:rFonts w:ascii="Times New Roman" w:hAnsi="Times New Roman" w:cs="Times New Roman"/>
            <w:sz w:val="22"/>
          </w:rPr>
          <w:t xml:space="preserve"> were included</w:t>
        </w:r>
        <w:r w:rsidR="008E309A" w:rsidRPr="007031A9">
          <w:rPr>
            <w:rFonts w:ascii="Times New Roman" w:hAnsi="Times New Roman" w:cs="Times New Roman"/>
            <w:sz w:val="22"/>
          </w:rPr>
          <w:t xml:space="preserve"> </w:t>
        </w:r>
        <w:r w:rsidR="008E309A">
          <w:rPr>
            <w:rFonts w:ascii="Times New Roman" w:hAnsi="Times New Roman" w:cs="Times New Roman"/>
            <w:sz w:val="22"/>
          </w:rPr>
          <w:t>i</w:t>
        </w:r>
        <w:r w:rsidR="008E309A" w:rsidRPr="00790445">
          <w:rPr>
            <w:rFonts w:ascii="Times New Roman" w:hAnsi="Times New Roman" w:cs="Times New Roman"/>
            <w:sz w:val="22"/>
          </w:rPr>
          <w:t>n this meta-analysis.</w:t>
        </w:r>
      </w:moveTo>
      <w:moveToRangeEnd w:id="419"/>
      <w:ins w:id="421" w:author="LIN, Yufeng" w:date="2021-09-23T12:55:00Z">
        <w:r w:rsidR="008E309A">
          <w:rPr>
            <w:rFonts w:ascii="Times New Roman" w:hAnsi="Times New Roman" w:cs="Times New Roman"/>
            <w:sz w:val="22"/>
          </w:rPr>
          <w:t xml:space="preserve"> </w:t>
        </w:r>
      </w:ins>
      <w:ins w:id="422" w:author="Thomas Kwong" w:date="2021-09-22T22:12:00Z">
        <w:r w:rsidRPr="00790445">
          <w:rPr>
            <w:rFonts w:ascii="Times New Roman" w:hAnsi="Times New Roman" w:cs="Times New Roman"/>
            <w:sz w:val="22"/>
          </w:rPr>
          <w:t xml:space="preserve">We downloaded </w:t>
        </w:r>
        <w:del w:id="423" w:author="LIN, Yufeng" w:date="2021-09-23T12:59:00Z">
          <w:r w:rsidRPr="00790445" w:rsidDel="008E309A">
            <w:rPr>
              <w:rFonts w:ascii="Times New Roman" w:hAnsi="Times New Roman" w:cs="Times New Roman"/>
              <w:sz w:val="22"/>
            </w:rPr>
            <w:delText>six</w:delText>
          </w:r>
        </w:del>
      </w:ins>
      <w:ins w:id="424" w:author="LIN, Yufeng" w:date="2021-09-23T12:59:00Z">
        <w:r w:rsidR="008E309A">
          <w:rPr>
            <w:rFonts w:ascii="Times New Roman" w:hAnsi="Times New Roman" w:cs="Times New Roman"/>
            <w:sz w:val="22"/>
          </w:rPr>
          <w:t>seven</w:t>
        </w:r>
      </w:ins>
      <w:ins w:id="425" w:author="Thomas Kwong" w:date="2021-09-22T22:12:00Z">
        <w:r w:rsidRPr="00790445">
          <w:rPr>
            <w:rFonts w:ascii="Times New Roman" w:hAnsi="Times New Roman" w:cs="Times New Roman"/>
            <w:sz w:val="22"/>
          </w:rPr>
          <w:t xml:space="preserve"> public faecal shotgun CRC datasets from European Nucleotide Archive (ENA) using the following ENA identifiers: ERP005534 for Zeller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426"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15</w:t>
      </w:r>
      <w:ins w:id="427"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428"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16</w:t>
      </w:r>
      <w:ins w:id="429"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ns w:id="430" w:author="LIN, Yufeng" w:date="2021-09-23T12:58:00Z">
        <w:r w:rsidR="008E309A" w:rsidRPr="008E309A">
          <w:rPr>
            <w:rFonts w:ascii="Times New Roman" w:hAnsi="Times New Roman" w:cs="Times New Roman"/>
            <w:sz w:val="22"/>
          </w:rPr>
          <w:t>PRJEB10878</w:t>
        </w:r>
        <w:r w:rsidR="008E309A">
          <w:rPr>
            <w:rFonts w:ascii="Times New Roman" w:hAnsi="Times New Roman" w:cs="Times New Roman"/>
            <w:sz w:val="22"/>
          </w:rPr>
          <w:t xml:space="preserve"> for Yu et al.</w:t>
        </w:r>
      </w:ins>
      <w:r w:rsidR="008E309A">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008E309A">
        <w:rPr>
          <w:rFonts w:ascii="Times New Roman" w:hAnsi="Times New Roman" w:cs="Times New Roman"/>
          <w:sz w:val="22"/>
        </w:rPr>
        <w:fldChar w:fldCharType="end"/>
      </w:r>
      <w:ins w:id="431" w:author="LIN, Yufeng" w:date="2021-09-23T12:58:00Z">
        <w:r w:rsidR="008E309A">
          <w:rPr>
            <w:rFonts w:ascii="Times New Roman" w:hAnsi="Times New Roman" w:cs="Times New Roman"/>
            <w:sz w:val="22"/>
          </w:rPr>
          <w:t xml:space="preserve">, </w:t>
        </w:r>
      </w:ins>
      <w:ins w:id="432" w:author="Thomas Kwong" w:date="2021-09-22T22:12:00Z">
        <w:r w:rsidRPr="00790445">
          <w:rPr>
            <w:rFonts w:ascii="Times New Roman" w:hAnsi="Times New Roman" w:cs="Times New Roman"/>
            <w:sz w:val="22"/>
          </w:rPr>
          <w:t xml:space="preserve">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43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18</w:t>
      </w:r>
      <w:ins w:id="43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435"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19</w:t>
      </w:r>
      <w:ins w:id="436"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And the eighth cohort was downloaded from the DNA Data Bank of Japan (DDBJ) with the Accession numbers: DRA006684,</w:t>
        </w:r>
      </w:ins>
      <w:ins w:id="437" w:author="LIN, Yufeng" w:date="2021-09-23T12:01:00Z">
        <w:r w:rsidR="00F469D4">
          <w:rPr>
            <w:rFonts w:ascii="Times New Roman" w:hAnsi="Times New Roman" w:cs="Times New Roman"/>
            <w:sz w:val="22"/>
          </w:rPr>
          <w:t xml:space="preserve"> and</w:t>
        </w:r>
      </w:ins>
      <w:ins w:id="438" w:author="Thomas Kwong" w:date="2021-09-22T22:12:00Z">
        <w:r w:rsidRPr="00790445">
          <w:rPr>
            <w:rFonts w:ascii="Times New Roman" w:hAnsi="Times New Roman" w:cs="Times New Roman"/>
            <w:sz w:val="22"/>
          </w:rPr>
          <w:t xml:space="preserve">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439"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20</w:t>
      </w:r>
      <w:ins w:id="440"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r w:rsidRPr="008125F9">
          <w:rPr>
            <w:rFonts w:ascii="Times New Roman" w:hAnsi="Times New Roman" w:cs="Times New Roman"/>
            <w:sz w:val="22"/>
          </w:rPr>
          <w:t xml:space="preserve"> </w:t>
        </w:r>
      </w:ins>
      <w:moveFromRangeStart w:id="441" w:author="LIN, Yufeng" w:date="2021-09-23T12:55:00Z" w:name="move83294149"/>
      <w:commentRangeStart w:id="442"/>
      <w:moveFrom w:id="443" w:author="LIN, Yufeng" w:date="2021-09-23T12:55:00Z">
        <w:ins w:id="444" w:author="Thomas Kwong" w:date="2021-09-22T22:12:00Z">
          <w:r w:rsidDel="008E309A">
            <w:rPr>
              <w:rFonts w:ascii="Times New Roman" w:hAnsi="Times New Roman" w:cs="Times New Roman"/>
              <w:sz w:val="22"/>
            </w:rPr>
            <w:t>E</w:t>
          </w:r>
          <w:r w:rsidRPr="00790445" w:rsidDel="008E309A">
            <w:rPr>
              <w:rFonts w:ascii="Times New Roman" w:hAnsi="Times New Roman" w:cs="Times New Roman"/>
              <w:sz w:val="22"/>
            </w:rPr>
            <w:t>ight published fecal shotgun metagenomics cohorts and o</w:t>
          </w:r>
          <w:r w:rsidDel="008E309A">
            <w:rPr>
              <w:rFonts w:ascii="Times New Roman" w:hAnsi="Times New Roman" w:cs="Times New Roman"/>
              <w:sz w:val="22"/>
            </w:rPr>
            <w:t xml:space="preserve">ur recently completed </w:t>
          </w:r>
          <w:r w:rsidRPr="00790445" w:rsidDel="008E309A">
            <w:rPr>
              <w:rFonts w:ascii="Times New Roman" w:hAnsi="Times New Roman" w:cs="Times New Roman"/>
              <w:sz w:val="22"/>
            </w:rPr>
            <w:t>cohort</w:t>
          </w:r>
          <w:r w:rsidDel="008E309A">
            <w:rPr>
              <w:rFonts w:ascii="Times New Roman" w:hAnsi="Times New Roman" w:cs="Times New Roman"/>
              <w:sz w:val="22"/>
            </w:rPr>
            <w:t xml:space="preserve"> (unpublished)</w:t>
          </w:r>
          <w:r w:rsidRPr="00790445" w:rsidDel="008E309A">
            <w:rPr>
              <w:rFonts w:ascii="Times New Roman" w:hAnsi="Times New Roman" w:cs="Times New Roman"/>
              <w:sz w:val="22"/>
            </w:rPr>
            <w:t xml:space="preserve"> were included</w:t>
          </w:r>
          <w:r w:rsidRPr="007031A9" w:rsidDel="008E309A">
            <w:rPr>
              <w:rFonts w:ascii="Times New Roman" w:hAnsi="Times New Roman" w:cs="Times New Roman"/>
              <w:sz w:val="22"/>
            </w:rPr>
            <w:t xml:space="preserve"> </w:t>
          </w:r>
          <w:r w:rsidDel="008E309A">
            <w:rPr>
              <w:rFonts w:ascii="Times New Roman" w:hAnsi="Times New Roman" w:cs="Times New Roman"/>
              <w:sz w:val="22"/>
            </w:rPr>
            <w:t>i</w:t>
          </w:r>
          <w:r w:rsidRPr="00790445" w:rsidDel="008E309A">
            <w:rPr>
              <w:rFonts w:ascii="Times New Roman" w:hAnsi="Times New Roman" w:cs="Times New Roman"/>
              <w:sz w:val="22"/>
            </w:rPr>
            <w:t xml:space="preserve">n this meta-analysis. </w:t>
          </w:r>
        </w:ins>
      </w:moveFrom>
      <w:moveFromRangeEnd w:id="441"/>
      <w:ins w:id="445" w:author="Thomas Kwong" w:date="2021-09-22T22:12:00Z">
        <w:r w:rsidRPr="00790445">
          <w:rPr>
            <w:rFonts w:ascii="Times New Roman" w:hAnsi="Times New Roman" w:cs="Times New Roman"/>
            <w:sz w:val="22"/>
          </w:rPr>
          <w:t>All published datasets contain</w:t>
        </w:r>
        <w:r>
          <w:rPr>
            <w:rFonts w:ascii="Times New Roman" w:hAnsi="Times New Roman" w:cs="Times New Roman"/>
            <w:sz w:val="22"/>
          </w:rPr>
          <w:t>ed</w:t>
        </w:r>
        <w:r w:rsidRPr="00790445">
          <w:rPr>
            <w:rFonts w:ascii="Times New Roman" w:hAnsi="Times New Roman" w:cs="Times New Roman"/>
            <w:sz w:val="22"/>
          </w:rPr>
          <w:t xml:space="preserve"> at least two </w:t>
        </w:r>
        <w:r>
          <w:rPr>
            <w:rFonts w:ascii="Times New Roman" w:hAnsi="Times New Roman" w:cs="Times New Roman"/>
            <w:sz w:val="22"/>
          </w:rPr>
          <w:t>groups</w:t>
        </w:r>
        <w:r w:rsidRPr="00790445">
          <w:rPr>
            <w:rFonts w:ascii="Times New Roman" w:hAnsi="Times New Roman" w:cs="Times New Roman"/>
            <w:sz w:val="22"/>
          </w:rPr>
          <w:t>, CRC patients and healthy individuals; five published encompass</w:t>
        </w:r>
      </w:ins>
      <w:ins w:id="446" w:author="LIN, Yufeng" w:date="2021-09-24T16:37:00Z">
        <w:r w:rsidR="00EC3E56">
          <w:rPr>
            <w:rFonts w:ascii="Times New Roman" w:hAnsi="Times New Roman" w:cs="Times New Roman"/>
            <w:sz w:val="22"/>
          </w:rPr>
          <w:t>ed</w:t>
        </w:r>
      </w:ins>
      <w:ins w:id="447" w:author="Thomas Kwong" w:date="2021-09-22T22:12:00Z">
        <w:r w:rsidRPr="00790445">
          <w:rPr>
            <w:rFonts w:ascii="Times New Roman" w:hAnsi="Times New Roman" w:cs="Times New Roman"/>
            <w:sz w:val="22"/>
          </w:rPr>
          <w:t xml:space="preserve"> the adenoma patients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448"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7,15,16,19,20</w:t>
      </w:r>
      <w:ins w:id="449"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450"/>
        <w:commentRangeStart w:id="451"/>
        <w:r w:rsidRPr="00790445">
          <w:rPr>
            <w:rFonts w:ascii="Times New Roman" w:hAnsi="Times New Roman" w:cs="Times New Roman"/>
            <w:sz w:val="22"/>
          </w:rPr>
          <w:t xml:space="preserve">table </w:t>
        </w:r>
        <w:commentRangeEnd w:id="450"/>
        <w:r w:rsidRPr="00790445">
          <w:rPr>
            <w:rStyle w:val="CommentReference"/>
            <w:rFonts w:ascii="Times New Roman" w:hAnsi="Times New Roman" w:cs="Times New Roman"/>
            <w:sz w:val="22"/>
            <w:szCs w:val="22"/>
          </w:rPr>
          <w:commentReference w:id="450"/>
        </w:r>
        <w:r w:rsidRPr="00790445">
          <w:rPr>
            <w:rFonts w:ascii="Times New Roman" w:hAnsi="Times New Roman" w:cs="Times New Roman"/>
            <w:sz w:val="22"/>
          </w:rPr>
          <w:t xml:space="preserve">1 and </w:t>
        </w:r>
        <w:del w:id="452" w:author="LIN, Yufeng" w:date="2021-09-23T15:07:00Z">
          <w:r w:rsidRPr="00790445" w:rsidDel="00874ACB">
            <w:rPr>
              <w:rFonts w:ascii="Times New Roman" w:hAnsi="Times New Roman" w:cs="Times New Roman"/>
              <w:sz w:val="22"/>
            </w:rPr>
            <w:delText>S</w:delText>
          </w:r>
        </w:del>
      </w:ins>
      <w:ins w:id="453" w:author="LIN, Yufeng" w:date="2021-09-23T15:07:00Z">
        <w:r w:rsidR="00874ACB">
          <w:rPr>
            <w:rFonts w:ascii="Times New Roman" w:hAnsi="Times New Roman" w:cs="Times New Roman"/>
            <w:sz w:val="22"/>
          </w:rPr>
          <w:t>s</w:t>
        </w:r>
      </w:ins>
      <w:ins w:id="454" w:author="Thomas Kwong" w:date="2021-09-22T22:12:00Z">
        <w:r w:rsidRPr="00790445">
          <w:rPr>
            <w:rFonts w:ascii="Times New Roman" w:hAnsi="Times New Roman" w:cs="Times New Roman"/>
            <w:sz w:val="22"/>
          </w:rPr>
          <w:t xml:space="preserve">upplementary </w:t>
        </w:r>
        <w:commentRangeStart w:id="455"/>
        <w:del w:id="456" w:author="LIN, Yufeng" w:date="2021-09-23T15:07:00Z">
          <w:r w:rsidRPr="00790445" w:rsidDel="00874ACB">
            <w:rPr>
              <w:rFonts w:ascii="Times New Roman" w:hAnsi="Times New Roman" w:cs="Times New Roman"/>
              <w:sz w:val="22"/>
            </w:rPr>
            <w:delText>T</w:delText>
          </w:r>
        </w:del>
      </w:ins>
      <w:ins w:id="457" w:author="LIN, Yufeng" w:date="2021-09-23T15:07:00Z">
        <w:r w:rsidR="00874ACB">
          <w:rPr>
            <w:rFonts w:ascii="Times New Roman" w:hAnsi="Times New Roman" w:cs="Times New Roman"/>
            <w:sz w:val="22"/>
          </w:rPr>
          <w:t>t</w:t>
        </w:r>
      </w:ins>
      <w:ins w:id="458" w:author="Thomas Kwong" w:date="2021-09-22T22:12:00Z">
        <w:r w:rsidRPr="00790445">
          <w:rPr>
            <w:rFonts w:ascii="Times New Roman" w:hAnsi="Times New Roman" w:cs="Times New Roman"/>
            <w:sz w:val="22"/>
          </w:rPr>
          <w:t xml:space="preserve">able </w:t>
        </w:r>
        <w:commentRangeEnd w:id="455"/>
        <w:r w:rsidRPr="00790445">
          <w:rPr>
            <w:rStyle w:val="CommentReference"/>
            <w:rFonts w:ascii="Times New Roman" w:hAnsi="Times New Roman" w:cs="Times New Roman"/>
            <w:sz w:val="22"/>
            <w:szCs w:val="22"/>
          </w:rPr>
          <w:commentReference w:id="455"/>
        </w:r>
        <w:r w:rsidRPr="00790445">
          <w:rPr>
            <w:rFonts w:ascii="Times New Roman" w:hAnsi="Times New Roman" w:cs="Times New Roman"/>
            <w:sz w:val="22"/>
          </w:rPr>
          <w:t xml:space="preserve">1). </w:t>
        </w:r>
        <w:commentRangeEnd w:id="451"/>
        <w:r>
          <w:rPr>
            <w:rStyle w:val="CommentReference"/>
          </w:rPr>
          <w:commentReference w:id="451"/>
        </w:r>
        <w:r w:rsidRPr="00790445">
          <w:rPr>
            <w:rFonts w:ascii="Times New Roman" w:hAnsi="Times New Roman" w:cs="Times New Roman"/>
            <w:sz w:val="22"/>
          </w:rPr>
          <w:t xml:space="preserve">Our cohort was generated with the new fecal metagenomic data from samples collected in Hong Kong from 2009 to 2012. </w:t>
        </w:r>
        <w:del w:id="459" w:author="LIN, Yufeng" w:date="2021-09-23T13:00:00Z">
          <w:r w:rsidRPr="00790445" w:rsidDel="008E309A">
            <w:rPr>
              <w:rFonts w:ascii="Times New Roman" w:hAnsi="Times New Roman" w:cs="Times New Roman"/>
              <w:sz w:val="22"/>
            </w:rPr>
            <w:delText>Even though a</w:delText>
          </w:r>
        </w:del>
      </w:ins>
      <w:ins w:id="460" w:author="LIN, Yufeng" w:date="2021-09-23T13:00:00Z">
        <w:r w:rsidR="008E309A">
          <w:rPr>
            <w:rFonts w:ascii="Times New Roman" w:hAnsi="Times New Roman" w:cs="Times New Roman"/>
            <w:sz w:val="22"/>
          </w:rPr>
          <w:t>A</w:t>
        </w:r>
      </w:ins>
      <w:ins w:id="461" w:author="Thomas Kwong" w:date="2021-09-22T22:12:00Z">
        <w:r w:rsidRPr="00790445">
          <w:rPr>
            <w:rFonts w:ascii="Times New Roman" w:hAnsi="Times New Roman" w:cs="Times New Roman"/>
            <w:sz w:val="22"/>
          </w:rPr>
          <w:t xml:space="preserve"> subset of samples from this patient collective was published previously</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422C33">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del w:id="462" w:author="LIN, Yufeng" w:date="2021-09-23T13:00:00Z">
          <w:r w:rsidRPr="00790445" w:rsidDel="008E309A">
            <w:rPr>
              <w:rFonts w:ascii="Times New Roman" w:hAnsi="Times New Roman" w:cs="Times New Roman"/>
              <w:sz w:val="22"/>
            </w:rPr>
            <w:delText xml:space="preserve">, we have added complete follow-up clinical information (see Supplementary </w:delText>
          </w:r>
          <w:commentRangeStart w:id="463"/>
          <w:r w:rsidRPr="00790445" w:rsidDel="008E309A">
            <w:rPr>
              <w:rFonts w:ascii="Times New Roman" w:hAnsi="Times New Roman" w:cs="Times New Roman"/>
              <w:sz w:val="22"/>
            </w:rPr>
            <w:delText xml:space="preserve">Table </w:delText>
          </w:r>
          <w:commentRangeEnd w:id="463"/>
          <w:r w:rsidRPr="00790445" w:rsidDel="008E309A">
            <w:rPr>
              <w:rStyle w:val="CommentReference"/>
              <w:rFonts w:ascii="Times New Roman" w:hAnsi="Times New Roman" w:cs="Times New Roman"/>
              <w:sz w:val="22"/>
              <w:szCs w:val="22"/>
            </w:rPr>
            <w:commentReference w:id="463"/>
          </w:r>
          <w:r w:rsidRPr="00790445" w:rsidDel="008E309A">
            <w:rPr>
              <w:rFonts w:ascii="Times New Roman" w:hAnsi="Times New Roman" w:cs="Times New Roman"/>
              <w:sz w:val="22"/>
            </w:rPr>
            <w:delText xml:space="preserve">2 and </w:delText>
          </w:r>
          <w:commentRangeStart w:id="464"/>
          <w:r w:rsidRPr="00790445" w:rsidDel="008E309A">
            <w:rPr>
              <w:rFonts w:ascii="Times New Roman" w:hAnsi="Times New Roman" w:cs="Times New Roman"/>
              <w:sz w:val="22"/>
            </w:rPr>
            <w:delText>Methods</w:delText>
          </w:r>
          <w:commentRangeEnd w:id="464"/>
          <w:r w:rsidRPr="00790445" w:rsidDel="008E309A">
            <w:rPr>
              <w:rStyle w:val="CommentReference"/>
              <w:rFonts w:ascii="Times New Roman" w:hAnsi="Times New Roman" w:cs="Times New Roman"/>
              <w:sz w:val="22"/>
              <w:szCs w:val="22"/>
            </w:rPr>
            <w:commentReference w:id="464"/>
          </w:r>
          <w:r w:rsidRPr="00790445" w:rsidDel="008E309A">
            <w:rPr>
              <w:rFonts w:ascii="Times New Roman" w:hAnsi="Times New Roman" w:cs="Times New Roman"/>
              <w:sz w:val="22"/>
            </w:rPr>
            <w:delText>)</w:delText>
          </w:r>
        </w:del>
        <w:r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442"/>
        <w:r>
          <w:rPr>
            <w:rStyle w:val="CommentReference"/>
          </w:rPr>
          <w:commentReference w:id="442"/>
        </w:r>
        <w:commentRangeEnd w:id="406"/>
        <w:r>
          <w:rPr>
            <w:rStyle w:val="CommentReference"/>
          </w:rPr>
          <w:commentReference w:id="406"/>
        </w:r>
      </w:ins>
    </w:p>
    <w:p w14:paraId="622DC977" w14:textId="77777777" w:rsidR="00531B71" w:rsidRPr="00790445" w:rsidRDefault="00531B71" w:rsidP="008B0617">
      <w:pPr>
        <w:pStyle w:val="title20825"/>
        <w:rPr>
          <w:ins w:id="465" w:author="Thomas Kwong" w:date="2021-09-22T22:12:00Z"/>
        </w:rPr>
      </w:pPr>
      <w:commentRangeStart w:id="466"/>
      <w:commentRangeStart w:id="467"/>
      <w:ins w:id="468" w:author="Thomas Kwong" w:date="2021-09-22T22:12:00Z">
        <w:r w:rsidRPr="00790445">
          <w:t xml:space="preserve">Hong Kong study recruitment </w:t>
        </w:r>
        <w:commentRangeStart w:id="469"/>
        <w:commentRangeStart w:id="470"/>
        <w:r w:rsidRPr="00790445">
          <w:t>and sequencing</w:t>
        </w:r>
        <w:commentRangeEnd w:id="469"/>
        <w:r>
          <w:rPr>
            <w:rStyle w:val="CommentReference"/>
            <w:rFonts w:asciiTheme="minorHAnsi" w:eastAsiaTheme="minorEastAsia" w:hAnsiTheme="minorHAnsi" w:cstheme="minorBidi"/>
            <w:b w:val="0"/>
            <w:color w:val="auto"/>
            <w:u w:val="none"/>
          </w:rPr>
          <w:commentReference w:id="469"/>
        </w:r>
      </w:ins>
      <w:commentRangeEnd w:id="470"/>
      <w:r w:rsidR="000F3921">
        <w:rPr>
          <w:rStyle w:val="CommentReference"/>
          <w:rFonts w:asciiTheme="minorHAnsi" w:eastAsiaTheme="minorEastAsia" w:hAnsiTheme="minorHAnsi" w:cstheme="minorBidi"/>
          <w:b w:val="0"/>
          <w:color w:val="auto"/>
          <w:u w:val="none"/>
        </w:rPr>
        <w:commentReference w:id="470"/>
      </w:r>
    </w:p>
    <w:p w14:paraId="1196C0CF" w14:textId="08A72A6D" w:rsidR="00531B71" w:rsidRPr="00790445" w:rsidDel="009B5131" w:rsidRDefault="00531B71" w:rsidP="00531B71">
      <w:pPr>
        <w:rPr>
          <w:ins w:id="471" w:author="Thomas Kwong" w:date="2021-09-22T22:12:00Z"/>
          <w:del w:id="472" w:author="LIN, Yufeng" w:date="2021-09-23T13:23:00Z"/>
          <w:rFonts w:ascii="Times New Roman" w:hAnsi="Times New Roman" w:cs="Times New Roman"/>
          <w:sz w:val="22"/>
        </w:rPr>
      </w:pPr>
      <w:commentRangeStart w:id="473"/>
      <w:commentRangeStart w:id="474"/>
      <w:ins w:id="475" w:author="Thomas Kwong" w:date="2021-09-22T22:12:00Z">
        <w:del w:id="476" w:author="LIN, Yufeng" w:date="2021-09-23T13:23:00Z">
          <w:r w:rsidRPr="00790445" w:rsidDel="009B5131">
            <w:rPr>
              <w:rFonts w:ascii="Times New Roman" w:hAnsi="Times New Roman" w:cs="Times New Roman"/>
              <w:sz w:val="22"/>
            </w:rPr>
            <w:delText xml:space="preserve">This clinical study </w:delText>
          </w:r>
          <w:commentRangeEnd w:id="473"/>
          <w:r w:rsidDel="009B5131">
            <w:rPr>
              <w:rStyle w:val="CommentReference"/>
            </w:rPr>
            <w:commentReference w:id="473"/>
          </w:r>
        </w:del>
      </w:ins>
      <w:commentRangeEnd w:id="474"/>
      <w:r w:rsidR="003557D0">
        <w:rPr>
          <w:rStyle w:val="CommentReference"/>
        </w:rPr>
        <w:commentReference w:id="474"/>
      </w:r>
      <w:ins w:id="477" w:author="Thomas Kwong" w:date="2021-09-22T22:12:00Z">
        <w:del w:id="478" w:author="LIN, Yufeng" w:date="2021-09-23T13:23:00Z">
          <w:r w:rsidRPr="00790445" w:rsidDel="009B513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9B5131">
            <w:rPr>
              <w:rFonts w:ascii="Times New Roman" w:hAnsi="Times New Roman" w:cs="Times New Roman"/>
              <w:sz w:val="22"/>
              <w:highlight w:val="yellow"/>
            </w:rPr>
            <w:delText>***</w:delText>
          </w:r>
          <w:r w:rsidRPr="00790445" w:rsidDel="009B5131">
            <w:rPr>
              <w:rFonts w:ascii="Times New Roman" w:hAnsi="Times New Roman" w:cs="Times New Roman"/>
              <w:sz w:val="22"/>
            </w:rPr>
            <w:delText>). Inform consent was obtained from all participants.</w:delText>
          </w:r>
        </w:del>
      </w:ins>
    </w:p>
    <w:p w14:paraId="5F6F9239" w14:textId="484FB6C3" w:rsidR="00531B71" w:rsidRPr="00790445" w:rsidRDefault="00531B71" w:rsidP="00531B71">
      <w:pPr>
        <w:rPr>
          <w:ins w:id="479" w:author="Thomas Kwong" w:date="2021-09-22T22:12:00Z"/>
          <w:rFonts w:ascii="Times New Roman" w:hAnsi="Times New Roman" w:cs="Times New Roman"/>
          <w:sz w:val="22"/>
        </w:rPr>
      </w:pPr>
      <w:ins w:id="480" w:author="Thomas Kwong" w:date="2021-09-22T22:12:00Z">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t>
        </w:r>
        <w:r>
          <w:rPr>
            <w:rFonts w:ascii="Times New Roman" w:hAnsi="Times New Roman" w:cs="Times New Roman"/>
            <w:sz w:val="22"/>
          </w:rPr>
          <w:t xml:space="preserve">For long-term storage, all samples were stored </w:t>
        </w:r>
        <w:r w:rsidRPr="00790445">
          <w:rPr>
            <w:rFonts w:ascii="Times New Roman" w:hAnsi="Times New Roman" w:cs="Times New Roman"/>
            <w:sz w:val="22"/>
          </w:rPr>
          <w:t>at –80°C within 24 hours of stool collection</w:t>
        </w:r>
        <w:r>
          <w:rPr>
            <w:rFonts w:ascii="Times New Roman" w:hAnsi="Times New Roman" w:cs="Times New Roman"/>
            <w:sz w:val="22"/>
          </w:rPr>
          <w:t xml:space="preserve">. Total DNA was extracted from stool samples by using the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w:t>
        </w:r>
        <w:r>
          <w:rPr>
            <w:rFonts w:ascii="Times New Roman" w:hAnsi="Times New Roman" w:cs="Times New Roman"/>
            <w:sz w:val="22"/>
          </w:rPr>
          <w:t xml:space="preserve"> a</w:t>
        </w:r>
        <w:r w:rsidRPr="00790445">
          <w:rPr>
            <w:rFonts w:ascii="Times New Roman" w:hAnsi="Times New Roman" w:cs="Times New Roman"/>
            <w:sz w:val="22"/>
          </w:rPr>
          <w:t>ccording to the manufacturer's instructions</w:t>
        </w:r>
        <w:r>
          <w:rPr>
            <w:rFonts w:ascii="Times New Roman" w:hAnsi="Times New Roman" w:cs="Times New Roman"/>
            <w:sz w:val="22"/>
          </w:rPr>
          <w:t xml:space="preserve"> (</w:t>
        </w:r>
        <w:r w:rsidRPr="00790445">
          <w:rPr>
            <w:rFonts w:ascii="Times New Roman" w:hAnsi="Times New Roman" w:cs="Times New Roman"/>
            <w:sz w:val="22"/>
          </w:rPr>
          <w:t>Qiagen, Germany). All subjects had intact colonic 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481"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21</w:t>
      </w:r>
      <w:ins w:id="482"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466"/>
        <w:r>
          <w:rPr>
            <w:rStyle w:val="CommentReference"/>
          </w:rPr>
          <w:commentReference w:id="466"/>
        </w:r>
      </w:ins>
      <w:commentRangeEnd w:id="467"/>
      <w:r w:rsidR="000F3921">
        <w:rPr>
          <w:rStyle w:val="CommentReference"/>
        </w:rPr>
        <w:commentReference w:id="467"/>
      </w:r>
    </w:p>
    <w:p w14:paraId="56498A6B" w14:textId="77777777" w:rsidR="00531B71" w:rsidRPr="00790445" w:rsidRDefault="00531B71" w:rsidP="008B0617">
      <w:pPr>
        <w:pStyle w:val="title20825"/>
        <w:rPr>
          <w:ins w:id="483" w:author="Thomas Kwong" w:date="2021-09-22T22:12:00Z"/>
        </w:rPr>
      </w:pPr>
      <w:ins w:id="484" w:author="Thomas Kwong" w:date="2021-09-22T22:12:00Z">
        <w:r w:rsidRPr="00790445">
          <w:t>Sample filter criteria</w:t>
        </w:r>
      </w:ins>
    </w:p>
    <w:p w14:paraId="5E50126C" w14:textId="754446CC" w:rsidR="00531B71" w:rsidRDefault="00531B71" w:rsidP="00531B71">
      <w:pPr>
        <w:rPr>
          <w:ins w:id="485" w:author="Thomas Kwong" w:date="2021-09-22T22:12:00Z"/>
          <w:rFonts w:ascii="Times New Roman" w:hAnsi="Times New Roman" w:cs="Times New Roman"/>
          <w:sz w:val="22"/>
        </w:rPr>
      </w:pPr>
      <w:ins w:id="486" w:author="Thomas Kwong" w:date="2021-09-22T22:12:00Z">
        <w:r>
          <w:rPr>
            <w:rFonts w:ascii="Times New Roman" w:hAnsi="Times New Roman" w:cs="Times New Roman"/>
            <w:sz w:val="22"/>
          </w:rPr>
          <w:t xml:space="preserve">To ensure consistent and </w:t>
        </w:r>
        <w:proofErr w:type="gramStart"/>
        <w:r>
          <w:rPr>
            <w:rFonts w:ascii="Times New Roman" w:hAnsi="Times New Roman" w:cs="Times New Roman"/>
            <w:sz w:val="22"/>
          </w:rPr>
          <w:t>high quality</w:t>
        </w:r>
        <w:proofErr w:type="gramEnd"/>
        <w:r>
          <w:rPr>
            <w:rFonts w:ascii="Times New Roman" w:hAnsi="Times New Roman" w:cs="Times New Roman"/>
            <w:sz w:val="22"/>
          </w:rPr>
          <w:t xml:space="preserve"> data, samples were subjected to filtering before analysis.</w:t>
        </w:r>
        <w:commentRangeStart w:id="487"/>
        <w:commentRangeStart w:id="488"/>
        <w:r>
          <w:rPr>
            <w:rFonts w:ascii="Times New Roman" w:hAnsi="Times New Roman" w:cs="Times New Roman"/>
            <w:sz w:val="22"/>
          </w:rPr>
          <w:t xml:space="preserve"> Abnormal conditions</w:t>
        </w:r>
        <w:del w:id="489" w:author="LIN, Yufeng" w:date="2021-09-23T13:10:00Z">
          <w:r w:rsidDel="00D1238A">
            <w:rPr>
              <w:rFonts w:ascii="Times New Roman" w:hAnsi="Times New Roman" w:cs="Times New Roman"/>
              <w:sz w:val="22"/>
            </w:rPr>
            <w:delText>, such as the IBD</w:delText>
          </w:r>
        </w:del>
        <w:r>
          <w:rPr>
            <w:rFonts w:ascii="Times New Roman" w:hAnsi="Times New Roman" w:cs="Times New Roman"/>
            <w:sz w:val="22"/>
          </w:rPr>
          <w:t xml:space="preserve">, history </w:t>
        </w:r>
        <w:proofErr w:type="spellStart"/>
        <w:r>
          <w:rPr>
            <w:rFonts w:ascii="Times New Roman" w:hAnsi="Times New Roman" w:cs="Times New Roman"/>
            <w:sz w:val="22"/>
          </w:rPr>
          <w:t>sugery</w:t>
        </w:r>
        <w:proofErr w:type="spellEnd"/>
        <w:r>
          <w:rPr>
            <w:rFonts w:ascii="Times New Roman" w:hAnsi="Times New Roman" w:cs="Times New Roman"/>
            <w:sz w:val="22"/>
          </w:rPr>
          <w:t xml:space="preserve"> patients, and ambiguous stage patients were discarded. </w:t>
        </w:r>
        <w:commentRangeEnd w:id="487"/>
        <w:r>
          <w:rPr>
            <w:rStyle w:val="CommentReference"/>
          </w:rPr>
          <w:commentReference w:id="487"/>
        </w:r>
      </w:ins>
      <w:commentRangeEnd w:id="488"/>
      <w:r w:rsidR="00D1238A">
        <w:rPr>
          <w:rStyle w:val="CommentReference"/>
        </w:rPr>
        <w:commentReference w:id="488"/>
      </w:r>
      <w:ins w:id="490" w:author="Thomas Kwong" w:date="2021-09-22T22:12:00Z">
        <w:r>
          <w:rPr>
            <w:rFonts w:ascii="Times New Roman" w:hAnsi="Times New Roman" w:cs="Times New Roman"/>
            <w:sz w:val="22"/>
          </w:rPr>
          <w:t>We only included the PCR-free cohort, because the PCR-free kits could reduce bias and cell spike-in controls for more accurate quantification</w:t>
        </w:r>
        <w:r>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491" w:author="Thomas Kwong" w:date="2021-09-22T22:12:00Z">
        <w:r>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22</w:t>
      </w:r>
      <w:ins w:id="492" w:author="Thomas Kwong" w:date="2021-09-22T22:12:00Z">
        <w:r>
          <w:rPr>
            <w:rFonts w:ascii="Times New Roman" w:hAnsi="Times New Roman" w:cs="Times New Roman"/>
            <w:sz w:val="22"/>
          </w:rPr>
          <w:fldChar w:fldCharType="end"/>
        </w:r>
        <w:r>
          <w:rPr>
            <w:rFonts w:ascii="Times New Roman" w:hAnsi="Times New Roman" w:cs="Times New Roman"/>
            <w:sz w:val="22"/>
          </w:rPr>
          <w:t>. Last, we excluded the low-</w:t>
        </w:r>
        <w:proofErr w:type="spellStart"/>
        <w:r>
          <w:rPr>
            <w:rFonts w:ascii="Times New Roman" w:hAnsi="Times New Roman" w:cs="Times New Roman"/>
            <w:sz w:val="22"/>
          </w:rPr>
          <w:t>aliganment</w:t>
        </w:r>
        <w:proofErr w:type="spellEnd"/>
        <w:r>
          <w:rPr>
            <w:rFonts w:ascii="Times New Roman" w:hAnsi="Times New Roman" w:cs="Times New Roman"/>
            <w:sz w:val="22"/>
          </w:rPr>
          <w:t xml:space="preserve"> reads samples</w:t>
        </w:r>
      </w:ins>
      <w:ins w:id="493" w:author="LIN, Yufeng" w:date="2021-09-23T13:05:00Z">
        <w:r w:rsidR="00D1238A">
          <w:rPr>
            <w:rFonts w:ascii="Times New Roman" w:hAnsi="Times New Roman" w:cs="Times New Roman"/>
            <w:sz w:val="22"/>
          </w:rPr>
          <w:t xml:space="preserve"> </w:t>
        </w:r>
        <w:r w:rsidR="00D1238A">
          <w:rPr>
            <w:rFonts w:ascii="Times New Roman" w:hAnsi="Times New Roman" w:cs="Times New Roman" w:hint="eastAsia"/>
            <w:sz w:val="22"/>
          </w:rPr>
          <w:t>(</w:t>
        </w:r>
      </w:ins>
      <w:ins w:id="494" w:author="LIN, Yufeng" w:date="2021-09-23T13:06:00Z">
        <w:r w:rsidR="00D1238A">
          <w:rPr>
            <w:rFonts w:ascii="Times New Roman" w:hAnsi="Times New Roman" w:cs="Times New Roman"/>
            <w:sz w:val="22"/>
          </w:rPr>
          <w:t>less than 1,000,000</w:t>
        </w:r>
      </w:ins>
      <w:ins w:id="495" w:author="LIN, Yufeng" w:date="2021-09-23T13:05:00Z">
        <w:r w:rsidR="00D1238A">
          <w:rPr>
            <w:rFonts w:ascii="Times New Roman" w:hAnsi="Times New Roman" w:cs="Times New Roman"/>
            <w:sz w:val="22"/>
          </w:rPr>
          <w:t>)</w:t>
        </w:r>
      </w:ins>
      <w:ins w:id="496" w:author="Thomas Kwong" w:date="2021-09-22T22:12:00Z">
        <w:r>
          <w:rPr>
            <w:rFonts w:ascii="Times New Roman" w:hAnsi="Times New Roman" w:cs="Times New Roman"/>
            <w:sz w:val="22"/>
          </w:rPr>
          <w:t>, which might cause by the low sequencing depth, host reads contamination</w:t>
        </w:r>
        <w:commentRangeStart w:id="497"/>
        <w:commentRangeStart w:id="498"/>
        <w:r>
          <w:rPr>
            <w:rFonts w:ascii="Times New Roman" w:hAnsi="Times New Roman" w:cs="Times New Roman"/>
            <w:sz w:val="22"/>
          </w:rPr>
          <w:t>, and so on</w:t>
        </w:r>
        <w:commentRangeEnd w:id="497"/>
        <w:r>
          <w:rPr>
            <w:rStyle w:val="CommentReference"/>
          </w:rPr>
          <w:commentReference w:id="497"/>
        </w:r>
      </w:ins>
      <w:commentRangeEnd w:id="498"/>
      <w:r w:rsidR="00D1238A">
        <w:rPr>
          <w:rStyle w:val="CommentReference"/>
        </w:rPr>
        <w:commentReference w:id="498"/>
      </w:r>
      <w:ins w:id="499" w:author="Thomas Kwong" w:date="2021-09-22T22:12:00Z">
        <w:r>
          <w:rPr>
            <w:rFonts w:ascii="Times New Roman" w:hAnsi="Times New Roman" w:cs="Times New Roman"/>
            <w:sz w:val="22"/>
          </w:rPr>
          <w:t xml:space="preserve">. In the </w:t>
        </w:r>
        <w:commentRangeStart w:id="500"/>
        <w:commentRangeStart w:id="501"/>
        <w:r>
          <w:rPr>
            <w:rFonts w:ascii="Times New Roman" w:hAnsi="Times New Roman" w:cs="Times New Roman"/>
            <w:sz w:val="22"/>
          </w:rPr>
          <w:t>second part, we tended to remove the outlier or suspected contaminated cases, such as the high-</w:t>
        </w:r>
        <w:del w:id="502" w:author="LIN, Yufeng" w:date="2021-10-04T16:53:00Z">
          <w:r w:rsidDel="00DB66B4">
            <w:rPr>
              <w:rFonts w:ascii="Times New Roman" w:hAnsi="Times New Roman" w:cs="Times New Roman"/>
              <w:sz w:val="22"/>
            </w:rPr>
            <w:delText>eukaryotes</w:delText>
          </w:r>
        </w:del>
      </w:ins>
      <w:ins w:id="503" w:author="LIN, Yufeng" w:date="2021-10-04T16:53:00Z">
        <w:r w:rsidR="00DB66B4">
          <w:rPr>
            <w:rFonts w:ascii="Times New Roman" w:hAnsi="Times New Roman" w:cs="Times New Roman"/>
            <w:sz w:val="22"/>
          </w:rPr>
          <w:t>fungi</w:t>
        </w:r>
      </w:ins>
      <w:ins w:id="504" w:author="Thomas Kwong" w:date="2021-09-22T22:12:00Z">
        <w:r>
          <w:rPr>
            <w:rFonts w:ascii="Times New Roman" w:hAnsi="Times New Roman" w:cs="Times New Roman"/>
            <w:sz w:val="22"/>
          </w:rPr>
          <w:t xml:space="preserve"> (</w:t>
        </w:r>
      </w:ins>
      <w:ins w:id="505" w:author="LIN, Yufeng" w:date="2021-09-23T13:15: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506" w:author="LIN, Yufeng" w:date="2021-09-28T13:06:00Z">
        <w:r w:rsidR="004314C2">
          <w:rPr>
            <w:rFonts w:ascii="Times New Roman" w:hAnsi="Times New Roman" w:cs="Times New Roman"/>
            <w:sz w:val="22"/>
          </w:rPr>
          <w:t>fungi</w:t>
        </w:r>
      </w:ins>
      <w:ins w:id="507" w:author="LIN, Yufeng" w:date="2021-09-23T13:15:00Z">
        <w:r w:rsidR="009B5131">
          <w:rPr>
            <w:rFonts w:ascii="Times New Roman" w:hAnsi="Times New Roman" w:cs="Times New Roman"/>
            <w:sz w:val="22"/>
          </w:rPr>
          <w:t xml:space="preserve"> contained more than </w:t>
        </w:r>
      </w:ins>
      <w:ins w:id="508" w:author="Thomas Kwong" w:date="2021-09-22T22:12:00Z">
        <w:del w:id="509" w:author="LIN, Yufeng" w:date="2021-09-23T13:15:00Z">
          <w:r w:rsidDel="009B5131">
            <w:rPr>
              <w:rFonts w:ascii="Times New Roman" w:hAnsi="Times New Roman" w:cs="Times New Roman"/>
              <w:sz w:val="22"/>
            </w:rPr>
            <w:delText xml:space="preserve">&gt; </w:delText>
          </w:r>
        </w:del>
        <w:r>
          <w:rPr>
            <w:rFonts w:ascii="Times New Roman" w:hAnsi="Times New Roman" w:cs="Times New Roman"/>
            <w:sz w:val="22"/>
          </w:rPr>
          <w:t>1%</w:t>
        </w:r>
      </w:ins>
      <w:ins w:id="510" w:author="LIN, Yufeng" w:date="2021-09-23T13:15:00Z">
        <w:r w:rsidR="009B5131">
          <w:rPr>
            <w:rFonts w:ascii="Times New Roman" w:hAnsi="Times New Roman" w:cs="Times New Roman"/>
            <w:sz w:val="22"/>
          </w:rPr>
          <w:t xml:space="preserve"> in all intesti</w:t>
        </w:r>
      </w:ins>
      <w:ins w:id="511" w:author="LIN, Yufeng" w:date="2021-09-23T13:16:00Z">
        <w:r w:rsidR="009B5131">
          <w:rPr>
            <w:rFonts w:ascii="Times New Roman" w:hAnsi="Times New Roman" w:cs="Times New Roman"/>
            <w:sz w:val="22"/>
          </w:rPr>
          <w:t>nal microbiome</w:t>
        </w:r>
      </w:ins>
      <w:ins w:id="512" w:author="Thomas Kwong" w:date="2021-09-22T22:12:00Z">
        <w:r>
          <w:rPr>
            <w:rFonts w:ascii="Times New Roman" w:hAnsi="Times New Roman" w:cs="Times New Roman"/>
            <w:sz w:val="22"/>
          </w:rPr>
          <w:t>), low-</w:t>
        </w:r>
        <w:del w:id="513" w:author="LIN, Yufeng" w:date="2021-10-04T16:54:00Z">
          <w:r w:rsidDel="00DB66B4">
            <w:rPr>
              <w:rFonts w:ascii="Times New Roman" w:hAnsi="Times New Roman" w:cs="Times New Roman"/>
              <w:sz w:val="22"/>
            </w:rPr>
            <w:delText>Eukaryotes</w:delText>
          </w:r>
        </w:del>
      </w:ins>
      <w:ins w:id="514" w:author="LIN, Yufeng" w:date="2021-10-04T16:54:00Z">
        <w:r w:rsidR="00DB66B4">
          <w:rPr>
            <w:rFonts w:ascii="Times New Roman" w:hAnsi="Times New Roman" w:cs="Times New Roman"/>
            <w:sz w:val="22"/>
          </w:rPr>
          <w:t xml:space="preserve">Fungi </w:t>
        </w:r>
      </w:ins>
      <w:ins w:id="515" w:author="Thomas Kwong" w:date="2021-09-22T22:12:00Z">
        <w:r>
          <w:rPr>
            <w:rFonts w:ascii="Times New Roman" w:hAnsi="Times New Roman" w:cs="Times New Roman"/>
            <w:sz w:val="22"/>
          </w:rPr>
          <w:t xml:space="preserve"> (</w:t>
        </w:r>
      </w:ins>
      <w:ins w:id="516" w:author="LIN, Yufeng" w:date="2021-09-23T13:16: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517" w:author="LIN, Yufeng" w:date="2021-09-28T13:06:00Z">
        <w:r w:rsidR="004314C2">
          <w:rPr>
            <w:rFonts w:ascii="Times New Roman" w:hAnsi="Times New Roman" w:cs="Times New Roman"/>
            <w:sz w:val="22"/>
          </w:rPr>
          <w:t>fungi</w:t>
        </w:r>
      </w:ins>
      <w:ins w:id="518" w:author="LIN, Yufeng" w:date="2021-09-23T13:16:00Z">
        <w:r w:rsidR="009B5131">
          <w:rPr>
            <w:rFonts w:ascii="Times New Roman" w:hAnsi="Times New Roman" w:cs="Times New Roman"/>
            <w:sz w:val="22"/>
          </w:rPr>
          <w:t xml:space="preserve"> </w:t>
        </w:r>
      </w:ins>
      <w:ins w:id="519" w:author="LIN, Yufeng" w:date="2021-09-23T13:17:00Z">
        <w:r w:rsidR="009B5131">
          <w:rPr>
            <w:rFonts w:ascii="Times New Roman" w:hAnsi="Times New Roman" w:cs="Times New Roman"/>
            <w:sz w:val="22"/>
          </w:rPr>
          <w:t>covered</w:t>
        </w:r>
      </w:ins>
      <w:ins w:id="520" w:author="LIN, Yufeng" w:date="2021-09-23T13:16:00Z">
        <w:r w:rsidR="009B5131">
          <w:rPr>
            <w:rFonts w:ascii="Times New Roman" w:hAnsi="Times New Roman" w:cs="Times New Roman"/>
            <w:sz w:val="22"/>
          </w:rPr>
          <w:t xml:space="preserve"> </w:t>
        </w:r>
      </w:ins>
      <w:ins w:id="521" w:author="LIN, Yufeng" w:date="2021-09-23T13:17:00Z">
        <w:r w:rsidR="009B5131">
          <w:rPr>
            <w:rFonts w:ascii="Times New Roman" w:hAnsi="Times New Roman" w:cs="Times New Roman"/>
            <w:sz w:val="22"/>
          </w:rPr>
          <w:t>less</w:t>
        </w:r>
      </w:ins>
      <w:ins w:id="522" w:author="LIN, Yufeng" w:date="2021-09-23T13:16:00Z">
        <w:r w:rsidR="009B5131">
          <w:rPr>
            <w:rFonts w:ascii="Times New Roman" w:hAnsi="Times New Roman" w:cs="Times New Roman"/>
            <w:sz w:val="22"/>
          </w:rPr>
          <w:t xml:space="preserve"> than </w:t>
        </w:r>
      </w:ins>
      <w:ins w:id="523" w:author="Thomas Kwong" w:date="2021-09-22T22:12:00Z">
        <w:del w:id="524" w:author="LIN, Yufeng" w:date="2021-09-23T13:16:00Z">
          <w:r w:rsidDel="009B5131">
            <w:rPr>
              <w:rFonts w:ascii="Times New Roman" w:hAnsi="Times New Roman" w:cs="Times New Roman"/>
              <w:sz w:val="22"/>
            </w:rPr>
            <w:delText>&lt;</w:delText>
          </w:r>
        </w:del>
        <w:r>
          <w:rPr>
            <w:rFonts w:ascii="Times New Roman" w:hAnsi="Times New Roman" w:cs="Times New Roman"/>
            <w:sz w:val="22"/>
          </w:rPr>
          <w:t>0.01%</w:t>
        </w:r>
      </w:ins>
      <w:ins w:id="525" w:author="LIN, Yufeng" w:date="2021-09-23T13:16:00Z">
        <w:r w:rsidR="009B5131">
          <w:rPr>
            <w:rFonts w:ascii="Times New Roman" w:hAnsi="Times New Roman" w:cs="Times New Roman"/>
            <w:sz w:val="22"/>
          </w:rPr>
          <w:t xml:space="preserve"> in the gut </w:t>
        </w:r>
      </w:ins>
      <w:ins w:id="526" w:author="LIN, Yufeng" w:date="2021-09-23T13:17:00Z">
        <w:r w:rsidR="009B5131">
          <w:rPr>
            <w:rFonts w:ascii="Times New Roman" w:hAnsi="Times New Roman" w:cs="Times New Roman"/>
            <w:sz w:val="22"/>
          </w:rPr>
          <w:t>microbiota</w:t>
        </w:r>
      </w:ins>
      <w:ins w:id="527" w:author="Thomas Kwong" w:date="2021-09-22T22:12:00Z">
        <w:r>
          <w:rPr>
            <w:rFonts w:ascii="Times New Roman" w:hAnsi="Times New Roman" w:cs="Times New Roman"/>
            <w:sz w:val="22"/>
          </w:rPr>
          <w:t xml:space="preserve">), and bacteria or </w:t>
        </w:r>
        <w:del w:id="528" w:author="LIN, Yufeng" w:date="2021-10-04T16:54:00Z">
          <w:r w:rsidDel="00DB66B4">
            <w:rPr>
              <w:rFonts w:ascii="Times New Roman" w:hAnsi="Times New Roman" w:cs="Times New Roman"/>
              <w:sz w:val="22"/>
            </w:rPr>
            <w:delText>eukaryotes</w:delText>
          </w:r>
        </w:del>
      </w:ins>
      <w:ins w:id="529" w:author="LIN, Yufeng" w:date="2021-10-04T16:54:00Z">
        <w:r w:rsidR="00DB66B4">
          <w:rPr>
            <w:rFonts w:ascii="Times New Roman" w:hAnsi="Times New Roman" w:cs="Times New Roman"/>
            <w:sz w:val="22"/>
          </w:rPr>
          <w:t xml:space="preserve">fungi </w:t>
        </w:r>
      </w:ins>
      <w:ins w:id="530" w:author="Thomas Kwong" w:date="2021-09-22T22:12:00Z">
        <w:r>
          <w:rPr>
            <w:rFonts w:ascii="Times New Roman" w:hAnsi="Times New Roman" w:cs="Times New Roman"/>
            <w:sz w:val="22"/>
          </w:rPr>
          <w:t xml:space="preserve"> contamination (</w:t>
        </w:r>
        <w:del w:id="531" w:author="LIN, Yufeng" w:date="2021-09-23T13:20:00Z">
          <w:r w:rsidDel="009B5131">
            <w:rPr>
              <w:rFonts w:ascii="Times New Roman" w:hAnsi="Times New Roman" w:cs="Times New Roman" w:hint="eastAsia"/>
              <w:sz w:val="22"/>
            </w:rPr>
            <w:delText>1</w:delText>
          </w:r>
        </w:del>
      </w:ins>
      <w:ins w:id="532" w:author="LIN, Yufeng" w:date="2021-09-23T13:20:00Z">
        <w:r w:rsidR="009B5131">
          <w:rPr>
            <w:rFonts w:ascii="Times New Roman" w:hAnsi="Times New Roman" w:cs="Times New Roman" w:hint="eastAsia"/>
            <w:sz w:val="22"/>
          </w:rPr>
          <w:t>one</w:t>
        </w:r>
      </w:ins>
      <w:ins w:id="533" w:author="Thomas Kwong" w:date="2021-09-22T22:12:00Z">
        <w:r>
          <w:rPr>
            <w:rFonts w:ascii="Times New Roman" w:hAnsi="Times New Roman" w:cs="Times New Roman"/>
            <w:sz w:val="22"/>
          </w:rPr>
          <w:t xml:space="preserve"> species </w:t>
        </w:r>
      </w:ins>
      <w:ins w:id="534" w:author="LIN, Yufeng" w:date="2021-09-23T13:20:00Z">
        <w:r w:rsidR="009B5131">
          <w:rPr>
            <w:rFonts w:ascii="Times New Roman" w:hAnsi="Times New Roman" w:cs="Times New Roman"/>
            <w:sz w:val="22"/>
          </w:rPr>
          <w:t xml:space="preserve">more than </w:t>
        </w:r>
      </w:ins>
      <w:ins w:id="535" w:author="Thomas Kwong" w:date="2021-09-22T22:12:00Z">
        <w:del w:id="536" w:author="LIN, Yufeng" w:date="2021-09-23T13:20:00Z">
          <w:r w:rsidDel="009B5131">
            <w:rPr>
              <w:rFonts w:ascii="Times New Roman" w:hAnsi="Times New Roman" w:cs="Times New Roman"/>
              <w:sz w:val="22"/>
            </w:rPr>
            <w:delText>&gt;</w:delText>
          </w:r>
        </w:del>
        <w:r>
          <w:rPr>
            <w:rFonts w:ascii="Times New Roman" w:hAnsi="Times New Roman" w:cs="Times New Roman"/>
            <w:sz w:val="22"/>
          </w:rPr>
          <w:t xml:space="preserve"> 50%</w:t>
        </w:r>
      </w:ins>
      <w:ins w:id="537" w:author="LIN, Yufeng" w:date="2021-09-23T13:20:00Z">
        <w:r w:rsidR="009B5131">
          <w:rPr>
            <w:rFonts w:ascii="Times New Roman" w:hAnsi="Times New Roman" w:cs="Times New Roman"/>
            <w:sz w:val="22"/>
          </w:rPr>
          <w:t xml:space="preserve"> of intestinal microbiome</w:t>
        </w:r>
      </w:ins>
      <w:ins w:id="538" w:author="Thomas Kwong" w:date="2021-09-22T22:12:00Z">
        <w:r>
          <w:rPr>
            <w:rFonts w:ascii="Times New Roman" w:hAnsi="Times New Roman" w:cs="Times New Roman"/>
            <w:sz w:val="22"/>
          </w:rPr>
          <w:t xml:space="preserve">) samples. For the last division, </w:t>
        </w:r>
      </w:ins>
      <w:ins w:id="539" w:author="LIN, Yufeng" w:date="2021-09-23T13:30:00Z">
        <w:r w:rsidR="003557D0">
          <w:rPr>
            <w:rFonts w:ascii="Times New Roman" w:hAnsi="Times New Roman" w:cs="Times New Roman"/>
            <w:sz w:val="22"/>
          </w:rPr>
          <w:t xml:space="preserve">the </w:t>
        </w:r>
      </w:ins>
      <w:ins w:id="540" w:author="Thomas Kwong" w:date="2021-09-22T22:12:00Z">
        <w:r>
          <w:rPr>
            <w:rFonts w:ascii="Times New Roman" w:hAnsi="Times New Roman" w:cs="Times New Roman"/>
            <w:sz w:val="22"/>
          </w:rPr>
          <w:t>low-</w:t>
        </w:r>
        <w:del w:id="541" w:author="LIN, Yufeng" w:date="2021-10-04T16:57:00Z">
          <w:r w:rsidDel="00DB66B4">
            <w:rPr>
              <w:rFonts w:ascii="Times New Roman" w:hAnsi="Times New Roman" w:cs="Times New Roman"/>
              <w:sz w:val="22"/>
            </w:rPr>
            <w:delText xml:space="preserve">eukaryotic </w:delText>
          </w:r>
        </w:del>
      </w:ins>
      <w:ins w:id="542" w:author="LIN, Yufeng" w:date="2021-10-04T16:57:00Z">
        <w:r w:rsidR="00DB66B4">
          <w:rPr>
            <w:rFonts w:ascii="Times New Roman" w:hAnsi="Times New Roman" w:cs="Times New Roman"/>
            <w:sz w:val="22"/>
          </w:rPr>
          <w:t xml:space="preserve">fungal </w:t>
        </w:r>
      </w:ins>
      <w:ins w:id="543" w:author="Thomas Kwong" w:date="2021-09-22T22:12:00Z">
        <w:r>
          <w:rPr>
            <w:rFonts w:ascii="Times New Roman" w:hAnsi="Times New Roman" w:cs="Times New Roman"/>
            <w:sz w:val="22"/>
          </w:rPr>
          <w:t xml:space="preserve">sequence depth sample </w:t>
        </w:r>
      </w:ins>
      <w:ins w:id="544" w:author="LIN, Yufeng" w:date="2021-09-23T13:23:00Z">
        <w:r w:rsidR="009B5131">
          <w:rPr>
            <w:rFonts w:ascii="Times New Roman" w:hAnsi="Times New Roman" w:cs="Times New Roman"/>
            <w:sz w:val="22"/>
          </w:rPr>
          <w:t>(</w:t>
        </w:r>
      </w:ins>
      <w:ins w:id="545" w:author="LIN, Yufeng" w:date="2021-09-28T13:06:00Z">
        <w:r w:rsidR="004314C2">
          <w:rPr>
            <w:rFonts w:ascii="Times New Roman" w:hAnsi="Times New Roman" w:cs="Times New Roman"/>
            <w:sz w:val="22"/>
          </w:rPr>
          <w:t>fungi</w:t>
        </w:r>
      </w:ins>
      <w:ins w:id="546" w:author="LIN, Yufeng" w:date="2021-09-23T13:24:00Z">
        <w:r w:rsidR="009B5131">
          <w:rPr>
            <w:rFonts w:ascii="Times New Roman" w:hAnsi="Times New Roman" w:cs="Times New Roman"/>
            <w:sz w:val="22"/>
          </w:rPr>
          <w:t xml:space="preserve"> </w:t>
        </w:r>
      </w:ins>
      <w:ins w:id="547" w:author="LIN, Yufeng" w:date="2021-09-23T13:31:00Z">
        <w:r w:rsidR="003557D0">
          <w:rPr>
            <w:rFonts w:ascii="Times New Roman" w:hAnsi="Times New Roman" w:cs="Times New Roman"/>
            <w:sz w:val="22"/>
          </w:rPr>
          <w:t xml:space="preserve">aligned </w:t>
        </w:r>
      </w:ins>
      <w:ins w:id="548" w:author="LIN, Yufeng" w:date="2021-09-23T13:24:00Z">
        <w:r w:rsidR="009B5131">
          <w:rPr>
            <w:rFonts w:ascii="Times New Roman" w:hAnsi="Times New Roman" w:cs="Times New Roman"/>
            <w:sz w:val="22"/>
          </w:rPr>
          <w:t>read counts less than 10,000</w:t>
        </w:r>
      </w:ins>
      <w:ins w:id="549" w:author="LIN, Yufeng" w:date="2021-09-23T13:23:00Z">
        <w:r w:rsidR="009B5131">
          <w:rPr>
            <w:rFonts w:ascii="Times New Roman" w:hAnsi="Times New Roman" w:cs="Times New Roman"/>
            <w:sz w:val="22"/>
          </w:rPr>
          <w:t xml:space="preserve">) </w:t>
        </w:r>
      </w:ins>
      <w:ins w:id="550" w:author="Thomas Kwong" w:date="2021-09-22T22:12:00Z">
        <w:r>
          <w:rPr>
            <w:rFonts w:ascii="Times New Roman" w:hAnsi="Times New Roman" w:cs="Times New Roman"/>
            <w:sz w:val="22"/>
          </w:rPr>
          <w:t>would be dropped,</w:t>
        </w:r>
        <w:del w:id="551" w:author="LIN, Yufeng" w:date="2021-09-23T13:25:00Z">
          <w:r w:rsidDel="003557D0">
            <w:rPr>
              <w:rFonts w:ascii="Times New Roman" w:hAnsi="Times New Roman" w:cs="Times New Roman"/>
              <w:sz w:val="22"/>
            </w:rPr>
            <w:delText xml:space="preserve"> because </w:delText>
          </w:r>
        </w:del>
      </w:ins>
      <w:ins w:id="552" w:author="LIN, Yufeng" w:date="2021-09-23T13:25:00Z">
        <w:r w:rsidR="003557D0">
          <w:rPr>
            <w:rFonts w:ascii="Times New Roman" w:hAnsi="Times New Roman" w:cs="Times New Roman"/>
            <w:sz w:val="22"/>
          </w:rPr>
          <w:t xml:space="preserve"> which was consiste</w:t>
        </w:r>
      </w:ins>
      <w:ins w:id="553" w:author="LIN, Yufeng" w:date="2021-09-23T13:31:00Z">
        <w:r w:rsidR="003557D0">
          <w:rPr>
            <w:rFonts w:ascii="Times New Roman" w:hAnsi="Times New Roman" w:cs="Times New Roman"/>
            <w:sz w:val="22"/>
          </w:rPr>
          <w:t>nt</w:t>
        </w:r>
      </w:ins>
      <w:ins w:id="554" w:author="LIN, Yufeng" w:date="2021-09-23T13:25:00Z">
        <w:r w:rsidR="003557D0">
          <w:rPr>
            <w:rFonts w:ascii="Times New Roman" w:hAnsi="Times New Roman" w:cs="Times New Roman"/>
            <w:sz w:val="22"/>
          </w:rPr>
          <w:t xml:space="preserve"> with previous study exploring that </w:t>
        </w:r>
      </w:ins>
      <w:ins w:id="555" w:author="Thomas Kwong" w:date="2021-09-22T22:12:00Z">
        <w:r>
          <w:rPr>
            <w:rFonts w:ascii="Times New Roman" w:hAnsi="Times New Roman" w:cs="Times New Roman"/>
            <w:sz w:val="22"/>
          </w:rPr>
          <w:t xml:space="preserve">at least 30% </w:t>
        </w:r>
      </w:ins>
      <w:ins w:id="556" w:author="LIN, Yufeng" w:date="2021-09-23T13:31:00Z">
        <w:r w:rsidR="003557D0">
          <w:rPr>
            <w:rFonts w:ascii="Times New Roman" w:hAnsi="Times New Roman" w:cs="Times New Roman"/>
            <w:sz w:val="22"/>
          </w:rPr>
          <w:t xml:space="preserve">of </w:t>
        </w:r>
      </w:ins>
      <w:ins w:id="557" w:author="Thomas Kwong" w:date="2021-09-22T22:12:00Z">
        <w:r>
          <w:rPr>
            <w:rFonts w:ascii="Times New Roman" w:hAnsi="Times New Roman" w:cs="Times New Roman"/>
            <w:sz w:val="22"/>
          </w:rPr>
          <w:t>individual</w:t>
        </w:r>
      </w:ins>
      <w:ins w:id="558" w:author="LIN, Yufeng" w:date="2021-09-23T13:31:00Z">
        <w:r w:rsidR="003557D0">
          <w:rPr>
            <w:rFonts w:ascii="Times New Roman" w:hAnsi="Times New Roman" w:cs="Times New Roman"/>
            <w:sz w:val="22"/>
          </w:rPr>
          <w:t>s</w:t>
        </w:r>
      </w:ins>
      <w:ins w:id="559" w:author="Thomas Kwong" w:date="2021-09-22T22:12:00Z">
        <w:r>
          <w:rPr>
            <w:rFonts w:ascii="Times New Roman" w:hAnsi="Times New Roman" w:cs="Times New Roman"/>
            <w:sz w:val="22"/>
          </w:rPr>
          <w:t xml:space="preserve"> couldn’t </w:t>
        </w:r>
        <w:r w:rsidRPr="00790445">
          <w:rPr>
            <w:rFonts w:ascii="Times New Roman" w:hAnsi="Times New Roman" w:cs="Times New Roman"/>
            <w:sz w:val="22"/>
          </w:rPr>
          <w:t xml:space="preserve">be detected </w:t>
        </w:r>
        <w:del w:id="560" w:author="LIN, Yufeng" w:date="2021-09-28T13:06:00Z">
          <w:r w:rsidRPr="00790445" w:rsidDel="004314C2">
            <w:rPr>
              <w:rFonts w:ascii="Times New Roman" w:hAnsi="Times New Roman" w:cs="Times New Roman"/>
              <w:sz w:val="22"/>
            </w:rPr>
            <w:delText>micro-eukaryotes</w:delText>
          </w:r>
        </w:del>
      </w:ins>
      <w:ins w:id="561" w:author="LIN, Yufeng" w:date="2021-09-28T13:06:00Z">
        <w:r w:rsidR="004314C2">
          <w:rPr>
            <w:rFonts w:ascii="Times New Roman" w:hAnsi="Times New Roman" w:cs="Times New Roman"/>
            <w:sz w:val="22"/>
          </w:rPr>
          <w:t>fungi</w:t>
        </w:r>
      </w:ins>
      <w:ins w:id="562" w:author="Thomas Kwong" w:date="2021-09-22T22:12:00Z">
        <w:r w:rsidRPr="00790445">
          <w:rPr>
            <w:rFonts w:ascii="Times New Roman" w:hAnsi="Times New Roman" w:cs="Times New Roman"/>
            <w:sz w:val="22"/>
          </w:rPr>
          <w:t xml:space="preserve"> in all gastrointestinal </w:t>
        </w:r>
        <w:r w:rsidRPr="00790445">
          <w:rPr>
            <w:rFonts w:ascii="Times New Roman" w:hAnsi="Times New Roman" w:cs="Times New Roman"/>
            <w:sz w:val="22"/>
          </w:rPr>
          <w:lastRenderedPageBreak/>
          <w:t>segments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56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23</w:t>
      </w:r>
      <w:ins w:id="56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500"/>
        <w:r>
          <w:rPr>
            <w:rStyle w:val="CommentReference"/>
          </w:rPr>
          <w:commentReference w:id="500"/>
        </w:r>
      </w:ins>
      <w:commentRangeEnd w:id="501"/>
      <w:r w:rsidR="00D1238A">
        <w:rPr>
          <w:rStyle w:val="CommentReference"/>
        </w:rPr>
        <w:commentReference w:id="501"/>
      </w:r>
    </w:p>
    <w:p w14:paraId="40DF941F" w14:textId="77777777" w:rsidR="00531B71" w:rsidRPr="00790445" w:rsidRDefault="00531B71" w:rsidP="008B0617">
      <w:pPr>
        <w:pStyle w:val="title20825"/>
        <w:rPr>
          <w:ins w:id="565" w:author="Thomas Kwong" w:date="2021-09-22T22:12:00Z"/>
        </w:rPr>
      </w:pPr>
      <w:ins w:id="566" w:author="Thomas Kwong" w:date="2021-09-22T22:12:00Z">
        <w:r w:rsidRPr="00790445">
          <w:t>Sequence pre-processing and taxonomic and functional profiling</w:t>
        </w:r>
      </w:ins>
    </w:p>
    <w:p w14:paraId="5C424FC3" w14:textId="6927495A" w:rsidR="00531B71" w:rsidRDefault="00531B71" w:rsidP="00531B71">
      <w:pPr>
        <w:rPr>
          <w:ins w:id="567" w:author="LIN, Yufeng" w:date="2021-09-23T17:57:00Z"/>
          <w:rFonts w:ascii="Times New Roman" w:hAnsi="Times New Roman" w:cs="Times New Roman"/>
          <w:sz w:val="22"/>
        </w:rPr>
      </w:pPr>
      <w:ins w:id="568" w:author="Thomas Kwong" w:date="2021-09-22T22:12:00Z">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w:t>
        </w:r>
        <w:del w:id="569" w:author="LIN, Yufeng" w:date="2021-09-28T13:06:00Z">
          <w:r w:rsidRPr="00790445" w:rsidDel="004314C2">
            <w:rPr>
              <w:rFonts w:ascii="Times New Roman" w:hAnsi="Times New Roman" w:cs="Times New Roman"/>
              <w:sz w:val="22"/>
            </w:rPr>
            <w:delText>micro-eukaryotes</w:delText>
          </w:r>
        </w:del>
      </w:ins>
      <w:ins w:id="570" w:author="LIN, Yufeng" w:date="2021-09-28T13:06:00Z">
        <w:r w:rsidR="004314C2">
          <w:rPr>
            <w:rFonts w:ascii="Times New Roman" w:hAnsi="Times New Roman" w:cs="Times New Roman"/>
            <w:sz w:val="22"/>
          </w:rPr>
          <w:t>fungi</w:t>
        </w:r>
      </w:ins>
      <w:ins w:id="571" w:author="Thomas Kwong" w:date="2021-09-22T22:12:00Z">
        <w:r w:rsidRPr="00790445">
          <w:rPr>
            <w:rFonts w:ascii="Times New Roman" w:hAnsi="Times New Roman" w:cs="Times New Roman"/>
            <w:sz w:val="22"/>
          </w:rPr>
          <w:t xml:space="preserve">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k-mer matched by pruning the general taxonomic trees affiliated with mapped genomes. The final metagenomic read counts were normalized by multiple methods, rarefied abundance, relative abundance</w:t>
        </w:r>
      </w:ins>
      <w:ins w:id="572" w:author="LIN, Yufeng" w:date="2021-09-23T16:59:00Z">
        <w:r w:rsidR="00274D15">
          <w:rPr>
            <w:rFonts w:ascii="Times New Roman" w:hAnsi="Times New Roman" w:cs="Times New Roman"/>
            <w:sz w:val="22"/>
          </w:rPr>
          <w:t xml:space="preserve"> (see s</w:t>
        </w:r>
        <w:r w:rsidR="00274D15" w:rsidRPr="00790445">
          <w:rPr>
            <w:rFonts w:ascii="Times New Roman" w:hAnsi="Times New Roman" w:cs="Times New Roman"/>
            <w:sz w:val="22"/>
          </w:rPr>
          <w:t xml:space="preserve">upplementary </w:t>
        </w:r>
        <w:commentRangeStart w:id="573"/>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73"/>
        <w:r w:rsidR="00274D15" w:rsidRPr="00790445">
          <w:rPr>
            <w:rStyle w:val="CommentReference"/>
            <w:rFonts w:ascii="Times New Roman" w:hAnsi="Times New Roman" w:cs="Times New Roman"/>
            <w:sz w:val="22"/>
            <w:szCs w:val="22"/>
          </w:rPr>
          <w:commentReference w:id="573"/>
        </w:r>
        <w:r w:rsidR="00274D15">
          <w:rPr>
            <w:rFonts w:ascii="Times New Roman" w:hAnsi="Times New Roman" w:cs="Times New Roman"/>
            <w:sz w:val="22"/>
          </w:rPr>
          <w:t>2 and s</w:t>
        </w:r>
        <w:r w:rsidR="00274D15" w:rsidRPr="00790445">
          <w:rPr>
            <w:rFonts w:ascii="Times New Roman" w:hAnsi="Times New Roman" w:cs="Times New Roman"/>
            <w:sz w:val="22"/>
          </w:rPr>
          <w:t xml:space="preserve">upplementary </w:t>
        </w:r>
        <w:commentRangeStart w:id="574"/>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74"/>
        <w:r w:rsidR="00274D15" w:rsidRPr="00790445">
          <w:rPr>
            <w:rStyle w:val="CommentReference"/>
            <w:rFonts w:ascii="Times New Roman" w:hAnsi="Times New Roman" w:cs="Times New Roman"/>
            <w:sz w:val="22"/>
            <w:szCs w:val="22"/>
          </w:rPr>
          <w:commentReference w:id="574"/>
        </w:r>
      </w:ins>
      <w:ins w:id="575" w:author="LIN, Yufeng" w:date="2021-09-23T17:09:00Z">
        <w:r w:rsidR="001A7063">
          <w:rPr>
            <w:rFonts w:ascii="Times New Roman" w:hAnsi="Times New Roman" w:cs="Times New Roman"/>
            <w:sz w:val="22"/>
          </w:rPr>
          <w:t>8</w:t>
        </w:r>
      </w:ins>
      <w:ins w:id="576" w:author="LIN, Yufeng" w:date="2021-09-23T16:59:00Z">
        <w:r w:rsidR="00274D15">
          <w:rPr>
            <w:rFonts w:ascii="Times New Roman" w:hAnsi="Times New Roman" w:cs="Times New Roman"/>
            <w:sz w:val="22"/>
          </w:rPr>
          <w:t>)</w:t>
        </w:r>
      </w:ins>
      <w:ins w:id="577" w:author="Thomas Kwong" w:date="2021-09-22T22:12:00Z">
        <w:r w:rsidRPr="00790445">
          <w:rPr>
            <w:rFonts w:ascii="Times New Roman" w:hAnsi="Times New Roman" w:cs="Times New Roman"/>
            <w:sz w:val="22"/>
          </w:rPr>
          <w:t xml:space="preserve">, and </w:t>
        </w:r>
        <w:del w:id="578" w:author="LIN, Yufeng" w:date="2021-09-23T17:57:00Z">
          <w:r w:rsidRPr="00790445" w:rsidDel="002779A9">
            <w:rPr>
              <w:rFonts w:ascii="Times New Roman" w:hAnsi="Times New Roman" w:cs="Times New Roman"/>
              <w:sz w:val="22"/>
            </w:rPr>
            <w:delText>dividing the median of the control group of each feature in various cohorts</w:delText>
          </w:r>
        </w:del>
      </w:ins>
      <w:ins w:id="579" w:author="LIN, Yufeng" w:date="2021-09-23T17:57:00Z">
        <w:r w:rsidR="002779A9">
          <w:rPr>
            <w:rFonts w:ascii="Times New Roman" w:hAnsi="Times New Roman" w:cs="Times New Roman"/>
            <w:sz w:val="22"/>
          </w:rPr>
          <w:t xml:space="preserve">median </w:t>
        </w:r>
        <w:proofErr w:type="spellStart"/>
        <w:r w:rsidR="002779A9">
          <w:rPr>
            <w:rFonts w:ascii="Times New Roman" w:hAnsi="Times New Roman" w:cs="Times New Roman"/>
            <w:sz w:val="22"/>
          </w:rPr>
          <w:t>normailzed</w:t>
        </w:r>
      </w:ins>
      <w:proofErr w:type="spellEnd"/>
      <w:ins w:id="580" w:author="LIN, Yufeng" w:date="2021-09-23T16:59:00Z">
        <w:r w:rsidR="00274D15">
          <w:rPr>
            <w:rFonts w:ascii="Times New Roman" w:hAnsi="Times New Roman" w:cs="Times New Roman"/>
            <w:sz w:val="22"/>
          </w:rPr>
          <w:t>(see s</w:t>
        </w:r>
        <w:r w:rsidR="00274D15" w:rsidRPr="00790445">
          <w:rPr>
            <w:rFonts w:ascii="Times New Roman" w:hAnsi="Times New Roman" w:cs="Times New Roman"/>
            <w:sz w:val="22"/>
          </w:rPr>
          <w:t xml:space="preserve">upplementary </w:t>
        </w:r>
        <w:commentRangeStart w:id="581"/>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81"/>
        <w:r w:rsidR="00274D15" w:rsidRPr="00790445">
          <w:rPr>
            <w:rStyle w:val="CommentReference"/>
            <w:rFonts w:ascii="Times New Roman" w:hAnsi="Times New Roman" w:cs="Times New Roman"/>
            <w:sz w:val="22"/>
            <w:szCs w:val="22"/>
          </w:rPr>
          <w:commentReference w:id="581"/>
        </w:r>
        <w:r w:rsidR="00274D15">
          <w:rPr>
            <w:rFonts w:ascii="Times New Roman" w:hAnsi="Times New Roman" w:cs="Times New Roman"/>
            <w:sz w:val="22"/>
          </w:rPr>
          <w:t>3 and s</w:t>
        </w:r>
        <w:r w:rsidR="00274D15" w:rsidRPr="00790445">
          <w:rPr>
            <w:rFonts w:ascii="Times New Roman" w:hAnsi="Times New Roman" w:cs="Times New Roman"/>
            <w:sz w:val="22"/>
          </w:rPr>
          <w:t xml:space="preserve">upplementary </w:t>
        </w:r>
        <w:r w:rsidR="00274D15">
          <w:rPr>
            <w:rFonts w:ascii="Times New Roman" w:hAnsi="Times New Roman" w:cs="Times New Roman"/>
            <w:sz w:val="22"/>
          </w:rPr>
          <w:t>t</w:t>
        </w:r>
        <w:r w:rsidR="00274D15" w:rsidRPr="00790445">
          <w:rPr>
            <w:rFonts w:ascii="Times New Roman" w:hAnsi="Times New Roman" w:cs="Times New Roman"/>
            <w:sz w:val="22"/>
          </w:rPr>
          <w:t>able</w:t>
        </w:r>
      </w:ins>
      <w:ins w:id="582" w:author="LIN, Yufeng" w:date="2021-09-23T17:10:00Z">
        <w:r w:rsidR="001A7063">
          <w:rPr>
            <w:rStyle w:val="CommentReference"/>
            <w:rFonts w:ascii="Times New Roman" w:hAnsi="Times New Roman" w:cs="Times New Roman"/>
            <w:sz w:val="22"/>
            <w:szCs w:val="22"/>
          </w:rPr>
          <w:t xml:space="preserve"> 9</w:t>
        </w:r>
      </w:ins>
      <w:ins w:id="583" w:author="LIN, Yufeng" w:date="2021-09-23T16:59:00Z">
        <w:r w:rsidR="00274D15">
          <w:rPr>
            <w:rFonts w:ascii="Times New Roman" w:hAnsi="Times New Roman" w:cs="Times New Roman"/>
            <w:sz w:val="22"/>
          </w:rPr>
          <w:t>)</w:t>
        </w:r>
      </w:ins>
      <w:ins w:id="584" w:author="Thomas Kwong" w:date="2021-09-22T22:12:00Z">
        <w:r w:rsidRPr="00790445">
          <w:rPr>
            <w:rFonts w:ascii="Times New Roman" w:hAnsi="Times New Roman" w:cs="Times New Roman"/>
            <w:sz w:val="22"/>
          </w:rPr>
          <w:t xml:space="preserve"> with the script (</w:t>
        </w:r>
      </w:ins>
      <w:ins w:id="585" w:author="LIN, Yufeng" w:date="2021-10-05T09:01:00Z">
        <w:r w:rsidR="005A6254" w:rsidRPr="005A6254">
          <w:rPr>
            <w:rPrChange w:id="586" w:author="LIN, Yufeng" w:date="2021-10-05T09:01:00Z">
              <w:rPr>
                <w:rStyle w:val="Hyperlink"/>
                <w:rFonts w:ascii="Times New Roman" w:hAnsi="Times New Roman" w:cs="Times New Roman"/>
                <w:sz w:val="22"/>
              </w:rPr>
            </w:rPrChange>
          </w:rPr>
          <w:t>https://github.com/ifanlyn95/multi-CRC-fungi</w:t>
        </w:r>
      </w:ins>
      <w:ins w:id="587" w:author="Thomas Kwong" w:date="2021-09-22T22:12:00Z">
        <w:r w:rsidRPr="00790445">
          <w:rPr>
            <w:rFonts w:ascii="Times New Roman" w:hAnsi="Times New Roman" w:cs="Times New Roman"/>
            <w:sz w:val="22"/>
          </w:rPr>
          <w:t>).</w:t>
        </w:r>
      </w:ins>
      <w:ins w:id="588" w:author="LIN, Yufeng" w:date="2021-09-23T17:57:00Z">
        <w:r w:rsidR="002779A9">
          <w:rPr>
            <w:rFonts w:ascii="Times New Roman" w:hAnsi="Times New Roman" w:cs="Times New Roman"/>
            <w:sz w:val="22"/>
          </w:rPr>
          <w:t xml:space="preserve"> </w:t>
        </w:r>
      </w:ins>
      <w:proofErr w:type="gramStart"/>
      <w:ins w:id="589" w:author="LIN, Yufeng" w:date="2021-09-28T16:56:00Z">
        <w:r w:rsidR="00EB3DCC" w:rsidRPr="00EB3DCC">
          <w:rPr>
            <w:rFonts w:ascii="Times New Roman" w:hAnsi="Times New Roman" w:cs="Times New Roman"/>
            <w:sz w:val="22"/>
          </w:rPr>
          <w:t>In order to</w:t>
        </w:r>
        <w:proofErr w:type="gramEnd"/>
        <w:r w:rsidR="00EB3DCC" w:rsidRPr="00EB3DCC">
          <w:rPr>
            <w:rFonts w:ascii="Times New Roman" w:hAnsi="Times New Roman" w:cs="Times New Roman"/>
            <w:sz w:val="22"/>
          </w:rPr>
          <w:t xml:space="preserve"> prevent the denominator from being zero, all zero values will be replaced by the normal distribution with a mean value of one-tenth of the non-zero minimum value and one-hundredth of the non-zero minimum value of the variance</w:t>
        </w:r>
      </w:ins>
      <w:ins w:id="590" w:author="LIN, Yufeng" w:date="2021-09-28T15:44:00Z">
        <w:r w:rsidR="00221DBF">
          <w:rPr>
            <w:rFonts w:ascii="Times New Roman" w:hAnsi="Times New Roman" w:cs="Times New Roman" w:hint="eastAsia"/>
            <w:sz w:val="22"/>
          </w:rPr>
          <w:t>.</w:t>
        </w:r>
        <w:r w:rsidR="00221DBF">
          <w:rPr>
            <w:rFonts w:ascii="Times New Roman" w:hAnsi="Times New Roman" w:cs="Times New Roman"/>
            <w:sz w:val="22"/>
          </w:rPr>
          <w:t xml:space="preserve"> </w:t>
        </w:r>
      </w:ins>
      <w:ins w:id="591" w:author="LIN, Yufeng" w:date="2021-09-23T17:57:00Z">
        <w:r w:rsidR="002779A9">
          <w:rPr>
            <w:rFonts w:ascii="Times New Roman" w:hAnsi="Times New Roman" w:cs="Times New Roman"/>
            <w:sz w:val="22"/>
          </w:rPr>
          <w:t xml:space="preserve">The median normalized means </w:t>
        </w:r>
        <w:r w:rsidR="002779A9" w:rsidRPr="00790445">
          <w:rPr>
            <w:rFonts w:ascii="Times New Roman" w:hAnsi="Times New Roman" w:cs="Times New Roman"/>
            <w:sz w:val="22"/>
          </w:rPr>
          <w:t>dividing the median of the control group of each feature in various cohorts</w:t>
        </w:r>
        <w:r w:rsidR="002779A9">
          <w:rPr>
            <w:rFonts w:ascii="Times New Roman" w:hAnsi="Times New Roman" w:cs="Times New Roman"/>
            <w:sz w:val="22"/>
          </w:rPr>
          <w:t xml:space="preserve"> </w:t>
        </w:r>
        <w:proofErr w:type="gramStart"/>
        <w:r w:rsidR="002779A9">
          <w:rPr>
            <w:rFonts w:ascii="Times New Roman" w:hAnsi="Times New Roman" w:cs="Times New Roman"/>
            <w:sz w:val="22"/>
          </w:rPr>
          <w:t>as :</w:t>
        </w:r>
        <w:proofErr w:type="gramEnd"/>
      </w:ins>
    </w:p>
    <w:p w14:paraId="4DC40CD8" w14:textId="1B6C8D2B" w:rsidR="002779A9" w:rsidRPr="00E15F7E" w:rsidRDefault="00470348" w:rsidP="00531B71">
      <w:pPr>
        <w:rPr>
          <w:ins w:id="592" w:author="LIN, Yufeng" w:date="2021-09-23T18:04:00Z"/>
          <w:rFonts w:ascii="Times New Roman" w:hAnsi="Times New Roman" w:cs="Times New Roman"/>
          <w:i/>
          <w:sz w:val="22"/>
          <w:rPrChange w:id="593" w:author="LIN, Yufeng" w:date="2021-09-28T13:53:00Z">
            <w:rPr>
              <w:ins w:id="594" w:author="LIN, Yufeng" w:date="2021-09-23T18:04:00Z"/>
              <w:rFonts w:ascii="Times New Roman" w:hAnsi="Times New Roman" w:cs="Times New Roman"/>
              <w:sz w:val="22"/>
            </w:rPr>
          </w:rPrChange>
        </w:rPr>
      </w:pPr>
      <m:oMathPara>
        <m:oMath>
          <m:sSub>
            <m:sSubPr>
              <m:ctrlPr>
                <w:ins w:id="595" w:author="LIN, Yufeng" w:date="2021-09-23T18:01:00Z">
                  <w:rPr>
                    <w:rFonts w:ascii="Cambria Math" w:hAnsi="Cambria Math" w:cs="Times New Roman"/>
                    <w:i/>
                    <w:sz w:val="22"/>
                  </w:rPr>
                </w:ins>
              </m:ctrlPr>
            </m:sSubPr>
            <m:e>
              <m:r>
                <w:ins w:id="596" w:author="LIN, Yufeng" w:date="2021-09-23T18:01:00Z">
                  <w:rPr>
                    <w:rFonts w:ascii="Cambria Math" w:hAnsi="Cambria Math" w:cs="Times New Roman"/>
                    <w:sz w:val="22"/>
                  </w:rPr>
                  <m:t>MedNorm</m:t>
                </w:ins>
              </m:r>
            </m:e>
            <m:sub>
              <m:r>
                <w:ins w:id="597" w:author="LIN, Yufeng" w:date="2021-09-23T18:01:00Z">
                  <w:rPr>
                    <w:rFonts w:ascii="Cambria Math" w:hAnsi="Cambria Math" w:cs="Times New Roman"/>
                    <w:sz w:val="22"/>
                  </w:rPr>
                  <m:t>i</m:t>
                </w:ins>
              </m:r>
              <m:r>
                <w:ins w:id="598" w:author="LIN, Yufeng" w:date="2021-09-23T18:16:00Z">
                  <w:rPr>
                    <w:rFonts w:ascii="Cambria Math" w:hAnsi="Cambria Math" w:cs="Times New Roman"/>
                    <w:sz w:val="22"/>
                  </w:rPr>
                  <m:t>,j</m:t>
                </w:ins>
              </m:r>
            </m:sub>
          </m:sSub>
          <m:r>
            <w:ins w:id="599" w:author="LIN, Yufeng" w:date="2021-09-23T18:00:00Z">
              <w:rPr>
                <w:rFonts w:ascii="Cambria Math" w:hAnsi="Cambria Math" w:cs="Times New Roman"/>
                <w:sz w:val="22"/>
              </w:rPr>
              <m:t>=</m:t>
            </w:ins>
          </m:r>
          <m:f>
            <m:fPr>
              <m:ctrlPr>
                <w:ins w:id="600" w:author="LIN, Yufeng" w:date="2021-09-23T18:01:00Z">
                  <w:rPr>
                    <w:rFonts w:ascii="Cambria Math" w:hAnsi="Cambria Math" w:cs="Times New Roman"/>
                    <w:i/>
                    <w:sz w:val="22"/>
                  </w:rPr>
                </w:ins>
              </m:ctrlPr>
            </m:fPr>
            <m:num>
              <m:sSub>
                <m:sSubPr>
                  <m:ctrlPr>
                    <w:ins w:id="601" w:author="LIN, Yufeng" w:date="2021-09-23T18:01:00Z">
                      <w:rPr>
                        <w:rFonts w:ascii="Cambria Math" w:hAnsi="Cambria Math" w:cs="Times New Roman"/>
                        <w:i/>
                        <w:sz w:val="22"/>
                      </w:rPr>
                    </w:ins>
                  </m:ctrlPr>
                </m:sSubPr>
                <m:e>
                  <m:r>
                    <w:ins w:id="602" w:author="LIN, Yufeng" w:date="2021-09-23T18:01:00Z">
                      <w:rPr>
                        <w:rFonts w:ascii="Cambria Math" w:hAnsi="Cambria Math" w:cs="Times New Roman"/>
                        <w:sz w:val="22"/>
                      </w:rPr>
                      <m:t>RelAbun</m:t>
                    </w:ins>
                  </m:r>
                </m:e>
                <m:sub>
                  <m:r>
                    <w:ins w:id="603" w:author="LIN, Yufeng" w:date="2021-09-23T18:01:00Z">
                      <w:rPr>
                        <w:rFonts w:ascii="Cambria Math" w:hAnsi="Cambria Math" w:cs="Times New Roman"/>
                        <w:sz w:val="22"/>
                      </w:rPr>
                      <m:t>i</m:t>
                    </w:ins>
                  </m:r>
                  <m:r>
                    <w:ins w:id="604" w:author="LIN, Yufeng" w:date="2021-09-23T18:16:00Z">
                      <w:rPr>
                        <w:rFonts w:ascii="Cambria Math" w:hAnsi="Cambria Math" w:cs="Times New Roman"/>
                        <w:sz w:val="22"/>
                      </w:rPr>
                      <m:t>,j</m:t>
                    </w:ins>
                  </m:r>
                </m:sub>
              </m:sSub>
            </m:num>
            <m:den>
              <m:r>
                <w:ins w:id="605" w:author="LIN, Yufeng" w:date="2021-09-24T09:27:00Z">
                  <w:rPr>
                    <w:rFonts w:ascii="Cambria Math" w:hAnsi="Cambria Math" w:cs="Times New Roman"/>
                    <w:sz w:val="22"/>
                  </w:rPr>
                  <m:t>m</m:t>
                </w:ins>
              </m:r>
              <m:r>
                <w:ins w:id="606" w:author="LIN, Yufeng" w:date="2021-09-24T09:17:00Z">
                  <w:rPr>
                    <w:rFonts w:ascii="Cambria Math" w:hAnsi="Cambria Math" w:cs="Times New Roman"/>
                    <w:sz w:val="22"/>
                  </w:rPr>
                  <m:t>edian(</m:t>
                </w:ins>
              </m:r>
              <m:sSub>
                <m:sSubPr>
                  <m:ctrlPr>
                    <w:ins w:id="607" w:author="LIN, Yufeng" w:date="2021-09-23T18:04:00Z">
                      <w:rPr>
                        <w:rFonts w:ascii="Cambria Math" w:hAnsi="Cambria Math" w:cs="Times New Roman"/>
                        <w:i/>
                        <w:sz w:val="22"/>
                      </w:rPr>
                    </w:ins>
                  </m:ctrlPr>
                </m:sSubPr>
                <m:e>
                  <m:r>
                    <w:ins w:id="608" w:author="LIN, Yufeng" w:date="2021-09-23T18:04:00Z">
                      <w:rPr>
                        <w:rFonts w:ascii="Cambria Math" w:hAnsi="Cambria Math" w:cs="Times New Roman"/>
                        <w:sz w:val="22"/>
                      </w:rPr>
                      <m:t>RelAbun</m:t>
                    </w:ins>
                  </m:r>
                </m:e>
                <m:sub>
                  <m:r>
                    <w:ins w:id="609" w:author="LIN, Yufeng" w:date="2021-09-28T13:27:00Z">
                      <w:rPr>
                        <w:rFonts w:ascii="Cambria Math" w:hAnsi="Cambria Math" w:cs="Times New Roman"/>
                        <w:sz w:val="22"/>
                      </w:rPr>
                      <m:t>l</m:t>
                    </w:ins>
                  </m:r>
                  <m:r>
                    <w:ins w:id="610" w:author="LIN, Yufeng" w:date="2021-09-23T18:16:00Z">
                      <w:rPr>
                        <w:rFonts w:ascii="Cambria Math" w:hAnsi="Cambria Math" w:cs="Times New Roman"/>
                        <w:sz w:val="22"/>
                      </w:rPr>
                      <m:t>,j</m:t>
                    </w:ins>
                  </m:r>
                </m:sub>
              </m:sSub>
              <m:r>
                <w:ins w:id="611" w:author="LIN, Yufeng" w:date="2021-09-24T09:17:00Z">
                  <w:rPr>
                    <w:rFonts w:ascii="Cambria Math" w:hAnsi="Cambria Math" w:cs="Times New Roman"/>
                    <w:sz w:val="22"/>
                  </w:rPr>
                  <m:t>)</m:t>
                </w:ins>
              </m:r>
            </m:den>
          </m:f>
          <m:r>
            <w:ins w:id="612" w:author="LIN, Yufeng" w:date="2021-09-28T13:52:00Z">
              <w:rPr>
                <w:rFonts w:ascii="Cambria Math" w:hAnsi="Cambria Math" w:cs="Times New Roman"/>
                <w:sz w:val="22"/>
              </w:rPr>
              <m:t xml:space="preserve">     , l</m:t>
            </w:ins>
          </m:r>
          <m:r>
            <w:ins w:id="613" w:author="LIN, Yufeng" w:date="2021-09-28T13:53:00Z">
              <w:rPr>
                <w:rFonts w:ascii="Cambria Math" w:hAnsi="Cambria Math" w:cs="Times New Roman"/>
                <w:sz w:val="22"/>
              </w:rPr>
              <m:t>=1, 2,…n</m:t>
            </w:ins>
          </m:r>
        </m:oMath>
      </m:oMathPara>
    </w:p>
    <w:p w14:paraId="35A89214" w14:textId="3BD3AB30" w:rsidR="002779A9" w:rsidRPr="002779A9" w:rsidRDefault="00470348">
      <w:pPr>
        <w:ind w:left="110" w:hangingChars="50" w:hanging="110"/>
        <w:rPr>
          <w:ins w:id="614" w:author="Thomas Kwong" w:date="2021-09-22T22:12:00Z"/>
          <w:rFonts w:ascii="Times New Roman" w:hAnsi="Times New Roman" w:cs="Times New Roman"/>
          <w:sz w:val="22"/>
        </w:rPr>
        <w:pPrChange w:id="615" w:author="LIN, Yufeng" w:date="2021-09-24T09:22:00Z">
          <w:pPr/>
        </w:pPrChange>
      </w:pPr>
      <m:oMath>
        <m:sSub>
          <m:sSubPr>
            <m:ctrlPr>
              <w:ins w:id="616" w:author="LIN, Yufeng" w:date="2021-09-23T18:04:00Z">
                <w:rPr>
                  <w:rFonts w:ascii="Cambria Math" w:hAnsi="Cambria Math" w:cs="Times New Roman"/>
                  <w:i/>
                  <w:sz w:val="22"/>
                </w:rPr>
              </w:ins>
            </m:ctrlPr>
          </m:sSubPr>
          <m:e>
            <m:r>
              <w:ins w:id="617" w:author="LIN, Yufeng" w:date="2021-09-23T18:04:00Z">
                <w:rPr>
                  <w:rFonts w:ascii="Cambria Math" w:hAnsi="Cambria Math" w:cs="Times New Roman"/>
                  <w:sz w:val="22"/>
                </w:rPr>
                <m:t>RelAbun</m:t>
              </w:ins>
            </m:r>
          </m:e>
          <m:sub>
            <m:r>
              <w:ins w:id="618" w:author="LIN, Yufeng" w:date="2021-09-23T18:04:00Z">
                <w:rPr>
                  <w:rFonts w:ascii="Cambria Math" w:hAnsi="Cambria Math" w:cs="Times New Roman"/>
                  <w:sz w:val="22"/>
                </w:rPr>
                <m:t>i</m:t>
              </w:ins>
            </m:r>
            <m:r>
              <w:ins w:id="619" w:author="LIN, Yufeng" w:date="2021-09-23T18:20:00Z">
                <w:rPr>
                  <w:rFonts w:ascii="Cambria Math" w:hAnsi="Cambria Math" w:cs="Times New Roman"/>
                  <w:sz w:val="22"/>
                </w:rPr>
                <m:t>, j</m:t>
              </w:ins>
            </m:r>
          </m:sub>
        </m:sSub>
      </m:oMath>
      <w:ins w:id="620" w:author="LIN, Yufeng" w:date="2021-09-23T18:04:00Z">
        <w:r w:rsidR="002779A9">
          <w:rPr>
            <w:rFonts w:ascii="Times New Roman" w:hAnsi="Times New Roman" w:cs="Times New Roman" w:hint="eastAsia"/>
            <w:sz w:val="22"/>
          </w:rPr>
          <w:t>:</w:t>
        </w:r>
        <w:r w:rsidR="002779A9">
          <w:rPr>
            <w:rFonts w:ascii="Times New Roman" w:hAnsi="Times New Roman" w:cs="Times New Roman"/>
            <w:sz w:val="22"/>
          </w:rPr>
          <w:t xml:space="preserve"> means the relative abundance of </w:t>
        </w:r>
      </w:ins>
      <w:ins w:id="621" w:author="LIN, Yufeng" w:date="2021-09-28T13:06:00Z">
        <w:r w:rsidR="004314C2">
          <w:rPr>
            <w:rFonts w:ascii="Times New Roman" w:hAnsi="Times New Roman" w:cs="Times New Roman"/>
            <w:sz w:val="22"/>
          </w:rPr>
          <w:t>fungi</w:t>
        </w:r>
      </w:ins>
      <w:ins w:id="622" w:author="LIN, Yufeng" w:date="2021-09-23T18:05:00Z">
        <w:r w:rsidR="002779A9">
          <w:rPr>
            <w:rFonts w:ascii="Times New Roman" w:hAnsi="Times New Roman" w:cs="Times New Roman"/>
            <w:sz w:val="22"/>
          </w:rPr>
          <w:t xml:space="preserve"> or bacteria</w:t>
        </w:r>
      </w:ins>
      <w:ins w:id="623" w:author="LIN, Yufeng" w:date="2021-09-23T18:15:00Z">
        <w:r w:rsidR="00F76818">
          <w:rPr>
            <w:rFonts w:ascii="Times New Roman" w:hAnsi="Times New Roman" w:cs="Times New Roman"/>
            <w:sz w:val="22"/>
          </w:rPr>
          <w:t xml:space="preserve"> </w:t>
        </w:r>
      </w:ins>
      <m:oMath>
        <m:r>
          <w:ins w:id="624" w:author="LIN, Yufeng" w:date="2021-09-23T18:20:00Z">
            <w:rPr>
              <w:rFonts w:ascii="Cambria Math" w:hAnsi="Cambria Math" w:cs="Times New Roman"/>
              <w:sz w:val="22"/>
            </w:rPr>
            <m:t>j</m:t>
          </w:ins>
        </m:r>
      </m:oMath>
      <w:ins w:id="625" w:author="LIN, Yufeng" w:date="2021-09-23T18:05:00Z">
        <w:r w:rsidR="002779A9">
          <w:rPr>
            <w:rFonts w:ascii="Times New Roman" w:hAnsi="Times New Roman" w:cs="Times New Roman"/>
            <w:sz w:val="22"/>
          </w:rPr>
          <w:t xml:space="preserve"> in sample</w:t>
        </w:r>
      </w:ins>
      <w:ins w:id="626" w:author="LIN, Yufeng" w:date="2021-09-23T18:06:00Z">
        <w:r w:rsidR="002779A9">
          <w:rPr>
            <w:rFonts w:ascii="Times New Roman" w:hAnsi="Times New Roman" w:cs="Times New Roman"/>
            <w:sz w:val="22"/>
          </w:rPr>
          <w:t xml:space="preserve"> </w:t>
        </w:r>
      </w:ins>
      <m:oMath>
        <m:r>
          <w:ins w:id="627" w:author="LIN, Yufeng" w:date="2021-09-23T18:20:00Z">
            <w:rPr>
              <w:rFonts w:ascii="Cambria Math" w:hAnsi="Cambria Math" w:cs="Times New Roman"/>
              <w:sz w:val="22"/>
            </w:rPr>
            <m:t>i</m:t>
          </w:ins>
        </m:r>
      </m:oMath>
      <w:ins w:id="628" w:author="LIN, Yufeng" w:date="2021-09-23T18:05:00Z">
        <w:r w:rsidR="002779A9">
          <w:rPr>
            <w:rFonts w:ascii="Times New Roman" w:hAnsi="Times New Roman" w:cs="Times New Roman"/>
            <w:sz w:val="22"/>
          </w:rPr>
          <w:t>, which</w:t>
        </w:r>
      </w:ins>
      <w:ins w:id="629" w:author="LIN, Yufeng" w:date="2021-09-24T09:26:00Z">
        <w:r w:rsidR="003A57AB">
          <w:rPr>
            <w:rFonts w:ascii="Times New Roman" w:hAnsi="Times New Roman" w:cs="Times New Roman"/>
            <w:sz w:val="22"/>
          </w:rPr>
          <w:t xml:space="preserve"> </w:t>
        </w:r>
      </w:ins>
      <w:ins w:id="630" w:author="LIN, Yufeng" w:date="2021-09-23T18:05:00Z">
        <w:r w:rsidR="002779A9">
          <w:rPr>
            <w:rFonts w:ascii="Times New Roman" w:hAnsi="Times New Roman" w:cs="Times New Roman"/>
            <w:sz w:val="22"/>
          </w:rPr>
          <w:t>belong</w:t>
        </w:r>
      </w:ins>
      <w:ins w:id="631" w:author="LIN, Yufeng" w:date="2021-09-23T18:06:00Z">
        <w:r w:rsidR="002779A9">
          <w:rPr>
            <w:rFonts w:ascii="Times New Roman" w:hAnsi="Times New Roman" w:cs="Times New Roman"/>
            <w:sz w:val="22"/>
          </w:rPr>
          <w:t xml:space="preserve">s to cohort </w:t>
        </w:r>
      </w:ins>
      <m:oMath>
        <m:r>
          <w:ins w:id="632" w:author="LIN, Yufeng" w:date="2021-09-23T18:20:00Z">
            <w:rPr>
              <w:rFonts w:ascii="Cambria Math" w:hAnsi="Cambria Math" w:cs="Times New Roman"/>
              <w:sz w:val="22"/>
            </w:rPr>
            <m:t>k</m:t>
          </w:ins>
        </m:r>
      </m:oMath>
      <w:ins w:id="633" w:author="LIN, Yufeng" w:date="2021-09-23T18:05:00Z">
        <w:r w:rsidR="002779A9">
          <w:rPr>
            <w:rFonts w:ascii="Times New Roman" w:hAnsi="Times New Roman" w:cs="Times New Roman"/>
            <w:sz w:val="22"/>
          </w:rPr>
          <w:t>.</w:t>
        </w:r>
      </w:ins>
      <w:ins w:id="634" w:author="LIN, Yufeng" w:date="2021-09-24T09:22:00Z">
        <w:r w:rsidR="00626B9C">
          <w:rPr>
            <w:rFonts w:ascii="Times New Roman" w:hAnsi="Times New Roman" w:cs="Times New Roman"/>
            <w:sz w:val="22"/>
          </w:rPr>
          <w:t xml:space="preserve"> </w:t>
        </w:r>
      </w:ins>
      <w:ins w:id="635" w:author="LIN, Yufeng" w:date="2021-09-24T09:24:00Z">
        <w:r w:rsidR="00626B9C">
          <w:rPr>
            <w:rFonts w:ascii="Times New Roman" w:hAnsi="Times New Roman" w:cs="Times New Roman"/>
            <w:sz w:val="22"/>
          </w:rPr>
          <w:t xml:space="preserve">While </w:t>
        </w:r>
      </w:ins>
      <w:ins w:id="636" w:author="LIN, Yufeng" w:date="2021-09-24T09:22:00Z">
        <w:r w:rsidR="00626B9C">
          <w:rPr>
            <w:rFonts w:ascii="Times New Roman" w:hAnsi="Times New Roman" w:cs="Times New Roman"/>
            <w:sz w:val="22"/>
          </w:rPr>
          <w:t xml:space="preserve">cohort </w:t>
        </w:r>
      </w:ins>
      <m:oMath>
        <m:r>
          <w:ins w:id="637" w:author="LIN, Yufeng" w:date="2021-09-24T09:25:00Z">
            <w:rPr>
              <w:rFonts w:ascii="Cambria Math" w:hAnsi="Cambria Math" w:cs="Times New Roman"/>
              <w:sz w:val="22"/>
            </w:rPr>
            <m:t>k</m:t>
          </w:ins>
        </m:r>
      </m:oMath>
      <w:ins w:id="638" w:author="LIN, Yufeng" w:date="2021-09-24T09:22:00Z">
        <w:r w:rsidR="00626B9C">
          <w:rPr>
            <w:rFonts w:ascii="Times New Roman" w:hAnsi="Times New Roman" w:cs="Times New Roman"/>
            <w:sz w:val="22"/>
          </w:rPr>
          <w:t xml:space="preserve"> </w:t>
        </w:r>
      </w:ins>
      <w:ins w:id="639" w:author="LIN, Yufeng" w:date="2021-09-24T09:28:00Z">
        <w:r w:rsidR="00870917">
          <w:rPr>
            <w:rFonts w:ascii="Times New Roman" w:hAnsi="Times New Roman" w:cs="Times New Roman"/>
            <w:sz w:val="22"/>
          </w:rPr>
          <w:t>has ex</w:t>
        </w:r>
      </w:ins>
      <w:ins w:id="640" w:author="LIN, Yufeng" w:date="2021-09-24T09:29:00Z">
        <w:r w:rsidR="00870917">
          <w:rPr>
            <w:rFonts w:ascii="Times New Roman" w:hAnsi="Times New Roman" w:cs="Times New Roman"/>
            <w:sz w:val="22"/>
          </w:rPr>
          <w:t xml:space="preserve">actly </w:t>
        </w:r>
      </w:ins>
      <w:ins w:id="641" w:author="LIN, Yufeng" w:date="2021-09-24T09:24:00Z">
        <w:r w:rsidR="00626B9C">
          <w:rPr>
            <w:rFonts w:ascii="Times New Roman" w:hAnsi="Times New Roman" w:cs="Times New Roman"/>
            <w:sz w:val="22"/>
          </w:rPr>
          <w:t xml:space="preserve">sample </w:t>
        </w:r>
      </w:ins>
      <m:oMath>
        <m:r>
          <w:ins w:id="642" w:author="LIN, Yufeng" w:date="2021-09-24T09:25:00Z">
            <w:rPr>
              <w:rFonts w:ascii="Cambria Math" w:hAnsi="Cambria Math" w:cs="Times New Roman"/>
              <w:sz w:val="22"/>
            </w:rPr>
            <m:t>1</m:t>
          </w:ins>
        </m:r>
      </m:oMath>
      <w:ins w:id="643" w:author="LIN, Yufeng" w:date="2021-09-24T09:24:00Z">
        <w:r w:rsidR="00626B9C">
          <w:rPr>
            <w:rFonts w:ascii="Times New Roman" w:hAnsi="Times New Roman" w:cs="Times New Roman"/>
            <w:sz w:val="22"/>
          </w:rPr>
          <w:t xml:space="preserve"> to sample </w:t>
        </w:r>
      </w:ins>
      <m:oMath>
        <m:r>
          <w:ins w:id="644" w:author="LIN, Yufeng" w:date="2021-09-24T09:25:00Z">
            <w:rPr>
              <w:rFonts w:ascii="Cambria Math" w:hAnsi="Cambria Math" w:cs="Times New Roman"/>
              <w:sz w:val="22"/>
            </w:rPr>
            <m:t>n</m:t>
          </w:ins>
        </m:r>
      </m:oMath>
      <w:ins w:id="645" w:author="LIN, Yufeng" w:date="2021-09-24T09:24:00Z">
        <w:r w:rsidR="00626B9C">
          <w:rPr>
            <w:rFonts w:ascii="Times New Roman" w:hAnsi="Times New Roman" w:cs="Times New Roman"/>
            <w:sz w:val="22"/>
          </w:rPr>
          <w:t>.</w:t>
        </w:r>
      </w:ins>
    </w:p>
    <w:p w14:paraId="76FAD842" w14:textId="77777777" w:rsidR="00531B71" w:rsidRPr="00790445" w:rsidRDefault="00531B71" w:rsidP="008B0617">
      <w:pPr>
        <w:pStyle w:val="title20825"/>
        <w:rPr>
          <w:ins w:id="646" w:author="Thomas Kwong" w:date="2021-09-22T22:12:00Z"/>
        </w:rPr>
      </w:pPr>
      <w:ins w:id="647" w:author="Thomas Kwong" w:date="2021-09-22T22:12:00Z">
        <w:r w:rsidRPr="00790445">
          <w:t>Feature selections criteria</w:t>
        </w:r>
      </w:ins>
    </w:p>
    <w:p w14:paraId="104755D0" w14:textId="458B42EE" w:rsidR="00531B71" w:rsidRPr="00790445" w:rsidRDefault="00531B71" w:rsidP="00531B71">
      <w:pPr>
        <w:rPr>
          <w:ins w:id="648" w:author="Thomas Kwong" w:date="2021-09-22T22:12:00Z"/>
          <w:rFonts w:ascii="Times New Roman" w:hAnsi="Times New Roman" w:cs="Times New Roman"/>
          <w:sz w:val="22"/>
        </w:rPr>
      </w:pPr>
      <w:ins w:id="649" w:author="Thomas Kwong" w:date="2021-09-22T22:12:00Z">
        <w:r w:rsidRPr="00790445">
          <w:rPr>
            <w:rFonts w:ascii="Times New Roman" w:hAnsi="Times New Roman" w:cs="Times New Roman"/>
            <w:sz w:val="22"/>
          </w:rPr>
          <w:t xml:space="preserve">We had three criteria to select the potential candidates, whether it is bacteria or </w:t>
        </w:r>
        <w:del w:id="650" w:author="LIN, Yufeng" w:date="2021-09-28T13:06:00Z">
          <w:r w:rsidRPr="00790445" w:rsidDel="004314C2">
            <w:rPr>
              <w:rFonts w:ascii="Times New Roman" w:hAnsi="Times New Roman" w:cs="Times New Roman"/>
              <w:sz w:val="22"/>
            </w:rPr>
            <w:delText>micro-eukaryotes</w:delText>
          </w:r>
        </w:del>
      </w:ins>
      <w:ins w:id="651" w:author="LIN, Yufeng" w:date="2021-09-28T13:06:00Z">
        <w:r w:rsidR="004314C2">
          <w:rPr>
            <w:rFonts w:ascii="Times New Roman" w:hAnsi="Times New Roman" w:cs="Times New Roman"/>
            <w:sz w:val="22"/>
          </w:rPr>
          <w:t>fungi</w:t>
        </w:r>
      </w:ins>
      <w:ins w:id="652" w:author="Thomas Kwong" w:date="2021-09-22T22:12:00Z">
        <w:r w:rsidRPr="00790445">
          <w:rPr>
            <w:rFonts w:ascii="Times New Roman" w:hAnsi="Times New Roman" w:cs="Times New Roman"/>
            <w:sz w:val="22"/>
          </w:rPr>
          <w:t xml:space="preserve">. In the most beginning, we excluded the rarefied candidates with an average abundance of less than 0.1% in all </w:t>
        </w:r>
        <w:del w:id="653" w:author="LIN, Yufeng" w:date="2021-09-28T13:06:00Z">
          <w:r w:rsidRPr="00790445" w:rsidDel="004314C2">
            <w:rPr>
              <w:rFonts w:ascii="Times New Roman" w:hAnsi="Times New Roman" w:cs="Times New Roman"/>
              <w:sz w:val="22"/>
            </w:rPr>
            <w:delText>micro-eukaryotes</w:delText>
          </w:r>
        </w:del>
      </w:ins>
      <w:ins w:id="654" w:author="LIN, Yufeng" w:date="2021-09-28T13:06:00Z">
        <w:r w:rsidR="004314C2">
          <w:rPr>
            <w:rFonts w:ascii="Times New Roman" w:hAnsi="Times New Roman" w:cs="Times New Roman"/>
            <w:sz w:val="22"/>
          </w:rPr>
          <w:t>fungi</w:t>
        </w:r>
      </w:ins>
      <w:ins w:id="655" w:author="Thomas Kwong" w:date="2021-09-22T22:12:00Z">
        <w:r w:rsidRPr="00790445">
          <w:rPr>
            <w:rFonts w:ascii="Times New Roman" w:hAnsi="Times New Roman" w:cs="Times New Roman"/>
            <w:sz w:val="22"/>
          </w:rPr>
          <w:t>.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ins>
    </w:p>
    <w:p w14:paraId="1BB3CD87" w14:textId="77777777" w:rsidR="00531B71" w:rsidRPr="00790445" w:rsidRDefault="00470348" w:rsidP="00531B71">
      <w:pPr>
        <w:rPr>
          <w:ins w:id="656" w:author="Thomas Kwong" w:date="2021-09-22T22:12:00Z"/>
          <w:rFonts w:ascii="Times New Roman" w:hAnsi="Times New Roman" w:cs="Times New Roman"/>
          <w:sz w:val="22"/>
        </w:rPr>
      </w:pPr>
      <m:oMathPara>
        <m:oMath>
          <m:sSub>
            <m:sSubPr>
              <m:ctrlPr>
                <w:ins w:id="657" w:author="Thomas Kwong" w:date="2021-09-22T22:12:00Z">
                  <w:rPr>
                    <w:rFonts w:ascii="Cambria Math" w:hAnsi="Cambria Math" w:cs="Times New Roman"/>
                    <w:i/>
                    <w:sz w:val="22"/>
                  </w:rPr>
                </w:ins>
              </m:ctrlPr>
            </m:sSubPr>
            <m:e>
              <m:sSub>
                <m:sSubPr>
                  <m:ctrlPr>
                    <w:ins w:id="658" w:author="Thomas Kwong" w:date="2021-09-22T22:12:00Z">
                      <w:rPr>
                        <w:rFonts w:ascii="Cambria Math" w:hAnsi="Cambria Math" w:cs="Times New Roman"/>
                        <w:i/>
                        <w:sz w:val="22"/>
                      </w:rPr>
                    </w:ins>
                  </m:ctrlPr>
                </m:sSubPr>
                <m:e>
                  <m:r>
                    <w:ins w:id="659" w:author="Thomas Kwong" w:date="2021-09-22T22:12:00Z">
                      <w:rPr>
                        <w:rFonts w:ascii="Cambria Math" w:hAnsi="Cambria Math" w:cs="Times New Roman"/>
                        <w:sz w:val="22"/>
                      </w:rPr>
                      <m:t>log</m:t>
                    </w:ins>
                  </m:r>
                </m:e>
                <m:sub>
                  <m:r>
                    <w:ins w:id="660" w:author="Thomas Kwong" w:date="2021-09-22T22:12:00Z">
                      <w:rPr>
                        <w:rFonts w:ascii="Cambria Math" w:hAnsi="Cambria Math" w:cs="Times New Roman"/>
                        <w:sz w:val="22"/>
                      </w:rPr>
                      <m:t>2</m:t>
                    </w:ins>
                  </m:r>
                </m:sub>
              </m:sSub>
              <m:d>
                <m:dPr>
                  <m:ctrlPr>
                    <w:ins w:id="661" w:author="Thomas Kwong" w:date="2021-09-22T22:12:00Z">
                      <w:rPr>
                        <w:rFonts w:ascii="Cambria Math" w:hAnsi="Cambria Math" w:cs="Times New Roman"/>
                        <w:i/>
                        <w:sz w:val="22"/>
                      </w:rPr>
                    </w:ins>
                  </m:ctrlPr>
                </m:dPr>
                <m:e>
                  <m:r>
                    <w:ins w:id="662" w:author="Thomas Kwong" w:date="2021-09-22T22:12:00Z">
                      <w:rPr>
                        <w:rFonts w:ascii="Cambria Math" w:hAnsi="Cambria Math" w:cs="Times New Roman"/>
                        <w:sz w:val="22"/>
                      </w:rPr>
                      <m:t>MultMedFC</m:t>
                    </w:ins>
                  </m:r>
                </m:e>
              </m:d>
            </m:e>
            <m:sub>
              <m:r>
                <w:ins w:id="663" w:author="Thomas Kwong" w:date="2021-09-22T22:12:00Z">
                  <w:rPr>
                    <w:rFonts w:ascii="Cambria Math" w:hAnsi="Cambria Math" w:cs="Times New Roman"/>
                    <w:sz w:val="22"/>
                  </w:rPr>
                  <m:t>i</m:t>
                </w:ins>
              </m:r>
            </m:sub>
          </m:sSub>
          <m:r>
            <w:ins w:id="664" w:author="Thomas Kwong" w:date="2021-09-22T22:12:00Z">
              <w:rPr>
                <w:rFonts w:ascii="Cambria Math" w:hAnsi="Cambria Math" w:cs="Times New Roman"/>
                <w:sz w:val="22"/>
              </w:rPr>
              <m:t>=</m:t>
            </w:ins>
          </m:r>
          <m:sSub>
            <m:sSubPr>
              <m:ctrlPr>
                <w:ins w:id="665" w:author="Thomas Kwong" w:date="2021-09-22T22:12:00Z">
                  <w:rPr>
                    <w:rFonts w:ascii="Cambria Math" w:hAnsi="Cambria Math" w:cs="Times New Roman"/>
                    <w:i/>
                    <w:sz w:val="22"/>
                  </w:rPr>
                </w:ins>
              </m:ctrlPr>
            </m:sSubPr>
            <m:e>
              <m:r>
                <w:ins w:id="666" w:author="Thomas Kwong" w:date="2021-09-22T22:12:00Z">
                  <w:rPr>
                    <w:rFonts w:ascii="Cambria Math" w:hAnsi="Cambria Math" w:cs="Times New Roman"/>
                    <w:sz w:val="22"/>
                  </w:rPr>
                  <m:t>log</m:t>
                </w:ins>
              </m:r>
            </m:e>
            <m:sub>
              <m:r>
                <w:ins w:id="667" w:author="Thomas Kwong" w:date="2021-09-22T22:12:00Z">
                  <w:rPr>
                    <w:rFonts w:ascii="Cambria Math" w:hAnsi="Cambria Math" w:cs="Times New Roman"/>
                    <w:sz w:val="22"/>
                  </w:rPr>
                  <m:t>2</m:t>
                </w:ins>
              </m:r>
            </m:sub>
          </m:sSub>
          <m:r>
            <w:ins w:id="668" w:author="Thomas Kwong" w:date="2021-09-22T22:12:00Z">
              <w:rPr>
                <w:rFonts w:ascii="Cambria Math" w:hAnsi="Cambria Math" w:cs="Times New Roman"/>
                <w:sz w:val="22"/>
              </w:rPr>
              <m:t>(median(</m:t>
            </w:ins>
          </m:r>
          <m:nary>
            <m:naryPr>
              <m:chr m:val="∑"/>
              <m:limLoc m:val="undOvr"/>
              <m:ctrlPr>
                <w:ins w:id="669" w:author="Thomas Kwong" w:date="2021-09-22T22:12:00Z">
                  <w:rPr>
                    <w:rFonts w:ascii="Cambria Math" w:hAnsi="Cambria Math" w:cs="Times New Roman"/>
                    <w:i/>
                    <w:sz w:val="22"/>
                  </w:rPr>
                </w:ins>
              </m:ctrlPr>
            </m:naryPr>
            <m:sub>
              <m:r>
                <w:ins w:id="670" w:author="Thomas Kwong" w:date="2021-09-22T22:12:00Z">
                  <w:rPr>
                    <w:rFonts w:ascii="Cambria Math" w:hAnsi="Cambria Math" w:cs="Times New Roman"/>
                    <w:sz w:val="22"/>
                  </w:rPr>
                  <m:t>j=1</m:t>
                </w:ins>
              </m:r>
            </m:sub>
            <m:sup>
              <m:sSub>
                <m:sSubPr>
                  <m:ctrlPr>
                    <w:ins w:id="671" w:author="Thomas Kwong" w:date="2021-09-22T22:12:00Z">
                      <w:rPr>
                        <w:rFonts w:ascii="Cambria Math" w:hAnsi="Cambria Math" w:cs="Times New Roman"/>
                        <w:i/>
                        <w:sz w:val="22"/>
                      </w:rPr>
                    </w:ins>
                  </m:ctrlPr>
                </m:sSubPr>
                <m:e>
                  <m:r>
                    <w:ins w:id="672" w:author="Thomas Kwong" w:date="2021-09-22T22:12:00Z">
                      <w:rPr>
                        <w:rFonts w:ascii="Cambria Math" w:hAnsi="Cambria Math" w:cs="Times New Roman"/>
                        <w:sz w:val="22"/>
                      </w:rPr>
                      <m:t>n</m:t>
                    </w:ins>
                  </m:r>
                </m:e>
                <m:sub>
                  <m:r>
                    <w:ins w:id="673" w:author="Thomas Kwong" w:date="2021-09-22T22:12:00Z">
                      <w:rPr>
                        <w:rFonts w:ascii="Cambria Math" w:hAnsi="Cambria Math" w:cs="Times New Roman"/>
                        <w:sz w:val="22"/>
                      </w:rPr>
                      <m:t>crc</m:t>
                    </w:ins>
                  </m:r>
                </m:sub>
              </m:sSub>
            </m:sup>
            <m:e>
              <m:nary>
                <m:naryPr>
                  <m:chr m:val="∑"/>
                  <m:limLoc m:val="undOvr"/>
                  <m:ctrlPr>
                    <w:ins w:id="674" w:author="Thomas Kwong" w:date="2021-09-22T22:12:00Z">
                      <w:rPr>
                        <w:rFonts w:ascii="Cambria Math" w:hAnsi="Cambria Math" w:cs="Times New Roman"/>
                        <w:i/>
                        <w:sz w:val="22"/>
                      </w:rPr>
                    </w:ins>
                  </m:ctrlPr>
                </m:naryPr>
                <m:sub>
                  <m:r>
                    <w:ins w:id="675" w:author="Thomas Kwong" w:date="2021-09-22T22:12:00Z">
                      <w:rPr>
                        <w:rFonts w:ascii="Cambria Math" w:hAnsi="Cambria Math" w:cs="Times New Roman"/>
                        <w:sz w:val="22"/>
                      </w:rPr>
                      <m:t>k=1</m:t>
                    </w:ins>
                  </m:r>
                </m:sub>
                <m:sup>
                  <m:sSub>
                    <m:sSubPr>
                      <m:ctrlPr>
                        <w:ins w:id="676" w:author="Thomas Kwong" w:date="2021-09-22T22:12:00Z">
                          <w:rPr>
                            <w:rFonts w:ascii="Cambria Math" w:hAnsi="Cambria Math" w:cs="Times New Roman"/>
                            <w:i/>
                            <w:sz w:val="22"/>
                          </w:rPr>
                        </w:ins>
                      </m:ctrlPr>
                    </m:sSubPr>
                    <m:e>
                      <m:r>
                        <w:ins w:id="677" w:author="Thomas Kwong" w:date="2021-09-22T22:12:00Z">
                          <w:rPr>
                            <w:rFonts w:ascii="Cambria Math" w:hAnsi="Cambria Math" w:cs="Times New Roman"/>
                            <w:sz w:val="22"/>
                          </w:rPr>
                          <m:t>n</m:t>
                        </w:ins>
                      </m:r>
                    </m:e>
                    <m:sub>
                      <m:r>
                        <w:ins w:id="678" w:author="Thomas Kwong" w:date="2021-09-22T22:12:00Z">
                          <w:rPr>
                            <w:rFonts w:ascii="Cambria Math" w:hAnsi="Cambria Math" w:cs="Times New Roman"/>
                            <w:sz w:val="22"/>
                          </w:rPr>
                          <m:t>ctrl</m:t>
                        </w:ins>
                      </m:r>
                    </m:sub>
                  </m:sSub>
                </m:sup>
                <m:e>
                  <m:f>
                    <m:fPr>
                      <m:ctrlPr>
                        <w:ins w:id="679" w:author="Thomas Kwong" w:date="2021-09-22T22:12:00Z">
                          <w:rPr>
                            <w:rFonts w:ascii="Cambria Math" w:hAnsi="Cambria Math" w:cs="Times New Roman"/>
                            <w:i/>
                            <w:sz w:val="22"/>
                          </w:rPr>
                        </w:ins>
                      </m:ctrlPr>
                    </m:fPr>
                    <m:num>
                      <m:sSub>
                        <m:sSubPr>
                          <m:ctrlPr>
                            <w:ins w:id="680" w:author="Thomas Kwong" w:date="2021-09-22T22:12:00Z">
                              <w:rPr>
                                <w:rFonts w:ascii="Cambria Math" w:hAnsi="Cambria Math" w:cs="Times New Roman"/>
                                <w:i/>
                                <w:sz w:val="22"/>
                              </w:rPr>
                            </w:ins>
                          </m:ctrlPr>
                        </m:sSubPr>
                        <m:e>
                          <m:r>
                            <w:ins w:id="681" w:author="Thomas Kwong" w:date="2021-09-22T22:12:00Z">
                              <w:rPr>
                                <w:rFonts w:ascii="Cambria Math" w:hAnsi="Cambria Math" w:cs="Times New Roman"/>
                                <w:sz w:val="22"/>
                              </w:rPr>
                              <m:t>ReAbund</m:t>
                            </w:ins>
                          </m:r>
                        </m:e>
                        <m:sub>
                          <m:r>
                            <w:ins w:id="682" w:author="Thomas Kwong" w:date="2021-09-22T22:12:00Z">
                              <w:rPr>
                                <w:rFonts w:ascii="Cambria Math" w:hAnsi="Cambria Math" w:cs="Times New Roman"/>
                                <w:sz w:val="22"/>
                              </w:rPr>
                              <m:t>j,  i</m:t>
                            </w:ins>
                          </m:r>
                        </m:sub>
                      </m:sSub>
                    </m:num>
                    <m:den>
                      <m:sSub>
                        <m:sSubPr>
                          <m:ctrlPr>
                            <w:ins w:id="683" w:author="Thomas Kwong" w:date="2021-09-22T22:12:00Z">
                              <w:rPr>
                                <w:rFonts w:ascii="Cambria Math" w:hAnsi="Cambria Math" w:cs="Times New Roman"/>
                                <w:i/>
                                <w:sz w:val="22"/>
                              </w:rPr>
                            </w:ins>
                          </m:ctrlPr>
                        </m:sSubPr>
                        <m:e>
                          <m:r>
                            <w:ins w:id="684" w:author="Thomas Kwong" w:date="2021-09-22T22:12:00Z">
                              <w:rPr>
                                <w:rFonts w:ascii="Cambria Math" w:hAnsi="Cambria Math" w:cs="Times New Roman"/>
                                <w:sz w:val="22"/>
                              </w:rPr>
                              <m:t>ReAbund</m:t>
                            </w:ins>
                          </m:r>
                        </m:e>
                        <m:sub>
                          <m:r>
                            <w:ins w:id="685" w:author="Thomas Kwong" w:date="2021-09-22T22:12:00Z">
                              <w:rPr>
                                <w:rFonts w:ascii="Cambria Math" w:hAnsi="Cambria Math" w:cs="Times New Roman"/>
                                <w:sz w:val="22"/>
                              </w:rPr>
                              <m:t>k,  i</m:t>
                            </w:ins>
                          </m:r>
                        </m:sub>
                      </m:sSub>
                    </m:den>
                  </m:f>
                </m:e>
              </m:nary>
            </m:e>
          </m:nary>
          <m:r>
            <w:ins w:id="686" w:author="Thomas Kwong" w:date="2021-09-22T22:12:00Z">
              <w:rPr>
                <w:rFonts w:ascii="Cambria Math" w:hAnsi="Cambria Math" w:cs="Times New Roman"/>
                <w:sz w:val="22"/>
              </w:rPr>
              <m:t>))</m:t>
            </w:ins>
          </m:r>
        </m:oMath>
      </m:oMathPara>
    </w:p>
    <w:p w14:paraId="5BE07A06" w14:textId="77777777" w:rsidR="00531B71" w:rsidRPr="00790445" w:rsidRDefault="00470348" w:rsidP="00531B71">
      <w:pPr>
        <w:ind w:leftChars="100" w:left="210"/>
        <w:rPr>
          <w:ins w:id="687" w:author="Thomas Kwong" w:date="2021-09-22T22:12:00Z"/>
          <w:rFonts w:ascii="Times New Roman" w:hAnsi="Times New Roman" w:cs="Times New Roman"/>
          <w:sz w:val="22"/>
        </w:rPr>
      </w:pPr>
      <m:oMath>
        <m:sSub>
          <m:sSubPr>
            <m:ctrlPr>
              <w:ins w:id="688" w:author="Thomas Kwong" w:date="2021-09-22T22:12:00Z">
                <w:rPr>
                  <w:rFonts w:ascii="Cambria Math" w:hAnsi="Cambria Math" w:cs="Times New Roman"/>
                  <w:i/>
                  <w:sz w:val="22"/>
                </w:rPr>
              </w:ins>
            </m:ctrlPr>
          </m:sSubPr>
          <m:e>
            <m:r>
              <w:ins w:id="689" w:author="Thomas Kwong" w:date="2021-09-22T22:12:00Z">
                <w:rPr>
                  <w:rFonts w:ascii="Cambria Math" w:hAnsi="Cambria Math" w:cs="Times New Roman"/>
                  <w:sz w:val="22"/>
                </w:rPr>
                <m:t>n</m:t>
              </w:ins>
            </m:r>
          </m:e>
          <m:sub>
            <m:r>
              <w:ins w:id="690" w:author="Thomas Kwong" w:date="2021-09-22T22:12:00Z">
                <w:rPr>
                  <w:rFonts w:ascii="Cambria Math" w:hAnsi="Cambria Math" w:cs="Times New Roman"/>
                  <w:sz w:val="22"/>
                </w:rPr>
                <m:t>crc</m:t>
              </w:ins>
            </m:r>
          </m:sub>
        </m:sSub>
        <m:r>
          <w:ins w:id="691" w:author="Thomas Kwong" w:date="2021-09-22T22:12:00Z">
            <w:rPr>
              <w:rFonts w:ascii="Cambria Math" w:hAnsi="Cambria Math" w:cs="Times New Roman"/>
              <w:sz w:val="22"/>
            </w:rPr>
            <m:t xml:space="preserve"> / </m:t>
          </w:ins>
        </m:r>
        <m:sSub>
          <m:sSubPr>
            <m:ctrlPr>
              <w:ins w:id="692" w:author="Thomas Kwong" w:date="2021-09-22T22:12:00Z">
                <w:rPr>
                  <w:rFonts w:ascii="Cambria Math" w:hAnsi="Cambria Math" w:cs="Times New Roman"/>
                  <w:i/>
                  <w:sz w:val="22"/>
                </w:rPr>
              </w:ins>
            </m:ctrlPr>
          </m:sSubPr>
          <m:e>
            <m:r>
              <w:ins w:id="693" w:author="Thomas Kwong" w:date="2021-09-22T22:12:00Z">
                <w:rPr>
                  <w:rFonts w:ascii="Cambria Math" w:hAnsi="Cambria Math" w:cs="Times New Roman"/>
                  <w:sz w:val="22"/>
                </w:rPr>
                <m:t>n</m:t>
              </w:ins>
            </m:r>
          </m:e>
          <m:sub>
            <m:r>
              <w:ins w:id="694" w:author="Thomas Kwong" w:date="2021-09-22T22:12:00Z">
                <w:rPr>
                  <w:rFonts w:ascii="Cambria Math" w:hAnsi="Cambria Math" w:cs="Times New Roman"/>
                  <w:sz w:val="22"/>
                </w:rPr>
                <m:t>ctrl</m:t>
              </w:ins>
            </m:r>
          </m:sub>
        </m:sSub>
        <m:r>
          <w:ins w:id="695" w:author="Thomas Kwong" w:date="2021-09-22T22:12:00Z">
            <w:rPr>
              <w:rFonts w:ascii="Cambria Math" w:hAnsi="Cambria Math" w:cs="Times New Roman"/>
              <w:sz w:val="22"/>
            </w:rPr>
            <m:t xml:space="preserve"> :</m:t>
          </w:ins>
        </m:r>
      </m:oMath>
      <w:ins w:id="696" w:author="Thomas Kwong" w:date="2021-09-22T22:12:00Z">
        <w:r w:rsidR="00531B71" w:rsidRPr="00790445">
          <w:rPr>
            <w:rFonts w:ascii="Times New Roman" w:hAnsi="Times New Roman" w:cs="Times New Roman"/>
            <w:sz w:val="22"/>
          </w:rPr>
          <w:t xml:space="preserve"> means the counts of CRC/CTRL samples in an individual cohort.</w:t>
        </w:r>
      </w:ins>
    </w:p>
    <w:p w14:paraId="4DB62B0B" w14:textId="15DF9653" w:rsidR="00531B71" w:rsidRPr="00790445" w:rsidRDefault="00531B71" w:rsidP="00531B71">
      <w:pPr>
        <w:ind w:leftChars="100" w:left="210"/>
        <w:rPr>
          <w:ins w:id="697" w:author="Thomas Kwong" w:date="2021-09-22T22:12:00Z"/>
          <w:rFonts w:ascii="Times New Roman" w:hAnsi="Times New Roman" w:cs="Times New Roman"/>
          <w:sz w:val="22"/>
        </w:rPr>
      </w:pPr>
      <m:oMath>
        <m:r>
          <w:ins w:id="698" w:author="Thomas Kwong" w:date="2021-09-22T22:12:00Z">
            <w:rPr>
              <w:rFonts w:ascii="Cambria Math" w:hAnsi="Cambria Math" w:cs="Times New Roman"/>
              <w:sz w:val="22"/>
            </w:rPr>
            <m:t>i :</m:t>
          </w:ins>
        </m:r>
      </m:oMath>
      <w:ins w:id="699" w:author="Thomas Kwong" w:date="2021-09-22T22:12:00Z">
        <w:r w:rsidRPr="00790445">
          <w:rPr>
            <w:rFonts w:ascii="Times New Roman" w:hAnsi="Times New Roman" w:cs="Times New Roman"/>
            <w:sz w:val="22"/>
          </w:rPr>
          <w:t xml:space="preserve"> means the </w:t>
        </w:r>
        <w:del w:id="700" w:author="LIN, Yufeng" w:date="2021-09-28T13:06:00Z">
          <w:r w:rsidRPr="00790445" w:rsidDel="004314C2">
            <w:rPr>
              <w:rFonts w:ascii="Times New Roman" w:hAnsi="Times New Roman" w:cs="Times New Roman"/>
              <w:sz w:val="22"/>
            </w:rPr>
            <w:delText>micro-eukaryotes</w:delText>
          </w:r>
        </w:del>
      </w:ins>
      <w:ins w:id="701" w:author="LIN, Yufeng" w:date="2021-09-28T13:06:00Z">
        <w:r w:rsidR="004314C2">
          <w:rPr>
            <w:rFonts w:ascii="Times New Roman" w:hAnsi="Times New Roman" w:cs="Times New Roman"/>
            <w:sz w:val="22"/>
          </w:rPr>
          <w:t>fungal</w:t>
        </w:r>
      </w:ins>
      <w:ins w:id="702" w:author="Thomas Kwong" w:date="2021-09-22T22:12:00Z">
        <w:r w:rsidRPr="00790445">
          <w:rPr>
            <w:rFonts w:ascii="Times New Roman" w:hAnsi="Times New Roman" w:cs="Times New Roman"/>
            <w:sz w:val="22"/>
          </w:rPr>
          <w:t xml:space="preserve"> names.</w:t>
        </w:r>
      </w:ins>
    </w:p>
    <w:p w14:paraId="609E304B" w14:textId="77777777" w:rsidR="00531B71" w:rsidRPr="00790445" w:rsidRDefault="00470348" w:rsidP="00531B71">
      <w:pPr>
        <w:ind w:leftChars="100" w:left="210"/>
        <w:rPr>
          <w:ins w:id="703" w:author="Thomas Kwong" w:date="2021-09-22T22:12:00Z"/>
          <w:rFonts w:ascii="Times New Roman" w:hAnsi="Times New Roman" w:cs="Times New Roman"/>
          <w:sz w:val="22"/>
        </w:rPr>
      </w:pPr>
      <m:oMath>
        <m:sSub>
          <m:sSubPr>
            <m:ctrlPr>
              <w:ins w:id="704" w:author="Thomas Kwong" w:date="2021-09-22T22:12:00Z">
                <w:rPr>
                  <w:rFonts w:ascii="Cambria Math" w:hAnsi="Cambria Math" w:cs="Times New Roman"/>
                  <w:i/>
                  <w:sz w:val="22"/>
                </w:rPr>
              </w:ins>
            </m:ctrlPr>
          </m:sSubPr>
          <m:e>
            <m:r>
              <w:ins w:id="705" w:author="Thomas Kwong" w:date="2021-09-22T22:12:00Z">
                <w:rPr>
                  <w:rFonts w:ascii="Cambria Math" w:hAnsi="Cambria Math" w:cs="Times New Roman"/>
                  <w:sz w:val="22"/>
                </w:rPr>
                <m:t>ReAbund</m:t>
              </w:ins>
            </m:r>
          </m:e>
          <m:sub>
            <m:r>
              <w:ins w:id="706" w:author="Thomas Kwong" w:date="2021-09-22T22:12:00Z">
                <w:rPr>
                  <w:rFonts w:ascii="Cambria Math" w:hAnsi="Cambria Math" w:cs="Times New Roman"/>
                  <w:sz w:val="22"/>
                </w:rPr>
                <m:t>j, i</m:t>
              </w:ins>
            </m:r>
          </m:sub>
        </m:sSub>
        <m:r>
          <w:ins w:id="707" w:author="Thomas Kwong" w:date="2021-09-22T22:12:00Z">
            <w:rPr>
              <w:rFonts w:ascii="Cambria Math" w:hAnsi="Cambria Math" w:cs="Times New Roman"/>
              <w:sz w:val="22"/>
            </w:rPr>
            <m:t xml:space="preserve"> :</m:t>
          </w:ins>
        </m:r>
      </m:oMath>
      <w:ins w:id="708" w:author="Thomas Kwong" w:date="2021-09-22T22:12:00Z">
        <w:r w:rsidR="00531B71" w:rsidRPr="00790445">
          <w:rPr>
            <w:rFonts w:ascii="Times New Roman" w:hAnsi="Times New Roman" w:cs="Times New Roman"/>
            <w:sz w:val="22"/>
          </w:rPr>
          <w:t xml:space="preserve"> means the relative abundance of species </w:t>
        </w:r>
      </w:ins>
      <m:oMath>
        <m:r>
          <w:ins w:id="709" w:author="Thomas Kwong" w:date="2021-09-22T22:12:00Z">
            <w:rPr>
              <w:rFonts w:ascii="Cambria Math" w:hAnsi="Cambria Math" w:cs="Times New Roman"/>
              <w:sz w:val="22"/>
            </w:rPr>
            <m:t>i</m:t>
          </w:ins>
        </m:r>
      </m:oMath>
      <w:ins w:id="710" w:author="Thomas Kwong" w:date="2021-09-22T22:12:00Z">
        <w:r w:rsidR="00531B71" w:rsidRPr="00790445">
          <w:rPr>
            <w:rFonts w:ascii="Times New Roman" w:hAnsi="Times New Roman" w:cs="Times New Roman"/>
            <w:sz w:val="22"/>
          </w:rPr>
          <w:t xml:space="preserve"> in sample </w:t>
        </w:r>
      </w:ins>
      <m:oMath>
        <m:r>
          <w:ins w:id="711" w:author="Thomas Kwong" w:date="2021-09-22T22:12:00Z">
            <w:rPr>
              <w:rFonts w:ascii="Cambria Math" w:hAnsi="Cambria Math" w:cs="Times New Roman"/>
              <w:sz w:val="22"/>
            </w:rPr>
            <m:t>j</m:t>
          </w:ins>
        </m:r>
      </m:oMath>
      <w:ins w:id="712" w:author="Thomas Kwong" w:date="2021-09-22T22:12:00Z">
        <w:r w:rsidR="00531B71" w:rsidRPr="00790445">
          <w:rPr>
            <w:rFonts w:ascii="Times New Roman" w:hAnsi="Times New Roman" w:cs="Times New Roman"/>
            <w:sz w:val="22"/>
          </w:rPr>
          <w:t>.</w:t>
        </w:r>
      </w:ins>
    </w:p>
    <w:p w14:paraId="2FAF8B48" w14:textId="77777777" w:rsidR="00531B71" w:rsidRPr="00790445" w:rsidRDefault="00531B71" w:rsidP="00531B71">
      <w:pPr>
        <w:rPr>
          <w:ins w:id="713" w:author="Thomas Kwong" w:date="2021-09-22T22:12:00Z"/>
          <w:rFonts w:ascii="Times New Roman" w:hAnsi="Times New Roman" w:cs="Times New Roman"/>
          <w:sz w:val="22"/>
        </w:rPr>
      </w:pPr>
      <w:ins w:id="714" w:author="Thomas Kwong" w:date="2021-09-22T22:12:00Z">
        <w:r w:rsidRPr="00790445">
          <w:rPr>
            <w:rFonts w:ascii="Times New Roman" w:hAnsi="Times New Roman" w:cs="Times New Roman"/>
            <w:sz w:val="22"/>
          </w:rPr>
          <w:t>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larger than 0.5. In addition, we ignored the unclassified strain of bacteria because we could not explain it.</w:t>
        </w:r>
        <w:r>
          <w:rPr>
            <w:rFonts w:ascii="Times New Roman" w:hAnsi="Times New Roman" w:cs="Times New Roman"/>
            <w:sz w:val="22"/>
          </w:rPr>
          <w:t xml:space="preserve"> The scripts were also shared on the </w:t>
        </w:r>
        <w:proofErr w:type="spellStart"/>
        <w:r>
          <w:rPr>
            <w:rFonts w:ascii="Times New Roman" w:hAnsi="Times New Roman" w:cs="Times New Roman"/>
            <w:sz w:val="22"/>
          </w:rPr>
          <w:t>github</w:t>
        </w:r>
        <w:proofErr w:type="spellEnd"/>
        <w:r>
          <w:rPr>
            <w:rFonts w:ascii="Times New Roman" w:hAnsi="Times New Roman" w:cs="Times New Roman"/>
            <w:sz w:val="22"/>
          </w:rPr>
          <w:t xml:space="preserve"> (</w:t>
        </w:r>
        <w:r w:rsidRPr="00790445">
          <w:rPr>
            <w:rFonts w:ascii="Times New Roman" w:hAnsi="Times New Roman" w:cs="Times New Roman"/>
            <w:sz w:val="22"/>
          </w:rPr>
          <w:t>https://github.com/ifanlyn95/multi-CRC-fungi</w:t>
        </w:r>
        <w:r>
          <w:rPr>
            <w:rFonts w:ascii="Times New Roman" w:hAnsi="Times New Roman" w:cs="Times New Roman"/>
            <w:sz w:val="22"/>
          </w:rPr>
          <w:t>).</w:t>
        </w:r>
      </w:ins>
    </w:p>
    <w:p w14:paraId="7586D446" w14:textId="0EB94F97" w:rsidR="008C7498" w:rsidRDefault="008C7498" w:rsidP="008B0617">
      <w:pPr>
        <w:pStyle w:val="title20825"/>
        <w:rPr>
          <w:ins w:id="715" w:author="LIN, Yufeng" w:date="2021-10-04T15:57:00Z"/>
        </w:rPr>
      </w:pPr>
      <w:ins w:id="716" w:author="LIN, Yufeng" w:date="2021-10-04T15:56:00Z">
        <w:r>
          <w:rPr>
            <w:rFonts w:hint="eastAsia"/>
          </w:rPr>
          <w:lastRenderedPageBreak/>
          <w:t>Th</w:t>
        </w:r>
        <w:r>
          <w:t xml:space="preserve">e </w:t>
        </w:r>
        <w:proofErr w:type="spellStart"/>
        <w:r>
          <w:t>rankdom</w:t>
        </w:r>
        <w:proofErr w:type="spellEnd"/>
        <w:r>
          <w:t xml:space="preserve"> </w:t>
        </w:r>
        <w:proofErr w:type="gramStart"/>
        <w:r>
          <w:t>forest based</w:t>
        </w:r>
        <w:proofErr w:type="gramEnd"/>
        <w:r>
          <w:t xml:space="preserve"> machine learning approach</w:t>
        </w:r>
      </w:ins>
    </w:p>
    <w:p w14:paraId="32BDD6B3" w14:textId="751DE3BE" w:rsidR="008C7498" w:rsidDel="00D64894" w:rsidRDefault="00D64894" w:rsidP="00B84FC5">
      <w:pPr>
        <w:pStyle w:val="title20825"/>
        <w:rPr>
          <w:del w:id="717" w:author="LIN, Yufeng" w:date="2021-10-04T16:21:00Z"/>
          <w:rFonts w:ascii="Times New Roman" w:eastAsiaTheme="minorEastAsia" w:hAnsi="Times New Roman" w:cs="Times New Roman"/>
          <w:b w:val="0"/>
          <w:color w:val="auto"/>
          <w:sz w:val="22"/>
          <w:szCs w:val="22"/>
          <w:u w:val="none"/>
        </w:rPr>
      </w:pPr>
      <w:ins w:id="718" w:author="LIN, Yufeng" w:date="2021-10-04T16:21:00Z">
        <w:r w:rsidRPr="00D64894">
          <w:rPr>
            <w:rFonts w:ascii="Times New Roman" w:eastAsiaTheme="minorEastAsia" w:hAnsi="Times New Roman" w:cs="Times New Roman"/>
            <w:b w:val="0"/>
            <w:color w:val="auto"/>
            <w:sz w:val="22"/>
            <w:szCs w:val="22"/>
            <w:u w:val="none"/>
          </w:rPr>
          <w:t xml:space="preserve">Our machine learning analyses exploited the taxonomic species-level median normalized relative abundance by Kraken2 and its plugin, Bracken was an import. To get estimates of test error with lower bias, the LOSO (leave one set out) was used to do nested cross-validation. The features selection and model training </w:t>
        </w:r>
        <w:proofErr w:type="gramStart"/>
        <w:r w:rsidRPr="00D64894">
          <w:rPr>
            <w:rFonts w:ascii="Times New Roman" w:eastAsiaTheme="minorEastAsia" w:hAnsi="Times New Roman" w:cs="Times New Roman"/>
            <w:b w:val="0"/>
            <w:color w:val="auto"/>
            <w:sz w:val="22"/>
            <w:szCs w:val="22"/>
            <w:u w:val="none"/>
          </w:rPr>
          <w:t>was</w:t>
        </w:r>
        <w:proofErr w:type="gramEnd"/>
        <w:r w:rsidRPr="00D64894">
          <w:rPr>
            <w:rFonts w:ascii="Times New Roman" w:eastAsiaTheme="minorEastAsia" w:hAnsi="Times New Roman" w:cs="Times New Roman"/>
            <w:b w:val="0"/>
            <w:color w:val="auto"/>
            <w:sz w:val="22"/>
            <w:szCs w:val="22"/>
            <w:u w:val="none"/>
          </w:rPr>
          <w:t xml:space="preserve"> calculated with </w:t>
        </w:r>
        <w:proofErr w:type="spellStart"/>
        <w:r w:rsidRPr="00D64894">
          <w:rPr>
            <w:rFonts w:ascii="Times New Roman" w:eastAsiaTheme="minorEastAsia" w:hAnsi="Times New Roman" w:cs="Times New Roman"/>
            <w:b w:val="0"/>
            <w:color w:val="auto"/>
            <w:sz w:val="22"/>
            <w:szCs w:val="22"/>
            <w:u w:val="none"/>
          </w:rPr>
          <w:t>randomForest</w:t>
        </w:r>
        <w:proofErr w:type="spellEnd"/>
        <w:r w:rsidRPr="00D64894">
          <w:rPr>
            <w:rFonts w:ascii="Times New Roman" w:eastAsiaTheme="minorEastAsia" w:hAnsi="Times New Roman" w:cs="Times New Roman"/>
            <w:b w:val="0"/>
            <w:color w:val="auto"/>
            <w:sz w:val="22"/>
            <w:szCs w:val="22"/>
            <w:u w:val="none"/>
          </w:rPr>
          <w:t xml:space="preserve"> package in R. In order to choose the best model, we utilized the </w:t>
        </w:r>
      </w:ins>
      <w:ins w:id="719" w:author="LIN, Yufeng" w:date="2021-10-05T09:09:00Z">
        <w:r w:rsidR="005A6254">
          <w:rPr>
            <w:rFonts w:ascii="Times New Roman" w:hAnsi="Times New Roman" w:cs="Times New Roman" w:hint="eastAsia"/>
            <w:sz w:val="22"/>
          </w:rPr>
          <w:t>max</w:t>
        </w:r>
        <w:r w:rsidR="005A6254">
          <w:rPr>
            <w:rFonts w:ascii="Times New Roman" w:hAnsi="Times New Roman" w:cs="Times New Roman"/>
            <w:sz w:val="22"/>
          </w:rPr>
          <w:t xml:space="preserve"> </w:t>
        </w:r>
      </w:ins>
      <w:ins w:id="720" w:author="LIN, Yufeng" w:date="2021-10-04T16:21:00Z">
        <w:r w:rsidRPr="00D64894">
          <w:rPr>
            <w:rFonts w:ascii="Times New Roman" w:eastAsiaTheme="minorEastAsia" w:hAnsi="Times New Roman" w:cs="Times New Roman"/>
            <w:b w:val="0"/>
            <w:color w:val="auto"/>
            <w:sz w:val="22"/>
            <w:szCs w:val="22"/>
            <w:u w:val="none"/>
          </w:rPr>
          <w:t xml:space="preserve">average AUC and best AUC in multi-features and </w:t>
        </w:r>
        <w:proofErr w:type="gramStart"/>
        <w:r w:rsidRPr="00D64894">
          <w:rPr>
            <w:rFonts w:ascii="Times New Roman" w:eastAsiaTheme="minorEastAsia" w:hAnsi="Times New Roman" w:cs="Times New Roman"/>
            <w:b w:val="0"/>
            <w:color w:val="auto"/>
            <w:sz w:val="22"/>
            <w:szCs w:val="22"/>
            <w:u w:val="none"/>
          </w:rPr>
          <w:t>single-feature</w:t>
        </w:r>
        <w:proofErr w:type="gramEnd"/>
        <w:r w:rsidRPr="00D64894">
          <w:rPr>
            <w:rFonts w:ascii="Times New Roman" w:eastAsiaTheme="minorEastAsia" w:hAnsi="Times New Roman" w:cs="Times New Roman"/>
            <w:b w:val="0"/>
            <w:color w:val="auto"/>
            <w:sz w:val="22"/>
            <w:szCs w:val="22"/>
            <w:u w:val="none"/>
          </w:rPr>
          <w:t xml:space="preserve"> as the </w:t>
        </w:r>
      </w:ins>
      <w:ins w:id="721" w:author="LIN, Yufeng" w:date="2021-10-04T16:22:00Z">
        <w:r>
          <w:rPr>
            <w:rFonts w:ascii="Times New Roman" w:hAnsi="Times New Roman" w:cs="Times New Roman"/>
            <w:sz w:val="22"/>
          </w:rPr>
          <w:t>sele</w:t>
        </w:r>
        <w:r>
          <w:rPr>
            <w:rFonts w:ascii="Times New Roman" w:eastAsiaTheme="minorEastAsia" w:hAnsi="Times New Roman" w:cs="Times New Roman"/>
            <w:b w:val="0"/>
            <w:color w:val="auto"/>
            <w:sz w:val="22"/>
            <w:szCs w:val="22"/>
            <w:u w:val="none"/>
          </w:rPr>
          <w:t>c</w:t>
        </w:r>
        <w:r>
          <w:rPr>
            <w:rFonts w:ascii="Times New Roman" w:hAnsi="Times New Roman" w:cs="Times New Roman"/>
            <w:sz w:val="22"/>
          </w:rPr>
          <w:t>t</w:t>
        </w:r>
        <w:r>
          <w:rPr>
            <w:rFonts w:ascii="Times New Roman" w:eastAsiaTheme="minorEastAsia" w:hAnsi="Times New Roman" w:cs="Times New Roman"/>
            <w:b w:val="0"/>
            <w:color w:val="auto"/>
            <w:sz w:val="22"/>
            <w:szCs w:val="22"/>
            <w:u w:val="none"/>
          </w:rPr>
          <w:t>e</w:t>
        </w:r>
        <w:r>
          <w:rPr>
            <w:rFonts w:ascii="Times New Roman" w:hAnsi="Times New Roman" w:cs="Times New Roman"/>
            <w:sz w:val="22"/>
          </w:rPr>
          <w:t xml:space="preserve">d </w:t>
        </w:r>
      </w:ins>
      <w:ins w:id="722" w:author="LIN, Yufeng" w:date="2021-10-04T16:21:00Z">
        <w:r w:rsidRPr="00D64894">
          <w:rPr>
            <w:rFonts w:ascii="Times New Roman" w:eastAsiaTheme="minorEastAsia" w:hAnsi="Times New Roman" w:cs="Times New Roman"/>
            <w:b w:val="0"/>
            <w:color w:val="auto"/>
            <w:sz w:val="22"/>
            <w:szCs w:val="22"/>
            <w:u w:val="none"/>
          </w:rPr>
          <w:t>criteria, respectively</w:t>
        </w:r>
      </w:ins>
      <w:ins w:id="723" w:author="LIN, Yufeng" w:date="2021-10-05T09:10:00Z">
        <w:r w:rsidR="005A6254">
          <w:rPr>
            <w:rFonts w:ascii="Times New Roman" w:hAnsi="Times New Roman" w:cs="Times New Roman"/>
            <w:sz w:val="22"/>
          </w:rPr>
          <w:t xml:space="preserve">. </w:t>
        </w:r>
      </w:ins>
      <w:ins w:id="724" w:author="LIN, Yufeng" w:date="2021-10-05T09:09:00Z">
        <w:r w:rsidR="005A6254" w:rsidRPr="005A6254">
          <w:rPr>
            <w:rFonts w:ascii="Times New Roman" w:hAnsi="Times New Roman" w:cs="Times New Roman"/>
            <w:sz w:val="22"/>
          </w:rPr>
          <w:t xml:space="preserve">Only species appearing in the </w:t>
        </w:r>
      </w:ins>
      <w:ins w:id="725" w:author="LIN, Yufeng" w:date="2021-10-05T09:10:00Z">
        <w:r w:rsidR="005A6254" w:rsidRPr="005A6254">
          <w:rPr>
            <w:rFonts w:ascii="Times New Roman" w:hAnsi="Times New Roman" w:cs="Times New Roman"/>
            <w:sz w:val="22"/>
          </w:rPr>
          <w:t>top</w:t>
        </w:r>
        <w:r w:rsidR="005A6254">
          <w:rPr>
            <w:rFonts w:ascii="Times New Roman" w:hAnsi="Times New Roman" w:cs="Times New Roman"/>
            <w:sz w:val="22"/>
          </w:rPr>
          <w:t xml:space="preserve"> three</w:t>
        </w:r>
      </w:ins>
      <w:ins w:id="726" w:author="LIN, Yufeng" w:date="2021-10-05T09:09:00Z">
        <w:r w:rsidR="005A6254" w:rsidRPr="005A6254">
          <w:rPr>
            <w:rFonts w:ascii="Times New Roman" w:hAnsi="Times New Roman" w:cs="Times New Roman"/>
            <w:sz w:val="22"/>
          </w:rPr>
          <w:t xml:space="preserve"> ranking features in at least one </w:t>
        </w:r>
      </w:ins>
      <w:ins w:id="727" w:author="LIN, Yufeng" w:date="2021-10-05T09:10:00Z">
        <w:r w:rsidR="005A6254">
          <w:rPr>
            <w:rFonts w:ascii="Times New Roman" w:hAnsi="Times New Roman" w:cs="Times New Roman"/>
            <w:sz w:val="22"/>
          </w:rPr>
          <w:t>cohort were</w:t>
        </w:r>
      </w:ins>
      <w:ins w:id="728" w:author="LIN, Yufeng" w:date="2021-10-05T09:09:00Z">
        <w:r w:rsidR="005A6254" w:rsidRPr="005A6254">
          <w:rPr>
            <w:rFonts w:ascii="Times New Roman" w:hAnsi="Times New Roman" w:cs="Times New Roman"/>
            <w:sz w:val="22"/>
          </w:rPr>
          <w:t xml:space="preserve"> </w:t>
        </w:r>
      </w:ins>
      <w:ins w:id="729" w:author="LIN, Yufeng" w:date="2021-10-05T09:11:00Z">
        <w:r w:rsidR="00F97CC4">
          <w:rPr>
            <w:rFonts w:ascii="Times New Roman" w:hAnsi="Times New Roman" w:cs="Times New Roman"/>
            <w:sz w:val="22"/>
          </w:rPr>
          <w:t>included</w:t>
        </w:r>
      </w:ins>
      <w:ins w:id="730" w:author="LIN, Yufeng" w:date="2021-10-05T09:56:00Z">
        <w:r w:rsidR="00A71977">
          <w:rPr>
            <w:rFonts w:ascii="Times New Roman" w:hAnsi="Times New Roman" w:cs="Times New Roman"/>
            <w:sz w:val="22"/>
          </w:rPr>
          <w:t xml:space="preserve"> in multi-features model characters selection</w:t>
        </w:r>
      </w:ins>
      <w:ins w:id="731" w:author="LIN, Yufeng" w:date="2021-10-04T16:21:00Z">
        <w:r w:rsidRPr="00D64894">
          <w:rPr>
            <w:rFonts w:ascii="Times New Roman" w:eastAsiaTheme="minorEastAsia" w:hAnsi="Times New Roman" w:cs="Times New Roman"/>
            <w:b w:val="0"/>
            <w:color w:val="auto"/>
            <w:sz w:val="22"/>
            <w:szCs w:val="22"/>
            <w:u w:val="none"/>
          </w:rPr>
          <w:t>. The code generating the analyses and the figures is available at https://github.com/ifanlyn95/multi-CRC-fungi.</w:t>
        </w:r>
      </w:ins>
    </w:p>
    <w:p w14:paraId="6A30CA9F" w14:textId="77777777" w:rsidR="00D64894" w:rsidRPr="00D64894" w:rsidRDefault="00D64894">
      <w:pPr>
        <w:rPr>
          <w:ins w:id="732" w:author="LIN, Yufeng" w:date="2021-10-04T16:21:00Z"/>
        </w:rPr>
      </w:pPr>
    </w:p>
    <w:p w14:paraId="34320507" w14:textId="77777777" w:rsidR="00531B71" w:rsidRPr="00790445" w:rsidRDefault="00531B71" w:rsidP="008B0617">
      <w:pPr>
        <w:pStyle w:val="title20825"/>
        <w:rPr>
          <w:ins w:id="733" w:author="Thomas Kwong" w:date="2021-09-22T22:12:00Z"/>
        </w:rPr>
      </w:pPr>
      <w:ins w:id="734" w:author="Thomas Kwong" w:date="2021-09-22T22:12:00Z">
        <w:r w:rsidRPr="00790445">
          <w:t>Association calculation and comparison</w:t>
        </w:r>
      </w:ins>
    </w:p>
    <w:p w14:paraId="3F2AFB11" w14:textId="251696A9" w:rsidR="00121BF5" w:rsidRPr="000F678D" w:rsidRDefault="00531B71" w:rsidP="00531B71">
      <w:pPr>
        <w:rPr>
          <w:ins w:id="735" w:author="LIN, Yufeng" w:date="2021-09-23T13:34:00Z"/>
          <w:rFonts w:ascii="Times New Roman" w:hAnsi="Times New Roman" w:cs="Times New Roman"/>
          <w:sz w:val="22"/>
        </w:rPr>
      </w:pPr>
      <w:ins w:id="736" w:author="Thomas Kwong" w:date="2021-09-22T22:12:00Z">
        <w:r w:rsidRPr="00790445">
          <w:rPr>
            <w:rFonts w:ascii="Times New Roman" w:hAnsi="Times New Roman" w:cs="Times New Roman"/>
            <w:sz w:val="22"/>
          </w:rPr>
          <w:t xml:space="preserve">Co-occurrence and co-exclusion relationships within </w:t>
        </w:r>
        <w:del w:id="737" w:author="LIN, Yufeng" w:date="2021-09-28T13:06:00Z">
          <w:r w:rsidRPr="00790445" w:rsidDel="004314C2">
            <w:rPr>
              <w:rFonts w:ascii="Times New Roman" w:hAnsi="Times New Roman" w:cs="Times New Roman"/>
              <w:sz w:val="22"/>
            </w:rPr>
            <w:delText>micro-eukaryotes</w:delText>
          </w:r>
        </w:del>
      </w:ins>
      <w:ins w:id="738" w:author="LIN, Yufeng" w:date="2021-09-28T13:06:00Z">
        <w:r w:rsidR="004314C2">
          <w:rPr>
            <w:rFonts w:ascii="Times New Roman" w:hAnsi="Times New Roman" w:cs="Times New Roman"/>
            <w:sz w:val="22"/>
          </w:rPr>
          <w:t>fungi</w:t>
        </w:r>
      </w:ins>
      <w:ins w:id="739" w:author="Thomas Kwong" w:date="2021-09-22T22:12:00Z">
        <w:r w:rsidRPr="00790445">
          <w:rPr>
            <w:rFonts w:ascii="Times New Roman" w:hAnsi="Times New Roman" w:cs="Times New Roman"/>
            <w:sz w:val="22"/>
          </w:rPr>
          <w:t xml:space="preserve"> and between </w:t>
        </w:r>
        <w:del w:id="740" w:author="LIN, Yufeng" w:date="2021-09-28T13:06:00Z">
          <w:r w:rsidRPr="00790445" w:rsidDel="004314C2">
            <w:rPr>
              <w:rFonts w:ascii="Times New Roman" w:hAnsi="Times New Roman" w:cs="Times New Roman"/>
              <w:sz w:val="22"/>
            </w:rPr>
            <w:delText>micro-eukaryotes</w:delText>
          </w:r>
        </w:del>
      </w:ins>
      <w:ins w:id="741" w:author="LIN, Yufeng" w:date="2021-09-28T13:06:00Z">
        <w:r w:rsidR="004314C2">
          <w:rPr>
            <w:rFonts w:ascii="Times New Roman" w:hAnsi="Times New Roman" w:cs="Times New Roman"/>
            <w:sz w:val="22"/>
          </w:rPr>
          <w:t>fungi</w:t>
        </w:r>
      </w:ins>
      <w:ins w:id="742" w:author="Thomas Kwong" w:date="2021-09-22T22:12:00Z">
        <w:r w:rsidRPr="00790445">
          <w:rPr>
            <w:rFonts w:ascii="Times New Roman" w:hAnsi="Times New Roman" w:cs="Times New Roman"/>
            <w:sz w:val="22"/>
          </w:rPr>
          <w:t xml:space="preserve"> and bacteria were estimated using the DGCA algorithm</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74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24</w:t>
      </w:r>
      <w:ins w:id="74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w:t>
        </w:r>
      </w:ins>
    </w:p>
    <w:p w14:paraId="263DE452" w14:textId="77777777" w:rsidR="008E4C32" w:rsidRPr="00790445" w:rsidRDefault="00531B71" w:rsidP="008E4C32">
      <w:pPr>
        <w:rPr>
          <w:ins w:id="745" w:author="LIN, Yufeng" w:date="2021-09-28T11:21:00Z"/>
          <w:rFonts w:ascii="Times New Roman" w:hAnsi="Times New Roman" w:cs="Times New Roman"/>
          <w:sz w:val="22"/>
        </w:rPr>
      </w:pPr>
      <w:ins w:id="746" w:author="Thomas Kwong" w:date="2021-09-22T22:12:00Z">
        <w:r w:rsidRPr="00790445">
          <w:rPr>
            <w:rFonts w:ascii="Times New Roman" w:hAnsi="Times New Roman" w:cs="Times New Roman"/>
            <w:sz w:val="22"/>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id="747" w:author="LIN, Yufeng" w:date="2021-09-23T13:35:00Z">
        <w:r w:rsidR="00121BF5">
          <w:rPr>
            <w:rFonts w:ascii="Times New Roman" w:hAnsi="Times New Roman" w:cs="Times New Roman"/>
            <w:sz w:val="22"/>
          </w:rPr>
          <w:t xml:space="preserve"> </w:t>
        </w:r>
      </w:ins>
      <w:ins w:id="748" w:author="LIN, Yufeng" w:date="2021-09-28T11:21:00Z">
        <w:r w:rsidR="008E4C32" w:rsidRPr="00790445">
          <w:rPr>
            <w:rFonts w:ascii="Times New Roman" w:hAnsi="Times New Roman" w:cs="Times New Roman"/>
            <w:sz w:val="22"/>
          </w:rPr>
          <w:t>The positive z-score refers to the correlation in CRC is weaker relative strength than the healthy control, while the negative z-score means the correlation is more positive in CRC.</w:t>
        </w:r>
      </w:ins>
    </w:p>
    <w:p w14:paraId="0B3D94BC" w14:textId="2F6CEF50" w:rsidR="00121BF5" w:rsidRPr="00790445" w:rsidRDefault="00121BF5" w:rsidP="00531B71">
      <w:pPr>
        <w:rPr>
          <w:ins w:id="749" w:author="Thomas Kwong" w:date="2021-09-22T22:12:00Z"/>
          <w:rFonts w:ascii="Times New Roman" w:hAnsi="Times New Roman" w:cs="Times New Roman"/>
          <w:sz w:val="22"/>
        </w:rPr>
      </w:pPr>
      <w:ins w:id="750" w:author="LIN, Yufeng" w:date="2021-09-23T13:42:00Z">
        <w:r>
          <w:rPr>
            <w:rFonts w:ascii="Times New Roman" w:hAnsi="Times New Roman" w:cs="Times New Roman"/>
            <w:sz w:val="22"/>
          </w:rPr>
          <w:t>Based upon a threshold for correlation significance</w:t>
        </w:r>
      </w:ins>
      <w:ins w:id="751" w:author="LIN, Yufeng" w:date="2021-09-23T13:56:00Z">
        <w:r w:rsidR="00296DF7">
          <w:rPr>
            <w:rFonts w:ascii="Times New Roman" w:hAnsi="Times New Roman" w:cs="Times New Roman"/>
            <w:sz w:val="22"/>
          </w:rPr>
          <w:t xml:space="preserve"> (p-value less than 0.05)</w:t>
        </w:r>
      </w:ins>
      <w:ins w:id="752" w:author="LIN, Yufeng" w:date="2021-09-23T13:42:00Z">
        <w:r>
          <w:rPr>
            <w:rFonts w:ascii="Times New Roman" w:hAnsi="Times New Roman" w:cs="Times New Roman"/>
            <w:sz w:val="22"/>
          </w:rPr>
          <w:t xml:space="preserve"> and the sign of correlation in each condition</w:t>
        </w:r>
      </w:ins>
      <w:ins w:id="753" w:author="LIN, Yufeng" w:date="2021-09-23T13:43:00Z">
        <w:r>
          <w:rPr>
            <w:rFonts w:ascii="Times New Roman" w:hAnsi="Times New Roman" w:cs="Times New Roman"/>
            <w:sz w:val="22"/>
          </w:rPr>
          <w:t xml:space="preserve"> (i.e., </w:t>
        </w:r>
      </w:ins>
      <w:ins w:id="754" w:author="LIN, Yufeng" w:date="2021-09-23T13:44:00Z">
        <w:r>
          <w:rPr>
            <w:rFonts w:ascii="Times New Roman" w:hAnsi="Times New Roman" w:cs="Times New Roman"/>
            <w:sz w:val="22"/>
          </w:rPr>
          <w:t>healthy control</w:t>
        </w:r>
      </w:ins>
      <w:ins w:id="755" w:author="LIN, Yufeng" w:date="2021-09-23T13:43:00Z">
        <w:r>
          <w:rPr>
            <w:rFonts w:ascii="Times New Roman" w:hAnsi="Times New Roman" w:cs="Times New Roman"/>
            <w:sz w:val="22"/>
          </w:rPr>
          <w:t xml:space="preserve"> or </w:t>
        </w:r>
      </w:ins>
      <w:ins w:id="756" w:author="LIN, Yufeng" w:date="2021-09-23T13:44:00Z">
        <w:r>
          <w:rPr>
            <w:rFonts w:ascii="Times New Roman" w:hAnsi="Times New Roman" w:cs="Times New Roman"/>
            <w:sz w:val="22"/>
          </w:rPr>
          <w:t>CRCs</w:t>
        </w:r>
      </w:ins>
      <w:ins w:id="757" w:author="LIN, Yufeng" w:date="2021-09-23T13:43:00Z">
        <w:r>
          <w:rPr>
            <w:rFonts w:ascii="Times New Roman" w:hAnsi="Times New Roman" w:cs="Times New Roman"/>
            <w:sz w:val="22"/>
          </w:rPr>
          <w:t xml:space="preserve">), </w:t>
        </w:r>
      </w:ins>
      <w:ins w:id="758" w:author="LIN, Yufeng" w:date="2021-09-23T13:45:00Z">
        <w:r>
          <w:rPr>
            <w:rFonts w:ascii="Times New Roman" w:hAnsi="Times New Roman" w:cs="Times New Roman"/>
            <w:sz w:val="22"/>
          </w:rPr>
          <w:t>species</w:t>
        </w:r>
      </w:ins>
      <w:ins w:id="759" w:author="LIN, Yufeng" w:date="2021-09-23T13:43:00Z">
        <w:r>
          <w:rPr>
            <w:rFonts w:ascii="Times New Roman" w:hAnsi="Times New Roman" w:cs="Times New Roman"/>
            <w:sz w:val="22"/>
          </w:rPr>
          <w:t>-</w:t>
        </w:r>
      </w:ins>
      <w:ins w:id="760" w:author="LIN, Yufeng" w:date="2021-09-23T13:45:00Z">
        <w:r>
          <w:rPr>
            <w:rFonts w:ascii="Times New Roman" w:hAnsi="Times New Roman" w:cs="Times New Roman"/>
            <w:sz w:val="22"/>
          </w:rPr>
          <w:t>spec</w:t>
        </w:r>
      </w:ins>
      <w:ins w:id="761" w:author="LIN, Yufeng" w:date="2021-09-23T13:46:00Z">
        <w:r w:rsidR="00C64617">
          <w:rPr>
            <w:rFonts w:ascii="Times New Roman" w:hAnsi="Times New Roman" w:cs="Times New Roman"/>
            <w:sz w:val="22"/>
          </w:rPr>
          <w:t>i</w:t>
        </w:r>
      </w:ins>
      <w:ins w:id="762" w:author="LIN, Yufeng" w:date="2021-09-23T13:45:00Z">
        <w:r>
          <w:rPr>
            <w:rFonts w:ascii="Times New Roman" w:hAnsi="Times New Roman" w:cs="Times New Roman"/>
            <w:sz w:val="22"/>
          </w:rPr>
          <w:t>es</w:t>
        </w:r>
      </w:ins>
      <w:ins w:id="763" w:author="LIN, Yufeng" w:date="2021-09-23T13:43:00Z">
        <w:r>
          <w:rPr>
            <w:rFonts w:ascii="Times New Roman" w:hAnsi="Times New Roman" w:cs="Times New Roman"/>
            <w:sz w:val="22"/>
          </w:rPr>
          <w:t xml:space="preserve"> correlations in each condition </w:t>
        </w:r>
      </w:ins>
      <w:ins w:id="764" w:author="LIN, Yufeng" w:date="2021-09-23T13:45:00Z">
        <w:r>
          <w:rPr>
            <w:rFonts w:ascii="Times New Roman" w:hAnsi="Times New Roman" w:cs="Times New Roman"/>
            <w:sz w:val="22"/>
          </w:rPr>
          <w:t>could</w:t>
        </w:r>
      </w:ins>
      <w:ins w:id="765" w:author="LIN, Yufeng" w:date="2021-09-23T13:43:00Z">
        <w:r>
          <w:rPr>
            <w:rFonts w:ascii="Times New Roman" w:hAnsi="Times New Roman" w:cs="Times New Roman"/>
            <w:sz w:val="22"/>
          </w:rPr>
          <w:t xml:space="preserve"> be catego</w:t>
        </w:r>
      </w:ins>
      <w:ins w:id="766" w:author="LIN, Yufeng" w:date="2021-09-23T13:46:00Z">
        <w:r w:rsidR="00C64617">
          <w:rPr>
            <w:rFonts w:ascii="Times New Roman" w:hAnsi="Times New Roman" w:cs="Times New Roman"/>
            <w:sz w:val="22"/>
          </w:rPr>
          <w:t>r</w:t>
        </w:r>
      </w:ins>
      <w:ins w:id="767" w:author="LIN, Yufeng" w:date="2021-09-23T13:43:00Z">
        <w:r>
          <w:rPr>
            <w:rFonts w:ascii="Times New Roman" w:hAnsi="Times New Roman" w:cs="Times New Roman"/>
            <w:sz w:val="22"/>
          </w:rPr>
          <w:t xml:space="preserve">ized into 3 classes, </w:t>
        </w:r>
        <w:proofErr w:type="gramStart"/>
        <w:r>
          <w:rPr>
            <w:rFonts w:ascii="Times New Roman" w:hAnsi="Times New Roman" w:cs="Times New Roman"/>
            <w:sz w:val="22"/>
          </w:rPr>
          <w:t>i.e.</w:t>
        </w:r>
        <w:proofErr w:type="gramEnd"/>
        <w:r>
          <w:rPr>
            <w:rFonts w:ascii="Times New Roman" w:hAnsi="Times New Roman" w:cs="Times New Roman"/>
            <w:sz w:val="22"/>
          </w:rPr>
          <w:t xml:space="preserve"> significant positive correlation,</w:t>
        </w:r>
      </w:ins>
      <w:ins w:id="768" w:author="LIN, Yufeng" w:date="2021-09-23T13:44:00Z">
        <w:r>
          <w:rPr>
            <w:rFonts w:ascii="Times New Roman" w:hAnsi="Times New Roman" w:cs="Times New Roman"/>
            <w:sz w:val="22"/>
          </w:rPr>
          <w:t xml:space="preserve"> no significant correlation</w:t>
        </w:r>
      </w:ins>
      <w:ins w:id="769" w:author="LIN, Yufeng" w:date="2021-09-23T13:45:00Z">
        <w:r w:rsidR="00C64617">
          <w:rPr>
            <w:rFonts w:ascii="Times New Roman" w:hAnsi="Times New Roman" w:cs="Times New Roman"/>
            <w:sz w:val="22"/>
          </w:rPr>
          <w:t xml:space="preserve">, </w:t>
        </w:r>
      </w:ins>
      <w:ins w:id="770" w:author="LIN, Yufeng" w:date="2021-09-23T13:44:00Z">
        <w:r>
          <w:rPr>
            <w:rFonts w:ascii="Times New Roman" w:hAnsi="Times New Roman" w:cs="Times New Roman"/>
            <w:sz w:val="22"/>
          </w:rPr>
          <w:t>and significant negative correlation. Therefore, there were 9 classes for differential correlation between two stages</w:t>
        </w:r>
      </w:ins>
      <w:ins w:id="771" w:author="LIN, Yufeng" w:date="2021-09-23T14:03:00Z">
        <w:r w:rsidR="00174DF5">
          <w:rPr>
            <w:rFonts w:ascii="Times New Roman" w:hAnsi="Times New Roman" w:cs="Times New Roman"/>
            <w:sz w:val="22"/>
          </w:rPr>
          <w:t>, namely ‘+/+’, ‘+/</w:t>
        </w:r>
      </w:ins>
      <w:ins w:id="772" w:author="LIN, Yufeng" w:date="2021-09-23T14:04:00Z">
        <w:r w:rsidR="00174DF5">
          <w:rPr>
            <w:rFonts w:ascii="Times New Roman" w:hAnsi="Times New Roman" w:cs="Times New Roman"/>
            <w:sz w:val="22"/>
          </w:rPr>
          <w:t xml:space="preserve">0’, </w:t>
        </w:r>
      </w:ins>
      <w:ins w:id="773" w:author="LIN, Yufeng" w:date="2021-09-23T14:07:00Z">
        <w:r w:rsidR="001145AC">
          <w:rPr>
            <w:rFonts w:ascii="Times New Roman" w:hAnsi="Times New Roman" w:cs="Times New Roman"/>
            <w:sz w:val="22"/>
          </w:rPr>
          <w:t>‘+/-’,</w:t>
        </w:r>
      </w:ins>
      <w:ins w:id="774" w:author="LIN, Yufeng" w:date="2021-09-23T14:08:00Z">
        <w:r w:rsidR="001145AC" w:rsidRPr="001145AC">
          <w:rPr>
            <w:rFonts w:ascii="Times New Roman" w:hAnsi="Times New Roman" w:cs="Times New Roman"/>
            <w:sz w:val="22"/>
          </w:rPr>
          <w:t xml:space="preserve"> </w:t>
        </w:r>
        <w:r w:rsidR="001145AC">
          <w:rPr>
            <w:rFonts w:ascii="Times New Roman" w:hAnsi="Times New Roman" w:cs="Times New Roman"/>
            <w:sz w:val="22"/>
          </w:rPr>
          <w:t>‘0/+’, ‘0/0’, ‘0/-’,</w:t>
        </w:r>
        <w:r w:rsidR="001145AC" w:rsidRPr="001145AC">
          <w:rPr>
            <w:rFonts w:ascii="Times New Roman" w:hAnsi="Times New Roman" w:cs="Times New Roman"/>
            <w:sz w:val="22"/>
          </w:rPr>
          <w:t xml:space="preserve"> </w:t>
        </w:r>
        <w:r w:rsidR="001145AC">
          <w:rPr>
            <w:rFonts w:ascii="Times New Roman" w:hAnsi="Times New Roman" w:cs="Times New Roman"/>
            <w:sz w:val="22"/>
          </w:rPr>
          <w:t>‘-/+’, ‘-/0’, and ‘-/-’.</w:t>
        </w:r>
      </w:ins>
      <w:ins w:id="775" w:author="LIN, Yufeng" w:date="2021-09-23T14:13:00Z">
        <w:r w:rsidR="001145AC">
          <w:rPr>
            <w:rFonts w:ascii="Times New Roman" w:hAnsi="Times New Roman" w:cs="Times New Roman"/>
            <w:sz w:val="22"/>
          </w:rPr>
          <w:t xml:space="preserve"> It revealed the altered trend</w:t>
        </w:r>
      </w:ins>
      <w:ins w:id="776" w:author="LIN, Yufeng" w:date="2021-09-23T14:14:00Z">
        <w:r w:rsidR="001145AC">
          <w:rPr>
            <w:rFonts w:ascii="Times New Roman" w:hAnsi="Times New Roman" w:cs="Times New Roman"/>
            <w:sz w:val="22"/>
          </w:rPr>
          <w:t>s between the two stages.</w:t>
        </w:r>
      </w:ins>
    </w:p>
    <w:p w14:paraId="1EED6E32" w14:textId="77777777" w:rsidR="00531B71" w:rsidRPr="00790445" w:rsidRDefault="00531B71" w:rsidP="008B0617">
      <w:pPr>
        <w:pStyle w:val="title20825"/>
        <w:rPr>
          <w:ins w:id="777" w:author="Thomas Kwong" w:date="2021-09-22T22:12:00Z"/>
        </w:rPr>
      </w:pPr>
      <w:ins w:id="778" w:author="Thomas Kwong" w:date="2021-09-22T22:12:00Z">
        <w:r w:rsidRPr="00790445">
          <w:t>Additional validation experiments on cancer cell line</w:t>
        </w:r>
      </w:ins>
    </w:p>
    <w:p w14:paraId="15A93907" w14:textId="77777777" w:rsidR="00531B71" w:rsidRPr="00790445" w:rsidRDefault="00531B71" w:rsidP="00531B71">
      <w:pPr>
        <w:rPr>
          <w:ins w:id="779" w:author="Thomas Kwong" w:date="2021-09-22T22:12:00Z"/>
          <w:rFonts w:ascii="Times New Roman" w:hAnsi="Times New Roman" w:cs="Times New Roman"/>
          <w:sz w:val="22"/>
        </w:rPr>
      </w:pPr>
      <w:ins w:id="780" w:author="Thomas Kwong" w:date="2021-09-22T22:12:00Z">
        <w:r w:rsidRPr="00790445">
          <w:rPr>
            <w:rFonts w:ascii="Times New Roman" w:hAnsi="Times New Roman" w:cs="Times New Roman"/>
            <w:sz w:val="22"/>
          </w:rPr>
          <w:t>TBA</w:t>
        </w:r>
      </w:ins>
    </w:p>
    <w:p w14:paraId="17FD7240" w14:textId="77777777" w:rsidR="00531B71" w:rsidRPr="00790445" w:rsidRDefault="00531B71" w:rsidP="00531B71">
      <w:pPr>
        <w:rPr>
          <w:ins w:id="781" w:author="Thomas Kwong" w:date="2021-09-22T22:12:00Z"/>
          <w:rFonts w:ascii="Times New Roman" w:hAnsi="Times New Roman" w:cs="Times New Roman"/>
          <w:sz w:val="22"/>
        </w:rPr>
      </w:pPr>
    </w:p>
    <w:p w14:paraId="7114B745" w14:textId="77777777" w:rsidR="00531B71" w:rsidRPr="00790445" w:rsidDel="00E15F7E" w:rsidRDefault="00531B71" w:rsidP="00531B71">
      <w:pPr>
        <w:widowControl/>
        <w:rPr>
          <w:ins w:id="782" w:author="Thomas Kwong" w:date="2021-09-22T22:12:00Z"/>
          <w:del w:id="783" w:author="LIN, Yufeng" w:date="2021-09-28T14:02:00Z"/>
          <w:rFonts w:ascii="Times New Roman" w:hAnsi="Times New Roman" w:cs="Times New Roman"/>
          <w:b/>
          <w:bCs/>
          <w:kern w:val="44"/>
          <w:sz w:val="22"/>
          <w:u w:val="single"/>
        </w:rPr>
      </w:pPr>
      <w:ins w:id="784" w:author="Thomas Kwong" w:date="2021-09-22T22:12:00Z">
        <w:del w:id="785" w:author="LIN, Yufeng" w:date="2021-09-28T14:02:00Z">
          <w:r w:rsidRPr="00790445" w:rsidDel="00E15F7E">
            <w:rPr>
              <w:rFonts w:ascii="Times New Roman" w:hAnsi="Times New Roman" w:cs="Times New Roman"/>
              <w:sz w:val="22"/>
            </w:rPr>
            <w:br w:type="page"/>
          </w:r>
        </w:del>
      </w:ins>
    </w:p>
    <w:p w14:paraId="03558F9F" w14:textId="4EF21072" w:rsidR="00D9531B" w:rsidRPr="00790445" w:rsidRDefault="00D9531B">
      <w:pPr>
        <w:widowControl/>
        <w:rPr>
          <w:rFonts w:ascii="Times New Roman" w:hAnsi="Times New Roman" w:cs="Times New Roman"/>
          <w:sz w:val="22"/>
        </w:rPr>
        <w:pPrChange w:id="786" w:author="LIN, Yufeng" w:date="2021-09-28T14:02:00Z">
          <w:pPr/>
        </w:pPrChange>
      </w:pPr>
    </w:p>
    <w:p w14:paraId="4C96E012" w14:textId="77777777" w:rsidR="00E15F7E" w:rsidRDefault="00E15F7E">
      <w:pPr>
        <w:widowControl/>
        <w:jc w:val="left"/>
        <w:rPr>
          <w:ins w:id="787" w:author="LIN, Yufeng" w:date="2021-09-28T14:02:00Z"/>
          <w:b/>
          <w:bCs/>
          <w:kern w:val="44"/>
          <w:sz w:val="36"/>
          <w:szCs w:val="44"/>
          <w:u w:val="single"/>
        </w:rPr>
      </w:pPr>
      <w:ins w:id="788" w:author="LIN, Yufeng" w:date="2021-09-28T14:02:00Z">
        <w:r>
          <w:br w:type="page"/>
        </w:r>
      </w:ins>
    </w:p>
    <w:p w14:paraId="455625F5" w14:textId="1CDC5ADF" w:rsidR="00D9531B" w:rsidRPr="00790445" w:rsidRDefault="00D9531B">
      <w:pPr>
        <w:pStyle w:val="title10831"/>
      </w:pPr>
      <w:r w:rsidRPr="00790445">
        <w:lastRenderedPageBreak/>
        <w:t>Results</w:t>
      </w:r>
    </w:p>
    <w:p w14:paraId="43691899" w14:textId="6729CB6F" w:rsidR="00D9531B" w:rsidRPr="00790445" w:rsidRDefault="007031A9" w:rsidP="008B0617">
      <w:pPr>
        <w:pStyle w:val="title20825"/>
      </w:pPr>
      <w:r>
        <w:t>F</w:t>
      </w:r>
      <w:r w:rsidR="00D9531B" w:rsidRPr="00790445">
        <w:t xml:space="preserve">iltering and pre-processing of a large population from various regions for the </w:t>
      </w:r>
      <w:del w:id="789" w:author="LIN, Yufeng" w:date="2021-09-28T13:00:00Z">
        <w:r w:rsidR="00FA35F2" w:rsidRPr="00790445" w:rsidDel="00E06A91">
          <w:delText>micro-eukaryotic</w:delText>
        </w:r>
      </w:del>
      <w:ins w:id="790" w:author="LIN, Yufeng" w:date="2021-09-28T13:00:00Z">
        <w:r w:rsidR="00E06A91">
          <w:t>fungal</w:t>
        </w:r>
      </w:ins>
      <w:r w:rsidR="00D9531B" w:rsidRPr="00790445">
        <w:t xml:space="preserve"> meta-analysis</w:t>
      </w:r>
    </w:p>
    <w:p w14:paraId="31E17AA0" w14:textId="10C9421D" w:rsidR="00D9531B" w:rsidRPr="00790445" w:rsidRDefault="007031A9" w:rsidP="00790445">
      <w:pPr>
        <w:rPr>
          <w:rFonts w:ascii="Times New Roman" w:hAnsi="Times New Roman" w:cs="Times New Roman"/>
          <w:sz w:val="22"/>
        </w:rPr>
      </w:pPr>
      <w:commentRangeStart w:id="791"/>
      <w:commentRangeStart w:id="792"/>
      <w:del w:id="793" w:author="LIN, Yufeng" w:date="2021-09-21T09:52:00Z">
        <w:r w:rsidDel="008125F9">
          <w:rPr>
            <w:rFonts w:ascii="Times New Roman" w:hAnsi="Times New Roman" w:cs="Times New Roman"/>
            <w:sz w:val="22"/>
          </w:rPr>
          <w:delText>E</w:delText>
        </w:r>
        <w:r w:rsidR="00D9531B" w:rsidRPr="00790445" w:rsidDel="008125F9">
          <w:rPr>
            <w:rFonts w:ascii="Times New Roman" w:hAnsi="Times New Roman" w:cs="Times New Roman"/>
            <w:sz w:val="22"/>
          </w:rPr>
          <w:delText>ight published fecal shotgun metagenomics cohorts and o</w:delText>
        </w:r>
      </w:del>
      <w:ins w:id="794" w:author="Thomas Kwong" w:date="2021-09-12T16:46:00Z">
        <w:del w:id="795" w:author="LIN, Yufeng" w:date="2021-09-21T09:52:00Z">
          <w:r w:rsidDel="008125F9">
            <w:rPr>
              <w:rFonts w:ascii="Times New Roman" w:hAnsi="Times New Roman" w:cs="Times New Roman"/>
              <w:sz w:val="22"/>
            </w:rPr>
            <w:delText xml:space="preserve">ur recently completed </w:delText>
          </w:r>
        </w:del>
      </w:ins>
      <w:del w:id="796" w:author="LIN, Yufeng" w:date="2021-09-21T09:52:00Z">
        <w:r w:rsidR="00D9531B" w:rsidRPr="00790445" w:rsidDel="008125F9">
          <w:rPr>
            <w:rFonts w:ascii="Times New Roman" w:hAnsi="Times New Roman" w:cs="Times New Roman"/>
            <w:sz w:val="22"/>
          </w:rPr>
          <w:delText>ne indoor cohort</w:delText>
        </w:r>
      </w:del>
      <w:ins w:id="797" w:author="Thomas Kwong" w:date="2021-09-12T16:46:00Z">
        <w:del w:id="798" w:author="LIN, Yufeng" w:date="2021-09-21T09:52:00Z">
          <w:r w:rsidDel="008125F9">
            <w:rPr>
              <w:rFonts w:ascii="Times New Roman" w:hAnsi="Times New Roman" w:cs="Times New Roman"/>
              <w:sz w:val="22"/>
            </w:rPr>
            <w:delText xml:space="preserve"> (unpublis</w:delText>
          </w:r>
        </w:del>
      </w:ins>
      <w:ins w:id="799" w:author="Thomas Kwong" w:date="2021-09-12T16:47:00Z">
        <w:del w:id="800" w:author="LIN, Yufeng" w:date="2021-09-21T09:52:00Z">
          <w:r w:rsidDel="008125F9">
            <w:rPr>
              <w:rFonts w:ascii="Times New Roman" w:hAnsi="Times New Roman" w:cs="Times New Roman"/>
              <w:sz w:val="22"/>
            </w:rPr>
            <w:delText>h</w:delText>
          </w:r>
        </w:del>
      </w:ins>
      <w:ins w:id="801" w:author="Thomas Kwong" w:date="2021-09-12T16:46:00Z">
        <w:del w:id="802" w:author="LIN, Yufeng" w:date="2021-09-21T09:52:00Z">
          <w:r w:rsidDel="008125F9">
            <w:rPr>
              <w:rFonts w:ascii="Times New Roman" w:hAnsi="Times New Roman" w:cs="Times New Roman"/>
              <w:sz w:val="22"/>
            </w:rPr>
            <w:delText>ed)</w:delText>
          </w:r>
        </w:del>
      </w:ins>
      <w:del w:id="803" w:author="LIN, Yufeng" w:date="2021-09-21T09:52:00Z">
        <w:r w:rsidR="00D9531B" w:rsidRPr="00790445" w:rsidDel="008125F9">
          <w:rPr>
            <w:rFonts w:ascii="Times New Roman" w:hAnsi="Times New Roman" w:cs="Times New Roman"/>
            <w:sz w:val="22"/>
          </w:rPr>
          <w:delText xml:space="preserve"> were included</w:delText>
        </w:r>
        <w:r w:rsidRPr="007031A9" w:rsidDel="008125F9">
          <w:rPr>
            <w:rFonts w:ascii="Times New Roman" w:hAnsi="Times New Roman" w:cs="Times New Roman"/>
            <w:sz w:val="22"/>
          </w:rPr>
          <w:delText xml:space="preserve"> </w:delText>
        </w:r>
        <w:r w:rsidDel="008125F9">
          <w:rPr>
            <w:rFonts w:ascii="Times New Roman" w:hAnsi="Times New Roman" w:cs="Times New Roman"/>
            <w:sz w:val="22"/>
          </w:rPr>
          <w:delText>i</w:delText>
        </w:r>
        <w:r w:rsidRPr="00790445" w:rsidDel="008125F9">
          <w:rPr>
            <w:rFonts w:ascii="Times New Roman" w:hAnsi="Times New Roman" w:cs="Times New Roman"/>
            <w:sz w:val="22"/>
          </w:rPr>
          <w:delText>n this meta-analysis</w:delText>
        </w:r>
        <w:r w:rsidRPr="007031A9" w:rsidDel="008125F9">
          <w:rPr>
            <w:rFonts w:ascii="Times New Roman" w:hAnsi="Times New Roman" w:cs="Times New Roman"/>
            <w:sz w:val="22"/>
          </w:rPr>
          <w:delText xml:space="preserve"> </w:delText>
        </w:r>
        <w:r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6,7,15–20</w:delText>
        </w:r>
        <w:r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All published datasets contain</w:delText>
        </w:r>
      </w:del>
      <w:ins w:id="804" w:author="Thomas Kwong" w:date="2021-09-12T16:48:00Z">
        <w:del w:id="805" w:author="LIN, Yufeng" w:date="2021-09-21T09:52:00Z">
          <w:r w:rsidR="00177C66" w:rsidDel="008125F9">
            <w:rPr>
              <w:rFonts w:ascii="Times New Roman" w:hAnsi="Times New Roman" w:cs="Times New Roman"/>
              <w:sz w:val="22"/>
            </w:rPr>
            <w:delText>ed</w:delText>
          </w:r>
        </w:del>
      </w:ins>
      <w:del w:id="806" w:author="LIN, Yufeng" w:date="2021-09-21T09:52:00Z">
        <w:r w:rsidR="00D9531B" w:rsidRPr="00790445" w:rsidDel="008125F9">
          <w:rPr>
            <w:rFonts w:ascii="Times New Roman" w:hAnsi="Times New Roman" w:cs="Times New Roman"/>
            <w:sz w:val="22"/>
          </w:rPr>
          <w:delText xml:space="preserve"> at least two </w:delText>
        </w:r>
      </w:del>
      <w:ins w:id="807" w:author="Thomas Kwong" w:date="2021-09-12T16:50:00Z">
        <w:del w:id="808" w:author="LIN, Yufeng" w:date="2021-09-21T09:52:00Z">
          <w:r w:rsidR="00177C66" w:rsidDel="008125F9">
            <w:rPr>
              <w:rFonts w:ascii="Times New Roman" w:hAnsi="Times New Roman" w:cs="Times New Roman"/>
              <w:sz w:val="22"/>
            </w:rPr>
            <w:delText>groups</w:delText>
          </w:r>
        </w:del>
      </w:ins>
      <w:del w:id="809" w:author="LIN, Yufeng" w:date="2021-09-21T09:52:00Z">
        <w:r w:rsidR="00D9531B" w:rsidRPr="00790445" w:rsidDel="008125F9">
          <w:rPr>
            <w:rFonts w:ascii="Times New Roman" w:hAnsi="Times New Roman" w:cs="Times New Roman"/>
            <w:sz w:val="22"/>
          </w:rPr>
          <w:delText>stages, CRC patients and healthy individuals; five published encompass the adenoma patients</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7,15,16,19,20</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delText>
        </w:r>
        <w:commentRangeStart w:id="810"/>
        <w:commentRangeStart w:id="811"/>
        <w:r w:rsidR="00D9531B" w:rsidRPr="00790445" w:rsidDel="008125F9">
          <w:rPr>
            <w:rFonts w:ascii="Times New Roman" w:hAnsi="Times New Roman" w:cs="Times New Roman"/>
            <w:sz w:val="22"/>
          </w:rPr>
          <w:delText xml:space="preserve">table </w:delText>
        </w:r>
        <w:commentRangeEnd w:id="810"/>
        <w:r w:rsidR="00D9531B" w:rsidRPr="00790445" w:rsidDel="008125F9">
          <w:rPr>
            <w:rStyle w:val="CommentReference"/>
            <w:rFonts w:ascii="Times New Roman" w:hAnsi="Times New Roman" w:cs="Times New Roman"/>
            <w:sz w:val="22"/>
            <w:szCs w:val="22"/>
          </w:rPr>
          <w:commentReference w:id="810"/>
        </w:r>
        <w:r w:rsidR="00D9531B" w:rsidRPr="00790445" w:rsidDel="008125F9">
          <w:rPr>
            <w:rFonts w:ascii="Times New Roman" w:hAnsi="Times New Roman" w:cs="Times New Roman"/>
            <w:sz w:val="22"/>
          </w:rPr>
          <w:delText xml:space="preserve">1 and Supplementary </w:delText>
        </w:r>
        <w:commentRangeStart w:id="812"/>
        <w:r w:rsidR="00D9531B" w:rsidRPr="00790445" w:rsidDel="008125F9">
          <w:rPr>
            <w:rFonts w:ascii="Times New Roman" w:hAnsi="Times New Roman" w:cs="Times New Roman"/>
            <w:sz w:val="22"/>
          </w:rPr>
          <w:delText xml:space="preserve">Table </w:delText>
        </w:r>
        <w:commentRangeEnd w:id="812"/>
        <w:r w:rsidR="00D9531B" w:rsidRPr="00790445" w:rsidDel="008125F9">
          <w:rPr>
            <w:rStyle w:val="CommentReference"/>
            <w:rFonts w:ascii="Times New Roman" w:hAnsi="Times New Roman" w:cs="Times New Roman"/>
            <w:sz w:val="22"/>
            <w:szCs w:val="22"/>
          </w:rPr>
          <w:commentReference w:id="812"/>
        </w:r>
        <w:r w:rsidR="00D9531B" w:rsidRPr="00790445" w:rsidDel="008125F9">
          <w:rPr>
            <w:rFonts w:ascii="Times New Roman" w:hAnsi="Times New Roman" w:cs="Times New Roman"/>
            <w:sz w:val="22"/>
          </w:rPr>
          <w:delText xml:space="preserve">1). </w:delText>
        </w:r>
        <w:commentRangeEnd w:id="811"/>
        <w:r w:rsidR="00177C66" w:rsidDel="008125F9">
          <w:rPr>
            <w:rStyle w:val="CommentReference"/>
          </w:rPr>
          <w:commentReference w:id="811"/>
        </w:r>
        <w:r w:rsidR="00D9531B" w:rsidRPr="00790445" w:rsidDel="008125F9">
          <w:rPr>
            <w:rFonts w:ascii="Times New Roman" w:hAnsi="Times New Roman" w:cs="Times New Roman"/>
            <w:sz w:val="22"/>
          </w:rPr>
          <w:delText>Our indoor cohort was generated with the new fecal metagenomic data from samples collected in Hong Kong from 2009 to 2012. Even though a subset of samples from this patient collective was published previously</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14</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we have added complete follow-up clinical information (see Supplementary </w:delText>
        </w:r>
        <w:commentRangeStart w:id="813"/>
        <w:r w:rsidR="00D9531B" w:rsidRPr="00790445" w:rsidDel="008125F9">
          <w:rPr>
            <w:rFonts w:ascii="Times New Roman" w:hAnsi="Times New Roman" w:cs="Times New Roman"/>
            <w:sz w:val="22"/>
          </w:rPr>
          <w:delText xml:space="preserve">Table </w:delText>
        </w:r>
        <w:commentRangeEnd w:id="813"/>
        <w:r w:rsidR="00D9531B" w:rsidRPr="00790445" w:rsidDel="008125F9">
          <w:rPr>
            <w:rStyle w:val="CommentReference"/>
            <w:rFonts w:ascii="Times New Roman" w:hAnsi="Times New Roman" w:cs="Times New Roman"/>
            <w:sz w:val="22"/>
            <w:szCs w:val="22"/>
          </w:rPr>
          <w:commentReference w:id="813"/>
        </w:r>
        <w:r w:rsidR="00D9531B" w:rsidRPr="00790445" w:rsidDel="008125F9">
          <w:rPr>
            <w:rFonts w:ascii="Times New Roman" w:hAnsi="Times New Roman" w:cs="Times New Roman"/>
            <w:sz w:val="22"/>
          </w:rPr>
          <w:delText xml:space="preserve">2 and </w:delText>
        </w:r>
        <w:commentRangeStart w:id="814"/>
        <w:r w:rsidR="00D9531B" w:rsidRPr="00790445" w:rsidDel="008125F9">
          <w:rPr>
            <w:rFonts w:ascii="Times New Roman" w:hAnsi="Times New Roman" w:cs="Times New Roman"/>
            <w:sz w:val="22"/>
          </w:rPr>
          <w:delText>Methods</w:delText>
        </w:r>
        <w:commentRangeEnd w:id="814"/>
        <w:r w:rsidR="00D9531B" w:rsidRPr="00790445" w:rsidDel="008125F9">
          <w:rPr>
            <w:rStyle w:val="CommentReference"/>
            <w:rFonts w:ascii="Times New Roman" w:hAnsi="Times New Roman" w:cs="Times New Roman"/>
            <w:sz w:val="22"/>
            <w:szCs w:val="22"/>
          </w:rPr>
          <w:commentReference w:id="814"/>
        </w:r>
        <w:r w:rsidR="00D9531B" w:rsidRPr="00790445" w:rsidDel="008125F9">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791"/>
        <w:r w:rsidR="00177C66" w:rsidDel="008125F9">
          <w:rPr>
            <w:rStyle w:val="CommentReference"/>
          </w:rPr>
          <w:commentReference w:id="791"/>
        </w:r>
      </w:del>
      <w:commentRangeEnd w:id="792"/>
      <w:r w:rsidR="008125F9">
        <w:rPr>
          <w:rStyle w:val="CommentReference"/>
        </w:rPr>
        <w:commentReference w:id="792"/>
      </w:r>
      <w:del w:id="815" w:author="Thomas Kwong" w:date="2021-09-12T16:54:00Z">
        <w:r w:rsidR="00D9531B" w:rsidRPr="00790445" w:rsidDel="00177C66">
          <w:rPr>
            <w:rFonts w:ascii="Times New Roman" w:hAnsi="Times New Roman" w:cs="Times New Roman"/>
            <w:sz w:val="22"/>
          </w:rPr>
          <w:delText>In the beginning,</w:delText>
        </w:r>
      </w:del>
      <w:ins w:id="816" w:author="nick ting" w:date="2021-09-27T13:08:00Z">
        <w:r w:rsidR="00A31D49">
          <w:rPr>
            <w:rFonts w:ascii="Times New Roman" w:hAnsi="Times New Roman" w:cs="Times New Roman"/>
            <w:sz w:val="22"/>
          </w:rPr>
          <w:t xml:space="preserve">We collected shotgun metagenomic sequencing data from eight cohorts: </w:t>
        </w:r>
      </w:ins>
      <w:ins w:id="817" w:author="nick ting" w:date="2021-09-27T13:09:00Z">
        <w:r w:rsidR="00A31D49">
          <w:rPr>
            <w:rFonts w:ascii="Times New Roman" w:hAnsi="Times New Roman" w:cs="Times New Roman"/>
            <w:sz w:val="22"/>
          </w:rPr>
          <w:t xml:space="preserve">xxx. </w:t>
        </w:r>
      </w:ins>
      <w:del w:id="818" w:author="nick ting" w:date="2021-09-27T13:08:00Z">
        <w:r w:rsidR="00D9531B" w:rsidRPr="00790445" w:rsidDel="00A31D49">
          <w:rPr>
            <w:rFonts w:ascii="Times New Roman" w:hAnsi="Times New Roman" w:cs="Times New Roman"/>
            <w:sz w:val="22"/>
          </w:rPr>
          <w:delText xml:space="preserve"> </w:delText>
        </w:r>
      </w:del>
      <w:del w:id="819" w:author="LIN, Yufeng" w:date="2021-09-21T09:56:00Z">
        <w:r w:rsidR="00D9531B" w:rsidRPr="00790445" w:rsidDel="008125F9">
          <w:rPr>
            <w:rFonts w:ascii="Times New Roman" w:hAnsi="Times New Roman" w:cs="Times New Roman"/>
            <w:sz w:val="22"/>
          </w:rPr>
          <w:delText xml:space="preserve">all </w:delText>
        </w:r>
      </w:del>
      <w:ins w:id="820" w:author="LIN, Yufeng" w:date="2021-09-21T09:56:00Z">
        <w:r w:rsidR="008125F9">
          <w:rPr>
            <w:rFonts w:ascii="Times New Roman" w:hAnsi="Times New Roman" w:cs="Times New Roman"/>
            <w:sz w:val="22"/>
          </w:rPr>
          <w:t>A</w:t>
        </w:r>
        <w:r w:rsidR="008125F9" w:rsidRPr="00790445">
          <w:rPr>
            <w:rFonts w:ascii="Times New Roman" w:hAnsi="Times New Roman" w:cs="Times New Roman"/>
            <w:sz w:val="22"/>
          </w:rPr>
          <w:t>ll</w:t>
        </w:r>
      </w:ins>
      <w:ins w:id="821" w:author="nick ting" w:date="2021-09-25T00:50:00Z">
        <w:r w:rsidR="00370ECF">
          <w:rPr>
            <w:rFonts w:ascii="Times New Roman" w:hAnsi="Times New Roman" w:cs="Times New Roman"/>
            <w:sz w:val="22"/>
          </w:rPr>
          <w:t xml:space="preserve"> the</w:t>
        </w:r>
      </w:ins>
      <w:ins w:id="822" w:author="LIN, Yufeng" w:date="2021-09-21T09:56:00Z">
        <w:r w:rsidR="008125F9" w:rsidRPr="00790445">
          <w:rPr>
            <w:rFonts w:ascii="Times New Roman" w:hAnsi="Times New Roman" w:cs="Times New Roman"/>
            <w:sz w:val="22"/>
          </w:rPr>
          <w:t xml:space="preserve"> </w:t>
        </w:r>
      </w:ins>
      <w:r w:rsidR="00D9531B" w:rsidRPr="00790445">
        <w:rPr>
          <w:rFonts w:ascii="Times New Roman" w:hAnsi="Times New Roman" w:cs="Times New Roman"/>
          <w:sz w:val="22"/>
        </w:rPr>
        <w:t>raw sequencing data were reprocessed using the KneadData, Kraken2</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25</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26</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w:t>
      </w:r>
      <w:ins w:id="823" w:author="LIN, Yufeng" w:date="2021-09-24T14:16:00Z">
        <w:r w:rsidR="0030142C">
          <w:rPr>
            <w:rFonts w:ascii="Times New Roman" w:hAnsi="Times New Roman" w:cs="Times New Roman"/>
            <w:sz w:val="22"/>
          </w:rPr>
          <w:t>.</w:t>
        </w:r>
      </w:ins>
      <w:del w:id="824" w:author="LIN, Yufeng" w:date="2021-09-24T14:16:00Z">
        <w:r w:rsidR="00D9531B" w:rsidRPr="00790445" w:rsidDel="0030142C">
          <w:rPr>
            <w:rFonts w:ascii="Times New Roman" w:hAnsi="Times New Roman" w:cs="Times New Roman"/>
            <w:sz w:val="22"/>
          </w:rPr>
          <w:delText xml:space="preserve"> (see </w:delText>
        </w:r>
        <w:commentRangeStart w:id="825"/>
        <w:r w:rsidR="00D9531B" w:rsidRPr="00790445" w:rsidDel="0030142C">
          <w:rPr>
            <w:rFonts w:ascii="Times New Roman" w:hAnsi="Times New Roman" w:cs="Times New Roman"/>
            <w:sz w:val="22"/>
          </w:rPr>
          <w:delText>Methods</w:delText>
        </w:r>
        <w:commentRangeEnd w:id="825"/>
        <w:r w:rsidR="00D9531B" w:rsidRPr="00790445" w:rsidDel="0030142C">
          <w:rPr>
            <w:rStyle w:val="CommentReference"/>
            <w:rFonts w:ascii="Times New Roman" w:hAnsi="Times New Roman" w:cs="Times New Roman"/>
            <w:sz w:val="22"/>
            <w:szCs w:val="22"/>
          </w:rPr>
          <w:commentReference w:id="825"/>
        </w:r>
        <w:r w:rsidR="00D9531B" w:rsidRPr="00790445" w:rsidDel="0030142C">
          <w:rPr>
            <w:rFonts w:ascii="Times New Roman" w:hAnsi="Times New Roman" w:cs="Times New Roman"/>
            <w:sz w:val="22"/>
          </w:rPr>
          <w:delText>).</w:delText>
        </w:r>
      </w:del>
      <w:r w:rsidR="00D9531B" w:rsidRPr="00790445">
        <w:rPr>
          <w:rFonts w:ascii="Times New Roman" w:hAnsi="Times New Roman" w:cs="Times New Roman"/>
          <w:sz w:val="22"/>
        </w:rPr>
        <w:t xml:space="preserve">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del w:id="826" w:author="LIN, Yufeng" w:date="2021-09-28T13:00:00Z">
        <w:r w:rsidR="002F5B96" w:rsidRPr="00790445" w:rsidDel="004314C2">
          <w:rPr>
            <w:rFonts w:ascii="Times New Roman" w:hAnsi="Times New Roman" w:cs="Times New Roman"/>
            <w:sz w:val="22"/>
          </w:rPr>
          <w:delText>micro-eukaryotic</w:delText>
        </w:r>
      </w:del>
      <w:ins w:id="827" w:author="LIN, Yufeng" w:date="2021-09-28T13:00: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genome (figure 1a). </w:t>
      </w:r>
      <w:del w:id="828" w:author="Thomas Kwong" w:date="2021-09-12T16:55:00Z">
        <w:r w:rsidR="00D9531B" w:rsidRPr="00790445" w:rsidDel="00177C66">
          <w:rPr>
            <w:rFonts w:ascii="Times New Roman" w:hAnsi="Times New Roman" w:cs="Times New Roman"/>
            <w:sz w:val="22"/>
          </w:rPr>
          <w:delText>And t</w:delText>
        </w:r>
      </w:del>
      <w:ins w:id="829"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830"/>
      <w:del w:id="831" w:author="LIN, Yufeng" w:date="2021-09-28T13:06:00Z">
        <w:r w:rsidR="00FA35F2" w:rsidRPr="00790445" w:rsidDel="004314C2">
          <w:rPr>
            <w:rFonts w:ascii="Times New Roman" w:hAnsi="Times New Roman" w:cs="Times New Roman"/>
            <w:sz w:val="22"/>
          </w:rPr>
          <w:delText>micro-eukaryotes</w:delText>
        </w:r>
      </w:del>
      <w:commentRangeEnd w:id="830"/>
      <w:ins w:id="832" w:author="LIN, Yufeng" w:date="2021-09-28T13:06:00Z">
        <w:r w:rsidR="004314C2">
          <w:rPr>
            <w:rFonts w:ascii="Times New Roman" w:hAnsi="Times New Roman" w:cs="Times New Roman"/>
            <w:sz w:val="22"/>
          </w:rPr>
          <w:t>fungi</w:t>
        </w:r>
      </w:ins>
      <w:r w:rsidR="00525A3D">
        <w:rPr>
          <w:rStyle w:val="CommentReference"/>
        </w:rPr>
        <w:commentReference w:id="830"/>
      </w:r>
      <w:r w:rsidR="00D9531B" w:rsidRPr="00790445">
        <w:rPr>
          <w:rFonts w:ascii="Times New Roman" w:hAnsi="Times New Roman" w:cs="Times New Roman"/>
          <w:sz w:val="22"/>
        </w:rPr>
        <w:t xml:space="preserve"> 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833"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 xml:space="preserve">consistent with </w:t>
      </w:r>
      <w:ins w:id="834" w:author="LIN, Yufeng" w:date="2021-09-24T16:51:00Z">
        <w:r w:rsidR="002C382A">
          <w:rPr>
            <w:rFonts w:ascii="Times New Roman" w:hAnsi="Times New Roman" w:cs="Times New Roman" w:hint="eastAsia"/>
            <w:sz w:val="22"/>
          </w:rPr>
          <w:t>a</w:t>
        </w:r>
        <w:r w:rsidR="002C382A">
          <w:rPr>
            <w:rFonts w:ascii="Times New Roman" w:hAnsi="Times New Roman" w:cs="Times New Roman"/>
            <w:sz w:val="22"/>
          </w:rPr>
          <w:t xml:space="preserve"> </w:t>
        </w:r>
      </w:ins>
      <w:r w:rsidR="00D9531B" w:rsidRPr="00790445">
        <w:rPr>
          <w:rFonts w:ascii="Times New Roman" w:hAnsi="Times New Roman" w:cs="Times New Roman"/>
          <w:sz w:val="22"/>
        </w:rPr>
        <w:t>previous</w:t>
      </w:r>
      <w:ins w:id="835" w:author="Thomas Kwong" w:date="2021-09-12T16:59:00Z">
        <w:del w:id="836" w:author="LIN, Yufeng" w:date="2021-09-24T16:51:00Z">
          <w:r w:rsidR="00C777A3" w:rsidDel="002C382A">
            <w:rPr>
              <w:rFonts w:ascii="Times New Roman" w:hAnsi="Times New Roman" w:cs="Times New Roman"/>
              <w:sz w:val="22"/>
            </w:rPr>
            <w:delText>ly</w:delText>
          </w:r>
        </w:del>
        <w:r w:rsidR="00C777A3">
          <w:rPr>
            <w:rFonts w:ascii="Times New Roman" w:hAnsi="Times New Roman" w:cs="Times New Roman"/>
            <w:sz w:val="22"/>
          </w:rPr>
          <w:t xml:space="preserve"> </w:t>
        </w:r>
      </w:ins>
      <w:ins w:id="837" w:author="LIN, Yufeng" w:date="2021-09-24T16:51:00Z">
        <w:r w:rsidR="002C382A">
          <w:rPr>
            <w:rFonts w:ascii="Times New Roman" w:hAnsi="Times New Roman" w:cs="Times New Roman"/>
            <w:sz w:val="22"/>
          </w:rPr>
          <w:t>s</w:t>
        </w:r>
      </w:ins>
      <w:ins w:id="838" w:author="LIN, Yufeng" w:date="2021-09-24T16:52:00Z">
        <w:r w:rsidR="002C382A">
          <w:rPr>
            <w:rFonts w:ascii="Times New Roman" w:hAnsi="Times New Roman" w:cs="Times New Roman"/>
            <w:sz w:val="22"/>
          </w:rPr>
          <w:t>tudy</w:t>
        </w:r>
      </w:ins>
      <w:ins w:id="839" w:author="Thomas Kwong" w:date="2021-09-12T16:59:00Z">
        <w:del w:id="840" w:author="LIN, Yufeng" w:date="2021-09-24T16:52:00Z">
          <w:r w:rsidR="00C777A3" w:rsidDel="002C382A">
            <w:rPr>
              <w:rFonts w:ascii="Times New Roman" w:hAnsi="Times New Roman" w:cs="Times New Roman"/>
              <w:sz w:val="22"/>
            </w:rPr>
            <w:delText>reported</w:delText>
          </w:r>
        </w:del>
      </w:ins>
      <w:del w:id="841" w:author="LIN, Yufeng" w:date="2021-09-24T16:52:00Z">
        <w:r w:rsidR="00D9531B" w:rsidRPr="00790445" w:rsidDel="002C382A">
          <w:rPr>
            <w:rFonts w:ascii="Times New Roman" w:hAnsi="Times New Roman" w:cs="Times New Roman"/>
            <w:sz w:val="22"/>
          </w:rPr>
          <w:delText xml:space="preserve"> </w:delText>
        </w:r>
      </w:del>
      <w:del w:id="842" w:author="Thomas Kwong" w:date="2021-09-12T16:59:00Z">
        <w:r w:rsidR="00D9531B" w:rsidRPr="00790445" w:rsidDel="00C777A3">
          <w:rPr>
            <w:rFonts w:ascii="Times New Roman" w:hAnsi="Times New Roman" w:cs="Times New Roman"/>
            <w:sz w:val="22"/>
          </w:rPr>
          <w:delText>research</w:delText>
        </w:r>
      </w:del>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27</w:t>
      </w:r>
      <w:r w:rsidR="00D9531B" w:rsidRPr="00790445">
        <w:rPr>
          <w:rFonts w:ascii="Times New Roman" w:hAnsi="Times New Roman" w:cs="Times New Roman"/>
          <w:sz w:val="22"/>
        </w:rPr>
        <w:fldChar w:fldCharType="end"/>
      </w:r>
      <w:ins w:id="843" w:author="LIN, Yufeng" w:date="2021-09-24T16:52:00Z">
        <w:r w:rsidR="002C382A">
          <w:rPr>
            <w:rFonts w:ascii="Times New Roman" w:hAnsi="Times New Roman" w:cs="Times New Roman"/>
            <w:sz w:val="22"/>
          </w:rPr>
          <w:t xml:space="preserve"> which reported</w:t>
        </w:r>
      </w:ins>
      <w:r w:rsidR="00D9531B" w:rsidRPr="00790445">
        <w:rPr>
          <w:rFonts w:ascii="Times New Roman" w:hAnsi="Times New Roman" w:cs="Times New Roman"/>
          <w:sz w:val="22"/>
        </w:rPr>
        <w:t xml:space="preserve"> that </w:t>
      </w:r>
      <w:del w:id="844"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845" w:author="Thomas Kwong" w:date="2021-09-12T17:00:00Z">
        <w:r w:rsidR="00C777A3">
          <w:rPr>
            <w:rFonts w:ascii="Times New Roman" w:hAnsi="Times New Roman" w:cs="Times New Roman"/>
            <w:sz w:val="22"/>
          </w:rPr>
          <w:t xml:space="preserve">make up </w:t>
        </w:r>
        <w:del w:id="846" w:author="LIN, Yufeng" w:date="2021-09-24T16:52:00Z">
          <w:r w:rsidR="00C777A3" w:rsidDel="002C382A">
            <w:rPr>
              <w:rFonts w:ascii="Times New Roman" w:hAnsi="Times New Roman" w:cs="Times New Roman"/>
              <w:sz w:val="22"/>
            </w:rPr>
            <w:delText xml:space="preserve">of </w:delText>
          </w:r>
        </w:del>
      </w:ins>
      <w:del w:id="847" w:author="Thomas Kwong" w:date="2021-09-12T17:00:00Z">
        <w:r w:rsidR="00D9531B" w:rsidRPr="00790445" w:rsidDel="00C777A3">
          <w:rPr>
            <w:rFonts w:ascii="Times New Roman" w:hAnsi="Times New Roman" w:cs="Times New Roman"/>
            <w:sz w:val="22"/>
          </w:rPr>
          <w:delText xml:space="preserve">occupy </w:delText>
        </w:r>
      </w:del>
      <w:ins w:id="848" w:author="Thomas Kwong" w:date="2021-09-12T17:00:00Z">
        <w:r w:rsidR="00C777A3">
          <w:rPr>
            <w:rFonts w:ascii="Times New Roman" w:hAnsi="Times New Roman" w:cs="Times New Roman"/>
            <w:sz w:val="22"/>
          </w:rPr>
          <w:t>about</w:t>
        </w:r>
      </w:ins>
      <w:del w:id="849"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850"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851" w:author="Thomas Kwong" w:date="2021-09-12T17:03:00Z">
        <w:r w:rsidR="00C777A3">
          <w:rPr>
            <w:rFonts w:ascii="Times New Roman" w:hAnsi="Times New Roman" w:cs="Times New Roman"/>
            <w:sz w:val="22"/>
          </w:rPr>
          <w:t>R</w:t>
        </w:r>
      </w:ins>
      <w:del w:id="852" w:author="Thomas Kwong" w:date="2021-09-12T17:03:00Z">
        <w:r w:rsidR="00D9531B" w:rsidRPr="00790445" w:rsidDel="00C777A3">
          <w:rPr>
            <w:rFonts w:ascii="Times New Roman" w:hAnsi="Times New Roman" w:cs="Times New Roman"/>
            <w:sz w:val="22"/>
          </w:rPr>
          <w:delText xml:space="preserve">Through </w:delText>
        </w:r>
      </w:del>
      <w:del w:id="853" w:author="Thomas Kwong" w:date="2021-09-12T17:01:00Z">
        <w:r w:rsidR="00D9531B" w:rsidRPr="00790445" w:rsidDel="00C777A3">
          <w:rPr>
            <w:rFonts w:ascii="Times New Roman" w:hAnsi="Times New Roman" w:cs="Times New Roman"/>
            <w:sz w:val="22"/>
          </w:rPr>
          <w:delText xml:space="preserve">the </w:delText>
        </w:r>
      </w:del>
      <w:del w:id="854"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855" w:author="Thomas Kwong" w:date="2021-09-12T17:03:00Z">
        <w:r w:rsidR="00C777A3">
          <w:rPr>
            <w:rFonts w:ascii="Times New Roman" w:hAnsi="Times New Roman" w:cs="Times New Roman"/>
            <w:sz w:val="22"/>
          </w:rPr>
          <w:t xml:space="preserve"> showed that </w:t>
        </w:r>
      </w:ins>
      <w:del w:id="856"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857"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858" w:author="Thomas Kwong" w:date="2021-09-12T17:03:00Z">
        <w:r w:rsidR="00C777A3">
          <w:rPr>
            <w:rFonts w:ascii="Times New Roman" w:hAnsi="Times New Roman" w:cs="Times New Roman"/>
            <w:sz w:val="22"/>
          </w:rPr>
          <w:t>a</w:t>
        </w:r>
      </w:ins>
      <w:del w:id="859" w:author="Thomas Kwong" w:date="2021-09-12T17:03:00Z">
        <w:r w:rsidR="00D9531B" w:rsidRPr="00790445" w:rsidDel="00C777A3">
          <w:rPr>
            <w:rFonts w:ascii="Times New Roman" w:hAnsi="Times New Roman" w:cs="Times New Roman"/>
            <w:sz w:val="22"/>
          </w:rPr>
          <w:delText>or</w:delText>
        </w:r>
      </w:del>
      <w:del w:id="860" w:author="Thomas Kwong" w:date="2021-09-12T17:04:00Z">
        <w:r w:rsidR="00D9531B" w:rsidRPr="00790445" w:rsidDel="00C777A3">
          <w:rPr>
            <w:rFonts w:ascii="Times New Roman" w:hAnsi="Times New Roman" w:cs="Times New Roman"/>
            <w:sz w:val="22"/>
          </w:rPr>
          <w:delText xml:space="preserve"> exceeded the p</w:delText>
        </w:r>
      </w:del>
      <w:ins w:id="861"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862"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Hence, the minimum rarefie</w:t>
      </w:r>
      <w:ins w:id="863" w:author="LIN, Yufeng" w:date="2021-09-24T16:53:00Z">
        <w:r w:rsidR="002C382A">
          <w:rPr>
            <w:rFonts w:ascii="Times New Roman" w:hAnsi="Times New Roman" w:cs="Times New Roman"/>
            <w:sz w:val="22"/>
          </w:rPr>
          <w:t>d</w:t>
        </w:r>
      </w:ins>
      <w:del w:id="864" w:author="LIN, Yufeng" w:date="2021-09-24T16:53:00Z">
        <w:r w:rsidR="00D9531B" w:rsidRPr="00790445" w:rsidDel="002C382A">
          <w:rPr>
            <w:rFonts w:ascii="Times New Roman" w:hAnsi="Times New Roman" w:cs="Times New Roman"/>
            <w:sz w:val="22"/>
          </w:rPr>
          <w:delText>s</w:delText>
        </w:r>
      </w:del>
      <w:r w:rsidR="00D9531B" w:rsidRPr="00790445">
        <w:rPr>
          <w:rFonts w:ascii="Times New Roman" w:hAnsi="Times New Roman" w:cs="Times New Roman"/>
          <w:sz w:val="22"/>
        </w:rPr>
        <w:t xml:space="preserve"> </w:t>
      </w:r>
      <w:del w:id="865" w:author="LIN, Yufeng" w:date="2021-09-28T13:07:00Z">
        <w:r w:rsidR="00FA35F2" w:rsidRPr="00790445" w:rsidDel="004314C2">
          <w:rPr>
            <w:rFonts w:ascii="Times New Roman" w:hAnsi="Times New Roman" w:cs="Times New Roman"/>
            <w:sz w:val="22"/>
          </w:rPr>
          <w:delText>micro-eukaryotes</w:delText>
        </w:r>
      </w:del>
      <w:ins w:id="866" w:author="LIN, Yufeng" w:date="2021-09-28T13:07: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counts of </w:t>
      </w:r>
      <w:proofErr w:type="gramStart"/>
      <w:r w:rsidR="00D9531B" w:rsidRPr="00790445">
        <w:rPr>
          <w:rFonts w:ascii="Times New Roman" w:hAnsi="Times New Roman" w:cs="Times New Roman"/>
          <w:sz w:val="22"/>
        </w:rPr>
        <w:t>each individual</w:t>
      </w:r>
      <w:proofErr w:type="gramEnd"/>
      <w:r w:rsidR="00D9531B" w:rsidRPr="00790445">
        <w:rPr>
          <w:rFonts w:ascii="Times New Roman" w:hAnsi="Times New Roman" w:cs="Times New Roman"/>
          <w:sz w:val="22"/>
        </w:rPr>
        <w:t xml:space="preserve"> were defined as 10,000 in the downstream analysis. </w:t>
      </w:r>
      <w:commentRangeStart w:id="867"/>
      <w:commentRangeStart w:id="868"/>
      <w:del w:id="869" w:author="LIN, Yufeng" w:date="2021-09-24T14:37:00Z">
        <w:r w:rsidR="00D9531B" w:rsidRPr="00790445" w:rsidDel="00317AD9">
          <w:rPr>
            <w:rFonts w:ascii="Times New Roman" w:hAnsi="Times New Roman" w:cs="Times New Roman"/>
            <w:sz w:val="22"/>
          </w:rPr>
          <w:delText xml:space="preserve">We </w:delText>
        </w:r>
      </w:del>
      <w:ins w:id="870" w:author="LIN, Yufeng" w:date="2021-09-24T14:37:00Z">
        <w:r w:rsidR="00317AD9">
          <w:rPr>
            <w:rFonts w:ascii="Times New Roman" w:hAnsi="Times New Roman" w:cs="Times New Roman"/>
            <w:sz w:val="22"/>
          </w:rPr>
          <w:t>T</w:t>
        </w:r>
      </w:ins>
      <w:ins w:id="871" w:author="LIN, Yufeng" w:date="2021-09-24T14:38:00Z">
        <w:r w:rsidR="00317AD9" w:rsidRPr="00790445">
          <w:rPr>
            <w:rFonts w:ascii="Times New Roman" w:hAnsi="Times New Roman" w:cs="Times New Roman"/>
            <w:sz w:val="22"/>
          </w:rPr>
          <w:t xml:space="preserve">o </w:t>
        </w:r>
      </w:ins>
      <w:ins w:id="872" w:author="LIN, Yufeng" w:date="2021-09-24T16:53:00Z">
        <w:r w:rsidR="002C382A">
          <w:rPr>
            <w:rFonts w:ascii="Times New Roman" w:hAnsi="Times New Roman" w:cs="Times New Roman"/>
            <w:sz w:val="22"/>
          </w:rPr>
          <w:t>ensure rigorous</w:t>
        </w:r>
      </w:ins>
      <w:ins w:id="873" w:author="LIN, Yufeng" w:date="2021-09-24T14:38:00Z">
        <w:r w:rsidR="00317AD9" w:rsidRPr="00790445">
          <w:rPr>
            <w:rFonts w:ascii="Times New Roman" w:hAnsi="Times New Roman" w:cs="Times New Roman"/>
            <w:sz w:val="22"/>
          </w:rPr>
          <w:t xml:space="preserve"> outcomes and reduce outlier effect</w:t>
        </w:r>
        <w:r w:rsidR="00317AD9">
          <w:rPr>
            <w:rFonts w:ascii="Times New Roman" w:hAnsi="Times New Roman" w:cs="Times New Roman"/>
            <w:sz w:val="22"/>
          </w:rPr>
          <w:t>, w</w:t>
        </w:r>
      </w:ins>
      <w:ins w:id="874" w:author="LIN, Yufeng" w:date="2021-09-24T14:37:00Z">
        <w:r w:rsidR="00317AD9" w:rsidRPr="00790445">
          <w:rPr>
            <w:rFonts w:ascii="Times New Roman" w:hAnsi="Times New Roman" w:cs="Times New Roman"/>
            <w:sz w:val="22"/>
          </w:rPr>
          <w:t xml:space="preserve">e </w:t>
        </w:r>
      </w:ins>
      <w:r w:rsidR="00D9531B" w:rsidRPr="00790445">
        <w:rPr>
          <w:rFonts w:ascii="Times New Roman" w:hAnsi="Times New Roman" w:cs="Times New Roman"/>
          <w:sz w:val="22"/>
        </w:rPr>
        <w:t xml:space="preserve">applied </w:t>
      </w:r>
      <w:del w:id="875" w:author="LIN, Yufeng" w:date="2021-09-24T16:54:00Z">
        <w:r w:rsidR="00D9531B" w:rsidRPr="00790445" w:rsidDel="002C382A">
          <w:rPr>
            <w:rFonts w:ascii="Times New Roman" w:hAnsi="Times New Roman" w:cs="Times New Roman"/>
            <w:sz w:val="22"/>
          </w:rPr>
          <w:delText xml:space="preserve">the </w:delText>
        </w:r>
      </w:del>
      <w:r w:rsidR="00D9531B" w:rsidRPr="00790445">
        <w:rPr>
          <w:rFonts w:ascii="Times New Roman" w:hAnsi="Times New Roman" w:cs="Times New Roman"/>
          <w:sz w:val="22"/>
        </w:rPr>
        <w:t>strict</w:t>
      </w:r>
      <w:del w:id="876" w:author="LIN, Yufeng" w:date="2021-09-24T16:55:00Z">
        <w:r w:rsidR="00D9531B" w:rsidRPr="00790445" w:rsidDel="002C382A">
          <w:rPr>
            <w:rFonts w:ascii="Times New Roman" w:hAnsi="Times New Roman" w:cs="Times New Roman"/>
            <w:sz w:val="22"/>
          </w:rPr>
          <w:delText xml:space="preserve"> criteria </w:delText>
        </w:r>
      </w:del>
      <w:ins w:id="877" w:author="LIN, Yufeng" w:date="2021-09-24T16:54:00Z">
        <w:r w:rsidR="002C382A">
          <w:rPr>
            <w:rFonts w:ascii="Times New Roman" w:hAnsi="Times New Roman" w:cs="Times New Roman"/>
            <w:sz w:val="22"/>
          </w:rPr>
          <w:t xml:space="preserve"> </w:t>
        </w:r>
      </w:ins>
      <w:del w:id="878" w:author="LIN, Yufeng" w:date="2021-09-24T16:54:00Z">
        <w:r w:rsidR="00D9531B" w:rsidRPr="00790445" w:rsidDel="002C382A">
          <w:rPr>
            <w:rFonts w:ascii="Times New Roman" w:hAnsi="Times New Roman" w:cs="Times New Roman"/>
            <w:sz w:val="22"/>
          </w:rPr>
          <w:delText xml:space="preserve">to remove a few </w:delText>
        </w:r>
      </w:del>
      <w:r w:rsidR="00D9531B" w:rsidRPr="00790445">
        <w:rPr>
          <w:rFonts w:ascii="Times New Roman" w:hAnsi="Times New Roman" w:cs="Times New Roman"/>
          <w:sz w:val="22"/>
        </w:rPr>
        <w:t>sample</w:t>
      </w:r>
      <w:ins w:id="879" w:author="LIN, Yufeng" w:date="2021-09-24T16:54:00Z">
        <w:r w:rsidR="002C382A">
          <w:rPr>
            <w:rFonts w:ascii="Times New Roman" w:hAnsi="Times New Roman" w:cs="Times New Roman"/>
            <w:sz w:val="22"/>
          </w:rPr>
          <w:t xml:space="preserve"> filtering</w:t>
        </w:r>
      </w:ins>
      <w:ins w:id="880" w:author="LIN, Yufeng" w:date="2021-09-24T16:55:00Z">
        <w:r w:rsidR="002C382A">
          <w:rPr>
            <w:rFonts w:ascii="Times New Roman" w:hAnsi="Times New Roman" w:cs="Times New Roman"/>
            <w:sz w:val="22"/>
          </w:rPr>
          <w:t xml:space="preserve"> criteria</w:t>
        </w:r>
      </w:ins>
      <w:del w:id="881" w:author="LIN, Yufeng" w:date="2021-09-24T16:54:00Z">
        <w:r w:rsidR="00D9531B" w:rsidRPr="00790445" w:rsidDel="002C382A">
          <w:rPr>
            <w:rFonts w:ascii="Times New Roman" w:hAnsi="Times New Roman" w:cs="Times New Roman"/>
            <w:sz w:val="22"/>
          </w:rPr>
          <w:delText>s</w:delText>
        </w:r>
      </w:del>
      <w:ins w:id="882" w:author="LIN, Yufeng" w:date="2021-09-24T14:38:00Z">
        <w:r w:rsidR="00317AD9">
          <w:rPr>
            <w:rFonts w:ascii="Times New Roman" w:hAnsi="Times New Roman" w:cs="Times New Roman"/>
            <w:sz w:val="22"/>
          </w:rPr>
          <w:t xml:space="preserve"> </w:t>
        </w:r>
      </w:ins>
      <w:del w:id="883" w:author="LIN, Yufeng" w:date="2021-09-24T14:38:00Z">
        <w:r w:rsidR="00D9531B" w:rsidRPr="00790445" w:rsidDel="00317AD9">
          <w:rPr>
            <w:rFonts w:ascii="Times New Roman" w:hAnsi="Times New Roman" w:cs="Times New Roman"/>
            <w:sz w:val="22"/>
          </w:rPr>
          <w:delText xml:space="preserve"> to enhance outcomes rigo</w:delText>
        </w:r>
        <w:r w:rsidR="000D0043" w:rsidRPr="00790445" w:rsidDel="00317AD9">
          <w:rPr>
            <w:rFonts w:ascii="Times New Roman" w:hAnsi="Times New Roman" w:cs="Times New Roman"/>
            <w:sz w:val="22"/>
          </w:rPr>
          <w:delText>u</w:delText>
        </w:r>
        <w:r w:rsidR="00D9531B" w:rsidRPr="00790445" w:rsidDel="00317AD9">
          <w:rPr>
            <w:rFonts w:ascii="Times New Roman" w:hAnsi="Times New Roman" w:cs="Times New Roman"/>
            <w:sz w:val="22"/>
          </w:rPr>
          <w:delText xml:space="preserve">r further and reduce the outlier effect </w:delText>
        </w:r>
      </w:del>
      <w:r w:rsidR="00D9531B" w:rsidRPr="00790445">
        <w:rPr>
          <w:rFonts w:ascii="Times New Roman" w:hAnsi="Times New Roman" w:cs="Times New Roman"/>
          <w:sz w:val="22"/>
        </w:rPr>
        <w:t>(figure 1c).</w:t>
      </w:r>
      <w:commentRangeEnd w:id="867"/>
      <w:r w:rsidR="00C777A3">
        <w:rPr>
          <w:rStyle w:val="CommentReference"/>
        </w:rPr>
        <w:commentReference w:id="867"/>
      </w:r>
      <w:commentRangeEnd w:id="868"/>
      <w:r w:rsidR="00ED2B2F">
        <w:rPr>
          <w:rStyle w:val="CommentReference"/>
        </w:rPr>
        <w:commentReference w:id="868"/>
      </w:r>
      <w:r w:rsidR="00D9531B" w:rsidRPr="00790445">
        <w:rPr>
          <w:rFonts w:ascii="Times New Roman" w:hAnsi="Times New Roman" w:cs="Times New Roman"/>
          <w:sz w:val="22"/>
        </w:rPr>
        <w:t xml:space="preserve"> </w:t>
      </w:r>
      <w:ins w:id="884" w:author="LIN, Yufeng" w:date="2021-09-21T11:02:00Z">
        <w:r w:rsidR="003713B8" w:rsidRPr="00790445">
          <w:rPr>
            <w:rFonts w:ascii="Times New Roman" w:hAnsi="Times New Roman" w:cs="Times New Roman"/>
            <w:sz w:val="22"/>
          </w:rPr>
          <w:t xml:space="preserve">Collectively, we </w:t>
        </w:r>
      </w:ins>
      <w:ins w:id="885" w:author="LIN, Yufeng" w:date="2021-09-24T14:40:00Z">
        <w:r w:rsidR="00203541">
          <w:rPr>
            <w:rFonts w:ascii="Times New Roman" w:hAnsi="Times New Roman" w:cs="Times New Roman"/>
            <w:sz w:val="22"/>
          </w:rPr>
          <w:t>discarded</w:t>
        </w:r>
      </w:ins>
      <w:ins w:id="886" w:author="LIN, Yufeng" w:date="2021-09-21T11:02:00Z">
        <w:r w:rsidR="003713B8" w:rsidRPr="00790445">
          <w:rPr>
            <w:rFonts w:ascii="Times New Roman" w:hAnsi="Times New Roman" w:cs="Times New Roman"/>
            <w:sz w:val="22"/>
          </w:rPr>
          <w:t xml:space="preserve"> 216 </w:t>
        </w:r>
        <w:del w:id="887" w:author="nick ting" w:date="2021-09-24T17:00:00Z">
          <w:r w:rsidR="003713B8" w:rsidRPr="00790445" w:rsidDel="008E6A54">
            <w:rPr>
              <w:rFonts w:ascii="Times New Roman" w:hAnsi="Times New Roman" w:cs="Times New Roman"/>
              <w:sz w:val="22"/>
            </w:rPr>
            <w:delText>cases for the sample sequence quality in the first section</w:delText>
          </w:r>
        </w:del>
      </w:ins>
      <w:ins w:id="888" w:author="nick ting" w:date="2021-09-24T17:00:00Z">
        <w:r w:rsidR="008E6A54">
          <w:rPr>
            <w:rFonts w:ascii="Times New Roman" w:hAnsi="Times New Roman" w:cs="Times New Roman"/>
            <w:sz w:val="22"/>
          </w:rPr>
          <w:t xml:space="preserve">samples with </w:t>
        </w:r>
      </w:ins>
      <w:proofErr w:type="spellStart"/>
      <w:ins w:id="889" w:author="nick ting" w:date="2021-09-24T17:01:00Z">
        <w:r w:rsidR="008E6A54">
          <w:rPr>
            <w:rFonts w:ascii="Times New Roman" w:hAnsi="Times New Roman" w:cs="Times New Roman"/>
            <w:sz w:val="22"/>
          </w:rPr>
          <w:t>unsatified</w:t>
        </w:r>
      </w:ins>
      <w:proofErr w:type="spellEnd"/>
      <w:ins w:id="890" w:author="nick ting" w:date="2021-09-24T17:00:00Z">
        <w:r w:rsidR="008E6A54">
          <w:rPr>
            <w:rFonts w:ascii="Times New Roman" w:hAnsi="Times New Roman" w:cs="Times New Roman"/>
            <w:sz w:val="22"/>
          </w:rPr>
          <w:t xml:space="preserve"> </w:t>
        </w:r>
      </w:ins>
      <w:ins w:id="891" w:author="nick ting" w:date="2021-09-24T17:01:00Z">
        <w:r w:rsidR="008E6A54">
          <w:rPr>
            <w:rFonts w:ascii="Times New Roman" w:hAnsi="Times New Roman" w:cs="Times New Roman"/>
            <w:sz w:val="22"/>
          </w:rPr>
          <w:t>sequencing quality</w:t>
        </w:r>
      </w:ins>
      <w:ins w:id="892" w:author="LIN, Yufeng" w:date="2021-09-21T11:02:00Z">
        <w:r w:rsidR="003713B8" w:rsidRPr="00790445">
          <w:rPr>
            <w:rFonts w:ascii="Times New Roman" w:hAnsi="Times New Roman" w:cs="Times New Roman"/>
            <w:sz w:val="22"/>
          </w:rPr>
          <w:t xml:space="preserve">, 211 </w:t>
        </w:r>
      </w:ins>
      <w:ins w:id="893" w:author="nick ting" w:date="2021-09-24T17:01:00Z">
        <w:r w:rsidR="008E6A54">
          <w:rPr>
            <w:rFonts w:ascii="Times New Roman" w:hAnsi="Times New Roman" w:cs="Times New Roman"/>
            <w:sz w:val="22"/>
          </w:rPr>
          <w:t xml:space="preserve">outlier or contaminated </w:t>
        </w:r>
      </w:ins>
      <w:ins w:id="894" w:author="LIN, Yufeng" w:date="2021-09-21T11:02:00Z">
        <w:del w:id="895" w:author="nick ting" w:date="2021-09-24T17:01:00Z">
          <w:r w:rsidR="003713B8" w:rsidRPr="00790445" w:rsidDel="008E6A54">
            <w:rPr>
              <w:rFonts w:ascii="Times New Roman" w:hAnsi="Times New Roman" w:cs="Times New Roman"/>
              <w:sz w:val="22"/>
            </w:rPr>
            <w:delText>cases</w:delText>
          </w:r>
        </w:del>
      </w:ins>
      <w:ins w:id="896" w:author="nick ting" w:date="2021-09-24T17:01:00Z">
        <w:r w:rsidR="008E6A54">
          <w:rPr>
            <w:rFonts w:ascii="Times New Roman" w:hAnsi="Times New Roman" w:cs="Times New Roman"/>
            <w:sz w:val="22"/>
          </w:rPr>
          <w:t>samples</w:t>
        </w:r>
      </w:ins>
      <w:ins w:id="897" w:author="LIN, Yufeng" w:date="2021-09-21T11:02:00Z">
        <w:del w:id="898" w:author="nick ting" w:date="2021-09-24T17:01:00Z">
          <w:r w:rsidR="003713B8" w:rsidRPr="00790445" w:rsidDel="008E6A54">
            <w:rPr>
              <w:rFonts w:ascii="Times New Roman" w:hAnsi="Times New Roman" w:cs="Times New Roman"/>
              <w:sz w:val="22"/>
            </w:rPr>
            <w:delText xml:space="preserve"> for reducing the outlier and contamination samples effect</w:delText>
          </w:r>
        </w:del>
      </w:ins>
      <w:ins w:id="899" w:author="nick ting" w:date="2021-09-24T17:05:00Z">
        <w:r w:rsidR="002E1E6A">
          <w:rPr>
            <w:rFonts w:ascii="Times New Roman" w:hAnsi="Times New Roman" w:cs="Times New Roman"/>
            <w:sz w:val="22"/>
          </w:rPr>
          <w:t xml:space="preserve">. Additionally, </w:t>
        </w:r>
      </w:ins>
      <w:ins w:id="900" w:author="LIN, Yufeng" w:date="2021-09-21T11:02:00Z">
        <w:del w:id="901" w:author="nick ting" w:date="2021-09-24T17:05:00Z">
          <w:r w:rsidR="003713B8" w:rsidRPr="00790445" w:rsidDel="002E1E6A">
            <w:rPr>
              <w:rFonts w:ascii="Times New Roman" w:hAnsi="Times New Roman" w:cs="Times New Roman"/>
              <w:sz w:val="22"/>
            </w:rPr>
            <w:delText xml:space="preserve">, and </w:delText>
          </w:r>
        </w:del>
        <w:r w:rsidR="003713B8" w:rsidRPr="00790445">
          <w:rPr>
            <w:rFonts w:ascii="Times New Roman" w:hAnsi="Times New Roman" w:cs="Times New Roman"/>
            <w:sz w:val="22"/>
          </w:rPr>
          <w:t xml:space="preserve">296 </w:t>
        </w:r>
        <w:del w:id="902" w:author="nick ting" w:date="2021-09-24T17:01:00Z">
          <w:r w:rsidR="003713B8" w:rsidRPr="00790445" w:rsidDel="008E6A54">
            <w:rPr>
              <w:rFonts w:ascii="Times New Roman" w:hAnsi="Times New Roman" w:cs="Times New Roman"/>
              <w:sz w:val="22"/>
            </w:rPr>
            <w:delText xml:space="preserve">cases for removing </w:delText>
          </w:r>
        </w:del>
      </w:ins>
      <w:ins w:id="903" w:author="nick ting" w:date="2021-09-24T17:01:00Z">
        <w:r w:rsidR="008E6A54">
          <w:rPr>
            <w:rFonts w:ascii="Times New Roman" w:hAnsi="Times New Roman" w:cs="Times New Roman"/>
            <w:sz w:val="22"/>
          </w:rPr>
          <w:t>samples</w:t>
        </w:r>
      </w:ins>
      <w:ins w:id="904" w:author="nick ting" w:date="2021-09-24T17:05:00Z">
        <w:r w:rsidR="002E1E6A">
          <w:rPr>
            <w:rFonts w:ascii="Times New Roman" w:hAnsi="Times New Roman" w:cs="Times New Roman"/>
            <w:sz w:val="22"/>
          </w:rPr>
          <w:t xml:space="preserve"> (~</w:t>
        </w:r>
      </w:ins>
      <w:ins w:id="905" w:author="nick ting" w:date="2021-09-24T17:07:00Z">
        <w:r w:rsidR="002E1E6A">
          <w:rPr>
            <w:rFonts w:ascii="Times New Roman" w:hAnsi="Times New Roman" w:cs="Times New Roman"/>
            <w:sz w:val="22"/>
          </w:rPr>
          <w:t>??</w:t>
        </w:r>
      </w:ins>
      <w:ins w:id="906" w:author="nick ting" w:date="2021-09-24T17:05:00Z">
        <w:r w:rsidR="002E1E6A">
          <w:rPr>
            <w:rFonts w:ascii="Times New Roman" w:hAnsi="Times New Roman" w:cs="Times New Roman"/>
            <w:sz w:val="22"/>
          </w:rPr>
          <w:t xml:space="preserve">% of the </w:t>
        </w:r>
      </w:ins>
      <w:ins w:id="907" w:author="nick ting" w:date="2021-09-24T17:06:00Z">
        <w:r w:rsidR="002E1E6A">
          <w:rPr>
            <w:rFonts w:ascii="Times New Roman" w:hAnsi="Times New Roman" w:cs="Times New Roman"/>
            <w:sz w:val="22"/>
          </w:rPr>
          <w:t>filtered samples</w:t>
        </w:r>
      </w:ins>
      <w:ins w:id="908" w:author="nick ting" w:date="2021-09-24T17:05:00Z">
        <w:r w:rsidR="002E1E6A">
          <w:rPr>
            <w:rFonts w:ascii="Times New Roman" w:hAnsi="Times New Roman" w:cs="Times New Roman"/>
            <w:sz w:val="22"/>
          </w:rPr>
          <w:t>)</w:t>
        </w:r>
      </w:ins>
      <w:ins w:id="909" w:author="nick ting" w:date="2021-09-24T17:01:00Z">
        <w:r w:rsidR="008E6A54">
          <w:rPr>
            <w:rFonts w:ascii="Times New Roman" w:hAnsi="Times New Roman" w:cs="Times New Roman"/>
            <w:sz w:val="22"/>
          </w:rPr>
          <w:t xml:space="preserve"> with</w:t>
        </w:r>
      </w:ins>
      <w:ins w:id="910" w:author="LIN, Yufeng" w:date="2021-09-21T11:02:00Z">
        <w:del w:id="911" w:author="nick ting" w:date="2021-09-24T17:01:00Z">
          <w:r w:rsidR="003713B8" w:rsidRPr="00790445" w:rsidDel="008E6A54">
            <w:rPr>
              <w:rFonts w:ascii="Times New Roman" w:hAnsi="Times New Roman" w:cs="Times New Roman"/>
              <w:sz w:val="22"/>
            </w:rPr>
            <w:delText>the</w:delText>
          </w:r>
        </w:del>
        <w:r w:rsidR="003713B8" w:rsidRPr="00790445">
          <w:rPr>
            <w:rFonts w:ascii="Times New Roman" w:hAnsi="Times New Roman" w:cs="Times New Roman"/>
            <w:sz w:val="22"/>
          </w:rPr>
          <w:t xml:space="preserve"> low-</w:t>
        </w:r>
      </w:ins>
      <w:ins w:id="912" w:author="LIN, Yufeng" w:date="2021-09-28T13:07:00Z">
        <w:r w:rsidR="004314C2">
          <w:rPr>
            <w:rFonts w:ascii="Times New Roman" w:hAnsi="Times New Roman" w:cs="Times New Roman"/>
            <w:sz w:val="22"/>
          </w:rPr>
          <w:t>fungi</w:t>
        </w:r>
      </w:ins>
      <w:ins w:id="913" w:author="LIN, Yufeng" w:date="2021-09-21T11:02:00Z">
        <w:r w:rsidR="003713B8" w:rsidRPr="00790445">
          <w:rPr>
            <w:rFonts w:ascii="Times New Roman" w:hAnsi="Times New Roman" w:cs="Times New Roman"/>
            <w:sz w:val="22"/>
          </w:rPr>
          <w:t xml:space="preserve"> sequencing depth</w:t>
        </w:r>
      </w:ins>
      <w:ins w:id="914" w:author="nick ting" w:date="2021-09-24T17:05:00Z">
        <w:r w:rsidR="002E1E6A">
          <w:rPr>
            <w:rFonts w:ascii="Times New Roman" w:hAnsi="Times New Roman" w:cs="Times New Roman"/>
            <w:sz w:val="22"/>
          </w:rPr>
          <w:t xml:space="preserve"> were </w:t>
        </w:r>
        <w:proofErr w:type="spellStart"/>
        <w:r w:rsidR="002E1E6A">
          <w:rPr>
            <w:rFonts w:ascii="Times New Roman" w:hAnsi="Times New Roman" w:cs="Times New Roman"/>
            <w:sz w:val="22"/>
          </w:rPr>
          <w:t>filterd</w:t>
        </w:r>
      </w:ins>
      <w:proofErr w:type="spellEnd"/>
      <w:ins w:id="915" w:author="LIN, Yufeng" w:date="2021-09-21T11:02:00Z">
        <w:del w:id="916" w:author="nick ting" w:date="2021-09-24T17:03:00Z">
          <w:r w:rsidR="003713B8" w:rsidRPr="00790445" w:rsidDel="002E1E6A">
            <w:rPr>
              <w:rFonts w:ascii="Times New Roman" w:hAnsi="Times New Roman" w:cs="Times New Roman"/>
              <w:sz w:val="22"/>
            </w:rPr>
            <w:delText xml:space="preserve"> samples</w:delText>
          </w:r>
        </w:del>
        <w:r w:rsidR="003713B8" w:rsidRPr="00790445">
          <w:rPr>
            <w:rFonts w:ascii="Times New Roman" w:hAnsi="Times New Roman" w:cs="Times New Roman"/>
            <w:sz w:val="22"/>
          </w:rPr>
          <w:t>.</w:t>
        </w:r>
      </w:ins>
      <w:ins w:id="917" w:author="LIN, Yufeng" w:date="2021-09-21T11:03:00Z">
        <w:r w:rsidR="003713B8" w:rsidRPr="00790445" w:rsidDel="003713B8">
          <w:rPr>
            <w:rFonts w:ascii="Times New Roman" w:hAnsi="Times New Roman" w:cs="Times New Roman"/>
            <w:sz w:val="22"/>
          </w:rPr>
          <w:t xml:space="preserve"> </w:t>
        </w:r>
      </w:ins>
      <w:commentRangeStart w:id="918"/>
      <w:commentRangeStart w:id="919"/>
      <w:del w:id="920" w:author="LIN, Yufeng" w:date="2021-09-21T11:03:00Z">
        <w:r w:rsidR="00D9531B" w:rsidRPr="00790445" w:rsidDel="003713B8">
          <w:rPr>
            <w:rFonts w:ascii="Times New Roman" w:hAnsi="Times New Roman" w:cs="Times New Roman"/>
            <w:sz w:val="22"/>
          </w:rPr>
          <w:delText>Because of the mEuk containing a low proportion, deep enough sequencing and free PCR were compulsory</w:delText>
        </w:r>
        <w:commentRangeEnd w:id="918"/>
        <w:r w:rsidR="002908A5" w:rsidDel="003713B8">
          <w:rPr>
            <w:rStyle w:val="CommentReference"/>
          </w:rPr>
          <w:commentReference w:id="918"/>
        </w:r>
        <w:commentRangeEnd w:id="919"/>
        <w:r w:rsidR="00ED2B2F" w:rsidDel="003713B8">
          <w:rPr>
            <w:rStyle w:val="CommentReference"/>
          </w:rPr>
          <w:commentReference w:id="919"/>
        </w:r>
        <w:r w:rsidR="00D9531B" w:rsidRPr="00790445" w:rsidDel="003713B8">
          <w:rPr>
            <w:rFonts w:ascii="Times New Roman" w:hAnsi="Times New Roman" w:cs="Times New Roman"/>
            <w:sz w:val="22"/>
          </w:rPr>
          <w:delText xml:space="preserve">. </w:delText>
        </w:r>
        <w:commentRangeStart w:id="921"/>
        <w:commentRangeStart w:id="922"/>
        <w:r w:rsidR="00D9531B" w:rsidRPr="00790445" w:rsidDel="003713B8">
          <w:rPr>
            <w:rFonts w:ascii="Times New Roman" w:hAnsi="Times New Roman" w:cs="Times New Roman"/>
            <w:sz w:val="22"/>
          </w:rPr>
          <w:delText>Notably, one cohort</w:delText>
        </w:r>
        <w:r w:rsidR="00D9531B" w:rsidRPr="00790445" w:rsidDel="003713B8">
          <w:rPr>
            <w:rFonts w:ascii="Times New Roman" w:hAnsi="Times New Roman" w:cs="Times New Roman"/>
            <w:sz w:val="22"/>
          </w:rPr>
          <w:fldChar w:fldCharType="begin"/>
        </w:r>
        <w:r w:rsidR="00422C33" w:rsidDel="003713B8">
          <w:rPr>
            <w:rFonts w:ascii="Times New Roman" w:hAnsi="Times New Roman" w:cs="Times New Roman"/>
            <w:sz w:val="22"/>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3713B8">
          <w:rPr>
            <w:rFonts w:ascii="Times New Roman" w:hAnsi="Times New Roman" w:cs="Times New Roman"/>
            <w:sz w:val="22"/>
          </w:rPr>
          <w:fldChar w:fldCharType="separate"/>
        </w:r>
        <w:r w:rsidR="00422C33" w:rsidRPr="00422C33" w:rsidDel="003713B8">
          <w:rPr>
            <w:rFonts w:ascii="Times New Roman" w:hAnsi="Times New Roman" w:cs="Times New Roman"/>
            <w:kern w:val="0"/>
            <w:sz w:val="22"/>
            <w:szCs w:val="24"/>
            <w:vertAlign w:val="superscript"/>
          </w:rPr>
          <w:delText>19</w:delText>
        </w:r>
        <w:r w:rsidR="00D9531B" w:rsidRPr="00790445" w:rsidDel="003713B8">
          <w:rPr>
            <w:rFonts w:ascii="Times New Roman" w:hAnsi="Times New Roman" w:cs="Times New Roman"/>
            <w:sz w:val="22"/>
          </w:rPr>
          <w:fldChar w:fldCharType="end"/>
        </w:r>
        <w:r w:rsidR="00D9531B" w:rsidRPr="00790445" w:rsidDel="003713B8">
          <w:rPr>
            <w:rFonts w:ascii="Times New Roman" w:hAnsi="Times New Roman" w:cs="Times New Roman"/>
            <w:sz w:val="22"/>
          </w:rPr>
          <w:delText xml:space="preserve"> whole-metagenomic-library preparation was employed 12 cycles of limited-cycle PCR; moreover, its sequencing size was five to ten times smaller than others. </w:delText>
        </w:r>
        <w:commentRangeEnd w:id="921"/>
        <w:r w:rsidR="002908A5" w:rsidDel="003713B8">
          <w:rPr>
            <w:rStyle w:val="CommentReference"/>
          </w:rPr>
          <w:commentReference w:id="921"/>
        </w:r>
      </w:del>
      <w:commentRangeEnd w:id="922"/>
      <w:del w:id="923" w:author="LIN, Yufeng" w:date="2021-09-21T11:04:00Z">
        <w:r w:rsidR="003713B8" w:rsidDel="003713B8">
          <w:rPr>
            <w:rStyle w:val="CommentReference"/>
          </w:rPr>
          <w:commentReference w:id="922"/>
        </w:r>
        <w:r w:rsidR="00D9531B" w:rsidRPr="00790445" w:rsidDel="003713B8">
          <w:rPr>
            <w:rFonts w:ascii="Times New Roman" w:hAnsi="Times New Roman" w:cs="Times New Roman"/>
            <w:sz w:val="22"/>
          </w:rPr>
          <w:delText>Therefore, we didn</w:delText>
        </w:r>
        <w:r w:rsidR="000D0043" w:rsidRPr="00790445" w:rsidDel="003713B8">
          <w:rPr>
            <w:rFonts w:ascii="Times New Roman" w:hAnsi="Times New Roman" w:cs="Times New Roman"/>
            <w:sz w:val="22"/>
          </w:rPr>
          <w:delText>'</w:delText>
        </w:r>
        <w:r w:rsidR="00D9531B" w:rsidRPr="00790445" w:rsidDel="003713B8">
          <w:rPr>
            <w:rFonts w:ascii="Times New Roman" w:hAnsi="Times New Roman" w:cs="Times New Roman"/>
            <w:sz w:val="22"/>
          </w:rPr>
          <w:delText xml:space="preserve">t adopt this cohort. At last, after three main filters (figure 1c and </w:delText>
        </w:r>
        <w:commentRangeStart w:id="924"/>
        <w:r w:rsidR="00D9531B" w:rsidRPr="00790445" w:rsidDel="003713B8">
          <w:rPr>
            <w:rFonts w:ascii="Times New Roman" w:hAnsi="Times New Roman" w:cs="Times New Roman"/>
            <w:sz w:val="22"/>
          </w:rPr>
          <w:delText>Methods</w:delText>
        </w:r>
        <w:commentRangeEnd w:id="924"/>
        <w:r w:rsidR="00D9531B" w:rsidRPr="00790445" w:rsidDel="003713B8">
          <w:rPr>
            <w:rStyle w:val="CommentReference"/>
            <w:rFonts w:ascii="Times New Roman" w:hAnsi="Times New Roman" w:cs="Times New Roman"/>
            <w:sz w:val="22"/>
            <w:szCs w:val="22"/>
          </w:rPr>
          <w:commentReference w:id="924"/>
        </w:r>
        <w:r w:rsidR="00D9531B" w:rsidRPr="00790445" w:rsidDel="003713B8">
          <w:rPr>
            <w:rFonts w:ascii="Times New Roman" w:hAnsi="Times New Roman" w:cs="Times New Roman"/>
            <w:sz w:val="22"/>
          </w:rPr>
          <w:delText>), a total of 1,329 samples (525 healthy control, 350 adenoma patients, and 454 CRC characters) were accepted for downstream analysis.</w:delText>
        </w:r>
        <w:r w:rsidR="000D0043" w:rsidRPr="00790445" w:rsidDel="003713B8">
          <w:rPr>
            <w:rFonts w:ascii="Times New Roman" w:hAnsi="Times New Roman" w:cs="Times New Roman"/>
            <w:sz w:val="22"/>
          </w:rPr>
          <w:delText xml:space="preserve"> </w:delText>
        </w:r>
      </w:del>
      <w:r w:rsidR="000D0043" w:rsidRPr="00790445">
        <w:rPr>
          <w:rFonts w:ascii="Times New Roman" w:hAnsi="Times New Roman" w:cs="Times New Roman"/>
          <w:sz w:val="22"/>
        </w:rPr>
        <w:t xml:space="preserve">It is consistent with </w:t>
      </w:r>
      <w:ins w:id="925" w:author="nick ting" w:date="2021-09-24T17:03:00Z">
        <w:r w:rsidR="002E1E6A">
          <w:rPr>
            <w:rFonts w:ascii="Times New Roman" w:hAnsi="Times New Roman" w:cs="Times New Roman"/>
            <w:sz w:val="22"/>
          </w:rPr>
          <w:t xml:space="preserve">a </w:t>
        </w:r>
      </w:ins>
      <w:r w:rsidR="000D0043" w:rsidRPr="00790445">
        <w:rPr>
          <w:rFonts w:ascii="Times New Roman" w:hAnsi="Times New Roman" w:cs="Times New Roman"/>
          <w:sz w:val="22"/>
        </w:rPr>
        <w:t>previous study</w:t>
      </w:r>
      <w:r w:rsidR="000D0043"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23</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w:t>
      </w:r>
      <w:ins w:id="926" w:author="nick ting" w:date="2021-09-24T17:07:00Z">
        <w:del w:id="927" w:author="LIN, Yufeng" w:date="2021-09-28T13:07:00Z">
          <w:r w:rsidR="002E1E6A" w:rsidDel="004314C2">
            <w:rPr>
              <w:rFonts w:ascii="Times New Roman" w:hAnsi="Times New Roman" w:cs="Times New Roman"/>
              <w:sz w:val="22"/>
            </w:rPr>
            <w:delText>micro-eukaryotes</w:delText>
          </w:r>
        </w:del>
      </w:ins>
      <w:ins w:id="928" w:author="LIN, Yufeng" w:date="2021-09-28T13:07:00Z">
        <w:r w:rsidR="004314C2">
          <w:rPr>
            <w:rFonts w:ascii="Times New Roman" w:hAnsi="Times New Roman" w:cs="Times New Roman"/>
            <w:sz w:val="22"/>
          </w:rPr>
          <w:t>fungi</w:t>
        </w:r>
      </w:ins>
      <w:ins w:id="929" w:author="nick ting" w:date="2021-09-24T17:07:00Z">
        <w:r w:rsidR="002E1E6A">
          <w:rPr>
            <w:rFonts w:ascii="Times New Roman" w:hAnsi="Times New Roman" w:cs="Times New Roman"/>
            <w:sz w:val="22"/>
          </w:rPr>
          <w:t xml:space="preserve"> could be detected in </w:t>
        </w:r>
      </w:ins>
      <w:r w:rsidR="000D0043" w:rsidRPr="00790445">
        <w:rPr>
          <w:rFonts w:ascii="Times New Roman" w:hAnsi="Times New Roman" w:cs="Times New Roman"/>
          <w:sz w:val="22"/>
        </w:rPr>
        <w:t xml:space="preserve">approximately 70% of individuals </w:t>
      </w:r>
      <w:del w:id="930" w:author="nick ting" w:date="2021-09-24T17:08:00Z">
        <w:r w:rsidR="000D0043" w:rsidRPr="00790445" w:rsidDel="002E1E6A">
          <w:rPr>
            <w:rFonts w:ascii="Times New Roman" w:hAnsi="Times New Roman" w:cs="Times New Roman"/>
            <w:sz w:val="22"/>
          </w:rPr>
          <w:delText xml:space="preserve">could be detected </w:delText>
        </w:r>
        <w:commentRangeStart w:id="931"/>
        <w:commentRangeStart w:id="932"/>
        <w:r w:rsidR="000D0043" w:rsidRPr="00790445" w:rsidDel="002E1E6A">
          <w:rPr>
            <w:rFonts w:ascii="Times New Roman" w:hAnsi="Times New Roman" w:cs="Times New Roman"/>
            <w:sz w:val="22"/>
          </w:rPr>
          <w:delText xml:space="preserve">micro-eukaryotes </w:delText>
        </w:r>
      </w:del>
      <w:r w:rsidR="000D0043" w:rsidRPr="00790445">
        <w:rPr>
          <w:rFonts w:ascii="Times New Roman" w:hAnsi="Times New Roman" w:cs="Times New Roman"/>
          <w:sz w:val="22"/>
        </w:rPr>
        <w:t xml:space="preserve">in </w:t>
      </w:r>
      <w:ins w:id="933" w:author="nick ting" w:date="2021-09-24T17:08:00Z">
        <w:r w:rsidR="002E1E6A">
          <w:rPr>
            <w:rFonts w:ascii="Times New Roman" w:hAnsi="Times New Roman" w:cs="Times New Roman"/>
            <w:sz w:val="22"/>
          </w:rPr>
          <w:t xml:space="preserve">the </w:t>
        </w:r>
      </w:ins>
      <w:del w:id="934" w:author="nick ting" w:date="2021-09-24T17:08:00Z">
        <w:r w:rsidR="000D0043" w:rsidRPr="00790445" w:rsidDel="002E1E6A">
          <w:rPr>
            <w:rFonts w:ascii="Times New Roman" w:hAnsi="Times New Roman" w:cs="Times New Roman"/>
            <w:sz w:val="22"/>
          </w:rPr>
          <w:delText>all gastrointestinal segments</w:delText>
        </w:r>
      </w:del>
      <w:ins w:id="935" w:author="nick ting" w:date="2021-09-24T17:08:00Z">
        <w:r w:rsidR="002E1E6A">
          <w:rPr>
            <w:rFonts w:ascii="Times New Roman" w:hAnsi="Times New Roman" w:cs="Times New Roman"/>
            <w:sz w:val="22"/>
          </w:rPr>
          <w:t>gut</w:t>
        </w:r>
      </w:ins>
      <w:r w:rsidR="000D0043" w:rsidRPr="00790445">
        <w:rPr>
          <w:rFonts w:ascii="Times New Roman" w:hAnsi="Times New Roman" w:cs="Times New Roman"/>
          <w:sz w:val="22"/>
        </w:rPr>
        <w:t>.</w:t>
      </w:r>
      <w:del w:id="936" w:author="Thomas Kwong" w:date="2021-09-12T17:01:00Z">
        <w:r w:rsidR="00C777A3" w:rsidDel="00C777A3">
          <w:rPr>
            <w:rFonts w:ascii="Times New Roman" w:hAnsi="Times New Roman" w:cs="Times New Roman"/>
            <w:sz w:val="22"/>
          </w:rPr>
          <w:delText xml:space="preserve"> Make up</w:delText>
        </w:r>
      </w:del>
      <w:commentRangeEnd w:id="931"/>
      <w:r w:rsidR="002908A5">
        <w:rPr>
          <w:rStyle w:val="CommentReference"/>
        </w:rPr>
        <w:commentReference w:id="931"/>
      </w:r>
      <w:commentRangeEnd w:id="932"/>
      <w:r w:rsidR="003713B8">
        <w:rPr>
          <w:rStyle w:val="CommentReference"/>
        </w:rPr>
        <w:commentReference w:id="932"/>
      </w:r>
    </w:p>
    <w:p w14:paraId="16EDDBAC" w14:textId="1C382AF9" w:rsidR="00D9531B" w:rsidRPr="00790445" w:rsidRDefault="00D9531B" w:rsidP="008B0617">
      <w:pPr>
        <w:pStyle w:val="title20825"/>
      </w:pPr>
      <w:del w:id="937" w:author="nick ting" w:date="2021-09-24T17:40:00Z">
        <w:r w:rsidRPr="00790445" w:rsidDel="00527EAA">
          <w:delText xml:space="preserve">The </w:delText>
        </w:r>
      </w:del>
      <w:ins w:id="938" w:author="nick ting" w:date="2021-09-27T13:53:00Z">
        <w:r w:rsidR="00D93222">
          <w:t>Alterations of</w:t>
        </w:r>
      </w:ins>
      <w:ins w:id="939" w:author="nick ting" w:date="2021-09-24T17:40:00Z">
        <w:r w:rsidR="00527EAA" w:rsidRPr="00790445">
          <w:t xml:space="preserve"> </w:t>
        </w:r>
      </w:ins>
      <w:r w:rsidRPr="00790445">
        <w:t xml:space="preserve">enteric </w:t>
      </w:r>
      <w:del w:id="940" w:author="LIN, Yufeng" w:date="2021-09-28T13:00:00Z">
        <w:r w:rsidR="00FA35F2" w:rsidRPr="00790445" w:rsidDel="004314C2">
          <w:delText>micro-eukaryotic</w:delText>
        </w:r>
      </w:del>
      <w:ins w:id="941" w:author="LIN, Yufeng" w:date="2021-09-28T13:00:00Z">
        <w:r w:rsidR="004314C2">
          <w:t>fungal</w:t>
        </w:r>
      </w:ins>
      <w:r w:rsidRPr="00790445">
        <w:t xml:space="preserve"> </w:t>
      </w:r>
      <w:ins w:id="942" w:author="nick ting" w:date="2021-09-24T17:40:00Z">
        <w:r w:rsidR="00527EAA">
          <w:t xml:space="preserve">and bacterial </w:t>
        </w:r>
      </w:ins>
      <w:r w:rsidRPr="00790445">
        <w:t>composition</w:t>
      </w:r>
      <w:ins w:id="943" w:author="LIN, Yufeng" w:date="2021-09-21T11:14:00Z">
        <w:del w:id="944" w:author="nick ting" w:date="2021-09-27T13:53:00Z">
          <w:r w:rsidR="00FA0AD4" w:rsidDel="00D93222">
            <w:delText xml:space="preserve"> </w:delText>
          </w:r>
        </w:del>
        <w:del w:id="945" w:author="nick ting" w:date="2021-09-24T17:40:00Z">
          <w:r w:rsidR="00FA0AD4" w:rsidDel="00527EAA">
            <w:delText>was</w:delText>
          </w:r>
        </w:del>
        <w:del w:id="946" w:author="nick ting" w:date="2021-09-27T13:53:00Z">
          <w:r w:rsidR="00FA0AD4" w:rsidDel="00D93222">
            <w:delText xml:space="preserve"> alterat</w:delText>
          </w:r>
        </w:del>
        <w:del w:id="947" w:author="nick ting" w:date="2021-09-24T17:08:00Z">
          <w:r w:rsidR="00FA0AD4" w:rsidDel="002E1E6A">
            <w:delText>ion</w:delText>
          </w:r>
        </w:del>
        <w:r w:rsidR="00FA0AD4">
          <w:t xml:space="preserve"> in CRC</w:t>
        </w:r>
      </w:ins>
      <w:del w:id="948" w:author="Thomas Kwong" w:date="2021-09-12T17:23:00Z">
        <w:r w:rsidRPr="00790445" w:rsidDel="00CD611D">
          <w:delText xml:space="preserve"> </w:delText>
        </w:r>
        <w:commentRangeStart w:id="949"/>
        <w:r w:rsidRPr="00790445" w:rsidDel="00CD611D">
          <w:delText>was alter</w:delText>
        </w:r>
      </w:del>
      <w:del w:id="950" w:author="Thomas Kwong" w:date="2021-09-12T17:12:00Z">
        <w:r w:rsidRPr="00790445" w:rsidDel="002908A5">
          <w:delText>ations</w:delText>
        </w:r>
      </w:del>
      <w:del w:id="951" w:author="Thomas Kwong" w:date="2021-09-12T17:23:00Z">
        <w:r w:rsidRPr="00790445" w:rsidDel="00CD611D">
          <w:delText xml:space="preserve"> in CRC</w:delText>
        </w:r>
      </w:del>
      <w:commentRangeEnd w:id="949"/>
      <w:r w:rsidR="00FA0AD4">
        <w:rPr>
          <w:rStyle w:val="CommentReference"/>
          <w:rFonts w:asciiTheme="minorHAnsi" w:eastAsiaTheme="minorEastAsia" w:hAnsiTheme="minorHAnsi" w:cstheme="minorBidi"/>
          <w:b w:val="0"/>
          <w:color w:val="auto"/>
          <w:u w:val="none"/>
        </w:rPr>
        <w:commentReference w:id="949"/>
      </w:r>
    </w:p>
    <w:p w14:paraId="7726CFE6" w14:textId="6592444D" w:rsidR="007A072D" w:rsidDel="00D46E76" w:rsidRDefault="00D9531B" w:rsidP="00790445">
      <w:pPr>
        <w:rPr>
          <w:del w:id="952" w:author="LIN, Yufeng" w:date="2021-09-30T19:15:00Z"/>
          <w:rFonts w:ascii="Times New Roman" w:hAnsi="Times New Roman" w:cs="Times New Roman"/>
          <w:sz w:val="22"/>
        </w:rPr>
      </w:pPr>
      <w:moveFromRangeStart w:id="953" w:author="LIN, Yufeng" w:date="2021-09-24T14:46:00Z" w:name="move83387107"/>
      <w:moveFrom w:id="954" w:author="LIN, Yufeng" w:date="2021-09-24T14:46:00Z">
        <w:r w:rsidRPr="00790445" w:rsidDel="00203541">
          <w:rPr>
            <w:rFonts w:ascii="Times New Roman" w:hAnsi="Times New Roman" w:cs="Times New Roman"/>
            <w:sz w:val="22"/>
          </w:rPr>
          <w:t>Consistent with previous studies and as a validation for our analysis, we observed bacteria</w:t>
        </w:r>
        <w:ins w:id="955" w:author="Thomas Kwong" w:date="2021-09-12T17:12:00Z">
          <w:r w:rsidR="002908A5" w:rsidDel="00203541">
            <w:rPr>
              <w:rFonts w:ascii="Times New Roman" w:hAnsi="Times New Roman" w:cs="Times New Roman"/>
              <w:sz w:val="22"/>
            </w:rPr>
            <w:t>l</w:t>
          </w:r>
        </w:ins>
        <w:r w:rsidRPr="00790445" w:rsidDel="00203541">
          <w:rPr>
            <w:rFonts w:ascii="Times New Roman" w:hAnsi="Times New Roman" w:cs="Times New Roman"/>
            <w:sz w:val="22"/>
          </w:rPr>
          <w:t xml:space="preserve"> phyla Bacteroidetes and Fusobacteria were enriched in the CRC group compared with healthy control. Conversely, Firmicutes and Actinobacteria were reduced (see supplementary </w:t>
        </w:r>
        <w:commentRangeStart w:id="956"/>
        <w:r w:rsidRPr="00790445" w:rsidDel="00203541">
          <w:rPr>
            <w:rFonts w:ascii="Times New Roman" w:hAnsi="Times New Roman" w:cs="Times New Roman"/>
            <w:sz w:val="22"/>
          </w:rPr>
          <w:t>figure 1</w:t>
        </w:r>
        <w:commentRangeEnd w:id="956"/>
        <w:r w:rsidRPr="00790445" w:rsidDel="00203541">
          <w:rPr>
            <w:rStyle w:val="CommentReference"/>
            <w:rFonts w:ascii="Times New Roman" w:hAnsi="Times New Roman" w:cs="Times New Roman"/>
            <w:sz w:val="22"/>
            <w:szCs w:val="22"/>
          </w:rPr>
          <w:commentReference w:id="956"/>
        </w:r>
        <w:r w:rsidRPr="00790445" w:rsidDel="00203541">
          <w:rPr>
            <w:rFonts w:ascii="Times New Roman" w:hAnsi="Times New Roman" w:cs="Times New Roman"/>
            <w:sz w:val="22"/>
          </w:rPr>
          <w:t xml:space="preserve">). </w:t>
        </w:r>
      </w:moveFrom>
      <w:moveFromRangeEnd w:id="953"/>
      <w:del w:id="957" w:author="nick ting" w:date="2021-09-24T18:16:00Z">
        <w:r w:rsidRPr="00790445" w:rsidDel="007A072D">
          <w:rPr>
            <w:rFonts w:ascii="Times New Roman" w:hAnsi="Times New Roman" w:cs="Times New Roman"/>
            <w:sz w:val="22"/>
          </w:rPr>
          <w:delText xml:space="preserve">Among the </w:delText>
        </w:r>
      </w:del>
      <w:del w:id="958" w:author="nick ting" w:date="2021-09-24T17:17:00Z">
        <w:r w:rsidR="00FA35F2" w:rsidRPr="00790445" w:rsidDel="00525A3D">
          <w:rPr>
            <w:rFonts w:ascii="Times New Roman" w:hAnsi="Times New Roman" w:cs="Times New Roman"/>
            <w:sz w:val="22"/>
          </w:rPr>
          <w:delText>micro-eukaryotic</w:delText>
        </w:r>
        <w:r w:rsidRPr="00790445" w:rsidDel="00525A3D">
          <w:rPr>
            <w:rFonts w:ascii="Times New Roman" w:hAnsi="Times New Roman" w:cs="Times New Roman"/>
            <w:sz w:val="22"/>
          </w:rPr>
          <w:delText xml:space="preserve"> taxa</w:delText>
        </w:r>
      </w:del>
      <w:ins w:id="959" w:author="nick ting" w:date="2021-09-24T18:16:00Z">
        <w:r w:rsidR="007A072D">
          <w:rPr>
            <w:rFonts w:ascii="Times New Roman" w:hAnsi="Times New Roman" w:cs="Times New Roman"/>
            <w:sz w:val="22"/>
          </w:rPr>
          <w:t xml:space="preserve">Considering the overall </w:t>
        </w:r>
        <w:del w:id="960" w:author="LIN, Yufeng" w:date="2021-09-28T13:00:00Z">
          <w:r w:rsidR="007A072D" w:rsidDel="004314C2">
            <w:rPr>
              <w:rFonts w:ascii="Times New Roman" w:hAnsi="Times New Roman" w:cs="Times New Roman"/>
              <w:sz w:val="22"/>
            </w:rPr>
            <w:delText>micro-eukaryotic</w:delText>
          </w:r>
        </w:del>
      </w:ins>
      <w:ins w:id="961" w:author="LIN, Yufeng" w:date="2021-09-28T13:00:00Z">
        <w:r w:rsidR="004314C2">
          <w:rPr>
            <w:rFonts w:ascii="Times New Roman" w:hAnsi="Times New Roman" w:cs="Times New Roman"/>
            <w:sz w:val="22"/>
          </w:rPr>
          <w:t>fungal</w:t>
        </w:r>
      </w:ins>
      <w:ins w:id="962" w:author="nick ting" w:date="2021-09-24T18:16:00Z">
        <w:r w:rsidR="007A072D">
          <w:rPr>
            <w:rFonts w:ascii="Times New Roman" w:hAnsi="Times New Roman" w:cs="Times New Roman"/>
            <w:sz w:val="22"/>
          </w:rPr>
          <w:t xml:space="preserve"> composition</w:t>
        </w:r>
      </w:ins>
      <w:r w:rsidRPr="00790445">
        <w:rPr>
          <w:rFonts w:ascii="Times New Roman" w:hAnsi="Times New Roman" w:cs="Times New Roman"/>
          <w:sz w:val="22"/>
        </w:rPr>
        <w:t xml:space="preserve">, </w:t>
      </w:r>
      <w:del w:id="963" w:author="nick ting" w:date="2021-09-24T17:16:00Z">
        <w:r w:rsidRPr="00790445" w:rsidDel="00525A3D">
          <w:rPr>
            <w:rFonts w:ascii="Times New Roman" w:hAnsi="Times New Roman" w:cs="Times New Roman"/>
            <w:sz w:val="22"/>
          </w:rPr>
          <w:delText xml:space="preserve">the phylum </w:delText>
        </w:r>
      </w:del>
      <w:r w:rsidRPr="00971D87">
        <w:rPr>
          <w:rFonts w:ascii="Times New Roman" w:hAnsi="Times New Roman" w:cs="Times New Roman"/>
          <w:i/>
          <w:iCs/>
          <w:sz w:val="22"/>
          <w:rPrChange w:id="964" w:author="LIN, Yufeng" w:date="2021-09-24T14:50:00Z">
            <w:rPr>
              <w:rFonts w:ascii="Times New Roman" w:hAnsi="Times New Roman" w:cs="Times New Roman"/>
              <w:sz w:val="22"/>
            </w:rPr>
          </w:rPrChange>
        </w:rPr>
        <w:t>Ascomycota</w:t>
      </w:r>
      <w:ins w:id="965" w:author="LIN, Yufeng" w:date="2021-09-24T14:49:00Z">
        <w:r w:rsidR="00971D87">
          <w:rPr>
            <w:rFonts w:ascii="Times New Roman" w:hAnsi="Times New Roman" w:cs="Times New Roman"/>
            <w:sz w:val="22"/>
          </w:rPr>
          <w:t xml:space="preserve"> </w:t>
        </w:r>
        <w:del w:id="966" w:author="nick ting" w:date="2021-09-24T17:16:00Z">
          <w:r w:rsidR="00971D87" w:rsidDel="00525A3D">
            <w:rPr>
              <w:rFonts w:ascii="Times New Roman" w:hAnsi="Times New Roman" w:cs="Times New Roman"/>
              <w:sz w:val="22"/>
            </w:rPr>
            <w:delText xml:space="preserve">and </w:delText>
          </w:r>
          <w:r w:rsidR="00971D87" w:rsidRPr="00790445" w:rsidDel="00525A3D">
            <w:rPr>
              <w:rFonts w:ascii="Times New Roman" w:hAnsi="Times New Roman" w:cs="Times New Roman"/>
              <w:i/>
              <w:iCs/>
              <w:sz w:val="22"/>
            </w:rPr>
            <w:delText>Basidiomycota</w:delText>
          </w:r>
        </w:del>
      </w:ins>
      <w:del w:id="967" w:author="nick ting" w:date="2021-09-24T17:16:00Z">
        <w:r w:rsidRPr="00790445" w:rsidDel="00525A3D">
          <w:rPr>
            <w:rFonts w:ascii="Times New Roman" w:hAnsi="Times New Roman" w:cs="Times New Roman"/>
            <w:sz w:val="22"/>
          </w:rPr>
          <w:delText xml:space="preserve"> dominated</w:delText>
        </w:r>
      </w:del>
      <w:ins w:id="968" w:author="nick ting" w:date="2021-09-24T17:27:00Z">
        <w:r w:rsidR="003963F6">
          <w:rPr>
            <w:rFonts w:ascii="Times New Roman" w:hAnsi="Times New Roman" w:cs="Times New Roman"/>
            <w:sz w:val="22"/>
          </w:rPr>
          <w:t>was observed to be</w:t>
        </w:r>
      </w:ins>
      <w:ins w:id="969" w:author="nick ting" w:date="2021-09-24T17:16:00Z">
        <w:r w:rsidR="00525A3D">
          <w:rPr>
            <w:rFonts w:ascii="Times New Roman" w:hAnsi="Times New Roman" w:cs="Times New Roman"/>
            <w:sz w:val="22"/>
          </w:rPr>
          <w:t xml:space="preserve"> the </w:t>
        </w:r>
      </w:ins>
      <w:ins w:id="970" w:author="nick ting" w:date="2021-09-24T17:19:00Z">
        <w:r w:rsidR="00525A3D">
          <w:rPr>
            <w:rFonts w:ascii="Times New Roman" w:hAnsi="Times New Roman" w:cs="Times New Roman"/>
            <w:sz w:val="22"/>
          </w:rPr>
          <w:t>most abundant</w:t>
        </w:r>
      </w:ins>
      <w:ins w:id="971" w:author="nick ting" w:date="2021-09-24T17:16:00Z">
        <w:r w:rsidR="00525A3D">
          <w:rPr>
            <w:rFonts w:ascii="Times New Roman" w:hAnsi="Times New Roman" w:cs="Times New Roman"/>
            <w:sz w:val="22"/>
          </w:rPr>
          <w:t xml:space="preserve"> </w:t>
        </w:r>
      </w:ins>
      <w:ins w:id="972" w:author="nick ting" w:date="2021-09-24T17:17:00Z">
        <w:del w:id="973" w:author="LIN, Yufeng" w:date="2021-09-28T13:00:00Z">
          <w:r w:rsidR="00525A3D" w:rsidDel="004314C2">
            <w:rPr>
              <w:rFonts w:ascii="Times New Roman" w:hAnsi="Times New Roman" w:cs="Times New Roman"/>
              <w:sz w:val="22"/>
            </w:rPr>
            <w:delText>micro-eukaryotic</w:delText>
          </w:r>
        </w:del>
      </w:ins>
      <w:ins w:id="974" w:author="LIN, Yufeng" w:date="2021-09-28T13:00:00Z">
        <w:r w:rsidR="004314C2">
          <w:rPr>
            <w:rFonts w:ascii="Times New Roman" w:hAnsi="Times New Roman" w:cs="Times New Roman"/>
            <w:sz w:val="22"/>
          </w:rPr>
          <w:t>fungal</w:t>
        </w:r>
      </w:ins>
      <w:ins w:id="975" w:author="nick ting" w:date="2021-09-24T17:17:00Z">
        <w:r w:rsidR="00525A3D">
          <w:rPr>
            <w:rFonts w:ascii="Times New Roman" w:hAnsi="Times New Roman" w:cs="Times New Roman"/>
            <w:sz w:val="22"/>
          </w:rPr>
          <w:t xml:space="preserve"> </w:t>
        </w:r>
      </w:ins>
      <w:ins w:id="976" w:author="nick ting" w:date="2021-09-24T17:16:00Z">
        <w:r w:rsidR="00525A3D">
          <w:rPr>
            <w:rFonts w:ascii="Times New Roman" w:hAnsi="Times New Roman" w:cs="Times New Roman"/>
            <w:sz w:val="22"/>
          </w:rPr>
          <w:t>phylu</w:t>
        </w:r>
      </w:ins>
      <w:ins w:id="977" w:author="nick ting" w:date="2021-09-24T17:17:00Z">
        <w:r w:rsidR="00525A3D">
          <w:rPr>
            <w:rFonts w:ascii="Times New Roman" w:hAnsi="Times New Roman" w:cs="Times New Roman"/>
            <w:sz w:val="22"/>
          </w:rPr>
          <w:t>m</w:t>
        </w:r>
      </w:ins>
      <w:ins w:id="978" w:author="nick ting" w:date="2021-09-24T18:16:00Z">
        <w:r w:rsidR="007A072D">
          <w:rPr>
            <w:rFonts w:ascii="Times New Roman" w:hAnsi="Times New Roman" w:cs="Times New Roman"/>
            <w:sz w:val="22"/>
          </w:rPr>
          <w:t xml:space="preserve"> among all the cohorts</w:t>
        </w:r>
      </w:ins>
      <w:del w:id="979" w:author="nick ting" w:date="2021-09-24T17:17:00Z">
        <w:r w:rsidRPr="00790445" w:rsidDel="00525A3D">
          <w:rPr>
            <w:rFonts w:ascii="Times New Roman" w:hAnsi="Times New Roman" w:cs="Times New Roman"/>
            <w:sz w:val="22"/>
          </w:rPr>
          <w:delText xml:space="preserve"> </w:delText>
        </w:r>
      </w:del>
      <w:del w:id="980" w:author="nick ting" w:date="2021-09-24T17:16:00Z">
        <w:r w:rsidRPr="00790445" w:rsidDel="00525A3D">
          <w:rPr>
            <w:rFonts w:ascii="Times New Roman" w:hAnsi="Times New Roman" w:cs="Times New Roman"/>
            <w:sz w:val="22"/>
          </w:rPr>
          <w:delText>the</w:delText>
        </w:r>
      </w:del>
      <w:ins w:id="981" w:author="LIN, Yufeng" w:date="2021-09-24T14:49:00Z">
        <w:del w:id="982" w:author="nick ting" w:date="2021-09-24T17:16:00Z">
          <w:r w:rsidR="00971D87" w:rsidDel="00525A3D">
            <w:rPr>
              <w:rFonts w:ascii="Times New Roman" w:hAnsi="Times New Roman" w:cs="Times New Roman"/>
              <w:sz w:val="22"/>
            </w:rPr>
            <w:delText xml:space="preserve"> </w:delText>
          </w:r>
        </w:del>
        <w:del w:id="983" w:author="nick ting" w:date="2021-09-24T17:09:00Z">
          <w:r w:rsidR="00971D87" w:rsidDel="002E1E6A">
            <w:rPr>
              <w:rFonts w:ascii="Times New Roman" w:hAnsi="Times New Roman" w:cs="Times New Roman"/>
              <w:sz w:val="22"/>
            </w:rPr>
            <w:delText>m</w:delText>
          </w:r>
        </w:del>
      </w:ins>
      <w:ins w:id="984" w:author="LIN, Yufeng" w:date="2021-09-24T14:50:00Z">
        <w:del w:id="985" w:author="nick ting" w:date="2021-09-24T17:09:00Z">
          <w:r w:rsidR="00971D87" w:rsidDel="002E1E6A">
            <w:rPr>
              <w:rFonts w:ascii="Times New Roman" w:hAnsi="Times New Roman" w:cs="Times New Roman"/>
              <w:sz w:val="22"/>
            </w:rPr>
            <w:delText>ainly</w:delText>
          </w:r>
        </w:del>
        <w:del w:id="986" w:author="nick ting" w:date="2021-09-24T17:16:00Z">
          <w:r w:rsidR="00971D87" w:rsidDel="00525A3D">
            <w:rPr>
              <w:rFonts w:ascii="Times New Roman" w:hAnsi="Times New Roman" w:cs="Times New Roman"/>
              <w:sz w:val="22"/>
            </w:rPr>
            <w:delText xml:space="preserve"> micro-eukaryot</w:delText>
          </w:r>
        </w:del>
        <w:del w:id="987" w:author="nick ting" w:date="2021-09-24T17:09:00Z">
          <w:r w:rsidR="00971D87" w:rsidDel="002E1E6A">
            <w:rPr>
              <w:rFonts w:ascii="Times New Roman" w:hAnsi="Times New Roman" w:cs="Times New Roman"/>
              <w:sz w:val="22"/>
            </w:rPr>
            <w:delText>i</w:delText>
          </w:r>
        </w:del>
        <w:del w:id="988" w:author="nick ting" w:date="2021-09-24T17:16:00Z">
          <w:r w:rsidR="00971D87" w:rsidDel="00525A3D">
            <w:rPr>
              <w:rFonts w:ascii="Times New Roman" w:hAnsi="Times New Roman" w:cs="Times New Roman"/>
              <w:sz w:val="22"/>
            </w:rPr>
            <w:delText>es</w:delText>
          </w:r>
        </w:del>
      </w:ins>
      <w:del w:id="989" w:author="LIN, Yufeng" w:date="2021-09-24T14:50:00Z">
        <w:r w:rsidRPr="00790445" w:rsidDel="00971D87">
          <w:rPr>
            <w:rFonts w:ascii="Times New Roman" w:hAnsi="Times New Roman" w:cs="Times New Roman"/>
            <w:sz w:val="22"/>
          </w:rPr>
          <w:delText xml:space="preserve"> microbiota</w:delText>
        </w:r>
      </w:del>
      <w:ins w:id="990" w:author="Thomas Kwong" w:date="2021-09-12T17:17:00Z">
        <w:del w:id="991" w:author="LIN, Yufeng" w:date="2021-09-24T14:45:00Z">
          <w:r w:rsidR="002908A5" w:rsidDel="00203541">
            <w:rPr>
              <w:rFonts w:ascii="Times New Roman" w:hAnsi="Times New Roman" w:cs="Times New Roman" w:hint="eastAsia"/>
              <w:sz w:val="22"/>
            </w:rPr>
            <w:delText xml:space="preserve">. </w:delText>
          </w:r>
        </w:del>
      </w:ins>
      <w:ins w:id="992" w:author="Thomas Kwong" w:date="2021-09-12T17:24:00Z">
        <w:del w:id="993" w:author="LIN, Yufeng" w:date="2021-09-24T14:45:00Z">
          <w:r w:rsidR="00CD611D" w:rsidDel="00203541">
            <w:rPr>
              <w:rFonts w:ascii="Times New Roman" w:hAnsi="Times New Roman" w:cs="Times New Roman" w:hint="eastAsia"/>
              <w:sz w:val="22"/>
            </w:rPr>
            <w:delText>E</w:delText>
          </w:r>
        </w:del>
      </w:ins>
      <w:ins w:id="994" w:author="nick ting" w:date="2021-09-24T17:09:00Z">
        <w:r w:rsidR="002E1E6A">
          <w:rPr>
            <w:rFonts w:ascii="Times New Roman" w:hAnsi="Times New Roman" w:cs="Times New Roman"/>
            <w:sz w:val="22"/>
          </w:rPr>
          <w:t>,</w:t>
        </w:r>
      </w:ins>
      <w:ins w:id="995" w:author="nick ting" w:date="2021-09-24T17:40:00Z">
        <w:r w:rsidR="00527EAA">
          <w:rPr>
            <w:rFonts w:ascii="Times New Roman" w:hAnsi="Times New Roman" w:cs="Times New Roman"/>
            <w:sz w:val="22"/>
          </w:rPr>
          <w:t xml:space="preserve"> while</w:t>
        </w:r>
      </w:ins>
      <w:ins w:id="996" w:author="nick ting" w:date="2021-09-24T17:09:00Z">
        <w:r w:rsidR="002E1E6A">
          <w:rPr>
            <w:rFonts w:ascii="Times New Roman" w:hAnsi="Times New Roman" w:cs="Times New Roman"/>
            <w:sz w:val="22"/>
          </w:rPr>
          <w:t xml:space="preserve"> </w:t>
        </w:r>
      </w:ins>
      <w:ins w:id="997" w:author="nick ting" w:date="2021-09-24T17:19:00Z">
        <w:r w:rsidR="00525A3D">
          <w:rPr>
            <w:rFonts w:ascii="Times New Roman" w:hAnsi="Times New Roman" w:cs="Times New Roman"/>
            <w:sz w:val="22"/>
          </w:rPr>
          <w:t xml:space="preserve">other dominating </w:t>
        </w:r>
        <w:del w:id="998" w:author="LIN, Yufeng" w:date="2021-09-28T13:00:00Z">
          <w:r w:rsidR="00525A3D" w:rsidDel="004314C2">
            <w:rPr>
              <w:rFonts w:ascii="Times New Roman" w:hAnsi="Times New Roman" w:cs="Times New Roman"/>
              <w:sz w:val="22"/>
            </w:rPr>
            <w:delText>micro-eukaryotic</w:delText>
          </w:r>
        </w:del>
      </w:ins>
      <w:ins w:id="999" w:author="LIN, Yufeng" w:date="2021-09-28T13:00:00Z">
        <w:r w:rsidR="004314C2">
          <w:rPr>
            <w:rFonts w:ascii="Times New Roman" w:hAnsi="Times New Roman" w:cs="Times New Roman"/>
            <w:sz w:val="22"/>
          </w:rPr>
          <w:t>fungal</w:t>
        </w:r>
      </w:ins>
      <w:ins w:id="1000" w:author="nick ting" w:date="2021-09-24T17:19:00Z">
        <w:r w:rsidR="00525A3D">
          <w:rPr>
            <w:rFonts w:ascii="Times New Roman" w:hAnsi="Times New Roman" w:cs="Times New Roman"/>
            <w:sz w:val="22"/>
          </w:rPr>
          <w:t xml:space="preserve"> phyl</w:t>
        </w:r>
      </w:ins>
      <w:ins w:id="1001" w:author="nick ting" w:date="2021-09-24T17:29:00Z">
        <w:r w:rsidR="003963F6">
          <w:rPr>
            <w:rFonts w:ascii="Times New Roman" w:hAnsi="Times New Roman" w:cs="Times New Roman"/>
            <w:sz w:val="22"/>
          </w:rPr>
          <w:t>a</w:t>
        </w:r>
      </w:ins>
      <w:ins w:id="1002" w:author="nick ting" w:date="2021-09-24T17:19:00Z">
        <w:r w:rsidR="00525A3D">
          <w:rPr>
            <w:rFonts w:ascii="Times New Roman" w:hAnsi="Times New Roman" w:cs="Times New Roman"/>
            <w:sz w:val="22"/>
          </w:rPr>
          <w:t xml:space="preserve"> </w:t>
        </w:r>
      </w:ins>
      <w:ins w:id="1003" w:author="LIN, Yufeng" w:date="2021-09-24T14:45:00Z">
        <w:del w:id="1004" w:author="nick ting" w:date="2021-09-24T17:09:00Z">
          <w:r w:rsidR="00203541" w:rsidDel="002E1E6A">
            <w:rPr>
              <w:rFonts w:ascii="Times New Roman" w:hAnsi="Times New Roman" w:cs="Times New Roman" w:hint="eastAsia"/>
              <w:sz w:val="22"/>
            </w:rPr>
            <w:delText>,</w:delText>
          </w:r>
          <w:r w:rsidR="00203541" w:rsidDel="002E1E6A">
            <w:rPr>
              <w:rFonts w:ascii="Times New Roman" w:hAnsi="Times New Roman" w:cs="Times New Roman"/>
              <w:sz w:val="22"/>
            </w:rPr>
            <w:delText xml:space="preserve"> but </w:delText>
          </w:r>
        </w:del>
      </w:ins>
      <w:ins w:id="1005" w:author="LIN, Yufeng" w:date="2021-09-24T14:50:00Z">
        <w:del w:id="1006" w:author="nick ting" w:date="2021-09-24T17:19:00Z">
          <w:r w:rsidR="00971D87" w:rsidDel="00525A3D">
            <w:rPr>
              <w:rFonts w:ascii="Times New Roman" w:hAnsi="Times New Roman" w:cs="Times New Roman"/>
              <w:sz w:val="22"/>
            </w:rPr>
            <w:delText>some</w:delText>
          </w:r>
        </w:del>
      </w:ins>
      <w:ins w:id="1007" w:author="Thomas Kwong" w:date="2021-09-12T17:24:00Z">
        <w:del w:id="1008" w:author="nick ting" w:date="2021-09-24T17:19:00Z">
          <w:r w:rsidR="00CD611D" w:rsidDel="00525A3D">
            <w:rPr>
              <w:rFonts w:ascii="Times New Roman" w:hAnsi="Times New Roman" w:cs="Times New Roman"/>
              <w:sz w:val="22"/>
            </w:rPr>
            <w:delText xml:space="preserve">ach </w:delText>
          </w:r>
        </w:del>
      </w:ins>
      <w:del w:id="1009" w:author="nick ting" w:date="2021-09-24T17:19:00Z">
        <w:r w:rsidRPr="00790445" w:rsidDel="00525A3D">
          <w:rPr>
            <w:rFonts w:ascii="Times New Roman" w:hAnsi="Times New Roman" w:cs="Times New Roman"/>
            <w:sz w:val="22"/>
          </w:rPr>
          <w:delText>, while Basidiomycota was observed as the second most abundant phylum (figure 2a). It</w:delText>
        </w:r>
        <w:r w:rsidR="000D0043" w:rsidRPr="00790445" w:rsidDel="00525A3D">
          <w:rPr>
            <w:rFonts w:ascii="Times New Roman" w:hAnsi="Times New Roman" w:cs="Times New Roman"/>
            <w:sz w:val="22"/>
          </w:rPr>
          <w:delText>'</w:delText>
        </w:r>
        <w:r w:rsidRPr="00790445" w:rsidDel="00525A3D">
          <w:rPr>
            <w:rFonts w:ascii="Times New Roman" w:hAnsi="Times New Roman" w:cs="Times New Roman"/>
            <w:sz w:val="22"/>
          </w:rPr>
          <w:delText>s worth noting that each cohort</w:delText>
        </w:r>
      </w:del>
      <w:ins w:id="1010" w:author="LIN, Yufeng" w:date="2021-09-24T14:50:00Z">
        <w:del w:id="1011" w:author="nick ting" w:date="2021-09-24T17:19:00Z">
          <w:r w:rsidR="00971D87" w:rsidDel="00525A3D">
            <w:rPr>
              <w:rFonts w:ascii="Times New Roman" w:hAnsi="Times New Roman" w:cs="Times New Roman"/>
              <w:sz w:val="22"/>
            </w:rPr>
            <w:delText>s</w:delText>
          </w:r>
        </w:del>
      </w:ins>
      <w:del w:id="1012" w:author="nick ting" w:date="2021-09-24T17:19:00Z">
        <w:r w:rsidRPr="00790445" w:rsidDel="00525A3D">
          <w:rPr>
            <w:rFonts w:ascii="Times New Roman" w:hAnsi="Times New Roman" w:cs="Times New Roman"/>
            <w:sz w:val="22"/>
          </w:rPr>
          <w:delText xml:space="preserve"> </w:delText>
        </w:r>
      </w:del>
      <w:ins w:id="1013" w:author="Thomas Kwong" w:date="2021-09-12T17:25:00Z">
        <w:r w:rsidR="00CD611D">
          <w:rPr>
            <w:rFonts w:ascii="Times New Roman" w:hAnsi="Times New Roman" w:cs="Times New Roman"/>
            <w:sz w:val="22"/>
          </w:rPr>
          <w:t xml:space="preserve">showed </w:t>
        </w:r>
        <w:del w:id="1014" w:author="nick ting" w:date="2021-09-24T17:19:00Z">
          <w:r w:rsidR="00CD611D" w:rsidDel="00525A3D">
            <w:rPr>
              <w:rFonts w:ascii="Times New Roman" w:hAnsi="Times New Roman" w:cs="Times New Roman"/>
              <w:sz w:val="22"/>
            </w:rPr>
            <w:delText xml:space="preserve">a </w:delText>
          </w:r>
        </w:del>
        <w:r w:rsidR="00CD611D">
          <w:rPr>
            <w:rFonts w:ascii="Times New Roman" w:hAnsi="Times New Roman" w:cs="Times New Roman"/>
            <w:sz w:val="22"/>
          </w:rPr>
          <w:t xml:space="preserve">significant </w:t>
        </w:r>
      </w:ins>
      <w:ins w:id="1015" w:author="nick ting" w:date="2021-09-24T17:41:00Z">
        <w:r w:rsidR="00527EAA">
          <w:rPr>
            <w:rFonts w:ascii="Times New Roman" w:hAnsi="Times New Roman" w:cs="Times New Roman"/>
            <w:sz w:val="22"/>
          </w:rPr>
          <w:t xml:space="preserve">inter-cohort </w:t>
        </w:r>
      </w:ins>
      <w:ins w:id="1016" w:author="Thomas Kwong" w:date="2021-09-12T17:25:00Z">
        <w:r w:rsidR="00CD611D">
          <w:rPr>
            <w:rFonts w:ascii="Times New Roman" w:hAnsi="Times New Roman" w:cs="Times New Roman"/>
            <w:sz w:val="22"/>
          </w:rPr>
          <w:t>variation</w:t>
        </w:r>
      </w:ins>
      <w:ins w:id="1017" w:author="nick ting" w:date="2021-09-24T17:19:00Z">
        <w:r w:rsidR="00525A3D">
          <w:rPr>
            <w:rFonts w:ascii="Times New Roman" w:hAnsi="Times New Roman" w:cs="Times New Roman"/>
            <w:sz w:val="22"/>
          </w:rPr>
          <w:t>s</w:t>
        </w:r>
      </w:ins>
      <w:ins w:id="1018" w:author="nick ting" w:date="2021-09-24T17:41:00Z">
        <w:r w:rsidR="00527EAA">
          <w:rPr>
            <w:rFonts w:ascii="Times New Roman" w:hAnsi="Times New Roman" w:cs="Times New Roman"/>
            <w:sz w:val="22"/>
          </w:rPr>
          <w:t>.</w:t>
        </w:r>
      </w:ins>
      <w:ins w:id="1019" w:author="Thomas Kwong" w:date="2021-09-12T17:25:00Z">
        <w:del w:id="1020" w:author="nick ting" w:date="2021-09-24T17:41:00Z">
          <w:r w:rsidR="00CD611D" w:rsidDel="00527EAA">
            <w:rPr>
              <w:rFonts w:ascii="Times New Roman" w:hAnsi="Times New Roman" w:cs="Times New Roman"/>
              <w:sz w:val="22"/>
            </w:rPr>
            <w:delText xml:space="preserve"> </w:delText>
          </w:r>
        </w:del>
        <w:del w:id="1021" w:author="nick ting" w:date="2021-09-24T17:19:00Z">
          <w:r w:rsidR="00CD611D" w:rsidDel="00525A3D">
            <w:rPr>
              <w:rFonts w:ascii="Times New Roman" w:hAnsi="Times New Roman" w:cs="Times New Roman"/>
              <w:sz w:val="22"/>
            </w:rPr>
            <w:delText>for the next most abundant species</w:delText>
          </w:r>
        </w:del>
        <w:del w:id="1022" w:author="nick ting" w:date="2021-09-24T17:41:00Z">
          <w:r w:rsidR="00CD611D" w:rsidDel="00527EAA">
            <w:rPr>
              <w:rFonts w:ascii="Times New Roman" w:hAnsi="Times New Roman" w:cs="Times New Roman"/>
              <w:sz w:val="22"/>
            </w:rPr>
            <w:delText>.</w:delText>
          </w:r>
        </w:del>
      </w:ins>
      <w:ins w:id="1023" w:author="nick ting" w:date="2021-09-24T17:41:00Z">
        <w:r w:rsidR="00527EAA">
          <w:rPr>
            <w:rFonts w:ascii="Times New Roman" w:hAnsi="Times New Roman" w:cs="Times New Roman"/>
            <w:sz w:val="22"/>
          </w:rPr>
          <w:t xml:space="preserve"> </w:t>
        </w:r>
      </w:ins>
      <w:ins w:id="1024" w:author="Thomas Kwong" w:date="2021-09-12T17:25:00Z">
        <w:del w:id="1025" w:author="nick ting" w:date="2021-09-24T17:41:00Z">
          <w:r w:rsidR="00CD611D" w:rsidDel="00527EAA">
            <w:rPr>
              <w:rFonts w:ascii="Times New Roman" w:hAnsi="Times New Roman" w:cs="Times New Roman"/>
              <w:sz w:val="22"/>
            </w:rPr>
            <w:delText xml:space="preserve"> </w:delText>
          </w:r>
        </w:del>
      </w:ins>
      <w:del w:id="1026" w:author="Thomas Kwong" w:date="2021-09-12T17:25:00Z">
        <w:r w:rsidRPr="00790445" w:rsidDel="00CD611D">
          <w:rPr>
            <w:rFonts w:ascii="Times New Roman" w:hAnsi="Times New Roman" w:cs="Times New Roman"/>
            <w:sz w:val="22"/>
          </w:rPr>
          <w:delText>would play a few var</w:delText>
        </w:r>
      </w:del>
      <w:del w:id="1027" w:author="Thomas Kwong" w:date="2021-09-12T17:26:00Z">
        <w:r w:rsidRPr="00790445" w:rsidDel="00CD611D">
          <w:rPr>
            <w:rFonts w:ascii="Times New Roman" w:hAnsi="Times New Roman" w:cs="Times New Roman"/>
            <w:sz w:val="22"/>
          </w:rPr>
          <w:delText>iances in</w:delText>
        </w:r>
      </w:del>
      <w:del w:id="1028" w:author="LIN, Yufeng" w:date="2021-09-24T14:49:00Z">
        <w:r w:rsidRPr="00790445" w:rsidDel="00971D87">
          <w:rPr>
            <w:rFonts w:ascii="Times New Roman" w:hAnsi="Times New Roman" w:cs="Times New Roman"/>
            <w:sz w:val="22"/>
          </w:rPr>
          <w:delText xml:space="preserve"> </w:delText>
        </w:r>
      </w:del>
      <w:del w:id="1029" w:author="Thomas Kwong" w:date="2021-09-12T17:26:00Z">
        <w:r w:rsidRPr="00790445" w:rsidDel="00CD611D">
          <w:rPr>
            <w:rFonts w:ascii="Times New Roman" w:hAnsi="Times New Roman" w:cs="Times New Roman"/>
            <w:sz w:val="22"/>
          </w:rPr>
          <w:delText xml:space="preserve">phylum level. For </w:delText>
        </w:r>
      </w:del>
      <w:ins w:id="1030" w:author="LIN, Yufeng" w:date="2021-09-21T11:13:00Z">
        <w:r w:rsidR="00FA0AD4">
          <w:rPr>
            <w:rFonts w:ascii="Times New Roman" w:hAnsi="Times New Roman" w:cs="Times New Roman"/>
            <w:sz w:val="22"/>
          </w:rPr>
          <w:t xml:space="preserve">For </w:t>
        </w:r>
      </w:ins>
      <w:del w:id="1031" w:author="nick ting" w:date="2021-09-24T18:17:00Z">
        <w:r w:rsidRPr="00790445" w:rsidDel="007A072D">
          <w:rPr>
            <w:rFonts w:ascii="Times New Roman" w:hAnsi="Times New Roman" w:cs="Times New Roman"/>
            <w:sz w:val="22"/>
          </w:rPr>
          <w:delText>example</w:delText>
        </w:r>
      </w:del>
      <w:ins w:id="1032" w:author="nick ting" w:date="2021-09-24T18:17:00Z">
        <w:r w:rsidR="007A072D">
          <w:rPr>
            <w:rFonts w:ascii="Times New Roman" w:hAnsi="Times New Roman" w:cs="Times New Roman"/>
            <w:sz w:val="22"/>
          </w:rPr>
          <w:t>instance</w:t>
        </w:r>
      </w:ins>
      <w:r w:rsidRPr="00790445">
        <w:rPr>
          <w:rFonts w:ascii="Times New Roman" w:hAnsi="Times New Roman" w:cs="Times New Roman"/>
          <w:sz w:val="22"/>
        </w:rPr>
        <w:t xml:space="preserve">, </w:t>
      </w:r>
      <w:ins w:id="1033" w:author="nick ting" w:date="2021-09-24T17:21:00Z">
        <w:r w:rsidR="00525A3D">
          <w:rPr>
            <w:rFonts w:ascii="Times New Roman" w:hAnsi="Times New Roman" w:cs="Times New Roman"/>
            <w:sz w:val="22"/>
          </w:rPr>
          <w:t>unlike all ot</w:t>
        </w:r>
      </w:ins>
      <w:ins w:id="1034" w:author="nick ting" w:date="2021-09-24T17:22:00Z">
        <w:r w:rsidR="00525A3D">
          <w:rPr>
            <w:rFonts w:ascii="Times New Roman" w:hAnsi="Times New Roman" w:cs="Times New Roman"/>
            <w:sz w:val="22"/>
          </w:rPr>
          <w:t>her cohorts, the</w:t>
        </w:r>
      </w:ins>
      <w:del w:id="1035" w:author="nick ting" w:date="2021-09-24T17:21:00Z">
        <w:r w:rsidRPr="00790445" w:rsidDel="00525A3D">
          <w:rPr>
            <w:rFonts w:ascii="Times New Roman" w:hAnsi="Times New Roman" w:cs="Times New Roman"/>
            <w:sz w:val="22"/>
          </w:rPr>
          <w:delText>the</w:delText>
        </w:r>
      </w:del>
      <w:r w:rsidRPr="00790445">
        <w:rPr>
          <w:rFonts w:ascii="Times New Roman" w:hAnsi="Times New Roman" w:cs="Times New Roman"/>
          <w:sz w:val="22"/>
        </w:rPr>
        <w:t xml:space="preserve"> second-</w:t>
      </w:r>
      <w:ins w:id="1036" w:author="nick ting" w:date="2021-09-24T17:20:00Z">
        <w:r w:rsidR="00525A3D">
          <w:rPr>
            <w:rFonts w:ascii="Times New Roman" w:hAnsi="Times New Roman" w:cs="Times New Roman"/>
            <w:sz w:val="22"/>
          </w:rPr>
          <w:t>most</w:t>
        </w:r>
      </w:ins>
      <w:del w:id="1037" w:author="nick ting" w:date="2021-09-24T17:20:00Z">
        <w:r w:rsidRPr="00790445" w:rsidDel="00525A3D">
          <w:rPr>
            <w:rFonts w:ascii="Times New Roman" w:hAnsi="Times New Roman" w:cs="Times New Roman"/>
            <w:sz w:val="22"/>
          </w:rPr>
          <w:delText>largest</w:delText>
        </w:r>
      </w:del>
      <w:r w:rsidRPr="00790445">
        <w:rPr>
          <w:rFonts w:ascii="Times New Roman" w:hAnsi="Times New Roman" w:cs="Times New Roman"/>
          <w:sz w:val="22"/>
        </w:rPr>
        <w:t xml:space="preserve"> abundan</w:t>
      </w:r>
      <w:ins w:id="1038" w:author="nick ting" w:date="2021-09-24T17:20:00Z">
        <w:r w:rsidR="00525A3D">
          <w:rPr>
            <w:rFonts w:ascii="Times New Roman" w:hAnsi="Times New Roman" w:cs="Times New Roman"/>
            <w:sz w:val="22"/>
          </w:rPr>
          <w:t>t phylum</w:t>
        </w:r>
      </w:ins>
      <w:del w:id="1039" w:author="nick ting" w:date="2021-09-24T17:20:00Z">
        <w:r w:rsidRPr="00790445" w:rsidDel="00525A3D">
          <w:rPr>
            <w:rFonts w:ascii="Times New Roman" w:hAnsi="Times New Roman" w:cs="Times New Roman"/>
            <w:sz w:val="22"/>
          </w:rPr>
          <w:delText>ce</w:delText>
        </w:r>
      </w:del>
      <w:r w:rsidRPr="00790445">
        <w:rPr>
          <w:rFonts w:ascii="Times New Roman" w:hAnsi="Times New Roman" w:cs="Times New Roman"/>
          <w:sz w:val="22"/>
        </w:rPr>
        <w:t xml:space="preserve"> 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w:t>
      </w:r>
      <w:ins w:id="1040" w:author="nick ting" w:date="2021-09-24T17:23:00Z">
        <w:r w:rsidR="003963F6">
          <w:rPr>
            <w:rFonts w:ascii="Times New Roman" w:hAnsi="Times New Roman" w:cs="Times New Roman"/>
            <w:sz w:val="22"/>
          </w:rPr>
          <w:t xml:space="preserve">Japanese </w:t>
        </w:r>
      </w:ins>
      <w:r w:rsidRPr="00790445">
        <w:rPr>
          <w:rFonts w:ascii="Times New Roman" w:hAnsi="Times New Roman" w:cs="Times New Roman"/>
          <w:sz w:val="22"/>
        </w:rPr>
        <w:t xml:space="preserve">cohort </w:t>
      </w:r>
      <w:del w:id="1041" w:author="nick ting" w:date="2021-09-24T17:23:00Z">
        <w:r w:rsidRPr="00790445" w:rsidDel="003963F6">
          <w:rPr>
            <w:rFonts w:ascii="Times New Roman" w:hAnsi="Times New Roman" w:cs="Times New Roman"/>
            <w:sz w:val="22"/>
          </w:rPr>
          <w:delText xml:space="preserve">from Japan Asia </w:delText>
        </w:r>
      </w:del>
      <w:r w:rsidRPr="00790445">
        <w:rPr>
          <w:rFonts w:ascii="Times New Roman" w:hAnsi="Times New Roman" w:cs="Times New Roman"/>
          <w:sz w:val="22"/>
        </w:rPr>
        <w:t xml:space="preserve">was </w:t>
      </w:r>
      <w:proofErr w:type="spellStart"/>
      <w:r w:rsidRPr="00FA0AD4">
        <w:rPr>
          <w:rFonts w:ascii="Times New Roman" w:hAnsi="Times New Roman" w:cs="Times New Roman"/>
          <w:i/>
          <w:iCs/>
          <w:sz w:val="22"/>
          <w:rPrChange w:id="1042" w:author="LIN, Yufeng" w:date="2021-09-21T11:14:00Z">
            <w:rPr>
              <w:rFonts w:ascii="Times New Roman" w:hAnsi="Times New Roman" w:cs="Times New Roman"/>
              <w:sz w:val="22"/>
            </w:rPr>
          </w:rPrChange>
        </w:rPr>
        <w:t>Mucoromycota</w:t>
      </w:r>
      <w:proofErr w:type="spellEnd"/>
      <w:r w:rsidRPr="00790445">
        <w:rPr>
          <w:rFonts w:ascii="Times New Roman" w:hAnsi="Times New Roman" w:cs="Times New Roman"/>
          <w:sz w:val="22"/>
        </w:rPr>
        <w:t xml:space="preserve"> </w:t>
      </w:r>
      <w:ins w:id="1043" w:author="nick ting" w:date="2021-09-24T17:22:00Z">
        <w:r w:rsidR="00525A3D">
          <w:rPr>
            <w:rFonts w:ascii="Times New Roman" w:hAnsi="Times New Roman" w:cs="Times New Roman"/>
            <w:sz w:val="22"/>
          </w:rPr>
          <w:t xml:space="preserve">but not </w:t>
        </w:r>
      </w:ins>
      <w:del w:id="1044" w:author="nick ting" w:date="2021-09-24T17:22:00Z">
        <w:r w:rsidRPr="00790445" w:rsidDel="00525A3D">
          <w:rPr>
            <w:rFonts w:ascii="Times New Roman" w:hAnsi="Times New Roman" w:cs="Times New Roman"/>
            <w:sz w:val="22"/>
          </w:rPr>
          <w:delText xml:space="preserve">instead of </w:delText>
        </w:r>
      </w:del>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ins w:id="1045" w:author="nick ting" w:date="2021-09-24T18:17:00Z">
        <w:r w:rsidR="007A072D">
          <w:rPr>
            <w:rFonts w:ascii="Times New Roman" w:hAnsi="Times New Roman" w:cs="Times New Roman"/>
            <w:sz w:val="22"/>
          </w:rPr>
          <w:t xml:space="preserve">Other examples include </w:t>
        </w:r>
      </w:ins>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ins w:id="1046" w:author="nick ting" w:date="2021-09-24T18:17:00Z">
        <w:r w:rsidR="007A072D">
          <w:rPr>
            <w:rFonts w:ascii="Times New Roman" w:hAnsi="Times New Roman" w:cs="Times New Roman"/>
            <w:sz w:val="22"/>
          </w:rPr>
          <w:t>taking</w:t>
        </w:r>
      </w:ins>
      <w:ins w:id="1047" w:author="nick ting" w:date="2021-09-24T17:28:00Z">
        <w:r w:rsidR="003963F6">
          <w:rPr>
            <w:rFonts w:ascii="Times New Roman" w:hAnsi="Times New Roman" w:cs="Times New Roman"/>
            <w:sz w:val="22"/>
          </w:rPr>
          <w:t xml:space="preserve"> up a smaller</w:t>
        </w:r>
      </w:ins>
      <w:del w:id="1048" w:author="nick ting" w:date="2021-09-24T17:28:00Z">
        <w:r w:rsidRPr="00FA0AD4" w:rsidDel="003963F6">
          <w:rPr>
            <w:rFonts w:ascii="Times New Roman" w:hAnsi="Times New Roman" w:cs="Times New Roman"/>
            <w:sz w:val="22"/>
            <w:rPrChange w:id="1049" w:author="LIN, Yufeng" w:date="2021-09-21T11:14:00Z">
              <w:rPr>
                <w:rFonts w:ascii="Times New Roman" w:hAnsi="Times New Roman" w:cs="Times New Roman"/>
                <w:i/>
                <w:iCs/>
                <w:sz w:val="22"/>
              </w:rPr>
            </w:rPrChange>
          </w:rPr>
          <w:delText>contains</w:delText>
        </w:r>
        <w:r w:rsidRPr="00790445" w:rsidDel="003963F6">
          <w:rPr>
            <w:rFonts w:ascii="Times New Roman" w:hAnsi="Times New Roman" w:cs="Times New Roman"/>
            <w:sz w:val="22"/>
          </w:rPr>
          <w:delText xml:space="preserve"> less</w:delText>
        </w:r>
      </w:del>
      <w:r w:rsidRPr="00790445">
        <w:rPr>
          <w:rFonts w:ascii="Times New Roman" w:hAnsi="Times New Roman" w:cs="Times New Roman"/>
          <w:sz w:val="22"/>
        </w:rPr>
        <w:t xml:space="preserve"> proportion in Asians compared with non-Asians (figure 2b).</w:t>
      </w:r>
      <w:del w:id="1050" w:author="LIN, Yufeng" w:date="2021-09-24T14:46:00Z">
        <w:r w:rsidRPr="00790445" w:rsidDel="00203541">
          <w:rPr>
            <w:rFonts w:ascii="Times New Roman" w:hAnsi="Times New Roman" w:cs="Times New Roman"/>
            <w:sz w:val="22"/>
          </w:rPr>
          <w:delText xml:space="preserve"> </w:delText>
        </w:r>
      </w:del>
      <w:ins w:id="1051" w:author="LIN, Yufeng" w:date="2021-09-24T14:46:00Z">
        <w:r w:rsidR="00203541">
          <w:rPr>
            <w:rFonts w:ascii="Times New Roman" w:hAnsi="Times New Roman" w:cs="Times New Roman"/>
            <w:sz w:val="22"/>
          </w:rPr>
          <w:t xml:space="preserve"> </w:t>
        </w:r>
      </w:ins>
    </w:p>
    <w:p w14:paraId="375332B6" w14:textId="35FE7B9B" w:rsidR="00D46E76" w:rsidRPr="00D46E76" w:rsidDel="0096422D" w:rsidRDefault="00D46E76" w:rsidP="00790445">
      <w:pPr>
        <w:rPr>
          <w:ins w:id="1052" w:author="nick ting" w:date="2021-10-03T19:37:00Z"/>
          <w:del w:id="1053" w:author="LIN, Yufeng" w:date="2021-10-05T14:02:00Z"/>
          <w:rFonts w:ascii="Times New Roman" w:hAnsi="Times New Roman" w:cs="Times New Roman"/>
          <w:sz w:val="22"/>
        </w:rPr>
      </w:pPr>
    </w:p>
    <w:p w14:paraId="2B090596" w14:textId="77777777" w:rsidR="007A072D" w:rsidRDefault="007A072D" w:rsidP="00790445">
      <w:pPr>
        <w:rPr>
          <w:ins w:id="1054" w:author="nick ting" w:date="2021-09-24T18:17:00Z"/>
          <w:rFonts w:ascii="Times New Roman" w:hAnsi="Times New Roman" w:cs="Times New Roman"/>
          <w:sz w:val="22"/>
        </w:rPr>
      </w:pPr>
    </w:p>
    <w:p w14:paraId="0A56AA14" w14:textId="79601107" w:rsidR="007A072D" w:rsidDel="00D46E76" w:rsidRDefault="007A072D" w:rsidP="00790445">
      <w:pPr>
        <w:rPr>
          <w:del w:id="1055" w:author="LIN, Yufeng" w:date="2021-09-30T19:15:00Z"/>
          <w:rFonts w:ascii="Times New Roman" w:hAnsi="Times New Roman" w:cs="Times New Roman"/>
          <w:sz w:val="22"/>
        </w:rPr>
      </w:pPr>
      <w:ins w:id="1056" w:author="nick ting" w:date="2021-09-24T18:18:00Z">
        <w:r>
          <w:rPr>
            <w:rFonts w:ascii="Times New Roman" w:hAnsi="Times New Roman" w:cs="Times New Roman"/>
            <w:sz w:val="22"/>
          </w:rPr>
          <w:t>For</w:t>
        </w:r>
      </w:ins>
      <w:ins w:id="1057" w:author="nick ting" w:date="2021-09-24T18:17:00Z">
        <w:r>
          <w:rPr>
            <w:rFonts w:ascii="Times New Roman" w:hAnsi="Times New Roman" w:cs="Times New Roman"/>
            <w:sz w:val="22"/>
          </w:rPr>
          <w:t xml:space="preserve"> t</w:t>
        </w:r>
      </w:ins>
      <w:ins w:id="1058" w:author="nick ting" w:date="2021-09-24T18:18:00Z">
        <w:r>
          <w:rPr>
            <w:rFonts w:ascii="Times New Roman" w:hAnsi="Times New Roman" w:cs="Times New Roman"/>
            <w:sz w:val="22"/>
          </w:rPr>
          <w:t xml:space="preserve">he altered microbial composition in CRC, </w:t>
        </w:r>
      </w:ins>
      <w:del w:id="1059" w:author="LIN, Yufeng" w:date="2021-09-24T14:58:00Z">
        <w:r w:rsidR="00D9531B" w:rsidRPr="00790445" w:rsidDel="00CA3711">
          <w:rPr>
            <w:rFonts w:ascii="Times New Roman" w:hAnsi="Times New Roman" w:cs="Times New Roman"/>
            <w:sz w:val="22"/>
          </w:rPr>
          <w:delText xml:space="preserve">In the downstream analysis, we normalized the data through healthy control median in each group and each feature to reduce </w:delText>
        </w:r>
      </w:del>
      <w:del w:id="1060" w:author="LIN, Yufeng" w:date="2021-09-24T14:46:00Z">
        <w:r w:rsidR="00D9531B" w:rsidRPr="00790445" w:rsidDel="00203541">
          <w:rPr>
            <w:rFonts w:ascii="Times New Roman" w:hAnsi="Times New Roman" w:cs="Times New Roman"/>
            <w:sz w:val="22"/>
          </w:rPr>
          <w:delText xml:space="preserve">these </w:delText>
        </w:r>
      </w:del>
      <w:del w:id="1061" w:author="LIN, Yufeng" w:date="2021-09-24T14:58:00Z">
        <w:r w:rsidR="00D9531B" w:rsidRPr="00790445" w:rsidDel="00CA3711">
          <w:rPr>
            <w:rFonts w:ascii="Times New Roman" w:hAnsi="Times New Roman" w:cs="Times New Roman"/>
            <w:sz w:val="22"/>
          </w:rPr>
          <w:delText xml:space="preserve">effects (see </w:delText>
        </w:r>
        <w:commentRangeStart w:id="1062"/>
        <w:commentRangeStart w:id="1063"/>
        <w:r w:rsidR="00D9531B" w:rsidRPr="00790445" w:rsidDel="00CA3711">
          <w:rPr>
            <w:rFonts w:ascii="Times New Roman" w:hAnsi="Times New Roman" w:cs="Times New Roman"/>
            <w:sz w:val="22"/>
          </w:rPr>
          <w:delText>Methods</w:delText>
        </w:r>
        <w:commentRangeEnd w:id="1062"/>
        <w:r w:rsidR="00D9531B" w:rsidRPr="00790445" w:rsidDel="00CA3711">
          <w:rPr>
            <w:rStyle w:val="CommentReference"/>
            <w:rFonts w:ascii="Times New Roman" w:hAnsi="Times New Roman" w:cs="Times New Roman"/>
            <w:sz w:val="22"/>
            <w:szCs w:val="22"/>
          </w:rPr>
          <w:commentReference w:id="1062"/>
        </w:r>
        <w:commentRangeEnd w:id="1063"/>
        <w:r w:rsidR="007F1010" w:rsidDel="00CA3711">
          <w:rPr>
            <w:rStyle w:val="CommentReference"/>
          </w:rPr>
          <w:commentReference w:id="1063"/>
        </w:r>
        <w:r w:rsidR="00D9531B" w:rsidRPr="00790445" w:rsidDel="00CA3711">
          <w:rPr>
            <w:rFonts w:ascii="Times New Roman" w:hAnsi="Times New Roman" w:cs="Times New Roman"/>
            <w:sz w:val="22"/>
          </w:rPr>
          <w:delText xml:space="preserve">). </w:delText>
        </w:r>
      </w:del>
      <w:moveFromRangeStart w:id="1064" w:author="LIN, Yufeng" w:date="2021-09-24T14:48:00Z" w:name="move83387346"/>
      <w:moveFrom w:id="1065" w:author="LIN, Yufeng" w:date="2021-09-24T14:48:00Z">
        <w:r w:rsidR="00D9531B" w:rsidRPr="00790445" w:rsidDel="00971D87">
          <w:rPr>
            <w:rFonts w:ascii="Times New Roman" w:hAnsi="Times New Roman" w:cs="Times New Roman"/>
            <w:sz w:val="22"/>
          </w:rPr>
          <w:t>We also made the phylum comparison between CRC and healthy control.</w:t>
        </w:r>
      </w:moveFrom>
      <w:moveFromRangeEnd w:id="1064"/>
      <w:ins w:id="1066" w:author="LIN, Yufeng" w:date="2021-09-24T14:47:00Z">
        <w:del w:id="1067" w:author="nick ting" w:date="2021-09-24T18:18:00Z">
          <w:r w:rsidR="00203541" w:rsidRPr="00790445" w:rsidDel="007A072D">
            <w:rPr>
              <w:rFonts w:ascii="Times New Roman" w:hAnsi="Times New Roman" w:cs="Times New Roman"/>
              <w:sz w:val="22"/>
            </w:rPr>
            <w:delText>In bacteria phylum level,</w:delText>
          </w:r>
        </w:del>
      </w:ins>
      <w:moveToRangeStart w:id="1068" w:author="LIN, Yufeng" w:date="2021-09-24T14:46:00Z" w:name="move83387107"/>
      <w:moveTo w:id="1069" w:author="LIN, Yufeng" w:date="2021-09-24T14:46:00Z">
        <w:del w:id="1070" w:author="nick ting" w:date="2021-09-24T18:18:00Z">
          <w:r w:rsidR="00203541" w:rsidRPr="00790445" w:rsidDel="007A072D">
            <w:rPr>
              <w:rFonts w:ascii="Times New Roman" w:hAnsi="Times New Roman" w:cs="Times New Roman"/>
              <w:sz w:val="22"/>
            </w:rPr>
            <w:delText xml:space="preserve">Consistent with previous studies and as a validation for our analysis, </w:delText>
          </w:r>
        </w:del>
        <w:r w:rsidR="00203541" w:rsidRPr="00790445">
          <w:rPr>
            <w:rFonts w:ascii="Times New Roman" w:hAnsi="Times New Roman" w:cs="Times New Roman"/>
            <w:sz w:val="22"/>
          </w:rPr>
          <w:t xml:space="preserve">we observed </w:t>
        </w:r>
      </w:moveTo>
      <w:ins w:id="1071" w:author="nick ting" w:date="2021-09-24T17:30:00Z">
        <w:r w:rsidR="003963F6">
          <w:rPr>
            <w:rFonts w:ascii="Times New Roman" w:hAnsi="Times New Roman" w:cs="Times New Roman"/>
            <w:sz w:val="22"/>
          </w:rPr>
          <w:t xml:space="preserve">that </w:t>
        </w:r>
      </w:ins>
      <w:moveTo w:id="1072" w:author="LIN, Yufeng" w:date="2021-09-24T14:46:00Z">
        <w:r w:rsidR="00203541" w:rsidRPr="00790445">
          <w:rPr>
            <w:rFonts w:ascii="Times New Roman" w:hAnsi="Times New Roman" w:cs="Times New Roman"/>
            <w:sz w:val="22"/>
          </w:rPr>
          <w:t>bacteria</w:t>
        </w:r>
        <w:r w:rsidR="00203541">
          <w:rPr>
            <w:rFonts w:ascii="Times New Roman" w:hAnsi="Times New Roman" w:cs="Times New Roman"/>
            <w:sz w:val="22"/>
          </w:rPr>
          <w:t>l</w:t>
        </w:r>
        <w:r w:rsidR="00203541" w:rsidRPr="00790445">
          <w:rPr>
            <w:rFonts w:ascii="Times New Roman" w:hAnsi="Times New Roman" w:cs="Times New Roman"/>
            <w:sz w:val="22"/>
          </w:rPr>
          <w:t xml:space="preserve"> phyla </w:t>
        </w:r>
        <w:r w:rsidR="00203541" w:rsidRPr="003963F6">
          <w:rPr>
            <w:rFonts w:ascii="Times New Roman" w:hAnsi="Times New Roman" w:cs="Times New Roman"/>
            <w:i/>
            <w:iCs/>
            <w:sz w:val="22"/>
            <w:rPrChange w:id="1073" w:author="nick ting" w:date="2021-09-24T17:29:00Z">
              <w:rPr>
                <w:rFonts w:ascii="Times New Roman" w:hAnsi="Times New Roman" w:cs="Times New Roman"/>
                <w:sz w:val="22"/>
              </w:rPr>
            </w:rPrChange>
          </w:rPr>
          <w:t>Bacteroidetes</w:t>
        </w:r>
        <w:r w:rsidR="00203541" w:rsidRPr="00790445">
          <w:rPr>
            <w:rFonts w:ascii="Times New Roman" w:hAnsi="Times New Roman" w:cs="Times New Roman"/>
            <w:sz w:val="22"/>
          </w:rPr>
          <w:t xml:space="preserve"> and </w:t>
        </w:r>
        <w:r w:rsidR="00203541" w:rsidRPr="003963F6">
          <w:rPr>
            <w:rFonts w:ascii="Times New Roman" w:hAnsi="Times New Roman" w:cs="Times New Roman"/>
            <w:i/>
            <w:iCs/>
            <w:sz w:val="22"/>
            <w:rPrChange w:id="1074" w:author="nick ting" w:date="2021-09-24T17:29:00Z">
              <w:rPr>
                <w:rFonts w:ascii="Times New Roman" w:hAnsi="Times New Roman" w:cs="Times New Roman"/>
                <w:sz w:val="22"/>
              </w:rPr>
            </w:rPrChange>
          </w:rPr>
          <w:t>Fusobacteria</w:t>
        </w:r>
        <w:r w:rsidR="00203541" w:rsidRPr="00790445">
          <w:rPr>
            <w:rFonts w:ascii="Times New Roman" w:hAnsi="Times New Roman" w:cs="Times New Roman"/>
            <w:sz w:val="22"/>
          </w:rPr>
          <w:t xml:space="preserve"> were enriched in the CRC group </w:t>
        </w:r>
      </w:moveTo>
      <w:ins w:id="1075" w:author="nick ting" w:date="2021-09-24T17:30:00Z">
        <w:r w:rsidR="003963F6">
          <w:rPr>
            <w:rFonts w:ascii="Times New Roman" w:hAnsi="Times New Roman" w:cs="Times New Roman"/>
            <w:sz w:val="22"/>
          </w:rPr>
          <w:t xml:space="preserve">as </w:t>
        </w:r>
      </w:ins>
      <w:moveTo w:id="1076" w:author="LIN, Yufeng" w:date="2021-09-24T14:46:00Z">
        <w:r w:rsidR="00203541" w:rsidRPr="00790445">
          <w:rPr>
            <w:rFonts w:ascii="Times New Roman" w:hAnsi="Times New Roman" w:cs="Times New Roman"/>
            <w:sz w:val="22"/>
          </w:rPr>
          <w:t>compared with</w:t>
        </w:r>
      </w:moveTo>
      <w:ins w:id="1077" w:author="nick ting" w:date="2021-09-24T17:30:00Z">
        <w:r w:rsidR="003963F6">
          <w:rPr>
            <w:rFonts w:ascii="Times New Roman" w:hAnsi="Times New Roman" w:cs="Times New Roman"/>
            <w:sz w:val="22"/>
          </w:rPr>
          <w:t xml:space="preserve"> the</w:t>
        </w:r>
      </w:ins>
      <w:moveTo w:id="1078" w:author="LIN, Yufeng" w:date="2021-09-24T14:46:00Z">
        <w:r w:rsidR="00203541" w:rsidRPr="00790445">
          <w:rPr>
            <w:rFonts w:ascii="Times New Roman" w:hAnsi="Times New Roman" w:cs="Times New Roman"/>
            <w:sz w:val="22"/>
          </w:rPr>
          <w:t xml:space="preserve"> healthy control</w:t>
        </w:r>
      </w:moveTo>
      <w:ins w:id="1079" w:author="nick ting" w:date="2021-09-24T17:30:00Z">
        <w:r w:rsidR="003963F6">
          <w:rPr>
            <w:rFonts w:ascii="Times New Roman" w:hAnsi="Times New Roman" w:cs="Times New Roman"/>
            <w:sz w:val="22"/>
          </w:rPr>
          <w:t xml:space="preserve"> group</w:t>
        </w:r>
      </w:ins>
      <w:moveTo w:id="1080" w:author="LIN, Yufeng" w:date="2021-09-24T14:46:00Z">
        <w:r w:rsidR="00203541" w:rsidRPr="00790445">
          <w:rPr>
            <w:rFonts w:ascii="Times New Roman" w:hAnsi="Times New Roman" w:cs="Times New Roman"/>
            <w:sz w:val="22"/>
          </w:rPr>
          <w:t xml:space="preserve">. Conversely, </w:t>
        </w:r>
        <w:r w:rsidR="00203541" w:rsidRPr="002E1E6A">
          <w:rPr>
            <w:rFonts w:ascii="Times New Roman" w:hAnsi="Times New Roman" w:cs="Times New Roman"/>
            <w:i/>
            <w:iCs/>
            <w:sz w:val="22"/>
            <w:rPrChange w:id="1081" w:author="nick ting" w:date="2021-09-24T17:12:00Z">
              <w:rPr>
                <w:rFonts w:ascii="Times New Roman" w:hAnsi="Times New Roman" w:cs="Times New Roman"/>
                <w:sz w:val="22"/>
              </w:rPr>
            </w:rPrChange>
          </w:rPr>
          <w:t>Firmicutes</w:t>
        </w:r>
        <w:r w:rsidR="00203541" w:rsidRPr="00790445">
          <w:rPr>
            <w:rFonts w:ascii="Times New Roman" w:hAnsi="Times New Roman" w:cs="Times New Roman"/>
            <w:sz w:val="22"/>
          </w:rPr>
          <w:t xml:space="preserve"> and </w:t>
        </w:r>
        <w:r w:rsidR="00203541" w:rsidRPr="002E1E6A">
          <w:rPr>
            <w:rFonts w:ascii="Times New Roman" w:hAnsi="Times New Roman" w:cs="Times New Roman"/>
            <w:i/>
            <w:iCs/>
            <w:sz w:val="22"/>
            <w:rPrChange w:id="1082" w:author="nick ting" w:date="2021-09-24T17:12:00Z">
              <w:rPr>
                <w:rFonts w:ascii="Times New Roman" w:hAnsi="Times New Roman" w:cs="Times New Roman"/>
                <w:sz w:val="22"/>
              </w:rPr>
            </w:rPrChange>
          </w:rPr>
          <w:t>Actinobacteria</w:t>
        </w:r>
        <w:r w:rsidR="00203541" w:rsidRPr="00790445">
          <w:rPr>
            <w:rFonts w:ascii="Times New Roman" w:hAnsi="Times New Roman" w:cs="Times New Roman"/>
            <w:sz w:val="22"/>
          </w:rPr>
          <w:t xml:space="preserve"> were reduced </w:t>
        </w:r>
      </w:moveTo>
      <w:ins w:id="1083" w:author="nick ting" w:date="2021-09-24T17:31:00Z">
        <w:r w:rsidR="003963F6">
          <w:rPr>
            <w:rFonts w:ascii="Times New Roman" w:hAnsi="Times New Roman" w:cs="Times New Roman"/>
            <w:sz w:val="22"/>
          </w:rPr>
          <w:t xml:space="preserve">in the CRC group </w:t>
        </w:r>
      </w:ins>
      <w:moveTo w:id="1084" w:author="LIN, Yufeng" w:date="2021-09-24T14:46:00Z">
        <w:r w:rsidR="00203541" w:rsidRPr="00790445">
          <w:rPr>
            <w:rFonts w:ascii="Times New Roman" w:hAnsi="Times New Roman" w:cs="Times New Roman"/>
            <w:sz w:val="22"/>
          </w:rPr>
          <w:t>(</w:t>
        </w:r>
        <w:del w:id="1085" w:author="nick ting" w:date="2021-09-24T17:32:00Z">
          <w:r w:rsidR="00203541" w:rsidRPr="00790445" w:rsidDel="003963F6">
            <w:rPr>
              <w:rFonts w:ascii="Times New Roman" w:hAnsi="Times New Roman" w:cs="Times New Roman"/>
              <w:sz w:val="22"/>
            </w:rPr>
            <w:delText xml:space="preserve">see </w:delText>
          </w:r>
        </w:del>
        <w:r w:rsidR="00203541" w:rsidRPr="00790445">
          <w:rPr>
            <w:rFonts w:ascii="Times New Roman" w:hAnsi="Times New Roman" w:cs="Times New Roman"/>
            <w:sz w:val="22"/>
          </w:rPr>
          <w:t xml:space="preserve">supplementary </w:t>
        </w:r>
        <w:commentRangeStart w:id="1086"/>
        <w:r w:rsidR="00203541" w:rsidRPr="00790445">
          <w:rPr>
            <w:rFonts w:ascii="Times New Roman" w:hAnsi="Times New Roman" w:cs="Times New Roman"/>
            <w:sz w:val="22"/>
          </w:rPr>
          <w:t>figure 1</w:t>
        </w:r>
        <w:commentRangeEnd w:id="1086"/>
        <w:r w:rsidR="00203541" w:rsidRPr="00790445">
          <w:rPr>
            <w:rStyle w:val="CommentReference"/>
            <w:rFonts w:ascii="Times New Roman" w:hAnsi="Times New Roman" w:cs="Times New Roman"/>
            <w:sz w:val="22"/>
            <w:szCs w:val="22"/>
          </w:rPr>
          <w:commentReference w:id="1086"/>
        </w:r>
        <w:r w:rsidR="00203541" w:rsidRPr="00790445">
          <w:rPr>
            <w:rFonts w:ascii="Times New Roman" w:hAnsi="Times New Roman" w:cs="Times New Roman"/>
            <w:sz w:val="22"/>
          </w:rPr>
          <w:t>).</w:t>
        </w:r>
      </w:moveTo>
      <w:moveToRangeEnd w:id="1068"/>
      <w:r w:rsidR="00D9531B" w:rsidRPr="00790445">
        <w:rPr>
          <w:rFonts w:ascii="Times New Roman" w:hAnsi="Times New Roman" w:cs="Times New Roman"/>
          <w:sz w:val="22"/>
        </w:rPr>
        <w:t xml:space="preserve"> </w:t>
      </w:r>
      <w:ins w:id="1087" w:author="nick ting" w:date="2021-09-24T18:19:00Z">
        <w:r>
          <w:rPr>
            <w:rFonts w:ascii="Times New Roman" w:hAnsi="Times New Roman" w:cs="Times New Roman"/>
            <w:sz w:val="22"/>
          </w:rPr>
          <w:t xml:space="preserve">When we investigated the individual cohort, </w:t>
        </w:r>
      </w:ins>
      <w:ins w:id="1088" w:author="nick ting" w:date="2021-09-24T17:37:00Z">
        <w:r w:rsidR="00527EAA">
          <w:rPr>
            <w:rFonts w:ascii="Times New Roman" w:hAnsi="Times New Roman" w:cs="Times New Roman"/>
            <w:sz w:val="22"/>
          </w:rPr>
          <w:t>6 of the total cohorts</w:t>
        </w:r>
      </w:ins>
      <w:ins w:id="1089" w:author="nick ting" w:date="2021-09-24T17:50:00Z">
        <w:r w:rsidR="00ED41D5">
          <w:rPr>
            <w:rFonts w:ascii="Times New Roman" w:hAnsi="Times New Roman" w:cs="Times New Roman"/>
            <w:sz w:val="22"/>
          </w:rPr>
          <w:t xml:space="preserve"> showed significant enrichment of</w:t>
        </w:r>
      </w:ins>
      <w:ins w:id="1090" w:author="nick ting" w:date="2021-09-24T17:37:00Z">
        <w:r w:rsidR="00527EAA">
          <w:rPr>
            <w:rFonts w:ascii="Times New Roman" w:hAnsi="Times New Roman" w:cs="Times New Roman"/>
            <w:sz w:val="22"/>
          </w:rPr>
          <w:t xml:space="preserve"> </w:t>
        </w:r>
      </w:ins>
      <w:del w:id="1091" w:author="LIN, Yufeng" w:date="2021-09-24T14:47:00Z">
        <w:r w:rsidR="00D9531B" w:rsidRPr="003963F6" w:rsidDel="00203541">
          <w:rPr>
            <w:rFonts w:ascii="Times New Roman" w:hAnsi="Times New Roman" w:cs="Times New Roman"/>
            <w:i/>
            <w:iCs/>
            <w:sz w:val="22"/>
            <w:rPrChange w:id="1092" w:author="nick ting" w:date="2021-09-24T17:32:00Z">
              <w:rPr>
                <w:rFonts w:ascii="Times New Roman" w:hAnsi="Times New Roman" w:cs="Times New Roman"/>
                <w:sz w:val="22"/>
              </w:rPr>
            </w:rPrChange>
          </w:rPr>
          <w:delText xml:space="preserve">In bacteria phylum level, </w:delText>
        </w:r>
      </w:del>
      <w:r w:rsidR="00D9531B" w:rsidRPr="003963F6">
        <w:rPr>
          <w:rFonts w:ascii="Times New Roman" w:hAnsi="Times New Roman" w:cs="Times New Roman"/>
          <w:i/>
          <w:iCs/>
          <w:sz w:val="22"/>
          <w:rPrChange w:id="1093" w:author="nick ting" w:date="2021-09-24T17:32:00Z">
            <w:rPr>
              <w:rFonts w:ascii="Times New Roman" w:hAnsi="Times New Roman" w:cs="Times New Roman"/>
              <w:sz w:val="22"/>
            </w:rPr>
          </w:rPrChange>
        </w:rPr>
        <w:t>Fusobacteria</w:t>
      </w:r>
      <w:r w:rsidR="00D9531B" w:rsidRPr="00790445">
        <w:rPr>
          <w:rFonts w:ascii="Times New Roman" w:hAnsi="Times New Roman" w:cs="Times New Roman"/>
          <w:sz w:val="22"/>
        </w:rPr>
        <w:t xml:space="preserve"> </w:t>
      </w:r>
      <w:ins w:id="1094" w:author="nick ting" w:date="2021-09-24T17:50:00Z">
        <w:r w:rsidR="00ED41D5">
          <w:rPr>
            <w:rFonts w:ascii="Times New Roman" w:hAnsi="Times New Roman" w:cs="Times New Roman"/>
            <w:sz w:val="22"/>
          </w:rPr>
          <w:t xml:space="preserve">(p-value &lt; 0.05) </w:t>
        </w:r>
      </w:ins>
      <w:del w:id="1095" w:author="nick ting" w:date="2021-09-24T17:34:00Z">
        <w:r w:rsidR="00D9531B" w:rsidRPr="00790445" w:rsidDel="00527EAA">
          <w:rPr>
            <w:rFonts w:ascii="Times New Roman" w:hAnsi="Times New Roman" w:cs="Times New Roman"/>
            <w:sz w:val="22"/>
          </w:rPr>
          <w:delText xml:space="preserve">performed </w:delText>
        </w:r>
      </w:del>
      <w:del w:id="1096" w:author="nick ting" w:date="2021-09-24T17:50:00Z">
        <w:r w:rsidR="00D9531B" w:rsidRPr="00790445" w:rsidDel="00ED41D5">
          <w:rPr>
            <w:rFonts w:ascii="Times New Roman" w:hAnsi="Times New Roman" w:cs="Times New Roman"/>
            <w:sz w:val="22"/>
          </w:rPr>
          <w:delText>significant</w:delText>
        </w:r>
      </w:del>
      <w:del w:id="1097" w:author="nick ting" w:date="2021-09-24T17:38:00Z">
        <w:r w:rsidR="00D9531B" w:rsidRPr="00790445" w:rsidDel="00527EAA">
          <w:rPr>
            <w:rFonts w:ascii="Times New Roman" w:hAnsi="Times New Roman" w:cs="Times New Roman"/>
            <w:sz w:val="22"/>
          </w:rPr>
          <w:delText>ly</w:delText>
        </w:r>
      </w:del>
      <w:del w:id="1098" w:author="nick ting" w:date="2021-09-24T17:50:00Z">
        <w:r w:rsidR="00D9531B" w:rsidRPr="00790445" w:rsidDel="00ED41D5">
          <w:rPr>
            <w:rFonts w:ascii="Times New Roman" w:hAnsi="Times New Roman" w:cs="Times New Roman"/>
            <w:sz w:val="22"/>
          </w:rPr>
          <w:delText xml:space="preserve"> </w:delText>
        </w:r>
      </w:del>
      <w:r w:rsidR="00D9531B" w:rsidRPr="00790445">
        <w:rPr>
          <w:rFonts w:ascii="Times New Roman" w:hAnsi="Times New Roman" w:cs="Times New Roman"/>
          <w:sz w:val="22"/>
        </w:rPr>
        <w:t>in</w:t>
      </w:r>
      <w:del w:id="1099" w:author="nick ting" w:date="2021-09-24T17:37:00Z">
        <w:r w:rsidR="00D9531B" w:rsidRPr="00790445" w:rsidDel="00527EAA">
          <w:rPr>
            <w:rFonts w:ascii="Times New Roman" w:hAnsi="Times New Roman" w:cs="Times New Roman"/>
            <w:sz w:val="22"/>
          </w:rPr>
          <w:delText xml:space="preserve"> 6 cohorts and enriched in all in</w:delText>
        </w:r>
      </w:del>
      <w:r w:rsidR="00D9531B" w:rsidRPr="00790445">
        <w:rPr>
          <w:rFonts w:ascii="Times New Roman" w:hAnsi="Times New Roman" w:cs="Times New Roman"/>
          <w:sz w:val="22"/>
        </w:rPr>
        <w:t xml:space="preserve"> </w:t>
      </w:r>
      <w:ins w:id="1100" w:author="nick ting" w:date="2021-09-24T17:38:00Z">
        <w:r w:rsidR="00527EAA">
          <w:rPr>
            <w:rFonts w:ascii="Times New Roman" w:hAnsi="Times New Roman" w:cs="Times New Roman"/>
            <w:sz w:val="22"/>
          </w:rPr>
          <w:t xml:space="preserve">the </w:t>
        </w:r>
      </w:ins>
      <w:r w:rsidR="00D9531B" w:rsidRPr="00790445">
        <w:rPr>
          <w:rFonts w:ascii="Times New Roman" w:hAnsi="Times New Roman" w:cs="Times New Roman"/>
          <w:sz w:val="22"/>
        </w:rPr>
        <w:t xml:space="preserve">CRC </w:t>
      </w:r>
      <w:ins w:id="1101" w:author="nick ting" w:date="2021-09-24T17:38:00Z">
        <w:r w:rsidR="00527EAA">
          <w:rPr>
            <w:rFonts w:ascii="Times New Roman" w:hAnsi="Times New Roman" w:cs="Times New Roman"/>
            <w:sz w:val="22"/>
          </w:rPr>
          <w:t>group</w:t>
        </w:r>
      </w:ins>
      <w:del w:id="1102" w:author="nick ting" w:date="2021-09-24T17:50:00Z">
        <w:r w:rsidR="00D9531B" w:rsidRPr="00790445" w:rsidDel="00ED41D5">
          <w:rPr>
            <w:rFonts w:ascii="Times New Roman" w:hAnsi="Times New Roman" w:cs="Times New Roman"/>
            <w:sz w:val="22"/>
          </w:rPr>
          <w:delText>compared to healthy control</w:delText>
        </w:r>
      </w:del>
      <w:r w:rsidR="00D9531B" w:rsidRPr="00790445">
        <w:rPr>
          <w:rFonts w:ascii="Times New Roman" w:hAnsi="Times New Roman" w:cs="Times New Roman"/>
          <w:sz w:val="22"/>
        </w:rPr>
        <w:t xml:space="preserve"> (</w:t>
      </w:r>
      <w:del w:id="1103" w:author="nick ting" w:date="2021-09-24T17:33:00Z">
        <w:r w:rsidR="00D9531B" w:rsidRPr="00790445" w:rsidDel="00527EAA">
          <w:rPr>
            <w:rFonts w:ascii="Times New Roman" w:hAnsi="Times New Roman" w:cs="Times New Roman"/>
            <w:sz w:val="22"/>
          </w:rPr>
          <w:delText xml:space="preserve">see </w:delText>
        </w:r>
      </w:del>
      <w:commentRangeStart w:id="1104"/>
      <w:r w:rsidR="00D9531B" w:rsidRPr="00790445">
        <w:rPr>
          <w:rFonts w:ascii="Times New Roman" w:hAnsi="Times New Roman" w:cs="Times New Roman"/>
          <w:sz w:val="22"/>
        </w:rPr>
        <w:t>supplementary figure 2</w:t>
      </w:r>
      <w:commentRangeEnd w:id="1104"/>
      <w:r w:rsidR="00D9531B" w:rsidRPr="00790445">
        <w:rPr>
          <w:rStyle w:val="CommentReference"/>
          <w:rFonts w:ascii="Times New Roman" w:hAnsi="Times New Roman" w:cs="Times New Roman"/>
          <w:sz w:val="22"/>
          <w:szCs w:val="22"/>
        </w:rPr>
        <w:commentReference w:id="1104"/>
      </w:r>
      <w:r w:rsidR="00D9531B" w:rsidRPr="00790445">
        <w:rPr>
          <w:rFonts w:ascii="Times New Roman" w:hAnsi="Times New Roman" w:cs="Times New Roman"/>
          <w:sz w:val="22"/>
        </w:rPr>
        <w:t xml:space="preserve">). </w:t>
      </w:r>
      <w:ins w:id="1105" w:author="nick ting" w:date="2021-09-24T18:12:00Z">
        <w:r w:rsidR="001F5D5D">
          <w:rPr>
            <w:rFonts w:ascii="Times New Roman" w:hAnsi="Times New Roman" w:cs="Times New Roman"/>
            <w:sz w:val="22"/>
          </w:rPr>
          <w:t xml:space="preserve">Although </w:t>
        </w:r>
      </w:ins>
      <w:ins w:id="1106" w:author="nick ting" w:date="2021-09-24T18:15:00Z">
        <w:r>
          <w:rPr>
            <w:rFonts w:ascii="Times New Roman" w:hAnsi="Times New Roman" w:cs="Times New Roman"/>
            <w:sz w:val="22"/>
          </w:rPr>
          <w:t xml:space="preserve">no </w:t>
        </w:r>
        <w:del w:id="1107" w:author="LIN, Yufeng" w:date="2021-10-04T16:57:00Z">
          <w:r w:rsidDel="00DB66B4">
            <w:rPr>
              <w:rFonts w:ascii="Times New Roman" w:hAnsi="Times New Roman" w:cs="Times New Roman"/>
              <w:sz w:val="22"/>
            </w:rPr>
            <w:delText>micro-eukaryote</w:delText>
          </w:r>
        </w:del>
      </w:ins>
      <w:ins w:id="1108" w:author="LIN, Yufeng" w:date="2021-10-04T16:57:00Z">
        <w:r w:rsidR="00DB66B4">
          <w:rPr>
            <w:rFonts w:ascii="Times New Roman" w:hAnsi="Times New Roman" w:cs="Times New Roman"/>
            <w:sz w:val="22"/>
          </w:rPr>
          <w:t>fungi</w:t>
        </w:r>
      </w:ins>
      <w:ins w:id="1109" w:author="nick ting" w:date="2021-09-24T18:15:00Z">
        <w:r>
          <w:rPr>
            <w:rFonts w:ascii="Times New Roman" w:hAnsi="Times New Roman" w:cs="Times New Roman"/>
            <w:sz w:val="22"/>
          </w:rPr>
          <w:t xml:space="preserve"> was identified to show </w:t>
        </w:r>
      </w:ins>
      <w:ins w:id="1110" w:author="nick ting" w:date="2021-09-24T18:20:00Z">
        <w:r>
          <w:rPr>
            <w:rFonts w:ascii="Times New Roman" w:hAnsi="Times New Roman" w:cs="Times New Roman"/>
            <w:sz w:val="22"/>
          </w:rPr>
          <w:t xml:space="preserve">a </w:t>
        </w:r>
      </w:ins>
      <w:ins w:id="1111" w:author="nick ting" w:date="2021-09-24T18:15:00Z">
        <w:r>
          <w:rPr>
            <w:rFonts w:ascii="Times New Roman" w:hAnsi="Times New Roman" w:cs="Times New Roman"/>
            <w:sz w:val="22"/>
          </w:rPr>
          <w:t xml:space="preserve">stronger relationship with CRC than </w:t>
        </w:r>
      </w:ins>
      <w:ins w:id="1112" w:author="nick ting" w:date="2021-09-24T18:20:00Z">
        <w:r>
          <w:rPr>
            <w:rFonts w:ascii="Times New Roman" w:hAnsi="Times New Roman" w:cs="Times New Roman"/>
            <w:i/>
            <w:iCs/>
            <w:sz w:val="22"/>
          </w:rPr>
          <w:t>F</w:t>
        </w:r>
      </w:ins>
      <w:ins w:id="1113" w:author="nick ting" w:date="2021-09-24T18:15:00Z">
        <w:r w:rsidRPr="007A072D">
          <w:rPr>
            <w:rFonts w:ascii="Times New Roman" w:hAnsi="Times New Roman" w:cs="Times New Roman"/>
            <w:i/>
            <w:iCs/>
            <w:sz w:val="22"/>
            <w:rPrChange w:id="1114" w:author="nick ting" w:date="2021-09-24T18:20:00Z">
              <w:rPr>
                <w:rFonts w:ascii="Times New Roman" w:hAnsi="Times New Roman" w:cs="Times New Roman"/>
                <w:sz w:val="22"/>
              </w:rPr>
            </w:rPrChange>
          </w:rPr>
          <w:t>usobacteria</w:t>
        </w:r>
        <w:r>
          <w:rPr>
            <w:rFonts w:ascii="Times New Roman" w:hAnsi="Times New Roman" w:cs="Times New Roman"/>
            <w:sz w:val="22"/>
          </w:rPr>
          <w:t xml:space="preserve">, </w:t>
        </w:r>
      </w:ins>
      <w:ins w:id="1115" w:author="nick ting" w:date="2021-09-24T18:12:00Z">
        <w:r w:rsidR="001F5D5D">
          <w:rPr>
            <w:rFonts w:ascii="Times New Roman" w:hAnsi="Times New Roman" w:cs="Times New Roman"/>
            <w:sz w:val="22"/>
          </w:rPr>
          <w:t xml:space="preserve">there were also differentially abundant </w:t>
        </w:r>
        <w:del w:id="1116" w:author="LIN, Yufeng" w:date="2021-09-28T13:07:00Z">
          <w:r w:rsidR="001F5D5D" w:rsidDel="004314C2">
            <w:rPr>
              <w:rFonts w:ascii="Times New Roman" w:hAnsi="Times New Roman" w:cs="Times New Roman"/>
              <w:sz w:val="22"/>
            </w:rPr>
            <w:delText>micro-eukaryotes</w:delText>
          </w:r>
        </w:del>
      </w:ins>
      <w:ins w:id="1117" w:author="LIN, Yufeng" w:date="2021-09-28T13:07:00Z">
        <w:r w:rsidR="004314C2">
          <w:rPr>
            <w:rFonts w:ascii="Times New Roman" w:hAnsi="Times New Roman" w:cs="Times New Roman"/>
            <w:sz w:val="22"/>
          </w:rPr>
          <w:t>fungi</w:t>
        </w:r>
      </w:ins>
      <w:ins w:id="1118" w:author="nick ting" w:date="2021-09-24T18:12:00Z">
        <w:r w:rsidR="001F5D5D">
          <w:rPr>
            <w:rFonts w:ascii="Times New Roman" w:hAnsi="Times New Roman" w:cs="Times New Roman"/>
            <w:sz w:val="22"/>
          </w:rPr>
          <w:t xml:space="preserve"> identified, which will be discussed in </w:t>
        </w:r>
      </w:ins>
      <w:ins w:id="1119" w:author="nick ting" w:date="2021-09-24T18:16:00Z">
        <w:r>
          <w:rPr>
            <w:rFonts w:ascii="Times New Roman" w:hAnsi="Times New Roman" w:cs="Times New Roman"/>
            <w:sz w:val="22"/>
          </w:rPr>
          <w:t>later</w:t>
        </w:r>
      </w:ins>
      <w:ins w:id="1120" w:author="nick ting" w:date="2021-09-24T18:12:00Z">
        <w:r w:rsidR="001F5D5D">
          <w:rPr>
            <w:rFonts w:ascii="Times New Roman" w:hAnsi="Times New Roman" w:cs="Times New Roman"/>
            <w:sz w:val="22"/>
          </w:rPr>
          <w:t xml:space="preserve"> sessions</w:t>
        </w:r>
      </w:ins>
      <w:ins w:id="1121" w:author="nick ting" w:date="2021-09-24T18:15:00Z">
        <w:r>
          <w:rPr>
            <w:rFonts w:ascii="Times New Roman" w:hAnsi="Times New Roman" w:cs="Times New Roman"/>
            <w:sz w:val="22"/>
          </w:rPr>
          <w:t xml:space="preserve"> </w:t>
        </w:r>
      </w:ins>
      <w:moveToRangeStart w:id="1122" w:author="LIN, Yufeng" w:date="2021-09-24T14:48:00Z" w:name="move83387346"/>
      <w:moveTo w:id="1123" w:author="LIN, Yufeng" w:date="2021-09-24T14:48:00Z">
        <w:del w:id="1124" w:author="nick ting" w:date="2021-09-24T17:51:00Z">
          <w:r w:rsidR="00971D87" w:rsidRPr="00790445" w:rsidDel="00ED41D5">
            <w:rPr>
              <w:rFonts w:ascii="Times New Roman" w:hAnsi="Times New Roman" w:cs="Times New Roman"/>
              <w:sz w:val="22"/>
            </w:rPr>
            <w:delText xml:space="preserve">We </w:delText>
          </w:r>
        </w:del>
        <w:del w:id="1125" w:author="nick ting" w:date="2021-09-24T17:39:00Z">
          <w:r w:rsidR="00971D87" w:rsidRPr="00790445" w:rsidDel="00527EAA">
            <w:rPr>
              <w:rFonts w:ascii="Times New Roman" w:hAnsi="Times New Roman" w:cs="Times New Roman"/>
              <w:sz w:val="22"/>
            </w:rPr>
            <w:delText>also made the</w:delText>
          </w:r>
        </w:del>
        <w:del w:id="1126" w:author="nick ting" w:date="2021-09-24T17:51:00Z">
          <w:r w:rsidR="00971D87" w:rsidRPr="00790445" w:rsidDel="00ED41D5">
            <w:rPr>
              <w:rFonts w:ascii="Times New Roman" w:hAnsi="Times New Roman" w:cs="Times New Roman"/>
              <w:sz w:val="22"/>
            </w:rPr>
            <w:delText xml:space="preserve"> phylum </w:delText>
          </w:r>
        </w:del>
        <w:del w:id="1127" w:author="nick ting" w:date="2021-09-24T17:39:00Z">
          <w:r w:rsidR="00971D87" w:rsidRPr="00790445" w:rsidDel="00527EAA">
            <w:rPr>
              <w:rFonts w:ascii="Times New Roman" w:hAnsi="Times New Roman" w:cs="Times New Roman"/>
              <w:sz w:val="22"/>
            </w:rPr>
            <w:delText xml:space="preserve">comparison </w:delText>
          </w:r>
        </w:del>
        <w:del w:id="1128" w:author="nick ting" w:date="2021-09-24T17:51:00Z">
          <w:r w:rsidR="00971D87" w:rsidRPr="00790445" w:rsidDel="00ED41D5">
            <w:rPr>
              <w:rFonts w:ascii="Times New Roman" w:hAnsi="Times New Roman" w:cs="Times New Roman"/>
              <w:sz w:val="22"/>
            </w:rPr>
            <w:delText>between CRC and healthy control.</w:delText>
          </w:r>
          <w:r w:rsidR="00971D87" w:rsidRPr="00203541" w:rsidDel="00ED41D5">
            <w:rPr>
              <w:rFonts w:ascii="Times New Roman" w:hAnsi="Times New Roman" w:cs="Times New Roman"/>
              <w:sz w:val="22"/>
            </w:rPr>
            <w:delText xml:space="preserve"> </w:delText>
          </w:r>
        </w:del>
      </w:moveTo>
      <w:moveToRangeEnd w:id="1122"/>
      <w:del w:id="1129" w:author="nick ting" w:date="2021-09-24T17:51:00Z">
        <w:r w:rsidR="00D9531B" w:rsidRPr="00790445" w:rsidDel="00ED41D5">
          <w:rPr>
            <w:rFonts w:ascii="Times New Roman" w:hAnsi="Times New Roman" w:cs="Times New Roman"/>
            <w:sz w:val="22"/>
          </w:rPr>
          <w:delText xml:space="preserve">But </w:delText>
        </w:r>
      </w:del>
      <w:del w:id="1130" w:author="nick ting" w:date="2021-09-24T17:56:00Z">
        <w:r w:rsidR="00D9531B" w:rsidRPr="00790445" w:rsidDel="007E7EF9">
          <w:rPr>
            <w:rFonts w:ascii="Times New Roman" w:hAnsi="Times New Roman" w:cs="Times New Roman"/>
            <w:sz w:val="22"/>
          </w:rPr>
          <w:delText xml:space="preserve">none showed a steady trend or difference in each study </w:delText>
        </w:r>
      </w:del>
      <w:del w:id="1131" w:author="nick ting" w:date="2021-09-24T17:57:00Z">
        <w:r w:rsidR="00D9531B" w:rsidRPr="00790445" w:rsidDel="007E7EF9">
          <w:rPr>
            <w:rFonts w:ascii="Times New Roman" w:hAnsi="Times New Roman" w:cs="Times New Roman"/>
            <w:sz w:val="22"/>
          </w:rPr>
          <w:delText xml:space="preserve">like </w:delText>
        </w:r>
        <w:r w:rsidR="00D9531B" w:rsidRPr="007E7EF9" w:rsidDel="007E7EF9">
          <w:rPr>
            <w:rFonts w:ascii="Times New Roman" w:hAnsi="Times New Roman" w:cs="Times New Roman"/>
            <w:i/>
            <w:iCs/>
            <w:sz w:val="22"/>
            <w:rPrChange w:id="1132" w:author="nick ting" w:date="2021-09-24T17:55:00Z">
              <w:rPr>
                <w:rFonts w:ascii="Times New Roman" w:hAnsi="Times New Roman" w:cs="Times New Roman"/>
                <w:sz w:val="22"/>
              </w:rPr>
            </w:rPrChange>
          </w:rPr>
          <w:delText>Fusobacteria</w:delText>
        </w:r>
        <w:r w:rsidR="00D9531B" w:rsidRPr="00790445" w:rsidDel="007E7EF9">
          <w:rPr>
            <w:rFonts w:ascii="Times New Roman" w:hAnsi="Times New Roman" w:cs="Times New Roman"/>
            <w:sz w:val="22"/>
          </w:rPr>
          <w:delText xml:space="preserve"> in </w:delText>
        </w:r>
      </w:del>
      <w:del w:id="1133" w:author="nick ting" w:date="2021-09-24T17:55:00Z">
        <w:r w:rsidR="00FA35F2" w:rsidRPr="00790445" w:rsidDel="007E7EF9">
          <w:rPr>
            <w:rFonts w:ascii="Times New Roman" w:hAnsi="Times New Roman" w:cs="Times New Roman"/>
            <w:sz w:val="22"/>
          </w:rPr>
          <w:delText>micro-eukaryotes</w:delText>
        </w:r>
        <w:r w:rsidR="00D9531B" w:rsidRPr="00790445" w:rsidDel="007E7EF9">
          <w:rPr>
            <w:rFonts w:ascii="Times New Roman" w:hAnsi="Times New Roman" w:cs="Times New Roman"/>
            <w:sz w:val="22"/>
          </w:rPr>
          <w:delText xml:space="preserve"> </w:delText>
        </w:r>
      </w:del>
      <w:del w:id="1134" w:author="nick ting" w:date="2021-09-24T17:57:00Z">
        <w:r w:rsidR="00D9531B" w:rsidRPr="00790445" w:rsidDel="007E7EF9">
          <w:rPr>
            <w:rFonts w:ascii="Times New Roman" w:hAnsi="Times New Roman" w:cs="Times New Roman"/>
            <w:sz w:val="22"/>
          </w:rPr>
          <w:delText xml:space="preserve">phylum level </w:delText>
        </w:r>
      </w:del>
      <w:r w:rsidR="00D9531B" w:rsidRPr="00790445">
        <w:rPr>
          <w:rFonts w:ascii="Times New Roman" w:hAnsi="Times New Roman" w:cs="Times New Roman"/>
          <w:sz w:val="22"/>
        </w:rPr>
        <w:t xml:space="preserve">(figure 2c). </w:t>
      </w:r>
    </w:p>
    <w:p w14:paraId="218D93FB" w14:textId="0648E825" w:rsidR="00D46E76" w:rsidDel="0096422D" w:rsidRDefault="00D46E76" w:rsidP="00790445">
      <w:pPr>
        <w:rPr>
          <w:ins w:id="1135" w:author="nick ting" w:date="2021-10-03T19:37:00Z"/>
          <w:del w:id="1136" w:author="LIN, Yufeng" w:date="2021-10-05T14:02:00Z"/>
          <w:rFonts w:ascii="Times New Roman" w:hAnsi="Times New Roman" w:cs="Times New Roman"/>
          <w:sz w:val="22"/>
        </w:rPr>
      </w:pPr>
    </w:p>
    <w:p w14:paraId="31E24533" w14:textId="77777777" w:rsidR="007A072D" w:rsidRDefault="007A072D" w:rsidP="00790445">
      <w:pPr>
        <w:rPr>
          <w:ins w:id="1137" w:author="nick ting" w:date="2021-09-24T18:20:00Z"/>
          <w:rFonts w:ascii="Times New Roman" w:hAnsi="Times New Roman" w:cs="Times New Roman"/>
          <w:sz w:val="22"/>
        </w:rPr>
      </w:pPr>
    </w:p>
    <w:p w14:paraId="3E110BBC" w14:textId="73B61E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In agreement with </w:t>
      </w:r>
      <w:del w:id="1138" w:author="nick ting" w:date="2021-09-24T17:58:00Z">
        <w:r w:rsidRPr="00790445" w:rsidDel="007E7EF9">
          <w:rPr>
            <w:rFonts w:ascii="Times New Roman" w:hAnsi="Times New Roman" w:cs="Times New Roman"/>
            <w:sz w:val="22"/>
          </w:rPr>
          <w:delText xml:space="preserve">the </w:delText>
        </w:r>
      </w:del>
      <w:ins w:id="1139" w:author="nick ting" w:date="2021-09-24T17:58:00Z">
        <w:r w:rsidR="007E7EF9">
          <w:rPr>
            <w:rFonts w:ascii="Times New Roman" w:hAnsi="Times New Roman" w:cs="Times New Roman"/>
            <w:sz w:val="22"/>
          </w:rPr>
          <w:t>a</w:t>
        </w:r>
        <w:r w:rsidR="007E7EF9" w:rsidRPr="00790445">
          <w:rPr>
            <w:rFonts w:ascii="Times New Roman" w:hAnsi="Times New Roman" w:cs="Times New Roman"/>
            <w:sz w:val="22"/>
          </w:rPr>
          <w:t xml:space="preserve"> </w:t>
        </w:r>
      </w:ins>
      <w:r w:rsidRPr="00790445">
        <w:rPr>
          <w:rFonts w:ascii="Times New Roman" w:hAnsi="Times New Roman" w:cs="Times New Roman"/>
          <w:sz w:val="22"/>
        </w:rPr>
        <w:t>previous research show</w:t>
      </w:r>
      <w:ins w:id="1140" w:author="nick ting" w:date="2021-09-24T17:58:00Z">
        <w:r w:rsidR="007E7EF9">
          <w:rPr>
            <w:rFonts w:ascii="Times New Roman" w:hAnsi="Times New Roman" w:cs="Times New Roman"/>
            <w:sz w:val="22"/>
          </w:rPr>
          <w:t>ing</w:t>
        </w:r>
      </w:ins>
      <w:del w:id="1141" w:author="nick ting" w:date="2021-09-24T17:58:00Z">
        <w:r w:rsidRPr="00790445" w:rsidDel="007E7EF9">
          <w:rPr>
            <w:rFonts w:ascii="Times New Roman" w:hAnsi="Times New Roman" w:cs="Times New Roman"/>
            <w:sz w:val="22"/>
          </w:rPr>
          <w:delText>ed</w:delText>
        </w:r>
      </w:del>
      <w:r w:rsidRPr="00790445">
        <w:rPr>
          <w:rFonts w:ascii="Times New Roman" w:hAnsi="Times New Roman" w:cs="Times New Roman"/>
          <w:sz w:val="22"/>
        </w:rPr>
        <w:t xml:space="preserve"> distort</w:t>
      </w:r>
      <w:ins w:id="1142" w:author="nick ting" w:date="2021-09-24T17:58:00Z">
        <w:r w:rsidR="007E7EF9">
          <w:rPr>
            <w:rFonts w:ascii="Times New Roman" w:hAnsi="Times New Roman" w:cs="Times New Roman"/>
            <w:sz w:val="22"/>
          </w:rPr>
          <w:t xml:space="preserve">ed </w:t>
        </w:r>
      </w:ins>
      <w:del w:id="1143" w:author="nick ting" w:date="2021-09-24T17:58:00Z">
        <w:r w:rsidRPr="00790445" w:rsidDel="007E7EF9">
          <w:rPr>
            <w:rFonts w:ascii="Times New Roman" w:hAnsi="Times New Roman" w:cs="Times New Roman"/>
            <w:sz w:val="22"/>
          </w:rPr>
          <w:delText xml:space="preserve">ion in </w:delText>
        </w:r>
      </w:del>
      <w:r w:rsidRPr="00790445">
        <w:rPr>
          <w:rFonts w:ascii="Times New Roman" w:hAnsi="Times New Roman" w:cs="Times New Roman"/>
          <w:sz w:val="22"/>
        </w:rPr>
        <w:t>microbiome diversity in the disease</w:t>
      </w:r>
      <w:ins w:id="1144" w:author="nick ting" w:date="2021-09-24T17:59:00Z">
        <w:r w:rsidR="007E7EF9">
          <w:rPr>
            <w:rFonts w:ascii="Times New Roman" w:hAnsi="Times New Roman" w:cs="Times New Roman"/>
            <w:sz w:val="22"/>
          </w:rPr>
          <w:t>d group</w:t>
        </w:r>
      </w:ins>
      <w:del w:id="1145" w:author="nick ting" w:date="2021-09-24T17:59:00Z">
        <w:r w:rsidRPr="00790445" w:rsidDel="007E7EF9">
          <w:rPr>
            <w:rFonts w:ascii="Times New Roman" w:hAnsi="Times New Roman" w:cs="Times New Roman"/>
            <w:sz w:val="22"/>
          </w:rPr>
          <w:delText xml:space="preserve"> stage</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1146" w:author="nick ting" w:date="2021-09-24T18:00:00Z">
        <w:r w:rsidR="007E7EF9">
          <w:rPr>
            <w:rFonts w:ascii="Times New Roman" w:hAnsi="Times New Roman" w:cs="Times New Roman"/>
            <w:sz w:val="22"/>
          </w:rPr>
          <w:t xml:space="preserve">we observed that </w:t>
        </w:r>
      </w:ins>
      <w:r w:rsidRPr="00790445">
        <w:rPr>
          <w:rFonts w:ascii="Times New Roman" w:hAnsi="Times New Roman" w:cs="Times New Roman"/>
          <w:sz w:val="22"/>
        </w:rPr>
        <w:t xml:space="preserve">alpha diversity </w:t>
      </w:r>
      <w:del w:id="1147" w:author="nick ting" w:date="2021-09-24T18:00:00Z">
        <w:r w:rsidRPr="00790445" w:rsidDel="007E7EF9">
          <w:rPr>
            <w:rFonts w:ascii="Times New Roman" w:hAnsi="Times New Roman" w:cs="Times New Roman"/>
            <w:sz w:val="22"/>
          </w:rPr>
          <w:delText xml:space="preserve">indices </w:delText>
        </w:r>
      </w:del>
      <w:r w:rsidRPr="00790445">
        <w:rPr>
          <w:rFonts w:ascii="Times New Roman" w:hAnsi="Times New Roman" w:cs="Times New Roman"/>
          <w:sz w:val="22"/>
        </w:rPr>
        <w:t xml:space="preserve">were reduced </w:t>
      </w:r>
      <w:ins w:id="1148" w:author="nick ting" w:date="2021-09-24T18:02:00Z">
        <w:r w:rsidR="007E7EF9">
          <w:rPr>
            <w:rFonts w:ascii="Times New Roman" w:hAnsi="Times New Roman" w:cs="Times New Roman"/>
            <w:sz w:val="22"/>
          </w:rPr>
          <w:t xml:space="preserve">in </w:t>
        </w:r>
      </w:ins>
      <w:del w:id="1149" w:author="nick ting" w:date="2021-09-24T18:00:00Z">
        <w:r w:rsidRPr="00790445" w:rsidDel="007E7EF9">
          <w:rPr>
            <w:rFonts w:ascii="Times New Roman" w:hAnsi="Times New Roman" w:cs="Times New Roman"/>
            <w:sz w:val="22"/>
          </w:rPr>
          <w:delText xml:space="preserve">in patients with </w:delText>
        </w:r>
      </w:del>
      <w:r w:rsidRPr="00790445">
        <w:rPr>
          <w:rFonts w:ascii="Times New Roman" w:hAnsi="Times New Roman" w:cs="Times New Roman"/>
          <w:sz w:val="22"/>
        </w:rPr>
        <w:t>CRC</w:t>
      </w:r>
      <w:ins w:id="1150" w:author="nick ting" w:date="2021-09-24T18:00:00Z">
        <w:r w:rsidR="007E7EF9">
          <w:rPr>
            <w:rFonts w:ascii="Times New Roman" w:hAnsi="Times New Roman" w:cs="Times New Roman"/>
            <w:sz w:val="22"/>
          </w:rPr>
          <w:t xml:space="preserve"> patients</w:t>
        </w:r>
      </w:ins>
      <w:r w:rsidRPr="00790445">
        <w:rPr>
          <w:rFonts w:ascii="Times New Roman" w:hAnsi="Times New Roman" w:cs="Times New Roman"/>
          <w:sz w:val="22"/>
        </w:rPr>
        <w:t xml:space="preserve"> compared to </w:t>
      </w:r>
      <w:del w:id="1151" w:author="nick ting" w:date="2021-09-24T18:00:00Z">
        <w:r w:rsidRPr="00790445" w:rsidDel="007E7EF9">
          <w:rPr>
            <w:rFonts w:ascii="Times New Roman" w:hAnsi="Times New Roman" w:cs="Times New Roman"/>
            <w:sz w:val="22"/>
          </w:rPr>
          <w:delText xml:space="preserve">control </w:delText>
        </w:r>
      </w:del>
      <w:ins w:id="1152" w:author="nick ting" w:date="2021-09-24T18:00:00Z">
        <w:r w:rsidR="007E7EF9">
          <w:rPr>
            <w:rFonts w:ascii="Times New Roman" w:hAnsi="Times New Roman" w:cs="Times New Roman"/>
            <w:sz w:val="22"/>
          </w:rPr>
          <w:t>healthy</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individuals when </w:t>
      </w:r>
      <w:del w:id="1153" w:author="nick ting" w:date="2021-09-24T18:01:00Z">
        <w:r w:rsidRPr="00790445" w:rsidDel="007E7EF9">
          <w:rPr>
            <w:rFonts w:ascii="Times New Roman" w:hAnsi="Times New Roman" w:cs="Times New Roman"/>
            <w:sz w:val="22"/>
          </w:rPr>
          <w:delText>compared all the</w:delText>
        </w:r>
      </w:del>
      <w:ins w:id="1154" w:author="nick ting" w:date="2021-09-24T18:01:00Z">
        <w:r w:rsidR="007E7EF9">
          <w:rPr>
            <w:rFonts w:ascii="Times New Roman" w:hAnsi="Times New Roman" w:cs="Times New Roman"/>
            <w:sz w:val="22"/>
          </w:rPr>
          <w:t>considering all</w:t>
        </w:r>
      </w:ins>
      <w:r w:rsidRPr="00790445">
        <w:rPr>
          <w:rFonts w:ascii="Times New Roman" w:hAnsi="Times New Roman" w:cs="Times New Roman"/>
          <w:sz w:val="22"/>
        </w:rPr>
        <w:t xml:space="preserve"> </w:t>
      </w:r>
      <w:del w:id="1155" w:author="nick ting" w:date="2021-09-24T18:01:00Z">
        <w:r w:rsidRPr="00790445" w:rsidDel="007E7EF9">
          <w:rPr>
            <w:rFonts w:ascii="Times New Roman" w:hAnsi="Times New Roman" w:cs="Times New Roman"/>
            <w:sz w:val="22"/>
          </w:rPr>
          <w:delText xml:space="preserve">samples </w:delText>
        </w:r>
      </w:del>
      <w:ins w:id="1156" w:author="nick ting" w:date="2021-09-24T18:01:00Z">
        <w:r w:rsidR="007E7EF9">
          <w:rPr>
            <w:rFonts w:ascii="Times New Roman" w:hAnsi="Times New Roman" w:cs="Times New Roman"/>
            <w:sz w:val="22"/>
          </w:rPr>
          <w:t>the cohorts</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together (figure 2d). </w:t>
      </w:r>
      <w:del w:id="1157" w:author="nick ting" w:date="2021-09-24T18:02:00Z">
        <w:r w:rsidRPr="00790445" w:rsidDel="007E7EF9">
          <w:rPr>
            <w:rFonts w:ascii="Times New Roman" w:hAnsi="Times New Roman" w:cs="Times New Roman"/>
            <w:sz w:val="22"/>
          </w:rPr>
          <w:delText xml:space="preserve">Most </w:delText>
        </w:r>
      </w:del>
      <w:ins w:id="1158" w:author="nick ting" w:date="2021-09-24T18:02:00Z">
        <w:r w:rsidR="007E7EF9">
          <w:rPr>
            <w:rFonts w:ascii="Times New Roman" w:hAnsi="Times New Roman" w:cs="Times New Roman"/>
            <w:sz w:val="22"/>
          </w:rPr>
          <w:t>When considering individual</w:t>
        </w:r>
        <w:r w:rsidR="007E7EF9" w:rsidRPr="00790445">
          <w:rPr>
            <w:rFonts w:ascii="Times New Roman" w:hAnsi="Times New Roman" w:cs="Times New Roman"/>
            <w:sz w:val="22"/>
          </w:rPr>
          <w:t xml:space="preserve"> </w:t>
        </w:r>
      </w:ins>
      <w:r w:rsidRPr="00790445">
        <w:rPr>
          <w:rFonts w:ascii="Times New Roman" w:hAnsi="Times New Roman" w:cs="Times New Roman"/>
          <w:sz w:val="22"/>
        </w:rPr>
        <w:t>cohort</w:t>
      </w:r>
      <w:ins w:id="1159" w:author="nick ting" w:date="2021-09-24T18:02:00Z">
        <w:r w:rsidR="007E7EF9">
          <w:rPr>
            <w:rFonts w:ascii="Times New Roman" w:hAnsi="Times New Roman" w:cs="Times New Roman"/>
            <w:sz w:val="22"/>
          </w:rPr>
          <w:t xml:space="preserve">, </w:t>
        </w:r>
      </w:ins>
      <w:ins w:id="1160" w:author="nick ting" w:date="2021-09-24T18:04:00Z">
        <w:r w:rsidR="001F5D5D">
          <w:rPr>
            <w:rFonts w:ascii="Times New Roman" w:hAnsi="Times New Roman" w:cs="Times New Roman"/>
            <w:sz w:val="22"/>
          </w:rPr>
          <w:t>majority</w:t>
        </w:r>
      </w:ins>
      <w:del w:id="1161" w:author="nick ting" w:date="2021-09-24T18:02:00Z">
        <w:r w:rsidRPr="00790445" w:rsidDel="007E7EF9">
          <w:rPr>
            <w:rFonts w:ascii="Times New Roman" w:hAnsi="Times New Roman" w:cs="Times New Roman"/>
            <w:sz w:val="22"/>
          </w:rPr>
          <w:delText>s</w:delText>
        </w:r>
      </w:del>
      <w:r w:rsidRPr="00790445">
        <w:rPr>
          <w:rFonts w:ascii="Times New Roman" w:hAnsi="Times New Roman" w:cs="Times New Roman"/>
          <w:sz w:val="22"/>
        </w:rPr>
        <w:t xml:space="preserve"> showed </w:t>
      </w:r>
      <w:del w:id="1162" w:author="nick ting" w:date="2021-09-24T18:03:00Z">
        <w:r w:rsidRPr="00790445" w:rsidDel="007E7EF9">
          <w:rPr>
            <w:rFonts w:ascii="Times New Roman" w:hAnsi="Times New Roman" w:cs="Times New Roman"/>
            <w:sz w:val="22"/>
          </w:rPr>
          <w:delText xml:space="preserve">diversity reduction by </w:delText>
        </w:r>
      </w:del>
      <w:ins w:id="1163" w:author="nick ting" w:date="2021-09-24T18:03:00Z">
        <w:r w:rsidR="007E7EF9">
          <w:rPr>
            <w:rFonts w:ascii="Times New Roman" w:hAnsi="Times New Roman" w:cs="Times New Roman"/>
            <w:sz w:val="22"/>
          </w:rPr>
          <w:t xml:space="preserve">reduced </w:t>
        </w:r>
      </w:ins>
      <w:r w:rsidRPr="00790445">
        <w:rPr>
          <w:rFonts w:ascii="Times New Roman" w:hAnsi="Times New Roman" w:cs="Times New Roman"/>
          <w:sz w:val="22"/>
        </w:rPr>
        <w:t>alpha diversity</w:t>
      </w:r>
      <w:ins w:id="1164" w:author="nick ting" w:date="2021-09-24T18:03:00Z">
        <w:r w:rsidR="007E7EF9">
          <w:rPr>
            <w:rFonts w:ascii="Times New Roman" w:hAnsi="Times New Roman" w:cs="Times New Roman"/>
            <w:sz w:val="22"/>
          </w:rPr>
          <w:t xml:space="preserve"> </w:t>
        </w:r>
      </w:ins>
      <w:del w:id="1165" w:author="nick ting" w:date="2021-09-24T18:03:00Z">
        <w:r w:rsidRPr="00790445" w:rsidDel="007E7EF9">
          <w:rPr>
            <w:rFonts w:ascii="Times New Roman" w:hAnsi="Times New Roman" w:cs="Times New Roman"/>
            <w:sz w:val="22"/>
          </w:rPr>
          <w:delText xml:space="preserve"> index</w:delText>
        </w:r>
      </w:del>
      <w:ins w:id="1166" w:author="nick ting" w:date="2021-09-24T18:03:00Z">
        <w:r w:rsidR="007E7EF9">
          <w:rPr>
            <w:rFonts w:ascii="Times New Roman" w:hAnsi="Times New Roman" w:cs="Times New Roman"/>
            <w:sz w:val="22"/>
          </w:rPr>
          <w:t>(</w:t>
        </w:r>
      </w:ins>
      <w:del w:id="1167" w:author="nick ting" w:date="2021-09-24T18:03:00Z">
        <w:r w:rsidRPr="00790445" w:rsidDel="007E7EF9">
          <w:rPr>
            <w:rFonts w:ascii="Times New Roman" w:hAnsi="Times New Roman" w:cs="Times New Roman"/>
            <w:sz w:val="22"/>
          </w:rPr>
          <w:delText xml:space="preserve">, </w:delText>
        </w:r>
      </w:del>
      <w:r w:rsidRPr="00790445">
        <w:rPr>
          <w:rFonts w:ascii="Times New Roman" w:hAnsi="Times New Roman" w:cs="Times New Roman"/>
          <w:sz w:val="22"/>
        </w:rPr>
        <w:t>chao1</w:t>
      </w:r>
      <w:ins w:id="1168" w:author="nick ting" w:date="2021-09-24T18:26:00Z">
        <w:r w:rsidR="00930CB9">
          <w:rPr>
            <w:rFonts w:ascii="Times New Roman" w:hAnsi="Times New Roman" w:cs="Times New Roman"/>
            <w:sz w:val="22"/>
          </w:rPr>
          <w:t xml:space="preserve"> </w:t>
        </w:r>
      </w:ins>
      <w:ins w:id="1169" w:author="nick ting" w:date="2021-09-24T18:03:00Z">
        <w:r w:rsidR="007E7EF9">
          <w:rPr>
            <w:rFonts w:ascii="Times New Roman" w:hAnsi="Times New Roman" w:cs="Times New Roman"/>
            <w:sz w:val="22"/>
          </w:rPr>
          <w:t>index)</w:t>
        </w:r>
      </w:ins>
      <w:r w:rsidRPr="00790445">
        <w:rPr>
          <w:rFonts w:ascii="Times New Roman" w:hAnsi="Times New Roman" w:cs="Times New Roman"/>
          <w:sz w:val="22"/>
        </w:rPr>
        <w:t xml:space="preserve">. </w:t>
      </w:r>
      <w:del w:id="1170" w:author="nick ting" w:date="2021-09-24T18:21:00Z">
        <w:r w:rsidRPr="00790445" w:rsidDel="007A072D">
          <w:rPr>
            <w:rFonts w:ascii="Times New Roman" w:hAnsi="Times New Roman" w:cs="Times New Roman"/>
            <w:sz w:val="22"/>
          </w:rPr>
          <w:delText>Even though</w:delText>
        </w:r>
      </w:del>
      <w:ins w:id="1171" w:author="nick ting" w:date="2021-09-24T18:21:00Z">
        <w:r w:rsidR="007A072D">
          <w:rPr>
            <w:rFonts w:ascii="Times New Roman" w:hAnsi="Times New Roman" w:cs="Times New Roman"/>
            <w:sz w:val="22"/>
          </w:rPr>
          <w:t>Despite the less apparent</w:t>
        </w:r>
      </w:ins>
      <w:r w:rsidRPr="00790445">
        <w:rPr>
          <w:rFonts w:ascii="Times New Roman" w:hAnsi="Times New Roman" w:cs="Times New Roman"/>
          <w:sz w:val="22"/>
        </w:rPr>
        <w:t xml:space="preserve"> </w:t>
      </w:r>
      <w:del w:id="1172" w:author="nick ting" w:date="2021-09-24T18:21:00Z">
        <w:r w:rsidRPr="00790445" w:rsidDel="007A072D">
          <w:rPr>
            <w:rFonts w:ascii="Times New Roman" w:hAnsi="Times New Roman" w:cs="Times New Roman"/>
            <w:sz w:val="22"/>
          </w:rPr>
          <w:delText xml:space="preserve">the </w:delText>
        </w:r>
      </w:del>
      <w:r w:rsidRPr="00790445">
        <w:rPr>
          <w:rFonts w:ascii="Times New Roman" w:hAnsi="Times New Roman" w:cs="Times New Roman"/>
          <w:sz w:val="22"/>
        </w:rPr>
        <w:t xml:space="preserve">alteration </w:t>
      </w:r>
      <w:del w:id="1173" w:author="nick ting" w:date="2021-09-24T18:05:00Z">
        <w:r w:rsidRPr="00790445" w:rsidDel="001F5D5D">
          <w:rPr>
            <w:rFonts w:ascii="Times New Roman" w:hAnsi="Times New Roman" w:cs="Times New Roman"/>
            <w:sz w:val="22"/>
          </w:rPr>
          <w:delText xml:space="preserve">in </w:delText>
        </w:r>
      </w:del>
      <w:ins w:id="1174" w:author="nick ting" w:date="2021-09-24T18:05:00Z">
        <w:r w:rsidR="001F5D5D">
          <w:rPr>
            <w:rFonts w:ascii="Times New Roman" w:hAnsi="Times New Roman" w:cs="Times New Roman"/>
            <w:sz w:val="22"/>
          </w:rPr>
          <w:t>of</w:t>
        </w:r>
        <w:r w:rsidR="001F5D5D" w:rsidRPr="00790445">
          <w:rPr>
            <w:rFonts w:ascii="Times New Roman" w:hAnsi="Times New Roman" w:cs="Times New Roman"/>
            <w:sz w:val="22"/>
          </w:rPr>
          <w:t xml:space="preserve"> </w:t>
        </w:r>
      </w:ins>
      <w:del w:id="1175" w:author="LIN, Yufeng" w:date="2021-09-28T13:00:00Z">
        <w:r w:rsidR="00FA35F2" w:rsidRPr="00790445" w:rsidDel="004314C2">
          <w:rPr>
            <w:rFonts w:ascii="Times New Roman" w:hAnsi="Times New Roman" w:cs="Times New Roman"/>
            <w:sz w:val="22"/>
          </w:rPr>
          <w:delText>micro-eukaryot</w:delText>
        </w:r>
      </w:del>
      <w:ins w:id="1176" w:author="nick ting" w:date="2021-09-24T18:05:00Z">
        <w:del w:id="1177" w:author="LIN, Yufeng" w:date="2021-09-28T13:00:00Z">
          <w:r w:rsidR="001F5D5D" w:rsidDel="004314C2">
            <w:rPr>
              <w:rFonts w:ascii="Times New Roman" w:hAnsi="Times New Roman" w:cs="Times New Roman"/>
              <w:sz w:val="22"/>
            </w:rPr>
            <w:delText>ic</w:delText>
          </w:r>
        </w:del>
      </w:ins>
      <w:ins w:id="1178" w:author="LIN, Yufeng" w:date="2021-09-28T13:00:00Z">
        <w:r w:rsidR="004314C2">
          <w:rPr>
            <w:rFonts w:ascii="Times New Roman" w:hAnsi="Times New Roman" w:cs="Times New Roman"/>
            <w:sz w:val="22"/>
          </w:rPr>
          <w:t>fungal</w:t>
        </w:r>
      </w:ins>
      <w:ins w:id="1179" w:author="nick ting" w:date="2021-09-24T18:05:00Z">
        <w:r w:rsidR="001F5D5D">
          <w:rPr>
            <w:rFonts w:ascii="Times New Roman" w:hAnsi="Times New Roman" w:cs="Times New Roman"/>
            <w:sz w:val="22"/>
          </w:rPr>
          <w:t xml:space="preserve"> composition</w:t>
        </w:r>
      </w:ins>
      <w:del w:id="1180" w:author="nick ting" w:date="2021-09-24T18:05:00Z">
        <w:r w:rsidR="00FA35F2" w:rsidRPr="00790445" w:rsidDel="001F5D5D">
          <w:rPr>
            <w:rFonts w:ascii="Times New Roman" w:hAnsi="Times New Roman" w:cs="Times New Roman"/>
            <w:sz w:val="22"/>
          </w:rPr>
          <w:delText>es</w:delText>
        </w:r>
      </w:del>
      <w:r w:rsidRPr="00790445">
        <w:rPr>
          <w:rFonts w:ascii="Times New Roman" w:hAnsi="Times New Roman" w:cs="Times New Roman"/>
          <w:sz w:val="22"/>
        </w:rPr>
        <w:t xml:space="preserve"> </w:t>
      </w:r>
      <w:del w:id="1181" w:author="nick ting" w:date="2021-09-24T18:21:00Z">
        <w:r w:rsidRPr="00790445" w:rsidDel="007A072D">
          <w:rPr>
            <w:rFonts w:ascii="Times New Roman" w:hAnsi="Times New Roman" w:cs="Times New Roman"/>
            <w:sz w:val="22"/>
          </w:rPr>
          <w:delText>is not as apparent as</w:delText>
        </w:r>
      </w:del>
      <w:ins w:id="1182" w:author="nick ting" w:date="2021-09-24T18:21:00Z">
        <w:r w:rsidR="007A072D">
          <w:rPr>
            <w:rFonts w:ascii="Times New Roman" w:hAnsi="Times New Roman" w:cs="Times New Roman"/>
            <w:sz w:val="22"/>
          </w:rPr>
          <w:t>as compared to</w:t>
        </w:r>
      </w:ins>
      <w:ins w:id="1183" w:author="nick ting" w:date="2021-09-24T18:22:00Z">
        <w:r w:rsidR="007A072D">
          <w:rPr>
            <w:rFonts w:ascii="Times New Roman" w:hAnsi="Times New Roman" w:cs="Times New Roman"/>
            <w:sz w:val="22"/>
          </w:rPr>
          <w:t xml:space="preserve"> the</w:t>
        </w:r>
      </w:ins>
      <w:r w:rsidRPr="00790445">
        <w:rPr>
          <w:rFonts w:ascii="Times New Roman" w:hAnsi="Times New Roman" w:cs="Times New Roman"/>
          <w:sz w:val="22"/>
        </w:rPr>
        <w:t xml:space="preserve"> </w:t>
      </w:r>
      <w:ins w:id="1184" w:author="nick ting" w:date="2021-09-24T18:05:00Z">
        <w:r w:rsidR="001F5D5D">
          <w:rPr>
            <w:rFonts w:ascii="Times New Roman" w:hAnsi="Times New Roman" w:cs="Times New Roman"/>
            <w:sz w:val="22"/>
          </w:rPr>
          <w:t>bacterial composition in CRC</w:t>
        </w:r>
      </w:ins>
      <w:ins w:id="1185" w:author="nick ting" w:date="2021-09-24T18:22:00Z">
        <w:r w:rsidR="007A072D">
          <w:rPr>
            <w:rFonts w:ascii="Times New Roman" w:hAnsi="Times New Roman" w:cs="Times New Roman"/>
            <w:sz w:val="22"/>
          </w:rPr>
          <w:t xml:space="preserve"> as well as the</w:t>
        </w:r>
      </w:ins>
      <w:del w:id="1186" w:author="nick ting" w:date="2021-09-24T18:05:00Z">
        <w:r w:rsidRPr="00790445" w:rsidDel="001F5D5D">
          <w:rPr>
            <w:rFonts w:ascii="Times New Roman" w:hAnsi="Times New Roman" w:cs="Times New Roman"/>
            <w:sz w:val="22"/>
          </w:rPr>
          <w:delText>in bacteria level</w:delText>
        </w:r>
      </w:del>
      <w:del w:id="1187" w:author="nick ting" w:date="2021-09-24T18:22:00Z">
        <w:r w:rsidRPr="00790445" w:rsidDel="007A072D">
          <w:rPr>
            <w:rFonts w:ascii="Times New Roman" w:hAnsi="Times New Roman" w:cs="Times New Roman"/>
            <w:sz w:val="22"/>
          </w:rPr>
          <w:delText xml:space="preserve">, </w:delText>
        </w:r>
      </w:del>
      <w:del w:id="1188" w:author="nick ting" w:date="2021-09-24T18:07:00Z">
        <w:r w:rsidRPr="00790445" w:rsidDel="001F5D5D">
          <w:rPr>
            <w:rFonts w:ascii="Times New Roman" w:hAnsi="Times New Roman" w:cs="Times New Roman"/>
            <w:sz w:val="22"/>
          </w:rPr>
          <w:delText>it still offered some difference in CRC compared with healthy control.</w:delText>
        </w:r>
      </w:del>
      <w:del w:id="1189" w:author="nick ting" w:date="2021-09-24T18:22:00Z">
        <w:r w:rsidRPr="00790445" w:rsidDel="007A072D">
          <w:rPr>
            <w:rFonts w:ascii="Times New Roman" w:hAnsi="Times New Roman" w:cs="Times New Roman"/>
            <w:sz w:val="22"/>
          </w:rPr>
          <w:delText xml:space="preserve"> Although there was</w:delText>
        </w:r>
      </w:del>
      <w:r w:rsidRPr="00790445">
        <w:rPr>
          <w:rFonts w:ascii="Times New Roman" w:hAnsi="Times New Roman" w:cs="Times New Roman"/>
          <w:sz w:val="22"/>
        </w:rPr>
        <w:t xml:space="preserve"> heterogeneity in different cohorts, </w:t>
      </w:r>
      <w:ins w:id="1190" w:author="nick ting" w:date="2021-09-24T18:23:00Z">
        <w:r w:rsidR="007A072D">
          <w:rPr>
            <w:rFonts w:ascii="Times New Roman" w:hAnsi="Times New Roman" w:cs="Times New Roman"/>
            <w:sz w:val="22"/>
          </w:rPr>
          <w:t xml:space="preserve">we could </w:t>
        </w:r>
      </w:ins>
      <w:del w:id="1191" w:author="nick ting" w:date="2021-09-24T18:23:00Z">
        <w:r w:rsidRPr="00790445" w:rsidDel="007A072D">
          <w:rPr>
            <w:rFonts w:ascii="Times New Roman" w:hAnsi="Times New Roman" w:cs="Times New Roman"/>
            <w:sz w:val="22"/>
          </w:rPr>
          <w:delText>overal</w:delText>
        </w:r>
      </w:del>
      <w:ins w:id="1192" w:author="nick ting" w:date="2021-09-24T18:23:00Z">
        <w:r w:rsidR="007A072D">
          <w:rPr>
            <w:rFonts w:ascii="Times New Roman" w:hAnsi="Times New Roman" w:cs="Times New Roman"/>
            <w:sz w:val="22"/>
          </w:rPr>
          <w:t>still observe remarkable differences in</w:t>
        </w:r>
      </w:ins>
      <w:del w:id="1193" w:author="nick ting" w:date="2021-09-24T18:23:00Z">
        <w:r w:rsidRPr="00790445" w:rsidDel="007A072D">
          <w:rPr>
            <w:rFonts w:ascii="Times New Roman" w:hAnsi="Times New Roman" w:cs="Times New Roman"/>
            <w:sz w:val="22"/>
          </w:rPr>
          <w:delText>l,</w:delText>
        </w:r>
      </w:del>
      <w:r w:rsidRPr="00790445">
        <w:rPr>
          <w:rFonts w:ascii="Times New Roman" w:hAnsi="Times New Roman" w:cs="Times New Roman"/>
          <w:sz w:val="22"/>
        </w:rPr>
        <w:t xml:space="preserve"> both </w:t>
      </w:r>
      <w:del w:id="1194" w:author="LIN, Yufeng" w:date="2021-09-28T13:07:00Z">
        <w:r w:rsidR="00FA35F2" w:rsidRPr="00790445" w:rsidDel="004314C2">
          <w:rPr>
            <w:rFonts w:ascii="Times New Roman" w:hAnsi="Times New Roman" w:cs="Times New Roman"/>
            <w:sz w:val="22"/>
          </w:rPr>
          <w:delText>micro-eukaryotes</w:delText>
        </w:r>
      </w:del>
      <w:ins w:id="1195"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phyla composition and alpha diversity</w:t>
      </w:r>
      <w:del w:id="1196" w:author="nick ting" w:date="2021-09-24T18:23:00Z">
        <w:r w:rsidRPr="00790445" w:rsidDel="007A072D">
          <w:rPr>
            <w:rFonts w:ascii="Times New Roman" w:hAnsi="Times New Roman" w:cs="Times New Roman"/>
            <w:sz w:val="22"/>
          </w:rPr>
          <w:delText xml:space="preserve"> were significant differences</w:delText>
        </w:r>
      </w:del>
      <w:r w:rsidRPr="00790445">
        <w:rPr>
          <w:rFonts w:ascii="Times New Roman" w:hAnsi="Times New Roman" w:cs="Times New Roman"/>
          <w:sz w:val="22"/>
        </w:rPr>
        <w:t xml:space="preserve"> in the CRC group </w:t>
      </w:r>
      <w:del w:id="1197" w:author="nick ting" w:date="2021-09-24T18:23:00Z">
        <w:r w:rsidRPr="00790445" w:rsidDel="007A072D">
          <w:rPr>
            <w:rFonts w:ascii="Times New Roman" w:hAnsi="Times New Roman" w:cs="Times New Roman"/>
            <w:sz w:val="22"/>
          </w:rPr>
          <w:delText>compared with the healthy control</w:delText>
        </w:r>
      </w:del>
      <w:ins w:id="1198" w:author="nick ting" w:date="2021-09-24T18:23:00Z">
        <w:r w:rsidR="007A072D">
          <w:rPr>
            <w:rFonts w:ascii="Times New Roman" w:hAnsi="Times New Roman" w:cs="Times New Roman"/>
            <w:sz w:val="22"/>
          </w:rPr>
          <w:t>which are not negligible</w:t>
        </w:r>
      </w:ins>
      <w:r w:rsidRPr="00790445">
        <w:rPr>
          <w:rFonts w:ascii="Times New Roman" w:hAnsi="Times New Roman" w:cs="Times New Roman"/>
          <w:sz w:val="22"/>
        </w:rPr>
        <w:t>.</w:t>
      </w:r>
    </w:p>
    <w:p w14:paraId="128981FB" w14:textId="2C8B18AA" w:rsidR="00D9531B" w:rsidRPr="00790445" w:rsidRDefault="00D9531B" w:rsidP="008B0617">
      <w:pPr>
        <w:pStyle w:val="title20825"/>
      </w:pPr>
      <w:commentRangeStart w:id="1199"/>
      <w:del w:id="1200" w:author="nick ting" w:date="2021-09-27T13:52:00Z">
        <w:r w:rsidRPr="00790445" w:rsidDel="00D93222">
          <w:lastRenderedPageBreak/>
          <w:delText>Seventy-four</w:delText>
        </w:r>
      </w:del>
      <w:ins w:id="1201" w:author="nick ting" w:date="2021-09-27T13:52:00Z">
        <w:r w:rsidR="00D93222">
          <w:t>Identification of</w:t>
        </w:r>
      </w:ins>
      <w:r w:rsidRPr="00790445">
        <w:t xml:space="preserve"> </w:t>
      </w:r>
      <w:del w:id="1202" w:author="LIN, Yufeng" w:date="2021-09-28T13:00:00Z">
        <w:r w:rsidR="00FA35F2" w:rsidRPr="00790445" w:rsidDel="004314C2">
          <w:delText>micro-eukaryotic</w:delText>
        </w:r>
      </w:del>
      <w:ins w:id="1203" w:author="LIN, Yufeng" w:date="2021-09-28T13:00:00Z">
        <w:r w:rsidR="004314C2">
          <w:t>fungal</w:t>
        </w:r>
      </w:ins>
      <w:r w:rsidRPr="00790445">
        <w:t xml:space="preserve"> species </w:t>
      </w:r>
      <w:del w:id="1204" w:author="nick ting" w:date="2021-09-27T13:52:00Z">
        <w:r w:rsidRPr="00790445" w:rsidDel="00D93222">
          <w:delText xml:space="preserve">were </w:delText>
        </w:r>
      </w:del>
      <w:r w:rsidRPr="00790445">
        <w:t xml:space="preserve">associated with CRC </w:t>
      </w:r>
      <w:del w:id="1205" w:author="nick ting" w:date="2021-09-27T13:52:00Z">
        <w:r w:rsidRPr="00790445" w:rsidDel="00D93222">
          <w:delText xml:space="preserve">through </w:delText>
        </w:r>
      </w:del>
      <w:ins w:id="1206" w:author="nick ting" w:date="2021-09-27T13:52:00Z">
        <w:r w:rsidR="00D93222">
          <w:t>by</w:t>
        </w:r>
        <w:r w:rsidR="00D93222" w:rsidRPr="00790445">
          <w:t xml:space="preserve"> </w:t>
        </w:r>
      </w:ins>
      <w:r w:rsidRPr="00790445">
        <w:t>univariate meta-analysis</w:t>
      </w:r>
      <w:commentRangeEnd w:id="1199"/>
      <w:r w:rsidR="00FA2A1F">
        <w:rPr>
          <w:rStyle w:val="CommentReference"/>
          <w:rFonts w:asciiTheme="minorHAnsi" w:eastAsiaTheme="minorEastAsia" w:hAnsiTheme="minorHAnsi" w:cstheme="minorBidi"/>
          <w:b w:val="0"/>
          <w:color w:val="auto"/>
          <w:u w:val="none"/>
        </w:rPr>
        <w:commentReference w:id="1199"/>
      </w:r>
    </w:p>
    <w:p w14:paraId="0A449F0B" w14:textId="7266289F" w:rsidR="00BA3DCF" w:rsidDel="00B16CD0" w:rsidRDefault="00D9531B" w:rsidP="00790445">
      <w:pPr>
        <w:widowControl/>
        <w:rPr>
          <w:del w:id="1207" w:author="LIN, Yufeng" w:date="2021-09-30T19:15:00Z"/>
          <w:rFonts w:ascii="Times New Roman" w:hAnsi="Times New Roman" w:cs="Times New Roman"/>
          <w:sz w:val="22"/>
        </w:rPr>
      </w:pPr>
      <w:del w:id="1208" w:author="LIN, Yufeng" w:date="2021-09-24T15:01:00Z">
        <w:r w:rsidRPr="0030142C" w:rsidDel="00CA3711">
          <w:rPr>
            <w:rFonts w:ascii="Times New Roman" w:hAnsi="Times New Roman" w:cs="Times New Roman"/>
            <w:sz w:val="22"/>
            <w:highlight w:val="yellow"/>
            <w:rPrChange w:id="1209" w:author="LIN, Yufeng" w:date="2021-09-24T14:22:00Z">
              <w:rPr>
                <w:rFonts w:ascii="Times New Roman" w:hAnsi="Times New Roman" w:cs="Times New Roman"/>
                <w:sz w:val="22"/>
              </w:rPr>
            </w:rPrChange>
          </w:rPr>
          <w:delText xml:space="preserve">As previously described, the factor </w:delText>
        </w:r>
        <w:r w:rsidR="000D0043" w:rsidRPr="0030142C" w:rsidDel="00CA3711">
          <w:rPr>
            <w:rFonts w:ascii="Times New Roman" w:hAnsi="Times New Roman" w:cs="Times New Roman"/>
            <w:sz w:val="22"/>
            <w:highlight w:val="yellow"/>
            <w:rPrChange w:id="1210"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211" w:author="LIN, Yufeng" w:date="2021-09-24T14:22:00Z">
              <w:rPr>
                <w:rFonts w:ascii="Times New Roman" w:hAnsi="Times New Roman" w:cs="Times New Roman"/>
                <w:sz w:val="22"/>
              </w:rPr>
            </w:rPrChange>
          </w:rPr>
          <w:delText>cohort</w:delText>
        </w:r>
        <w:r w:rsidR="000D0043" w:rsidRPr="0030142C" w:rsidDel="00CA3711">
          <w:rPr>
            <w:rFonts w:ascii="Times New Roman" w:hAnsi="Times New Roman" w:cs="Times New Roman"/>
            <w:sz w:val="22"/>
            <w:highlight w:val="yellow"/>
            <w:rPrChange w:id="1212"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213" w:author="LIN, Yufeng" w:date="2021-09-24T14:22:00Z">
              <w:rPr>
                <w:rFonts w:ascii="Times New Roman" w:hAnsi="Times New Roman" w:cs="Times New Roman"/>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1214"/>
        <w:r w:rsidRPr="0030142C" w:rsidDel="00CA3711">
          <w:rPr>
            <w:rFonts w:ascii="Times New Roman" w:hAnsi="Times New Roman" w:cs="Times New Roman"/>
            <w:sz w:val="22"/>
            <w:highlight w:val="yellow"/>
            <w:rPrChange w:id="1215" w:author="LIN, Yufeng" w:date="2021-09-24T14:22:00Z">
              <w:rPr>
                <w:rFonts w:ascii="Times New Roman" w:hAnsi="Times New Roman" w:cs="Times New Roman"/>
                <w:sz w:val="22"/>
              </w:rPr>
            </w:rPrChange>
          </w:rPr>
          <w:delText>supplementary figure 3</w:delText>
        </w:r>
        <w:commentRangeEnd w:id="1214"/>
        <w:r w:rsidRPr="0030142C" w:rsidDel="00CA3711">
          <w:rPr>
            <w:rStyle w:val="CommentReference"/>
            <w:rFonts w:ascii="Times New Roman" w:hAnsi="Times New Roman" w:cs="Times New Roman"/>
            <w:sz w:val="22"/>
            <w:szCs w:val="22"/>
            <w:highlight w:val="yellow"/>
            <w:rPrChange w:id="1216" w:author="LIN, Yufeng" w:date="2021-09-24T14:22:00Z">
              <w:rPr>
                <w:rStyle w:val="CommentReference"/>
                <w:rFonts w:ascii="Times New Roman" w:hAnsi="Times New Roman" w:cs="Times New Roman"/>
                <w:sz w:val="22"/>
                <w:szCs w:val="22"/>
              </w:rPr>
            </w:rPrChange>
          </w:rPr>
          <w:commentReference w:id="1214"/>
        </w:r>
        <w:r w:rsidRPr="0030142C" w:rsidDel="00CA3711">
          <w:rPr>
            <w:rFonts w:ascii="Times New Roman" w:hAnsi="Times New Roman" w:cs="Times New Roman"/>
            <w:sz w:val="22"/>
            <w:highlight w:val="yellow"/>
            <w:rPrChange w:id="1217" w:author="LIN, Yufeng" w:date="2021-09-24T14:22:00Z">
              <w:rPr>
                <w:rFonts w:ascii="Times New Roman" w:hAnsi="Times New Roman" w:cs="Times New Roman"/>
                <w:sz w:val="22"/>
              </w:rPr>
            </w:rPrChange>
          </w:rPr>
          <w:delText xml:space="preserve"> and </w:delText>
        </w:r>
        <w:commentRangeStart w:id="1218"/>
        <w:r w:rsidRPr="0030142C" w:rsidDel="00CA3711">
          <w:rPr>
            <w:rFonts w:ascii="Times New Roman" w:hAnsi="Times New Roman" w:cs="Times New Roman"/>
            <w:sz w:val="22"/>
            <w:highlight w:val="yellow"/>
            <w:rPrChange w:id="1219" w:author="LIN, Yufeng" w:date="2021-09-24T14:22:00Z">
              <w:rPr>
                <w:rFonts w:ascii="Times New Roman" w:hAnsi="Times New Roman" w:cs="Times New Roman"/>
                <w:sz w:val="22"/>
              </w:rPr>
            </w:rPrChange>
          </w:rPr>
          <w:delText>supplementary figure 4</w:delText>
        </w:r>
        <w:commentRangeEnd w:id="1218"/>
        <w:r w:rsidRPr="0030142C" w:rsidDel="00CA3711">
          <w:rPr>
            <w:rStyle w:val="CommentReference"/>
            <w:rFonts w:ascii="Times New Roman" w:hAnsi="Times New Roman" w:cs="Times New Roman"/>
            <w:sz w:val="22"/>
            <w:szCs w:val="22"/>
            <w:highlight w:val="yellow"/>
            <w:rPrChange w:id="1220" w:author="LIN, Yufeng" w:date="2021-09-24T14:22:00Z">
              <w:rPr>
                <w:rStyle w:val="CommentReference"/>
                <w:rFonts w:ascii="Times New Roman" w:hAnsi="Times New Roman" w:cs="Times New Roman"/>
                <w:sz w:val="22"/>
                <w:szCs w:val="22"/>
              </w:rPr>
            </w:rPrChange>
          </w:rPr>
          <w:commentReference w:id="1218"/>
        </w:r>
        <w:r w:rsidRPr="0030142C" w:rsidDel="00CA3711">
          <w:rPr>
            <w:rFonts w:ascii="Times New Roman" w:hAnsi="Times New Roman" w:cs="Times New Roman"/>
            <w:sz w:val="22"/>
            <w:highlight w:val="yellow"/>
            <w:rPrChange w:id="1221" w:author="LIN, Yufeng" w:date="2021-09-24T14:22:00Z">
              <w:rPr>
                <w:rFonts w:ascii="Times New Roman" w:hAnsi="Times New Roman" w:cs="Times New Roman"/>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790445" w:rsidDel="00CA3711">
          <w:rPr>
            <w:rFonts w:ascii="Times New Roman" w:hAnsi="Times New Roman" w:cs="Times New Roman"/>
            <w:sz w:val="22"/>
          </w:rPr>
          <w:delText xml:space="preserve"> </w:delText>
        </w:r>
      </w:del>
      <w:r w:rsidRPr="00790445">
        <w:rPr>
          <w:rFonts w:ascii="Times New Roman" w:hAnsi="Times New Roman" w:cs="Times New Roman"/>
          <w:sz w:val="22"/>
        </w:rPr>
        <w:t>We</w:t>
      </w:r>
      <w:ins w:id="1222" w:author="nick ting" w:date="2021-09-26T23:29:00Z">
        <w:r w:rsidR="002276BF">
          <w:rPr>
            <w:rFonts w:ascii="Times New Roman" w:hAnsi="Times New Roman" w:cs="Times New Roman"/>
            <w:sz w:val="22"/>
          </w:rPr>
          <w:t xml:space="preserve"> next</w:t>
        </w:r>
      </w:ins>
      <w:ins w:id="1223" w:author="nick ting" w:date="2021-09-26T23:30:00Z">
        <w:r w:rsidR="002276BF">
          <w:rPr>
            <w:rFonts w:ascii="Times New Roman" w:hAnsi="Times New Roman" w:cs="Times New Roman"/>
            <w:sz w:val="22"/>
          </w:rPr>
          <w:t xml:space="preserve"> searched for the</w:t>
        </w:r>
      </w:ins>
      <w:ins w:id="1224" w:author="nick ting" w:date="2021-09-27T13:17:00Z">
        <w:r w:rsidR="00DD671B">
          <w:rPr>
            <w:rFonts w:ascii="Times New Roman" w:hAnsi="Times New Roman" w:cs="Times New Roman"/>
            <w:sz w:val="22"/>
          </w:rPr>
          <w:t xml:space="preserve"> potential enteric </w:t>
        </w:r>
        <w:del w:id="1225" w:author="LIN, Yufeng" w:date="2021-09-28T13:00:00Z">
          <w:r w:rsidR="00DD671B" w:rsidDel="004314C2">
            <w:rPr>
              <w:rFonts w:ascii="Times New Roman" w:hAnsi="Times New Roman" w:cs="Times New Roman"/>
              <w:sz w:val="22"/>
            </w:rPr>
            <w:delText>micro-eukaryotic</w:delText>
          </w:r>
        </w:del>
      </w:ins>
      <w:ins w:id="1226" w:author="LIN, Yufeng" w:date="2021-09-28T13:00:00Z">
        <w:r w:rsidR="004314C2">
          <w:rPr>
            <w:rFonts w:ascii="Times New Roman" w:hAnsi="Times New Roman" w:cs="Times New Roman"/>
            <w:sz w:val="22"/>
          </w:rPr>
          <w:t>fungal</w:t>
        </w:r>
      </w:ins>
      <w:ins w:id="1227" w:author="nick ting" w:date="2021-09-27T13:17:00Z">
        <w:r w:rsidR="00DD671B">
          <w:rPr>
            <w:rFonts w:ascii="Times New Roman" w:hAnsi="Times New Roman" w:cs="Times New Roman"/>
            <w:sz w:val="22"/>
          </w:rPr>
          <w:t xml:space="preserve"> shifts in CRC patients</w:t>
        </w:r>
      </w:ins>
      <w:ins w:id="1228" w:author="nick ting" w:date="2021-09-27T14:02:00Z">
        <w:r w:rsidR="00FA2A1F">
          <w:rPr>
            <w:rFonts w:ascii="Times New Roman" w:hAnsi="Times New Roman" w:cs="Times New Roman"/>
            <w:sz w:val="22"/>
          </w:rPr>
          <w:t xml:space="preserve"> as</w:t>
        </w:r>
      </w:ins>
      <w:ins w:id="1229" w:author="nick ting" w:date="2021-09-26T23:30:00Z">
        <w:r w:rsidR="002276BF">
          <w:rPr>
            <w:rFonts w:ascii="Times New Roman" w:hAnsi="Times New Roman" w:cs="Times New Roman"/>
            <w:sz w:val="22"/>
          </w:rPr>
          <w:t xml:space="preserve"> </w:t>
        </w:r>
      </w:ins>
      <w:ins w:id="1230" w:author="nick ting" w:date="2021-09-27T13:17:00Z">
        <w:r w:rsidR="00DD671B">
          <w:rPr>
            <w:rFonts w:ascii="Times New Roman" w:hAnsi="Times New Roman" w:cs="Times New Roman"/>
            <w:sz w:val="22"/>
          </w:rPr>
          <w:t>compared to</w:t>
        </w:r>
      </w:ins>
      <w:ins w:id="1231" w:author="nick ting" w:date="2021-09-26T23:31:00Z">
        <w:r w:rsidR="002276BF">
          <w:rPr>
            <w:rFonts w:ascii="Times New Roman" w:hAnsi="Times New Roman" w:cs="Times New Roman"/>
            <w:sz w:val="22"/>
          </w:rPr>
          <w:t xml:space="preserve"> heathy individuals.</w:t>
        </w:r>
      </w:ins>
      <w:r w:rsidRPr="00790445">
        <w:rPr>
          <w:rFonts w:ascii="Times New Roman" w:hAnsi="Times New Roman" w:cs="Times New Roman"/>
          <w:sz w:val="22"/>
        </w:rPr>
        <w:t xml:space="preserve"> </w:t>
      </w:r>
      <w:del w:id="1232" w:author="nick ting" w:date="2021-09-26T23:31:00Z">
        <w:r w:rsidRPr="00790445" w:rsidDel="002276BF">
          <w:rPr>
            <w:rFonts w:ascii="Times New Roman" w:hAnsi="Times New Roman" w:cs="Times New Roman"/>
            <w:sz w:val="22"/>
          </w:rPr>
          <w:delText xml:space="preserve">filtered the </w:delText>
        </w:r>
      </w:del>
      <w:del w:id="1233" w:author="nick ting" w:date="2021-09-24T18:33:00Z">
        <w:r w:rsidRPr="00790445" w:rsidDel="00930CB9">
          <w:rPr>
            <w:rFonts w:ascii="Times New Roman" w:hAnsi="Times New Roman" w:cs="Times New Roman"/>
            <w:sz w:val="22"/>
          </w:rPr>
          <w:delText xml:space="preserve">rarefied </w:delText>
        </w:r>
      </w:del>
      <w:ins w:id="1234" w:author="nick ting" w:date="2021-09-27T13:10:00Z">
        <w:r w:rsidR="00DD671B">
          <w:rPr>
            <w:rFonts w:ascii="Times New Roman" w:hAnsi="Times New Roman" w:cs="Times New Roman"/>
            <w:sz w:val="22"/>
          </w:rPr>
          <w:t>After filtering l</w:t>
        </w:r>
      </w:ins>
      <w:ins w:id="1235" w:author="nick ting" w:date="2021-09-24T18:33:00Z">
        <w:r w:rsidR="00930CB9">
          <w:rPr>
            <w:rFonts w:ascii="Times New Roman" w:hAnsi="Times New Roman" w:cs="Times New Roman"/>
            <w:sz w:val="22"/>
          </w:rPr>
          <w:t>ow abundant (&lt; 0.1%)</w:t>
        </w:r>
        <w:r w:rsidR="00930CB9" w:rsidRPr="00790445">
          <w:rPr>
            <w:rFonts w:ascii="Times New Roman" w:hAnsi="Times New Roman" w:cs="Times New Roman"/>
            <w:sz w:val="22"/>
          </w:rPr>
          <w:t xml:space="preserve"> </w:t>
        </w:r>
      </w:ins>
      <w:del w:id="1236" w:author="LIN, Yufeng" w:date="2021-09-28T13:07:00Z">
        <w:r w:rsidR="00FA35F2" w:rsidRPr="00790445" w:rsidDel="004314C2">
          <w:rPr>
            <w:rFonts w:ascii="Times New Roman" w:hAnsi="Times New Roman" w:cs="Times New Roman"/>
            <w:sz w:val="22"/>
          </w:rPr>
          <w:delText>micro-eukaryotes</w:delText>
        </w:r>
      </w:del>
      <w:ins w:id="1237" w:author="LIN, Yufeng" w:date="2021-09-28T13:07:00Z">
        <w:r w:rsidR="004314C2">
          <w:rPr>
            <w:rFonts w:ascii="Times New Roman" w:hAnsi="Times New Roman" w:cs="Times New Roman"/>
            <w:sz w:val="22"/>
          </w:rPr>
          <w:t>fungi</w:t>
        </w:r>
      </w:ins>
      <w:ins w:id="1238" w:author="nick ting" w:date="2021-09-27T13:13:00Z">
        <w:r w:rsidR="00DD671B">
          <w:rPr>
            <w:rFonts w:ascii="Times New Roman" w:hAnsi="Times New Roman" w:cs="Times New Roman"/>
            <w:sz w:val="22"/>
          </w:rPr>
          <w:t xml:space="preserve"> </w:t>
        </w:r>
      </w:ins>
      <w:ins w:id="1239" w:author="nick ting" w:date="2021-09-24T18:42:00Z">
        <w:r w:rsidR="00683CAF">
          <w:rPr>
            <w:rFonts w:ascii="Times New Roman" w:hAnsi="Times New Roman" w:cs="Times New Roman"/>
            <w:sz w:val="22"/>
          </w:rPr>
          <w:t>from the 592 aligned species</w:t>
        </w:r>
      </w:ins>
      <w:ins w:id="1240" w:author="nick ting" w:date="2021-09-27T13:13:00Z">
        <w:r w:rsidR="00DD671B">
          <w:rPr>
            <w:rFonts w:ascii="Times New Roman" w:hAnsi="Times New Roman" w:cs="Times New Roman"/>
            <w:sz w:val="22"/>
          </w:rPr>
          <w:t>,</w:t>
        </w:r>
      </w:ins>
      <w:r w:rsidRPr="00790445">
        <w:rPr>
          <w:rFonts w:ascii="Times New Roman" w:hAnsi="Times New Roman" w:cs="Times New Roman"/>
          <w:sz w:val="22"/>
        </w:rPr>
        <w:t xml:space="preserve"> </w:t>
      </w:r>
      <w:del w:id="1241" w:author="LIN, Yufeng" w:date="2021-09-24T15:01:00Z">
        <w:r w:rsidRPr="00790445" w:rsidDel="00CA3711">
          <w:rPr>
            <w:rFonts w:ascii="Times New Roman" w:hAnsi="Times New Roman" w:cs="Times New Roman"/>
            <w:sz w:val="22"/>
          </w:rPr>
          <w:delText>(relative abundance &lt; 0.1% of all the microeukaryote)</w:delText>
        </w:r>
      </w:del>
      <w:del w:id="1242" w:author="nick ting" w:date="2021-09-27T13:13:00Z">
        <w:r w:rsidRPr="00790445" w:rsidDel="00DD671B">
          <w:rPr>
            <w:rFonts w:ascii="Times New Roman" w:hAnsi="Times New Roman" w:cs="Times New Roman"/>
            <w:sz w:val="22"/>
          </w:rPr>
          <w:delText xml:space="preserve"> and </w:delText>
        </w:r>
      </w:del>
      <w:del w:id="1243" w:author="nick ting" w:date="2021-09-24T18:42:00Z">
        <w:r w:rsidRPr="00790445" w:rsidDel="00683CAF">
          <w:rPr>
            <w:rFonts w:ascii="Times New Roman" w:hAnsi="Times New Roman" w:cs="Times New Roman"/>
            <w:sz w:val="22"/>
          </w:rPr>
          <w:delText xml:space="preserve">accessed </w:delText>
        </w:r>
      </w:del>
      <w:r w:rsidRPr="00790445">
        <w:rPr>
          <w:rFonts w:ascii="Times New Roman" w:hAnsi="Times New Roman" w:cs="Times New Roman"/>
          <w:sz w:val="22"/>
        </w:rPr>
        <w:t xml:space="preserve">296 </w:t>
      </w:r>
      <w:del w:id="1244" w:author="nick ting" w:date="2021-09-24T18:42:00Z">
        <w:r w:rsidRPr="00790445" w:rsidDel="00683CAF">
          <w:rPr>
            <w:rFonts w:ascii="Times New Roman" w:hAnsi="Times New Roman" w:cs="Times New Roman"/>
            <w:sz w:val="22"/>
          </w:rPr>
          <w:delText xml:space="preserve">features </w:delText>
        </w:r>
      </w:del>
      <w:ins w:id="1245" w:author="nick ting" w:date="2021-09-24T18:42:00Z">
        <w:r w:rsidR="00683CAF">
          <w:rPr>
            <w:rFonts w:ascii="Times New Roman" w:hAnsi="Times New Roman" w:cs="Times New Roman"/>
            <w:sz w:val="22"/>
          </w:rPr>
          <w:t>species</w:t>
        </w:r>
      </w:ins>
      <w:ins w:id="1246" w:author="nick ting" w:date="2021-09-26T23:31:00Z">
        <w:r w:rsidR="002276BF">
          <w:rPr>
            <w:rFonts w:ascii="Times New Roman" w:hAnsi="Times New Roman" w:cs="Times New Roman"/>
            <w:sz w:val="22"/>
          </w:rPr>
          <w:t xml:space="preserve"> were obtained</w:t>
        </w:r>
      </w:ins>
      <w:ins w:id="1247" w:author="nick ting" w:date="2021-09-24T18:42:00Z">
        <w:r w:rsidR="00683CAF" w:rsidRPr="00790445">
          <w:rPr>
            <w:rFonts w:ascii="Times New Roman" w:hAnsi="Times New Roman" w:cs="Times New Roman"/>
            <w:sz w:val="22"/>
          </w:rPr>
          <w:t xml:space="preserve"> </w:t>
        </w:r>
      </w:ins>
      <w:ins w:id="1248" w:author="nick ting" w:date="2021-09-27T13:13:00Z">
        <w:r w:rsidR="00DD671B">
          <w:rPr>
            <w:rFonts w:ascii="Times New Roman" w:hAnsi="Times New Roman" w:cs="Times New Roman"/>
            <w:sz w:val="22"/>
          </w:rPr>
          <w:t xml:space="preserve">for further analysis </w:t>
        </w:r>
      </w:ins>
      <w:r w:rsidRPr="00790445">
        <w:rPr>
          <w:rFonts w:ascii="Times New Roman" w:hAnsi="Times New Roman" w:cs="Times New Roman"/>
          <w:sz w:val="22"/>
        </w:rPr>
        <w:t xml:space="preserve">(figure 3a and supplementary table </w:t>
      </w:r>
      <w:ins w:id="1249" w:author="nick ting" w:date="2021-09-24T18:42:00Z">
        <w:r w:rsidR="00683CAF">
          <w:rPr>
            <w:rFonts w:ascii="Times New Roman" w:hAnsi="Times New Roman" w:cs="Times New Roman"/>
            <w:sz w:val="22"/>
          </w:rPr>
          <w:t xml:space="preserve">2, </w:t>
        </w:r>
      </w:ins>
      <w:del w:id="1250" w:author="LIN, Yufeng" w:date="2021-09-23T14:27:00Z">
        <w:r w:rsidRPr="00790445" w:rsidDel="003A3841">
          <w:rPr>
            <w:rFonts w:ascii="Times New Roman" w:hAnsi="Times New Roman" w:cs="Times New Roman"/>
            <w:sz w:val="22"/>
          </w:rPr>
          <w:delText>3</w:delText>
        </w:r>
      </w:del>
      <w:ins w:id="1251" w:author="LIN, Yufeng" w:date="2021-09-23T17:01:00Z">
        <w:r w:rsidR="00274D15">
          <w:rPr>
            <w:rFonts w:ascii="Times New Roman" w:hAnsi="Times New Roman" w:cs="Times New Roman"/>
            <w:sz w:val="22"/>
          </w:rPr>
          <w:t>3</w:t>
        </w:r>
      </w:ins>
      <w:r w:rsidRPr="00790445">
        <w:rPr>
          <w:rFonts w:ascii="Times New Roman" w:hAnsi="Times New Roman" w:cs="Times New Roman"/>
          <w:sz w:val="22"/>
        </w:rPr>
        <w:t>)</w:t>
      </w:r>
      <w:del w:id="1252" w:author="nick ting" w:date="2021-09-24T18:42:00Z">
        <w:r w:rsidRPr="00790445" w:rsidDel="00683CAF">
          <w:rPr>
            <w:rFonts w:ascii="Times New Roman" w:hAnsi="Times New Roman" w:cs="Times New Roman"/>
            <w:sz w:val="22"/>
          </w:rPr>
          <w:delText xml:space="preserve"> from 592 aligned species (see supplementary table 4</w:delText>
        </w:r>
      </w:del>
      <w:ins w:id="1253" w:author="LIN, Yufeng" w:date="2021-09-23T17:01:00Z">
        <w:del w:id="1254" w:author="nick ting" w:date="2021-09-24T18:42:00Z">
          <w:r w:rsidR="00274D15" w:rsidDel="00683CAF">
            <w:rPr>
              <w:rFonts w:ascii="Times New Roman" w:hAnsi="Times New Roman" w:cs="Times New Roman"/>
              <w:sz w:val="22"/>
            </w:rPr>
            <w:delText>2</w:delText>
          </w:r>
        </w:del>
      </w:ins>
      <w:del w:id="1255" w:author="nick ting" w:date="2021-09-24T18:42:00Z">
        <w:r w:rsidRPr="00790445" w:rsidDel="00683CAF">
          <w:rPr>
            <w:rFonts w:ascii="Times New Roman" w:hAnsi="Times New Roman" w:cs="Times New Roman"/>
            <w:sz w:val="22"/>
          </w:rPr>
          <w:delText>)</w:delText>
        </w:r>
      </w:del>
      <w:r w:rsidRPr="00790445">
        <w:rPr>
          <w:rFonts w:ascii="Times New Roman" w:hAnsi="Times New Roman" w:cs="Times New Roman"/>
          <w:sz w:val="22"/>
        </w:rPr>
        <w:t xml:space="preserve">. </w:t>
      </w:r>
      <w:ins w:id="1256" w:author="nick ting" w:date="2021-09-27T13:18:00Z">
        <w:r w:rsidR="00DD671B">
          <w:rPr>
            <w:rFonts w:ascii="Times New Roman" w:hAnsi="Times New Roman" w:cs="Times New Roman"/>
            <w:sz w:val="22"/>
          </w:rPr>
          <w:t xml:space="preserve">Using the Wilcoxon rank-sum </w:t>
        </w:r>
      </w:ins>
      <w:ins w:id="1257" w:author="nick ting" w:date="2021-09-27T17:46:00Z">
        <w:r w:rsidR="0098399D">
          <w:rPr>
            <w:rFonts w:ascii="Times New Roman" w:hAnsi="Times New Roman" w:cs="Times New Roman"/>
            <w:sz w:val="22"/>
          </w:rPr>
          <w:t>test</w:t>
        </w:r>
      </w:ins>
      <w:ins w:id="1258" w:author="nick ting" w:date="2021-09-27T18:07:00Z">
        <w:r w:rsidR="00BA3DCF">
          <w:rPr>
            <w:rFonts w:ascii="Times New Roman" w:hAnsi="Times New Roman" w:cs="Times New Roman"/>
            <w:sz w:val="22"/>
          </w:rPr>
          <w:t xml:space="preserve"> to compare data from all the cohorts together</w:t>
        </w:r>
      </w:ins>
      <w:ins w:id="1259" w:author="nick ting" w:date="2021-09-27T13:18:00Z">
        <w:r w:rsidR="00DD671B">
          <w:rPr>
            <w:rFonts w:ascii="Times New Roman" w:hAnsi="Times New Roman" w:cs="Times New Roman"/>
            <w:sz w:val="22"/>
          </w:rPr>
          <w:t>,</w:t>
        </w:r>
      </w:ins>
      <w:del w:id="1260" w:author="nick ting" w:date="2021-09-27T13:18:00Z">
        <w:r w:rsidRPr="005557B8" w:rsidDel="00DD671B">
          <w:rPr>
            <w:rFonts w:ascii="Times New Roman" w:hAnsi="Times New Roman" w:cs="Times New Roman"/>
            <w:sz w:val="22"/>
          </w:rPr>
          <w:delText xml:space="preserve">To determine </w:delText>
        </w:r>
        <w:r w:rsidR="00AE2F5C" w:rsidRPr="005557B8" w:rsidDel="00DD671B">
          <w:rPr>
            <w:rFonts w:ascii="Times New Roman" w:hAnsi="Times New Roman" w:cs="Times New Roman"/>
            <w:sz w:val="22"/>
          </w:rPr>
          <w:delText xml:space="preserve">the </w:delText>
        </w:r>
        <w:r w:rsidRPr="005557B8" w:rsidDel="00DD671B">
          <w:rPr>
            <w:rFonts w:ascii="Times New Roman" w:hAnsi="Times New Roman" w:cs="Times New Roman"/>
            <w:sz w:val="22"/>
          </w:rPr>
          <w:delText xml:space="preserve">potential enteric </w:delText>
        </w:r>
        <w:r w:rsidR="00FA35F2" w:rsidRPr="00420570" w:rsidDel="00DD671B">
          <w:rPr>
            <w:rFonts w:ascii="Times New Roman" w:hAnsi="Times New Roman" w:cs="Times New Roman"/>
            <w:sz w:val="22"/>
          </w:rPr>
          <w:delText>micro-eukaryotes</w:delText>
        </w:r>
        <w:r w:rsidRPr="00420570" w:rsidDel="00DD671B">
          <w:rPr>
            <w:rFonts w:ascii="Times New Roman" w:hAnsi="Times New Roman" w:cs="Times New Roman"/>
            <w:sz w:val="22"/>
          </w:rPr>
          <w:delText xml:space="preserve"> shift in </w:delText>
        </w:r>
        <w:r w:rsidRPr="00BA34C7" w:rsidDel="00DD671B">
          <w:rPr>
            <w:rFonts w:ascii="Times New Roman" w:hAnsi="Times New Roman" w:cs="Times New Roman"/>
            <w:sz w:val="22"/>
          </w:rPr>
          <w:delText>patients with CRC</w:delText>
        </w:r>
      </w:del>
      <w:ins w:id="1261" w:author="LIN, Yufeng" w:date="2021-09-24T15:33:00Z">
        <w:del w:id="1262" w:author="nick ting" w:date="2021-09-27T13:18:00Z">
          <w:r w:rsidR="00BA34C7" w:rsidRPr="00BA34C7" w:rsidDel="00DD671B">
            <w:rPr>
              <w:rFonts w:ascii="Times New Roman" w:hAnsi="Times New Roman" w:cs="Times New Roman"/>
              <w:sz w:val="22"/>
              <w:rPrChange w:id="1263" w:author="LIN, Yufeng" w:date="2021-09-24T15:34:00Z">
                <w:rPr>
                  <w:rFonts w:ascii="Times New Roman" w:hAnsi="Times New Roman" w:cs="Times New Roman"/>
                  <w:sz w:val="22"/>
                  <w:highlight w:val="yellow"/>
                </w:rPr>
              </w:rPrChange>
            </w:rPr>
            <w:delText>s</w:delText>
          </w:r>
        </w:del>
      </w:ins>
      <w:del w:id="1264" w:author="nick ting" w:date="2021-09-27T13:18:00Z">
        <w:r w:rsidRPr="005557B8" w:rsidDel="00DD671B">
          <w:rPr>
            <w:rFonts w:ascii="Times New Roman" w:hAnsi="Times New Roman" w:cs="Times New Roman"/>
            <w:sz w:val="22"/>
          </w:rPr>
          <w:delText>,</w:delText>
        </w:r>
      </w:del>
      <w:del w:id="1265" w:author="nick ting" w:date="2021-09-25T00:54:00Z">
        <w:r w:rsidRPr="005557B8" w:rsidDel="0029149C">
          <w:rPr>
            <w:rFonts w:ascii="Times New Roman" w:hAnsi="Times New Roman" w:cs="Times New Roman"/>
            <w:sz w:val="22"/>
          </w:rPr>
          <w:delText xml:space="preserve"> we</w:delText>
        </w:r>
      </w:del>
      <w:r w:rsidRPr="005557B8">
        <w:rPr>
          <w:rFonts w:ascii="Times New Roman" w:hAnsi="Times New Roman" w:cs="Times New Roman"/>
          <w:sz w:val="22"/>
        </w:rPr>
        <w:t xml:space="preserve"> </w:t>
      </w:r>
      <w:del w:id="1266" w:author="LIN, Yufeng" w:date="2021-09-24T15:02:00Z">
        <w:r w:rsidRPr="00BA34C7" w:rsidDel="00CA3711">
          <w:rPr>
            <w:rFonts w:ascii="Times New Roman" w:hAnsi="Times New Roman" w:cs="Times New Roman"/>
            <w:sz w:val="22"/>
          </w:rPr>
          <w:delText xml:space="preserve">compared the selected 296 species relative median abundance between healthy control and CRC patients. We </w:delText>
        </w:r>
      </w:del>
      <w:del w:id="1267" w:author="nick ting" w:date="2021-09-25T00:54:00Z">
        <w:r w:rsidRPr="00BA34C7" w:rsidDel="0029149C">
          <w:rPr>
            <w:rFonts w:ascii="Times New Roman" w:hAnsi="Times New Roman" w:cs="Times New Roman"/>
            <w:sz w:val="22"/>
          </w:rPr>
          <w:delText xml:space="preserve">gained </w:delText>
        </w:r>
      </w:del>
      <w:r w:rsidRPr="00BA34C7">
        <w:rPr>
          <w:rFonts w:ascii="Times New Roman" w:hAnsi="Times New Roman" w:cs="Times New Roman"/>
          <w:sz w:val="22"/>
        </w:rPr>
        <w:t>74</w:t>
      </w:r>
      <w:ins w:id="1268" w:author="nick ting" w:date="2021-09-25T00:56:00Z">
        <w:r w:rsidR="0029149C">
          <w:rPr>
            <w:rFonts w:ascii="Times New Roman" w:hAnsi="Times New Roman" w:cs="Times New Roman"/>
            <w:sz w:val="22"/>
          </w:rPr>
          <w:t xml:space="preserve"> </w:t>
        </w:r>
      </w:ins>
      <w:del w:id="1269" w:author="nick ting" w:date="2021-09-25T00:56:00Z">
        <w:r w:rsidRPr="00BA34C7" w:rsidDel="0029149C">
          <w:rPr>
            <w:rFonts w:ascii="Times New Roman" w:hAnsi="Times New Roman" w:cs="Times New Roman"/>
            <w:sz w:val="22"/>
          </w:rPr>
          <w:delText xml:space="preserve"> and 33 </w:delText>
        </w:r>
      </w:del>
      <w:del w:id="1270" w:author="nick ting" w:date="2021-09-25T00:55:00Z">
        <w:r w:rsidRPr="00BA34C7" w:rsidDel="0029149C">
          <w:rPr>
            <w:rFonts w:ascii="Times New Roman" w:hAnsi="Times New Roman" w:cs="Times New Roman"/>
            <w:sz w:val="22"/>
          </w:rPr>
          <w:delText>candidates</w:delText>
        </w:r>
      </w:del>
      <w:ins w:id="1271" w:author="LIN, Yufeng" w:date="2021-09-24T15:02:00Z">
        <w:del w:id="1272" w:author="nick ting" w:date="2021-09-25T00:55:00Z">
          <w:r w:rsidR="00CA3711" w:rsidRPr="00BA34C7" w:rsidDel="0029149C">
            <w:rPr>
              <w:rFonts w:ascii="Times New Roman" w:hAnsi="Times New Roman" w:cs="Times New Roman"/>
              <w:sz w:val="22"/>
            </w:rPr>
            <w:delText xml:space="preserve"> from 296 candidates</w:delText>
          </w:r>
        </w:del>
      </w:ins>
      <w:ins w:id="1273" w:author="nick ting" w:date="2021-09-25T00:55:00Z">
        <w:r w:rsidR="0029149C">
          <w:rPr>
            <w:rFonts w:ascii="Times New Roman" w:hAnsi="Times New Roman" w:cs="Times New Roman"/>
            <w:sz w:val="22"/>
          </w:rPr>
          <w:t xml:space="preserve">differentially abundant </w:t>
        </w:r>
        <w:del w:id="1274" w:author="LIN, Yufeng" w:date="2021-09-28T13:07:00Z">
          <w:r w:rsidR="0029149C" w:rsidDel="004314C2">
            <w:rPr>
              <w:rFonts w:ascii="Times New Roman" w:hAnsi="Times New Roman" w:cs="Times New Roman"/>
              <w:sz w:val="22"/>
            </w:rPr>
            <w:delText>micro-eukaryotes</w:delText>
          </w:r>
        </w:del>
      </w:ins>
      <w:ins w:id="1275" w:author="LIN, Yufeng" w:date="2021-09-28T13:07:00Z">
        <w:r w:rsidR="004314C2">
          <w:rPr>
            <w:rFonts w:ascii="Times New Roman" w:hAnsi="Times New Roman" w:cs="Times New Roman"/>
            <w:sz w:val="22"/>
          </w:rPr>
          <w:t>fungi</w:t>
        </w:r>
      </w:ins>
      <w:ins w:id="1276" w:author="nick ting" w:date="2021-09-25T01:01:00Z">
        <w:r w:rsidR="00002608">
          <w:rPr>
            <w:rFonts w:ascii="Times New Roman" w:hAnsi="Times New Roman" w:cs="Times New Roman"/>
            <w:sz w:val="22"/>
          </w:rPr>
          <w:t xml:space="preserve"> </w:t>
        </w:r>
      </w:ins>
      <w:ins w:id="1277" w:author="nick ting" w:date="2021-09-25T00:55:00Z">
        <w:r w:rsidR="0029149C">
          <w:rPr>
            <w:rFonts w:ascii="Times New Roman" w:hAnsi="Times New Roman" w:cs="Times New Roman"/>
            <w:sz w:val="22"/>
          </w:rPr>
          <w:t>were identified</w:t>
        </w:r>
      </w:ins>
      <w:ins w:id="1278" w:author="nick ting" w:date="2021-09-25T00:56:00Z">
        <w:r w:rsidR="0029149C">
          <w:rPr>
            <w:rFonts w:ascii="Times New Roman" w:hAnsi="Times New Roman" w:cs="Times New Roman"/>
            <w:sz w:val="22"/>
          </w:rPr>
          <w:t xml:space="preserve"> which was named as the</w:t>
        </w:r>
      </w:ins>
      <w:ins w:id="1279" w:author="LIN, Yufeng" w:date="2021-09-24T15:34:00Z">
        <w:del w:id="1280" w:author="nick ting" w:date="2021-09-25T00:56:00Z">
          <w:r w:rsidR="00BA34C7" w:rsidRPr="00BA34C7" w:rsidDel="0029149C">
            <w:rPr>
              <w:rFonts w:ascii="Times New Roman" w:hAnsi="Times New Roman" w:cs="Times New Roman"/>
              <w:sz w:val="22"/>
              <w:rPrChange w:id="1281" w:author="LIN, Yufeng" w:date="2021-09-24T15:34:00Z">
                <w:rPr>
                  <w:rFonts w:ascii="Times New Roman" w:hAnsi="Times New Roman" w:cs="Times New Roman"/>
                  <w:sz w:val="22"/>
                  <w:highlight w:val="yellow"/>
                </w:rPr>
              </w:rPrChange>
            </w:rPr>
            <w:delText>,</w:delText>
          </w:r>
        </w:del>
        <w:r w:rsidR="00BA34C7" w:rsidRPr="00BA34C7">
          <w:rPr>
            <w:rFonts w:ascii="Times New Roman" w:hAnsi="Times New Roman" w:cs="Times New Roman"/>
            <w:sz w:val="22"/>
            <w:rPrChange w:id="1282" w:author="LIN, Yufeng" w:date="2021-09-24T15:34:00Z">
              <w:rPr>
                <w:rFonts w:ascii="Times New Roman" w:hAnsi="Times New Roman" w:cs="Times New Roman"/>
                <w:sz w:val="22"/>
                <w:highlight w:val="yellow"/>
              </w:rPr>
            </w:rPrChange>
          </w:rPr>
          <w:t xml:space="preserve"> </w:t>
        </w:r>
        <w:del w:id="1283" w:author="nick ting" w:date="2021-09-25T00:56:00Z">
          <w:r w:rsidR="00BA34C7" w:rsidRPr="00BA34C7" w:rsidDel="0029149C">
            <w:rPr>
              <w:rFonts w:ascii="Times New Roman" w:hAnsi="Times New Roman" w:cs="Times New Roman"/>
              <w:sz w:val="22"/>
              <w:rPrChange w:id="1284" w:author="LIN, Yufeng" w:date="2021-09-24T15:34:00Z">
                <w:rPr>
                  <w:rFonts w:ascii="Times New Roman" w:hAnsi="Times New Roman" w:cs="Times New Roman"/>
                  <w:sz w:val="22"/>
                  <w:highlight w:val="yellow"/>
                </w:rPr>
              </w:rPrChange>
            </w:rPr>
            <w:delText xml:space="preserve">namely </w:delText>
          </w:r>
        </w:del>
      </w:ins>
      <w:ins w:id="1285" w:author="nick ting" w:date="2021-09-25T00:56:00Z">
        <w:r w:rsidR="0029149C">
          <w:rPr>
            <w:rFonts w:ascii="Times New Roman" w:hAnsi="Times New Roman" w:cs="Times New Roman"/>
            <w:sz w:val="22"/>
          </w:rPr>
          <w:t>m</w:t>
        </w:r>
      </w:ins>
      <w:ins w:id="1286" w:author="LIN, Yufeng" w:date="2021-09-24T15:34:00Z">
        <w:del w:id="1287" w:author="nick ting" w:date="2021-09-25T00:56:00Z">
          <w:r w:rsidR="00BA34C7" w:rsidRPr="00BA34C7" w:rsidDel="0029149C">
            <w:rPr>
              <w:rFonts w:ascii="Times New Roman" w:hAnsi="Times New Roman" w:cs="Times New Roman"/>
              <w:sz w:val="22"/>
              <w:rPrChange w:id="1288" w:author="LIN, Yufeng" w:date="2021-09-24T15:34:00Z">
                <w:rPr>
                  <w:rFonts w:ascii="Times New Roman" w:hAnsi="Times New Roman" w:cs="Times New Roman"/>
                  <w:sz w:val="22"/>
                  <w:highlight w:val="yellow"/>
                </w:rPr>
              </w:rPrChange>
            </w:rPr>
            <w:delText>m</w:delText>
          </w:r>
        </w:del>
        <w:r w:rsidR="00BA34C7" w:rsidRPr="00BA34C7">
          <w:rPr>
            <w:rFonts w:ascii="Times New Roman" w:hAnsi="Times New Roman" w:cs="Times New Roman"/>
            <w:sz w:val="22"/>
            <w:rPrChange w:id="1289" w:author="LIN, Yufeng" w:date="2021-09-24T15:34:00Z">
              <w:rPr>
                <w:rFonts w:ascii="Times New Roman" w:hAnsi="Times New Roman" w:cs="Times New Roman"/>
                <w:sz w:val="22"/>
                <w:highlight w:val="yellow"/>
              </w:rPr>
            </w:rPrChange>
          </w:rPr>
          <w:t>ain set</w:t>
        </w:r>
      </w:ins>
      <w:ins w:id="1290" w:author="nick ting" w:date="2021-09-24T18:48:00Z">
        <w:r w:rsidR="0012344C">
          <w:rPr>
            <w:rFonts w:ascii="Times New Roman" w:hAnsi="Times New Roman" w:cs="Times New Roman"/>
            <w:sz w:val="22"/>
          </w:rPr>
          <w:t xml:space="preserve"> (</w:t>
        </w:r>
      </w:ins>
      <w:ins w:id="1291" w:author="nick ting" w:date="2021-09-24T18:49:00Z">
        <w:r w:rsidR="0012344C">
          <w:rPr>
            <w:rFonts w:ascii="Times New Roman" w:hAnsi="Times New Roman" w:cs="Times New Roman"/>
            <w:sz w:val="22"/>
          </w:rPr>
          <w:t>FDR</w:t>
        </w:r>
      </w:ins>
      <w:ins w:id="1292" w:author="nick ting" w:date="2021-09-24T18:48:00Z">
        <w:r w:rsidR="0012344C">
          <w:rPr>
            <w:rFonts w:ascii="Times New Roman" w:hAnsi="Times New Roman" w:cs="Times New Roman"/>
            <w:sz w:val="22"/>
          </w:rPr>
          <w:t xml:space="preserve"> &lt; 0.1</w:t>
        </w:r>
      </w:ins>
      <w:ins w:id="1293" w:author="nick ting" w:date="2021-09-27T18:07:00Z">
        <w:r w:rsidR="00BA3DCF">
          <w:rPr>
            <w:rFonts w:ascii="Times New Roman" w:hAnsi="Times New Roman" w:cs="Times New Roman"/>
            <w:sz w:val="22"/>
          </w:rPr>
          <w:t>)</w:t>
        </w:r>
      </w:ins>
      <w:ins w:id="1294" w:author="nick ting" w:date="2021-09-25T00:56:00Z">
        <w:r w:rsidR="0029149C">
          <w:rPr>
            <w:rFonts w:ascii="Times New Roman" w:hAnsi="Times New Roman" w:cs="Times New Roman"/>
            <w:sz w:val="22"/>
          </w:rPr>
          <w:t>.</w:t>
        </w:r>
      </w:ins>
      <w:ins w:id="1295" w:author="nick ting" w:date="2021-09-27T18:08:00Z">
        <w:r w:rsidR="00BA3DCF">
          <w:rPr>
            <w:rFonts w:ascii="Times New Roman" w:hAnsi="Times New Roman" w:cs="Times New Roman"/>
            <w:sz w:val="22"/>
          </w:rPr>
          <w:t xml:space="preserve"> Among the 74 identified species, we further shortlisted 33</w:t>
        </w:r>
      </w:ins>
      <w:ins w:id="1296" w:author="nick ting" w:date="2021-09-27T18:09:00Z">
        <w:r w:rsidR="00BA3DCF">
          <w:rPr>
            <w:rFonts w:ascii="Times New Roman" w:hAnsi="Times New Roman" w:cs="Times New Roman"/>
            <w:sz w:val="22"/>
          </w:rPr>
          <w:t xml:space="preserve"> species which</w:t>
        </w:r>
      </w:ins>
      <w:ins w:id="1297" w:author="nick ting" w:date="2021-09-27T18:08:00Z">
        <w:r w:rsidR="00BA3DCF">
          <w:rPr>
            <w:rFonts w:ascii="Times New Roman" w:hAnsi="Times New Roman" w:cs="Times New Roman"/>
            <w:sz w:val="22"/>
          </w:rPr>
          <w:t xml:space="preserve"> demonstrated significant alterations</w:t>
        </w:r>
      </w:ins>
      <w:ins w:id="1298" w:author="nick ting" w:date="2021-09-27T18:09:00Z">
        <w:r w:rsidR="00BA3DCF">
          <w:rPr>
            <w:rFonts w:ascii="Times New Roman" w:hAnsi="Times New Roman" w:cs="Times New Roman"/>
            <w:sz w:val="22"/>
          </w:rPr>
          <w:t xml:space="preserve"> (FDR &lt; 0.01</w:t>
        </w:r>
        <w:proofErr w:type="gramStart"/>
        <w:r w:rsidR="00BA3DCF">
          <w:rPr>
            <w:rFonts w:ascii="Times New Roman" w:hAnsi="Times New Roman" w:cs="Times New Roman"/>
            <w:sz w:val="22"/>
          </w:rPr>
          <w:t>)</w:t>
        </w:r>
        <w:r w:rsidR="00BA3DCF">
          <w:t xml:space="preserve"> </w:t>
        </w:r>
      </w:ins>
      <w:ins w:id="1299" w:author="nick ting" w:date="2021-09-27T18:08:00Z">
        <w:r w:rsidR="00BA3DCF">
          <w:rPr>
            <w:rFonts w:ascii="Times New Roman" w:hAnsi="Times New Roman" w:cs="Times New Roman"/>
            <w:sz w:val="22"/>
          </w:rPr>
          <w:t xml:space="preserve"> as</w:t>
        </w:r>
        <w:proofErr w:type="gramEnd"/>
        <w:r w:rsidR="00BA3DCF">
          <w:rPr>
            <w:rFonts w:ascii="Times New Roman" w:hAnsi="Times New Roman" w:cs="Times New Roman"/>
            <w:sz w:val="22"/>
          </w:rPr>
          <w:t xml:space="preserve"> the </w:t>
        </w:r>
        <w:r w:rsidR="00BA3DCF" w:rsidRPr="003B2777">
          <w:rPr>
            <w:rFonts w:ascii="Times New Roman" w:hAnsi="Times New Roman" w:cs="Times New Roman"/>
            <w:sz w:val="22"/>
          </w:rPr>
          <w:t>core set</w:t>
        </w:r>
        <w:r w:rsidR="00BA3DCF">
          <w:t xml:space="preserve"> </w:t>
        </w:r>
        <w:r w:rsidR="00BA3DCF" w:rsidRPr="00BA34C7">
          <w:rPr>
            <w:rFonts w:ascii="Times New Roman" w:hAnsi="Times New Roman" w:cs="Times New Roman"/>
            <w:sz w:val="22"/>
          </w:rPr>
          <w:t>(figure 3a and supplementary table 4)</w:t>
        </w:r>
      </w:ins>
      <w:ins w:id="1300" w:author="nick ting" w:date="2021-09-27T18:09:00Z">
        <w:r w:rsidR="00BA3DCF">
          <w:rPr>
            <w:rFonts w:ascii="Times New Roman" w:hAnsi="Times New Roman" w:cs="Times New Roman"/>
            <w:sz w:val="22"/>
          </w:rPr>
          <w:t>.</w:t>
        </w:r>
      </w:ins>
    </w:p>
    <w:p w14:paraId="54315020" w14:textId="3F20CA12" w:rsidR="00B16CD0" w:rsidDel="0096422D" w:rsidRDefault="00B16CD0" w:rsidP="00790445">
      <w:pPr>
        <w:widowControl/>
        <w:rPr>
          <w:ins w:id="1301" w:author="nick ting" w:date="2021-10-04T17:49:00Z"/>
          <w:del w:id="1302" w:author="LIN, Yufeng" w:date="2021-10-05T14:02:00Z"/>
          <w:rFonts w:ascii="Times New Roman" w:hAnsi="Times New Roman" w:cs="Times New Roman"/>
          <w:sz w:val="22"/>
        </w:rPr>
      </w:pPr>
    </w:p>
    <w:p w14:paraId="0315D0DE" w14:textId="30AE6792" w:rsidR="00D46E76" w:rsidDel="009D00F7" w:rsidRDefault="00D46E76" w:rsidP="00790445">
      <w:pPr>
        <w:widowControl/>
        <w:rPr>
          <w:ins w:id="1303" w:author="nick ting" w:date="2021-10-03T19:37:00Z"/>
          <w:del w:id="1304" w:author="LIN, Yufeng" w:date="2021-10-04T13:50:00Z"/>
          <w:rFonts w:ascii="Times New Roman" w:hAnsi="Times New Roman" w:cs="Times New Roman"/>
          <w:sz w:val="22"/>
        </w:rPr>
      </w:pPr>
    </w:p>
    <w:p w14:paraId="6ADA9F1C" w14:textId="77777777" w:rsidR="00BA3DCF" w:rsidRDefault="00BA3DCF" w:rsidP="00790445">
      <w:pPr>
        <w:widowControl/>
        <w:rPr>
          <w:ins w:id="1305" w:author="nick ting" w:date="2021-09-27T18:06:00Z"/>
          <w:rFonts w:ascii="Times New Roman" w:hAnsi="Times New Roman" w:cs="Times New Roman"/>
          <w:sz w:val="22"/>
        </w:rPr>
      </w:pPr>
    </w:p>
    <w:p w14:paraId="2076D038" w14:textId="4251A1F4" w:rsidR="00D93222" w:rsidDel="00B16CD0" w:rsidRDefault="00D93222" w:rsidP="00790445">
      <w:pPr>
        <w:widowControl/>
        <w:rPr>
          <w:del w:id="1306" w:author="LIN, Yufeng" w:date="2021-10-04T13:51:00Z"/>
          <w:rFonts w:ascii="Times New Roman" w:hAnsi="Times New Roman" w:cs="Times New Roman"/>
          <w:sz w:val="22"/>
        </w:rPr>
      </w:pPr>
      <w:ins w:id="1307" w:author="nick ting" w:date="2021-09-27T13:57:00Z">
        <w:r>
          <w:rPr>
            <w:rFonts w:ascii="Times New Roman" w:hAnsi="Times New Roman" w:cs="Times New Roman"/>
            <w:sz w:val="22"/>
          </w:rPr>
          <w:t xml:space="preserve">We </w:t>
        </w:r>
      </w:ins>
      <w:ins w:id="1308" w:author="nick ting" w:date="2021-09-27T18:06:00Z">
        <w:r w:rsidR="00BA3DCF">
          <w:rPr>
            <w:rFonts w:ascii="Times New Roman" w:hAnsi="Times New Roman" w:cs="Times New Roman"/>
            <w:sz w:val="22"/>
          </w:rPr>
          <w:t>then</w:t>
        </w:r>
      </w:ins>
      <w:ins w:id="1309" w:author="nick ting" w:date="2021-09-27T13:57:00Z">
        <w:r>
          <w:rPr>
            <w:rFonts w:ascii="Times New Roman" w:hAnsi="Times New Roman" w:cs="Times New Roman"/>
            <w:sz w:val="22"/>
          </w:rPr>
          <w:t xml:space="preserve"> evaluated</w:t>
        </w:r>
        <w:r w:rsidRPr="00790445">
          <w:rPr>
            <w:rFonts w:ascii="Times New Roman" w:hAnsi="Times New Roman" w:cs="Times New Roman"/>
            <w:sz w:val="22"/>
          </w:rPr>
          <w:t xml:space="preserve"> </w:t>
        </w:r>
      </w:ins>
      <w:ins w:id="1310" w:author="nick ting" w:date="2021-09-27T13:58:00Z">
        <w:r>
          <w:rPr>
            <w:rFonts w:ascii="Times New Roman" w:hAnsi="Times New Roman" w:cs="Times New Roman"/>
            <w:sz w:val="22"/>
          </w:rPr>
          <w:t xml:space="preserve">if </w:t>
        </w:r>
      </w:ins>
      <w:ins w:id="1311" w:author="nick ting" w:date="2021-09-27T13:57:00Z">
        <w:r>
          <w:rPr>
            <w:rFonts w:ascii="Times New Roman" w:hAnsi="Times New Roman" w:cs="Times New Roman"/>
            <w:sz w:val="22"/>
          </w:rPr>
          <w:t>these</w:t>
        </w:r>
        <w:r w:rsidRPr="00790445">
          <w:rPr>
            <w:rFonts w:ascii="Times New Roman" w:hAnsi="Times New Roman" w:cs="Times New Roman"/>
            <w:sz w:val="22"/>
          </w:rPr>
          <w:t xml:space="preserve"> 74</w:t>
        </w:r>
        <w:r>
          <w:rPr>
            <w:rFonts w:ascii="Times New Roman" w:hAnsi="Times New Roman" w:cs="Times New Roman"/>
            <w:sz w:val="22"/>
          </w:rPr>
          <w:t xml:space="preserve"> </w:t>
        </w:r>
        <w:del w:id="1312" w:author="LIN, Yufeng" w:date="2021-09-28T13:00:00Z">
          <w:r w:rsidRPr="00790445" w:rsidDel="004314C2">
            <w:rPr>
              <w:rFonts w:ascii="Times New Roman" w:hAnsi="Times New Roman" w:cs="Times New Roman"/>
              <w:sz w:val="22"/>
            </w:rPr>
            <w:delText>micro-eukaryot</w:delText>
          </w:r>
          <w:r w:rsidDel="004314C2">
            <w:rPr>
              <w:rFonts w:ascii="Times New Roman" w:hAnsi="Times New Roman" w:cs="Times New Roman"/>
              <w:sz w:val="22"/>
            </w:rPr>
            <w:delText>ics</w:delText>
          </w:r>
        </w:del>
      </w:ins>
      <w:ins w:id="1313" w:author="LIN, Yufeng" w:date="2021-09-28T13:01:00Z">
        <w:r w:rsidR="004314C2">
          <w:rPr>
            <w:rFonts w:ascii="Times New Roman" w:hAnsi="Times New Roman" w:cs="Times New Roman"/>
            <w:sz w:val="22"/>
          </w:rPr>
          <w:t>fungi</w:t>
        </w:r>
      </w:ins>
      <w:ins w:id="1314" w:author="nick ting" w:date="2021-09-27T13:57:00Z">
        <w:r>
          <w:rPr>
            <w:rFonts w:ascii="Times New Roman" w:hAnsi="Times New Roman" w:cs="Times New Roman"/>
            <w:sz w:val="22"/>
          </w:rPr>
          <w:t xml:space="preserve"> (main set) </w:t>
        </w:r>
      </w:ins>
      <w:ins w:id="1315" w:author="nick ting" w:date="2021-09-27T13:58:00Z">
        <w:r>
          <w:rPr>
            <w:rFonts w:ascii="Times New Roman" w:hAnsi="Times New Roman" w:cs="Times New Roman"/>
            <w:sz w:val="22"/>
          </w:rPr>
          <w:t xml:space="preserve">were consistently altered </w:t>
        </w:r>
      </w:ins>
      <w:ins w:id="1316" w:author="nick ting" w:date="2021-09-27T13:57:00Z">
        <w:r>
          <w:rPr>
            <w:rFonts w:ascii="Times New Roman" w:hAnsi="Times New Roman" w:cs="Times New Roman"/>
            <w:sz w:val="22"/>
          </w:rPr>
          <w:t xml:space="preserve">across all </w:t>
        </w:r>
      </w:ins>
      <w:ins w:id="1317" w:author="nick ting" w:date="2021-09-27T18:11:00Z">
        <w:r w:rsidR="00BA3DCF">
          <w:rPr>
            <w:rFonts w:ascii="Times New Roman" w:hAnsi="Times New Roman" w:cs="Times New Roman"/>
            <w:sz w:val="22"/>
          </w:rPr>
          <w:t xml:space="preserve">the </w:t>
        </w:r>
      </w:ins>
      <w:ins w:id="1318" w:author="nick ting" w:date="2021-09-27T13:57:00Z">
        <w:r>
          <w:rPr>
            <w:rFonts w:ascii="Times New Roman" w:hAnsi="Times New Roman" w:cs="Times New Roman"/>
            <w:sz w:val="22"/>
          </w:rPr>
          <w:t xml:space="preserve">8 cohorts using SSTF and non-parametric tests </w:t>
        </w:r>
        <w:r w:rsidRPr="00790445">
          <w:rPr>
            <w:rFonts w:ascii="Times New Roman" w:hAnsi="Times New Roman" w:cs="Times New Roman"/>
            <w:sz w:val="22"/>
          </w:rPr>
          <w:t xml:space="preserve">(see </w:t>
        </w:r>
        <w:commentRangeStart w:id="1319"/>
        <w:r w:rsidRPr="00790445">
          <w:rPr>
            <w:rFonts w:ascii="Times New Roman" w:hAnsi="Times New Roman" w:cs="Times New Roman"/>
            <w:sz w:val="22"/>
          </w:rPr>
          <w:t>Methods</w:t>
        </w:r>
        <w:commentRangeEnd w:id="1319"/>
        <w:r w:rsidRPr="00790445">
          <w:rPr>
            <w:rStyle w:val="CommentReference"/>
            <w:rFonts w:ascii="Times New Roman" w:hAnsi="Times New Roman" w:cs="Times New Roman"/>
            <w:sz w:val="22"/>
            <w:szCs w:val="22"/>
          </w:rPr>
          <w:commentReference w:id="1319"/>
        </w:r>
        <w:r w:rsidRPr="00790445">
          <w:rPr>
            <w:rFonts w:ascii="Times New Roman" w:hAnsi="Times New Roman" w:cs="Times New Roman"/>
            <w:sz w:val="22"/>
          </w:rPr>
          <w:t xml:space="preserve">). </w:t>
        </w:r>
      </w:ins>
      <w:ins w:id="1320" w:author="nick ting" w:date="2021-09-27T18:03:00Z">
        <w:r w:rsidR="00811AE1">
          <w:rPr>
            <w:rFonts w:ascii="Times New Roman" w:hAnsi="Times New Roman" w:cs="Times New Roman"/>
            <w:sz w:val="22"/>
          </w:rPr>
          <w:t xml:space="preserve">We </w:t>
        </w:r>
      </w:ins>
      <w:ins w:id="1321" w:author="nick ting" w:date="2021-09-27T18:04:00Z">
        <w:r w:rsidR="00811AE1">
          <w:rPr>
            <w:rFonts w:ascii="Times New Roman" w:hAnsi="Times New Roman" w:cs="Times New Roman"/>
            <w:sz w:val="22"/>
          </w:rPr>
          <w:t>observed that the enrichment and depletion status of the 74 species were consistent in most of the cohorts</w:t>
        </w:r>
      </w:ins>
      <w:ins w:id="1322" w:author="nick ting" w:date="2021-09-27T18:05:00Z">
        <w:r w:rsidR="00811AE1">
          <w:rPr>
            <w:rFonts w:ascii="Times New Roman" w:hAnsi="Times New Roman" w:cs="Times New Roman"/>
            <w:sz w:val="22"/>
          </w:rPr>
          <w:t xml:space="preserve"> except the 2019_Thomas and 2019_Yachida</w:t>
        </w:r>
      </w:ins>
      <w:ins w:id="1323" w:author="nick ting" w:date="2021-09-27T18:04:00Z">
        <w:r w:rsidR="00811AE1">
          <w:rPr>
            <w:rFonts w:ascii="Times New Roman" w:hAnsi="Times New Roman" w:cs="Times New Roman"/>
            <w:sz w:val="22"/>
          </w:rPr>
          <w:t xml:space="preserve"> </w:t>
        </w:r>
      </w:ins>
      <w:ins w:id="1324" w:author="nick ting" w:date="2021-09-27T18:05:00Z">
        <w:r w:rsidR="00811AE1">
          <w:rPr>
            <w:rFonts w:ascii="Times New Roman" w:hAnsi="Times New Roman" w:cs="Times New Roman"/>
            <w:sz w:val="22"/>
          </w:rPr>
          <w:t xml:space="preserve">cohorts. </w:t>
        </w:r>
      </w:ins>
      <w:proofErr w:type="spellStart"/>
      <w:ins w:id="1325" w:author="nick ting" w:date="2021-09-27T18:06:00Z">
        <w:r w:rsidR="00BA3DCF">
          <w:rPr>
            <w:rFonts w:ascii="Times New Roman" w:hAnsi="Times New Roman" w:cs="Times New Roman"/>
            <w:sz w:val="22"/>
          </w:rPr>
          <w:t>Interestly</w:t>
        </w:r>
        <w:proofErr w:type="spellEnd"/>
        <w:r w:rsidR="00BA3DCF">
          <w:rPr>
            <w:rFonts w:ascii="Times New Roman" w:hAnsi="Times New Roman" w:cs="Times New Roman"/>
            <w:sz w:val="22"/>
          </w:rPr>
          <w:t>, most of the</w:t>
        </w:r>
      </w:ins>
      <w:ins w:id="1326" w:author="nick ting" w:date="2021-09-27T18:10:00Z">
        <w:r w:rsidR="00BA3DCF">
          <w:rPr>
            <w:rFonts w:ascii="Times New Roman" w:hAnsi="Times New Roman" w:cs="Times New Roman"/>
            <w:sz w:val="22"/>
          </w:rPr>
          <w:t xml:space="preserve"> 74 species in the 2019_Thomas cohorts either showe</w:t>
        </w:r>
      </w:ins>
      <w:ins w:id="1327" w:author="nick ting" w:date="2021-09-27T18:11:00Z">
        <w:r w:rsidR="00BA3DCF">
          <w:rPr>
            <w:rFonts w:ascii="Times New Roman" w:hAnsi="Times New Roman" w:cs="Times New Roman"/>
            <w:sz w:val="22"/>
          </w:rPr>
          <w:t xml:space="preserve">d significant enrichment in CRC </w:t>
        </w:r>
      </w:ins>
      <w:ins w:id="1328" w:author="nick ting" w:date="2021-09-27T18:12:00Z">
        <w:r w:rsidR="00BA3DCF">
          <w:rPr>
            <w:rFonts w:ascii="Times New Roman" w:hAnsi="Times New Roman" w:cs="Times New Roman"/>
            <w:sz w:val="22"/>
          </w:rPr>
          <w:t>patients</w:t>
        </w:r>
      </w:ins>
      <w:ins w:id="1329" w:author="nick ting" w:date="2021-09-27T18:11:00Z">
        <w:r w:rsidR="00BA3DCF">
          <w:rPr>
            <w:rFonts w:ascii="Times New Roman" w:hAnsi="Times New Roman" w:cs="Times New Roman"/>
            <w:sz w:val="22"/>
          </w:rPr>
          <w:t xml:space="preserve"> or no significant difference between CRC versus healthy individuals</w:t>
        </w:r>
      </w:ins>
      <w:ins w:id="1330" w:author="nick ting" w:date="2021-09-27T18:12:00Z">
        <w:r w:rsidR="00BA3DCF">
          <w:rPr>
            <w:rFonts w:ascii="Times New Roman" w:hAnsi="Times New Roman" w:cs="Times New Roman"/>
            <w:sz w:val="22"/>
          </w:rPr>
          <w:t xml:space="preserve"> but very few showed </w:t>
        </w:r>
        <w:proofErr w:type="spellStart"/>
        <w:r w:rsidR="00BA3DCF">
          <w:rPr>
            <w:rFonts w:ascii="Times New Roman" w:hAnsi="Times New Roman" w:cs="Times New Roman"/>
            <w:sz w:val="22"/>
          </w:rPr>
          <w:t>deleption</w:t>
        </w:r>
        <w:proofErr w:type="spellEnd"/>
        <w:r w:rsidR="00BA3DCF">
          <w:rPr>
            <w:rFonts w:ascii="Times New Roman" w:hAnsi="Times New Roman" w:cs="Times New Roman"/>
            <w:sz w:val="22"/>
          </w:rPr>
          <w:t xml:space="preserve"> in CRC patients</w:t>
        </w:r>
      </w:ins>
      <w:ins w:id="1331" w:author="nick ting" w:date="2021-09-27T18:11:00Z">
        <w:r w:rsidR="00BA3DCF">
          <w:rPr>
            <w:rFonts w:ascii="Times New Roman" w:hAnsi="Times New Roman" w:cs="Times New Roman"/>
            <w:sz w:val="22"/>
          </w:rPr>
          <w:t>.</w:t>
        </w:r>
      </w:ins>
      <w:ins w:id="1332" w:author="nick ting" w:date="2021-09-27T18:12:00Z">
        <w:r w:rsidR="00BA3DCF">
          <w:rPr>
            <w:rFonts w:ascii="Times New Roman" w:hAnsi="Times New Roman" w:cs="Times New Roman"/>
            <w:sz w:val="22"/>
          </w:rPr>
          <w:t xml:space="preserve"> Wher</w:t>
        </w:r>
      </w:ins>
      <w:ins w:id="1333" w:author="nick ting" w:date="2021-09-27T18:13:00Z">
        <w:r w:rsidR="00BA3DCF">
          <w:rPr>
            <w:rFonts w:ascii="Times New Roman" w:hAnsi="Times New Roman" w:cs="Times New Roman"/>
            <w:sz w:val="22"/>
          </w:rPr>
          <w:t xml:space="preserve">eas </w:t>
        </w:r>
      </w:ins>
      <w:ins w:id="1334" w:author="nick ting" w:date="2021-09-27T18:14:00Z">
        <w:r w:rsidR="00BA3DCF">
          <w:rPr>
            <w:rFonts w:ascii="Times New Roman" w:hAnsi="Times New Roman" w:cs="Times New Roman"/>
            <w:sz w:val="22"/>
          </w:rPr>
          <w:t>in</w:t>
        </w:r>
      </w:ins>
      <w:ins w:id="1335" w:author="nick ting" w:date="2021-09-27T18:13:00Z">
        <w:r w:rsidR="00BA3DCF">
          <w:rPr>
            <w:rFonts w:ascii="Times New Roman" w:hAnsi="Times New Roman" w:cs="Times New Roman"/>
            <w:sz w:val="22"/>
          </w:rPr>
          <w:t xml:space="preserve"> the 2019_Yachida group, </w:t>
        </w:r>
      </w:ins>
      <w:ins w:id="1336" w:author="nick ting" w:date="2021-09-27T18:14:00Z">
        <w:r w:rsidR="00BA3DCF">
          <w:rPr>
            <w:rFonts w:ascii="Times New Roman" w:hAnsi="Times New Roman" w:cs="Times New Roman"/>
            <w:sz w:val="22"/>
          </w:rPr>
          <w:t xml:space="preserve">most of </w:t>
        </w:r>
      </w:ins>
      <w:ins w:id="1337" w:author="nick ting" w:date="2021-09-27T18:17:00Z">
        <w:r w:rsidR="004E4D50">
          <w:rPr>
            <w:rFonts w:ascii="Times New Roman" w:hAnsi="Times New Roman" w:cs="Times New Roman"/>
            <w:sz w:val="22"/>
          </w:rPr>
          <w:t>the</w:t>
        </w:r>
      </w:ins>
      <w:ins w:id="1338" w:author="nick ting" w:date="2021-09-27T18:14:00Z">
        <w:r w:rsidR="00BA3DCF">
          <w:rPr>
            <w:rFonts w:ascii="Times New Roman" w:hAnsi="Times New Roman" w:cs="Times New Roman"/>
            <w:sz w:val="22"/>
          </w:rPr>
          <w:t xml:space="preserve"> identified</w:t>
        </w:r>
      </w:ins>
      <w:ins w:id="1339" w:author="nick ting" w:date="2021-09-27T18:17:00Z">
        <w:r w:rsidR="004E4D50">
          <w:rPr>
            <w:rFonts w:ascii="Times New Roman" w:hAnsi="Times New Roman" w:cs="Times New Roman"/>
            <w:sz w:val="22"/>
          </w:rPr>
          <w:t xml:space="preserve"> 74</w:t>
        </w:r>
      </w:ins>
      <w:ins w:id="1340" w:author="nick ting" w:date="2021-09-27T18:14:00Z">
        <w:r w:rsidR="00BA3DCF">
          <w:rPr>
            <w:rFonts w:ascii="Times New Roman" w:hAnsi="Times New Roman" w:cs="Times New Roman"/>
            <w:sz w:val="22"/>
          </w:rPr>
          <w:t xml:space="preserve"> </w:t>
        </w:r>
      </w:ins>
      <w:ins w:id="1341" w:author="nick ting" w:date="2021-09-27T18:15:00Z">
        <w:del w:id="1342" w:author="LIN, Yufeng" w:date="2021-09-28T13:07:00Z">
          <w:r w:rsidR="00BA3DCF" w:rsidDel="004314C2">
            <w:rPr>
              <w:rFonts w:ascii="Times New Roman" w:hAnsi="Times New Roman" w:cs="Times New Roman"/>
              <w:sz w:val="22"/>
            </w:rPr>
            <w:delText>micro-eukaryotes</w:delText>
          </w:r>
        </w:del>
      </w:ins>
      <w:ins w:id="1343" w:author="LIN, Yufeng" w:date="2021-09-28T13:07:00Z">
        <w:r w:rsidR="004314C2">
          <w:rPr>
            <w:rFonts w:ascii="Times New Roman" w:hAnsi="Times New Roman" w:cs="Times New Roman"/>
            <w:sz w:val="22"/>
          </w:rPr>
          <w:t>fungi</w:t>
        </w:r>
      </w:ins>
      <w:ins w:id="1344" w:author="nick ting" w:date="2021-09-27T18:15:00Z">
        <w:r w:rsidR="00BA3DCF">
          <w:rPr>
            <w:rFonts w:ascii="Times New Roman" w:hAnsi="Times New Roman" w:cs="Times New Roman"/>
            <w:sz w:val="22"/>
          </w:rPr>
          <w:t xml:space="preserve"> showed weak variance </w:t>
        </w:r>
      </w:ins>
      <w:ins w:id="1345" w:author="nick ting" w:date="2021-09-27T18:17:00Z">
        <w:r w:rsidR="004E4D50">
          <w:rPr>
            <w:rFonts w:ascii="Times New Roman" w:hAnsi="Times New Roman" w:cs="Times New Roman"/>
            <w:sz w:val="22"/>
          </w:rPr>
          <w:t>in</w:t>
        </w:r>
      </w:ins>
      <w:ins w:id="1346" w:author="nick ting" w:date="2021-09-27T18:15:00Z">
        <w:r w:rsidR="004E4D50">
          <w:rPr>
            <w:rFonts w:ascii="Times New Roman" w:hAnsi="Times New Roman" w:cs="Times New Roman"/>
            <w:sz w:val="22"/>
          </w:rPr>
          <w:t xml:space="preserve"> CRC patients versus heathy individuals which was unlike </w:t>
        </w:r>
      </w:ins>
      <w:ins w:id="1347" w:author="nick ting" w:date="2021-09-27T18:16:00Z">
        <w:r w:rsidR="004E4D50">
          <w:rPr>
            <w:rFonts w:ascii="Times New Roman" w:hAnsi="Times New Roman" w:cs="Times New Roman"/>
            <w:sz w:val="22"/>
          </w:rPr>
          <w:t>other cohorts. We also discovered that</w:t>
        </w:r>
      </w:ins>
      <w:ins w:id="1348" w:author="nick ting" w:date="2021-09-27T17:52:00Z">
        <w:r w:rsidR="0098399D">
          <w:rPr>
            <w:rFonts w:ascii="Times New Roman" w:hAnsi="Times New Roman" w:cs="Times New Roman"/>
            <w:sz w:val="22"/>
          </w:rPr>
          <w:t xml:space="preserve"> </w:t>
        </w:r>
      </w:ins>
      <w:ins w:id="1349" w:author="nick ting" w:date="2021-09-27T13:57:00Z">
        <w:r>
          <w:rPr>
            <w:rFonts w:ascii="Times New Roman" w:hAnsi="Times New Roman" w:cs="Times New Roman"/>
            <w:sz w:val="22"/>
          </w:rPr>
          <w:t>3</w:t>
        </w:r>
        <w:r w:rsidRPr="00790445">
          <w:rPr>
            <w:rFonts w:ascii="Times New Roman" w:hAnsi="Times New Roman" w:cs="Times New Roman"/>
            <w:sz w:val="22"/>
          </w:rPr>
          <w:t xml:space="preserve"> of the </w:t>
        </w:r>
        <w:r>
          <w:rPr>
            <w:rFonts w:ascii="Times New Roman" w:hAnsi="Times New Roman" w:cs="Times New Roman"/>
            <w:sz w:val="22"/>
          </w:rPr>
          <w:t>74</w:t>
        </w:r>
        <w:r w:rsidRPr="00790445">
          <w:rPr>
            <w:rFonts w:ascii="Times New Roman" w:hAnsi="Times New Roman" w:cs="Times New Roman"/>
            <w:sz w:val="22"/>
          </w:rPr>
          <w:t xml:space="preserve"> species </w:t>
        </w:r>
        <w:r>
          <w:rPr>
            <w:rFonts w:ascii="Times New Roman" w:hAnsi="Times New Roman" w:cs="Times New Roman"/>
            <w:sz w:val="22"/>
          </w:rPr>
          <w:t xml:space="preserve">showed consistent changes across all </w:t>
        </w:r>
      </w:ins>
      <w:ins w:id="1350" w:author="nick ting" w:date="2021-09-27T13:59:00Z">
        <w:r>
          <w:rPr>
            <w:rFonts w:ascii="Times New Roman" w:hAnsi="Times New Roman" w:cs="Times New Roman"/>
            <w:sz w:val="22"/>
          </w:rPr>
          <w:t>the</w:t>
        </w:r>
      </w:ins>
      <w:ins w:id="1351" w:author="nick ting" w:date="2021-09-27T13:57:00Z">
        <w:r>
          <w:rPr>
            <w:rFonts w:ascii="Times New Roman" w:hAnsi="Times New Roman" w:cs="Times New Roman"/>
            <w:sz w:val="22"/>
          </w:rPr>
          <w:t xml:space="preserve"> cohorts</w:t>
        </w:r>
      </w:ins>
      <w:ins w:id="1352" w:author="nick ting" w:date="2021-09-27T14:03:00Z">
        <w:r w:rsidR="00FA2A1F">
          <w:rPr>
            <w:rFonts w:ascii="Times New Roman" w:hAnsi="Times New Roman" w:cs="Times New Roman"/>
            <w:sz w:val="22"/>
          </w:rPr>
          <w:t xml:space="preserve"> with</w:t>
        </w:r>
      </w:ins>
      <w:ins w:id="1353" w:author="nick ting" w:date="2021-09-27T13:57:00Z">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ins>
      <w:ins w:id="1354" w:author="nick ting" w:date="2021-09-27T14:03:00Z">
        <w:r w:rsidR="00FA2A1F">
          <w:rPr>
            <w:rFonts w:ascii="Times New Roman" w:hAnsi="Times New Roman" w:cs="Times New Roman"/>
            <w:sz w:val="22"/>
          </w:rPr>
          <w:t>being</w:t>
        </w:r>
      </w:ins>
      <w:ins w:id="1355" w:author="nick ting" w:date="2021-09-27T13:57:00Z">
        <w:r w:rsidRPr="00790445">
          <w:rPr>
            <w:rFonts w:ascii="Times New Roman" w:hAnsi="Times New Roman" w:cs="Times New Roman"/>
            <w:sz w:val="22"/>
          </w:rPr>
          <w:t xml:space="preserve"> enriched</w:t>
        </w:r>
        <w:r>
          <w:rPr>
            <w:rFonts w:ascii="Times New Roman" w:hAnsi="Times New Roman" w:cs="Times New Roman"/>
            <w:sz w:val="22"/>
          </w:rPr>
          <w:t xml:space="preserve"> while</w:t>
        </w:r>
        <w:r w:rsidRPr="00790445">
          <w:rPr>
            <w:rFonts w:ascii="Times New Roman" w:hAnsi="Times New Roman" w:cs="Times New Roman"/>
            <w:sz w:val="22"/>
          </w:rPr>
          <w:t xml:space="preserve">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t>
        </w:r>
      </w:ins>
      <w:ins w:id="1356" w:author="nick ting" w:date="2021-09-27T14:03:00Z">
        <w:r w:rsidR="00FA2A1F">
          <w:rPr>
            <w:rFonts w:ascii="Times New Roman" w:hAnsi="Times New Roman" w:cs="Times New Roman"/>
            <w:sz w:val="22"/>
          </w:rPr>
          <w:t>being</w:t>
        </w:r>
      </w:ins>
      <w:ins w:id="1357" w:author="nick ting" w:date="2021-09-27T13:57:00Z">
        <w:r w:rsidRPr="00790445">
          <w:rPr>
            <w:rFonts w:ascii="Times New Roman" w:hAnsi="Times New Roman" w:cs="Times New Roman"/>
            <w:sz w:val="22"/>
          </w:rPr>
          <w:t xml:space="preserve"> </w:t>
        </w:r>
        <w:r>
          <w:rPr>
            <w:rFonts w:ascii="Times New Roman" w:hAnsi="Times New Roman" w:cs="Times New Roman"/>
            <w:sz w:val="22"/>
          </w:rPr>
          <w:t>depleted</w:t>
        </w:r>
        <w:r w:rsidRPr="00790445">
          <w:rPr>
            <w:rFonts w:ascii="Times New Roman" w:hAnsi="Times New Roman" w:cs="Times New Roman"/>
            <w:sz w:val="22"/>
          </w:rPr>
          <w:t xml:space="preserve"> in CRC</w:t>
        </w:r>
      </w:ins>
      <w:ins w:id="1358" w:author="nick ting" w:date="2021-09-27T14:03:00Z">
        <w:r w:rsidR="00FA2A1F">
          <w:rPr>
            <w:rFonts w:ascii="Times New Roman" w:hAnsi="Times New Roman" w:cs="Times New Roman"/>
            <w:sz w:val="22"/>
          </w:rPr>
          <w:t xml:space="preserve"> </w:t>
        </w:r>
      </w:ins>
      <w:ins w:id="1359" w:author="nick ting" w:date="2021-09-27T13:57:00Z">
        <w:r w:rsidRPr="00790445">
          <w:rPr>
            <w:rFonts w:ascii="Times New Roman" w:hAnsi="Times New Roman" w:cs="Times New Roman"/>
            <w:sz w:val="22"/>
          </w:rPr>
          <w:t xml:space="preserve">(figure 3b and supplementary table </w:t>
        </w:r>
        <w:r>
          <w:rPr>
            <w:rFonts w:ascii="Times New Roman" w:hAnsi="Times New Roman" w:cs="Times New Roman"/>
            <w:sz w:val="22"/>
          </w:rPr>
          <w:t>6</w:t>
        </w:r>
        <w:r w:rsidRPr="00790445">
          <w:rPr>
            <w:rFonts w:ascii="Times New Roman" w:hAnsi="Times New Roman" w:cs="Times New Roman"/>
            <w:sz w:val="22"/>
          </w:rPr>
          <w:t>).</w:t>
        </w:r>
      </w:ins>
      <w:ins w:id="1360" w:author="nick ting" w:date="2021-09-27T14:00:00Z">
        <w:r>
          <w:rPr>
            <w:rFonts w:ascii="Times New Roman" w:hAnsi="Times New Roman" w:cs="Times New Roman"/>
            <w:sz w:val="22"/>
          </w:rPr>
          <w:t xml:space="preserve"> We further identified 15 species which were consistently altered in 7 </w:t>
        </w:r>
      </w:ins>
      <w:ins w:id="1361" w:author="nick ting" w:date="2021-09-27T14:03:00Z">
        <w:r w:rsidR="00FA2A1F">
          <w:rPr>
            <w:rFonts w:ascii="Times New Roman" w:hAnsi="Times New Roman" w:cs="Times New Roman"/>
            <w:sz w:val="22"/>
          </w:rPr>
          <w:t xml:space="preserve">out </w:t>
        </w:r>
      </w:ins>
      <w:ins w:id="1362" w:author="nick ting" w:date="2021-09-27T14:00:00Z">
        <w:r>
          <w:rPr>
            <w:rFonts w:ascii="Times New Roman" w:hAnsi="Times New Roman" w:cs="Times New Roman"/>
            <w:sz w:val="22"/>
          </w:rPr>
          <w:t>of the 8 cohorts</w:t>
        </w:r>
      </w:ins>
      <w:ins w:id="1363" w:author="nick ting" w:date="2021-09-27T14:03:00Z">
        <w:r w:rsidR="00FA2A1F">
          <w:rPr>
            <w:rFonts w:ascii="Times New Roman" w:hAnsi="Times New Roman" w:cs="Times New Roman"/>
            <w:sz w:val="22"/>
          </w:rPr>
          <w:t xml:space="preserve">. </w:t>
        </w:r>
      </w:ins>
      <w:ins w:id="1364" w:author="nick ting" w:date="2021-09-27T14:00:00Z">
        <w:r>
          <w:rPr>
            <w:rFonts w:ascii="Times New Roman" w:hAnsi="Times New Roman" w:cs="Times New Roman"/>
            <w:sz w:val="22"/>
          </w:rPr>
          <w:t>10</w:t>
        </w:r>
      </w:ins>
      <w:ins w:id="1365" w:author="nick ting" w:date="2021-09-27T14:03:00Z">
        <w:r w:rsidR="00FA2A1F">
          <w:rPr>
            <w:rFonts w:ascii="Times New Roman" w:hAnsi="Times New Roman" w:cs="Times New Roman"/>
            <w:sz w:val="22"/>
          </w:rPr>
          <w:t xml:space="preserve"> of them</w:t>
        </w:r>
      </w:ins>
      <w:ins w:id="1366" w:author="nick ting" w:date="2021-09-27T14:00:00Z">
        <w:r>
          <w:rPr>
            <w:rFonts w:ascii="Times New Roman" w:hAnsi="Times New Roman" w:cs="Times New Roman"/>
            <w:sz w:val="22"/>
          </w:rPr>
          <w:t xml:space="preserve"> </w:t>
        </w:r>
      </w:ins>
      <w:ins w:id="1367" w:author="nick ting" w:date="2021-09-27T14:04:00Z">
        <w:r w:rsidR="00FA2A1F">
          <w:rPr>
            <w:rFonts w:ascii="Times New Roman" w:hAnsi="Times New Roman" w:cs="Times New Roman"/>
            <w:sz w:val="22"/>
          </w:rPr>
          <w:t>were</w:t>
        </w:r>
      </w:ins>
      <w:ins w:id="1368" w:author="nick ting" w:date="2021-09-27T14:00:00Z">
        <w:r>
          <w:rPr>
            <w:rFonts w:ascii="Times New Roman" w:hAnsi="Times New Roman" w:cs="Times New Roman"/>
            <w:sz w:val="22"/>
          </w:rPr>
          <w:t xml:space="preserve"> enriched in CRC </w:t>
        </w:r>
        <w:proofErr w:type="spellStart"/>
        <w:r>
          <w:rPr>
            <w:rFonts w:ascii="Times New Roman" w:hAnsi="Times New Roman" w:cs="Times New Roman"/>
            <w:sz w:val="22"/>
          </w:rPr>
          <w:t>patietns</w:t>
        </w:r>
        <w:proofErr w:type="spellEnd"/>
        <w:r>
          <w:rPr>
            <w:rFonts w:ascii="Times New Roman" w:hAnsi="Times New Roman" w:cs="Times New Roman"/>
            <w:sz w:val="22"/>
          </w:rPr>
          <w:t xml:space="preserve"> while the remaining 5 </w:t>
        </w:r>
      </w:ins>
      <w:ins w:id="1369" w:author="nick ting" w:date="2021-09-27T14:04:00Z">
        <w:r w:rsidR="00FA2A1F">
          <w:rPr>
            <w:rFonts w:ascii="Times New Roman" w:hAnsi="Times New Roman" w:cs="Times New Roman"/>
            <w:sz w:val="22"/>
          </w:rPr>
          <w:t>were</w:t>
        </w:r>
      </w:ins>
      <w:ins w:id="1370" w:author="nick ting" w:date="2021-09-27T14:00:00Z">
        <w:r>
          <w:rPr>
            <w:rFonts w:ascii="Times New Roman" w:hAnsi="Times New Roman" w:cs="Times New Roman"/>
            <w:sz w:val="22"/>
          </w:rPr>
          <w:t xml:space="preserve"> depleted </w:t>
        </w:r>
        <w:r w:rsidRPr="00790445">
          <w:rPr>
            <w:rFonts w:ascii="Times New Roman" w:hAnsi="Times New Roman" w:cs="Times New Roman"/>
            <w:sz w:val="22"/>
          </w:rPr>
          <w:t xml:space="preserve">(see supplementary table </w:t>
        </w:r>
        <w:r>
          <w:rPr>
            <w:rFonts w:ascii="Times New Roman" w:hAnsi="Times New Roman" w:cs="Times New Roman"/>
            <w:sz w:val="22"/>
          </w:rPr>
          <w:t>6</w:t>
        </w:r>
        <w:r w:rsidRPr="00790445">
          <w:rPr>
            <w:rFonts w:ascii="Times New Roman" w:hAnsi="Times New Roman" w:cs="Times New Roman"/>
            <w:sz w:val="22"/>
          </w:rPr>
          <w:t xml:space="preserve">). </w:t>
        </w:r>
      </w:ins>
      <w:ins w:id="1371" w:author="nick ting" w:date="2021-09-27T14:04:00Z">
        <w:r w:rsidR="00FA2A1F">
          <w:rPr>
            <w:rFonts w:ascii="Times New Roman" w:hAnsi="Times New Roman" w:cs="Times New Roman"/>
            <w:sz w:val="22"/>
          </w:rPr>
          <w:t>Notably</w:t>
        </w:r>
      </w:ins>
      <w:ins w:id="1372" w:author="nick ting" w:date="2021-09-27T14:00:00Z">
        <w:r w:rsidRPr="00790445">
          <w:rPr>
            <w:rFonts w:ascii="Times New Roman" w:hAnsi="Times New Roman" w:cs="Times New Roman"/>
            <w:sz w:val="22"/>
          </w:rPr>
          <w:t xml:space="preserve">,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Pr>
            <w:rFonts w:ascii="Times New Roman" w:hAnsi="Times New Roman" w:cs="Times New Roman"/>
            <w:sz w:val="22"/>
          </w:rPr>
          <w:t>showed</w:t>
        </w:r>
        <w:r w:rsidRPr="00790445">
          <w:rPr>
            <w:rFonts w:ascii="Times New Roman" w:hAnsi="Times New Roman" w:cs="Times New Roman"/>
            <w:sz w:val="22"/>
          </w:rPr>
          <w:t xml:space="preserve"> a significant difference (</w:t>
        </w:r>
      </w:ins>
      <w:ins w:id="1373" w:author="nick ting" w:date="2021-09-27T18:31:00Z">
        <w:r w:rsidR="00B260A4">
          <w:rPr>
            <w:rFonts w:ascii="Times New Roman" w:hAnsi="Times New Roman" w:cs="Times New Roman"/>
            <w:sz w:val="22"/>
          </w:rPr>
          <w:t>p-value</w:t>
        </w:r>
      </w:ins>
      <w:ins w:id="1374" w:author="nick ting" w:date="2021-09-27T14:00:00Z">
        <w:r w:rsidRPr="00790445">
          <w:rPr>
            <w:rFonts w:ascii="Times New Roman" w:hAnsi="Times New Roman" w:cs="Times New Roman"/>
            <w:sz w:val="22"/>
          </w:rPr>
          <w:t xml:space="preserve"> &lt; 0.05) in all the cohorts, </w:t>
        </w:r>
        <w:r>
          <w:rPr>
            <w:rFonts w:ascii="Times New Roman" w:hAnsi="Times New Roman" w:cs="Times New Roman"/>
            <w:sz w:val="22"/>
          </w:rPr>
          <w:t>except</w:t>
        </w:r>
      </w:ins>
      <w:ins w:id="1375" w:author="nick ting" w:date="2021-09-27T14:04:00Z">
        <w:r w:rsidR="00FA2A1F">
          <w:rPr>
            <w:rFonts w:ascii="Times New Roman" w:hAnsi="Times New Roman" w:cs="Times New Roman"/>
            <w:sz w:val="22"/>
          </w:rPr>
          <w:t xml:space="preserve"> the</w:t>
        </w:r>
      </w:ins>
      <w:ins w:id="1376" w:author="nick ting" w:date="2021-09-27T14:00:00Z">
        <w:r w:rsidRPr="00790445">
          <w:rPr>
            <w:rFonts w:ascii="Times New Roman" w:hAnsi="Times New Roman" w:cs="Times New Roman"/>
            <w:sz w:val="22"/>
          </w:rPr>
          <w:t xml:space="preserve"> 2019_Thomas</w:t>
        </w:r>
        <w:r>
          <w:rPr>
            <w:rFonts w:ascii="Times New Roman" w:hAnsi="Times New Roman" w:cs="Times New Roman"/>
            <w:sz w:val="22"/>
          </w:rPr>
          <w:t>A</w:t>
        </w:r>
        <w:r w:rsidRPr="00790445">
          <w:rPr>
            <w:rFonts w:ascii="Times New Roman" w:hAnsi="Times New Roman" w:cs="Times New Roman"/>
            <w:sz w:val="22"/>
          </w:rPr>
          <w:t xml:space="preserve"> </w:t>
        </w:r>
      </w:ins>
      <w:ins w:id="1377" w:author="nick ting" w:date="2021-09-27T14:04:00Z">
        <w:r w:rsidR="00FA2A1F">
          <w:rPr>
            <w:rFonts w:ascii="Times New Roman" w:hAnsi="Times New Roman" w:cs="Times New Roman"/>
            <w:sz w:val="22"/>
          </w:rPr>
          <w:t>cohort</w:t>
        </w:r>
      </w:ins>
      <w:ins w:id="1378" w:author="nick ting" w:date="2021-09-27T14:00:00Z">
        <w:r w:rsidRPr="00790445">
          <w:rPr>
            <w:rFonts w:ascii="Times New Roman" w:hAnsi="Times New Roman" w:cs="Times New Roman"/>
            <w:sz w:val="22"/>
          </w:rPr>
          <w:t xml:space="preserve"> (figure 3d and supplementary table </w:t>
        </w:r>
        <w:r>
          <w:rPr>
            <w:rFonts w:ascii="Times New Roman" w:hAnsi="Times New Roman" w:cs="Times New Roman"/>
            <w:sz w:val="22"/>
          </w:rPr>
          <w:t>7</w:t>
        </w:r>
        <w:r w:rsidRPr="00790445">
          <w:rPr>
            <w:rFonts w:ascii="Times New Roman" w:hAnsi="Times New Roman" w:cs="Times New Roman"/>
            <w:sz w:val="22"/>
          </w:rPr>
          <w:t>).</w:t>
        </w:r>
      </w:ins>
      <w:ins w:id="1379" w:author="nick ting" w:date="2021-09-27T17:56:00Z">
        <w:r w:rsidR="00811AE1">
          <w:rPr>
            <w:rFonts w:ascii="Times New Roman" w:hAnsi="Times New Roman" w:cs="Times New Roman"/>
            <w:sz w:val="22"/>
          </w:rPr>
          <w:t xml:space="preserve"> </w:t>
        </w:r>
      </w:ins>
    </w:p>
    <w:p w14:paraId="50BEE948" w14:textId="67F4E157" w:rsidR="00B16CD0" w:rsidDel="0096422D" w:rsidRDefault="00B16CD0" w:rsidP="00790445">
      <w:pPr>
        <w:widowControl/>
        <w:rPr>
          <w:ins w:id="1380" w:author="nick ting" w:date="2021-10-04T17:49:00Z"/>
          <w:del w:id="1381" w:author="LIN, Yufeng" w:date="2021-10-05T14:02:00Z"/>
          <w:rFonts w:ascii="Times New Roman" w:hAnsi="Times New Roman" w:cs="Times New Roman"/>
          <w:sz w:val="22"/>
        </w:rPr>
      </w:pPr>
    </w:p>
    <w:p w14:paraId="030033EB" w14:textId="77777777" w:rsidR="00D46E76" w:rsidRDefault="00D46E76" w:rsidP="00790445">
      <w:pPr>
        <w:widowControl/>
        <w:rPr>
          <w:ins w:id="1382" w:author="nick ting" w:date="2021-09-27T13:56:00Z"/>
          <w:rFonts w:ascii="Times New Roman" w:hAnsi="Times New Roman" w:cs="Times New Roman"/>
          <w:sz w:val="22"/>
        </w:rPr>
      </w:pPr>
    </w:p>
    <w:p w14:paraId="78669CF8" w14:textId="576E92EB" w:rsidR="00D93222" w:rsidDel="00C13D35" w:rsidRDefault="00D93222" w:rsidP="00790445">
      <w:pPr>
        <w:widowControl/>
        <w:rPr>
          <w:ins w:id="1383" w:author="nick ting" w:date="2021-09-27T13:56:00Z"/>
          <w:del w:id="1384" w:author="LIN, Yufeng" w:date="2021-09-30T19:15:00Z"/>
          <w:rFonts w:ascii="Times New Roman" w:hAnsi="Times New Roman" w:cs="Times New Roman"/>
          <w:sz w:val="22"/>
        </w:rPr>
      </w:pPr>
    </w:p>
    <w:p w14:paraId="6632CA84" w14:textId="47083F41" w:rsidR="00D93222" w:rsidDel="00B16CD0" w:rsidRDefault="00BA34C7" w:rsidP="00790445">
      <w:pPr>
        <w:widowControl/>
        <w:rPr>
          <w:del w:id="1385" w:author="LIN, Yufeng" w:date="2021-09-30T19:15:00Z"/>
          <w:rFonts w:ascii="Times New Roman" w:hAnsi="Times New Roman" w:cs="Times New Roman"/>
          <w:sz w:val="22"/>
        </w:rPr>
      </w:pPr>
      <w:ins w:id="1386" w:author="LIN, Yufeng" w:date="2021-09-24T15:34:00Z">
        <w:del w:id="1387" w:author="nick ting" w:date="2021-09-25T00:56:00Z">
          <w:r w:rsidRPr="00BA34C7" w:rsidDel="0029149C">
            <w:rPr>
              <w:rFonts w:ascii="Times New Roman" w:hAnsi="Times New Roman" w:cs="Times New Roman"/>
              <w:sz w:val="22"/>
              <w:rPrChange w:id="1388" w:author="LIN, Yufeng" w:date="2021-09-24T15:34:00Z">
                <w:rPr>
                  <w:rFonts w:ascii="Times New Roman" w:hAnsi="Times New Roman" w:cs="Times New Roman"/>
                  <w:sz w:val="22"/>
                  <w:highlight w:val="yellow"/>
                </w:rPr>
              </w:rPrChange>
            </w:rPr>
            <w:delText xml:space="preserve"> and </w:delText>
          </w:r>
        </w:del>
        <w:del w:id="1389" w:author="nick ting" w:date="2021-09-27T18:08:00Z">
          <w:r w:rsidRPr="00BA34C7" w:rsidDel="00BA3DCF">
            <w:rPr>
              <w:rFonts w:ascii="Times New Roman" w:hAnsi="Times New Roman" w:cs="Times New Roman"/>
              <w:sz w:val="22"/>
              <w:rPrChange w:id="1390" w:author="LIN, Yufeng" w:date="2021-09-24T15:34:00Z">
                <w:rPr>
                  <w:rFonts w:ascii="Times New Roman" w:hAnsi="Times New Roman" w:cs="Times New Roman"/>
                  <w:sz w:val="22"/>
                  <w:highlight w:val="yellow"/>
                </w:rPr>
              </w:rPrChange>
            </w:rPr>
            <w:delText>core set</w:delText>
          </w:r>
        </w:del>
      </w:ins>
      <w:ins w:id="1391" w:author="LIN, Yufeng" w:date="2021-09-24T15:42:00Z">
        <w:del w:id="1392" w:author="nick ting" w:date="2021-09-25T01:01:00Z">
          <w:r w:rsidDel="00002608">
            <w:rPr>
              <w:rFonts w:ascii="Times New Roman" w:hAnsi="Times New Roman" w:cs="Times New Roman"/>
              <w:sz w:val="22"/>
            </w:rPr>
            <w:delText>,</w:delText>
          </w:r>
          <w:r w:rsidRPr="00BA34C7" w:rsidDel="00002608">
            <w:delText xml:space="preserve"> </w:delText>
          </w:r>
          <w:r w:rsidRPr="00BA34C7" w:rsidDel="00002608">
            <w:rPr>
              <w:rFonts w:ascii="Times New Roman" w:hAnsi="Times New Roman" w:cs="Times New Roman"/>
              <w:sz w:val="22"/>
            </w:rPr>
            <w:delText>respectively</w:delText>
          </w:r>
        </w:del>
      </w:ins>
      <w:del w:id="1393" w:author="nick ting" w:date="2021-09-25T01:01:00Z">
        <w:r w:rsidR="00D9531B" w:rsidRPr="00BA34C7" w:rsidDel="00002608">
          <w:rPr>
            <w:rFonts w:ascii="Times New Roman" w:hAnsi="Times New Roman" w:cs="Times New Roman"/>
            <w:sz w:val="22"/>
          </w:rPr>
          <w:delText xml:space="preserve"> whose adjusted p-value is less than, respectively, 0.1 and 0.01 by the Mann-Whitney U test and Bonferroni adjustment (figure 3a). We identified the </w:delText>
        </w:r>
        <w:bookmarkStart w:id="1394" w:name="_Hlk82102929"/>
        <w:r w:rsidR="00D9531B" w:rsidRPr="00BA34C7" w:rsidDel="00002608">
          <w:rPr>
            <w:rFonts w:ascii="Times New Roman" w:hAnsi="Times New Roman" w:cs="Times New Roman"/>
            <w:sz w:val="22"/>
          </w:rPr>
          <w:delText>74 candidates as the main set</w:delText>
        </w:r>
        <w:bookmarkEnd w:id="1394"/>
        <w:r w:rsidR="00D9531B" w:rsidRPr="00BA34C7" w:rsidDel="00002608">
          <w:rPr>
            <w:rFonts w:ascii="Times New Roman" w:hAnsi="Times New Roman" w:cs="Times New Roman"/>
            <w:sz w:val="22"/>
          </w:rPr>
          <w:delText xml:space="preserve"> and 33 features as the core set</w:delText>
        </w:r>
      </w:del>
      <w:ins w:id="1395" w:author="LIN, Yufeng" w:date="2021-09-24T15:04:00Z">
        <w:del w:id="1396" w:author="nick ting" w:date="2021-09-25T01:01:00Z">
          <w:r w:rsidR="00CA3711" w:rsidRPr="00BA34C7" w:rsidDel="00002608">
            <w:rPr>
              <w:rFonts w:ascii="Times New Roman" w:hAnsi="Times New Roman" w:cs="Times New Roman"/>
              <w:sz w:val="22"/>
            </w:rPr>
            <w:delText xml:space="preserve"> </w:delText>
          </w:r>
        </w:del>
        <w:del w:id="1397" w:author="nick ting" w:date="2021-09-27T18:08:00Z">
          <w:r w:rsidR="00CA3711" w:rsidRPr="00BA34C7" w:rsidDel="00BA3DCF">
            <w:rPr>
              <w:rFonts w:ascii="Times New Roman" w:hAnsi="Times New Roman" w:cs="Times New Roman"/>
              <w:sz w:val="22"/>
            </w:rPr>
            <w:delText>(figure 3a and supplementary table 4)</w:delText>
          </w:r>
        </w:del>
      </w:ins>
      <w:ins w:id="1398" w:author="nick ting" w:date="2021-09-27T18:09:00Z">
        <w:r w:rsidR="00BA3DCF">
          <w:rPr>
            <w:rFonts w:ascii="Times New Roman" w:hAnsi="Times New Roman" w:cs="Times New Roman"/>
            <w:sz w:val="22"/>
          </w:rPr>
          <w:t xml:space="preserve">For the 33 species in the core set, </w:t>
        </w:r>
      </w:ins>
      <w:del w:id="1399" w:author="nick ting" w:date="2021-09-27T18:09:00Z">
        <w:r w:rsidR="00D9531B" w:rsidRPr="00BA34C7" w:rsidDel="00BA3DCF">
          <w:rPr>
            <w:rFonts w:ascii="Times New Roman" w:hAnsi="Times New Roman" w:cs="Times New Roman"/>
            <w:sz w:val="22"/>
          </w:rPr>
          <w:delText>.</w:delText>
        </w:r>
      </w:del>
      <w:ins w:id="1400" w:author="LIN, Yufeng" w:date="2021-09-24T15:43:00Z">
        <w:del w:id="1401" w:author="nick ting" w:date="2021-09-27T18:09:00Z">
          <w:r w:rsidR="00A13741" w:rsidDel="00BA3DCF">
            <w:rPr>
              <w:rFonts w:ascii="Times New Roman" w:hAnsi="Times New Roman" w:cs="Times New Roman"/>
              <w:sz w:val="22"/>
            </w:rPr>
            <w:delText xml:space="preserve"> </w:delText>
          </w:r>
        </w:del>
      </w:ins>
      <w:moveToRangeStart w:id="1402" w:author="nick ting" w:date="2021-09-27T13:49:00Z" w:name="move83642973"/>
      <w:commentRangeStart w:id="1403"/>
      <w:moveTo w:id="1404" w:author="nick ting" w:date="2021-09-27T13:49:00Z">
        <w:del w:id="1405" w:author="nick ting" w:date="2021-09-27T13:49:00Z">
          <w:r w:rsidR="000975D5" w:rsidRPr="00790445" w:rsidDel="000975D5">
            <w:rPr>
              <w:rFonts w:ascii="Times New Roman" w:hAnsi="Times New Roman" w:cs="Times New Roman"/>
              <w:sz w:val="22"/>
            </w:rPr>
            <w:delText>Among</w:delText>
          </w:r>
        </w:del>
        <w:del w:id="1406" w:author="nick ting" w:date="2021-09-27T14:05:00Z">
          <w:r w:rsidR="000975D5" w:rsidRPr="00790445" w:rsidDel="00FA2A1F">
            <w:rPr>
              <w:rFonts w:ascii="Times New Roman" w:hAnsi="Times New Roman" w:cs="Times New Roman"/>
              <w:sz w:val="22"/>
            </w:rPr>
            <w:delText xml:space="preserve"> the core set, </w:delText>
          </w:r>
        </w:del>
        <w:del w:id="1407" w:author="nick ting" w:date="2021-09-27T13:50:00Z">
          <w:r w:rsidR="000975D5" w:rsidRPr="00790445" w:rsidDel="000975D5">
            <w:rPr>
              <w:rFonts w:ascii="Times New Roman" w:hAnsi="Times New Roman" w:cs="Times New Roman"/>
              <w:sz w:val="22"/>
            </w:rPr>
            <w:delText>ten</w:delText>
          </w:r>
        </w:del>
      </w:moveTo>
      <w:ins w:id="1408" w:author="nick ting" w:date="2021-09-27T13:50:00Z">
        <w:r w:rsidR="000975D5">
          <w:rPr>
            <w:rFonts w:ascii="Times New Roman" w:hAnsi="Times New Roman" w:cs="Times New Roman"/>
            <w:sz w:val="22"/>
          </w:rPr>
          <w:t>10</w:t>
        </w:r>
      </w:ins>
      <w:moveTo w:id="1409" w:author="nick ting" w:date="2021-09-27T13:49:00Z">
        <w:r w:rsidR="000975D5" w:rsidRPr="00790445">
          <w:rPr>
            <w:rFonts w:ascii="Times New Roman" w:hAnsi="Times New Roman" w:cs="Times New Roman"/>
            <w:sz w:val="22"/>
          </w:rPr>
          <w:t xml:space="preserve"> </w:t>
        </w:r>
        <w:del w:id="1410" w:author="nick ting" w:date="2021-09-27T13:49:00Z">
          <w:r w:rsidR="000975D5" w:rsidRPr="00790445" w:rsidDel="000975D5">
            <w:rPr>
              <w:rFonts w:ascii="Times New Roman" w:hAnsi="Times New Roman" w:cs="Times New Roman"/>
              <w:sz w:val="22"/>
            </w:rPr>
            <w:delText>species</w:delText>
          </w:r>
        </w:del>
      </w:moveTo>
      <w:ins w:id="1411" w:author="nick ting" w:date="2021-09-27T13:49:00Z">
        <w:r w:rsidR="000975D5">
          <w:rPr>
            <w:rFonts w:ascii="Times New Roman" w:hAnsi="Times New Roman" w:cs="Times New Roman"/>
            <w:sz w:val="22"/>
          </w:rPr>
          <w:t>of them</w:t>
        </w:r>
      </w:ins>
      <w:moveTo w:id="1412" w:author="nick ting" w:date="2021-09-27T13:49:00Z">
        <w:r w:rsidR="000975D5" w:rsidRPr="00790445">
          <w:rPr>
            <w:rFonts w:ascii="Times New Roman" w:hAnsi="Times New Roman" w:cs="Times New Roman"/>
            <w:sz w:val="22"/>
          </w:rPr>
          <w:t xml:space="preserve"> were enriched in CRC</w:t>
        </w:r>
      </w:moveTo>
      <w:ins w:id="1413" w:author="nick ting" w:date="2021-09-27T13:49:00Z">
        <w:r w:rsidR="000975D5">
          <w:rPr>
            <w:rFonts w:ascii="Times New Roman" w:hAnsi="Times New Roman" w:cs="Times New Roman"/>
            <w:sz w:val="22"/>
          </w:rPr>
          <w:t xml:space="preserve"> pat</w:t>
        </w:r>
      </w:ins>
      <w:ins w:id="1414" w:author="nick ting" w:date="2021-09-27T13:50:00Z">
        <w:r w:rsidR="000975D5">
          <w:rPr>
            <w:rFonts w:ascii="Times New Roman" w:hAnsi="Times New Roman" w:cs="Times New Roman"/>
            <w:sz w:val="22"/>
          </w:rPr>
          <w:t>ients</w:t>
        </w:r>
      </w:ins>
      <w:ins w:id="1415" w:author="nick ting" w:date="2021-09-27T14:05:00Z">
        <w:r w:rsidR="00FA2A1F">
          <w:rPr>
            <w:rFonts w:ascii="Times New Roman" w:hAnsi="Times New Roman" w:cs="Times New Roman"/>
            <w:sz w:val="22"/>
          </w:rPr>
          <w:t xml:space="preserve"> and</w:t>
        </w:r>
      </w:ins>
      <w:ins w:id="1416" w:author="nick ting" w:date="2021-09-27T13:50:00Z">
        <w:r w:rsidR="000975D5">
          <w:rPr>
            <w:rFonts w:ascii="Times New Roman" w:hAnsi="Times New Roman" w:cs="Times New Roman"/>
            <w:sz w:val="22"/>
          </w:rPr>
          <w:t xml:space="preserve"> </w:t>
        </w:r>
      </w:ins>
      <w:moveTo w:id="1417" w:author="nick ting" w:date="2021-09-27T13:49:00Z">
        <w:del w:id="1418" w:author="nick ting" w:date="2021-09-27T13:49:00Z">
          <w:r w:rsidR="000975D5" w:rsidRPr="00790445" w:rsidDel="000975D5">
            <w:rPr>
              <w:rFonts w:ascii="Times New Roman" w:hAnsi="Times New Roman" w:cs="Times New Roman"/>
              <w:sz w:val="22"/>
            </w:rPr>
            <w:delText xml:space="preserve">; </w:delText>
          </w:r>
        </w:del>
        <w:del w:id="1419" w:author="nick ting" w:date="2021-09-27T13:50:00Z">
          <w:r w:rsidR="000975D5" w:rsidRPr="00790445" w:rsidDel="000975D5">
            <w:rPr>
              <w:rFonts w:ascii="Times New Roman" w:hAnsi="Times New Roman" w:cs="Times New Roman"/>
              <w:sz w:val="22"/>
            </w:rPr>
            <w:delText>meanwhile, the reduction was</w:delText>
          </w:r>
        </w:del>
      </w:moveTo>
      <w:ins w:id="1420" w:author="nick ting" w:date="2021-09-27T13:50:00Z">
        <w:r w:rsidR="000975D5">
          <w:rPr>
            <w:rFonts w:ascii="Times New Roman" w:hAnsi="Times New Roman" w:cs="Times New Roman"/>
            <w:sz w:val="22"/>
          </w:rPr>
          <w:t>the remaining</w:t>
        </w:r>
      </w:ins>
      <w:moveTo w:id="1421" w:author="nick ting" w:date="2021-09-27T13:49:00Z">
        <w:r w:rsidR="000975D5" w:rsidRPr="00790445">
          <w:rPr>
            <w:rFonts w:ascii="Times New Roman" w:hAnsi="Times New Roman" w:cs="Times New Roman"/>
            <w:sz w:val="22"/>
          </w:rPr>
          <w:t xml:space="preserve"> </w:t>
        </w:r>
        <w:del w:id="1422" w:author="nick ting" w:date="2021-09-27T13:50:00Z">
          <w:r w:rsidR="000975D5" w:rsidRPr="00790445" w:rsidDel="000975D5">
            <w:rPr>
              <w:rFonts w:ascii="Times New Roman" w:hAnsi="Times New Roman" w:cs="Times New Roman"/>
              <w:sz w:val="22"/>
            </w:rPr>
            <w:delText>twenty-three</w:delText>
          </w:r>
        </w:del>
      </w:moveTo>
      <w:ins w:id="1423" w:author="nick ting" w:date="2021-09-27T13:50:00Z">
        <w:r w:rsidR="000975D5">
          <w:rPr>
            <w:rFonts w:ascii="Times New Roman" w:hAnsi="Times New Roman" w:cs="Times New Roman"/>
            <w:sz w:val="22"/>
          </w:rPr>
          <w:t>23 were depleted</w:t>
        </w:r>
      </w:ins>
      <w:moveTo w:id="1424" w:author="nick ting" w:date="2021-09-27T13:49:00Z">
        <w:r w:rsidR="000975D5" w:rsidRPr="00790445">
          <w:rPr>
            <w:rFonts w:ascii="Times New Roman" w:hAnsi="Times New Roman" w:cs="Times New Roman"/>
            <w:sz w:val="22"/>
          </w:rPr>
          <w:t xml:space="preserve"> (figure 3c).</w:t>
        </w:r>
        <w:commentRangeEnd w:id="1403"/>
        <w:r w:rsidR="000975D5">
          <w:rPr>
            <w:rStyle w:val="CommentReference"/>
          </w:rPr>
          <w:commentReference w:id="1403"/>
        </w:r>
      </w:moveTo>
      <w:moveToRangeEnd w:id="1402"/>
      <w:ins w:id="1425" w:author="nick ting" w:date="2021-09-27T13:49:00Z">
        <w:r w:rsidR="000975D5">
          <w:rPr>
            <w:rFonts w:ascii="Times New Roman" w:hAnsi="Times New Roman" w:cs="Times New Roman"/>
            <w:sz w:val="22"/>
          </w:rPr>
          <w:t xml:space="preserve"> </w:t>
        </w:r>
      </w:ins>
      <w:del w:id="1426" w:author="LIN, Yufeng" w:date="2021-09-24T15:43:00Z">
        <w:r w:rsidR="00D9531B" w:rsidRPr="00790445" w:rsidDel="00A13741">
          <w:rPr>
            <w:rFonts w:ascii="Times New Roman" w:hAnsi="Times New Roman" w:cs="Times New Roman"/>
            <w:sz w:val="22"/>
          </w:rPr>
          <w:delText xml:space="preserve"> </w:delText>
        </w:r>
      </w:del>
      <w:del w:id="1427" w:author="nick ting" w:date="2021-09-25T00:59:00Z">
        <w:r w:rsidR="00D9531B" w:rsidRPr="00790445" w:rsidDel="0029149C">
          <w:rPr>
            <w:rFonts w:ascii="Times New Roman" w:hAnsi="Times New Roman" w:cs="Times New Roman"/>
            <w:sz w:val="22"/>
          </w:rPr>
          <w:delText>It</w:delText>
        </w:r>
        <w:r w:rsidR="000D0043" w:rsidRPr="00790445" w:rsidDel="0029149C">
          <w:rPr>
            <w:rFonts w:ascii="Times New Roman" w:hAnsi="Times New Roman" w:cs="Times New Roman"/>
            <w:sz w:val="22"/>
          </w:rPr>
          <w:delText>'</w:delText>
        </w:r>
        <w:r w:rsidR="00D9531B" w:rsidRPr="00790445" w:rsidDel="0029149C">
          <w:rPr>
            <w:rFonts w:ascii="Times New Roman" w:hAnsi="Times New Roman" w:cs="Times New Roman"/>
            <w:sz w:val="22"/>
          </w:rPr>
          <w:delText>s worth</w:delText>
        </w:r>
      </w:del>
      <w:ins w:id="1428" w:author="nick ting" w:date="2021-09-26T23:40:00Z">
        <w:r w:rsidR="007E03BE">
          <w:rPr>
            <w:rFonts w:ascii="Times New Roman" w:hAnsi="Times New Roman" w:cs="Times New Roman"/>
            <w:sz w:val="22"/>
          </w:rPr>
          <w:t>Notably</w:t>
        </w:r>
      </w:ins>
      <w:ins w:id="1429" w:author="nick ting" w:date="2021-09-25T00:59:00Z">
        <w:r w:rsidR="0029149C">
          <w:rPr>
            <w:rFonts w:ascii="Times New Roman" w:hAnsi="Times New Roman" w:cs="Times New Roman"/>
            <w:sz w:val="22"/>
          </w:rPr>
          <w:t>,</w:t>
        </w:r>
      </w:ins>
      <w:ins w:id="1430" w:author="nick ting" w:date="2021-09-26T23:40:00Z">
        <w:r w:rsidR="007E03BE">
          <w:rPr>
            <w:rFonts w:ascii="Times New Roman" w:hAnsi="Times New Roman" w:cs="Times New Roman"/>
            <w:sz w:val="22"/>
          </w:rPr>
          <w:t xml:space="preserve"> we identified that</w:t>
        </w:r>
      </w:ins>
      <w:ins w:id="1431" w:author="nick ting" w:date="2021-09-25T00:59:00Z">
        <w:r w:rsidR="0029149C">
          <w:rPr>
            <w:rFonts w:ascii="Times New Roman" w:hAnsi="Times New Roman" w:cs="Times New Roman"/>
            <w:sz w:val="22"/>
          </w:rPr>
          <w:t xml:space="preserve"> </w:t>
        </w:r>
      </w:ins>
      <w:del w:id="1432" w:author="nick ting" w:date="2021-09-25T00:59:00Z">
        <w:r w:rsidR="00D9531B" w:rsidRPr="00790445" w:rsidDel="0029149C">
          <w:rPr>
            <w:rFonts w:ascii="Times New Roman" w:hAnsi="Times New Roman" w:cs="Times New Roman"/>
            <w:sz w:val="22"/>
          </w:rPr>
          <w:delText xml:space="preserve"> remarking that the difference between CRC and healthy control of </w:delText>
        </w:r>
      </w:del>
      <w:r w:rsidR="00D9531B" w:rsidRPr="00790445">
        <w:rPr>
          <w:rFonts w:ascii="Times New Roman" w:hAnsi="Times New Roman" w:cs="Times New Roman"/>
          <w:i/>
          <w:iCs/>
          <w:sz w:val="22"/>
        </w:rPr>
        <w:t>Aspergillus</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rambellii</w:t>
      </w:r>
      <w:r w:rsidR="00D9531B" w:rsidRPr="00790445">
        <w:rPr>
          <w:rFonts w:ascii="Times New Roman" w:hAnsi="Times New Roman" w:cs="Times New Roman"/>
          <w:sz w:val="22"/>
        </w:rPr>
        <w:t xml:space="preserve"> </w:t>
      </w:r>
      <w:ins w:id="1433" w:author="nick ting" w:date="2021-09-25T00:59:00Z">
        <w:r w:rsidR="0029149C">
          <w:rPr>
            <w:rFonts w:ascii="Times New Roman" w:hAnsi="Times New Roman" w:cs="Times New Roman"/>
            <w:sz w:val="22"/>
          </w:rPr>
          <w:t xml:space="preserve">showed the most remarkable difference between the </w:t>
        </w:r>
      </w:ins>
      <w:ins w:id="1434" w:author="nick ting" w:date="2021-09-27T13:19:00Z">
        <w:r w:rsidR="007C6216">
          <w:rPr>
            <w:rFonts w:ascii="Times New Roman" w:hAnsi="Times New Roman" w:cs="Times New Roman"/>
            <w:sz w:val="22"/>
          </w:rPr>
          <w:t>CRC</w:t>
        </w:r>
      </w:ins>
      <w:ins w:id="1435" w:author="nick ting" w:date="2021-09-25T00:59:00Z">
        <w:r w:rsidR="0029149C">
          <w:rPr>
            <w:rFonts w:ascii="Times New Roman" w:hAnsi="Times New Roman" w:cs="Times New Roman"/>
            <w:sz w:val="22"/>
          </w:rPr>
          <w:t xml:space="preserve"> </w:t>
        </w:r>
      </w:ins>
      <w:ins w:id="1436" w:author="nick ting" w:date="2021-09-27T17:48:00Z">
        <w:r w:rsidR="0098399D">
          <w:rPr>
            <w:rFonts w:ascii="Times New Roman" w:hAnsi="Times New Roman" w:cs="Times New Roman"/>
            <w:sz w:val="22"/>
          </w:rPr>
          <w:t xml:space="preserve">patients </w:t>
        </w:r>
      </w:ins>
      <w:ins w:id="1437" w:author="nick ting" w:date="2021-09-25T00:59:00Z">
        <w:r w:rsidR="0029149C">
          <w:rPr>
            <w:rFonts w:ascii="Times New Roman" w:hAnsi="Times New Roman" w:cs="Times New Roman"/>
            <w:sz w:val="22"/>
          </w:rPr>
          <w:t xml:space="preserve">and </w:t>
        </w:r>
      </w:ins>
      <w:ins w:id="1438" w:author="nick ting" w:date="2021-09-27T17:48:00Z">
        <w:r w:rsidR="0098399D">
          <w:rPr>
            <w:rFonts w:ascii="Times New Roman" w:hAnsi="Times New Roman" w:cs="Times New Roman"/>
            <w:sz w:val="22"/>
          </w:rPr>
          <w:t xml:space="preserve">the </w:t>
        </w:r>
      </w:ins>
      <w:ins w:id="1439" w:author="nick ting" w:date="2021-09-27T13:19:00Z">
        <w:r w:rsidR="007C6216">
          <w:rPr>
            <w:rFonts w:ascii="Times New Roman" w:hAnsi="Times New Roman" w:cs="Times New Roman"/>
            <w:sz w:val="22"/>
          </w:rPr>
          <w:t>healthy control</w:t>
        </w:r>
      </w:ins>
      <w:ins w:id="1440" w:author="nick ting" w:date="2021-09-25T00:59:00Z">
        <w:r w:rsidR="0029149C">
          <w:rPr>
            <w:rFonts w:ascii="Times New Roman" w:hAnsi="Times New Roman" w:cs="Times New Roman"/>
            <w:sz w:val="22"/>
          </w:rPr>
          <w:t xml:space="preserve"> groups </w:t>
        </w:r>
      </w:ins>
      <w:r w:rsidR="00D9531B" w:rsidRPr="00790445">
        <w:rPr>
          <w:rFonts w:ascii="Times New Roman" w:hAnsi="Times New Roman" w:cs="Times New Roman"/>
          <w:sz w:val="22"/>
        </w:rPr>
        <w:t>(-log</w:t>
      </w:r>
      <w:r w:rsidR="00D9531B" w:rsidRPr="00790445">
        <w:rPr>
          <w:rFonts w:ascii="Times New Roman" w:hAnsi="Times New Roman" w:cs="Times New Roman"/>
          <w:sz w:val="22"/>
          <w:vertAlign w:val="subscript"/>
        </w:rPr>
        <w:t>10</w:t>
      </w:r>
      <w:r w:rsidR="00D9531B" w:rsidRPr="00790445">
        <w:rPr>
          <w:rFonts w:ascii="Times New Roman" w:hAnsi="Times New Roman" w:cs="Times New Roman"/>
          <w:sz w:val="22"/>
        </w:rPr>
        <w:t>FDR = 17.29)</w:t>
      </w:r>
      <w:del w:id="1441" w:author="nick ting" w:date="2021-09-25T00:59:00Z">
        <w:r w:rsidR="00D9531B" w:rsidRPr="00790445" w:rsidDel="0029149C">
          <w:rPr>
            <w:rFonts w:ascii="Times New Roman" w:hAnsi="Times New Roman" w:cs="Times New Roman"/>
            <w:sz w:val="22"/>
          </w:rPr>
          <w:delText xml:space="preserve"> was much more significant than others</w:delText>
        </w:r>
      </w:del>
      <w:r w:rsidR="00D9531B" w:rsidRPr="00790445">
        <w:rPr>
          <w:rFonts w:ascii="Times New Roman" w:hAnsi="Times New Roman" w:cs="Times New Roman"/>
          <w:sz w:val="22"/>
        </w:rPr>
        <w:t xml:space="preserve">. </w:t>
      </w:r>
      <w:ins w:id="1442" w:author="nick ting" w:date="2021-09-27T14:06:00Z">
        <w:r w:rsidR="00FA2A1F">
          <w:rPr>
            <w:rFonts w:ascii="Times New Roman" w:hAnsi="Times New Roman" w:cs="Times New Roman"/>
            <w:sz w:val="22"/>
          </w:rPr>
          <w:t xml:space="preserve">We observed that alteration of these 33 species in CRC patients versus healthy individuals were relatively consistent in </w:t>
        </w:r>
      </w:ins>
      <w:ins w:id="1443" w:author="nick ting" w:date="2021-09-27T17:49:00Z">
        <w:r w:rsidR="0098399D">
          <w:rPr>
            <w:rFonts w:ascii="Times New Roman" w:hAnsi="Times New Roman" w:cs="Times New Roman"/>
            <w:sz w:val="22"/>
          </w:rPr>
          <w:t>most of the cohorts except 2019_Thomas and 2019_Yachida.</w:t>
        </w:r>
      </w:ins>
      <w:ins w:id="1444" w:author="nick ting" w:date="2021-09-27T18:20:00Z">
        <w:r w:rsidR="004E4D50">
          <w:rPr>
            <w:rFonts w:ascii="Times New Roman" w:hAnsi="Times New Roman" w:cs="Times New Roman"/>
            <w:sz w:val="22"/>
          </w:rPr>
          <w:t xml:space="preserve"> Moreover, most of the species showed consistent alterations in at least 3 cohorts.</w:t>
        </w:r>
      </w:ins>
    </w:p>
    <w:p w14:paraId="226F8120" w14:textId="3875A76A" w:rsidR="00B16CD0" w:rsidDel="0096422D" w:rsidRDefault="00B16CD0" w:rsidP="00790445">
      <w:pPr>
        <w:widowControl/>
        <w:rPr>
          <w:ins w:id="1445" w:author="nick ting" w:date="2021-10-04T17:49:00Z"/>
          <w:del w:id="1446" w:author="LIN, Yufeng" w:date="2021-10-05T14:02:00Z"/>
          <w:rFonts w:ascii="Times New Roman" w:hAnsi="Times New Roman" w:cs="Times New Roman"/>
          <w:sz w:val="22"/>
        </w:rPr>
      </w:pPr>
    </w:p>
    <w:p w14:paraId="27D698C0" w14:textId="6EFDE177" w:rsidR="00D46E76" w:rsidDel="009D00F7" w:rsidRDefault="00D46E76" w:rsidP="00790445">
      <w:pPr>
        <w:widowControl/>
        <w:rPr>
          <w:ins w:id="1447" w:author="nick ting" w:date="2021-10-03T19:37:00Z"/>
          <w:del w:id="1448" w:author="LIN, Yufeng" w:date="2021-10-04T13:51:00Z"/>
          <w:rFonts w:ascii="Times New Roman" w:hAnsi="Times New Roman" w:cs="Times New Roman"/>
          <w:sz w:val="22"/>
        </w:rPr>
      </w:pPr>
    </w:p>
    <w:p w14:paraId="4238E58C" w14:textId="77777777" w:rsidR="00D93222" w:rsidRDefault="00D93222" w:rsidP="00790445">
      <w:pPr>
        <w:widowControl/>
        <w:rPr>
          <w:ins w:id="1449" w:author="nick ting" w:date="2021-09-27T13:54:00Z"/>
          <w:rFonts w:ascii="Times New Roman" w:hAnsi="Times New Roman" w:cs="Times New Roman"/>
          <w:sz w:val="22"/>
        </w:rPr>
      </w:pPr>
    </w:p>
    <w:p w14:paraId="548CEDE2" w14:textId="2AB95A4E" w:rsidR="00D93222" w:rsidDel="00B16CD0" w:rsidRDefault="00D9531B" w:rsidP="00790445">
      <w:pPr>
        <w:widowControl/>
        <w:rPr>
          <w:del w:id="1450" w:author="LIN, Yufeng" w:date="2021-09-30T19:15:00Z"/>
          <w:rFonts w:ascii="Times New Roman" w:hAnsi="Times New Roman" w:cs="Times New Roman"/>
          <w:sz w:val="22"/>
        </w:rPr>
      </w:pPr>
      <w:r w:rsidRPr="00790445">
        <w:rPr>
          <w:rFonts w:ascii="Times New Roman" w:hAnsi="Times New Roman" w:cs="Times New Roman"/>
          <w:sz w:val="22"/>
        </w:rPr>
        <w:t xml:space="preserve">In the meantime, we </w:t>
      </w:r>
      <w:del w:id="1451" w:author="nick ting" w:date="2021-09-25T01:02:00Z">
        <w:r w:rsidRPr="00790445" w:rsidDel="00002608">
          <w:rPr>
            <w:rFonts w:ascii="Times New Roman" w:hAnsi="Times New Roman" w:cs="Times New Roman"/>
            <w:sz w:val="22"/>
          </w:rPr>
          <w:delText>made the same</w:delText>
        </w:r>
      </w:del>
      <w:ins w:id="1452" w:author="nick ting" w:date="2021-09-25T01:02:00Z">
        <w:r w:rsidR="00002608">
          <w:rPr>
            <w:rFonts w:ascii="Times New Roman" w:hAnsi="Times New Roman" w:cs="Times New Roman"/>
            <w:sz w:val="22"/>
          </w:rPr>
          <w:t>also</w:t>
        </w:r>
      </w:ins>
      <w:r w:rsidRPr="00790445">
        <w:rPr>
          <w:rFonts w:ascii="Times New Roman" w:hAnsi="Times New Roman" w:cs="Times New Roman"/>
          <w:sz w:val="22"/>
        </w:rPr>
        <w:t xml:space="preserve"> compar</w:t>
      </w:r>
      <w:ins w:id="1453" w:author="nick ting" w:date="2021-09-25T01:02:00Z">
        <w:r w:rsidR="00002608">
          <w:rPr>
            <w:rFonts w:ascii="Times New Roman" w:hAnsi="Times New Roman" w:cs="Times New Roman"/>
            <w:sz w:val="22"/>
          </w:rPr>
          <w:t xml:space="preserve">ed the </w:t>
        </w:r>
        <w:del w:id="1454" w:author="LIN, Yufeng" w:date="2021-09-28T13:01:00Z">
          <w:r w:rsidR="00002608" w:rsidDel="004314C2">
            <w:rPr>
              <w:rFonts w:ascii="Times New Roman" w:hAnsi="Times New Roman" w:cs="Times New Roman"/>
              <w:sz w:val="22"/>
            </w:rPr>
            <w:delText>micro-eukaryotic</w:delText>
          </w:r>
        </w:del>
      </w:ins>
      <w:ins w:id="1455" w:author="LIN, Yufeng" w:date="2021-09-28T13:01:00Z">
        <w:r w:rsidR="004314C2">
          <w:rPr>
            <w:rFonts w:ascii="Times New Roman" w:hAnsi="Times New Roman" w:cs="Times New Roman"/>
            <w:sz w:val="22"/>
          </w:rPr>
          <w:t>fungal</w:t>
        </w:r>
      </w:ins>
      <w:ins w:id="1456" w:author="nick ting" w:date="2021-09-25T01:02:00Z">
        <w:r w:rsidR="00002608">
          <w:rPr>
            <w:rFonts w:ascii="Times New Roman" w:hAnsi="Times New Roman" w:cs="Times New Roman"/>
            <w:sz w:val="22"/>
          </w:rPr>
          <w:t xml:space="preserve"> community</w:t>
        </w:r>
      </w:ins>
      <w:del w:id="1457" w:author="nick ting" w:date="2021-09-25T01:02:00Z">
        <w:r w:rsidRPr="00790445" w:rsidDel="00002608">
          <w:rPr>
            <w:rFonts w:ascii="Times New Roman" w:hAnsi="Times New Roman" w:cs="Times New Roman"/>
            <w:sz w:val="22"/>
          </w:rPr>
          <w:delText>ison</w:delText>
        </w:r>
      </w:del>
      <w:r w:rsidRPr="00790445">
        <w:rPr>
          <w:rFonts w:ascii="Times New Roman" w:hAnsi="Times New Roman" w:cs="Times New Roman"/>
          <w:sz w:val="22"/>
        </w:rPr>
        <w:t xml:space="preserve"> between </w:t>
      </w:r>
      <w:del w:id="1458" w:author="nick ting" w:date="2021-09-26T23:40:00Z">
        <w:r w:rsidRPr="00790445" w:rsidDel="007E03BE">
          <w:rPr>
            <w:rFonts w:ascii="Times New Roman" w:hAnsi="Times New Roman" w:cs="Times New Roman"/>
            <w:sz w:val="22"/>
          </w:rPr>
          <w:delText xml:space="preserve">adenoma </w:delText>
        </w:r>
      </w:del>
      <w:ins w:id="1459" w:author="nick ting" w:date="2021-09-26T23:40:00Z">
        <w:r w:rsidR="007E03BE">
          <w:rPr>
            <w:rFonts w:ascii="Times New Roman" w:hAnsi="Times New Roman" w:cs="Times New Roman"/>
            <w:sz w:val="22"/>
          </w:rPr>
          <w:t>CRC</w:t>
        </w:r>
        <w:r w:rsidR="007E03BE" w:rsidRPr="00790445">
          <w:rPr>
            <w:rFonts w:ascii="Times New Roman" w:hAnsi="Times New Roman" w:cs="Times New Roman"/>
            <w:sz w:val="22"/>
          </w:rPr>
          <w:t xml:space="preserve"> </w:t>
        </w:r>
      </w:ins>
      <w:r w:rsidRPr="00790445">
        <w:rPr>
          <w:rFonts w:ascii="Times New Roman" w:hAnsi="Times New Roman" w:cs="Times New Roman"/>
          <w:sz w:val="22"/>
        </w:rPr>
        <w:t xml:space="preserve">and </w:t>
      </w:r>
      <w:del w:id="1460" w:author="nick ting" w:date="2021-09-26T23:41:00Z">
        <w:r w:rsidRPr="00790445" w:rsidDel="007E03BE">
          <w:rPr>
            <w:rFonts w:ascii="Times New Roman" w:hAnsi="Times New Roman" w:cs="Times New Roman"/>
            <w:sz w:val="22"/>
          </w:rPr>
          <w:delText xml:space="preserve">CRC </w:delText>
        </w:r>
      </w:del>
      <w:ins w:id="1461" w:author="nick ting" w:date="2021-09-26T23:41:00Z">
        <w:r w:rsidR="007E03BE">
          <w:rPr>
            <w:rFonts w:ascii="Times New Roman" w:hAnsi="Times New Roman" w:cs="Times New Roman"/>
            <w:sz w:val="22"/>
          </w:rPr>
          <w:t>adenoma</w:t>
        </w:r>
        <w:r w:rsidR="007E03BE" w:rsidRPr="00790445">
          <w:rPr>
            <w:rFonts w:ascii="Times New Roman" w:hAnsi="Times New Roman" w:cs="Times New Roman"/>
            <w:sz w:val="22"/>
          </w:rPr>
          <w:t xml:space="preserve"> </w:t>
        </w:r>
      </w:ins>
      <w:r w:rsidRPr="00790445">
        <w:rPr>
          <w:rFonts w:ascii="Times New Roman" w:hAnsi="Times New Roman" w:cs="Times New Roman"/>
          <w:sz w:val="22"/>
        </w:rPr>
        <w:t>patients (</w:t>
      </w:r>
      <w:del w:id="1462" w:author="nick ting" w:date="2021-09-25T01:00:00Z">
        <w:r w:rsidRPr="00790445" w:rsidDel="0029149C">
          <w:rPr>
            <w:rFonts w:ascii="Times New Roman" w:hAnsi="Times New Roman" w:cs="Times New Roman"/>
            <w:sz w:val="22"/>
          </w:rPr>
          <w:delText xml:space="preserve">see </w:delText>
        </w:r>
      </w:del>
      <w:commentRangeStart w:id="1463"/>
      <w:r w:rsidRPr="00790445">
        <w:rPr>
          <w:rFonts w:ascii="Times New Roman" w:hAnsi="Times New Roman" w:cs="Times New Roman"/>
          <w:sz w:val="22"/>
        </w:rPr>
        <w:t xml:space="preserve">supplementary table </w:t>
      </w:r>
      <w:del w:id="1464" w:author="LIN, Yufeng" w:date="2021-09-23T14:27:00Z">
        <w:r w:rsidRPr="00790445" w:rsidDel="003A3841">
          <w:rPr>
            <w:rFonts w:ascii="Times New Roman" w:hAnsi="Times New Roman" w:cs="Times New Roman"/>
            <w:sz w:val="22"/>
          </w:rPr>
          <w:delText>4</w:delText>
        </w:r>
        <w:commentRangeEnd w:id="1463"/>
        <w:r w:rsidRPr="00790445" w:rsidDel="003A3841">
          <w:rPr>
            <w:rStyle w:val="CommentReference"/>
            <w:rFonts w:ascii="Times New Roman" w:hAnsi="Times New Roman" w:cs="Times New Roman"/>
            <w:sz w:val="22"/>
            <w:szCs w:val="22"/>
          </w:rPr>
          <w:commentReference w:id="1463"/>
        </w:r>
      </w:del>
      <w:ins w:id="1465" w:author="LIN, Yufeng" w:date="2021-09-23T17:03:00Z">
        <w:r w:rsidR="00274D15">
          <w:rPr>
            <w:rFonts w:ascii="Times New Roman" w:hAnsi="Times New Roman" w:cs="Times New Roman"/>
            <w:sz w:val="22"/>
          </w:rPr>
          <w:t>5</w:t>
        </w:r>
      </w:ins>
      <w:r w:rsidRPr="00790445">
        <w:rPr>
          <w:rFonts w:ascii="Times New Roman" w:hAnsi="Times New Roman" w:cs="Times New Roman"/>
          <w:sz w:val="22"/>
        </w:rPr>
        <w:t xml:space="preserve">). </w:t>
      </w:r>
      <w:del w:id="1466" w:author="nick ting" w:date="2021-09-25T01:03:00Z">
        <w:r w:rsidRPr="00790445" w:rsidDel="00002608">
          <w:rPr>
            <w:rFonts w:ascii="Times New Roman" w:hAnsi="Times New Roman" w:cs="Times New Roman"/>
            <w:sz w:val="22"/>
          </w:rPr>
          <w:delText>Only six</w:delText>
        </w:r>
      </w:del>
      <w:ins w:id="1467" w:author="nick ting" w:date="2021-09-25T01:03:00Z">
        <w:r w:rsidR="00002608">
          <w:rPr>
            <w:rFonts w:ascii="Times New Roman" w:hAnsi="Times New Roman" w:cs="Times New Roman"/>
            <w:sz w:val="22"/>
          </w:rPr>
          <w:t xml:space="preserve">6 </w:t>
        </w:r>
      </w:ins>
      <w:ins w:id="1468" w:author="nick ting" w:date="2021-09-26T23:50:00Z">
        <w:r w:rsidR="003A4704">
          <w:rPr>
            <w:rFonts w:ascii="Times New Roman" w:hAnsi="Times New Roman" w:cs="Times New Roman"/>
            <w:sz w:val="22"/>
          </w:rPr>
          <w:t xml:space="preserve">of the </w:t>
        </w:r>
      </w:ins>
      <w:commentRangeStart w:id="1469"/>
      <w:ins w:id="1470" w:author="nick ting" w:date="2021-09-25T01:03:00Z">
        <w:r w:rsidR="00002608">
          <w:rPr>
            <w:rFonts w:ascii="Times New Roman" w:hAnsi="Times New Roman" w:cs="Times New Roman"/>
            <w:sz w:val="22"/>
          </w:rPr>
          <w:t>identified</w:t>
        </w:r>
      </w:ins>
      <w:r w:rsidRPr="00790445">
        <w:rPr>
          <w:rFonts w:ascii="Times New Roman" w:hAnsi="Times New Roman" w:cs="Times New Roman"/>
          <w:sz w:val="22"/>
        </w:rPr>
        <w:t xml:space="preserve"> </w:t>
      </w:r>
      <w:del w:id="1471" w:author="nick ting" w:date="2021-09-25T01:03:00Z">
        <w:r w:rsidRPr="00790445" w:rsidDel="00002608">
          <w:rPr>
            <w:rFonts w:ascii="Times New Roman" w:hAnsi="Times New Roman" w:cs="Times New Roman"/>
            <w:sz w:val="22"/>
          </w:rPr>
          <w:delText xml:space="preserve">features </w:delText>
        </w:r>
      </w:del>
      <w:proofErr w:type="spellStart"/>
      <w:ins w:id="1472" w:author="nick ting" w:date="2021-09-25T01:03:00Z">
        <w:r w:rsidR="00002608">
          <w:rPr>
            <w:rFonts w:ascii="Times New Roman" w:hAnsi="Times New Roman" w:cs="Times New Roman"/>
            <w:sz w:val="22"/>
          </w:rPr>
          <w:t>spcies</w:t>
        </w:r>
      </w:ins>
      <w:commentRangeEnd w:id="1469"/>
      <w:proofErr w:type="spellEnd"/>
      <w:ins w:id="1473" w:author="nick ting" w:date="2021-09-27T00:07:00Z">
        <w:r w:rsidR="003624D5">
          <w:rPr>
            <w:rStyle w:val="CommentReference"/>
          </w:rPr>
          <w:commentReference w:id="1469"/>
        </w:r>
      </w:ins>
      <w:ins w:id="1474" w:author="nick ting" w:date="2021-09-25T01:03:00Z">
        <w:r w:rsidR="00002608" w:rsidRPr="00790445">
          <w:rPr>
            <w:rFonts w:ascii="Times New Roman" w:hAnsi="Times New Roman" w:cs="Times New Roman"/>
            <w:sz w:val="22"/>
          </w:rPr>
          <w:t xml:space="preserve"> </w:t>
        </w:r>
        <w:r w:rsidR="00002608">
          <w:rPr>
            <w:rFonts w:ascii="Times New Roman" w:hAnsi="Times New Roman" w:cs="Times New Roman"/>
            <w:sz w:val="22"/>
          </w:rPr>
          <w:t>were</w:t>
        </w:r>
      </w:ins>
      <w:del w:id="1475" w:author="nick ting" w:date="2021-09-25T01:03:00Z">
        <w:r w:rsidRPr="00790445" w:rsidDel="00002608">
          <w:rPr>
            <w:rFonts w:ascii="Times New Roman" w:hAnsi="Times New Roman" w:cs="Times New Roman"/>
            <w:sz w:val="22"/>
          </w:rPr>
          <w:delText xml:space="preserve">also </w:delText>
        </w:r>
      </w:del>
      <w:ins w:id="1476" w:author="nick ting" w:date="2021-09-25T01:03:00Z">
        <w:r w:rsidR="00002608"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differed (FDR &lt; 0.01) </w:t>
      </w:r>
      <w:del w:id="1477" w:author="nick ting" w:date="2021-09-25T01:04:00Z">
        <w:r w:rsidRPr="00790445" w:rsidDel="00002608">
          <w:rPr>
            <w:rFonts w:ascii="Times New Roman" w:hAnsi="Times New Roman" w:cs="Times New Roman"/>
            <w:sz w:val="22"/>
          </w:rPr>
          <w:delText xml:space="preserve">in </w:delText>
        </w:r>
      </w:del>
      <w:ins w:id="1478" w:author="nick ting" w:date="2021-09-27T00:07:00Z">
        <w:r w:rsidR="003624D5">
          <w:rPr>
            <w:rFonts w:ascii="Times New Roman" w:hAnsi="Times New Roman" w:cs="Times New Roman"/>
            <w:sz w:val="22"/>
          </w:rPr>
          <w:t>in both</w:t>
        </w:r>
      </w:ins>
      <w:ins w:id="1479" w:author="nick ting" w:date="2021-09-25T01:04:00Z">
        <w:r w:rsidR="00002608" w:rsidRPr="00790445">
          <w:rPr>
            <w:rFonts w:ascii="Times New Roman" w:hAnsi="Times New Roman" w:cs="Times New Roman"/>
            <w:sz w:val="22"/>
          </w:rPr>
          <w:t xml:space="preserve"> </w:t>
        </w:r>
      </w:ins>
      <w:r w:rsidRPr="00790445">
        <w:rPr>
          <w:rFonts w:ascii="Times New Roman" w:hAnsi="Times New Roman" w:cs="Times New Roman"/>
          <w:sz w:val="22"/>
        </w:rPr>
        <w:t>CRC</w:t>
      </w:r>
      <w:ins w:id="1480" w:author="nick ting" w:date="2021-09-25T01:04:00Z">
        <w:r w:rsidR="00002608">
          <w:rPr>
            <w:rFonts w:ascii="Times New Roman" w:hAnsi="Times New Roman" w:cs="Times New Roman"/>
            <w:sz w:val="22"/>
          </w:rPr>
          <w:t xml:space="preserve"> patients</w:t>
        </w:r>
      </w:ins>
      <w:ins w:id="1481" w:author="nick ting" w:date="2021-09-27T00:07:00Z">
        <w:r w:rsidR="003624D5">
          <w:rPr>
            <w:rFonts w:ascii="Times New Roman" w:hAnsi="Times New Roman" w:cs="Times New Roman"/>
            <w:sz w:val="22"/>
          </w:rPr>
          <w:t xml:space="preserve"> versus adenoma patients and CRC patients versus</w:t>
        </w:r>
      </w:ins>
      <w:ins w:id="1482" w:author="nick ting" w:date="2021-09-25T01:04:00Z">
        <w:r w:rsidR="00002608">
          <w:rPr>
            <w:rFonts w:ascii="Times New Roman" w:hAnsi="Times New Roman" w:cs="Times New Roman"/>
            <w:sz w:val="22"/>
          </w:rPr>
          <w:t xml:space="preserve"> healthy individuals</w:t>
        </w:r>
      </w:ins>
      <w:ins w:id="1483" w:author="nick ting" w:date="2021-09-25T01:05:00Z">
        <w:r w:rsidR="00002608">
          <w:rPr>
            <w:rFonts w:ascii="Times New Roman" w:hAnsi="Times New Roman" w:cs="Times New Roman"/>
            <w:sz w:val="22"/>
          </w:rPr>
          <w:t>.</w:t>
        </w:r>
      </w:ins>
      <w:r w:rsidRPr="00790445">
        <w:rPr>
          <w:rFonts w:ascii="Times New Roman" w:hAnsi="Times New Roman" w:cs="Times New Roman"/>
          <w:sz w:val="22"/>
        </w:rPr>
        <w:t xml:space="preserve"> </w:t>
      </w:r>
      <w:del w:id="1484" w:author="nick ting" w:date="2021-09-25T01:05:00Z">
        <w:r w:rsidRPr="00790445" w:rsidDel="00002608">
          <w:rPr>
            <w:rFonts w:ascii="Times New Roman" w:hAnsi="Times New Roman" w:cs="Times New Roman"/>
            <w:sz w:val="22"/>
          </w:rPr>
          <w:delText>compared with adenoma, nam</w:delText>
        </w:r>
      </w:del>
      <w:ins w:id="1485" w:author="nick ting" w:date="2021-09-25T01:05:00Z">
        <w:r w:rsidR="00002608">
          <w:rPr>
            <w:rFonts w:ascii="Times New Roman" w:hAnsi="Times New Roman" w:cs="Times New Roman"/>
            <w:sz w:val="22"/>
          </w:rPr>
          <w:t xml:space="preserve">These species </w:t>
        </w:r>
      </w:ins>
      <w:ins w:id="1486" w:author="nick ting" w:date="2021-09-27T13:19:00Z">
        <w:r w:rsidR="007C6216">
          <w:rPr>
            <w:rFonts w:ascii="Times New Roman" w:hAnsi="Times New Roman" w:cs="Times New Roman"/>
            <w:sz w:val="22"/>
          </w:rPr>
          <w:t>include</w:t>
        </w:r>
      </w:ins>
      <w:del w:id="1487" w:author="nick ting" w:date="2021-09-25T01:05:00Z">
        <w:r w:rsidRPr="00790445" w:rsidDel="00002608">
          <w:rPr>
            <w:rFonts w:ascii="Times New Roman" w:hAnsi="Times New Roman" w:cs="Times New Roman"/>
            <w:sz w:val="22"/>
          </w:rPr>
          <w:delText>ely</w:delText>
        </w:r>
      </w:del>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w:t>
      </w:r>
      <w:del w:id="1488" w:author="nick ting" w:date="2021-09-27T00:10:00Z">
        <w:r w:rsidRPr="00790445" w:rsidDel="003624D5">
          <w:rPr>
            <w:rFonts w:ascii="Times New Roman" w:hAnsi="Times New Roman" w:cs="Times New Roman"/>
            <w:sz w:val="22"/>
          </w:rPr>
          <w:delText xml:space="preserve">Except for </w:delText>
        </w:r>
        <w:r w:rsidRPr="00790445" w:rsidDel="003624D5">
          <w:rPr>
            <w:rFonts w:ascii="Times New Roman" w:hAnsi="Times New Roman" w:cs="Times New Roman"/>
            <w:i/>
            <w:iCs/>
            <w:sz w:val="22"/>
          </w:rPr>
          <w:delText>Moniliophthora</w:delText>
        </w:r>
        <w:r w:rsidRPr="00790445" w:rsidDel="003624D5">
          <w:rPr>
            <w:rFonts w:ascii="Times New Roman" w:hAnsi="Times New Roman" w:cs="Times New Roman"/>
            <w:sz w:val="22"/>
          </w:rPr>
          <w:delText xml:space="preserve"> </w:delText>
        </w:r>
        <w:r w:rsidRPr="00790445" w:rsidDel="003624D5">
          <w:rPr>
            <w:rFonts w:ascii="Times New Roman" w:hAnsi="Times New Roman" w:cs="Times New Roman"/>
            <w:i/>
            <w:iCs/>
            <w:sz w:val="22"/>
          </w:rPr>
          <w:delText>perniciosa</w:delText>
        </w:r>
        <w:r w:rsidRPr="00790445" w:rsidDel="003624D5">
          <w:rPr>
            <w:rFonts w:ascii="Times New Roman" w:hAnsi="Times New Roman" w:cs="Times New Roman"/>
            <w:sz w:val="22"/>
          </w:rPr>
          <w:delText xml:space="preserve"> belonging to the </w:delText>
        </w:r>
        <w:r w:rsidRPr="00790445" w:rsidDel="003624D5">
          <w:rPr>
            <w:rFonts w:ascii="Times New Roman" w:hAnsi="Times New Roman" w:cs="Times New Roman"/>
            <w:i/>
            <w:iCs/>
            <w:sz w:val="22"/>
          </w:rPr>
          <w:delText>Basidiomycota</w:delText>
        </w:r>
        <w:r w:rsidRPr="00790445" w:rsidDel="003624D5">
          <w:rPr>
            <w:rFonts w:ascii="Times New Roman" w:eastAsia="DengXian" w:hAnsi="Times New Roman" w:cs="Times New Roman"/>
            <w:color w:val="000000"/>
            <w:kern w:val="0"/>
            <w:sz w:val="22"/>
          </w:rPr>
          <w:delText xml:space="preserve">, the other five belong to the </w:delText>
        </w:r>
        <w:r w:rsidRPr="00790445" w:rsidDel="003624D5">
          <w:rPr>
            <w:rFonts w:ascii="Times New Roman" w:hAnsi="Times New Roman" w:cs="Times New Roman"/>
            <w:i/>
            <w:iCs/>
            <w:sz w:val="22"/>
          </w:rPr>
          <w:delText>Ascomycota</w:delText>
        </w:r>
        <w:r w:rsidRPr="00790445" w:rsidDel="003624D5">
          <w:rPr>
            <w:rFonts w:ascii="Times New Roman" w:eastAsia="DengXian" w:hAnsi="Times New Roman" w:cs="Times New Roman"/>
            <w:color w:val="000000"/>
            <w:kern w:val="0"/>
            <w:sz w:val="22"/>
          </w:rPr>
          <w:delText xml:space="preserve">, </w:delText>
        </w:r>
        <w:r w:rsidRPr="00790445" w:rsidDel="003624D5">
          <w:rPr>
            <w:rFonts w:ascii="Times New Roman" w:hAnsi="Times New Roman" w:cs="Times New Roman"/>
            <w:sz w:val="22"/>
          </w:rPr>
          <w:delText>the dominant feature in the phylum level</w:delText>
        </w:r>
      </w:del>
      <w:proofErr w:type="gramStart"/>
      <w:ins w:id="1489" w:author="nick ting" w:date="2021-09-27T00:09:00Z">
        <w:r w:rsidR="003624D5">
          <w:rPr>
            <w:rFonts w:ascii="Times New Roman" w:hAnsi="Times New Roman" w:cs="Times New Roman"/>
            <w:sz w:val="22"/>
          </w:rPr>
          <w:t>All of</w:t>
        </w:r>
        <w:proofErr w:type="gramEnd"/>
        <w:r w:rsidR="003624D5">
          <w:rPr>
            <w:rFonts w:ascii="Times New Roman" w:hAnsi="Times New Roman" w:cs="Times New Roman"/>
            <w:sz w:val="22"/>
          </w:rPr>
          <w:t xml:space="preserve"> the</w:t>
        </w:r>
      </w:ins>
      <w:ins w:id="1490" w:author="nick ting" w:date="2021-09-27T13:20:00Z">
        <w:r w:rsidR="007C6216">
          <w:rPr>
            <w:rFonts w:ascii="Times New Roman" w:hAnsi="Times New Roman" w:cs="Times New Roman"/>
            <w:sz w:val="22"/>
          </w:rPr>
          <w:t>se</w:t>
        </w:r>
      </w:ins>
      <w:ins w:id="1491" w:author="nick ting" w:date="2021-09-27T00:09:00Z">
        <w:r w:rsidR="003624D5">
          <w:rPr>
            <w:rFonts w:ascii="Times New Roman" w:hAnsi="Times New Roman" w:cs="Times New Roman"/>
            <w:sz w:val="22"/>
          </w:rPr>
          <w:t xml:space="preserve"> species belong to the </w:t>
        </w:r>
        <w:r w:rsidR="003624D5" w:rsidRPr="003624D5">
          <w:rPr>
            <w:rFonts w:ascii="Times New Roman" w:hAnsi="Times New Roman" w:cs="Times New Roman"/>
            <w:i/>
            <w:iCs/>
            <w:sz w:val="22"/>
            <w:rPrChange w:id="1492" w:author="nick ting" w:date="2021-09-27T00:09:00Z">
              <w:rPr>
                <w:rFonts w:ascii="Times New Roman" w:hAnsi="Times New Roman" w:cs="Times New Roman"/>
                <w:sz w:val="22"/>
              </w:rPr>
            </w:rPrChange>
          </w:rPr>
          <w:t>Ascomycota</w:t>
        </w:r>
        <w:r w:rsidR="003624D5">
          <w:rPr>
            <w:rFonts w:ascii="Times New Roman" w:hAnsi="Times New Roman" w:cs="Times New Roman"/>
            <w:sz w:val="22"/>
          </w:rPr>
          <w:t xml:space="preserve"> phylum except </w:t>
        </w:r>
        <w:r w:rsidR="003624D5" w:rsidRPr="00790445">
          <w:rPr>
            <w:rFonts w:ascii="Times New Roman" w:hAnsi="Times New Roman" w:cs="Times New Roman"/>
            <w:i/>
            <w:iCs/>
            <w:sz w:val="22"/>
          </w:rPr>
          <w:t>Moniliophthora</w:t>
        </w:r>
        <w:r w:rsidR="003624D5" w:rsidRPr="00790445">
          <w:rPr>
            <w:rFonts w:ascii="Times New Roman" w:hAnsi="Times New Roman" w:cs="Times New Roman"/>
            <w:sz w:val="22"/>
          </w:rPr>
          <w:t xml:space="preserve"> </w:t>
        </w:r>
        <w:r w:rsidR="003624D5" w:rsidRPr="00790445">
          <w:rPr>
            <w:rFonts w:ascii="Times New Roman" w:hAnsi="Times New Roman" w:cs="Times New Roman"/>
            <w:i/>
            <w:iCs/>
            <w:sz w:val="22"/>
          </w:rPr>
          <w:t>perniciosa</w:t>
        </w:r>
        <w:r w:rsidR="003624D5">
          <w:rPr>
            <w:rFonts w:ascii="Times New Roman" w:hAnsi="Times New Roman" w:cs="Times New Roman"/>
            <w:sz w:val="22"/>
          </w:rPr>
          <w:t xml:space="preserve"> which belongs to the </w:t>
        </w:r>
        <w:r w:rsidR="003624D5" w:rsidRPr="00790445">
          <w:rPr>
            <w:rFonts w:ascii="Times New Roman" w:hAnsi="Times New Roman" w:cs="Times New Roman"/>
            <w:i/>
            <w:iCs/>
            <w:sz w:val="22"/>
          </w:rPr>
          <w:t>Basidiomycota</w:t>
        </w:r>
      </w:ins>
      <w:ins w:id="1493" w:author="LIN, Yufeng" w:date="2021-09-24T15:44:00Z">
        <w:del w:id="1494" w:author="nick ting" w:date="2021-09-27T00:08:00Z">
          <w:r w:rsidR="00A13741" w:rsidDel="003624D5">
            <w:rPr>
              <w:rFonts w:ascii="Times New Roman" w:hAnsi="Times New Roman" w:cs="Times New Roman"/>
              <w:sz w:val="22"/>
            </w:rPr>
            <w:delText xml:space="preserve"> </w:delText>
          </w:r>
        </w:del>
        <w:del w:id="1495" w:author="nick ting" w:date="2021-09-27T00:09:00Z">
          <w:r w:rsidR="00A13741" w:rsidDel="003624D5">
            <w:rPr>
              <w:rFonts w:ascii="Times New Roman" w:hAnsi="Times New Roman" w:cs="Times New Roman"/>
              <w:sz w:val="22"/>
            </w:rPr>
            <w:delText>(</w:delText>
          </w:r>
        </w:del>
      </w:ins>
      <w:ins w:id="1496" w:author="nick ting" w:date="2021-09-27T00:09:00Z">
        <w:r w:rsidR="003624D5">
          <w:rPr>
            <w:rFonts w:ascii="Times New Roman" w:hAnsi="Times New Roman" w:cs="Times New Roman"/>
            <w:sz w:val="22"/>
          </w:rPr>
          <w:t xml:space="preserve"> phylum (</w:t>
        </w:r>
      </w:ins>
      <w:ins w:id="1497" w:author="LIN, Yufeng" w:date="2021-09-24T15:44:00Z">
        <w:r w:rsidR="00A13741">
          <w:rPr>
            <w:rFonts w:ascii="Times New Roman" w:hAnsi="Times New Roman" w:cs="Times New Roman"/>
            <w:sz w:val="22"/>
          </w:rPr>
          <w:t>supplementary table 12)</w:t>
        </w:r>
      </w:ins>
      <w:r w:rsidRPr="00790445">
        <w:rPr>
          <w:rFonts w:ascii="Times New Roman" w:hAnsi="Times New Roman" w:cs="Times New Roman"/>
          <w:sz w:val="22"/>
        </w:rPr>
        <w:t xml:space="preserve">. </w:t>
      </w:r>
    </w:p>
    <w:p w14:paraId="23CA2639" w14:textId="3C9DA17C" w:rsidR="00B16CD0" w:rsidDel="0096422D" w:rsidRDefault="00B16CD0" w:rsidP="00790445">
      <w:pPr>
        <w:widowControl/>
        <w:rPr>
          <w:ins w:id="1498" w:author="nick ting" w:date="2021-10-04T17:49:00Z"/>
          <w:del w:id="1499" w:author="LIN, Yufeng" w:date="2021-10-05T14:02:00Z"/>
          <w:rFonts w:ascii="Times New Roman" w:hAnsi="Times New Roman" w:cs="Times New Roman"/>
          <w:sz w:val="22"/>
        </w:rPr>
      </w:pPr>
    </w:p>
    <w:p w14:paraId="248DF59D" w14:textId="1CBF7C8E" w:rsidR="00D46E76" w:rsidDel="009D00F7" w:rsidRDefault="00D46E76" w:rsidP="00790445">
      <w:pPr>
        <w:widowControl/>
        <w:rPr>
          <w:ins w:id="1500" w:author="nick ting" w:date="2021-10-03T19:37:00Z"/>
          <w:del w:id="1501" w:author="LIN, Yufeng" w:date="2021-10-04T13:51:00Z"/>
          <w:rFonts w:ascii="Times New Roman" w:hAnsi="Times New Roman" w:cs="Times New Roman"/>
          <w:sz w:val="22"/>
        </w:rPr>
      </w:pPr>
    </w:p>
    <w:p w14:paraId="2B629A2E" w14:textId="77777777" w:rsidR="00D93222" w:rsidRDefault="00D93222" w:rsidP="00790445">
      <w:pPr>
        <w:widowControl/>
        <w:rPr>
          <w:ins w:id="1502" w:author="nick ting" w:date="2021-09-27T13:54:00Z"/>
          <w:rFonts w:ascii="Times New Roman" w:hAnsi="Times New Roman" w:cs="Times New Roman"/>
          <w:sz w:val="22"/>
        </w:rPr>
      </w:pPr>
    </w:p>
    <w:p w14:paraId="5C2237CD" w14:textId="6C15117E" w:rsidR="00C13D35" w:rsidRDefault="00D9531B">
      <w:pPr>
        <w:widowControl/>
        <w:rPr>
          <w:ins w:id="1503" w:author="LIN, Yufeng" w:date="2021-09-30T19:14:00Z"/>
          <w:rFonts w:ascii="Times New Roman" w:hAnsi="Times New Roman" w:cs="Times New Roman"/>
          <w:sz w:val="22"/>
        </w:rPr>
        <w:pPrChange w:id="1504" w:author="LIN, Yufeng" w:date="2021-09-30T19:15:00Z">
          <w:pPr>
            <w:widowControl/>
            <w:jc w:val="left"/>
          </w:pPr>
        </w:pPrChange>
      </w:pPr>
      <w:r w:rsidRPr="00790445">
        <w:rPr>
          <w:rFonts w:ascii="Times New Roman" w:hAnsi="Times New Roman" w:cs="Times New Roman"/>
          <w:sz w:val="22"/>
        </w:rPr>
        <w:t xml:space="preserve">In summary, </w:t>
      </w:r>
      <w:ins w:id="1505" w:author="nick ting" w:date="2021-09-27T00:10:00Z">
        <w:r w:rsidR="003624D5">
          <w:rPr>
            <w:rFonts w:ascii="Times New Roman" w:hAnsi="Times New Roman" w:cs="Times New Roman"/>
            <w:sz w:val="22"/>
          </w:rPr>
          <w:t>we identified</w:t>
        </w:r>
      </w:ins>
      <w:ins w:id="1506" w:author="nick ting" w:date="2021-09-27T10:34:00Z">
        <w:r w:rsidR="00204B60">
          <w:rPr>
            <w:rFonts w:ascii="Times New Roman" w:hAnsi="Times New Roman" w:cs="Times New Roman"/>
            <w:sz w:val="22"/>
          </w:rPr>
          <w:t xml:space="preserve"> 74 differentially abundant </w:t>
        </w:r>
      </w:ins>
      <w:ins w:id="1507" w:author="nick ting" w:date="2021-09-27T10:35:00Z">
        <w:del w:id="1508" w:author="LIN, Yufeng" w:date="2021-09-28T13:07:00Z">
          <w:r w:rsidR="00204B60" w:rsidDel="004314C2">
            <w:rPr>
              <w:rFonts w:ascii="Times New Roman" w:hAnsi="Times New Roman" w:cs="Times New Roman"/>
              <w:sz w:val="22"/>
            </w:rPr>
            <w:delText>micro-eukaryotes</w:delText>
          </w:r>
        </w:del>
      </w:ins>
      <w:ins w:id="1509" w:author="LIN, Yufeng" w:date="2021-09-28T13:07:00Z">
        <w:r w:rsidR="004314C2">
          <w:rPr>
            <w:rFonts w:ascii="Times New Roman" w:hAnsi="Times New Roman" w:cs="Times New Roman"/>
            <w:sz w:val="22"/>
          </w:rPr>
          <w:t>fungi</w:t>
        </w:r>
      </w:ins>
      <w:ins w:id="1510" w:author="nick ting" w:date="2021-09-27T10:35:00Z">
        <w:r w:rsidR="00204B60">
          <w:rPr>
            <w:rFonts w:ascii="Times New Roman" w:hAnsi="Times New Roman" w:cs="Times New Roman"/>
            <w:sz w:val="22"/>
          </w:rPr>
          <w:t xml:space="preserve"> between CRC patients and heathy individuals</w:t>
        </w:r>
      </w:ins>
      <w:ins w:id="1511" w:author="nick ting" w:date="2021-09-27T13:21:00Z">
        <w:r w:rsidR="007C6216">
          <w:rPr>
            <w:rFonts w:ascii="Times New Roman" w:hAnsi="Times New Roman" w:cs="Times New Roman"/>
            <w:sz w:val="22"/>
          </w:rPr>
          <w:t>, of which</w:t>
        </w:r>
      </w:ins>
      <w:ins w:id="1512" w:author="nick ting" w:date="2021-09-27T00:10:00Z">
        <w:r w:rsidR="003624D5">
          <w:rPr>
            <w:rFonts w:ascii="Times New Roman" w:hAnsi="Times New Roman" w:cs="Times New Roman"/>
            <w:sz w:val="22"/>
          </w:rPr>
          <w:t xml:space="preserve"> </w:t>
        </w:r>
      </w:ins>
      <w:del w:id="1513" w:author="nick ting" w:date="2021-09-27T10:36:00Z">
        <w:r w:rsidRPr="00790445" w:rsidDel="00204B60">
          <w:rPr>
            <w:rFonts w:ascii="Times New Roman" w:hAnsi="Times New Roman" w:cs="Times New Roman"/>
            <w:sz w:val="22"/>
          </w:rPr>
          <w:delText>thirty-three</w:delText>
        </w:r>
      </w:del>
      <w:ins w:id="1514" w:author="nick ting" w:date="2021-09-27T10:36:00Z">
        <w:r w:rsidR="00204B60">
          <w:rPr>
            <w:rFonts w:ascii="Times New Roman" w:hAnsi="Times New Roman" w:cs="Times New Roman"/>
            <w:sz w:val="22"/>
          </w:rPr>
          <w:t>33</w:t>
        </w:r>
      </w:ins>
      <w:r w:rsidRPr="00790445">
        <w:rPr>
          <w:rFonts w:ascii="Times New Roman" w:hAnsi="Times New Roman" w:cs="Times New Roman"/>
          <w:sz w:val="22"/>
        </w:rPr>
        <w:t xml:space="preserve"> </w:t>
      </w:r>
      <w:ins w:id="1515" w:author="nick ting" w:date="2021-09-27T10:36:00Z">
        <w:r w:rsidR="00204B60">
          <w:rPr>
            <w:rFonts w:ascii="Times New Roman" w:hAnsi="Times New Roman" w:cs="Times New Roman"/>
            <w:sz w:val="22"/>
          </w:rPr>
          <w:t xml:space="preserve">significant </w:t>
        </w:r>
      </w:ins>
      <w:r w:rsidRPr="00790445">
        <w:rPr>
          <w:rFonts w:ascii="Times New Roman" w:hAnsi="Times New Roman" w:cs="Times New Roman"/>
          <w:sz w:val="22"/>
        </w:rPr>
        <w:t>species were</w:t>
      </w:r>
      <w:ins w:id="1516" w:author="nick ting" w:date="2021-09-27T10:36:00Z">
        <w:r w:rsidR="00204B60">
          <w:rPr>
            <w:rFonts w:ascii="Times New Roman" w:hAnsi="Times New Roman" w:cs="Times New Roman"/>
            <w:sz w:val="22"/>
          </w:rPr>
          <w:t xml:space="preserve"> further</w:t>
        </w:r>
      </w:ins>
      <w:r w:rsidRPr="00790445">
        <w:rPr>
          <w:rFonts w:ascii="Times New Roman" w:hAnsi="Times New Roman" w:cs="Times New Roman"/>
          <w:sz w:val="22"/>
        </w:rPr>
        <w:t xml:space="preserve"> selected as core-set for the downstream analysis</w:t>
      </w:r>
      <w:del w:id="1517" w:author="nick ting" w:date="2021-09-27T10:36:00Z">
        <w:r w:rsidRPr="00790445" w:rsidDel="00204B60">
          <w:rPr>
            <w:rFonts w:ascii="Times New Roman" w:hAnsi="Times New Roman" w:cs="Times New Roman"/>
            <w:sz w:val="22"/>
          </w:rPr>
          <w:delText xml:space="preserve"> from seventy-four significant different species around 296 none-rarefied </w:delText>
        </w:r>
        <w:r w:rsidR="00FA35F2" w:rsidRPr="00790445" w:rsidDel="00204B60">
          <w:rPr>
            <w:rFonts w:ascii="Times New Roman" w:hAnsi="Times New Roman" w:cs="Times New Roman"/>
            <w:sz w:val="22"/>
          </w:rPr>
          <w:delText>micro-eukaryotes</w:delText>
        </w:r>
      </w:del>
      <w:r w:rsidRPr="00790445">
        <w:rPr>
          <w:rFonts w:ascii="Times New Roman" w:hAnsi="Times New Roman" w:cs="Times New Roman"/>
          <w:sz w:val="22"/>
        </w:rPr>
        <w:t>.</w:t>
      </w:r>
      <w:ins w:id="1518" w:author="nick ting" w:date="2021-09-27T18:19:00Z">
        <w:r w:rsidR="004E4D50">
          <w:rPr>
            <w:rFonts w:ascii="Times New Roman" w:hAnsi="Times New Roman" w:cs="Times New Roman"/>
            <w:sz w:val="22"/>
          </w:rPr>
          <w:t xml:space="preserve"> </w:t>
        </w:r>
      </w:ins>
      <w:ins w:id="1519" w:author="nick ting" w:date="2021-09-27T18:20:00Z">
        <w:r w:rsidR="004E4D50">
          <w:rPr>
            <w:rFonts w:ascii="Times New Roman" w:hAnsi="Times New Roman" w:cs="Times New Roman"/>
            <w:sz w:val="22"/>
          </w:rPr>
          <w:t>Despite</w:t>
        </w:r>
      </w:ins>
      <w:ins w:id="1520" w:author="nick ting" w:date="2021-09-27T18:21:00Z">
        <w:r w:rsidR="004E4D50">
          <w:rPr>
            <w:rFonts w:ascii="Times New Roman" w:hAnsi="Times New Roman" w:cs="Times New Roman"/>
            <w:sz w:val="22"/>
          </w:rPr>
          <w:t xml:space="preserve"> the presence of cohort heterogeneity, </w:t>
        </w:r>
      </w:ins>
      <w:ins w:id="1521" w:author="nick ting" w:date="2021-09-27T18:22:00Z">
        <w:r w:rsidR="004E4D50">
          <w:rPr>
            <w:rFonts w:ascii="Times New Roman" w:hAnsi="Times New Roman" w:cs="Times New Roman"/>
            <w:sz w:val="22"/>
          </w:rPr>
          <w:t xml:space="preserve">we could still </w:t>
        </w:r>
        <w:proofErr w:type="gramStart"/>
        <w:r w:rsidR="004E4D50">
          <w:rPr>
            <w:rFonts w:ascii="Times New Roman" w:hAnsi="Times New Roman" w:cs="Times New Roman"/>
            <w:sz w:val="22"/>
          </w:rPr>
          <w:t>identified</w:t>
        </w:r>
        <w:proofErr w:type="gramEnd"/>
        <w:r w:rsidR="004E4D50">
          <w:rPr>
            <w:rFonts w:ascii="Times New Roman" w:hAnsi="Times New Roman" w:cs="Times New Roman"/>
            <w:sz w:val="22"/>
          </w:rPr>
          <w:t xml:space="preserve"> </w:t>
        </w:r>
      </w:ins>
      <w:ins w:id="1522" w:author="LIN, Yufeng" w:date="2021-10-04T16:57:00Z">
        <w:r w:rsidR="00DB66B4" w:rsidRPr="00DB66B4">
          <w:rPr>
            <w:rFonts w:ascii="Times New Roman" w:hAnsi="Times New Roman" w:cs="Times New Roman"/>
            <w:sz w:val="22"/>
          </w:rPr>
          <w:t>fung</w:t>
        </w:r>
        <w:r w:rsidR="00DB66B4">
          <w:rPr>
            <w:rFonts w:ascii="Times New Roman" w:hAnsi="Times New Roman" w:cs="Times New Roman"/>
            <w:sz w:val="22"/>
          </w:rPr>
          <w:t>al</w:t>
        </w:r>
      </w:ins>
      <w:ins w:id="1523" w:author="nick ting" w:date="2021-09-27T18:22:00Z">
        <w:del w:id="1524" w:author="LIN, Yufeng" w:date="2021-10-04T16:57:00Z">
          <w:r w:rsidR="004E4D50" w:rsidDel="00DB66B4">
            <w:rPr>
              <w:rFonts w:ascii="Times New Roman" w:hAnsi="Times New Roman" w:cs="Times New Roman"/>
              <w:sz w:val="22"/>
            </w:rPr>
            <w:delText>micro-eukarytic</w:delText>
          </w:r>
        </w:del>
        <w:r w:rsidR="004E4D50">
          <w:rPr>
            <w:rFonts w:ascii="Times New Roman" w:hAnsi="Times New Roman" w:cs="Times New Roman"/>
            <w:sz w:val="22"/>
          </w:rPr>
          <w:t xml:space="preserve"> features whic</w:t>
        </w:r>
      </w:ins>
      <w:ins w:id="1525" w:author="nick ting" w:date="2021-09-27T18:23:00Z">
        <w:r w:rsidR="004E4D50">
          <w:rPr>
            <w:rFonts w:ascii="Times New Roman" w:hAnsi="Times New Roman" w:cs="Times New Roman"/>
            <w:sz w:val="22"/>
          </w:rPr>
          <w:t>h were consistently altered in most of the cohorts</w:t>
        </w:r>
      </w:ins>
      <w:ins w:id="1526" w:author="LIN, Yufeng" w:date="2021-09-30T19:15:00Z">
        <w:r w:rsidR="00C13D35">
          <w:rPr>
            <w:rFonts w:ascii="Times New Roman" w:hAnsi="Times New Roman" w:cs="Times New Roman"/>
            <w:sz w:val="22"/>
          </w:rPr>
          <w:t>.</w:t>
        </w:r>
      </w:ins>
      <w:ins w:id="1527" w:author="LIN, Yufeng" w:date="2021-09-30T19:14:00Z">
        <w:r w:rsidR="00C13D35">
          <w:rPr>
            <w:rFonts w:ascii="Times New Roman" w:hAnsi="Times New Roman" w:cs="Times New Roman"/>
            <w:sz w:val="22"/>
          </w:rPr>
          <w:br w:type="page"/>
        </w:r>
      </w:ins>
    </w:p>
    <w:p w14:paraId="1675693E" w14:textId="77777777" w:rsidR="00D9531B" w:rsidRPr="008B0617" w:rsidDel="00C13D35" w:rsidRDefault="00D9531B">
      <w:pPr>
        <w:pStyle w:val="title20825"/>
        <w:rPr>
          <w:ins w:id="1528" w:author="nick ting" w:date="2021-09-27T00:10:00Z"/>
          <w:del w:id="1529" w:author="LIN, Yufeng" w:date="2021-09-30T19:13:00Z"/>
          <w:i/>
          <w:iCs/>
          <w:rPrChange w:id="1530" w:author="LIN, Yufeng" w:date="2021-10-05T16:39:00Z">
            <w:rPr>
              <w:ins w:id="1531" w:author="nick ting" w:date="2021-09-27T00:10:00Z"/>
              <w:del w:id="1532" w:author="LIN, Yufeng" w:date="2021-09-30T19:13:00Z"/>
            </w:rPr>
          </w:rPrChange>
        </w:rPr>
        <w:pPrChange w:id="1533" w:author="LIN, Yufeng" w:date="2021-10-05T16:39:00Z">
          <w:pPr>
            <w:widowControl/>
          </w:pPr>
        </w:pPrChange>
      </w:pPr>
    </w:p>
    <w:p w14:paraId="5E45B5D9" w14:textId="27C3A2AB" w:rsidR="003624D5" w:rsidRPr="008B0617" w:rsidDel="00C13D35" w:rsidRDefault="003624D5">
      <w:pPr>
        <w:pStyle w:val="title20825"/>
        <w:rPr>
          <w:del w:id="1534" w:author="LIN, Yufeng" w:date="2021-09-30T19:14:00Z"/>
          <w:i/>
          <w:iCs/>
          <w:rPrChange w:id="1535" w:author="LIN, Yufeng" w:date="2021-10-05T16:39:00Z">
            <w:rPr>
              <w:del w:id="1536" w:author="LIN, Yufeng" w:date="2021-09-30T19:14:00Z"/>
            </w:rPr>
          </w:rPrChange>
        </w:rPr>
        <w:pPrChange w:id="1537" w:author="LIN, Yufeng" w:date="2021-10-05T16:39:00Z">
          <w:pPr>
            <w:widowControl/>
          </w:pPr>
        </w:pPrChange>
      </w:pPr>
    </w:p>
    <w:p w14:paraId="59B19449" w14:textId="77303AD7" w:rsidR="00D9531B" w:rsidRPr="008B0617" w:rsidDel="004E4D50" w:rsidRDefault="00D9531B">
      <w:pPr>
        <w:pStyle w:val="title20825"/>
        <w:rPr>
          <w:del w:id="1538" w:author="nick ting" w:date="2021-09-27T18:23:00Z"/>
          <w:i/>
          <w:iCs/>
          <w:rPrChange w:id="1539" w:author="LIN, Yufeng" w:date="2021-10-05T16:39:00Z">
            <w:rPr>
              <w:del w:id="1540" w:author="nick ting" w:date="2021-09-27T18:23:00Z"/>
            </w:rPr>
          </w:rPrChange>
        </w:rPr>
        <w:pPrChange w:id="1541" w:author="LIN, Yufeng" w:date="2021-10-05T16:39:00Z">
          <w:pPr/>
        </w:pPrChange>
      </w:pPr>
      <w:del w:id="1542" w:author="nick ting" w:date="2021-09-27T13:57:00Z">
        <w:r w:rsidRPr="008B0617" w:rsidDel="00D93222">
          <w:rPr>
            <w:i/>
            <w:iCs/>
            <w:rPrChange w:id="1543" w:author="LIN, Yufeng" w:date="2021-10-05T16:39:00Z">
              <w:rPr/>
            </w:rPrChange>
          </w:rPr>
          <w:delText xml:space="preserve">Even though the main set of 74 </w:delText>
        </w:r>
        <w:r w:rsidR="00FA35F2" w:rsidRPr="008B0617" w:rsidDel="00D93222">
          <w:rPr>
            <w:i/>
            <w:iCs/>
            <w:rPrChange w:id="1544" w:author="LIN, Yufeng" w:date="2021-10-05T16:39:00Z">
              <w:rPr/>
            </w:rPrChange>
          </w:rPr>
          <w:delText>micro-eukaryotes</w:delText>
        </w:r>
        <w:r w:rsidRPr="008B0617" w:rsidDel="00D93222">
          <w:rPr>
            <w:i/>
            <w:iCs/>
            <w:rPrChange w:id="1545" w:author="LIN, Yufeng" w:date="2021-10-05T16:39:00Z">
              <w:rPr/>
            </w:rPrChange>
          </w:rPr>
          <w:delText xml:space="preserve"> performed a significant difference between healthy control and CRC patients when combining all studies, we also wanted t</w:delText>
        </w:r>
      </w:del>
      <w:ins w:id="1546" w:author="LIN, Yufeng" w:date="2021-09-24T15:48:00Z">
        <w:del w:id="1547" w:author="nick ting" w:date="2021-09-27T13:21:00Z">
          <w:r w:rsidR="00A13741" w:rsidRPr="008B0617" w:rsidDel="007C6216">
            <w:rPr>
              <w:i/>
              <w:iCs/>
              <w:rPrChange w:id="1548" w:author="LIN, Yufeng" w:date="2021-10-05T16:39:00Z">
                <w:rPr/>
              </w:rPrChange>
            </w:rPr>
            <w:delText>T</w:delText>
          </w:r>
        </w:del>
      </w:ins>
      <w:del w:id="1549" w:author="nick ting" w:date="2021-09-27T13:21:00Z">
        <w:r w:rsidRPr="008B0617" w:rsidDel="007C6216">
          <w:rPr>
            <w:i/>
            <w:iCs/>
            <w:rPrChange w:id="1550" w:author="LIN, Yufeng" w:date="2021-10-05T16:39:00Z">
              <w:rPr/>
            </w:rPrChange>
          </w:rPr>
          <w:delText xml:space="preserve">o </w:delText>
        </w:r>
      </w:del>
      <w:del w:id="1551" w:author="nick ting" w:date="2021-09-27T12:54:00Z">
        <w:r w:rsidRPr="008B0617" w:rsidDel="00A824EF">
          <w:rPr>
            <w:i/>
            <w:iCs/>
            <w:rPrChange w:id="1552" w:author="LIN, Yufeng" w:date="2021-10-05T16:39:00Z">
              <w:rPr/>
            </w:rPrChange>
          </w:rPr>
          <w:delText xml:space="preserve">realize </w:delText>
        </w:r>
      </w:del>
      <w:ins w:id="1553" w:author="LIN, Yufeng" w:date="2021-09-24T15:48:00Z">
        <w:del w:id="1554" w:author="nick ting" w:date="2021-09-27T13:57:00Z">
          <w:r w:rsidR="00A13741" w:rsidRPr="008B0617" w:rsidDel="00D93222">
            <w:rPr>
              <w:i/>
              <w:iCs/>
              <w:rPrChange w:id="1555" w:author="LIN, Yufeng" w:date="2021-10-05T16:39:00Z">
                <w:rPr/>
              </w:rPrChange>
            </w:rPr>
            <w:delText xml:space="preserve">the </w:delText>
          </w:r>
        </w:del>
        <w:del w:id="1556" w:author="nick ting" w:date="2021-09-27T13:22:00Z">
          <w:r w:rsidR="00A13741" w:rsidRPr="008B0617" w:rsidDel="007C6216">
            <w:rPr>
              <w:i/>
              <w:iCs/>
              <w:rPrChange w:id="1557" w:author="LIN, Yufeng" w:date="2021-10-05T16:39:00Z">
                <w:rPr/>
              </w:rPrChange>
            </w:rPr>
            <w:delText xml:space="preserve">main set of </w:delText>
          </w:r>
        </w:del>
        <w:del w:id="1558" w:author="nick ting" w:date="2021-09-27T13:57:00Z">
          <w:r w:rsidR="00A13741" w:rsidRPr="008B0617" w:rsidDel="00D93222">
            <w:rPr>
              <w:i/>
              <w:iCs/>
              <w:rPrChange w:id="1559" w:author="LIN, Yufeng" w:date="2021-10-05T16:39:00Z">
                <w:rPr/>
              </w:rPrChange>
            </w:rPr>
            <w:delText>74 micro-eukaryotic</w:delText>
          </w:r>
        </w:del>
      </w:ins>
      <w:ins w:id="1560" w:author="LIN, Yufeng" w:date="2021-09-24T15:49:00Z">
        <w:del w:id="1561" w:author="nick ting" w:date="2021-09-27T13:57:00Z">
          <w:r w:rsidR="00A13741" w:rsidRPr="008B0617" w:rsidDel="00D93222">
            <w:rPr>
              <w:i/>
              <w:iCs/>
              <w:rPrChange w:id="1562" w:author="LIN, Yufeng" w:date="2021-10-05T16:39:00Z">
                <w:rPr/>
              </w:rPrChange>
            </w:rPr>
            <w:delText xml:space="preserve">s </w:delText>
          </w:r>
        </w:del>
        <w:del w:id="1563" w:author="nick ting" w:date="2021-09-27T13:22:00Z">
          <w:r w:rsidR="00A13741" w:rsidRPr="008B0617" w:rsidDel="007C6216">
            <w:rPr>
              <w:i/>
              <w:iCs/>
              <w:rPrChange w:id="1564" w:author="LIN, Yufeng" w:date="2021-10-05T16:39:00Z">
                <w:rPr/>
              </w:rPrChange>
            </w:rPr>
            <w:delText>performance</w:delText>
          </w:r>
        </w:del>
      </w:ins>
      <w:del w:id="1565" w:author="nick ting" w:date="2021-09-27T13:22:00Z">
        <w:r w:rsidRPr="008B0617" w:rsidDel="007C6216">
          <w:rPr>
            <w:i/>
            <w:iCs/>
            <w:rPrChange w:id="1566" w:author="LIN, Yufeng" w:date="2021-10-05T16:39:00Z">
              <w:rPr/>
            </w:rPrChange>
          </w:rPr>
          <w:delText>their performance in each cohort</w:delText>
        </w:r>
      </w:del>
      <w:del w:id="1567" w:author="nick ting" w:date="2021-09-27T13:57:00Z">
        <w:r w:rsidRPr="008B0617" w:rsidDel="00D93222">
          <w:rPr>
            <w:i/>
            <w:iCs/>
            <w:rPrChange w:id="1568" w:author="LIN, Yufeng" w:date="2021-10-05T16:39:00Z">
              <w:rPr/>
            </w:rPrChange>
          </w:rPr>
          <w:delText>. W</w:delText>
        </w:r>
      </w:del>
      <w:ins w:id="1569" w:author="LIN, Yufeng" w:date="2021-09-24T15:49:00Z">
        <w:del w:id="1570" w:author="nick ting" w:date="2021-09-27T13:22:00Z">
          <w:r w:rsidR="00A13741" w:rsidRPr="008B0617" w:rsidDel="007C6216">
            <w:rPr>
              <w:i/>
              <w:iCs/>
              <w:rPrChange w:id="1571" w:author="LIN, Yufeng" w:date="2021-10-05T16:39:00Z">
                <w:rPr/>
              </w:rPrChange>
            </w:rPr>
            <w:delText>,</w:delText>
          </w:r>
        </w:del>
        <w:del w:id="1572" w:author="nick ting" w:date="2021-09-27T13:57:00Z">
          <w:r w:rsidR="00A13741" w:rsidRPr="008B0617" w:rsidDel="00D93222">
            <w:rPr>
              <w:i/>
              <w:iCs/>
              <w:rPrChange w:id="1573" w:author="LIN, Yufeng" w:date="2021-10-05T16:39:00Z">
                <w:rPr/>
              </w:rPrChange>
            </w:rPr>
            <w:delText xml:space="preserve"> </w:delText>
          </w:r>
        </w:del>
        <w:del w:id="1574" w:author="nick ting" w:date="2021-09-27T13:25:00Z">
          <w:r w:rsidR="00A13741" w:rsidRPr="008B0617" w:rsidDel="007C6216">
            <w:rPr>
              <w:i/>
              <w:iCs/>
              <w:rPrChange w:id="1575" w:author="LIN, Yufeng" w:date="2021-10-05T16:39:00Z">
                <w:rPr/>
              </w:rPrChange>
            </w:rPr>
            <w:delText>w</w:delText>
          </w:r>
        </w:del>
      </w:ins>
      <w:del w:id="1576" w:author="nick ting" w:date="2021-09-27T13:25:00Z">
        <w:r w:rsidRPr="008B0617" w:rsidDel="007C6216">
          <w:rPr>
            <w:i/>
            <w:iCs/>
            <w:rPrChange w:id="1577" w:author="LIN, Yufeng" w:date="2021-10-05T16:39:00Z">
              <w:rPr/>
            </w:rPrChange>
          </w:rPr>
          <w:delText xml:space="preserve">e </w:delText>
        </w:r>
      </w:del>
      <w:del w:id="1578" w:author="nick ting" w:date="2021-09-27T13:57:00Z">
        <w:r w:rsidRPr="008B0617" w:rsidDel="00D93222">
          <w:rPr>
            <w:i/>
            <w:iCs/>
            <w:rPrChange w:id="1579" w:author="LIN, Yufeng" w:date="2021-10-05T16:39:00Z">
              <w:rPr/>
            </w:rPrChange>
          </w:rPr>
          <w:delText xml:space="preserve">analyze </w:delText>
        </w:r>
      </w:del>
      <w:del w:id="1580" w:author="nick ting" w:date="2021-09-27T13:25:00Z">
        <w:r w:rsidRPr="008B0617" w:rsidDel="007C6216">
          <w:rPr>
            <w:i/>
            <w:iCs/>
            <w:rPrChange w:id="1581" w:author="LIN, Yufeng" w:date="2021-10-05T16:39:00Z">
              <w:rPr/>
            </w:rPrChange>
          </w:rPr>
          <w:delText xml:space="preserve">each study with the </w:delText>
        </w:r>
      </w:del>
      <w:del w:id="1582" w:author="nick ting" w:date="2021-09-27T13:57:00Z">
        <w:r w:rsidRPr="008B0617" w:rsidDel="00D93222">
          <w:rPr>
            <w:i/>
            <w:iCs/>
            <w:rPrChange w:id="1583" w:author="LIN, Yufeng" w:date="2021-10-05T16:39:00Z">
              <w:rPr/>
            </w:rPrChange>
          </w:rPr>
          <w:delText xml:space="preserve">74 candidates </w:delText>
        </w:r>
      </w:del>
      <w:del w:id="1584" w:author="nick ting" w:date="2021-09-27T13:29:00Z">
        <w:r w:rsidRPr="008B0617" w:rsidDel="000477DD">
          <w:rPr>
            <w:i/>
            <w:iCs/>
            <w:rPrChange w:id="1585" w:author="LIN, Yufeng" w:date="2021-10-05T16:39:00Z">
              <w:rPr/>
            </w:rPrChange>
          </w:rPr>
          <w:delText>through SSTF and non-parame</w:delText>
        </w:r>
      </w:del>
      <w:del w:id="1586" w:author="nick ting" w:date="2021-09-27T12:49:00Z">
        <w:r w:rsidRPr="008B0617" w:rsidDel="00A824EF">
          <w:rPr>
            <w:i/>
            <w:iCs/>
            <w:rPrChange w:id="1587" w:author="LIN, Yufeng" w:date="2021-10-05T16:39:00Z">
              <w:rPr/>
            </w:rPrChange>
          </w:rPr>
          <w:delText>ter</w:delText>
        </w:r>
      </w:del>
      <w:del w:id="1588" w:author="nick ting" w:date="2021-09-27T13:29:00Z">
        <w:r w:rsidRPr="008B0617" w:rsidDel="000477DD">
          <w:rPr>
            <w:i/>
            <w:iCs/>
            <w:rPrChange w:id="1589" w:author="LIN, Yufeng" w:date="2021-10-05T16:39:00Z">
              <w:rPr/>
            </w:rPrChange>
          </w:rPr>
          <w:delText xml:space="preserve"> tests</w:delText>
        </w:r>
      </w:del>
      <w:del w:id="1590" w:author="nick ting" w:date="2021-09-27T13:25:00Z">
        <w:r w:rsidRPr="008B0617" w:rsidDel="007C6216">
          <w:rPr>
            <w:i/>
            <w:iCs/>
            <w:rPrChange w:id="1591" w:author="LIN, Yufeng" w:date="2021-10-05T16:39:00Z">
              <w:rPr/>
            </w:rPrChange>
          </w:rPr>
          <w:delText xml:space="preserve"> (see </w:delText>
        </w:r>
        <w:commentRangeStart w:id="1592"/>
        <w:r w:rsidRPr="008B0617" w:rsidDel="007C6216">
          <w:rPr>
            <w:i/>
            <w:iCs/>
            <w:rPrChange w:id="1593" w:author="LIN, Yufeng" w:date="2021-10-05T16:39:00Z">
              <w:rPr/>
            </w:rPrChange>
          </w:rPr>
          <w:delText>Methods</w:delText>
        </w:r>
        <w:commentRangeEnd w:id="1592"/>
        <w:r w:rsidRPr="008B0617" w:rsidDel="007C6216">
          <w:rPr>
            <w:rStyle w:val="CommentReference"/>
            <w:rFonts w:ascii="Times New Roman" w:hAnsi="Times New Roman" w:cs="Times New Roman"/>
            <w:i/>
            <w:iCs/>
            <w:sz w:val="22"/>
            <w:szCs w:val="22"/>
            <w:rPrChange w:id="1594" w:author="LIN, Yufeng" w:date="2021-10-05T16:39:00Z">
              <w:rPr>
                <w:rStyle w:val="CommentReference"/>
                <w:rFonts w:ascii="Times New Roman" w:hAnsi="Times New Roman" w:cs="Times New Roman"/>
                <w:sz w:val="22"/>
                <w:szCs w:val="22"/>
              </w:rPr>
            </w:rPrChange>
          </w:rPr>
          <w:commentReference w:id="1592"/>
        </w:r>
        <w:r w:rsidRPr="008B0617" w:rsidDel="007C6216">
          <w:rPr>
            <w:i/>
            <w:iCs/>
            <w:rPrChange w:id="1595" w:author="LIN, Yufeng" w:date="2021-10-05T16:39:00Z">
              <w:rPr/>
            </w:rPrChange>
          </w:rPr>
          <w:delText>)</w:delText>
        </w:r>
      </w:del>
      <w:del w:id="1596" w:author="nick ting" w:date="2021-09-27T13:57:00Z">
        <w:r w:rsidRPr="008B0617" w:rsidDel="00D93222">
          <w:rPr>
            <w:i/>
            <w:iCs/>
            <w:rPrChange w:id="1597" w:author="LIN, Yufeng" w:date="2021-10-05T16:39:00Z">
              <w:rPr/>
            </w:rPrChange>
          </w:rPr>
          <w:delText xml:space="preserve">. </w:delText>
        </w:r>
      </w:del>
      <w:del w:id="1598" w:author="nick ting" w:date="2021-09-27T13:30:00Z">
        <w:r w:rsidRPr="008B0617" w:rsidDel="000477DD">
          <w:rPr>
            <w:i/>
            <w:iCs/>
            <w:rPrChange w:id="1599" w:author="LIN, Yufeng" w:date="2021-10-05T16:39:00Z">
              <w:rPr/>
            </w:rPrChange>
          </w:rPr>
          <w:delText xml:space="preserve">Three </w:delText>
        </w:r>
      </w:del>
      <w:del w:id="1600" w:author="nick ting" w:date="2021-09-27T13:57:00Z">
        <w:r w:rsidRPr="008B0617" w:rsidDel="00D93222">
          <w:rPr>
            <w:i/>
            <w:iCs/>
            <w:rPrChange w:id="1601" w:author="LIN, Yufeng" w:date="2021-10-05T16:39:00Z">
              <w:rPr/>
            </w:rPrChange>
          </w:rPr>
          <w:delText xml:space="preserve">of the </w:delText>
        </w:r>
      </w:del>
      <w:del w:id="1602" w:author="nick ting" w:date="2021-09-27T13:29:00Z">
        <w:r w:rsidRPr="008B0617" w:rsidDel="000477DD">
          <w:rPr>
            <w:i/>
            <w:iCs/>
            <w:rPrChange w:id="1603" w:author="LIN, Yufeng" w:date="2021-10-05T16:39:00Z">
              <w:rPr/>
            </w:rPrChange>
          </w:rPr>
          <w:delText>main CRC-CTRL-associated</w:delText>
        </w:r>
      </w:del>
      <w:del w:id="1604" w:author="nick ting" w:date="2021-09-27T13:57:00Z">
        <w:r w:rsidRPr="008B0617" w:rsidDel="00D93222">
          <w:rPr>
            <w:i/>
            <w:iCs/>
            <w:rPrChange w:id="1605" w:author="LIN, Yufeng" w:date="2021-10-05T16:39:00Z">
              <w:rPr/>
            </w:rPrChange>
          </w:rPr>
          <w:delText xml:space="preserve"> species </w:delText>
        </w:r>
      </w:del>
      <w:del w:id="1606" w:author="nick ting" w:date="2021-09-27T13:34:00Z">
        <w:r w:rsidRPr="008B0617" w:rsidDel="000477DD">
          <w:rPr>
            <w:i/>
            <w:iCs/>
            <w:rPrChange w:id="1607" w:author="LIN, Yufeng" w:date="2021-10-05T16:39:00Z">
              <w:rPr/>
            </w:rPrChange>
          </w:rPr>
          <w:delText>consisted of the same absolute trend in</w:delText>
        </w:r>
        <w:r w:rsidRPr="008B0617" w:rsidDel="000477DD">
          <w:rPr>
            <w:rFonts w:eastAsiaTheme="minorHAnsi"/>
            <w:i/>
            <w:iCs/>
            <w:rPrChange w:id="1608" w:author="LIN, Yufeng" w:date="2021-10-05T16:39:00Z">
              <w:rPr/>
            </w:rPrChange>
          </w:rPr>
          <w:delText xml:space="preserve"> the comparison</w:delText>
        </w:r>
      </w:del>
      <w:del w:id="1609" w:author="nick ting" w:date="2021-09-27T13:57:00Z">
        <w:r w:rsidRPr="008B0617" w:rsidDel="00D93222">
          <w:rPr>
            <w:rFonts w:eastAsiaTheme="minorHAnsi"/>
            <w:i/>
            <w:iCs/>
            <w:rPrChange w:id="1610" w:author="LIN, Yufeng" w:date="2021-10-05T16:39:00Z">
              <w:rPr/>
            </w:rPrChange>
          </w:rPr>
          <w:delText xml:space="preserve">. </w:delText>
        </w:r>
        <w:r w:rsidRPr="008B0617" w:rsidDel="00D93222">
          <w:rPr>
            <w:rFonts w:asciiTheme="minorHAnsi" w:eastAsiaTheme="minorHAnsi" w:hAnsiTheme="minorHAnsi"/>
            <w:i/>
            <w:iCs/>
            <w:sz w:val="21"/>
            <w:rPrChange w:id="1611" w:author="LIN, Yufeng" w:date="2021-10-05T16:39:00Z">
              <w:rPr>
                <w:rFonts w:ascii="Times New Roman" w:hAnsi="Times New Roman" w:cs="Times New Roman"/>
                <w:i/>
                <w:iCs/>
                <w:sz w:val="22"/>
              </w:rPr>
            </w:rPrChange>
          </w:rPr>
          <w:delText>Aspergillus</w:delText>
        </w:r>
        <w:r w:rsidRPr="008B0617" w:rsidDel="00D93222">
          <w:rPr>
            <w:rFonts w:eastAsiaTheme="minorHAnsi"/>
            <w:i/>
            <w:iCs/>
            <w:rPrChange w:id="1612" w:author="LIN, Yufeng" w:date="2021-10-05T16:39:00Z">
              <w:rPr/>
            </w:rPrChange>
          </w:rPr>
          <w:delText xml:space="preserve"> </w:delText>
        </w:r>
        <w:r w:rsidRPr="008B0617" w:rsidDel="00D93222">
          <w:rPr>
            <w:rFonts w:asciiTheme="minorHAnsi" w:eastAsiaTheme="minorHAnsi" w:hAnsiTheme="minorHAnsi"/>
            <w:i/>
            <w:iCs/>
            <w:sz w:val="21"/>
            <w:rPrChange w:id="1613" w:author="LIN, Yufeng" w:date="2021-10-05T16:39:00Z">
              <w:rPr>
                <w:rFonts w:ascii="Times New Roman" w:hAnsi="Times New Roman" w:cs="Times New Roman"/>
                <w:i/>
                <w:iCs/>
                <w:sz w:val="22"/>
              </w:rPr>
            </w:rPrChange>
          </w:rPr>
          <w:delText>rambellii</w:delText>
        </w:r>
        <w:r w:rsidRPr="008B0617" w:rsidDel="00D93222">
          <w:rPr>
            <w:rFonts w:eastAsiaTheme="minorHAnsi"/>
            <w:i/>
            <w:iCs/>
            <w:rPrChange w:id="1614" w:author="LIN, Yufeng" w:date="2021-10-05T16:39:00Z">
              <w:rPr/>
            </w:rPrChange>
          </w:rPr>
          <w:delText xml:space="preserve"> and </w:delText>
        </w:r>
        <w:r w:rsidRPr="008B0617" w:rsidDel="00D93222">
          <w:rPr>
            <w:rFonts w:asciiTheme="minorHAnsi" w:eastAsiaTheme="minorHAnsi" w:hAnsiTheme="minorHAnsi"/>
            <w:i/>
            <w:iCs/>
            <w:sz w:val="21"/>
            <w:rPrChange w:id="1615" w:author="LIN, Yufeng" w:date="2021-10-05T16:39:00Z">
              <w:rPr>
                <w:rFonts w:ascii="Times New Roman" w:hAnsi="Times New Roman" w:cs="Times New Roman"/>
                <w:i/>
                <w:iCs/>
                <w:sz w:val="22"/>
              </w:rPr>
            </w:rPrChange>
          </w:rPr>
          <w:delText>Erysiphe</w:delText>
        </w:r>
        <w:r w:rsidRPr="008B0617" w:rsidDel="00D93222">
          <w:rPr>
            <w:rFonts w:eastAsiaTheme="minorHAnsi"/>
            <w:i/>
            <w:iCs/>
            <w:rPrChange w:id="1616" w:author="LIN, Yufeng" w:date="2021-10-05T16:39:00Z">
              <w:rPr/>
            </w:rPrChange>
          </w:rPr>
          <w:delText xml:space="preserve"> </w:delText>
        </w:r>
        <w:r w:rsidRPr="008B0617" w:rsidDel="00D93222">
          <w:rPr>
            <w:rFonts w:asciiTheme="minorHAnsi" w:eastAsiaTheme="minorHAnsi" w:hAnsiTheme="minorHAnsi"/>
            <w:i/>
            <w:iCs/>
            <w:sz w:val="21"/>
            <w:rPrChange w:id="1617" w:author="LIN, Yufeng" w:date="2021-10-05T16:39:00Z">
              <w:rPr>
                <w:rFonts w:ascii="Times New Roman" w:hAnsi="Times New Roman" w:cs="Times New Roman"/>
                <w:i/>
                <w:iCs/>
                <w:sz w:val="22"/>
              </w:rPr>
            </w:rPrChange>
          </w:rPr>
          <w:delText>pulchra</w:delText>
        </w:r>
        <w:r w:rsidRPr="008B0617" w:rsidDel="00D93222">
          <w:rPr>
            <w:rFonts w:eastAsiaTheme="minorHAnsi"/>
            <w:i/>
            <w:iCs/>
            <w:rPrChange w:id="1618" w:author="LIN, Yufeng" w:date="2021-10-05T16:39:00Z">
              <w:rPr/>
            </w:rPrChange>
          </w:rPr>
          <w:delText xml:space="preserve"> were enriched</w:delText>
        </w:r>
      </w:del>
      <w:del w:id="1619" w:author="nick ting" w:date="2021-09-27T13:31:00Z">
        <w:r w:rsidRPr="008B0617" w:rsidDel="000477DD">
          <w:rPr>
            <w:rFonts w:eastAsiaTheme="minorHAnsi"/>
            <w:i/>
            <w:iCs/>
            <w:rPrChange w:id="1620" w:author="LIN, Yufeng" w:date="2021-10-05T16:39:00Z">
              <w:rPr/>
            </w:rPrChange>
          </w:rPr>
          <w:delText>; simultaneously,</w:delText>
        </w:r>
      </w:del>
      <w:del w:id="1621" w:author="nick ting" w:date="2021-09-27T13:57:00Z">
        <w:r w:rsidRPr="008B0617" w:rsidDel="00D93222">
          <w:rPr>
            <w:rFonts w:eastAsiaTheme="minorHAnsi"/>
            <w:i/>
            <w:iCs/>
            <w:rPrChange w:id="1622" w:author="LIN, Yufeng" w:date="2021-10-05T16:39:00Z">
              <w:rPr/>
            </w:rPrChange>
          </w:rPr>
          <w:delText xml:space="preserve"> </w:delText>
        </w:r>
        <w:r w:rsidRPr="008B0617" w:rsidDel="00D93222">
          <w:rPr>
            <w:rFonts w:asciiTheme="minorHAnsi" w:eastAsiaTheme="minorHAnsi" w:hAnsiTheme="minorHAnsi"/>
            <w:i/>
            <w:iCs/>
            <w:sz w:val="21"/>
            <w:rPrChange w:id="1623" w:author="LIN, Yufeng" w:date="2021-10-05T16:39:00Z">
              <w:rPr>
                <w:rFonts w:ascii="Times New Roman" w:hAnsi="Times New Roman" w:cs="Times New Roman"/>
                <w:i/>
                <w:iCs/>
                <w:sz w:val="22"/>
              </w:rPr>
            </w:rPrChange>
          </w:rPr>
          <w:delText>Trichophyton</w:delText>
        </w:r>
        <w:r w:rsidRPr="008B0617" w:rsidDel="00D93222">
          <w:rPr>
            <w:rFonts w:eastAsiaTheme="minorHAnsi"/>
            <w:i/>
            <w:iCs/>
            <w:rPrChange w:id="1624" w:author="LIN, Yufeng" w:date="2021-10-05T16:39:00Z">
              <w:rPr/>
            </w:rPrChange>
          </w:rPr>
          <w:delText xml:space="preserve"> </w:delText>
        </w:r>
        <w:r w:rsidRPr="008B0617" w:rsidDel="00D93222">
          <w:rPr>
            <w:rFonts w:asciiTheme="minorHAnsi" w:eastAsiaTheme="minorHAnsi" w:hAnsiTheme="minorHAnsi"/>
            <w:i/>
            <w:iCs/>
            <w:sz w:val="21"/>
            <w:rPrChange w:id="1625" w:author="LIN, Yufeng" w:date="2021-10-05T16:39:00Z">
              <w:rPr>
                <w:rFonts w:ascii="Times New Roman" w:hAnsi="Times New Roman" w:cs="Times New Roman"/>
                <w:i/>
                <w:iCs/>
                <w:sz w:val="22"/>
              </w:rPr>
            </w:rPrChange>
          </w:rPr>
          <w:delText>mentagrophytes</w:delText>
        </w:r>
        <w:r w:rsidRPr="008B0617" w:rsidDel="00D93222">
          <w:rPr>
            <w:rFonts w:eastAsiaTheme="minorHAnsi"/>
            <w:i/>
            <w:iCs/>
            <w:rPrChange w:id="1626" w:author="LIN, Yufeng" w:date="2021-10-05T16:39:00Z">
              <w:rPr/>
            </w:rPrChange>
          </w:rPr>
          <w:delText xml:space="preserve"> </w:delText>
        </w:r>
      </w:del>
      <w:del w:id="1627" w:author="nick ting" w:date="2021-09-27T13:31:00Z">
        <w:r w:rsidRPr="008B0617" w:rsidDel="000477DD">
          <w:rPr>
            <w:rFonts w:eastAsiaTheme="minorHAnsi"/>
            <w:i/>
            <w:iCs/>
            <w:rPrChange w:id="1628" w:author="LIN, Yufeng" w:date="2021-10-05T16:39:00Z">
              <w:rPr/>
            </w:rPrChange>
          </w:rPr>
          <w:delText xml:space="preserve">were </w:delText>
        </w:r>
      </w:del>
      <w:del w:id="1629" w:author="nick ting" w:date="2021-09-27T12:58:00Z">
        <w:r w:rsidRPr="008B0617" w:rsidDel="00A824EF">
          <w:rPr>
            <w:rFonts w:eastAsiaTheme="minorHAnsi"/>
            <w:i/>
            <w:iCs/>
            <w:rPrChange w:id="1630" w:author="LIN, Yufeng" w:date="2021-10-05T16:39:00Z">
              <w:rPr/>
            </w:rPrChange>
          </w:rPr>
          <w:delText xml:space="preserve">decreased </w:delText>
        </w:r>
      </w:del>
      <w:del w:id="1631" w:author="nick ting" w:date="2021-09-27T13:57:00Z">
        <w:r w:rsidRPr="008B0617" w:rsidDel="00D93222">
          <w:rPr>
            <w:rFonts w:eastAsiaTheme="minorHAnsi"/>
            <w:i/>
            <w:iCs/>
            <w:rPrChange w:id="1632" w:author="LIN, Yufeng" w:date="2021-10-05T16:39:00Z">
              <w:rPr/>
            </w:rPrChange>
          </w:rPr>
          <w:delText xml:space="preserve">in CRC across </w:delText>
        </w:r>
      </w:del>
      <w:del w:id="1633" w:author="nick ting" w:date="2021-09-27T13:35:00Z">
        <w:r w:rsidRPr="008B0617" w:rsidDel="000477DD">
          <w:rPr>
            <w:rFonts w:eastAsiaTheme="minorHAnsi"/>
            <w:i/>
            <w:iCs/>
            <w:rPrChange w:id="1634" w:author="LIN, Yufeng" w:date="2021-10-05T16:39:00Z">
              <w:rPr/>
            </w:rPrChange>
          </w:rPr>
          <w:delText xml:space="preserve">eight </w:delText>
        </w:r>
      </w:del>
      <w:del w:id="1635" w:author="nick ting" w:date="2021-09-27T13:57:00Z">
        <w:r w:rsidRPr="008B0617" w:rsidDel="00D93222">
          <w:rPr>
            <w:rFonts w:eastAsiaTheme="minorHAnsi"/>
            <w:i/>
            <w:iCs/>
            <w:rPrChange w:id="1636" w:author="LIN, Yufeng" w:date="2021-10-05T16:39:00Z">
              <w:rPr/>
            </w:rPrChange>
          </w:rPr>
          <w:delText xml:space="preserve">cohorts (figure 3b and </w:delText>
        </w:r>
        <w:commentRangeStart w:id="1637"/>
        <w:r w:rsidRPr="008B0617" w:rsidDel="00D93222">
          <w:rPr>
            <w:rFonts w:eastAsiaTheme="minorHAnsi"/>
            <w:i/>
            <w:iCs/>
            <w:rPrChange w:id="1638" w:author="LIN, Yufeng" w:date="2021-10-05T16:39:00Z">
              <w:rPr/>
            </w:rPrChange>
          </w:rPr>
          <w:delText>supplementary table 5</w:delText>
        </w:r>
        <w:commentRangeEnd w:id="1637"/>
        <w:r w:rsidRPr="008B0617" w:rsidDel="00D93222">
          <w:rPr>
            <w:rStyle w:val="CommentReference"/>
            <w:rFonts w:asciiTheme="minorHAnsi" w:eastAsiaTheme="minorHAnsi" w:hAnsiTheme="minorHAnsi" w:cs="Times New Roman"/>
            <w:i/>
            <w:iCs/>
            <w:rPrChange w:id="1639" w:author="LIN, Yufeng" w:date="2021-10-05T16:39:00Z">
              <w:rPr>
                <w:rStyle w:val="CommentReference"/>
                <w:rFonts w:ascii="Times New Roman" w:hAnsi="Times New Roman" w:cs="Times New Roman"/>
                <w:sz w:val="22"/>
                <w:szCs w:val="22"/>
              </w:rPr>
            </w:rPrChange>
          </w:rPr>
          <w:commentReference w:id="1637"/>
        </w:r>
      </w:del>
      <w:ins w:id="1640" w:author="LIN, Yufeng" w:date="2021-09-23T17:04:00Z">
        <w:del w:id="1641" w:author="nick ting" w:date="2021-09-27T13:57:00Z">
          <w:r w:rsidR="00274D15" w:rsidRPr="008B0617" w:rsidDel="00D93222">
            <w:rPr>
              <w:rFonts w:eastAsiaTheme="minorHAnsi"/>
              <w:i/>
              <w:iCs/>
              <w:rPrChange w:id="1642" w:author="LIN, Yufeng" w:date="2021-10-05T16:39:00Z">
                <w:rPr/>
              </w:rPrChange>
            </w:rPr>
            <w:delText>6</w:delText>
          </w:r>
        </w:del>
      </w:ins>
      <w:del w:id="1643" w:author="nick ting" w:date="2021-09-27T13:57:00Z">
        <w:r w:rsidRPr="008B0617" w:rsidDel="00D93222">
          <w:rPr>
            <w:rFonts w:eastAsiaTheme="minorHAnsi"/>
            <w:i/>
            <w:iCs/>
            <w:rPrChange w:id="1644" w:author="LIN, Yufeng" w:date="2021-10-05T16:39:00Z">
              <w:rPr/>
            </w:rPrChange>
          </w:rPr>
          <w:delText xml:space="preserve">). </w:delText>
        </w:r>
      </w:del>
      <w:del w:id="1645" w:author="nick ting" w:date="2021-09-27T13:59:00Z">
        <w:r w:rsidRPr="008B0617" w:rsidDel="00D93222">
          <w:rPr>
            <w:rFonts w:asciiTheme="minorHAnsi" w:eastAsiaTheme="minorHAnsi" w:hAnsiTheme="minorHAnsi"/>
            <w:i/>
            <w:iCs/>
            <w:sz w:val="21"/>
            <w:highlight w:val="yellow"/>
            <w:rPrChange w:id="1646" w:author="LIN, Yufeng" w:date="2021-10-05T16:39:00Z">
              <w:rPr>
                <w:rFonts w:ascii="Times New Roman" w:hAnsi="Times New Roman" w:cs="Times New Roman"/>
                <w:sz w:val="22"/>
              </w:rPr>
            </w:rPrChange>
          </w:rPr>
          <w:delText>In addition, all these three belong to the core set.</w:delText>
        </w:r>
        <w:r w:rsidRPr="008B0617" w:rsidDel="00D93222">
          <w:rPr>
            <w:rFonts w:eastAsiaTheme="minorHAnsi"/>
            <w:i/>
            <w:iCs/>
            <w:rPrChange w:id="1647" w:author="LIN, Yufeng" w:date="2021-10-05T16:39:00Z">
              <w:rPr/>
            </w:rPrChange>
          </w:rPr>
          <w:delText xml:space="preserve"> </w:delText>
        </w:r>
      </w:del>
      <w:del w:id="1648" w:author="nick ting" w:date="2021-09-27T13:43:00Z">
        <w:r w:rsidRPr="008B0617" w:rsidDel="000975D5">
          <w:rPr>
            <w:rFonts w:eastAsiaTheme="minorHAnsi"/>
            <w:i/>
            <w:iCs/>
            <w:rPrChange w:id="1649" w:author="LIN, Yufeng" w:date="2021-10-05T16:39:00Z">
              <w:rPr/>
            </w:rPrChange>
          </w:rPr>
          <w:delText xml:space="preserve">At seven from eight with the same trend, we identified the other five rose, and </w:delText>
        </w:r>
      </w:del>
      <w:del w:id="1650" w:author="nick ting" w:date="2021-09-27T14:00:00Z">
        <w:r w:rsidRPr="008B0617" w:rsidDel="00D93222">
          <w:rPr>
            <w:rFonts w:eastAsiaTheme="minorHAnsi"/>
            <w:i/>
            <w:iCs/>
            <w:rPrChange w:id="1651" w:author="LIN, Yufeng" w:date="2021-10-05T16:39:00Z">
              <w:rPr/>
            </w:rPrChange>
          </w:rPr>
          <w:delText xml:space="preserve">eleven </w:delText>
        </w:r>
      </w:del>
      <w:ins w:id="1652" w:author="LIN, Yufeng" w:date="2021-09-23T14:56:00Z">
        <w:del w:id="1653" w:author="nick ting" w:date="2021-09-27T13:43:00Z">
          <w:r w:rsidR="00F15BA6" w:rsidRPr="008B0617" w:rsidDel="000975D5">
            <w:rPr>
              <w:rFonts w:eastAsiaTheme="minorHAnsi"/>
              <w:i/>
              <w:iCs/>
              <w:rPrChange w:id="1654" w:author="LIN, Yufeng" w:date="2021-10-05T16:39:00Z">
                <w:rPr/>
              </w:rPrChange>
            </w:rPr>
            <w:delText xml:space="preserve">ten </w:delText>
          </w:r>
        </w:del>
      </w:ins>
      <w:del w:id="1655" w:author="nick ting" w:date="2021-09-27T13:43:00Z">
        <w:r w:rsidRPr="008B0617" w:rsidDel="000975D5">
          <w:rPr>
            <w:rFonts w:eastAsiaTheme="minorHAnsi"/>
            <w:i/>
            <w:iCs/>
            <w:rPrChange w:id="1656" w:author="LIN, Yufeng" w:date="2021-10-05T16:39:00Z">
              <w:rPr/>
            </w:rPrChange>
          </w:rPr>
          <w:delText xml:space="preserve">reduced in CRC </w:delText>
        </w:r>
      </w:del>
      <w:del w:id="1657" w:author="nick ting" w:date="2021-09-27T14:00:00Z">
        <w:r w:rsidRPr="008B0617" w:rsidDel="00D93222">
          <w:rPr>
            <w:rFonts w:eastAsiaTheme="minorHAnsi"/>
            <w:i/>
            <w:iCs/>
            <w:rPrChange w:id="1658" w:author="LIN, Yufeng" w:date="2021-10-05T16:39:00Z">
              <w:rPr/>
            </w:rPrChange>
          </w:rPr>
          <w:delText xml:space="preserve">(see </w:delText>
        </w:r>
        <w:commentRangeStart w:id="1659"/>
        <w:r w:rsidRPr="008B0617" w:rsidDel="00D93222">
          <w:rPr>
            <w:rFonts w:eastAsiaTheme="minorHAnsi"/>
            <w:i/>
            <w:iCs/>
            <w:rPrChange w:id="1660" w:author="LIN, Yufeng" w:date="2021-10-05T16:39:00Z">
              <w:rPr/>
            </w:rPrChange>
          </w:rPr>
          <w:delText>supplementary table 5</w:delText>
        </w:r>
        <w:commentRangeEnd w:id="1659"/>
        <w:r w:rsidRPr="008B0617" w:rsidDel="00D93222">
          <w:rPr>
            <w:rStyle w:val="CommentReference"/>
            <w:rFonts w:asciiTheme="minorHAnsi" w:eastAsiaTheme="minorHAnsi" w:hAnsiTheme="minorHAnsi" w:cs="Times New Roman"/>
            <w:i/>
            <w:iCs/>
            <w:rPrChange w:id="1661" w:author="LIN, Yufeng" w:date="2021-10-05T16:39:00Z">
              <w:rPr>
                <w:rStyle w:val="CommentReference"/>
                <w:rFonts w:ascii="Times New Roman" w:hAnsi="Times New Roman" w:cs="Times New Roman"/>
                <w:sz w:val="22"/>
                <w:szCs w:val="22"/>
              </w:rPr>
            </w:rPrChange>
          </w:rPr>
          <w:commentReference w:id="1659"/>
        </w:r>
      </w:del>
      <w:ins w:id="1662" w:author="LIN, Yufeng" w:date="2021-09-23T17:04:00Z">
        <w:del w:id="1663" w:author="nick ting" w:date="2021-09-27T14:00:00Z">
          <w:r w:rsidR="00274D15" w:rsidRPr="008B0617" w:rsidDel="00D93222">
            <w:rPr>
              <w:rFonts w:eastAsiaTheme="minorHAnsi"/>
              <w:i/>
              <w:iCs/>
              <w:rPrChange w:id="1664" w:author="LIN, Yufeng" w:date="2021-10-05T16:39:00Z">
                <w:rPr/>
              </w:rPrChange>
            </w:rPr>
            <w:delText>6</w:delText>
          </w:r>
        </w:del>
      </w:ins>
      <w:del w:id="1665" w:author="nick ting" w:date="2021-09-27T14:00:00Z">
        <w:r w:rsidRPr="008B0617" w:rsidDel="00D93222">
          <w:rPr>
            <w:rFonts w:eastAsiaTheme="minorHAnsi"/>
            <w:i/>
            <w:iCs/>
            <w:rPrChange w:id="1666" w:author="LIN, Yufeng" w:date="2021-10-05T16:39:00Z">
              <w:rPr/>
            </w:rPrChange>
          </w:rPr>
          <w:delText xml:space="preserve">). However, only </w:delText>
        </w:r>
        <w:r w:rsidRPr="008B0617" w:rsidDel="00D93222">
          <w:rPr>
            <w:rFonts w:asciiTheme="minorHAnsi" w:eastAsiaTheme="minorHAnsi" w:hAnsiTheme="minorHAnsi"/>
            <w:i/>
            <w:iCs/>
            <w:sz w:val="21"/>
            <w:rPrChange w:id="1667" w:author="LIN, Yufeng" w:date="2021-10-05T16:39:00Z">
              <w:rPr>
                <w:rFonts w:ascii="Times New Roman" w:hAnsi="Times New Roman" w:cs="Times New Roman"/>
                <w:i/>
                <w:iCs/>
                <w:sz w:val="22"/>
              </w:rPr>
            </w:rPrChange>
          </w:rPr>
          <w:delText>Aspergillus</w:delText>
        </w:r>
        <w:r w:rsidRPr="008B0617" w:rsidDel="00D93222">
          <w:rPr>
            <w:rFonts w:eastAsiaTheme="minorHAnsi"/>
            <w:i/>
            <w:iCs/>
            <w:rPrChange w:id="1668" w:author="LIN, Yufeng" w:date="2021-10-05T16:39:00Z">
              <w:rPr/>
            </w:rPrChange>
          </w:rPr>
          <w:delText xml:space="preserve"> </w:delText>
        </w:r>
        <w:r w:rsidRPr="008B0617" w:rsidDel="00D93222">
          <w:rPr>
            <w:rFonts w:asciiTheme="minorHAnsi" w:eastAsiaTheme="minorHAnsi" w:hAnsiTheme="minorHAnsi"/>
            <w:i/>
            <w:iCs/>
            <w:sz w:val="21"/>
            <w:rPrChange w:id="1669" w:author="LIN, Yufeng" w:date="2021-10-05T16:39:00Z">
              <w:rPr>
                <w:rFonts w:ascii="Times New Roman" w:hAnsi="Times New Roman" w:cs="Times New Roman"/>
                <w:i/>
                <w:iCs/>
                <w:sz w:val="22"/>
              </w:rPr>
            </w:rPrChange>
          </w:rPr>
          <w:delText>rambellii</w:delText>
        </w:r>
        <w:r w:rsidRPr="008B0617" w:rsidDel="00D93222">
          <w:rPr>
            <w:rFonts w:eastAsiaTheme="minorHAnsi"/>
            <w:i/>
            <w:iCs/>
            <w:rPrChange w:id="1670" w:author="LIN, Yufeng" w:date="2021-10-05T16:39:00Z">
              <w:rPr/>
            </w:rPrChange>
          </w:rPr>
          <w:delText xml:space="preserve"> </w:delText>
        </w:r>
      </w:del>
      <w:del w:id="1671" w:author="nick ting" w:date="2021-09-27T13:43:00Z">
        <w:r w:rsidRPr="008B0617" w:rsidDel="000975D5">
          <w:rPr>
            <w:rFonts w:eastAsiaTheme="minorHAnsi"/>
            <w:i/>
            <w:iCs/>
            <w:rPrChange w:id="1672" w:author="LIN, Yufeng" w:date="2021-10-05T16:39:00Z">
              <w:rPr/>
            </w:rPrChange>
          </w:rPr>
          <w:delText xml:space="preserve">was </w:delText>
        </w:r>
      </w:del>
      <w:del w:id="1673" w:author="nick ting" w:date="2021-09-27T14:00:00Z">
        <w:r w:rsidRPr="008B0617" w:rsidDel="00D93222">
          <w:rPr>
            <w:rFonts w:eastAsiaTheme="minorHAnsi"/>
            <w:i/>
            <w:iCs/>
            <w:rPrChange w:id="1674" w:author="LIN, Yufeng" w:date="2021-10-05T16:39:00Z">
              <w:rPr/>
            </w:rPrChange>
          </w:rPr>
          <w:delText>a significant difference (</w:delText>
        </w:r>
      </w:del>
      <w:del w:id="1675" w:author="nick ting" w:date="2021-09-27T13:43:00Z">
        <w:r w:rsidRPr="008B0617" w:rsidDel="000975D5">
          <w:rPr>
            <w:rFonts w:eastAsiaTheme="minorHAnsi"/>
            <w:i/>
            <w:iCs/>
            <w:rPrChange w:id="1676" w:author="LIN, Yufeng" w:date="2021-10-05T16:39:00Z">
              <w:rPr/>
            </w:rPrChange>
          </w:rPr>
          <w:delText>p-value</w:delText>
        </w:r>
      </w:del>
      <w:del w:id="1677" w:author="nick ting" w:date="2021-09-27T14:00:00Z">
        <w:r w:rsidRPr="008B0617" w:rsidDel="00D93222">
          <w:rPr>
            <w:rFonts w:eastAsiaTheme="minorHAnsi"/>
            <w:i/>
            <w:iCs/>
            <w:rPrChange w:id="1678" w:author="LIN, Yufeng" w:date="2021-10-05T16:39:00Z">
              <w:rPr/>
            </w:rPrChange>
          </w:rPr>
          <w:delText xml:space="preserve"> &lt; 0.05) in </w:delText>
        </w:r>
      </w:del>
      <w:del w:id="1679" w:author="nick ting" w:date="2021-09-27T13:44:00Z">
        <w:r w:rsidRPr="008B0617" w:rsidDel="000975D5">
          <w:rPr>
            <w:rFonts w:eastAsiaTheme="minorHAnsi"/>
            <w:i/>
            <w:iCs/>
            <w:rPrChange w:id="1680" w:author="LIN, Yufeng" w:date="2021-10-05T16:39:00Z">
              <w:rPr/>
            </w:rPrChange>
          </w:rPr>
          <w:delText xml:space="preserve">almost </w:delText>
        </w:r>
      </w:del>
      <w:del w:id="1681" w:author="nick ting" w:date="2021-09-27T14:00:00Z">
        <w:r w:rsidRPr="008B0617" w:rsidDel="00D93222">
          <w:rPr>
            <w:rFonts w:eastAsiaTheme="minorHAnsi"/>
            <w:i/>
            <w:iCs/>
            <w:rPrChange w:id="1682" w:author="LIN, Yufeng" w:date="2021-10-05T16:39:00Z">
              <w:rPr/>
            </w:rPrChange>
          </w:rPr>
          <w:delText xml:space="preserve">all the cohorts, </w:delText>
        </w:r>
      </w:del>
      <w:del w:id="1683" w:author="nick ting" w:date="2021-09-27T13:44:00Z">
        <w:r w:rsidRPr="008B0617" w:rsidDel="000975D5">
          <w:rPr>
            <w:rFonts w:eastAsiaTheme="minorHAnsi"/>
            <w:i/>
            <w:iCs/>
            <w:rPrChange w:id="1684" w:author="LIN, Yufeng" w:date="2021-10-05T16:39:00Z">
              <w:rPr/>
            </w:rPrChange>
          </w:rPr>
          <w:delText xml:space="preserve">excluding </w:delText>
        </w:r>
      </w:del>
      <w:del w:id="1685" w:author="nick ting" w:date="2021-09-27T14:00:00Z">
        <w:r w:rsidRPr="008B0617" w:rsidDel="00D93222">
          <w:rPr>
            <w:rFonts w:eastAsiaTheme="minorHAnsi"/>
            <w:i/>
            <w:iCs/>
            <w:rPrChange w:id="1686" w:author="LIN, Yufeng" w:date="2021-10-05T16:39:00Z">
              <w:rPr/>
            </w:rPrChange>
          </w:rPr>
          <w:delText>2019_Thomas</w:delText>
        </w:r>
      </w:del>
      <w:ins w:id="1687" w:author="LIN, Yufeng" w:date="2021-09-24T15:50:00Z">
        <w:del w:id="1688" w:author="nick ting" w:date="2021-09-27T14:00:00Z">
          <w:r w:rsidR="00A13741" w:rsidRPr="008B0617" w:rsidDel="00D93222">
            <w:rPr>
              <w:rFonts w:eastAsiaTheme="minorHAnsi"/>
              <w:i/>
              <w:iCs/>
              <w:rPrChange w:id="1689" w:author="LIN, Yufeng" w:date="2021-10-05T16:39:00Z">
                <w:rPr/>
              </w:rPrChange>
            </w:rPr>
            <w:delText>A</w:delText>
          </w:r>
        </w:del>
      </w:ins>
      <w:del w:id="1690" w:author="nick ting" w:date="2021-09-27T14:00:00Z">
        <w:r w:rsidRPr="008B0617" w:rsidDel="00D93222">
          <w:rPr>
            <w:rFonts w:eastAsiaTheme="minorHAnsi"/>
            <w:i/>
            <w:iCs/>
            <w:rPrChange w:id="1691" w:author="LIN, Yufeng" w:date="2021-10-05T16:39:00Z">
              <w:rPr/>
            </w:rPrChange>
          </w:rPr>
          <w:delText xml:space="preserve"> r</w:delText>
        </w:r>
        <w:r w:rsidRPr="008B0617" w:rsidDel="00D93222">
          <w:rPr>
            <w:i/>
            <w:iCs/>
            <w:rPrChange w:id="1692" w:author="LIN, Yufeng" w:date="2021-10-05T16:39:00Z">
              <w:rPr/>
            </w:rPrChange>
          </w:rPr>
          <w:delText xml:space="preserve">esearch (figure 3d and supplementary </w:delText>
        </w:r>
        <w:commentRangeStart w:id="1693"/>
        <w:r w:rsidRPr="008B0617" w:rsidDel="00D93222">
          <w:rPr>
            <w:i/>
            <w:iCs/>
            <w:rPrChange w:id="1694" w:author="LIN, Yufeng" w:date="2021-10-05T16:39:00Z">
              <w:rPr/>
            </w:rPrChange>
          </w:rPr>
          <w:delText>table 6</w:delText>
        </w:r>
        <w:commentRangeEnd w:id="1693"/>
        <w:r w:rsidRPr="008B0617" w:rsidDel="00D93222">
          <w:rPr>
            <w:rStyle w:val="CommentReference"/>
            <w:rFonts w:ascii="Times New Roman" w:hAnsi="Times New Roman" w:cs="Times New Roman"/>
            <w:i/>
            <w:iCs/>
            <w:sz w:val="22"/>
            <w:szCs w:val="22"/>
            <w:rPrChange w:id="1695" w:author="LIN, Yufeng" w:date="2021-10-05T16:39:00Z">
              <w:rPr>
                <w:rStyle w:val="CommentReference"/>
                <w:rFonts w:ascii="Times New Roman" w:hAnsi="Times New Roman" w:cs="Times New Roman"/>
                <w:sz w:val="22"/>
                <w:szCs w:val="22"/>
              </w:rPr>
            </w:rPrChange>
          </w:rPr>
          <w:commentReference w:id="1693"/>
        </w:r>
      </w:del>
      <w:ins w:id="1696" w:author="LIN, Yufeng" w:date="2021-09-23T17:04:00Z">
        <w:del w:id="1697" w:author="nick ting" w:date="2021-09-27T14:00:00Z">
          <w:r w:rsidR="001A7063" w:rsidRPr="008B0617" w:rsidDel="00D93222">
            <w:rPr>
              <w:i/>
              <w:iCs/>
              <w:rPrChange w:id="1698" w:author="LIN, Yufeng" w:date="2021-10-05T16:39:00Z">
                <w:rPr/>
              </w:rPrChange>
            </w:rPr>
            <w:delText>7</w:delText>
          </w:r>
        </w:del>
      </w:ins>
      <w:del w:id="1699" w:author="nick ting" w:date="2021-09-27T14:00:00Z">
        <w:r w:rsidRPr="008B0617" w:rsidDel="00D93222">
          <w:rPr>
            <w:i/>
            <w:iCs/>
            <w:rPrChange w:id="1700" w:author="LIN, Yufeng" w:date="2021-10-05T16:39:00Z">
              <w:rPr/>
            </w:rPrChange>
          </w:rPr>
          <w:delText>).</w:delText>
        </w:r>
      </w:del>
      <w:del w:id="1701" w:author="nick ting" w:date="2021-09-27T18:13:00Z">
        <w:r w:rsidRPr="008B0617" w:rsidDel="00BA3DCF">
          <w:rPr>
            <w:i/>
            <w:iCs/>
            <w:rPrChange w:id="1702" w:author="LIN, Yufeng" w:date="2021-10-05T16:39:00Z">
              <w:rPr/>
            </w:rPrChange>
          </w:rPr>
          <w:delText xml:space="preserve"> Apart from the 2019_Thomas and 2019_Yachida, the other six cohorts performed the roughly synchronous trend, especially in the 33-core-set. </w:delText>
        </w:r>
      </w:del>
      <w:moveFromRangeStart w:id="1703" w:author="nick ting" w:date="2021-09-27T13:49:00Z" w:name="move83642973"/>
      <w:commentRangeStart w:id="1704"/>
      <w:moveFrom w:id="1705" w:author="nick ting" w:date="2021-09-27T13:49:00Z">
        <w:del w:id="1706" w:author="nick ting" w:date="2021-09-27T18:17:00Z">
          <w:r w:rsidRPr="008B0617" w:rsidDel="004E4D50">
            <w:rPr>
              <w:i/>
              <w:iCs/>
              <w:rPrChange w:id="1707" w:author="LIN, Yufeng" w:date="2021-10-05T16:39:00Z">
                <w:rPr/>
              </w:rPrChange>
            </w:rPr>
            <w:delText>Among the core set, ten species were enriched in CRC; meanwhile, the reduction was twenty-three (figure 3c).</w:delText>
          </w:r>
          <w:commentRangeEnd w:id="1704"/>
          <w:r w:rsidR="000975D5" w:rsidRPr="008B0617" w:rsidDel="004E4D50">
            <w:rPr>
              <w:rStyle w:val="CommentReference"/>
              <w:i/>
              <w:iCs/>
              <w:rPrChange w:id="1708" w:author="LIN, Yufeng" w:date="2021-10-05T16:39:00Z">
                <w:rPr>
                  <w:rStyle w:val="CommentReference"/>
                </w:rPr>
              </w:rPrChange>
            </w:rPr>
            <w:commentReference w:id="1704"/>
          </w:r>
          <w:r w:rsidRPr="008B0617" w:rsidDel="004E4D50">
            <w:rPr>
              <w:rFonts w:eastAsiaTheme="minorHAnsi"/>
              <w:i/>
              <w:iCs/>
              <w:rPrChange w:id="1709" w:author="LIN, Yufeng" w:date="2021-10-05T16:39:00Z">
                <w:rPr/>
              </w:rPrChange>
            </w:rPr>
            <w:delText xml:space="preserve"> </w:delText>
          </w:r>
        </w:del>
      </w:moveFrom>
      <w:moveFromRangeEnd w:id="1703"/>
      <w:del w:id="1710" w:author="nick ting" w:date="2021-09-27T18:17:00Z">
        <w:r w:rsidRPr="008B0617" w:rsidDel="004E4D50">
          <w:rPr>
            <w:rFonts w:eastAsiaTheme="minorHAnsi"/>
            <w:i/>
            <w:iCs/>
            <w:rPrChange w:id="1711" w:author="LIN, Yufeng" w:date="2021-10-05T16:39:00Z">
              <w:rPr/>
            </w:rPrChange>
          </w:rPr>
          <w:delText>A</w:delText>
        </w:r>
        <w:r w:rsidRPr="008B0617" w:rsidDel="004E4D50">
          <w:rPr>
            <w:rFonts w:asciiTheme="minorHAnsi" w:eastAsiaTheme="minorHAnsi" w:hAnsiTheme="minorHAnsi"/>
            <w:i/>
            <w:iCs/>
            <w:sz w:val="21"/>
            <w:highlight w:val="yellow"/>
            <w:rPrChange w:id="1712" w:author="LIN, Yufeng" w:date="2021-10-05T16:39:00Z">
              <w:rPr>
                <w:rFonts w:ascii="Times New Roman" w:hAnsi="Times New Roman" w:cs="Times New Roman"/>
                <w:sz w:val="22"/>
              </w:rPr>
            </w:rPrChange>
          </w:rPr>
          <w:delText>s for the cohort heterogeneous, we observed that the 2019_Yachida research performance was dissimilar, and it seemed much cleaner.</w:delText>
        </w:r>
        <w:r w:rsidRPr="008B0617" w:rsidDel="004E4D50">
          <w:rPr>
            <w:rFonts w:eastAsiaTheme="minorHAnsi"/>
            <w:i/>
            <w:iCs/>
            <w:rPrChange w:id="1713" w:author="LIN, Yufeng" w:date="2021-10-05T16:39:00Z">
              <w:rPr/>
            </w:rPrChange>
          </w:rPr>
          <w:delText xml:space="preserve"> Excluding the </w:delText>
        </w:r>
        <w:r w:rsidRPr="008B0617" w:rsidDel="004E4D50">
          <w:rPr>
            <w:rFonts w:asciiTheme="minorHAnsi" w:eastAsiaTheme="minorHAnsi" w:hAnsiTheme="minorHAnsi"/>
            <w:i/>
            <w:iCs/>
            <w:sz w:val="21"/>
            <w:rPrChange w:id="1714" w:author="LIN, Yufeng" w:date="2021-10-05T16:39:00Z">
              <w:rPr>
                <w:rFonts w:ascii="Times New Roman" w:hAnsi="Times New Roman" w:cs="Times New Roman"/>
                <w:i/>
                <w:iCs/>
                <w:sz w:val="22"/>
              </w:rPr>
            </w:rPrChange>
          </w:rPr>
          <w:delText>Aspergillus</w:delText>
        </w:r>
        <w:r w:rsidRPr="008B0617" w:rsidDel="004E4D50">
          <w:rPr>
            <w:rFonts w:eastAsiaTheme="minorHAnsi"/>
            <w:i/>
            <w:iCs/>
            <w:rPrChange w:id="1715" w:author="LIN, Yufeng" w:date="2021-10-05T16:39:00Z">
              <w:rPr/>
            </w:rPrChange>
          </w:rPr>
          <w:delText xml:space="preserve"> </w:delText>
        </w:r>
        <w:r w:rsidRPr="008B0617" w:rsidDel="004E4D50">
          <w:rPr>
            <w:rFonts w:asciiTheme="minorHAnsi" w:eastAsiaTheme="minorHAnsi" w:hAnsiTheme="minorHAnsi"/>
            <w:i/>
            <w:iCs/>
            <w:sz w:val="21"/>
            <w:rPrChange w:id="1716" w:author="LIN, Yufeng" w:date="2021-10-05T16:39:00Z">
              <w:rPr>
                <w:rFonts w:ascii="Times New Roman" w:hAnsi="Times New Roman" w:cs="Times New Roman"/>
                <w:i/>
                <w:iCs/>
                <w:sz w:val="22"/>
              </w:rPr>
            </w:rPrChange>
          </w:rPr>
          <w:delText>rambellii</w:delText>
        </w:r>
        <w:r w:rsidRPr="008B0617" w:rsidDel="004E4D50">
          <w:rPr>
            <w:rFonts w:eastAsiaTheme="minorHAnsi"/>
            <w:i/>
            <w:iCs/>
            <w:rPrChange w:id="1717" w:author="LIN, Yufeng" w:date="2021-10-05T16:39:00Z">
              <w:rPr/>
            </w:rPrChange>
          </w:rPr>
          <w:delText xml:space="preserve"> and </w:delText>
        </w:r>
        <w:r w:rsidRPr="008B0617" w:rsidDel="004E4D50">
          <w:rPr>
            <w:rFonts w:asciiTheme="minorHAnsi" w:eastAsiaTheme="minorHAnsi" w:hAnsiTheme="minorHAnsi"/>
            <w:i/>
            <w:iCs/>
            <w:sz w:val="21"/>
            <w:highlight w:val="yellow"/>
            <w:rPrChange w:id="1718" w:author="LIN, Yufeng" w:date="2021-10-05T16:39:00Z">
              <w:rPr>
                <w:rFonts w:ascii="Times New Roman" w:hAnsi="Times New Roman" w:cs="Times New Roman"/>
                <w:sz w:val="22"/>
              </w:rPr>
            </w:rPrChange>
          </w:rPr>
          <w:delText>few species</w:delText>
        </w:r>
        <w:r w:rsidRPr="008B0617" w:rsidDel="004E4D50">
          <w:rPr>
            <w:rFonts w:eastAsiaTheme="minorHAnsi"/>
            <w:i/>
            <w:iCs/>
            <w:rPrChange w:id="1719" w:author="LIN, Yufeng" w:date="2021-10-05T16:39:00Z">
              <w:rPr/>
            </w:rPrChange>
          </w:rPr>
          <w:delText xml:space="preserve"> that have an apparent difference in fold change between CRC and healthy control, most features</w:delText>
        </w:r>
        <w:r w:rsidR="000D0043" w:rsidRPr="008B0617" w:rsidDel="004E4D50">
          <w:rPr>
            <w:rFonts w:eastAsiaTheme="minorHAnsi"/>
            <w:i/>
            <w:iCs/>
            <w:rPrChange w:id="1720" w:author="LIN, Yufeng" w:date="2021-10-05T16:39:00Z">
              <w:rPr/>
            </w:rPrChange>
          </w:rPr>
          <w:delText>'</w:delText>
        </w:r>
        <w:r w:rsidRPr="008B0617" w:rsidDel="004E4D50">
          <w:rPr>
            <w:rFonts w:eastAsiaTheme="minorHAnsi"/>
            <w:i/>
            <w:iCs/>
            <w:rPrChange w:id="1721" w:author="LIN, Yufeng" w:date="2021-10-05T16:39:00Z">
              <w:rPr/>
            </w:rPrChange>
          </w:rPr>
          <w:delText xml:space="preserve"> variance was weak and small. </w:delText>
        </w:r>
      </w:del>
      <w:del w:id="1722" w:author="nick ting" w:date="2021-09-27T18:23:00Z">
        <w:r w:rsidRPr="008B0617" w:rsidDel="004E4D50">
          <w:rPr>
            <w:rFonts w:eastAsiaTheme="minorHAnsi"/>
            <w:i/>
            <w:iCs/>
            <w:rPrChange w:id="1723" w:author="LIN, Yufeng" w:date="2021-10-05T16:39:00Z">
              <w:rPr/>
            </w:rPrChange>
          </w:rPr>
          <w:delText>One more study, 2019_Thomas, also behaved outlier performance in another section; most</w:delText>
        </w:r>
        <w:r w:rsidRPr="008B0617" w:rsidDel="004E4D50">
          <w:rPr>
            <w:i/>
            <w:iCs/>
            <w:rPrChange w:id="1724" w:author="LIN, Yufeng" w:date="2021-10-05T16:39:00Z">
              <w:rPr/>
            </w:rPrChange>
          </w:rPr>
          <w:delText xml:space="preserve"> of its features were rich or no difference in CRC compared with the healthy control. Our results found that most cohorts performed the same trend among core-set</w:delText>
        </w:r>
        <w:r w:rsidR="00EC22EF" w:rsidRPr="008B0617" w:rsidDel="004E4D50">
          <w:rPr>
            <w:i/>
            <w:iCs/>
            <w:rPrChange w:id="1725" w:author="LIN, Yufeng" w:date="2021-10-05T16:39:00Z">
              <w:rPr/>
            </w:rPrChange>
          </w:rPr>
          <w:delText>. Most selections had at least three cohorts that significantly differed between CRC and healthy control, but their cohort heterogeneity still existed</w:delText>
        </w:r>
        <w:r w:rsidRPr="008B0617" w:rsidDel="004E4D50">
          <w:rPr>
            <w:i/>
            <w:iCs/>
            <w:rPrChange w:id="1726" w:author="LIN, Yufeng" w:date="2021-10-05T16:39:00Z">
              <w:rPr/>
            </w:rPrChange>
          </w:rPr>
          <w:delText>.</w:delText>
        </w:r>
      </w:del>
    </w:p>
    <w:p w14:paraId="6D5DD1BD" w14:textId="3B19D6CA" w:rsidR="00D9531B" w:rsidRPr="00405527" w:rsidRDefault="00D9531B" w:rsidP="008B0617">
      <w:pPr>
        <w:pStyle w:val="title20825"/>
      </w:pPr>
      <w:del w:id="1727" w:author="nick ting" w:date="2021-09-27T18:56:00Z">
        <w:r w:rsidRPr="008B0617" w:rsidDel="00405527">
          <w:rPr>
            <w:i/>
            <w:iCs/>
          </w:rPr>
          <w:delText>A</w:delText>
        </w:r>
      </w:del>
      <w:ins w:id="1728" w:author="LIN, Yufeng" w:date="2021-10-05T16:39:00Z">
        <w:r w:rsidR="008B0617" w:rsidRPr="008B0617">
          <w:rPr>
            <w:i/>
            <w:iCs/>
            <w:rPrChange w:id="1729" w:author="LIN, Yufeng" w:date="2021-10-05T16:39:00Z">
              <w:rPr/>
            </w:rPrChange>
          </w:rPr>
          <w:t xml:space="preserve">A. rambellii </w:t>
        </w:r>
        <w:r w:rsidR="008B0617">
          <w:rPr>
            <w:rFonts w:hint="eastAsia"/>
          </w:rPr>
          <w:t>is</w:t>
        </w:r>
        <w:r w:rsidR="008B0617">
          <w:t xml:space="preserve"> the</w:t>
        </w:r>
      </w:ins>
      <w:ins w:id="1730" w:author="nick ting" w:date="2021-09-27T18:56:00Z">
        <w:del w:id="1731" w:author="LIN, Yufeng" w:date="2021-10-05T16:39:00Z">
          <w:r w:rsidR="00405527" w:rsidRPr="00405527" w:rsidDel="008B0617">
            <w:rPr>
              <w:rPrChange w:id="1732" w:author="nick ting" w:date="2021-09-27T18:57:00Z">
                <w:rPr>
                  <w:i/>
                  <w:iCs/>
                </w:rPr>
              </w:rPrChange>
            </w:rPr>
            <w:delText xml:space="preserve">Identification of </w:delText>
          </w:r>
        </w:del>
        <w:del w:id="1733" w:author="LIN, Yufeng" w:date="2021-09-28T13:07:00Z">
          <w:r w:rsidR="00405527" w:rsidRPr="00405527" w:rsidDel="004314C2">
            <w:rPr>
              <w:rPrChange w:id="1734" w:author="nick ting" w:date="2021-09-27T18:57:00Z">
                <w:rPr>
                  <w:i/>
                  <w:iCs/>
                </w:rPr>
              </w:rPrChange>
            </w:rPr>
            <w:delText>micr</w:delText>
          </w:r>
        </w:del>
      </w:ins>
      <w:ins w:id="1735" w:author="nick ting" w:date="2021-09-27T18:57:00Z">
        <w:del w:id="1736" w:author="LIN, Yufeng" w:date="2021-09-28T13:07:00Z">
          <w:r w:rsidR="00405527" w:rsidRPr="00405527" w:rsidDel="004314C2">
            <w:rPr>
              <w:rPrChange w:id="1737" w:author="nick ting" w:date="2021-09-27T18:57:00Z">
                <w:rPr>
                  <w:i/>
                  <w:iCs/>
                </w:rPr>
              </w:rPrChange>
            </w:rPr>
            <w:delText>o-eukaryotes</w:delText>
          </w:r>
        </w:del>
        <w:del w:id="1738" w:author="LIN, Yufeng" w:date="2021-10-05T16:39:00Z">
          <w:r w:rsidR="00405527" w:rsidRPr="00405527" w:rsidDel="008B0617">
            <w:rPr>
              <w:rPrChange w:id="1739" w:author="nick ting" w:date="2021-09-27T18:57:00Z">
                <w:rPr>
                  <w:i/>
                  <w:iCs/>
                </w:rPr>
              </w:rPrChange>
            </w:rPr>
            <w:delText xml:space="preserve"> with</w:delText>
          </w:r>
        </w:del>
        <w:r w:rsidR="00405527" w:rsidRPr="00405527">
          <w:rPr>
            <w:rPrChange w:id="1740" w:author="nick ting" w:date="2021-09-27T18:57:00Z">
              <w:rPr>
                <w:i/>
                <w:iCs/>
              </w:rPr>
            </w:rPrChange>
          </w:rPr>
          <w:t xml:space="preserve"> most significant </w:t>
        </w:r>
      </w:ins>
      <w:ins w:id="1741" w:author="LIN, Yufeng" w:date="2021-10-05T16:40:00Z">
        <w:r w:rsidR="008B0617">
          <w:t xml:space="preserve">fungus </w:t>
        </w:r>
      </w:ins>
      <w:ins w:id="1742" w:author="nick ting" w:date="2021-09-27T18:57:00Z">
        <w:del w:id="1743" w:author="LIN, Yufeng" w:date="2021-10-05T16:40:00Z">
          <w:r w:rsidR="00405527" w:rsidRPr="00405527" w:rsidDel="008B0617">
            <w:rPr>
              <w:rPrChange w:id="1744" w:author="nick ting" w:date="2021-09-27T18:57:00Z">
                <w:rPr>
                  <w:i/>
                  <w:iCs/>
                </w:rPr>
              </w:rPrChange>
            </w:rPr>
            <w:delText>association</w:delText>
          </w:r>
        </w:del>
      </w:ins>
      <w:ins w:id="1745" w:author="LIN, Yufeng" w:date="2021-10-05T16:40:00Z">
        <w:r w:rsidR="008B0617">
          <w:t>associated</w:t>
        </w:r>
      </w:ins>
      <w:ins w:id="1746" w:author="nick ting" w:date="2021-09-27T18:57:00Z">
        <w:r w:rsidR="00405527" w:rsidRPr="00405527">
          <w:rPr>
            <w:rPrChange w:id="1747" w:author="nick ting" w:date="2021-09-27T18:57:00Z">
              <w:rPr>
                <w:i/>
                <w:iCs/>
              </w:rPr>
            </w:rPrChange>
          </w:rPr>
          <w:t xml:space="preserve"> with CRC</w:t>
        </w:r>
      </w:ins>
      <w:del w:id="1748" w:author="nick ting" w:date="2021-09-27T18:56:00Z">
        <w:r w:rsidRPr="00405527" w:rsidDel="00405527">
          <w:rPr>
            <w:rPrChange w:id="1749" w:author="nick ting" w:date="2021-09-27T18:57:00Z">
              <w:rPr>
                <w:i/>
                <w:iCs/>
              </w:rPr>
            </w:rPrChange>
          </w:rPr>
          <w:delText>spergillus</w:delText>
        </w:r>
        <w:r w:rsidRPr="00405527" w:rsidDel="00405527">
          <w:delText xml:space="preserve"> </w:delText>
        </w:r>
        <w:r w:rsidRPr="00405527" w:rsidDel="00405527">
          <w:rPr>
            <w:rPrChange w:id="1750" w:author="nick ting" w:date="2021-09-27T18:57:00Z">
              <w:rPr>
                <w:i/>
                <w:iCs/>
              </w:rPr>
            </w:rPrChange>
          </w:rPr>
          <w:delText>rambellii</w:delText>
        </w:r>
        <w:r w:rsidRPr="00405527" w:rsidDel="00405527">
          <w:delText xml:space="preserve"> and </w:delText>
        </w:r>
        <w:r w:rsidRPr="00405527" w:rsidDel="00405527">
          <w:rPr>
            <w:rPrChange w:id="1751" w:author="nick ting" w:date="2021-09-27T18:57:00Z">
              <w:rPr>
                <w:i/>
                <w:iCs/>
              </w:rPr>
            </w:rPrChange>
          </w:rPr>
          <w:delText>Aspergillus</w:delText>
        </w:r>
        <w:r w:rsidRPr="00405527" w:rsidDel="00405527">
          <w:delText xml:space="preserve"> </w:delText>
        </w:r>
        <w:r w:rsidRPr="00405527" w:rsidDel="00405527">
          <w:rPr>
            <w:rPrChange w:id="1752" w:author="nick ting" w:date="2021-09-27T18:57:00Z">
              <w:rPr>
                <w:i/>
                <w:iCs/>
              </w:rPr>
            </w:rPrChange>
          </w:rPr>
          <w:delText>kawachii</w:delText>
        </w:r>
        <w:r w:rsidRPr="00405527" w:rsidDel="00405527">
          <w:delText xml:space="preserve"> </w:delText>
        </w:r>
        <w:r w:rsidR="002F5B96" w:rsidRPr="00405527" w:rsidDel="00405527">
          <w:delText xml:space="preserve">were the most </w:delText>
        </w:r>
        <w:r w:rsidR="00EC22EF" w:rsidRPr="00405527" w:rsidDel="00405527">
          <w:delText>apparent</w:delText>
        </w:r>
        <w:r w:rsidR="002F5B96" w:rsidRPr="00405527" w:rsidDel="00405527">
          <w:delText xml:space="preserve"> enrichment and reduction in CRC, respectively</w:delText>
        </w:r>
      </w:del>
    </w:p>
    <w:p w14:paraId="43442DA8" w14:textId="501960AC" w:rsidR="00D9531B" w:rsidRDefault="00D9531B" w:rsidP="00790445">
      <w:pPr>
        <w:rPr>
          <w:ins w:id="1753" w:author="LIN, Yufeng" w:date="2021-10-04T16:23:00Z"/>
          <w:rFonts w:ascii="Times New Roman" w:hAnsi="Times New Roman" w:cs="Times New Roman"/>
          <w:sz w:val="22"/>
        </w:rPr>
      </w:pPr>
      <w:del w:id="1754" w:author="LIN, Yufeng" w:date="2021-09-24T15:50:00Z">
        <w:r w:rsidRPr="00790445" w:rsidDel="00A13741">
          <w:rPr>
            <w:rFonts w:ascii="Times New Roman" w:hAnsi="Times New Roman" w:cs="Times New Roman"/>
            <w:sz w:val="22"/>
          </w:rPr>
          <w:delText>We next increased the cutoff value t</w:delText>
        </w:r>
      </w:del>
      <w:ins w:id="1755" w:author="LIN, Yufeng" w:date="2021-09-24T15:50:00Z">
        <w:r w:rsidR="00A13741">
          <w:rPr>
            <w:rFonts w:ascii="Times New Roman" w:hAnsi="Times New Roman" w:cs="Times New Roman"/>
            <w:sz w:val="22"/>
          </w:rPr>
          <w:t>T</w:t>
        </w:r>
      </w:ins>
      <w:r w:rsidRPr="00790445">
        <w:rPr>
          <w:rFonts w:ascii="Times New Roman" w:hAnsi="Times New Roman" w:cs="Times New Roman"/>
          <w:sz w:val="22"/>
        </w:rPr>
        <w:t>o identify the most crucial candidate</w:t>
      </w:r>
      <w:ins w:id="1756" w:author="LIN, Yufeng" w:date="2021-09-24T15:52:00Z">
        <w:r w:rsidR="00A13741">
          <w:rPr>
            <w:rFonts w:ascii="Times New Roman" w:hAnsi="Times New Roman" w:cs="Times New Roman"/>
            <w:sz w:val="22"/>
          </w:rPr>
          <w:t>s</w:t>
        </w:r>
      </w:ins>
      <w:r w:rsidRPr="00790445">
        <w:rPr>
          <w:rFonts w:ascii="Times New Roman" w:hAnsi="Times New Roman" w:cs="Times New Roman"/>
          <w:sz w:val="22"/>
        </w:rPr>
        <w:t xml:space="preserve"> associated with CRC</w:t>
      </w:r>
      <w:ins w:id="1757" w:author="LIN, Yufeng" w:date="2021-09-24T15:54:00Z">
        <w:r w:rsidR="00474B2B">
          <w:rPr>
            <w:rFonts w:ascii="Times New Roman" w:hAnsi="Times New Roman" w:cs="Times New Roman"/>
            <w:sz w:val="22"/>
          </w:rPr>
          <w:t xml:space="preserve">, we utilized the stricter criteria </w:t>
        </w:r>
      </w:ins>
      <w:ins w:id="1758" w:author="LIN, Yufeng" w:date="2021-09-24T15:55:00Z">
        <w:r w:rsidR="00474B2B">
          <w:rPr>
            <w:rFonts w:ascii="Times New Roman" w:hAnsi="Times New Roman" w:cs="Times New Roman"/>
            <w:sz w:val="22"/>
          </w:rPr>
          <w:t xml:space="preserve">(see methods) </w:t>
        </w:r>
      </w:ins>
      <w:ins w:id="1759" w:author="LIN, Yufeng" w:date="2021-09-24T15:54:00Z">
        <w:r w:rsidR="00474B2B">
          <w:rPr>
            <w:rFonts w:ascii="Times New Roman" w:hAnsi="Times New Roman" w:cs="Times New Roman"/>
            <w:sz w:val="22"/>
          </w:rPr>
          <w:t xml:space="preserve">and </w:t>
        </w:r>
        <w:del w:id="1760" w:author="nick ting" w:date="2021-09-27T18:35:00Z">
          <w:r w:rsidR="00474B2B" w:rsidDel="00100B81">
            <w:rPr>
              <w:rFonts w:ascii="Times New Roman" w:hAnsi="Times New Roman" w:cs="Times New Roman"/>
              <w:sz w:val="22"/>
            </w:rPr>
            <w:delText>explored</w:delText>
          </w:r>
        </w:del>
      </w:ins>
      <w:ins w:id="1761" w:author="nick ting" w:date="2021-09-27T18:35:00Z">
        <w:r w:rsidR="00100B81">
          <w:rPr>
            <w:rFonts w:ascii="Times New Roman" w:hAnsi="Times New Roman" w:cs="Times New Roman"/>
            <w:sz w:val="22"/>
          </w:rPr>
          <w:t>found</w:t>
        </w:r>
      </w:ins>
      <w:ins w:id="1762" w:author="LIN, Yufeng" w:date="2021-09-24T15:54:00Z">
        <w:r w:rsidR="00474B2B">
          <w:rPr>
            <w:rFonts w:ascii="Times New Roman" w:hAnsi="Times New Roman" w:cs="Times New Roman"/>
            <w:sz w:val="22"/>
          </w:rPr>
          <w:t xml:space="preserve"> that</w:t>
        </w:r>
      </w:ins>
      <w:del w:id="1763" w:author="LIN, Yufeng" w:date="2021-09-24T15:54:00Z">
        <w:r w:rsidRPr="00790445" w:rsidDel="00474B2B">
          <w:rPr>
            <w:rFonts w:ascii="Times New Roman" w:hAnsi="Times New Roman" w:cs="Times New Roman"/>
            <w:sz w:val="22"/>
          </w:rPr>
          <w:delText xml:space="preserve"> by filtering core-set using three strict criteria, FDR &lt; 0.01, SSTF ≥ 6, and abs(log2FC) ≥ 1 (</w:delText>
        </w:r>
        <w:commentRangeStart w:id="1764"/>
        <w:r w:rsidRPr="00790445" w:rsidDel="00474B2B">
          <w:rPr>
            <w:rFonts w:ascii="Times New Roman" w:hAnsi="Times New Roman" w:cs="Times New Roman"/>
            <w:sz w:val="22"/>
          </w:rPr>
          <w:delText>see Methods</w:delText>
        </w:r>
        <w:commentRangeEnd w:id="1764"/>
        <w:r w:rsidRPr="00790445" w:rsidDel="00474B2B">
          <w:rPr>
            <w:rStyle w:val="CommentReference"/>
            <w:rFonts w:ascii="Times New Roman" w:hAnsi="Times New Roman" w:cs="Times New Roman"/>
            <w:sz w:val="22"/>
            <w:szCs w:val="22"/>
          </w:rPr>
          <w:commentReference w:id="1764"/>
        </w:r>
        <w:r w:rsidRPr="00790445" w:rsidDel="00474B2B">
          <w:rPr>
            <w:rFonts w:ascii="Times New Roman" w:hAnsi="Times New Roman" w:cs="Times New Roman"/>
            <w:sz w:val="22"/>
          </w:rPr>
          <w:delText>). After filtering,</w:delText>
        </w:r>
      </w:del>
      <w:r w:rsidRPr="00790445">
        <w:rPr>
          <w:rFonts w:ascii="Times New Roman" w:hAnsi="Times New Roman" w:cs="Times New Roman"/>
          <w:sz w:val="22"/>
        </w:rPr>
        <w:t xml:space="preserve"> </w:t>
      </w:r>
      <w:del w:id="1765"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766"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del w:id="1767"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768"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kawachii</w:t>
      </w:r>
      <w:r w:rsidRPr="00790445">
        <w:rPr>
          <w:rFonts w:ascii="Times New Roman" w:hAnsi="Times New Roman" w:cs="Times New Roman"/>
          <w:sz w:val="22"/>
        </w:rPr>
        <w:t xml:space="preserve"> were the only two </w:t>
      </w:r>
      <w:ins w:id="1769" w:author="LIN, Yufeng" w:date="2021-09-24T15:56:00Z">
        <w:r w:rsidR="00474B2B">
          <w:rPr>
            <w:rFonts w:ascii="Times New Roman" w:hAnsi="Times New Roman" w:cs="Times New Roman"/>
            <w:sz w:val="22"/>
          </w:rPr>
          <w:t xml:space="preserve">significant </w:t>
        </w:r>
      </w:ins>
      <w:del w:id="1770" w:author="LIN, Yufeng" w:date="2021-09-28T13:07:00Z">
        <w:r w:rsidR="00FA35F2" w:rsidRPr="00790445" w:rsidDel="004314C2">
          <w:rPr>
            <w:rFonts w:ascii="Times New Roman" w:hAnsi="Times New Roman" w:cs="Times New Roman"/>
            <w:sz w:val="22"/>
          </w:rPr>
          <w:delText>micro-eukaryotes</w:delText>
        </w:r>
      </w:del>
      <w:ins w:id="1771" w:author="LIN, Yufeng" w:date="2021-09-28T13:07:00Z">
        <w:r w:rsidR="004314C2">
          <w:rPr>
            <w:rFonts w:ascii="Times New Roman" w:hAnsi="Times New Roman" w:cs="Times New Roman"/>
            <w:sz w:val="22"/>
          </w:rPr>
          <w:t>fungi</w:t>
        </w:r>
      </w:ins>
      <w:ins w:id="1772" w:author="nick ting" w:date="2021-09-27T18:35:00Z">
        <w:r w:rsidR="00100B81">
          <w:rPr>
            <w:rFonts w:ascii="Times New Roman" w:hAnsi="Times New Roman" w:cs="Times New Roman"/>
            <w:sz w:val="22"/>
          </w:rPr>
          <w:t xml:space="preserve"> </w:t>
        </w:r>
      </w:ins>
      <w:del w:id="1773" w:author="LIN, Yufeng" w:date="2021-09-24T15:56:00Z">
        <w:r w:rsidRPr="00790445" w:rsidDel="00474B2B">
          <w:rPr>
            <w:rFonts w:ascii="Times New Roman" w:hAnsi="Times New Roman" w:cs="Times New Roman"/>
            <w:sz w:val="22"/>
          </w:rPr>
          <w:delText xml:space="preserve"> </w:delText>
        </w:r>
      </w:del>
      <w:del w:id="1774" w:author="LIN, Yufeng" w:date="2021-09-24T15:55:00Z">
        <w:r w:rsidRPr="00790445" w:rsidDel="00474B2B">
          <w:rPr>
            <w:rFonts w:ascii="Times New Roman" w:hAnsi="Times New Roman" w:cs="Times New Roman"/>
            <w:sz w:val="22"/>
          </w:rPr>
          <w:delText xml:space="preserve">that meet these stricter criteria </w:delText>
        </w:r>
      </w:del>
      <w:r w:rsidRPr="00790445">
        <w:rPr>
          <w:rFonts w:ascii="Times New Roman" w:hAnsi="Times New Roman" w:cs="Times New Roman"/>
          <w:sz w:val="22"/>
        </w:rPr>
        <w:t xml:space="preserve">(figure 3c). </w:t>
      </w:r>
      <w:r w:rsidRPr="00474B2B">
        <w:rPr>
          <w:rFonts w:ascii="Times New Roman" w:hAnsi="Times New Roman" w:cs="Times New Roman"/>
          <w:i/>
          <w:iCs/>
          <w:sz w:val="22"/>
          <w:rPrChange w:id="1775" w:author="LIN, Yufeng" w:date="2021-09-24T15:56:00Z">
            <w:rPr>
              <w:rFonts w:ascii="Times New Roman" w:hAnsi="Times New Roman" w:cs="Times New Roman"/>
              <w:sz w:val="22"/>
            </w:rPr>
          </w:rPrChange>
        </w:rPr>
        <w:t>A. rambellii</w:t>
      </w:r>
      <w:r w:rsidRPr="00790445">
        <w:rPr>
          <w:rFonts w:ascii="Times New Roman" w:hAnsi="Times New Roman" w:cs="Times New Roman"/>
          <w:sz w:val="22"/>
        </w:rPr>
        <w:t xml:space="preserve"> was the only candidate with a significant difference among seven cohorts, excluding the 2019_Thomas cohort (figure 3d). </w:t>
      </w:r>
      <w:del w:id="1776" w:author="nick ting" w:date="2021-09-27T18:35:00Z">
        <w:r w:rsidRPr="00790445" w:rsidDel="00100B81">
          <w:rPr>
            <w:rFonts w:ascii="Times New Roman" w:hAnsi="Times New Roman" w:cs="Times New Roman"/>
            <w:sz w:val="22"/>
          </w:rPr>
          <w:delText xml:space="preserve">And </w:delText>
        </w:r>
      </w:del>
      <w:ins w:id="1777" w:author="nick ting" w:date="2021-09-27T18:35:00Z">
        <w:r w:rsidR="00100B81">
          <w:rPr>
            <w:rFonts w:ascii="Times New Roman" w:hAnsi="Times New Roman" w:cs="Times New Roman"/>
            <w:sz w:val="22"/>
          </w:rPr>
          <w:t>Whereas</w:t>
        </w:r>
        <w:r w:rsidR="00100B81" w:rsidRPr="00790445">
          <w:rPr>
            <w:rFonts w:ascii="Times New Roman" w:hAnsi="Times New Roman" w:cs="Times New Roman"/>
            <w:sz w:val="22"/>
          </w:rPr>
          <w:t xml:space="preserve"> </w:t>
        </w:r>
      </w:ins>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was significantly different among 2014_ZellerG, 2016_VogtmannE, 2017_JunY, and our </w:t>
      </w:r>
      <w:del w:id="1778" w:author="LIN, Yufeng" w:date="2021-09-24T15:57:00Z">
        <w:r w:rsidRPr="00790445" w:rsidDel="00474B2B">
          <w:rPr>
            <w:rFonts w:ascii="Times New Roman" w:hAnsi="Times New Roman" w:cs="Times New Roman"/>
            <w:sz w:val="22"/>
          </w:rPr>
          <w:delText xml:space="preserve">indoor </w:delText>
        </w:r>
      </w:del>
      <w:ins w:id="1779" w:author="LIN, Yufeng" w:date="2021-09-24T15:57:00Z">
        <w:r w:rsidR="00474B2B">
          <w:rPr>
            <w:rFonts w:ascii="Times New Roman" w:hAnsi="Times New Roman" w:cs="Times New Roman"/>
            <w:sz w:val="22"/>
          </w:rPr>
          <w:t>unpublished</w:t>
        </w:r>
        <w:r w:rsidR="00474B2B" w:rsidRPr="00790445">
          <w:rPr>
            <w:rFonts w:ascii="Times New Roman" w:hAnsi="Times New Roman" w:cs="Times New Roman"/>
            <w:sz w:val="22"/>
          </w:rPr>
          <w:t xml:space="preserve"> </w:t>
        </w:r>
      </w:ins>
      <w:r w:rsidRPr="00790445">
        <w:rPr>
          <w:rFonts w:ascii="Times New Roman" w:hAnsi="Times New Roman" w:cs="Times New Roman"/>
          <w:sz w:val="22"/>
        </w:rPr>
        <w:t>dataset (figure 3d). Although they belong to the same genus,</w:t>
      </w:r>
      <w:ins w:id="1780" w:author="nick ting" w:date="2021-09-27T18:36:00Z">
        <w:r w:rsidR="00100B81">
          <w:rPr>
            <w:rFonts w:ascii="Times New Roman" w:hAnsi="Times New Roman" w:cs="Times New Roman"/>
            <w:sz w:val="22"/>
          </w:rPr>
          <w:t xml:space="preserve"> they </w:t>
        </w:r>
        <w:r w:rsidR="006A1ACE">
          <w:rPr>
            <w:rFonts w:ascii="Times New Roman" w:hAnsi="Times New Roman" w:cs="Times New Roman"/>
            <w:sz w:val="22"/>
          </w:rPr>
          <w:t>were shown to have different association with CRC with</w:t>
        </w:r>
      </w:ins>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w:t>
      </w:r>
      <w:del w:id="1781" w:author="nick ting" w:date="2021-09-27T18:37:00Z">
        <w:r w:rsidRPr="00790445" w:rsidDel="006A1ACE">
          <w:rPr>
            <w:rFonts w:ascii="Times New Roman" w:hAnsi="Times New Roman" w:cs="Times New Roman"/>
            <w:sz w:val="22"/>
          </w:rPr>
          <w:delText xml:space="preserve">was </w:delText>
        </w:r>
      </w:del>
      <w:ins w:id="1782"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r w:rsidRPr="00790445">
        <w:rPr>
          <w:rFonts w:ascii="Times New Roman" w:hAnsi="Times New Roman" w:cs="Times New Roman"/>
          <w:sz w:val="22"/>
        </w:rPr>
        <w:t>enriched</w:t>
      </w:r>
      <w:ins w:id="1783" w:author="LIN, Yufeng" w:date="2021-09-24T15:58:00Z">
        <w:r w:rsidR="00474B2B">
          <w:rPr>
            <w:rFonts w:ascii="Times New Roman" w:hAnsi="Times New Roman" w:cs="Times New Roman"/>
            <w:sz w:val="22"/>
          </w:rPr>
          <w:t xml:space="preserve"> in CRC</w:t>
        </w:r>
      </w:ins>
      <w:r w:rsidRPr="00790445">
        <w:rPr>
          <w:rFonts w:ascii="Times New Roman" w:hAnsi="Times New Roman" w:cs="Times New Roman"/>
          <w:sz w:val="22"/>
        </w:rPr>
        <w:t xml:space="preserve">, while </w:t>
      </w:r>
      <w:r w:rsidRPr="00790445">
        <w:rPr>
          <w:rFonts w:ascii="Times New Roman" w:hAnsi="Times New Roman" w:cs="Times New Roman"/>
          <w:i/>
          <w:iCs/>
          <w:sz w:val="22"/>
        </w:rPr>
        <w:t>A. kawachii</w:t>
      </w:r>
      <w:r w:rsidRPr="00790445">
        <w:rPr>
          <w:rFonts w:ascii="Times New Roman" w:hAnsi="Times New Roman" w:cs="Times New Roman"/>
          <w:sz w:val="22"/>
        </w:rPr>
        <w:t xml:space="preserve"> </w:t>
      </w:r>
      <w:del w:id="1784" w:author="nick ting" w:date="2021-09-27T18:37:00Z">
        <w:r w:rsidRPr="00790445" w:rsidDel="006A1ACE">
          <w:rPr>
            <w:rFonts w:ascii="Times New Roman" w:hAnsi="Times New Roman" w:cs="Times New Roman"/>
            <w:sz w:val="22"/>
          </w:rPr>
          <w:delText xml:space="preserve">was </w:delText>
        </w:r>
      </w:del>
      <w:ins w:id="1785"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del w:id="1786" w:author="LIN, Yufeng" w:date="2021-09-24T15:57:00Z">
        <w:r w:rsidRPr="00790445" w:rsidDel="00474B2B">
          <w:rPr>
            <w:rFonts w:ascii="Times New Roman" w:hAnsi="Times New Roman" w:cs="Times New Roman"/>
            <w:sz w:val="22"/>
          </w:rPr>
          <w:delText>less in CRC</w:delText>
        </w:r>
      </w:del>
      <w:ins w:id="1787" w:author="LIN, Yufeng" w:date="2021-09-24T15:58:00Z">
        <w:r w:rsidR="00474B2B">
          <w:rPr>
            <w:rFonts w:ascii="Times New Roman" w:hAnsi="Times New Roman" w:cs="Times New Roman"/>
            <w:sz w:val="22"/>
          </w:rPr>
          <w:t>opposite</w:t>
        </w:r>
      </w:ins>
      <w:r w:rsidRPr="00790445">
        <w:rPr>
          <w:rFonts w:ascii="Times New Roman" w:hAnsi="Times New Roman" w:cs="Times New Roman"/>
          <w:sz w:val="22"/>
        </w:rPr>
        <w:t xml:space="preserve">. </w:t>
      </w:r>
      <w:del w:id="1788" w:author="nick ting" w:date="2021-09-27T18:37:00Z">
        <w:r w:rsidRPr="00790445" w:rsidDel="006A1ACE">
          <w:rPr>
            <w:rFonts w:ascii="Times New Roman" w:hAnsi="Times New Roman" w:cs="Times New Roman"/>
            <w:sz w:val="22"/>
          </w:rPr>
          <w:delText>In previous research</w:delText>
        </w:r>
      </w:del>
      <w:ins w:id="1789" w:author="nick ting" w:date="2021-09-27T18:37:00Z">
        <w:r w:rsidR="006A1ACE">
          <w:rPr>
            <w:rFonts w:ascii="Times New Roman" w:hAnsi="Times New Roman" w:cs="Times New Roman"/>
            <w:sz w:val="22"/>
          </w:rPr>
          <w:t>Importantly, they were also reported to have opposing actions in previous studies.</w:t>
        </w:r>
      </w:ins>
      <w:del w:id="1790" w:author="nick ting" w:date="2021-09-27T18:37:00Z">
        <w:r w:rsidRPr="00790445" w:rsidDel="006A1ACE">
          <w:rPr>
            <w:rFonts w:ascii="Times New Roman" w:hAnsi="Times New Roman" w:cs="Times New Roman"/>
            <w:sz w:val="22"/>
          </w:rPr>
          <w:delText>,</w:delText>
        </w:r>
      </w:del>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has been </w:t>
      </w:r>
      <w:del w:id="1791" w:author="nick ting" w:date="2021-09-27T18:38:00Z">
        <w:r w:rsidRPr="00790445" w:rsidDel="006A1ACE">
          <w:rPr>
            <w:rFonts w:ascii="Times New Roman" w:hAnsi="Times New Roman" w:cs="Times New Roman"/>
            <w:sz w:val="22"/>
          </w:rPr>
          <w:delText xml:space="preserve">acknowledged </w:delText>
        </w:r>
      </w:del>
      <w:ins w:id="1792" w:author="nick ting" w:date="2021-09-27T18:38:00Z">
        <w:r w:rsidR="006A1ACE">
          <w:rPr>
            <w:rFonts w:ascii="Times New Roman" w:hAnsi="Times New Roman" w:cs="Times New Roman"/>
            <w:sz w:val="22"/>
          </w:rPr>
          <w:t>demonstrated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to</w:t>
      </w:r>
      <w:ins w:id="1793" w:author="nick ting" w:date="2021-09-27T18:38:00Z">
        <w:r w:rsidR="006A1ACE">
          <w:rPr>
            <w:rFonts w:ascii="Times New Roman" w:hAnsi="Times New Roman" w:cs="Times New Roman"/>
            <w:sz w:val="22"/>
          </w:rPr>
          <w:t xml:space="preserve"> have to ability of</w:t>
        </w:r>
      </w:ins>
      <w:r w:rsidRPr="00790445">
        <w:rPr>
          <w:rFonts w:ascii="Times New Roman" w:hAnsi="Times New Roman" w:cs="Times New Roman"/>
          <w:sz w:val="22"/>
        </w:rPr>
        <w:t xml:space="preserve"> accumulat</w:t>
      </w:r>
      <w:ins w:id="1794" w:author="nick ting" w:date="2021-09-27T18:38:00Z">
        <w:r w:rsidR="006A1ACE">
          <w:rPr>
            <w:rFonts w:ascii="Times New Roman" w:hAnsi="Times New Roman" w:cs="Times New Roman"/>
            <w:sz w:val="22"/>
          </w:rPr>
          <w:t>ing</w:t>
        </w:r>
      </w:ins>
      <w:del w:id="1795" w:author="nick ting" w:date="2021-09-27T18:38:00Z">
        <w:r w:rsidRPr="00790445" w:rsidDel="006A1ACE">
          <w:rPr>
            <w:rFonts w:ascii="Times New Roman" w:hAnsi="Times New Roman" w:cs="Times New Roman"/>
            <w:sz w:val="22"/>
          </w:rPr>
          <w:delText>e</w:delText>
        </w:r>
      </w:del>
      <w:r w:rsidRPr="00790445">
        <w:rPr>
          <w:rFonts w:ascii="Times New Roman" w:hAnsi="Times New Roman" w:cs="Times New Roman"/>
          <w:sz w:val="22"/>
        </w:rPr>
        <w:t xml:space="preserve"> aflatoxins (AF) and the aflatoxin precursor sterigmatocystin (ST)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del w:id="1796" w:author="nick ting" w:date="2021-09-27T18:38:00Z">
        <w:r w:rsidRPr="00790445" w:rsidDel="006A1ACE">
          <w:rPr>
            <w:rFonts w:ascii="Times New Roman" w:hAnsi="Times New Roman" w:cs="Times New Roman"/>
            <w:sz w:val="22"/>
          </w:rPr>
          <w:delText xml:space="preserve">And </w:delText>
        </w:r>
      </w:del>
      <w:r w:rsidRPr="00790445">
        <w:rPr>
          <w:rFonts w:ascii="Times New Roman" w:hAnsi="Times New Roman" w:cs="Times New Roman"/>
          <w:sz w:val="22"/>
        </w:rPr>
        <w:t xml:space="preserve">AF and ST are </w:t>
      </w:r>
      <w:ins w:id="1797" w:author="nick ting" w:date="2021-09-27T18:38:00Z">
        <w:r w:rsidR="006A1ACE">
          <w:rPr>
            <w:rFonts w:ascii="Times New Roman" w:hAnsi="Times New Roman" w:cs="Times New Roman"/>
            <w:sz w:val="22"/>
          </w:rPr>
          <w:t xml:space="preserve">well known as </w:t>
        </w:r>
      </w:ins>
      <w:r w:rsidRPr="00790445">
        <w:rPr>
          <w:rFonts w:ascii="Times New Roman" w:hAnsi="Times New Roman" w:cs="Times New Roman"/>
          <w:sz w:val="22"/>
        </w:rPr>
        <w:t>the most carcinogenic natural products</w:t>
      </w:r>
      <w:ins w:id="1798" w:author="nick ting" w:date="2021-09-27T18:38:00Z">
        <w:r w:rsidR="006A1ACE">
          <w:rPr>
            <w:rFonts w:ascii="Times New Roman" w:hAnsi="Times New Roman" w:cs="Times New Roman"/>
            <w:sz w:val="22"/>
          </w:rPr>
          <w:t xml:space="preserve"> </w:t>
        </w:r>
      </w:ins>
      <w:del w:id="1799" w:author="nick ting" w:date="2021-09-27T18:38:00Z">
        <w:r w:rsidRPr="00790445" w:rsidDel="006A1ACE">
          <w:rPr>
            <w:rFonts w:ascii="Times New Roman" w:hAnsi="Times New Roman" w:cs="Times New Roman"/>
            <w:sz w:val="22"/>
          </w:rPr>
          <w:delText xml:space="preserve"> known</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30</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kawachii</w:t>
      </w:r>
      <w:r w:rsidRPr="00790445">
        <w:rPr>
          <w:rFonts w:ascii="Times New Roman" w:hAnsi="Times New Roman" w:cs="Times New Roman"/>
          <w:sz w:val="22"/>
        </w:rPr>
        <w:t xml:space="preserve"> was </w:t>
      </w:r>
      <w:del w:id="1800" w:author="nick ting" w:date="2021-09-27T18:39:00Z">
        <w:r w:rsidRPr="00790445" w:rsidDel="006A1ACE">
          <w:rPr>
            <w:rFonts w:ascii="Times New Roman" w:hAnsi="Times New Roman" w:cs="Times New Roman"/>
            <w:sz w:val="22"/>
          </w:rPr>
          <w:delText xml:space="preserve">usually </w:delText>
        </w:r>
      </w:del>
      <w:r w:rsidRPr="00790445">
        <w:rPr>
          <w:rFonts w:ascii="Times New Roman" w:hAnsi="Times New Roman" w:cs="Times New Roman"/>
          <w:sz w:val="22"/>
        </w:rPr>
        <w:t xml:space="preserve">reported with </w:t>
      </w:r>
      <w:del w:id="1801" w:author="nick ting" w:date="2021-09-27T18:55:00Z">
        <w:r w:rsidRPr="00790445" w:rsidDel="00405527">
          <w:rPr>
            <w:rFonts w:ascii="Times New Roman" w:hAnsi="Times New Roman" w:cs="Times New Roman"/>
            <w:sz w:val="22"/>
          </w:rPr>
          <w:delText>anticancer or</w:delText>
        </w:r>
      </w:del>
      <w:ins w:id="1802" w:author="nick ting" w:date="2021-09-27T18:55:00Z">
        <w:r w:rsidR="00405527">
          <w:rPr>
            <w:rFonts w:ascii="Times New Roman" w:hAnsi="Times New Roman" w:cs="Times New Roman"/>
            <w:sz w:val="22"/>
          </w:rPr>
          <w:t>the ability of enhancing anticancer effects of</w:t>
        </w:r>
      </w:ins>
      <w:r w:rsidRPr="00790445">
        <w:rPr>
          <w:rFonts w:ascii="Times New Roman" w:hAnsi="Times New Roman" w:cs="Times New Roman"/>
          <w:sz w:val="22"/>
        </w:rPr>
        <w:t xml:space="preserve"> cancer-curing herbs, such as Korean mistletoe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w:t>
      </w:r>
      <w:ins w:id="1803" w:author="LIN, Yufeng" w:date="2021-09-24T15:59:00Z">
        <w:r w:rsidR="00474B2B">
          <w:rPr>
            <w:rFonts w:ascii="Times New Roman" w:hAnsi="Times New Roman" w:cs="Times New Roman"/>
            <w:sz w:val="22"/>
          </w:rPr>
          <w:t xml:space="preserve"> </w:t>
        </w:r>
        <w:del w:id="1804" w:author="nick ting" w:date="2021-09-27T18:39:00Z">
          <w:r w:rsidR="00474B2B" w:rsidDel="006A1ACE">
            <w:rPr>
              <w:rFonts w:ascii="Times New Roman" w:hAnsi="Times New Roman" w:cs="Times New Roman"/>
              <w:sz w:val="22"/>
            </w:rPr>
            <w:delText>I</w:delText>
          </w:r>
          <w:r w:rsidR="00474B2B" w:rsidRPr="00474B2B" w:rsidDel="006A1ACE">
            <w:rPr>
              <w:rFonts w:ascii="Times New Roman" w:hAnsi="Times New Roman" w:cs="Times New Roman"/>
              <w:sz w:val="22"/>
            </w:rPr>
            <w:delText xml:space="preserve">t </w:delText>
          </w:r>
        </w:del>
      </w:ins>
      <w:ins w:id="1805" w:author="LIN, Yufeng" w:date="2021-09-24T16:00:00Z">
        <w:del w:id="1806" w:author="nick ting" w:date="2021-09-27T18:39:00Z">
          <w:r w:rsidR="00474B2B" w:rsidDel="006A1ACE">
            <w:rPr>
              <w:rFonts w:ascii="Times New Roman" w:hAnsi="Times New Roman" w:cs="Times New Roman"/>
              <w:sz w:val="22"/>
            </w:rPr>
            <w:delText>wa</w:delText>
          </w:r>
        </w:del>
      </w:ins>
      <w:ins w:id="1807" w:author="LIN, Yufeng" w:date="2021-09-24T15:59:00Z">
        <w:del w:id="1808" w:author="nick ting" w:date="2021-09-27T18:39:00Z">
          <w:r w:rsidR="00474B2B" w:rsidRPr="00474B2B" w:rsidDel="006A1ACE">
            <w:rPr>
              <w:rFonts w:ascii="Times New Roman" w:hAnsi="Times New Roman" w:cs="Times New Roman"/>
              <w:sz w:val="22"/>
            </w:rPr>
            <w:delText xml:space="preserve">s consistent with our </w:delText>
          </w:r>
          <w:r w:rsidR="00474B2B" w:rsidDel="006A1ACE">
            <w:rPr>
              <w:rFonts w:ascii="Times New Roman" w:hAnsi="Times New Roman" w:cs="Times New Roman"/>
              <w:sz w:val="22"/>
            </w:rPr>
            <w:delText>discovery</w:delText>
          </w:r>
        </w:del>
      </w:ins>
      <w:ins w:id="1809" w:author="nick ting" w:date="2021-09-27T18:39:00Z">
        <w:r w:rsidR="006A1ACE">
          <w:rPr>
            <w:rFonts w:ascii="Times New Roman" w:hAnsi="Times New Roman" w:cs="Times New Roman"/>
            <w:sz w:val="22"/>
          </w:rPr>
          <w:t xml:space="preserve"> All these previous literatures supported our findings</w:t>
        </w:r>
      </w:ins>
      <w:ins w:id="1810" w:author="LIN, Yufeng" w:date="2021-09-24T15:59:00Z">
        <w:r w:rsidR="00474B2B">
          <w:rPr>
            <w:rFonts w:ascii="Times New Roman" w:hAnsi="Times New Roman" w:cs="Times New Roman"/>
            <w:sz w:val="22"/>
          </w:rPr>
          <w:t>.</w:t>
        </w:r>
      </w:ins>
      <w:r w:rsidRPr="00790445">
        <w:rPr>
          <w:rFonts w:ascii="Times New Roman" w:hAnsi="Times New Roman" w:cs="Times New Roman"/>
          <w:sz w:val="22"/>
        </w:rPr>
        <w:t xml:space="preserve"> Collectively, our meta-analysis revealed the key </w:t>
      </w:r>
      <w:del w:id="1811" w:author="LIN, Yufeng" w:date="2021-09-28T13:07:00Z">
        <w:r w:rsidRPr="00790445" w:rsidDel="004314C2">
          <w:rPr>
            <w:rFonts w:ascii="Times New Roman" w:hAnsi="Times New Roman" w:cs="Times New Roman"/>
            <w:sz w:val="22"/>
          </w:rPr>
          <w:delText>micro</w:delText>
        </w:r>
      </w:del>
      <w:ins w:id="1812" w:author="nick ting" w:date="2021-09-27T18:40:00Z">
        <w:del w:id="1813" w:author="LIN, Yufeng" w:date="2021-09-28T13:07:00Z">
          <w:r w:rsidR="006A1ACE" w:rsidDel="004314C2">
            <w:rPr>
              <w:rFonts w:ascii="Times New Roman" w:hAnsi="Times New Roman" w:cs="Times New Roman"/>
              <w:sz w:val="22"/>
            </w:rPr>
            <w:delText>-</w:delText>
          </w:r>
        </w:del>
      </w:ins>
      <w:del w:id="1814" w:author="LIN, Yufeng" w:date="2021-09-28T13:07:00Z">
        <w:r w:rsidRPr="00790445" w:rsidDel="004314C2">
          <w:rPr>
            <w:rFonts w:ascii="Times New Roman" w:hAnsi="Times New Roman" w:cs="Times New Roman"/>
            <w:sz w:val="22"/>
          </w:rPr>
          <w:delText>eukaryote</w:delText>
        </w:r>
      </w:del>
      <w:ins w:id="1815" w:author="nick ting" w:date="2021-09-27T18:40:00Z">
        <w:del w:id="1816" w:author="LIN, Yufeng" w:date="2021-09-28T13:07:00Z">
          <w:r w:rsidR="006A1ACE" w:rsidDel="004314C2">
            <w:rPr>
              <w:rFonts w:ascii="Times New Roman" w:hAnsi="Times New Roman" w:cs="Times New Roman"/>
              <w:sz w:val="22"/>
            </w:rPr>
            <w:delText>s</w:delText>
          </w:r>
        </w:del>
      </w:ins>
      <w:ins w:id="1817"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 xml:space="preserve">, that </w:t>
      </w:r>
      <w:del w:id="1818" w:author="nick ting" w:date="2021-09-27T18:40:00Z">
        <w:r w:rsidRPr="00790445" w:rsidDel="006A1ACE">
          <w:rPr>
            <w:rFonts w:ascii="Times New Roman" w:hAnsi="Times New Roman" w:cs="Times New Roman"/>
            <w:sz w:val="22"/>
          </w:rPr>
          <w:delText xml:space="preserve">was </w:delText>
        </w:r>
      </w:del>
      <w:ins w:id="1819" w:author="nick ting" w:date="2021-09-27T18:40:00Z">
        <w:r w:rsidR="006A1ACE">
          <w:rPr>
            <w:rFonts w:ascii="Times New Roman" w:hAnsi="Times New Roman" w:cs="Times New Roman"/>
            <w:sz w:val="22"/>
          </w:rPr>
          <w:t>were</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w:t>
      </w:r>
      <w:del w:id="1820" w:author="nick ting" w:date="2021-09-27T18:40:00Z">
        <w:r w:rsidRPr="00790445" w:rsidDel="006A1ACE">
          <w:rPr>
            <w:rFonts w:ascii="Times New Roman" w:hAnsi="Times New Roman" w:cs="Times New Roman"/>
            <w:sz w:val="22"/>
          </w:rPr>
          <w:delText xml:space="preserve">correlated </w:delText>
        </w:r>
      </w:del>
      <w:ins w:id="1821" w:author="nick ting" w:date="2021-09-27T18:40:00Z">
        <w:r w:rsidR="006A1ACE">
          <w:rPr>
            <w:rFonts w:ascii="Times New Roman" w:hAnsi="Times New Roman" w:cs="Times New Roman"/>
            <w:sz w:val="22"/>
          </w:rPr>
          <w:t>associated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with CRC </w:t>
      </w:r>
      <w:del w:id="1822" w:author="nick ting" w:date="2021-09-27T18:40:00Z">
        <w:r w:rsidRPr="00790445" w:rsidDel="006A1ACE">
          <w:rPr>
            <w:rFonts w:ascii="Times New Roman" w:hAnsi="Times New Roman" w:cs="Times New Roman"/>
            <w:sz w:val="22"/>
          </w:rPr>
          <w:delText xml:space="preserve">among </w:delText>
        </w:r>
      </w:del>
      <w:ins w:id="1823" w:author="nick ting" w:date="2021-09-27T18:40:00Z">
        <w:r w:rsidR="006A1ACE">
          <w:rPr>
            <w:rFonts w:ascii="Times New Roman" w:hAnsi="Times New Roman" w:cs="Times New Roman"/>
            <w:sz w:val="22"/>
          </w:rPr>
          <w:t>across</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multiple metagenomic studies. </w:t>
      </w:r>
    </w:p>
    <w:p w14:paraId="4DF4DAF3" w14:textId="08BF8549" w:rsidR="00D64894" w:rsidRDefault="00D64894" w:rsidP="008B0617">
      <w:pPr>
        <w:pStyle w:val="title20825"/>
        <w:rPr>
          <w:ins w:id="1824" w:author="LIN, Yufeng" w:date="2021-10-04T16:25:00Z"/>
        </w:rPr>
      </w:pPr>
      <w:ins w:id="1825" w:author="LIN, Yufeng" w:date="2021-10-04T16:23:00Z">
        <w:r>
          <w:t xml:space="preserve">The fungal-bacterial </w:t>
        </w:r>
      </w:ins>
      <w:ins w:id="1826" w:author="LIN, Yufeng" w:date="2021-10-04T16:24:00Z">
        <w:r>
          <w:t>combination</w:t>
        </w:r>
      </w:ins>
      <w:ins w:id="1827" w:author="LIN, Yufeng" w:date="2021-10-05T14:02:00Z">
        <w:r w:rsidR="0096422D">
          <w:t xml:space="preserve"> model</w:t>
        </w:r>
      </w:ins>
      <w:ins w:id="1828" w:author="LIN, Yufeng" w:date="2021-10-04T16:24:00Z">
        <w:r>
          <w:t xml:space="preserve"> </w:t>
        </w:r>
        <w:r>
          <w:rPr>
            <w:rFonts w:hint="eastAsia"/>
          </w:rPr>
          <w:t>perform</w:t>
        </w:r>
        <w:r>
          <w:t>ed best in C</w:t>
        </w:r>
      </w:ins>
      <w:ins w:id="1829" w:author="LIN, Yufeng" w:date="2021-10-04T16:25:00Z">
        <w:r>
          <w:t>RC</w:t>
        </w:r>
      </w:ins>
      <w:ins w:id="1830" w:author="LIN, Yufeng" w:date="2021-10-04T16:33:00Z">
        <w:r w:rsidR="007A54E8">
          <w:t xml:space="preserve"> </w:t>
        </w:r>
        <w:r w:rsidR="007A54E8" w:rsidRPr="007A54E8">
          <w:t>diagnosis</w:t>
        </w:r>
      </w:ins>
    </w:p>
    <w:p w14:paraId="517055BC" w14:textId="47D7D63B" w:rsidR="00211129" w:rsidRDefault="00211129">
      <w:pPr>
        <w:rPr>
          <w:ins w:id="1831" w:author="LIN, Yufeng" w:date="2021-10-05T10:08:00Z"/>
          <w:rFonts w:ascii="Times New Roman" w:hAnsi="Times New Roman" w:cs="Times New Roman"/>
          <w:sz w:val="22"/>
        </w:rPr>
      </w:pPr>
      <w:ins w:id="1832" w:author="LIN, Yufeng" w:date="2021-10-05T10:08:00Z">
        <w:r>
          <w:rPr>
            <w:rFonts w:ascii="Times New Roman" w:hAnsi="Times New Roman" w:cs="Times New Roman"/>
            <w:sz w:val="22"/>
          </w:rPr>
          <w:t>To identify the significant differentially abundant bacteria between CRC and healthy individuals, w</w:t>
        </w:r>
        <w:r w:rsidRPr="00790445">
          <w:rPr>
            <w:rFonts w:ascii="Times New Roman" w:hAnsi="Times New Roman" w:cs="Times New Roman"/>
            <w:sz w:val="22"/>
          </w:rPr>
          <w:t xml:space="preserve">e </w:t>
        </w:r>
        <w:r>
          <w:rPr>
            <w:rFonts w:ascii="Times New Roman" w:hAnsi="Times New Roman" w:cs="Times New Roman"/>
            <w:sz w:val="22"/>
          </w:rPr>
          <w:t>performed Wilcoxon rank-sum test with stringent</w:t>
        </w:r>
        <w:r w:rsidRPr="00790445">
          <w:rPr>
            <w:rFonts w:ascii="Times New Roman" w:hAnsi="Times New Roman" w:cs="Times New Roman"/>
            <w:sz w:val="22"/>
          </w:rPr>
          <w:t xml:space="preserve"> </w:t>
        </w:r>
        <w:r>
          <w:rPr>
            <w:rFonts w:ascii="Times New Roman" w:hAnsi="Times New Roman" w:cs="Times New Roman"/>
            <w:sz w:val="22"/>
          </w:rPr>
          <w:t xml:space="preserve">selection </w:t>
        </w:r>
        <w:r w:rsidRPr="00790445">
          <w:rPr>
            <w:rFonts w:ascii="Times New Roman" w:hAnsi="Times New Roman" w:cs="Times New Roman"/>
            <w:sz w:val="22"/>
          </w:rPr>
          <w:t>criteria</w:t>
        </w:r>
        <w:r>
          <w:rPr>
            <w:rFonts w:ascii="Times New Roman" w:hAnsi="Times New Roman" w:cs="Times New Roman"/>
            <w:sz w:val="22"/>
          </w:rPr>
          <w:t xml:space="preserve"> (q-value &lt; 0.01, </w:t>
        </w:r>
      </w:ins>
      <m:oMath>
        <m:d>
          <m:dPr>
            <m:begChr m:val="|"/>
            <m:endChr m:val="|"/>
            <m:ctrlPr>
              <w:ins w:id="1833" w:author="LIN, Yufeng" w:date="2021-10-05T10:08:00Z">
                <w:rPr>
                  <w:rFonts w:ascii="Cambria Math" w:hAnsi="Cambria Math" w:cs="Times New Roman"/>
                  <w:i/>
                  <w:sz w:val="22"/>
                </w:rPr>
              </w:ins>
            </m:ctrlPr>
          </m:dPr>
          <m:e>
            <m:func>
              <m:funcPr>
                <m:ctrlPr>
                  <w:ins w:id="1834" w:author="LIN, Yufeng" w:date="2021-10-05T10:08:00Z">
                    <w:rPr>
                      <w:rFonts w:ascii="Cambria Math" w:hAnsi="Cambria Math" w:cs="Times New Roman"/>
                      <w:i/>
                      <w:sz w:val="22"/>
                    </w:rPr>
                  </w:ins>
                </m:ctrlPr>
              </m:funcPr>
              <m:fName>
                <m:sSub>
                  <m:sSubPr>
                    <m:ctrlPr>
                      <w:ins w:id="1835" w:author="LIN, Yufeng" w:date="2021-10-05T10:08:00Z">
                        <w:rPr>
                          <w:rFonts w:ascii="Cambria Math" w:hAnsi="Cambria Math" w:cs="Times New Roman"/>
                          <w:i/>
                          <w:sz w:val="22"/>
                        </w:rPr>
                      </w:ins>
                    </m:ctrlPr>
                  </m:sSubPr>
                  <m:e>
                    <m:r>
                      <w:ins w:id="1836" w:author="LIN, Yufeng" w:date="2021-10-05T10:08:00Z">
                        <m:rPr>
                          <m:sty m:val="p"/>
                        </m:rPr>
                        <w:rPr>
                          <w:rFonts w:ascii="Cambria Math" w:hAnsi="Cambria Math" w:cs="Times New Roman"/>
                          <w:sz w:val="22"/>
                        </w:rPr>
                        <m:t>log</m:t>
                      </w:ins>
                    </m:r>
                  </m:e>
                  <m:sub>
                    <m:r>
                      <w:ins w:id="1837" w:author="LIN, Yufeng" w:date="2021-10-05T10:08:00Z">
                        <w:rPr>
                          <w:rFonts w:ascii="Cambria Math" w:hAnsi="Cambria Math" w:cs="Times New Roman"/>
                          <w:sz w:val="22"/>
                        </w:rPr>
                        <m:t>2</m:t>
                      </w:ins>
                    </m:r>
                  </m:sub>
                </m:sSub>
              </m:fName>
              <m:e>
                <m:r>
                  <w:ins w:id="1838" w:author="LIN, Yufeng" w:date="2021-10-05T10:08:00Z">
                    <w:rPr>
                      <w:rFonts w:ascii="Cambria Math" w:hAnsi="Cambria Math" w:cs="Times New Roman"/>
                      <w:sz w:val="22"/>
                    </w:rPr>
                    <m:t>FC</m:t>
                  </w:ins>
                </m:r>
              </m:e>
            </m:func>
          </m:e>
        </m:d>
        <m:r>
          <w:ins w:id="1839" w:author="LIN, Yufeng" w:date="2021-10-05T10:08:00Z">
            <w:rPr>
              <w:rFonts w:ascii="Cambria Math" w:hAnsi="Cambria Math" w:cs="Times New Roman"/>
              <w:sz w:val="22"/>
            </w:rPr>
            <m:t>&gt;0.5</m:t>
          </w:ins>
        </m:r>
      </m:oMath>
      <w:ins w:id="1840" w:author="LIN, Yufeng" w:date="2021-10-05T10:08:00Z">
        <w:r>
          <w:rPr>
            <w:rFonts w:ascii="Times New Roman" w:hAnsi="Times New Roman" w:cs="Times New Roman"/>
            <w:sz w:val="22"/>
          </w:rPr>
          <w:t>, unclassified species removed) (supplementary table 10)</w:t>
        </w:r>
        <w:r w:rsidRPr="00790445">
          <w:rPr>
            <w:rFonts w:ascii="Times New Roman" w:hAnsi="Times New Roman" w:cs="Times New Roman"/>
            <w:sz w:val="22"/>
          </w:rPr>
          <w:t xml:space="preserve">. </w:t>
        </w:r>
        <w:r>
          <w:rPr>
            <w:rFonts w:ascii="Times New Roman" w:hAnsi="Times New Roman" w:cs="Times New Roman"/>
            <w:sz w:val="22"/>
          </w:rPr>
          <w:t>Thirty-one</w:t>
        </w:r>
        <w:r w:rsidRPr="00790445">
          <w:rPr>
            <w:rFonts w:ascii="Times New Roman" w:hAnsi="Times New Roman" w:cs="Times New Roman"/>
            <w:sz w:val="22"/>
          </w:rPr>
          <w:t xml:space="preserve"> </w:t>
        </w:r>
        <w:r>
          <w:rPr>
            <w:rFonts w:ascii="Times New Roman" w:hAnsi="Times New Roman" w:cs="Times New Roman"/>
            <w:sz w:val="22"/>
          </w:rPr>
          <w:t>differentially abundant</w:t>
        </w:r>
        <w:r w:rsidRPr="00790445">
          <w:rPr>
            <w:rFonts w:ascii="Times New Roman" w:hAnsi="Times New Roman" w:cs="Times New Roman"/>
            <w:sz w:val="22"/>
          </w:rPr>
          <w:t xml:space="preserve"> bacteria</w:t>
        </w:r>
        <w:r>
          <w:rPr>
            <w:rFonts w:ascii="Times New Roman" w:hAnsi="Times New Roman" w:cs="Times New Roman"/>
            <w:sz w:val="22"/>
          </w:rPr>
          <w:t xml:space="preserve"> were identified </w:t>
        </w:r>
        <w:r w:rsidRPr="00790445">
          <w:rPr>
            <w:rFonts w:ascii="Times New Roman" w:hAnsi="Times New Roman" w:cs="Times New Roman"/>
            <w:sz w:val="22"/>
          </w:rPr>
          <w:t>in CRC</w:t>
        </w:r>
        <w:r>
          <w:rPr>
            <w:rFonts w:ascii="Times New Roman" w:hAnsi="Times New Roman" w:cs="Times New Roman"/>
            <w:sz w:val="22"/>
          </w:rPr>
          <w:t xml:space="preserve"> which</w:t>
        </w:r>
        <w:r w:rsidRPr="00790445">
          <w:rPr>
            <w:rFonts w:ascii="Times New Roman" w:hAnsi="Times New Roman" w:cs="Times New Roman"/>
            <w:sz w:val="22"/>
          </w:rPr>
          <w:t xml:space="preserve"> </w:t>
        </w:r>
        <w:r>
          <w:rPr>
            <w:rFonts w:ascii="Times New Roman" w:hAnsi="Times New Roman" w:cs="Times New Roman"/>
            <w:sz w:val="22"/>
          </w:rPr>
          <w:t>were</w:t>
        </w:r>
        <w:r w:rsidRPr="00790445">
          <w:rPr>
            <w:rFonts w:ascii="Times New Roman" w:hAnsi="Times New Roman" w:cs="Times New Roman"/>
            <w:sz w:val="22"/>
          </w:rPr>
          <w:t xml:space="preserve"> more </w:t>
        </w:r>
        <w:r w:rsidRPr="00211129">
          <w:rPr>
            <w:rFonts w:ascii="Times New Roman" w:hAnsi="Times New Roman" w:cs="Times New Roman"/>
            <w:sz w:val="22"/>
          </w:rPr>
          <w:t>significant</w:t>
        </w:r>
        <w:r>
          <w:rPr>
            <w:rFonts w:ascii="Times New Roman" w:hAnsi="Times New Roman" w:cs="Times New Roman"/>
            <w:sz w:val="22"/>
          </w:rPr>
          <w:t xml:space="preserve"> as compared to those in </w:t>
        </w:r>
        <w:proofErr w:type="gramStart"/>
        <w:r>
          <w:rPr>
            <w:rFonts w:ascii="Times New Roman" w:hAnsi="Times New Roman" w:cs="Times New Roman"/>
            <w:sz w:val="22"/>
          </w:rPr>
          <w:t xml:space="preserve">fungi </w:t>
        </w:r>
        <w:r w:rsidRPr="00790445">
          <w:rPr>
            <w:rFonts w:ascii="Times New Roman" w:hAnsi="Times New Roman" w:cs="Times New Roman"/>
            <w:sz w:val="22"/>
          </w:rPr>
          <w:t xml:space="preserve"> </w:t>
        </w:r>
        <w:r>
          <w:rPr>
            <w:rFonts w:ascii="Times New Roman" w:hAnsi="Times New Roman" w:cs="Times New Roman"/>
            <w:sz w:val="22"/>
          </w:rPr>
          <w:t>(</w:t>
        </w:r>
        <w:proofErr w:type="gramEnd"/>
        <w:r>
          <w:rPr>
            <w:rFonts w:ascii="Times New Roman" w:hAnsi="Times New Roman" w:cs="Times New Roman"/>
            <w:sz w:val="22"/>
          </w:rPr>
          <w:t>supplementary table 10)</w:t>
        </w:r>
        <w:r w:rsidRPr="00790445">
          <w:rPr>
            <w:rFonts w:ascii="Times New Roman" w:hAnsi="Times New Roman" w:cs="Times New Roman"/>
            <w:sz w:val="22"/>
          </w:rPr>
          <w:t>. At least half of the bacteri</w:t>
        </w:r>
        <w:r>
          <w:rPr>
            <w:rFonts w:ascii="Times New Roman" w:hAnsi="Times New Roman" w:cs="Times New Roman"/>
            <w:sz w:val="22"/>
          </w:rPr>
          <w:t xml:space="preserve">a identified </w:t>
        </w:r>
        <w:r w:rsidRPr="00790445">
          <w:rPr>
            <w:rFonts w:ascii="Times New Roman" w:hAnsi="Times New Roman" w:cs="Times New Roman"/>
            <w:sz w:val="22"/>
          </w:rPr>
          <w:t xml:space="preserve">have </w:t>
        </w:r>
        <w:r>
          <w:rPr>
            <w:rFonts w:ascii="Times New Roman" w:hAnsi="Times New Roman" w:cs="Times New Roman"/>
            <w:sz w:val="22"/>
          </w:rPr>
          <w:t>been reported to be</w:t>
        </w:r>
        <w:r w:rsidRPr="00790445">
          <w:rPr>
            <w:rFonts w:ascii="Times New Roman" w:hAnsi="Times New Roman" w:cs="Times New Roman"/>
            <w:sz w:val="22"/>
          </w:rPr>
          <w:t xml:space="preserve"> </w:t>
        </w:r>
        <w:r>
          <w:rPr>
            <w:rFonts w:ascii="Times New Roman" w:hAnsi="Times New Roman" w:cs="Times New Roman"/>
            <w:sz w:val="22"/>
          </w:rPr>
          <w:t>CRC</w:t>
        </w:r>
        <w:r w:rsidRPr="00790445">
          <w:rPr>
            <w:rFonts w:ascii="Times New Roman" w:hAnsi="Times New Roman" w:cs="Times New Roman"/>
            <w:sz w:val="22"/>
          </w:rPr>
          <w:t>-related</w:t>
        </w:r>
        <w:r>
          <w:rPr>
            <w:rFonts w:ascii="Times New Roman" w:hAnsi="Times New Roman" w:cs="Times New Roman"/>
            <w:sz w:val="22"/>
          </w:rPr>
          <w:t xml:space="preserve">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r w:rsidRPr="00790445">
          <w:rPr>
            <w:rFonts w:ascii="Times New Roman" w:hAnsi="Times New Roman" w:cs="Times New Roman"/>
            <w:i/>
            <w:iCs/>
            <w:sz w:val="22"/>
          </w:rPr>
          <w:t>nucleatum</w:t>
        </w:r>
        <w:r w:rsidRPr="00790445">
          <w:rPr>
            <w:rFonts w:ascii="Times New Roman" w:hAnsi="Times New Roman" w:cs="Times New Roman"/>
            <w:sz w:val="22"/>
          </w:rPr>
          <w:t xml:space="preserve">, </w:t>
        </w:r>
        <w:r w:rsidRPr="00790445">
          <w:rPr>
            <w:rFonts w:ascii="Times New Roman" w:hAnsi="Times New Roman" w:cs="Times New Roman"/>
            <w:i/>
            <w:iCs/>
            <w:sz w:val="22"/>
          </w:rPr>
          <w:t>Parvimonas</w:t>
        </w:r>
        <w:r w:rsidRPr="00790445">
          <w:rPr>
            <w:rFonts w:ascii="Times New Roman" w:hAnsi="Times New Roman" w:cs="Times New Roman"/>
            <w:sz w:val="22"/>
          </w:rPr>
          <w:t xml:space="preserve"> </w:t>
        </w:r>
        <w:r w:rsidRPr="00BE6C40">
          <w:rPr>
            <w:rFonts w:ascii="Times New Roman" w:hAnsi="Times New Roman" w:cs="Times New Roman"/>
            <w:i/>
            <w:iCs/>
            <w:sz w:val="22"/>
          </w:rPr>
          <w:t>micra</w:t>
        </w:r>
        <w:r w:rsidRPr="00790445">
          <w:rPr>
            <w:rFonts w:ascii="Times New Roman" w:hAnsi="Times New Roman" w:cs="Times New Roman"/>
            <w:sz w:val="22"/>
          </w:rPr>
          <w:t xml:space="preserve">, and </w:t>
        </w:r>
        <w:r w:rsidRPr="00790445">
          <w:rPr>
            <w:rFonts w:ascii="Times New Roman" w:hAnsi="Times New Roman" w:cs="Times New Roman"/>
            <w:i/>
            <w:iCs/>
            <w:sz w:val="22"/>
          </w:rPr>
          <w:t>Gemella</w:t>
        </w:r>
        <w:r w:rsidRPr="00790445">
          <w:rPr>
            <w:rFonts w:ascii="Times New Roman" w:hAnsi="Times New Roman" w:cs="Times New Roman"/>
            <w:sz w:val="22"/>
          </w:rPr>
          <w:t xml:space="preserve"> </w:t>
        </w:r>
        <w:r w:rsidRPr="00790445">
          <w:rPr>
            <w:rFonts w:ascii="Times New Roman" w:hAnsi="Times New Roman" w:cs="Times New Roman"/>
            <w:i/>
            <w:iCs/>
            <w:sz w:val="22"/>
          </w:rPr>
          <w:t>morbilloru</w:t>
        </w:r>
        <w:r>
          <w:rPr>
            <w:rFonts w:ascii="Times New Roman" w:hAnsi="Times New Roman" w:cs="Times New Roman"/>
            <w:i/>
            <w:iCs/>
            <w:sz w:val="22"/>
          </w:rPr>
          <w:t>m</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Pr="00F05685">
          <w:rPr>
            <w:rFonts w:ascii="Times New Roman" w:hAnsi="Times New Roman" w:cs="Times New Roman"/>
            <w:kern w:val="0"/>
            <w:sz w:val="22"/>
            <w:szCs w:val="24"/>
            <w:vertAlign w:val="superscript"/>
          </w:rPr>
          <w:t>33–44</w:t>
        </w:r>
        <w:r w:rsidRPr="00790445">
          <w:rPr>
            <w:rFonts w:ascii="Times New Roman" w:hAnsi="Times New Roman" w:cs="Times New Roman"/>
            <w:sz w:val="22"/>
          </w:rPr>
          <w:fldChar w:fldCharType="end"/>
        </w:r>
        <w:r>
          <w:rPr>
            <w:rFonts w:ascii="Times New Roman" w:hAnsi="Times New Roman" w:cs="Times New Roman"/>
            <w:sz w:val="22"/>
          </w:rPr>
          <w:t>;</w:t>
        </w:r>
        <w:r w:rsidRPr="00790445">
          <w:rPr>
            <w:rFonts w:ascii="Times New Roman" w:hAnsi="Times New Roman" w:cs="Times New Roman"/>
            <w:sz w:val="22"/>
          </w:rPr>
          <w:t xml:space="preserve"> or </w:t>
        </w:r>
        <w:r>
          <w:rPr>
            <w:rFonts w:ascii="Times New Roman" w:hAnsi="Times New Roman" w:cs="Times New Roman"/>
            <w:sz w:val="22"/>
          </w:rPr>
          <w:t xml:space="preserve">commonly used </w:t>
        </w:r>
        <w:r w:rsidRPr="00790445">
          <w:rPr>
            <w:rFonts w:ascii="Times New Roman" w:hAnsi="Times New Roman" w:cs="Times New Roman"/>
            <w:sz w:val="22"/>
          </w:rPr>
          <w:t>probiotics</w:t>
        </w:r>
        <w:r>
          <w:rPr>
            <w:rFonts w:ascii="Times New Roman" w:hAnsi="Times New Roman" w:cs="Times New Roman"/>
            <w:sz w:val="22"/>
          </w:rPr>
          <w:t xml:space="preserve"> </w:t>
        </w:r>
        <w:r w:rsidRPr="00790445">
          <w:rPr>
            <w:rFonts w:ascii="Times New Roman" w:hAnsi="Times New Roman" w:cs="Times New Roman"/>
            <w:sz w:val="22"/>
          </w:rPr>
          <w:t>including</w:t>
        </w:r>
        <w:r>
          <w:rPr>
            <w:rFonts w:ascii="Times New Roman" w:hAnsi="Times New Roman" w:cs="Times New Roman"/>
            <w:sz w:val="22"/>
          </w:rPr>
          <w:t xml:space="preserve"> </w:t>
        </w:r>
        <w:r w:rsidRPr="00790445">
          <w:rPr>
            <w:rFonts w:ascii="Times New Roman" w:hAnsi="Times New Roman" w:cs="Times New Roman"/>
            <w:i/>
            <w:iCs/>
            <w:sz w:val="22"/>
          </w:rPr>
          <w:t>Roseburia</w:t>
        </w:r>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Pr>
            <w:rFonts w:ascii="Times New Roman" w:hAnsi="Times New Roman" w:cs="Times New Roman" w:hint="eastAsia"/>
            <w:sz w:val="22"/>
          </w:rPr>
          <w:instrText>→</w:instrText>
        </w:r>
        <w:r>
          <w:rPr>
            <w:rFonts w:ascii="Times New Roman" w:hAnsi="Times New Roman" w:cs="Times New Roman"/>
            <w:sz w:val="22"/>
          </w:rPr>
          <w:instrText xml:space="preserve"> inﬂammation </w:instrText>
        </w:r>
        <w:r>
          <w:rPr>
            <w:rFonts w:ascii="Times New Roman" w:hAnsi="Times New Roman" w:cs="Times New Roman" w:hint="eastAsia"/>
            <w:sz w:val="22"/>
          </w:rPr>
          <w:instrText>→</w:instrText>
        </w:r>
        <w:r>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Pr="008E309A">
          <w:rPr>
            <w:rFonts w:ascii="Times New Roman" w:hAnsi="Times New Roman" w:cs="Times New Roman"/>
            <w:kern w:val="0"/>
            <w:sz w:val="22"/>
            <w:szCs w:val="24"/>
            <w:vertAlign w:val="superscript"/>
          </w:rPr>
          <w:t>45–50</w:t>
        </w:r>
        <w:r w:rsidRPr="00790445">
          <w:rPr>
            <w:rFonts w:ascii="Times New Roman" w:hAnsi="Times New Roman" w:cs="Times New Roman"/>
            <w:sz w:val="22"/>
          </w:rPr>
          <w:fldChar w:fldCharType="end"/>
        </w:r>
        <w:r>
          <w:rPr>
            <w:rFonts w:ascii="Times New Roman" w:hAnsi="Times New Roman" w:cs="Times New Roman"/>
            <w:sz w:val="22"/>
          </w:rPr>
          <w:t>. The</w:t>
        </w:r>
        <w:r w:rsidRPr="00790445">
          <w:rPr>
            <w:rFonts w:ascii="Times New Roman" w:hAnsi="Times New Roman" w:cs="Times New Roman"/>
            <w:sz w:val="22"/>
          </w:rPr>
          <w:t xml:space="preserve"> </w:t>
        </w:r>
        <w:r>
          <w:rPr>
            <w:rFonts w:ascii="Times New Roman" w:hAnsi="Times New Roman" w:cs="Times New Roman"/>
            <w:sz w:val="22"/>
          </w:rPr>
          <w:t xml:space="preserve">consistent </w:t>
        </w:r>
        <w:r w:rsidRPr="00790445">
          <w:rPr>
            <w:rFonts w:ascii="Times New Roman" w:hAnsi="Times New Roman" w:cs="Times New Roman"/>
            <w:sz w:val="22"/>
          </w:rPr>
          <w:t>result</w:t>
        </w:r>
        <w:r>
          <w:rPr>
            <w:rFonts w:ascii="Times New Roman" w:hAnsi="Times New Roman" w:cs="Times New Roman"/>
            <w:sz w:val="22"/>
          </w:rPr>
          <w:t>s</w:t>
        </w:r>
        <w:r w:rsidRPr="00790445">
          <w:rPr>
            <w:rFonts w:ascii="Times New Roman" w:hAnsi="Times New Roman" w:cs="Times New Roman"/>
            <w:sz w:val="22"/>
          </w:rPr>
          <w:t xml:space="preserve"> </w:t>
        </w:r>
        <w:r>
          <w:rPr>
            <w:rFonts w:ascii="Times New Roman" w:hAnsi="Times New Roman" w:cs="Times New Roman"/>
            <w:sz w:val="22"/>
          </w:rPr>
          <w:t>in differentially abundant bacteria analysis implied</w:t>
        </w:r>
        <w:r w:rsidRPr="00790445">
          <w:rPr>
            <w:rFonts w:ascii="Times New Roman" w:hAnsi="Times New Roman" w:cs="Times New Roman"/>
            <w:sz w:val="22"/>
          </w:rPr>
          <w:t xml:space="preserve"> that</w:t>
        </w:r>
        <w:r>
          <w:rPr>
            <w:rFonts w:ascii="Times New Roman" w:hAnsi="Times New Roman" w:cs="Times New Roman"/>
            <w:sz w:val="22"/>
          </w:rPr>
          <w:t xml:space="preserve"> our methods used in</w:t>
        </w:r>
        <w:r w:rsidRPr="00790445">
          <w:rPr>
            <w:rFonts w:ascii="Times New Roman" w:hAnsi="Times New Roman" w:cs="Times New Roman"/>
            <w:sz w:val="22"/>
          </w:rPr>
          <w:t xml:space="preserve"> </w:t>
        </w:r>
        <w:r>
          <w:rPr>
            <w:rFonts w:ascii="Times New Roman" w:hAnsi="Times New Roman" w:cs="Times New Roman"/>
            <w:sz w:val="22"/>
          </w:rPr>
          <w:t xml:space="preserve">the </w:t>
        </w:r>
        <w:r w:rsidRPr="00790445">
          <w:rPr>
            <w:rFonts w:ascii="Times New Roman" w:hAnsi="Times New Roman" w:cs="Times New Roman"/>
            <w:sz w:val="22"/>
          </w:rPr>
          <w:t xml:space="preserve">previous </w:t>
        </w:r>
        <w:r>
          <w:rPr>
            <w:rFonts w:ascii="Times New Roman" w:hAnsi="Times New Roman" w:cs="Times New Roman"/>
            <w:sz w:val="22"/>
          </w:rPr>
          <w:t xml:space="preserve">differentially abundant fungi </w:t>
        </w:r>
        <w:r w:rsidRPr="00790445">
          <w:rPr>
            <w:rFonts w:ascii="Times New Roman" w:hAnsi="Times New Roman" w:cs="Times New Roman"/>
            <w:sz w:val="22"/>
          </w:rPr>
          <w:t xml:space="preserve">analysis were credible. </w:t>
        </w:r>
      </w:ins>
    </w:p>
    <w:p w14:paraId="6D8F2A7B" w14:textId="1B450E3E" w:rsidR="00BE7D10" w:rsidRPr="00E823BD" w:rsidRDefault="00211129">
      <w:pPr>
        <w:rPr>
          <w:ins w:id="1841" w:author="LIN, Yufeng" w:date="2021-10-05T10:11:00Z"/>
          <w:rFonts w:ascii="Times New Roman" w:hAnsi="Times New Roman" w:cs="Times New Roman"/>
        </w:rPr>
      </w:pPr>
      <w:ins w:id="1842" w:author="LIN, Yufeng" w:date="2021-10-05T10:14:00Z">
        <w:r>
          <w:rPr>
            <w:rFonts w:ascii="Times New Roman" w:hAnsi="Times New Roman" w:cs="Times New Roman"/>
            <w:sz w:val="22"/>
          </w:rPr>
          <w:t>In previous researches</w:t>
        </w:r>
      </w:ins>
      <w:r w:rsidR="00662F96">
        <w:rPr>
          <w:rFonts w:ascii="Times New Roman" w:hAnsi="Times New Roman" w:cs="Times New Roman"/>
          <w:sz w:val="22"/>
        </w:rPr>
        <w:fldChar w:fldCharType="begin"/>
      </w:r>
      <w:r w:rsidR="00662F96">
        <w:rPr>
          <w:rFonts w:ascii="Times New Roman" w:hAnsi="Times New Roman" w:cs="Times New Roman"/>
          <w:sz w:val="22"/>
        </w:rPr>
        <w:instrText xml:space="preserve"> ADDIN ZOTERO_ITEM CSL_CITATION {"citationID":"a13sph94emg","properties":{"formattedCitation":"\\super 6,7\\nosupersub{}","plainCitation":"6,7","noteIndex":0},"citationItems":[{"id":93,"uris":["http://zotero.org/users/7908919/items/ZDKZ4WLF"],"uri":["http://zotero.org/users/7908919/items/ZDKZ4WLF"],"itemData":{"id":93,"type":"article-journal","container-title":"Nature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662F96">
        <w:rPr>
          <w:rFonts w:ascii="Times New Roman" w:hAnsi="Times New Roman" w:cs="Times New Roman"/>
          <w:sz w:val="22"/>
        </w:rPr>
        <w:fldChar w:fldCharType="separate"/>
      </w:r>
      <w:r w:rsidR="00662F96" w:rsidRPr="00662F96">
        <w:rPr>
          <w:rFonts w:ascii="Times New Roman" w:hAnsi="Times New Roman" w:cs="Times New Roman"/>
          <w:kern w:val="0"/>
          <w:sz w:val="22"/>
          <w:szCs w:val="24"/>
          <w:vertAlign w:val="superscript"/>
        </w:rPr>
        <w:t>6,7</w:t>
      </w:r>
      <w:r w:rsidR="00662F96">
        <w:rPr>
          <w:rFonts w:ascii="Times New Roman" w:hAnsi="Times New Roman" w:cs="Times New Roman"/>
          <w:sz w:val="22"/>
        </w:rPr>
        <w:fldChar w:fldCharType="end"/>
      </w:r>
      <w:ins w:id="1843" w:author="LIN, Yufeng" w:date="2021-10-05T10:14:00Z">
        <w:r>
          <w:rPr>
            <w:rFonts w:ascii="Times New Roman" w:hAnsi="Times New Roman" w:cs="Times New Roman"/>
            <w:sz w:val="22"/>
          </w:rPr>
          <w:t xml:space="preserve">, </w:t>
        </w:r>
      </w:ins>
      <w:ins w:id="1844" w:author="LIN, Yufeng" w:date="2021-10-05T10:15:00Z">
        <w:r>
          <w:rPr>
            <w:rFonts w:ascii="Times New Roman" w:hAnsi="Times New Roman" w:cs="Times New Roman"/>
            <w:sz w:val="22"/>
          </w:rPr>
          <w:t>the CRC</w:t>
        </w:r>
      </w:ins>
      <w:ins w:id="1845" w:author="LIN, Yufeng" w:date="2021-10-05T10:16:00Z">
        <w:r w:rsidR="00662F96">
          <w:rPr>
            <w:rFonts w:ascii="Times New Roman" w:hAnsi="Times New Roman" w:cs="Times New Roman"/>
            <w:sz w:val="22"/>
          </w:rPr>
          <w:t xml:space="preserve"> </w:t>
        </w:r>
        <w:r w:rsidR="00662F96" w:rsidRPr="00662F96">
          <w:rPr>
            <w:rFonts w:ascii="Times New Roman" w:hAnsi="Times New Roman" w:cs="Times New Roman"/>
            <w:sz w:val="22"/>
          </w:rPr>
          <w:t>discriminator</w:t>
        </w:r>
      </w:ins>
      <w:ins w:id="1846" w:author="LIN, Yufeng" w:date="2021-10-05T10:15:00Z">
        <w:r>
          <w:rPr>
            <w:rFonts w:ascii="Times New Roman" w:hAnsi="Times New Roman" w:cs="Times New Roman"/>
            <w:sz w:val="22"/>
          </w:rPr>
          <w:t xml:space="preserve"> </w:t>
        </w:r>
      </w:ins>
      <w:ins w:id="1847" w:author="LIN, Yufeng" w:date="2021-10-05T10:16:00Z">
        <w:r w:rsidR="00662F96">
          <w:rPr>
            <w:rFonts w:ascii="Times New Roman" w:hAnsi="Times New Roman" w:cs="Times New Roman"/>
            <w:sz w:val="22"/>
          </w:rPr>
          <w:t>was</w:t>
        </w:r>
      </w:ins>
      <w:ins w:id="1848" w:author="LIN, Yufeng" w:date="2021-10-05T10:15:00Z">
        <w:r>
          <w:rPr>
            <w:rFonts w:ascii="Times New Roman" w:hAnsi="Times New Roman" w:cs="Times New Roman"/>
            <w:sz w:val="22"/>
          </w:rPr>
          <w:t xml:space="preserve"> train</w:t>
        </w:r>
      </w:ins>
      <w:ins w:id="1849" w:author="LIN, Yufeng" w:date="2021-10-05T10:16:00Z">
        <w:r w:rsidR="00662F96">
          <w:rPr>
            <w:rFonts w:ascii="Times New Roman" w:hAnsi="Times New Roman" w:cs="Times New Roman"/>
            <w:sz w:val="22"/>
          </w:rPr>
          <w:t>ed</w:t>
        </w:r>
      </w:ins>
      <w:ins w:id="1850" w:author="LIN, Yufeng" w:date="2021-10-05T10:15:00Z">
        <w:r>
          <w:rPr>
            <w:rFonts w:ascii="Times New Roman" w:hAnsi="Times New Roman" w:cs="Times New Roman"/>
            <w:sz w:val="22"/>
          </w:rPr>
          <w:t xml:space="preserve"> with the bacteria</w:t>
        </w:r>
      </w:ins>
      <w:ins w:id="1851" w:author="LIN, Yufeng" w:date="2021-10-05T13:49:00Z">
        <w:r w:rsidR="0034072B">
          <w:rPr>
            <w:rFonts w:ascii="Times New Roman" w:hAnsi="Times New Roman" w:cs="Times New Roman"/>
            <w:sz w:val="22"/>
          </w:rPr>
          <w:t xml:space="preserve"> only</w:t>
        </w:r>
      </w:ins>
      <w:ins w:id="1852" w:author="LIN, Yufeng" w:date="2021-10-05T10:16:00Z">
        <w:r w:rsidR="00662F96">
          <w:rPr>
            <w:rFonts w:ascii="Times New Roman" w:hAnsi="Times New Roman" w:cs="Times New Roman"/>
            <w:sz w:val="22"/>
          </w:rPr>
          <w:t xml:space="preserve">. </w:t>
        </w:r>
      </w:ins>
      <w:ins w:id="1853" w:author="LIN, Yufeng" w:date="2021-10-05T10:18:00Z">
        <w:r w:rsidR="00662F96" w:rsidRPr="00662F96">
          <w:rPr>
            <w:rFonts w:ascii="Times New Roman" w:hAnsi="Times New Roman" w:cs="Times New Roman"/>
            <w:sz w:val="22"/>
          </w:rPr>
          <w:t>Further, we asked whether the fungal could improve the diagnosis ability of the classifier and identify the potential value of gut fungi in clinical; we trained the model with single or multiple features to diagnose CRC with the fungal and bacterial core set.</w:t>
        </w:r>
      </w:ins>
      <w:ins w:id="1854" w:author="LIN, Yufeng" w:date="2021-10-05T10:11:00Z">
        <w:r>
          <w:rPr>
            <w:rFonts w:ascii="Times New Roman" w:hAnsi="Times New Roman" w:cs="Times New Roman"/>
          </w:rPr>
          <w:t xml:space="preserve"> </w:t>
        </w:r>
      </w:ins>
      <w:ins w:id="1855" w:author="LIN, Yufeng" w:date="2021-10-04T16:38:00Z">
        <w:r w:rsidR="000051EC">
          <w:rPr>
            <w:rFonts w:ascii="Times New Roman" w:hAnsi="Times New Roman" w:cs="Times New Roman"/>
          </w:rPr>
          <w:t>Among</w:t>
        </w:r>
        <w:r w:rsidR="000051EC" w:rsidRPr="000051EC">
          <w:rPr>
            <w:rFonts w:ascii="Times New Roman" w:hAnsi="Times New Roman" w:cs="Times New Roman"/>
          </w:rPr>
          <w:t xml:space="preserve"> </w:t>
        </w:r>
        <w:r w:rsidR="000051EC">
          <w:rPr>
            <w:rFonts w:ascii="Times New Roman" w:hAnsi="Times New Roman" w:cs="Times New Roman"/>
          </w:rPr>
          <w:t>the single</w:t>
        </w:r>
      </w:ins>
      <w:ins w:id="1856" w:author="LIN, Yufeng" w:date="2021-10-04T16:44:00Z">
        <w:r w:rsidR="000051EC">
          <w:rPr>
            <w:rFonts w:ascii="Times New Roman" w:hAnsi="Times New Roman" w:cs="Times New Roman"/>
          </w:rPr>
          <w:t>-</w:t>
        </w:r>
      </w:ins>
      <w:ins w:id="1857" w:author="LIN, Yufeng" w:date="2021-10-04T16:38:00Z">
        <w:r w:rsidR="000051EC">
          <w:rPr>
            <w:rFonts w:ascii="Times New Roman" w:hAnsi="Times New Roman" w:cs="Times New Roman"/>
          </w:rPr>
          <w:t xml:space="preserve">feature models, </w:t>
        </w:r>
      </w:ins>
      <w:ins w:id="1858" w:author="LIN, Yufeng" w:date="2021-10-04T16:43:00Z">
        <w:r w:rsidR="000051EC">
          <w:rPr>
            <w:rFonts w:ascii="Times New Roman" w:hAnsi="Times New Roman" w:cs="Times New Roman"/>
          </w:rPr>
          <w:t xml:space="preserve">the average AUC value of </w:t>
        </w:r>
      </w:ins>
      <w:ins w:id="1859" w:author="LIN, Yufeng" w:date="2021-10-04T16:39:00Z">
        <w:r w:rsidR="000051EC">
          <w:rPr>
            <w:rFonts w:ascii="Times New Roman" w:hAnsi="Times New Roman" w:cs="Times New Roman"/>
          </w:rPr>
          <w:t>six features</w:t>
        </w:r>
      </w:ins>
      <w:ins w:id="1860" w:author="LIN, Yufeng" w:date="2021-10-04T16:42:00Z">
        <w:r w:rsidR="000051EC">
          <w:rPr>
            <w:rFonts w:ascii="Times New Roman" w:hAnsi="Times New Roman" w:cs="Times New Roman"/>
          </w:rPr>
          <w:t xml:space="preserve"> </w:t>
        </w:r>
      </w:ins>
      <w:ins w:id="1861" w:author="LIN, Yufeng" w:date="2021-10-04T16:43:00Z">
        <w:r w:rsidR="000051EC">
          <w:rPr>
            <w:rFonts w:ascii="Times New Roman" w:hAnsi="Times New Roman" w:cs="Times New Roman"/>
          </w:rPr>
          <w:t>was greater than 60%</w:t>
        </w:r>
      </w:ins>
      <w:ins w:id="1862" w:author="LIN, Yufeng" w:date="2021-10-04T16:44:00Z">
        <w:r w:rsidR="000051EC">
          <w:rPr>
            <w:rFonts w:ascii="Times New Roman" w:hAnsi="Times New Roman" w:cs="Times New Roman"/>
          </w:rPr>
          <w:t>.</w:t>
        </w:r>
      </w:ins>
      <w:ins w:id="1863" w:author="LIN, Yufeng" w:date="2021-10-04T16:45:00Z">
        <w:r w:rsidR="000051EC">
          <w:rPr>
            <w:rFonts w:ascii="Times New Roman" w:hAnsi="Times New Roman" w:cs="Times New Roman"/>
          </w:rPr>
          <w:t xml:space="preserve"> They were composed of four bacteria (</w:t>
        </w:r>
      </w:ins>
      <w:ins w:id="1864" w:author="LIN, Yufeng" w:date="2021-10-04T16:46:00Z">
        <w:r w:rsidR="000051EC" w:rsidRPr="000051EC">
          <w:rPr>
            <w:rFonts w:ascii="Times New Roman" w:hAnsi="Times New Roman" w:cs="Times New Roman"/>
            <w:i/>
            <w:iCs/>
            <w:rPrChange w:id="1865" w:author="LIN, Yufeng" w:date="2021-10-04T16:47:00Z">
              <w:rPr>
                <w:rFonts w:ascii="Times New Roman" w:hAnsi="Times New Roman" w:cs="Times New Roman"/>
              </w:rPr>
            </w:rPrChange>
          </w:rPr>
          <w:t>Fusobacterium nucleatum</w:t>
        </w:r>
        <w:r w:rsidR="000051EC">
          <w:rPr>
            <w:rFonts w:ascii="Times New Roman" w:hAnsi="Times New Roman" w:cs="Times New Roman"/>
          </w:rPr>
          <w:t xml:space="preserve">, </w:t>
        </w:r>
        <w:r w:rsidR="000051EC" w:rsidRPr="000051EC">
          <w:rPr>
            <w:rFonts w:ascii="Times New Roman" w:hAnsi="Times New Roman" w:cs="Times New Roman"/>
            <w:i/>
            <w:iCs/>
            <w:rPrChange w:id="1866" w:author="LIN, Yufeng" w:date="2021-10-04T16:47:00Z">
              <w:rPr>
                <w:rFonts w:ascii="Times New Roman" w:hAnsi="Times New Roman" w:cs="Times New Roman"/>
              </w:rPr>
            </w:rPrChange>
          </w:rPr>
          <w:t>Parvimonas micra</w:t>
        </w:r>
      </w:ins>
      <w:ins w:id="1867" w:author="LIN, Yufeng" w:date="2021-10-04T16:47:00Z">
        <w:r w:rsidR="000051EC">
          <w:rPr>
            <w:rFonts w:ascii="Times New Roman" w:hAnsi="Times New Roman" w:cs="Times New Roman"/>
          </w:rPr>
          <w:t xml:space="preserve">, </w:t>
        </w:r>
        <w:r w:rsidR="000051EC" w:rsidRPr="000051EC">
          <w:rPr>
            <w:rFonts w:ascii="Times New Roman" w:hAnsi="Times New Roman" w:cs="Times New Roman"/>
            <w:i/>
            <w:iCs/>
            <w:rPrChange w:id="1868" w:author="LIN, Yufeng" w:date="2021-10-04T16:47:00Z">
              <w:rPr>
                <w:rFonts w:ascii="Times New Roman" w:hAnsi="Times New Roman" w:cs="Times New Roman"/>
              </w:rPr>
            </w:rPrChange>
          </w:rPr>
          <w:t>Gemella morbillorum</w:t>
        </w:r>
        <w:r w:rsidR="000051EC">
          <w:rPr>
            <w:rFonts w:ascii="Times New Roman" w:hAnsi="Times New Roman" w:cs="Times New Roman"/>
          </w:rPr>
          <w:t xml:space="preserve">, and </w:t>
        </w:r>
        <w:r w:rsidR="000051EC" w:rsidRPr="000051EC">
          <w:rPr>
            <w:rFonts w:ascii="Times New Roman" w:hAnsi="Times New Roman" w:cs="Times New Roman"/>
            <w:i/>
            <w:iCs/>
            <w:rPrChange w:id="1869" w:author="LIN, Yufeng" w:date="2021-10-04T16:47:00Z">
              <w:rPr>
                <w:rFonts w:ascii="Times New Roman" w:hAnsi="Times New Roman" w:cs="Times New Roman"/>
              </w:rPr>
            </w:rPrChange>
          </w:rPr>
          <w:t>Porphyromonas asaccharolytica</w:t>
        </w:r>
      </w:ins>
      <w:ins w:id="1870" w:author="LIN, Yufeng" w:date="2021-10-04T16:45:00Z">
        <w:r w:rsidR="000051EC">
          <w:rPr>
            <w:rFonts w:ascii="Times New Roman" w:hAnsi="Times New Roman" w:cs="Times New Roman"/>
          </w:rPr>
          <w:t xml:space="preserve">) and </w:t>
        </w:r>
      </w:ins>
      <w:ins w:id="1871" w:author="LIN, Yufeng" w:date="2021-10-04T16:50:00Z">
        <w:r w:rsidR="00DB66B4">
          <w:rPr>
            <w:rFonts w:ascii="Times New Roman" w:hAnsi="Times New Roman" w:cs="Times New Roman"/>
          </w:rPr>
          <w:t>two</w:t>
        </w:r>
      </w:ins>
      <w:ins w:id="1872" w:author="LIN, Yufeng" w:date="2021-10-04T16:45:00Z">
        <w:r w:rsidR="000051EC">
          <w:rPr>
            <w:rFonts w:ascii="Times New Roman" w:hAnsi="Times New Roman" w:cs="Times New Roman"/>
          </w:rPr>
          <w:t xml:space="preserve"> fungi (</w:t>
        </w:r>
      </w:ins>
      <w:ins w:id="1873" w:author="LIN, Yufeng" w:date="2021-10-04T16:46:00Z">
        <w:r w:rsidR="000051EC" w:rsidRPr="000051EC">
          <w:rPr>
            <w:rFonts w:ascii="Times New Roman" w:hAnsi="Times New Roman" w:cs="Times New Roman"/>
            <w:i/>
            <w:iCs/>
            <w:rPrChange w:id="1874" w:author="LIN, Yufeng" w:date="2021-10-04T16:47:00Z">
              <w:rPr>
                <w:rFonts w:ascii="Times New Roman" w:hAnsi="Times New Roman" w:cs="Times New Roman"/>
              </w:rPr>
            </w:rPrChange>
          </w:rPr>
          <w:t>Aspergillus rambellii</w:t>
        </w:r>
        <w:r w:rsidR="000051EC">
          <w:rPr>
            <w:rFonts w:ascii="Times New Roman" w:hAnsi="Times New Roman" w:cs="Times New Roman"/>
          </w:rPr>
          <w:t xml:space="preserve">, and </w:t>
        </w:r>
        <w:r w:rsidR="000051EC" w:rsidRPr="000051EC">
          <w:rPr>
            <w:rFonts w:ascii="Times New Roman" w:hAnsi="Times New Roman" w:cs="Times New Roman"/>
            <w:i/>
            <w:iCs/>
            <w:rPrChange w:id="1875" w:author="LIN, Yufeng" w:date="2021-10-04T16:47:00Z">
              <w:rPr>
                <w:rFonts w:ascii="Times New Roman" w:hAnsi="Times New Roman" w:cs="Times New Roman"/>
              </w:rPr>
            </w:rPrChange>
          </w:rPr>
          <w:t>Aspergillus kawachii</w:t>
        </w:r>
      </w:ins>
      <w:ins w:id="1876" w:author="LIN, Yufeng" w:date="2021-10-04T16:45:00Z">
        <w:r w:rsidR="000051EC">
          <w:rPr>
            <w:rFonts w:ascii="Times New Roman" w:hAnsi="Times New Roman" w:cs="Times New Roman"/>
          </w:rPr>
          <w:t>)</w:t>
        </w:r>
      </w:ins>
      <w:ins w:id="1877" w:author="LIN, Yufeng" w:date="2021-10-04T16:48:00Z">
        <w:r w:rsidR="00DB66B4">
          <w:rPr>
            <w:rFonts w:ascii="Times New Roman" w:hAnsi="Times New Roman" w:cs="Times New Roman"/>
          </w:rPr>
          <w:t xml:space="preserve"> (</w:t>
        </w:r>
      </w:ins>
      <w:ins w:id="1878" w:author="LIN, Yufeng" w:date="2021-10-04T17:12:00Z">
        <w:r w:rsidR="00AF35E0">
          <w:rPr>
            <w:rFonts w:ascii="Times New Roman" w:hAnsi="Times New Roman" w:cs="Times New Roman"/>
          </w:rPr>
          <w:t>table 2</w:t>
        </w:r>
      </w:ins>
      <w:ins w:id="1879" w:author="LIN, Yufeng" w:date="2021-10-04T16:48:00Z">
        <w:r w:rsidR="00DB66B4">
          <w:rPr>
            <w:rFonts w:ascii="Times New Roman" w:hAnsi="Times New Roman" w:cs="Times New Roman"/>
          </w:rPr>
          <w:t>)</w:t>
        </w:r>
      </w:ins>
      <w:ins w:id="1880" w:author="LIN, Yufeng" w:date="2021-10-04T16:49:00Z">
        <w:r w:rsidR="00DB66B4">
          <w:rPr>
            <w:rFonts w:ascii="Times New Roman" w:hAnsi="Times New Roman" w:cs="Times New Roman"/>
          </w:rPr>
          <w:t xml:space="preserve">. </w:t>
        </w:r>
      </w:ins>
      <w:ins w:id="1881" w:author="LIN, Yufeng" w:date="2021-10-05T10:26:00Z">
        <w:r w:rsidR="008379BC">
          <w:rPr>
            <w:rFonts w:ascii="Times New Roman" w:hAnsi="Times New Roman" w:cs="Times New Roman"/>
          </w:rPr>
          <w:t xml:space="preserve">Among these, </w:t>
        </w:r>
        <w:r w:rsidR="008379BC" w:rsidRPr="008379BC">
          <w:rPr>
            <w:rFonts w:ascii="Times New Roman" w:hAnsi="Times New Roman" w:cs="Times New Roman"/>
            <w:i/>
            <w:iCs/>
            <w:rPrChange w:id="1882" w:author="LIN, Yufeng" w:date="2021-10-05T10:26:00Z">
              <w:rPr>
                <w:rFonts w:ascii="Times New Roman" w:hAnsi="Times New Roman" w:cs="Times New Roman"/>
              </w:rPr>
            </w:rPrChange>
          </w:rPr>
          <w:t>P. micra</w:t>
        </w:r>
        <w:r w:rsidR="008379BC">
          <w:rPr>
            <w:rFonts w:ascii="Times New Roman" w:hAnsi="Times New Roman" w:cs="Times New Roman"/>
          </w:rPr>
          <w:t xml:space="preserve"> showed the best </w:t>
        </w:r>
      </w:ins>
      <w:ins w:id="1883" w:author="LIN, Yufeng" w:date="2021-10-05T10:27:00Z">
        <w:r w:rsidR="008379BC">
          <w:rPr>
            <w:rFonts w:ascii="Times New Roman" w:hAnsi="Times New Roman" w:cs="Times New Roman"/>
          </w:rPr>
          <w:t>operation</w:t>
        </w:r>
      </w:ins>
      <w:ins w:id="1884" w:author="LIN, Yufeng" w:date="2021-10-05T10:28:00Z">
        <w:r w:rsidR="008379BC">
          <w:rPr>
            <w:rFonts w:ascii="Times New Roman" w:hAnsi="Times New Roman" w:cs="Times New Roman"/>
          </w:rPr>
          <w:t>, with an average AUC value of 67.79%</w:t>
        </w:r>
      </w:ins>
      <w:ins w:id="1885" w:author="LIN, Yufeng" w:date="2021-10-05T10:29:00Z">
        <w:r w:rsidR="008379BC">
          <w:rPr>
            <w:rFonts w:ascii="Times New Roman" w:hAnsi="Times New Roman" w:cs="Times New Roman"/>
          </w:rPr>
          <w:t>, but it play</w:t>
        </w:r>
      </w:ins>
      <w:ins w:id="1886" w:author="LIN, Yufeng" w:date="2021-10-05T10:30:00Z">
        <w:r w:rsidR="008379BC">
          <w:rPr>
            <w:rFonts w:ascii="Times New Roman" w:hAnsi="Times New Roman" w:cs="Times New Roman"/>
          </w:rPr>
          <w:t>ed</w:t>
        </w:r>
      </w:ins>
      <w:ins w:id="1887" w:author="LIN, Yufeng" w:date="2021-10-05T10:29:00Z">
        <w:r w:rsidR="008379BC">
          <w:rPr>
            <w:rFonts w:ascii="Times New Roman" w:hAnsi="Times New Roman" w:cs="Times New Roman"/>
          </w:rPr>
          <w:t xml:space="preserve"> the</w:t>
        </w:r>
      </w:ins>
      <w:ins w:id="1888" w:author="LIN, Yufeng" w:date="2021-10-05T10:30:00Z">
        <w:r w:rsidR="008379BC">
          <w:rPr>
            <w:rFonts w:ascii="Times New Roman" w:hAnsi="Times New Roman" w:cs="Times New Roman"/>
          </w:rPr>
          <w:t xml:space="preserve"> bad performance in </w:t>
        </w:r>
        <w:r w:rsidR="008379BC" w:rsidRPr="008379BC">
          <w:rPr>
            <w:rFonts w:ascii="Times New Roman" w:hAnsi="Times New Roman" w:cs="Times New Roman"/>
          </w:rPr>
          <w:t>2016_VogtmannE</w:t>
        </w:r>
      </w:ins>
      <w:ins w:id="1889" w:author="LIN, Yufeng" w:date="2021-10-05T10:33:00Z">
        <w:r w:rsidR="008379BC">
          <w:rPr>
            <w:rFonts w:ascii="Times New Roman" w:hAnsi="Times New Roman" w:cs="Times New Roman"/>
          </w:rPr>
          <w:t xml:space="preserve"> (AUC: 56.15%)</w:t>
        </w:r>
      </w:ins>
      <w:ins w:id="1890" w:author="LIN, Yufeng" w:date="2021-10-05T10:30:00Z">
        <w:r w:rsidR="008379BC">
          <w:rPr>
            <w:rFonts w:ascii="Times New Roman" w:hAnsi="Times New Roman" w:cs="Times New Roman"/>
          </w:rPr>
          <w:t xml:space="preserve">, </w:t>
        </w:r>
      </w:ins>
      <w:ins w:id="1891" w:author="LIN, Yufeng" w:date="2021-10-05T10:32:00Z">
        <w:r w:rsidR="008379BC">
          <w:rPr>
            <w:rFonts w:ascii="Times New Roman" w:hAnsi="Times New Roman" w:cs="Times New Roman"/>
          </w:rPr>
          <w:t xml:space="preserve">in </w:t>
        </w:r>
      </w:ins>
      <w:ins w:id="1892" w:author="LIN, Yufeng" w:date="2021-10-05T10:30:00Z">
        <w:r w:rsidR="008379BC">
          <w:rPr>
            <w:rFonts w:ascii="Times New Roman" w:hAnsi="Times New Roman" w:cs="Times New Roman"/>
          </w:rPr>
          <w:t xml:space="preserve">which A. </w:t>
        </w:r>
      </w:ins>
      <w:ins w:id="1893" w:author="LIN, Yufeng" w:date="2021-10-05T10:31:00Z">
        <w:r w:rsidR="008379BC">
          <w:rPr>
            <w:rFonts w:ascii="Times New Roman" w:hAnsi="Times New Roman" w:cs="Times New Roman"/>
          </w:rPr>
          <w:t>rambellii perfor</w:t>
        </w:r>
      </w:ins>
      <w:ins w:id="1894" w:author="LIN, Yufeng" w:date="2021-10-05T10:32:00Z">
        <w:r w:rsidR="008379BC">
          <w:rPr>
            <w:rFonts w:ascii="Times New Roman" w:hAnsi="Times New Roman" w:cs="Times New Roman"/>
          </w:rPr>
          <w:t>med</w:t>
        </w:r>
      </w:ins>
      <w:ins w:id="1895" w:author="LIN, Yufeng" w:date="2021-10-05T10:31:00Z">
        <w:r w:rsidR="008379BC">
          <w:rPr>
            <w:rFonts w:ascii="Times New Roman" w:hAnsi="Times New Roman" w:cs="Times New Roman"/>
          </w:rPr>
          <w:t xml:space="preserve"> the best achievement</w:t>
        </w:r>
      </w:ins>
      <w:ins w:id="1896" w:author="LIN, Yufeng" w:date="2021-10-05T10:32:00Z">
        <w:r w:rsidR="008379BC">
          <w:rPr>
            <w:rFonts w:ascii="Times New Roman" w:hAnsi="Times New Roman" w:cs="Times New Roman"/>
          </w:rPr>
          <w:t xml:space="preserve"> (AUC: 67.57%).</w:t>
        </w:r>
      </w:ins>
      <w:ins w:id="1897" w:author="LIN, Yufeng" w:date="2021-10-05T10:33:00Z">
        <w:r w:rsidR="008379BC">
          <w:rPr>
            <w:rFonts w:ascii="Times New Roman" w:hAnsi="Times New Roman" w:cs="Times New Roman"/>
          </w:rPr>
          <w:t xml:space="preserve"> It revealed that the fungi could </w:t>
        </w:r>
      </w:ins>
      <w:ins w:id="1898" w:author="LIN, Yufeng" w:date="2021-10-05T10:35:00Z">
        <w:r w:rsidR="008379BC">
          <w:rPr>
            <w:rFonts w:ascii="Times New Roman" w:hAnsi="Times New Roman" w:cs="Times New Roman"/>
          </w:rPr>
          <w:t>supplement</w:t>
        </w:r>
      </w:ins>
      <w:ins w:id="1899" w:author="LIN, Yufeng" w:date="2021-10-05T10:34:00Z">
        <w:r w:rsidR="008379BC">
          <w:rPr>
            <w:rFonts w:ascii="Times New Roman" w:hAnsi="Times New Roman" w:cs="Times New Roman"/>
          </w:rPr>
          <w:t xml:space="preserve"> the bacteria in some situation</w:t>
        </w:r>
      </w:ins>
      <w:ins w:id="1900" w:author="LIN, Yufeng" w:date="2021-10-05T13:51:00Z">
        <w:r w:rsidR="0034072B">
          <w:rPr>
            <w:rFonts w:ascii="Times New Roman" w:hAnsi="Times New Roman" w:cs="Times New Roman"/>
          </w:rPr>
          <w:t>s</w:t>
        </w:r>
      </w:ins>
      <w:ins w:id="1901" w:author="LIN, Yufeng" w:date="2021-10-05T10:34:00Z">
        <w:r w:rsidR="008379BC">
          <w:rPr>
            <w:rFonts w:ascii="Times New Roman" w:hAnsi="Times New Roman" w:cs="Times New Roman"/>
          </w:rPr>
          <w:t>.</w:t>
        </w:r>
      </w:ins>
      <w:ins w:id="1902" w:author="LIN, Yufeng" w:date="2021-10-05T13:46:00Z">
        <w:r w:rsidR="0034072B">
          <w:rPr>
            <w:rFonts w:ascii="Times New Roman" w:hAnsi="Times New Roman" w:cs="Times New Roman"/>
          </w:rPr>
          <w:t xml:space="preserve"> </w:t>
        </w:r>
      </w:ins>
      <w:ins w:id="1903" w:author="LIN, Yufeng" w:date="2021-10-05T10:35:00Z">
        <w:r w:rsidR="008379BC">
          <w:rPr>
            <w:rFonts w:ascii="Times New Roman" w:hAnsi="Times New Roman" w:cs="Times New Roman"/>
          </w:rPr>
          <w:t xml:space="preserve">And then, </w:t>
        </w:r>
      </w:ins>
      <w:ins w:id="1904" w:author="LIN, Yufeng" w:date="2021-10-05T13:50:00Z">
        <w:r w:rsidR="0034072B">
          <w:rPr>
            <w:rFonts w:ascii="Times New Roman" w:hAnsi="Times New Roman" w:cs="Times New Roman"/>
          </w:rPr>
          <w:t xml:space="preserve">we wanted to know whether the classifier model would be improved when </w:t>
        </w:r>
      </w:ins>
      <w:ins w:id="1905" w:author="LIN, Yufeng" w:date="2021-10-05T13:52:00Z">
        <w:r w:rsidR="0034072B" w:rsidRPr="0034072B">
          <w:rPr>
            <w:rFonts w:ascii="Times New Roman" w:hAnsi="Times New Roman" w:cs="Times New Roman"/>
          </w:rPr>
          <w:t xml:space="preserve">utilizing </w:t>
        </w:r>
      </w:ins>
      <w:ins w:id="1906" w:author="LIN, Yufeng" w:date="2021-10-05T13:50:00Z">
        <w:r w:rsidR="0034072B">
          <w:rPr>
            <w:rFonts w:ascii="Times New Roman" w:hAnsi="Times New Roman" w:cs="Times New Roman"/>
          </w:rPr>
          <w:t>both fungi and bacteria as the candidate</w:t>
        </w:r>
      </w:ins>
      <w:ins w:id="1907" w:author="LIN, Yufeng" w:date="2021-10-05T13:51:00Z">
        <w:r w:rsidR="0034072B">
          <w:rPr>
            <w:rFonts w:ascii="Times New Roman" w:hAnsi="Times New Roman" w:cs="Times New Roman"/>
          </w:rPr>
          <w:t xml:space="preserve">s, so we </w:t>
        </w:r>
      </w:ins>
      <w:ins w:id="1908" w:author="LIN, Yufeng" w:date="2021-10-05T13:43:00Z">
        <w:r w:rsidR="000F1559">
          <w:rPr>
            <w:rFonts w:ascii="Times New Roman" w:hAnsi="Times New Roman" w:cs="Times New Roman" w:hint="eastAsia"/>
          </w:rPr>
          <w:t>t</w:t>
        </w:r>
        <w:r w:rsidR="000F1559" w:rsidRPr="000F1559">
          <w:rPr>
            <w:rFonts w:ascii="Times New Roman" w:hAnsi="Times New Roman" w:cs="Times New Roman"/>
          </w:rPr>
          <w:t>rained</w:t>
        </w:r>
      </w:ins>
      <w:ins w:id="1909" w:author="LIN, Yufeng" w:date="2021-10-05T13:51:00Z">
        <w:r w:rsidR="0034072B">
          <w:rPr>
            <w:rFonts w:ascii="Times New Roman" w:hAnsi="Times New Roman" w:cs="Times New Roman"/>
          </w:rPr>
          <w:t xml:space="preserve"> and compared</w:t>
        </w:r>
      </w:ins>
      <w:ins w:id="1910" w:author="LIN, Yufeng" w:date="2021-10-05T13:43:00Z">
        <w:r w:rsidR="000F1559" w:rsidRPr="000F1559">
          <w:rPr>
            <w:rFonts w:ascii="Times New Roman" w:hAnsi="Times New Roman" w:cs="Times New Roman"/>
          </w:rPr>
          <w:t xml:space="preserve"> the multi-features model with pure fungi, bacteria, and the fungal-bacterial combination, with 14, 17, and 12 characters, respectively</w:t>
        </w:r>
        <w:r w:rsidR="000F1559">
          <w:rPr>
            <w:rFonts w:ascii="Times New Roman" w:hAnsi="Times New Roman" w:cs="Times New Roman"/>
          </w:rPr>
          <w:t xml:space="preserve"> (figure 4a, supplementary figure k1, and supplementary figure k2)</w:t>
        </w:r>
      </w:ins>
      <w:ins w:id="1911" w:author="LIN, Yufeng" w:date="2021-10-05T10:39:00Z">
        <w:r w:rsidR="00E823BD">
          <w:rPr>
            <w:rFonts w:ascii="Times New Roman" w:hAnsi="Times New Roman" w:cs="Times New Roman"/>
          </w:rPr>
          <w:t>.</w:t>
        </w:r>
      </w:ins>
      <w:ins w:id="1912" w:author="LIN, Yufeng" w:date="2021-10-05T10:53:00Z">
        <w:r w:rsidR="00EB2FF7">
          <w:rPr>
            <w:rFonts w:ascii="Times New Roman" w:hAnsi="Times New Roman" w:cs="Times New Roman"/>
          </w:rPr>
          <w:t xml:space="preserve"> </w:t>
        </w:r>
      </w:ins>
      <w:ins w:id="1913" w:author="LIN, Yufeng" w:date="2021-10-05T10:54:00Z">
        <w:r w:rsidR="00EB2FF7">
          <w:rPr>
            <w:rFonts w:ascii="Times New Roman" w:hAnsi="Times New Roman" w:cs="Times New Roman"/>
          </w:rPr>
          <w:t>Apart fr</w:t>
        </w:r>
      </w:ins>
      <w:ins w:id="1914" w:author="LIN, Yufeng" w:date="2021-10-05T10:55:00Z">
        <w:r w:rsidR="00EB2FF7">
          <w:rPr>
            <w:rFonts w:ascii="Times New Roman" w:hAnsi="Times New Roman" w:cs="Times New Roman"/>
          </w:rPr>
          <w:t xml:space="preserve">om 2015_FengQ, the </w:t>
        </w:r>
      </w:ins>
      <w:ins w:id="1915" w:author="LIN, Yufeng" w:date="2021-10-05T10:56:00Z">
        <w:r w:rsidR="00EB2FF7">
          <w:rPr>
            <w:rFonts w:ascii="Times New Roman" w:hAnsi="Times New Roman" w:cs="Times New Roman"/>
          </w:rPr>
          <w:t>combination classifi</w:t>
        </w:r>
      </w:ins>
      <w:ins w:id="1916" w:author="LIN, Yufeng" w:date="2021-10-05T10:57:00Z">
        <w:r w:rsidR="004E4379">
          <w:rPr>
            <w:rFonts w:ascii="Times New Roman" w:hAnsi="Times New Roman" w:cs="Times New Roman"/>
          </w:rPr>
          <w:t xml:space="preserve">er </w:t>
        </w:r>
      </w:ins>
      <w:ins w:id="1917" w:author="LIN, Yufeng" w:date="2021-10-05T13:18:00Z">
        <w:r w:rsidR="00B56AEB">
          <w:rPr>
            <w:rFonts w:ascii="Times New Roman" w:hAnsi="Times New Roman" w:cs="Times New Roman"/>
          </w:rPr>
          <w:t xml:space="preserve">improved </w:t>
        </w:r>
      </w:ins>
      <w:ins w:id="1918" w:author="LIN, Yufeng" w:date="2021-10-05T13:19:00Z">
        <w:r w:rsidR="00B56AEB">
          <w:rPr>
            <w:rFonts w:ascii="Times New Roman" w:hAnsi="Times New Roman" w:cs="Times New Roman"/>
          </w:rPr>
          <w:t>1.44% - 10.60%</w:t>
        </w:r>
      </w:ins>
      <w:ins w:id="1919" w:author="LIN, Yufeng" w:date="2021-10-05T13:23:00Z">
        <w:r w:rsidR="00B56AEB">
          <w:rPr>
            <w:rFonts w:ascii="Times New Roman" w:hAnsi="Times New Roman" w:cs="Times New Roman"/>
          </w:rPr>
          <w:t xml:space="preserve"> compared with the bacterial classifier</w:t>
        </w:r>
      </w:ins>
      <w:ins w:id="1920" w:author="LIN, Yufeng" w:date="2021-10-05T13:44:00Z">
        <w:r w:rsidR="000F1559">
          <w:rPr>
            <w:rFonts w:ascii="Times New Roman" w:hAnsi="Times New Roman" w:cs="Times New Roman"/>
          </w:rPr>
          <w:t xml:space="preserve"> (figure 4)</w:t>
        </w:r>
      </w:ins>
      <w:ins w:id="1921" w:author="LIN, Yufeng" w:date="2021-10-05T13:23:00Z">
        <w:r w:rsidR="00B56AEB">
          <w:rPr>
            <w:rFonts w:ascii="Times New Roman" w:hAnsi="Times New Roman" w:cs="Times New Roman"/>
          </w:rPr>
          <w:t>.</w:t>
        </w:r>
      </w:ins>
      <w:ins w:id="1922" w:author="LIN, Yufeng" w:date="2021-10-05T13:24:00Z">
        <w:r w:rsidR="00B56AEB">
          <w:rPr>
            <w:rFonts w:ascii="Times New Roman" w:hAnsi="Times New Roman" w:cs="Times New Roman"/>
          </w:rPr>
          <w:t xml:space="preserve"> </w:t>
        </w:r>
      </w:ins>
      <w:ins w:id="1923" w:author="LIN, Yufeng" w:date="2021-10-05T13:25:00Z">
        <w:r w:rsidR="00B86719" w:rsidRPr="00B86719">
          <w:rPr>
            <w:rFonts w:ascii="Times New Roman" w:hAnsi="Times New Roman" w:cs="Times New Roman"/>
          </w:rPr>
          <w:t>Unexpectedly</w:t>
        </w:r>
      </w:ins>
      <w:ins w:id="1924" w:author="LIN, Yufeng" w:date="2021-10-05T13:24:00Z">
        <w:r w:rsidR="00B56AEB">
          <w:rPr>
            <w:rFonts w:ascii="Times New Roman" w:hAnsi="Times New Roman" w:cs="Times New Roman"/>
          </w:rPr>
          <w:t xml:space="preserve">, </w:t>
        </w:r>
      </w:ins>
      <w:ins w:id="1925" w:author="LIN, Yufeng" w:date="2021-10-05T13:25:00Z">
        <w:r w:rsidR="00B56AEB">
          <w:rPr>
            <w:rFonts w:ascii="Times New Roman" w:hAnsi="Times New Roman" w:cs="Times New Roman"/>
          </w:rPr>
          <w:t xml:space="preserve">the fungal classifier </w:t>
        </w:r>
      </w:ins>
      <w:ins w:id="1926" w:author="LIN, Yufeng" w:date="2021-10-05T13:26:00Z">
        <w:r w:rsidR="00B86719">
          <w:rPr>
            <w:rFonts w:ascii="Times New Roman" w:hAnsi="Times New Roman" w:cs="Times New Roman"/>
          </w:rPr>
          <w:t>played more efficient than bacterial one in 2016_VogtmannE (</w:t>
        </w:r>
      </w:ins>
      <w:ins w:id="1927" w:author="LIN, Yufeng" w:date="2021-10-05T13:27:00Z">
        <w:r w:rsidR="00B86719">
          <w:rPr>
            <w:rFonts w:ascii="Times New Roman" w:hAnsi="Times New Roman" w:cs="Times New Roman"/>
          </w:rPr>
          <w:t>fungi: 77.27% vs bacteria: 70.63%</w:t>
        </w:r>
      </w:ins>
      <w:ins w:id="1928" w:author="LIN, Yufeng" w:date="2021-10-05T13:26:00Z">
        <w:r w:rsidR="00B86719">
          <w:rPr>
            <w:rFonts w:ascii="Times New Roman" w:hAnsi="Times New Roman" w:cs="Times New Roman"/>
          </w:rPr>
          <w:t>)</w:t>
        </w:r>
      </w:ins>
      <w:ins w:id="1929" w:author="LIN, Yufeng" w:date="2021-10-05T13:27:00Z">
        <w:r w:rsidR="00B86719">
          <w:rPr>
            <w:rFonts w:ascii="Times New Roman" w:hAnsi="Times New Roman" w:cs="Times New Roman"/>
          </w:rPr>
          <w:t xml:space="preserve"> and 2019_WirbelJ (</w:t>
        </w:r>
      </w:ins>
      <w:ins w:id="1930" w:author="LIN, Yufeng" w:date="2021-10-05T13:28:00Z">
        <w:r w:rsidR="00B86719">
          <w:rPr>
            <w:rFonts w:ascii="Times New Roman" w:hAnsi="Times New Roman" w:cs="Times New Roman"/>
          </w:rPr>
          <w:t>fungi: 93.23% vs bacterial 89.39%</w:t>
        </w:r>
      </w:ins>
      <w:ins w:id="1931" w:author="LIN, Yufeng" w:date="2021-10-05T13:27:00Z">
        <w:r w:rsidR="00B86719">
          <w:rPr>
            <w:rFonts w:ascii="Times New Roman" w:hAnsi="Times New Roman" w:cs="Times New Roman"/>
          </w:rPr>
          <w:t>)</w:t>
        </w:r>
      </w:ins>
      <w:ins w:id="1932" w:author="LIN, Yufeng" w:date="2021-10-05T13:31:00Z">
        <w:r w:rsidR="00B86719">
          <w:rPr>
            <w:rFonts w:ascii="Times New Roman" w:hAnsi="Times New Roman" w:cs="Times New Roman"/>
          </w:rPr>
          <w:t>.</w:t>
        </w:r>
      </w:ins>
      <w:ins w:id="1933" w:author="LIN, Yufeng" w:date="2021-10-05T13:44:00Z">
        <w:r w:rsidR="000F1559">
          <w:rPr>
            <w:rFonts w:ascii="Times New Roman" w:hAnsi="Times New Roman" w:cs="Times New Roman"/>
          </w:rPr>
          <w:t xml:space="preserve"> </w:t>
        </w:r>
      </w:ins>
      <w:ins w:id="1934" w:author="LIN, Yufeng" w:date="2021-10-05T13:54:00Z">
        <w:r w:rsidR="0034072B">
          <w:rPr>
            <w:rFonts w:ascii="Times New Roman" w:hAnsi="Times New Roman" w:cs="Times New Roman"/>
          </w:rPr>
          <w:t>In general</w:t>
        </w:r>
      </w:ins>
      <w:ins w:id="1935" w:author="LIN, Yufeng" w:date="2021-10-05T13:44:00Z">
        <w:r w:rsidR="000F1559">
          <w:rPr>
            <w:rFonts w:ascii="Times New Roman" w:hAnsi="Times New Roman" w:cs="Times New Roman"/>
          </w:rPr>
          <w:t xml:space="preserve">, the </w:t>
        </w:r>
        <w:r w:rsidR="000F1559">
          <w:rPr>
            <w:rFonts w:ascii="Times New Roman" w:hAnsi="Times New Roman" w:cs="Times New Roman"/>
          </w:rPr>
          <w:lastRenderedPageBreak/>
          <w:t>fungal</w:t>
        </w:r>
      </w:ins>
      <w:ins w:id="1936" w:author="LIN, Yufeng" w:date="2021-10-05T13:45:00Z">
        <w:r w:rsidR="000F1559">
          <w:rPr>
            <w:rFonts w:ascii="Times New Roman" w:hAnsi="Times New Roman" w:cs="Times New Roman"/>
          </w:rPr>
          <w:t>-</w:t>
        </w:r>
      </w:ins>
      <w:ins w:id="1937" w:author="LIN, Yufeng" w:date="2021-10-05T13:44:00Z">
        <w:r w:rsidR="000F1559">
          <w:rPr>
            <w:rFonts w:ascii="Times New Roman" w:hAnsi="Times New Roman" w:cs="Times New Roman"/>
          </w:rPr>
          <w:t xml:space="preserve">bacterial combination </w:t>
        </w:r>
        <w:proofErr w:type="gramStart"/>
        <w:r w:rsidR="000F1559">
          <w:rPr>
            <w:rFonts w:ascii="Times New Roman" w:hAnsi="Times New Roman" w:cs="Times New Roman"/>
          </w:rPr>
          <w:t xml:space="preserve">classifier </w:t>
        </w:r>
      </w:ins>
      <w:ins w:id="1938" w:author="LIN, Yufeng" w:date="2021-10-05T13:35:00Z">
        <w:r w:rsidR="000F1559">
          <w:rPr>
            <w:rFonts w:ascii="Times New Roman" w:hAnsi="Times New Roman" w:cs="Times New Roman" w:hint="eastAsia"/>
          </w:rPr>
          <w:t xml:space="preserve"> </w:t>
        </w:r>
      </w:ins>
      <w:ins w:id="1939" w:author="LIN, Yufeng" w:date="2021-10-05T13:45:00Z">
        <w:r w:rsidR="0034072B">
          <w:rPr>
            <w:rFonts w:ascii="Times New Roman" w:hAnsi="Times New Roman" w:cs="Times New Roman"/>
          </w:rPr>
          <w:t>was</w:t>
        </w:r>
        <w:proofErr w:type="gramEnd"/>
        <w:r w:rsidR="000F1559">
          <w:rPr>
            <w:rFonts w:ascii="Times New Roman" w:hAnsi="Times New Roman" w:cs="Times New Roman"/>
          </w:rPr>
          <w:t xml:space="preserve"> more sensitiv</w:t>
        </w:r>
        <w:r w:rsidR="0034072B">
          <w:rPr>
            <w:rFonts w:ascii="Times New Roman" w:hAnsi="Times New Roman" w:cs="Times New Roman"/>
          </w:rPr>
          <w:t>e comp</w:t>
        </w:r>
      </w:ins>
      <w:ins w:id="1940" w:author="LIN, Yufeng" w:date="2021-10-05T13:46:00Z">
        <w:r w:rsidR="0034072B">
          <w:rPr>
            <w:rFonts w:ascii="Times New Roman" w:hAnsi="Times New Roman" w:cs="Times New Roman"/>
          </w:rPr>
          <w:t xml:space="preserve">ared with pure fungal or </w:t>
        </w:r>
        <w:proofErr w:type="spellStart"/>
        <w:r w:rsidR="0034072B">
          <w:rPr>
            <w:rFonts w:ascii="Times New Roman" w:hAnsi="Times New Roman" w:cs="Times New Roman"/>
          </w:rPr>
          <w:t>bacrterial</w:t>
        </w:r>
        <w:proofErr w:type="spellEnd"/>
        <w:r w:rsidR="0034072B">
          <w:rPr>
            <w:rFonts w:ascii="Times New Roman" w:hAnsi="Times New Roman" w:cs="Times New Roman"/>
          </w:rPr>
          <w:t xml:space="preserve"> model.</w:t>
        </w:r>
      </w:ins>
    </w:p>
    <w:p w14:paraId="55A51B35" w14:textId="77777777" w:rsidR="00211129" w:rsidRPr="00D64894" w:rsidRDefault="00211129">
      <w:pPr>
        <w:rPr>
          <w:rFonts w:ascii="Times New Roman" w:hAnsi="Times New Roman" w:cs="Times New Roman"/>
          <w:rPrChange w:id="1941" w:author="LIN, Yufeng" w:date="2021-10-04T16:25:00Z">
            <w:rPr/>
          </w:rPrChange>
        </w:rPr>
      </w:pPr>
    </w:p>
    <w:p w14:paraId="539D56F6" w14:textId="0E7CE820" w:rsidR="00D9531B" w:rsidRPr="00790445" w:rsidRDefault="00D9531B" w:rsidP="008B0617">
      <w:pPr>
        <w:pStyle w:val="title20825"/>
      </w:pPr>
      <w:commentRangeStart w:id="1942"/>
      <w:del w:id="1943" w:author="nick ting" w:date="2021-09-27T19:06:00Z">
        <w:r w:rsidRPr="00790445" w:rsidDel="00646244">
          <w:delText xml:space="preserve">Alteration in the </w:delText>
        </w:r>
      </w:del>
      <w:ins w:id="1944" w:author="LIN, Yufeng" w:date="2021-10-05T10:12:00Z">
        <w:r w:rsidR="00211129" w:rsidRPr="00790445">
          <w:t>Correlation between CRC-</w:t>
        </w:r>
        <w:r w:rsidR="00211129">
          <w:t>associated</w:t>
        </w:r>
        <w:r w:rsidR="00211129" w:rsidRPr="00790445">
          <w:t xml:space="preserve"> bacteria and </w:t>
        </w:r>
        <w:r w:rsidR="00211129">
          <w:t>CRC-associated</w:t>
        </w:r>
        <w:r w:rsidR="00211129" w:rsidRPr="00790445">
          <w:t xml:space="preserve"> </w:t>
        </w:r>
        <w:r w:rsidR="00211129">
          <w:t>fungi</w:t>
        </w:r>
      </w:ins>
      <w:ins w:id="1945" w:author="nick ting" w:date="2021-09-27T19:06:00Z">
        <w:del w:id="1946" w:author="LIN, Yufeng" w:date="2021-10-05T10:12:00Z">
          <w:r w:rsidR="00646244" w:rsidDel="00211129">
            <w:delText xml:space="preserve">Correlation analysis of </w:delText>
          </w:r>
        </w:del>
      </w:ins>
      <w:del w:id="1947" w:author="LIN, Yufeng" w:date="2021-10-05T10:12:00Z">
        <w:r w:rsidRPr="00790445" w:rsidDel="00211129">
          <w:delText xml:space="preserve">CRC </w:delText>
        </w:r>
      </w:del>
      <w:ins w:id="1948" w:author="nick ting" w:date="2021-09-27T19:06:00Z">
        <w:del w:id="1949" w:author="LIN, Yufeng" w:date="2021-10-05T10:12:00Z">
          <w:r w:rsidR="00646244" w:rsidDel="00211129">
            <w:delText xml:space="preserve">associated </w:delText>
          </w:r>
        </w:del>
        <w:del w:id="1950" w:author="LIN, Yufeng" w:date="2021-10-04T16:52:00Z">
          <w:r w:rsidR="00646244" w:rsidDel="00DB66B4">
            <w:delText>m</w:delText>
          </w:r>
        </w:del>
      </w:ins>
      <w:del w:id="1951" w:author="LIN, Yufeng" w:date="2021-10-04T16:52:00Z">
        <w:r w:rsidR="00FA35F2" w:rsidRPr="00790445" w:rsidDel="00DB66B4">
          <w:delText>Micro-eukaryot</w:delText>
        </w:r>
      </w:del>
      <w:ins w:id="1952" w:author="nick ting" w:date="2021-09-27T19:06:00Z">
        <w:del w:id="1953" w:author="LIN, Yufeng" w:date="2021-10-04T16:52:00Z">
          <w:r w:rsidR="00646244" w:rsidDel="00DB66B4">
            <w:delText>es</w:delText>
          </w:r>
        </w:del>
      </w:ins>
      <w:del w:id="1954" w:author="nick ting" w:date="2021-09-27T19:06:00Z">
        <w:r w:rsidR="00FA35F2" w:rsidRPr="00790445" w:rsidDel="00646244">
          <w:delText>ic</w:delText>
        </w:r>
        <w:r w:rsidRPr="00790445" w:rsidDel="00646244">
          <w:delText xml:space="preserve"> Ecological Association</w:delText>
        </w:r>
      </w:del>
      <w:commentRangeEnd w:id="1942"/>
      <w:r w:rsidR="007A0F07">
        <w:rPr>
          <w:rStyle w:val="CommentReference"/>
          <w:rFonts w:asciiTheme="minorHAnsi" w:eastAsiaTheme="minorEastAsia" w:hAnsiTheme="minorHAnsi" w:cstheme="minorBidi"/>
          <w:b w:val="0"/>
          <w:color w:val="auto"/>
          <w:u w:val="none"/>
        </w:rPr>
        <w:commentReference w:id="1942"/>
      </w:r>
    </w:p>
    <w:p w14:paraId="63DC5E9A" w14:textId="710E0B07" w:rsidR="00A305D8" w:rsidDel="00211129" w:rsidRDefault="00D9531B" w:rsidP="00790445">
      <w:pPr>
        <w:rPr>
          <w:ins w:id="1955" w:author="nick ting" w:date="2021-10-04T21:48:00Z"/>
          <w:del w:id="1956" w:author="LIN, Yufeng" w:date="2021-10-05T10:08:00Z"/>
          <w:rFonts w:ascii="Times New Roman" w:hAnsi="Times New Roman" w:cs="Times New Roman"/>
          <w:sz w:val="22"/>
        </w:rPr>
      </w:pPr>
      <w:r w:rsidRPr="00790445">
        <w:rPr>
          <w:rFonts w:ascii="Times New Roman" w:hAnsi="Times New Roman" w:cs="Times New Roman"/>
          <w:sz w:val="22"/>
        </w:rPr>
        <w:t>Due to the complex</w:t>
      </w:r>
      <w:del w:id="1957" w:author="nick ting" w:date="2021-09-27T19:09:00Z">
        <w:r w:rsidRPr="00790445" w:rsidDel="00B705DE">
          <w:rPr>
            <w:rFonts w:ascii="Times New Roman" w:hAnsi="Times New Roman" w:cs="Times New Roman"/>
            <w:sz w:val="22"/>
          </w:rPr>
          <w:delText>ity</w:delText>
        </w:r>
      </w:del>
      <w:r w:rsidRPr="00790445">
        <w:rPr>
          <w:rFonts w:ascii="Times New Roman" w:hAnsi="Times New Roman" w:cs="Times New Roman"/>
          <w:sz w:val="22"/>
        </w:rPr>
        <w:t xml:space="preserve"> and multifactorial nature of CRC, we </w:t>
      </w:r>
      <w:ins w:id="1958" w:author="nick ting" w:date="2021-09-27T19:24:00Z">
        <w:r w:rsidR="0033648F">
          <w:rPr>
            <w:rFonts w:ascii="Times New Roman" w:hAnsi="Times New Roman" w:cs="Times New Roman"/>
            <w:sz w:val="22"/>
          </w:rPr>
          <w:t xml:space="preserve">asked whether </w:t>
        </w:r>
      </w:ins>
      <w:ins w:id="1959" w:author="nick ting" w:date="2021-10-03T19:40:00Z">
        <w:r w:rsidR="00D46E76">
          <w:rPr>
            <w:rFonts w:ascii="Times New Roman" w:hAnsi="Times New Roman" w:cs="Times New Roman"/>
            <w:sz w:val="22"/>
          </w:rPr>
          <w:t xml:space="preserve">the </w:t>
        </w:r>
      </w:ins>
      <w:ins w:id="1960" w:author="nick ting" w:date="2021-09-27T19:26:00Z">
        <w:r w:rsidR="0033648F">
          <w:rPr>
            <w:rFonts w:ascii="Times New Roman" w:hAnsi="Times New Roman" w:cs="Times New Roman"/>
            <w:sz w:val="22"/>
          </w:rPr>
          <w:t>interactions</w:t>
        </w:r>
      </w:ins>
      <w:ins w:id="1961" w:author="nick ting" w:date="2021-09-27T19:24:00Z">
        <w:r w:rsidR="0033648F">
          <w:rPr>
            <w:rFonts w:ascii="Times New Roman" w:hAnsi="Times New Roman" w:cs="Times New Roman"/>
            <w:sz w:val="22"/>
          </w:rPr>
          <w:t xml:space="preserve"> </w:t>
        </w:r>
      </w:ins>
      <w:ins w:id="1962" w:author="nick ting" w:date="2021-09-27T19:25:00Z">
        <w:r w:rsidR="0033648F">
          <w:rPr>
            <w:rFonts w:ascii="Times New Roman" w:hAnsi="Times New Roman" w:cs="Times New Roman"/>
            <w:sz w:val="22"/>
          </w:rPr>
          <w:t xml:space="preserve">among </w:t>
        </w:r>
        <w:del w:id="1963" w:author="LIN, Yufeng" w:date="2021-09-28T13:07:00Z">
          <w:r w:rsidR="0033648F" w:rsidDel="004314C2">
            <w:rPr>
              <w:rFonts w:ascii="Times New Roman" w:hAnsi="Times New Roman" w:cs="Times New Roman"/>
              <w:sz w:val="22"/>
            </w:rPr>
            <w:delText>micro-eukaryotes</w:delText>
          </w:r>
        </w:del>
      </w:ins>
      <w:ins w:id="1964" w:author="LIN, Yufeng" w:date="2021-09-28T13:07:00Z">
        <w:del w:id="1965" w:author="nick ting" w:date="2021-10-03T19:40:00Z">
          <w:r w:rsidR="004314C2" w:rsidDel="00D46E76">
            <w:rPr>
              <w:rFonts w:ascii="Times New Roman" w:hAnsi="Times New Roman" w:cs="Times New Roman"/>
              <w:sz w:val="22"/>
            </w:rPr>
            <w:delText>fungi</w:delText>
          </w:r>
        </w:del>
      </w:ins>
      <w:ins w:id="1966" w:author="nick ting" w:date="2021-10-03T19:40:00Z">
        <w:del w:id="1967" w:author="LIN, Yufeng" w:date="2021-10-04T16:54:00Z">
          <w:r w:rsidR="00D46E76" w:rsidDel="00DB66B4">
            <w:rPr>
              <w:rFonts w:ascii="Times New Roman" w:hAnsi="Times New Roman" w:cs="Times New Roman"/>
              <w:sz w:val="22"/>
            </w:rPr>
            <w:delText>micro-eukaryotes</w:delText>
          </w:r>
        </w:del>
      </w:ins>
      <w:ins w:id="1968" w:author="LIN, Yufeng" w:date="2021-10-04T16:54:00Z">
        <w:r w:rsidR="00DB66B4">
          <w:rPr>
            <w:rFonts w:ascii="Times New Roman" w:hAnsi="Times New Roman" w:cs="Times New Roman"/>
            <w:sz w:val="22"/>
          </w:rPr>
          <w:t xml:space="preserve">fungi </w:t>
        </w:r>
      </w:ins>
      <w:ins w:id="1969" w:author="nick ting" w:date="2021-09-27T19:25:00Z">
        <w:r w:rsidR="0033648F">
          <w:rPr>
            <w:rFonts w:ascii="Times New Roman" w:hAnsi="Times New Roman" w:cs="Times New Roman"/>
            <w:sz w:val="22"/>
          </w:rPr>
          <w:t xml:space="preserve"> </w:t>
        </w:r>
      </w:ins>
      <w:ins w:id="1970" w:author="nick ting" w:date="2021-09-27T19:26:00Z">
        <w:r w:rsidR="0033648F">
          <w:rPr>
            <w:rFonts w:ascii="Times New Roman" w:hAnsi="Times New Roman" w:cs="Times New Roman"/>
            <w:sz w:val="22"/>
          </w:rPr>
          <w:t>were associated with CRC.</w:t>
        </w:r>
      </w:ins>
      <w:ins w:id="1971" w:author="LIN, Yufeng" w:date="2021-09-23T15:45:00Z">
        <w:del w:id="1972" w:author="nick ting" w:date="2021-09-27T19:26:00Z">
          <w:r w:rsidR="008F7CB0" w:rsidDel="0033648F">
            <w:rPr>
              <w:rFonts w:ascii="Times New Roman" w:hAnsi="Times New Roman" w:cs="Times New Roman"/>
              <w:sz w:val="22"/>
            </w:rPr>
            <w:delText>further</w:delText>
          </w:r>
        </w:del>
      </w:ins>
      <w:ins w:id="1973" w:author="LIN, Yufeng" w:date="2021-09-23T15:46:00Z">
        <w:del w:id="1974" w:author="nick ting" w:date="2021-09-27T18:57:00Z">
          <w:r w:rsidR="008F7CB0" w:rsidDel="00405527">
            <w:rPr>
              <w:rFonts w:ascii="Times New Roman" w:hAnsi="Times New Roman" w:cs="Times New Roman"/>
              <w:sz w:val="22"/>
            </w:rPr>
            <w:delText>ly</w:delText>
          </w:r>
        </w:del>
      </w:ins>
      <w:ins w:id="1975" w:author="LIN, Yufeng" w:date="2021-09-23T15:45:00Z">
        <w:del w:id="1976" w:author="nick ting" w:date="2021-09-27T19:26:00Z">
          <w:r w:rsidR="008F7CB0" w:rsidDel="0033648F">
            <w:rPr>
              <w:rFonts w:ascii="Times New Roman" w:hAnsi="Times New Roman" w:cs="Times New Roman"/>
              <w:sz w:val="22"/>
            </w:rPr>
            <w:delText xml:space="preserve"> </w:delText>
          </w:r>
        </w:del>
      </w:ins>
      <w:del w:id="1977" w:author="nick ting" w:date="2021-09-27T19:26:00Z">
        <w:r w:rsidRPr="00790445" w:rsidDel="0033648F">
          <w:rPr>
            <w:rFonts w:ascii="Times New Roman" w:hAnsi="Times New Roman" w:cs="Times New Roman"/>
            <w:sz w:val="22"/>
          </w:rPr>
          <w:delText xml:space="preserve">investigated the potential alternations of polymicrobial ecological interactions in CRC by estimating multiple </w:delText>
        </w:r>
        <w:r w:rsidR="00FA35F2" w:rsidRPr="00790445" w:rsidDel="0033648F">
          <w:rPr>
            <w:rFonts w:ascii="Times New Roman" w:hAnsi="Times New Roman" w:cs="Times New Roman"/>
            <w:sz w:val="22"/>
          </w:rPr>
          <w:delText>micro-eukaryotes</w:delText>
        </w:r>
        <w:r w:rsidRPr="00790445" w:rsidDel="0033648F">
          <w:rPr>
            <w:rFonts w:ascii="Times New Roman" w:hAnsi="Times New Roman" w:cs="Times New Roman"/>
            <w:sz w:val="22"/>
          </w:rPr>
          <w:delText xml:space="preserve"> and </w:delText>
        </w:r>
        <w:r w:rsidR="00FA35F2" w:rsidRPr="00790445" w:rsidDel="0033648F">
          <w:rPr>
            <w:rFonts w:ascii="Times New Roman" w:hAnsi="Times New Roman" w:cs="Times New Roman"/>
            <w:sz w:val="22"/>
          </w:rPr>
          <w:delText>micro-eukaryotic</w:delText>
        </w:r>
        <w:r w:rsidRPr="00790445" w:rsidDel="0033648F">
          <w:rPr>
            <w:rFonts w:ascii="Times New Roman" w:hAnsi="Times New Roman" w:cs="Times New Roman"/>
            <w:sz w:val="22"/>
          </w:rPr>
          <w:delText>-bacterial selections correlations</w:delText>
        </w:r>
      </w:del>
      <w:ins w:id="1978" w:author="nick ting" w:date="2021-09-27T19:26:00Z">
        <w:r w:rsidR="0033648F">
          <w:rPr>
            <w:rFonts w:ascii="Times New Roman" w:hAnsi="Times New Roman" w:cs="Times New Roman"/>
            <w:sz w:val="22"/>
          </w:rPr>
          <w:t xml:space="preserve"> We performed</w:t>
        </w:r>
      </w:ins>
      <w:del w:id="1979" w:author="nick ting" w:date="2021-09-27T19:26:00Z">
        <w:r w:rsidRPr="00790445" w:rsidDel="0033648F">
          <w:rPr>
            <w:rFonts w:ascii="Times New Roman" w:hAnsi="Times New Roman" w:cs="Times New Roman"/>
            <w:sz w:val="22"/>
          </w:rPr>
          <w:delText>.</w:delText>
        </w:r>
      </w:del>
      <w:ins w:id="1980" w:author="nick ting" w:date="2021-09-27T19:10:00Z">
        <w:r w:rsidR="00B705DE">
          <w:rPr>
            <w:rFonts w:ascii="Times New Roman" w:hAnsi="Times New Roman" w:cs="Times New Roman"/>
            <w:sz w:val="22"/>
          </w:rPr>
          <w:t xml:space="preserve"> </w:t>
        </w:r>
      </w:ins>
      <w:ins w:id="1981" w:author="nick ting" w:date="2021-09-27T19:26:00Z">
        <w:r w:rsidR="0033648F">
          <w:rPr>
            <w:rFonts w:ascii="Times New Roman" w:hAnsi="Times New Roman" w:cs="Times New Roman"/>
            <w:sz w:val="22"/>
          </w:rPr>
          <w:t>t</w:t>
        </w:r>
      </w:ins>
      <w:ins w:id="1982" w:author="nick ting" w:date="2021-09-27T19:10:00Z">
        <w:r w:rsidR="00B705DE">
          <w:rPr>
            <w:rFonts w:ascii="Times New Roman" w:hAnsi="Times New Roman" w:cs="Times New Roman"/>
            <w:sz w:val="22"/>
          </w:rPr>
          <w:t>he correlation analysis</w:t>
        </w:r>
      </w:ins>
      <w:ins w:id="1983" w:author="LIN, Yufeng" w:date="2021-09-28T10:57:00Z">
        <w:r w:rsidR="00A009DF">
          <w:rPr>
            <w:rFonts w:ascii="Times New Roman" w:hAnsi="Times New Roman" w:cs="Times New Roman"/>
            <w:sz w:val="22"/>
          </w:rPr>
          <w:t xml:space="preserve"> with DGCA</w:t>
        </w:r>
      </w:ins>
      <w:r w:rsidR="00A009DF">
        <w:rPr>
          <w:rFonts w:ascii="Times New Roman" w:hAnsi="Times New Roman" w:cs="Times New Roman"/>
          <w:sz w:val="22"/>
        </w:rPr>
        <w:fldChar w:fldCharType="begin"/>
      </w:r>
      <w:r w:rsidR="00A009DF">
        <w:rPr>
          <w:rFonts w:ascii="Times New Roman" w:hAnsi="Times New Roman" w:cs="Times New Roman"/>
          <w:sz w:val="22"/>
        </w:rPr>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Pr>
          <w:rFonts w:ascii="Times New Roman" w:hAnsi="Times New Roman" w:cs="Times New Roman"/>
          <w:sz w:val="22"/>
        </w:rPr>
        <w:fldChar w:fldCharType="separate"/>
      </w:r>
      <w:r w:rsidR="00A009DF" w:rsidRPr="00A009DF">
        <w:rPr>
          <w:rFonts w:ascii="Times New Roman" w:hAnsi="Times New Roman" w:cs="Times New Roman"/>
          <w:kern w:val="0"/>
          <w:sz w:val="22"/>
          <w:szCs w:val="24"/>
          <w:vertAlign w:val="superscript"/>
        </w:rPr>
        <w:t>24</w:t>
      </w:r>
      <w:r w:rsidR="00A009DF">
        <w:rPr>
          <w:rFonts w:ascii="Times New Roman" w:hAnsi="Times New Roman" w:cs="Times New Roman"/>
          <w:sz w:val="22"/>
        </w:rPr>
        <w:fldChar w:fldCharType="end"/>
      </w:r>
      <w:ins w:id="1984" w:author="nick ting" w:date="2021-09-27T19:10:00Z">
        <w:r w:rsidR="00B705DE">
          <w:rPr>
            <w:rFonts w:ascii="Times New Roman" w:hAnsi="Times New Roman" w:cs="Times New Roman"/>
            <w:sz w:val="22"/>
          </w:rPr>
          <w:t xml:space="preserve"> </w:t>
        </w:r>
      </w:ins>
      <w:ins w:id="1985" w:author="nick ting" w:date="2021-09-27T19:11:00Z">
        <w:r w:rsidR="00B705DE">
          <w:rPr>
            <w:rFonts w:ascii="Times New Roman" w:hAnsi="Times New Roman" w:cs="Times New Roman"/>
            <w:sz w:val="22"/>
          </w:rPr>
          <w:t xml:space="preserve">on the 33 differentially abundant </w:t>
        </w:r>
        <w:del w:id="1986" w:author="LIN, Yufeng" w:date="2021-09-28T13:07:00Z">
          <w:r w:rsidR="00B705DE" w:rsidDel="004314C2">
            <w:rPr>
              <w:rFonts w:ascii="Times New Roman" w:hAnsi="Times New Roman" w:cs="Times New Roman"/>
              <w:sz w:val="22"/>
            </w:rPr>
            <w:delText>micro-eukaryotes</w:delText>
          </w:r>
        </w:del>
      </w:ins>
      <w:ins w:id="1987" w:author="LIN, Yufeng" w:date="2021-09-28T13:07:00Z">
        <w:del w:id="1988" w:author="nick ting" w:date="2021-10-03T19:40:00Z">
          <w:r w:rsidR="004314C2" w:rsidDel="00D46E76">
            <w:rPr>
              <w:rFonts w:ascii="Times New Roman" w:hAnsi="Times New Roman" w:cs="Times New Roman"/>
              <w:sz w:val="22"/>
            </w:rPr>
            <w:delText>fungi</w:delText>
          </w:r>
        </w:del>
      </w:ins>
      <w:ins w:id="1989" w:author="nick ting" w:date="2021-10-03T19:40:00Z">
        <w:del w:id="1990" w:author="LIN, Yufeng" w:date="2021-10-04T16:54:00Z">
          <w:r w:rsidR="00D46E76" w:rsidDel="00DB66B4">
            <w:rPr>
              <w:rFonts w:ascii="Times New Roman" w:hAnsi="Times New Roman" w:cs="Times New Roman"/>
              <w:sz w:val="22"/>
            </w:rPr>
            <w:delText>micro-eukaryotes</w:delText>
          </w:r>
        </w:del>
      </w:ins>
      <w:ins w:id="1991" w:author="LIN, Yufeng" w:date="2021-10-04T16:54:00Z">
        <w:r w:rsidR="00DB66B4">
          <w:rPr>
            <w:rFonts w:ascii="Times New Roman" w:hAnsi="Times New Roman" w:cs="Times New Roman"/>
            <w:sz w:val="22"/>
          </w:rPr>
          <w:t>fungi</w:t>
        </w:r>
        <w:del w:id="1992" w:author="nick ting" w:date="2021-10-04T21:43:00Z">
          <w:r w:rsidR="00DB66B4" w:rsidDel="00A305D8">
            <w:rPr>
              <w:rFonts w:ascii="Times New Roman" w:hAnsi="Times New Roman" w:cs="Times New Roman"/>
              <w:sz w:val="22"/>
            </w:rPr>
            <w:delText xml:space="preserve"> </w:delText>
          </w:r>
        </w:del>
      </w:ins>
      <w:ins w:id="1993" w:author="nick ting" w:date="2021-09-27T19:11:00Z">
        <w:r w:rsidR="00B705DE">
          <w:rPr>
            <w:rFonts w:ascii="Times New Roman" w:hAnsi="Times New Roman" w:cs="Times New Roman"/>
            <w:sz w:val="22"/>
          </w:rPr>
          <w:t xml:space="preserve"> in the core set</w:t>
        </w:r>
      </w:ins>
      <w:ins w:id="1994" w:author="nick ting" w:date="2021-09-27T19:26:00Z">
        <w:r w:rsidR="0033648F">
          <w:rPr>
            <w:rFonts w:ascii="Times New Roman" w:hAnsi="Times New Roman" w:cs="Times New Roman"/>
            <w:sz w:val="22"/>
          </w:rPr>
          <w:t xml:space="preserve"> and </w:t>
        </w:r>
      </w:ins>
      <w:del w:id="1995" w:author="nick ting" w:date="2021-09-27T19:10:00Z">
        <w:r w:rsidRPr="00790445" w:rsidDel="00B705DE">
          <w:rPr>
            <w:rFonts w:ascii="Times New Roman" w:hAnsi="Times New Roman" w:cs="Times New Roman"/>
            <w:sz w:val="22"/>
          </w:rPr>
          <w:delText xml:space="preserve"> </w:delText>
        </w:r>
      </w:del>
      <w:del w:id="1996" w:author="nick ting" w:date="2021-09-27T19:26:00Z">
        <w:r w:rsidRPr="00790445" w:rsidDel="0033648F">
          <w:rPr>
            <w:rFonts w:ascii="Times New Roman" w:hAnsi="Times New Roman" w:cs="Times New Roman"/>
            <w:sz w:val="22"/>
          </w:rPr>
          <w:delText xml:space="preserve">We </w:delText>
        </w:r>
      </w:del>
      <w:r w:rsidRPr="00790445">
        <w:rPr>
          <w:rFonts w:ascii="Times New Roman" w:hAnsi="Times New Roman" w:cs="Times New Roman"/>
          <w:sz w:val="22"/>
        </w:rPr>
        <w:t xml:space="preserve">observed that </w:t>
      </w:r>
      <w:del w:id="1997" w:author="nick ting" w:date="2021-10-04T21:46:00Z">
        <w:r w:rsidRPr="00790445" w:rsidDel="00A305D8">
          <w:rPr>
            <w:rFonts w:ascii="Times New Roman" w:hAnsi="Times New Roman" w:cs="Times New Roman"/>
            <w:sz w:val="22"/>
          </w:rPr>
          <w:delText xml:space="preserve">the </w:delText>
        </w:r>
      </w:del>
      <w:ins w:id="1998" w:author="nick ting" w:date="2021-10-04T21:46:00Z">
        <w:r w:rsidR="00A305D8">
          <w:rPr>
            <w:rFonts w:ascii="Times New Roman" w:hAnsi="Times New Roman" w:cs="Times New Roman"/>
            <w:sz w:val="22"/>
          </w:rPr>
          <w:t>the</w:t>
        </w:r>
        <w:r w:rsidR="00A305D8" w:rsidRPr="00790445">
          <w:rPr>
            <w:rFonts w:ascii="Times New Roman" w:hAnsi="Times New Roman" w:cs="Times New Roman"/>
            <w:sz w:val="22"/>
          </w:rPr>
          <w:t xml:space="preserve"> </w:t>
        </w:r>
      </w:ins>
      <w:r w:rsidRPr="00790445">
        <w:rPr>
          <w:rFonts w:ascii="Times New Roman" w:hAnsi="Times New Roman" w:cs="Times New Roman"/>
          <w:sz w:val="22"/>
        </w:rPr>
        <w:t xml:space="preserve">correlations within the </w:t>
      </w:r>
      <w:del w:id="1999" w:author="LIN, Yufeng" w:date="2021-09-28T13:01:00Z">
        <w:r w:rsidR="00FA35F2" w:rsidRPr="00790445" w:rsidDel="004314C2">
          <w:rPr>
            <w:rFonts w:ascii="Times New Roman" w:hAnsi="Times New Roman" w:cs="Times New Roman"/>
            <w:sz w:val="22"/>
          </w:rPr>
          <w:delText>micro-eukaryotic</w:delText>
        </w:r>
      </w:del>
      <w:ins w:id="2000" w:author="LIN, Yufeng" w:date="2021-09-28T13:01:00Z">
        <w:del w:id="2001" w:author="nick ting" w:date="2021-10-03T19:40:00Z">
          <w:r w:rsidR="004314C2" w:rsidDel="00D46E76">
            <w:rPr>
              <w:rFonts w:ascii="Times New Roman" w:hAnsi="Times New Roman" w:cs="Times New Roman"/>
              <w:sz w:val="22"/>
            </w:rPr>
            <w:delText>fungal</w:delText>
          </w:r>
        </w:del>
      </w:ins>
      <w:del w:id="2002" w:author="nick ting" w:date="2021-10-03T19:40:00Z">
        <w:r w:rsidRPr="00790445" w:rsidDel="00D46E76">
          <w:rPr>
            <w:rFonts w:ascii="Times New Roman" w:hAnsi="Times New Roman" w:cs="Times New Roman"/>
            <w:sz w:val="22"/>
          </w:rPr>
          <w:delText xml:space="preserve"> </w:delText>
        </w:r>
      </w:del>
      <w:r w:rsidRPr="00790445">
        <w:rPr>
          <w:rFonts w:ascii="Times New Roman" w:hAnsi="Times New Roman" w:cs="Times New Roman"/>
          <w:sz w:val="22"/>
        </w:rPr>
        <w:t xml:space="preserve">core-set </w:t>
      </w:r>
      <w:del w:id="2003" w:author="nick ting" w:date="2021-10-04T21:46:00Z">
        <w:r w:rsidRPr="00790445" w:rsidDel="00A305D8">
          <w:rPr>
            <w:rFonts w:ascii="Times New Roman" w:hAnsi="Times New Roman" w:cs="Times New Roman"/>
            <w:sz w:val="22"/>
          </w:rPr>
          <w:delText xml:space="preserve">network </w:delText>
        </w:r>
      </w:del>
      <w:ins w:id="2004" w:author="nick ting" w:date="2021-10-04T21:46:00Z">
        <w:r w:rsidR="00A305D8">
          <w:rPr>
            <w:rFonts w:ascii="Times New Roman" w:hAnsi="Times New Roman" w:cs="Times New Roman"/>
            <w:sz w:val="22"/>
          </w:rPr>
          <w:t>fungi</w:t>
        </w:r>
        <w:r w:rsidR="00A305D8" w:rsidRPr="00790445">
          <w:rPr>
            <w:rFonts w:ascii="Times New Roman" w:hAnsi="Times New Roman" w:cs="Times New Roman"/>
            <w:sz w:val="22"/>
          </w:rPr>
          <w:t xml:space="preserve"> </w:t>
        </w:r>
      </w:ins>
      <w:r w:rsidRPr="00790445">
        <w:rPr>
          <w:rFonts w:ascii="Times New Roman" w:hAnsi="Times New Roman" w:cs="Times New Roman"/>
          <w:sz w:val="22"/>
        </w:rPr>
        <w:t xml:space="preserve">were stronger in CRC than </w:t>
      </w:r>
      <w:del w:id="2005" w:author="nick ting" w:date="2021-09-27T19:11:00Z">
        <w:r w:rsidRPr="00790445" w:rsidDel="00B705DE">
          <w:rPr>
            <w:rFonts w:ascii="Times New Roman" w:hAnsi="Times New Roman" w:cs="Times New Roman"/>
            <w:sz w:val="22"/>
          </w:rPr>
          <w:delText>in</w:delText>
        </w:r>
      </w:del>
      <w:del w:id="2006" w:author="nick ting" w:date="2021-09-27T19:12:00Z">
        <w:r w:rsidRPr="00790445" w:rsidDel="00B705DE">
          <w:rPr>
            <w:rFonts w:ascii="Times New Roman" w:hAnsi="Times New Roman" w:cs="Times New Roman"/>
            <w:sz w:val="22"/>
          </w:rPr>
          <w:delText xml:space="preserve"> </w:delText>
        </w:r>
      </w:del>
      <w:r w:rsidRPr="00790445">
        <w:rPr>
          <w:rFonts w:ascii="Times New Roman" w:hAnsi="Times New Roman" w:cs="Times New Roman"/>
          <w:sz w:val="22"/>
        </w:rPr>
        <w:t xml:space="preserve">healthy control </w:t>
      </w:r>
      <w:ins w:id="2007" w:author="LIN, Yufeng" w:date="2021-10-05T10:35:00Z">
        <w:r w:rsidR="008379BC">
          <w:rPr>
            <w:rFonts w:ascii="Times New Roman" w:hAnsi="Times New Roman" w:cs="Times New Roman"/>
            <w:sz w:val="22"/>
          </w:rPr>
          <w:t>a</w:t>
        </w:r>
      </w:ins>
      <w:r w:rsidRPr="00790445">
        <w:rPr>
          <w:rFonts w:ascii="Times New Roman" w:hAnsi="Times New Roman" w:cs="Times New Roman"/>
          <w:sz w:val="22"/>
        </w:rPr>
        <w:t xml:space="preserve">(figure 4). There were only four strong positive (correlation index ≥ 0.5) and three negative interactions (correlation index ≤ -0.15) in healthy </w:t>
      </w:r>
      <w:ins w:id="2008" w:author="nick ting" w:date="2021-10-03T19:44:00Z">
        <w:r w:rsidR="00D46E76">
          <w:rPr>
            <w:rFonts w:ascii="Times New Roman" w:hAnsi="Times New Roman" w:cs="Times New Roman"/>
            <w:sz w:val="22"/>
          </w:rPr>
          <w:t>individuals</w:t>
        </w:r>
      </w:ins>
      <w:del w:id="2009" w:author="nick ting" w:date="2021-10-03T19:44:00Z">
        <w:r w:rsidRPr="00790445" w:rsidDel="00D46E76">
          <w:rPr>
            <w:rFonts w:ascii="Times New Roman" w:hAnsi="Times New Roman" w:cs="Times New Roman"/>
            <w:sz w:val="22"/>
          </w:rPr>
          <w:delText>control</w:delText>
        </w:r>
      </w:del>
      <w:r w:rsidRPr="00790445">
        <w:rPr>
          <w:rFonts w:ascii="Times New Roman" w:hAnsi="Times New Roman" w:cs="Times New Roman"/>
          <w:sz w:val="22"/>
        </w:rPr>
        <w:t xml:space="preserve"> (figure 4a)</w:t>
      </w:r>
      <w:del w:id="2010" w:author="nick ting" w:date="2021-10-04T21:47:00Z">
        <w:r w:rsidRPr="00790445" w:rsidDel="00A305D8">
          <w:rPr>
            <w:rFonts w:ascii="Times New Roman" w:hAnsi="Times New Roman" w:cs="Times New Roman"/>
            <w:sz w:val="22"/>
          </w:rPr>
          <w:delText>; meanwhile,</w:delText>
        </w:r>
      </w:del>
      <w:ins w:id="2011" w:author="nick ting" w:date="2021-10-04T21:47:00Z">
        <w:r w:rsidR="00A305D8">
          <w:rPr>
            <w:rFonts w:ascii="Times New Roman" w:hAnsi="Times New Roman" w:cs="Times New Roman"/>
            <w:sz w:val="22"/>
          </w:rPr>
          <w:t xml:space="preserve"> as compared to the</w:t>
        </w:r>
      </w:ins>
      <w:r w:rsidRPr="00790445">
        <w:rPr>
          <w:rFonts w:ascii="Times New Roman" w:hAnsi="Times New Roman" w:cs="Times New Roman"/>
          <w:sz w:val="22"/>
        </w:rPr>
        <w:t xml:space="preserve"> nine </w:t>
      </w:r>
      <w:del w:id="2012" w:author="nick ting" w:date="2021-09-27T21:38:00Z">
        <w:r w:rsidRPr="00790445" w:rsidDel="006210FC">
          <w:rPr>
            <w:rFonts w:ascii="Times New Roman" w:hAnsi="Times New Roman" w:cs="Times New Roman"/>
            <w:sz w:val="22"/>
          </w:rPr>
          <w:delText xml:space="preserve">high </w:delText>
        </w:r>
      </w:del>
      <w:ins w:id="2013"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positive and four negative associations exhibit</w:t>
      </w:r>
      <w:ins w:id="2014" w:author="nick ting" w:date="2021-09-27T19:12:00Z">
        <w:r w:rsidR="00B705DE">
          <w:rPr>
            <w:rFonts w:ascii="Times New Roman" w:hAnsi="Times New Roman" w:cs="Times New Roman"/>
            <w:sz w:val="22"/>
          </w:rPr>
          <w:t>ed</w:t>
        </w:r>
      </w:ins>
      <w:r w:rsidRPr="00790445">
        <w:rPr>
          <w:rFonts w:ascii="Times New Roman" w:hAnsi="Times New Roman" w:cs="Times New Roman"/>
          <w:sz w:val="22"/>
        </w:rPr>
        <w:t xml:space="preserve"> in CRC</w:t>
      </w:r>
      <w:ins w:id="2015" w:author="nick ting" w:date="2021-10-03T19:47:00Z">
        <w:r w:rsidR="00AC3DA1">
          <w:rPr>
            <w:rFonts w:ascii="Times New Roman" w:hAnsi="Times New Roman" w:cs="Times New Roman"/>
            <w:sz w:val="22"/>
          </w:rPr>
          <w:t xml:space="preserve"> patients</w:t>
        </w:r>
      </w:ins>
      <w:r w:rsidRPr="00790445">
        <w:rPr>
          <w:rFonts w:ascii="Times New Roman" w:hAnsi="Times New Roman" w:cs="Times New Roman"/>
          <w:sz w:val="22"/>
        </w:rPr>
        <w:t xml:space="preserve"> (figure 4b). </w:t>
      </w:r>
      <w:del w:id="2016" w:author="nick ting" w:date="2021-10-04T21:47:00Z">
        <w:r w:rsidRPr="00790445" w:rsidDel="00A305D8">
          <w:rPr>
            <w:rFonts w:ascii="Times New Roman" w:hAnsi="Times New Roman" w:cs="Times New Roman"/>
            <w:sz w:val="22"/>
          </w:rPr>
          <w:delText>In addition</w:delText>
        </w:r>
      </w:del>
      <w:ins w:id="2017" w:author="nick ting" w:date="2021-10-04T21:47:00Z">
        <w:r w:rsidR="00A305D8">
          <w:rPr>
            <w:rFonts w:ascii="Times New Roman" w:hAnsi="Times New Roman" w:cs="Times New Roman"/>
            <w:sz w:val="22"/>
          </w:rPr>
          <w:t>Additionally</w:t>
        </w:r>
      </w:ins>
      <w:r w:rsidRPr="00790445">
        <w:rPr>
          <w:rFonts w:ascii="Times New Roman" w:hAnsi="Times New Roman" w:cs="Times New Roman"/>
          <w:sz w:val="22"/>
        </w:rPr>
        <w:t>,</w:t>
      </w:r>
      <w:ins w:id="2018" w:author="nick ting" w:date="2021-10-04T21:47:00Z">
        <w:r w:rsidR="00A305D8">
          <w:rPr>
            <w:rFonts w:ascii="Times New Roman" w:hAnsi="Times New Roman" w:cs="Times New Roman"/>
            <w:sz w:val="22"/>
          </w:rPr>
          <w:t xml:space="preserve"> there were</w:t>
        </w:r>
      </w:ins>
      <w:r w:rsidRPr="00790445">
        <w:rPr>
          <w:rFonts w:ascii="Times New Roman" w:hAnsi="Times New Roman" w:cs="Times New Roman"/>
          <w:sz w:val="22"/>
        </w:rPr>
        <w:t xml:space="preserve"> nine </w:t>
      </w:r>
      <w:del w:id="2019" w:author="nick ting" w:date="2021-09-27T21:38:00Z">
        <w:r w:rsidRPr="00790445" w:rsidDel="006210FC">
          <w:rPr>
            <w:rFonts w:ascii="Times New Roman" w:hAnsi="Times New Roman" w:cs="Times New Roman"/>
            <w:sz w:val="22"/>
          </w:rPr>
          <w:delText xml:space="preserve">close </w:delText>
        </w:r>
      </w:del>
      <w:ins w:id="2020"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 xml:space="preserve">positives and one negative </w:t>
      </w:r>
      <w:del w:id="2021" w:author="nick ting" w:date="2021-10-04T21:47:00Z">
        <w:r w:rsidRPr="00790445" w:rsidDel="00A305D8">
          <w:rPr>
            <w:rFonts w:ascii="Times New Roman" w:hAnsi="Times New Roman" w:cs="Times New Roman"/>
            <w:sz w:val="22"/>
          </w:rPr>
          <w:delText xml:space="preserve">interrelationship </w:delText>
        </w:r>
      </w:del>
      <w:proofErr w:type="spellStart"/>
      <w:ins w:id="2022" w:author="nick ting" w:date="2021-10-04T21:47:00Z">
        <w:r w:rsidR="00A305D8">
          <w:rPr>
            <w:rFonts w:ascii="Times New Roman" w:hAnsi="Times New Roman" w:cs="Times New Roman"/>
            <w:sz w:val="22"/>
          </w:rPr>
          <w:t>interations</w:t>
        </w:r>
        <w:proofErr w:type="spellEnd"/>
        <w:r w:rsidR="00A305D8" w:rsidRPr="00790445">
          <w:rPr>
            <w:rFonts w:ascii="Times New Roman" w:hAnsi="Times New Roman" w:cs="Times New Roman"/>
            <w:sz w:val="22"/>
          </w:rPr>
          <w:t xml:space="preserve"> </w:t>
        </w:r>
      </w:ins>
      <w:del w:id="2023" w:author="nick ting" w:date="2021-10-04T21:47:00Z">
        <w:r w:rsidRPr="00790445" w:rsidDel="00A305D8">
          <w:rPr>
            <w:rFonts w:ascii="Times New Roman" w:hAnsi="Times New Roman" w:cs="Times New Roman"/>
            <w:sz w:val="22"/>
          </w:rPr>
          <w:delText xml:space="preserve">were </w:delText>
        </w:r>
      </w:del>
      <w:del w:id="2024" w:author="nick ting" w:date="2021-09-27T19:12:00Z">
        <w:r w:rsidRPr="00790445" w:rsidDel="00B705DE">
          <w:rPr>
            <w:rFonts w:ascii="Times New Roman" w:hAnsi="Times New Roman" w:cs="Times New Roman"/>
            <w:sz w:val="22"/>
          </w:rPr>
          <w:delText xml:space="preserve">executed </w:delText>
        </w:r>
      </w:del>
      <w:del w:id="2025" w:author="nick ting" w:date="2021-10-04T21:47:00Z">
        <w:r w:rsidRPr="00790445" w:rsidDel="00A305D8">
          <w:rPr>
            <w:rFonts w:ascii="Times New Roman" w:hAnsi="Times New Roman" w:cs="Times New Roman"/>
            <w:sz w:val="22"/>
          </w:rPr>
          <w:delText>i</w:delText>
        </w:r>
      </w:del>
      <w:ins w:id="2026" w:author="nick ting" w:date="2021-10-04T21:47:00Z">
        <w:r w:rsidR="00A305D8">
          <w:rPr>
            <w:rFonts w:ascii="Times New Roman" w:hAnsi="Times New Roman" w:cs="Times New Roman"/>
            <w:sz w:val="22"/>
          </w:rPr>
          <w:t>i</w:t>
        </w:r>
      </w:ins>
      <w:r w:rsidRPr="00790445">
        <w:rPr>
          <w:rFonts w:ascii="Times New Roman" w:hAnsi="Times New Roman" w:cs="Times New Roman"/>
          <w:sz w:val="22"/>
        </w:rPr>
        <w:t>n adenoma</w:t>
      </w:r>
      <w:ins w:id="2027" w:author="nick ting" w:date="2021-10-03T19:47:00Z">
        <w:r w:rsidR="00AC3DA1">
          <w:rPr>
            <w:rFonts w:ascii="Times New Roman" w:hAnsi="Times New Roman" w:cs="Times New Roman"/>
            <w:sz w:val="22"/>
          </w:rPr>
          <w:t xml:space="preserve"> patients</w:t>
        </w:r>
      </w:ins>
      <w:r w:rsidRPr="00790445">
        <w:rPr>
          <w:rFonts w:ascii="Times New Roman" w:hAnsi="Times New Roman" w:cs="Times New Roman"/>
          <w:sz w:val="22"/>
        </w:rPr>
        <w:t xml:space="preserve">. </w:t>
      </w:r>
    </w:p>
    <w:p w14:paraId="0AF9935B" w14:textId="77777777" w:rsidR="00A305D8" w:rsidRDefault="00A305D8" w:rsidP="00790445">
      <w:pPr>
        <w:rPr>
          <w:ins w:id="2028" w:author="nick ting" w:date="2021-10-04T21:48:00Z"/>
          <w:rFonts w:ascii="Times New Roman" w:hAnsi="Times New Roman" w:cs="Times New Roman"/>
          <w:sz w:val="22"/>
        </w:rPr>
      </w:pPr>
    </w:p>
    <w:p w14:paraId="561E01A5" w14:textId="68E1BD95" w:rsidR="00D9531B" w:rsidRPr="00790445" w:rsidDel="00211129" w:rsidRDefault="00D9531B" w:rsidP="00790445">
      <w:pPr>
        <w:rPr>
          <w:del w:id="2029" w:author="LIN, Yufeng" w:date="2021-10-05T10:12:00Z"/>
          <w:rFonts w:ascii="Times New Roman" w:hAnsi="Times New Roman" w:cs="Times New Roman"/>
          <w:sz w:val="22"/>
        </w:rPr>
      </w:pP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w:t>
      </w:r>
      <w:del w:id="2030" w:author="nick ting" w:date="2021-10-03T20:00:00Z">
        <w:r w:rsidRPr="00A305D8" w:rsidDel="00637CC2">
          <w:rPr>
            <w:rFonts w:ascii="Times New Roman" w:hAnsi="Times New Roman" w:cs="Times New Roman"/>
            <w:sz w:val="22"/>
          </w:rPr>
          <w:delText xml:space="preserve">appeared </w:delText>
        </w:r>
      </w:del>
      <w:ins w:id="2031" w:author="nick ting" w:date="2021-10-03T20:00:00Z">
        <w:r w:rsidR="00637CC2" w:rsidRPr="00A305D8">
          <w:rPr>
            <w:rFonts w:ascii="Times New Roman" w:hAnsi="Times New Roman" w:cs="Times New Roman"/>
            <w:sz w:val="22"/>
          </w:rPr>
          <w:t xml:space="preserve">showed significant </w:t>
        </w:r>
      </w:ins>
      <w:ins w:id="2032" w:author="nick ting" w:date="2021-10-03T20:01:00Z">
        <w:r w:rsidR="00637CC2" w:rsidRPr="00A305D8">
          <w:rPr>
            <w:rFonts w:ascii="Times New Roman" w:hAnsi="Times New Roman" w:cs="Times New Roman"/>
            <w:sz w:val="22"/>
          </w:rPr>
          <w:t>correlations with one another</w:t>
        </w:r>
      </w:ins>
      <w:ins w:id="2033" w:author="nick ting" w:date="2021-10-03T20:00:00Z">
        <w:r w:rsidR="00637CC2" w:rsidRPr="00A305D8">
          <w:rPr>
            <w:rFonts w:ascii="Times New Roman" w:hAnsi="Times New Roman" w:cs="Times New Roman"/>
            <w:sz w:val="22"/>
          </w:rPr>
          <w:t xml:space="preserve"> </w:t>
        </w:r>
      </w:ins>
      <w:r w:rsidRPr="00A305D8">
        <w:rPr>
          <w:rFonts w:ascii="Times New Roman" w:hAnsi="Times New Roman" w:cs="Times New Roman"/>
          <w:sz w:val="22"/>
        </w:rPr>
        <w:t xml:space="preserve">in all three </w:t>
      </w:r>
      <w:del w:id="2034" w:author="nick ting" w:date="2021-10-04T21:48:00Z">
        <w:r w:rsidRPr="00A305D8" w:rsidDel="00A305D8">
          <w:rPr>
            <w:rFonts w:ascii="Times New Roman" w:hAnsi="Times New Roman" w:cs="Times New Roman"/>
            <w:sz w:val="22"/>
          </w:rPr>
          <w:delText>stages</w:delText>
        </w:r>
        <w:r w:rsidRPr="00790445" w:rsidDel="00A305D8">
          <w:rPr>
            <w:rFonts w:ascii="Times New Roman" w:hAnsi="Times New Roman" w:cs="Times New Roman"/>
            <w:sz w:val="22"/>
          </w:rPr>
          <w:delText xml:space="preserve"> </w:delText>
        </w:r>
      </w:del>
      <w:ins w:id="2035" w:author="nick ting" w:date="2021-10-04T21:48:00Z">
        <w:r w:rsidR="00A305D8">
          <w:rPr>
            <w:rFonts w:ascii="Times New Roman" w:hAnsi="Times New Roman" w:cs="Times New Roman"/>
            <w:sz w:val="22"/>
          </w:rPr>
          <w:t>conditions</w:t>
        </w:r>
      </w:ins>
      <w:ins w:id="2036" w:author="nick ting" w:date="2021-10-04T21:49:00Z">
        <w:r w:rsidR="00A305D8">
          <w:rPr>
            <w:rFonts w:ascii="Times New Roman" w:hAnsi="Times New Roman" w:cs="Times New Roman"/>
            <w:sz w:val="22"/>
          </w:rPr>
          <w:t xml:space="preserve"> (Healthy, Adenoma, CRC)</w:t>
        </w:r>
      </w:ins>
      <w:ins w:id="2037" w:author="nick ting" w:date="2021-10-04T21:48:00Z">
        <w:r w:rsidR="00A305D8" w:rsidRPr="00790445">
          <w:rPr>
            <w:rFonts w:ascii="Times New Roman" w:hAnsi="Times New Roman" w:cs="Times New Roman"/>
            <w:sz w:val="22"/>
          </w:rPr>
          <w:t xml:space="preserve"> </w:t>
        </w:r>
      </w:ins>
      <w:r w:rsidRPr="00790445">
        <w:rPr>
          <w:rFonts w:ascii="Times New Roman" w:hAnsi="Times New Roman" w:cs="Times New Roman"/>
          <w:sz w:val="22"/>
        </w:rPr>
        <w:t xml:space="preserve">(figure 4a and </w:t>
      </w:r>
      <w:commentRangeStart w:id="2038"/>
      <w:r w:rsidRPr="00790445">
        <w:rPr>
          <w:rFonts w:ascii="Times New Roman" w:hAnsi="Times New Roman" w:cs="Times New Roman"/>
          <w:sz w:val="22"/>
        </w:rPr>
        <w:t>supplementary figure 5</w:t>
      </w:r>
      <w:commentRangeEnd w:id="2038"/>
      <w:r w:rsidRPr="00790445">
        <w:rPr>
          <w:rStyle w:val="CommentReference"/>
          <w:rFonts w:ascii="Times New Roman" w:hAnsi="Times New Roman" w:cs="Times New Roman"/>
          <w:sz w:val="22"/>
          <w:szCs w:val="22"/>
        </w:rPr>
        <w:commentReference w:id="2038"/>
      </w:r>
      <w:r w:rsidRPr="00790445">
        <w:rPr>
          <w:rFonts w:ascii="Times New Roman" w:hAnsi="Times New Roman" w:cs="Times New Roman"/>
          <w:sz w:val="22"/>
        </w:rPr>
        <w:t xml:space="preserve">). </w:t>
      </w:r>
      <w:del w:id="2039" w:author="nick ting" w:date="2021-09-27T21:39:00Z">
        <w:r w:rsidRPr="00790445" w:rsidDel="006210FC">
          <w:rPr>
            <w:rFonts w:ascii="Times New Roman" w:hAnsi="Times New Roman" w:cs="Times New Roman"/>
            <w:sz w:val="22"/>
          </w:rPr>
          <w:delText>Still</w:delText>
        </w:r>
      </w:del>
      <w:ins w:id="2040" w:author="nick ting" w:date="2021-09-27T21:39:00Z">
        <w:r w:rsidR="006210FC">
          <w:rPr>
            <w:rFonts w:ascii="Times New Roman" w:hAnsi="Times New Roman" w:cs="Times New Roman"/>
            <w:sz w:val="22"/>
          </w:rPr>
          <w:t>However</w:t>
        </w:r>
      </w:ins>
      <w:r w:rsidRPr="00790445">
        <w:rPr>
          <w:rFonts w:ascii="Times New Roman" w:hAnsi="Times New Roman" w:cs="Times New Roman"/>
          <w:sz w:val="22"/>
        </w:rPr>
        <w:t xml:space="preserve">, </w:t>
      </w:r>
      <w:del w:id="2041" w:author="nick ting" w:date="2021-10-04T21:49:00Z">
        <w:r w:rsidRPr="00790445" w:rsidDel="00A305D8">
          <w:rPr>
            <w:rFonts w:ascii="Times New Roman" w:hAnsi="Times New Roman" w:cs="Times New Roman"/>
            <w:sz w:val="22"/>
          </w:rPr>
          <w:delText xml:space="preserve">their </w:delText>
        </w:r>
      </w:del>
      <w:ins w:id="2042" w:author="nick ting" w:date="2021-10-04T21:49:00Z">
        <w:r w:rsidR="00A305D8">
          <w:rPr>
            <w:rFonts w:ascii="Times New Roman" w:hAnsi="Times New Roman" w:cs="Times New Roman"/>
            <w:sz w:val="22"/>
          </w:rPr>
          <w:t>no characteristic pattern was identified in the changes of their</w:t>
        </w:r>
        <w:r w:rsidR="00A305D8" w:rsidRPr="00790445">
          <w:rPr>
            <w:rFonts w:ascii="Times New Roman" w:hAnsi="Times New Roman" w:cs="Times New Roman"/>
            <w:sz w:val="22"/>
          </w:rPr>
          <w:t xml:space="preserve"> </w:t>
        </w:r>
      </w:ins>
      <w:r w:rsidRPr="00790445">
        <w:rPr>
          <w:rFonts w:ascii="Times New Roman" w:hAnsi="Times New Roman" w:cs="Times New Roman"/>
          <w:sz w:val="22"/>
        </w:rPr>
        <w:t>correlation</w:t>
      </w:r>
      <w:ins w:id="2043" w:author="nick ting" w:date="2021-10-04T21:49:00Z">
        <w:r w:rsidR="00A305D8">
          <w:rPr>
            <w:rFonts w:ascii="Times New Roman" w:hAnsi="Times New Roman" w:cs="Times New Roman"/>
            <w:sz w:val="22"/>
          </w:rPr>
          <w:t>s</w:t>
        </w:r>
      </w:ins>
      <w:r w:rsidRPr="00790445">
        <w:rPr>
          <w:rFonts w:ascii="Times New Roman" w:hAnsi="Times New Roman" w:cs="Times New Roman"/>
          <w:sz w:val="22"/>
        </w:rPr>
        <w:t xml:space="preserve"> </w:t>
      </w:r>
      <w:del w:id="2044" w:author="nick ting" w:date="2021-10-04T21:49:00Z">
        <w:r w:rsidRPr="00790445" w:rsidDel="00A305D8">
          <w:rPr>
            <w:rFonts w:ascii="Times New Roman" w:hAnsi="Times New Roman" w:cs="Times New Roman"/>
            <w:sz w:val="22"/>
          </w:rPr>
          <w:delText xml:space="preserve">was not consistent </w:delText>
        </w:r>
      </w:del>
      <w:del w:id="2045" w:author="nick ting" w:date="2021-10-03T20:01:00Z">
        <w:r w:rsidRPr="00790445" w:rsidDel="00637CC2">
          <w:rPr>
            <w:rFonts w:ascii="Times New Roman" w:hAnsi="Times New Roman" w:cs="Times New Roman"/>
            <w:sz w:val="22"/>
          </w:rPr>
          <w:delText>in various</w:delText>
        </w:r>
      </w:del>
      <w:del w:id="2046" w:author="nick ting" w:date="2021-10-04T21:49:00Z">
        <w:r w:rsidRPr="00790445" w:rsidDel="00A305D8">
          <w:rPr>
            <w:rFonts w:ascii="Times New Roman" w:hAnsi="Times New Roman" w:cs="Times New Roman"/>
            <w:sz w:val="22"/>
          </w:rPr>
          <w:delText xml:space="preserve"> stages</w:delText>
        </w:r>
      </w:del>
      <w:ins w:id="2047" w:author="nick ting" w:date="2021-10-04T21:49:00Z">
        <w:r w:rsidR="00A305D8">
          <w:rPr>
            <w:rFonts w:ascii="Times New Roman" w:hAnsi="Times New Roman" w:cs="Times New Roman"/>
            <w:sz w:val="22"/>
          </w:rPr>
          <w:t>across different conditions</w:t>
        </w:r>
      </w:ins>
      <w:r w:rsidRPr="00790445">
        <w:rPr>
          <w:rFonts w:ascii="Times New Roman" w:hAnsi="Times New Roman" w:cs="Times New Roman"/>
          <w:sz w:val="22"/>
        </w:rPr>
        <w:t xml:space="preserve">. </w:t>
      </w:r>
      <w:del w:id="2048" w:author="nick ting" w:date="2021-10-03T20:06:00Z">
        <w:r w:rsidRPr="00790445" w:rsidDel="00637CC2">
          <w:rPr>
            <w:rFonts w:ascii="Times New Roman" w:hAnsi="Times New Roman" w:cs="Times New Roman"/>
            <w:sz w:val="22"/>
          </w:rPr>
          <w:delText xml:space="preserve">The </w:delText>
        </w:r>
      </w:del>
      <w:ins w:id="2049" w:author="nick ting" w:date="2021-10-03T20:06:00Z">
        <w:r w:rsidR="00637CC2">
          <w:rPr>
            <w:rFonts w:ascii="Times New Roman" w:hAnsi="Times New Roman" w:cs="Times New Roman"/>
            <w:sz w:val="22"/>
          </w:rPr>
          <w:t>A more</w:t>
        </w:r>
        <w:r w:rsidR="00637CC2" w:rsidRPr="00790445">
          <w:rPr>
            <w:rFonts w:ascii="Times New Roman" w:hAnsi="Times New Roman" w:cs="Times New Roman"/>
            <w:sz w:val="22"/>
          </w:rPr>
          <w:t xml:space="preserve"> </w:t>
        </w:r>
      </w:ins>
      <w:del w:id="2050" w:author="nick ting" w:date="2021-10-03T20:01:00Z">
        <w:r w:rsidRPr="00790445" w:rsidDel="00637CC2">
          <w:rPr>
            <w:rFonts w:ascii="Times New Roman" w:hAnsi="Times New Roman" w:cs="Times New Roman"/>
            <w:sz w:val="22"/>
          </w:rPr>
          <w:delText xml:space="preserve">further </w:delText>
        </w:r>
      </w:del>
      <w:r w:rsidRPr="00790445">
        <w:rPr>
          <w:rFonts w:ascii="Times New Roman" w:hAnsi="Times New Roman" w:cs="Times New Roman"/>
          <w:sz w:val="22"/>
        </w:rPr>
        <w:t xml:space="preserve">exciting discovery was that </w:t>
      </w:r>
      <w:ins w:id="2051" w:author="nick ting" w:date="2021-10-03T20:06:00Z">
        <w:r w:rsidR="00637CC2">
          <w:rPr>
            <w:rFonts w:ascii="Times New Roman" w:hAnsi="Times New Roman" w:cs="Times New Roman"/>
            <w:sz w:val="22"/>
          </w:rPr>
          <w:t xml:space="preserve">4 of the CRC-associated </w:t>
        </w:r>
      </w:ins>
      <w:del w:id="2052" w:author="nick ting" w:date="2021-10-03T20:06:00Z">
        <w:r w:rsidRPr="00790445" w:rsidDel="00637CC2">
          <w:rPr>
            <w:rFonts w:ascii="Times New Roman" w:hAnsi="Times New Roman" w:cs="Times New Roman"/>
            <w:sz w:val="22"/>
          </w:rPr>
          <w:delText xml:space="preserve">co-occurrence interactions were observed among </w:delText>
        </w:r>
      </w:del>
      <w:del w:id="2053" w:author="LIN, Yufeng" w:date="2021-09-28T13:07:00Z">
        <w:r w:rsidR="00FA35F2" w:rsidRPr="00790445" w:rsidDel="004314C2">
          <w:rPr>
            <w:rFonts w:ascii="Times New Roman" w:hAnsi="Times New Roman" w:cs="Times New Roman"/>
            <w:sz w:val="22"/>
          </w:rPr>
          <w:delText>micro-eukaryotes</w:delText>
        </w:r>
      </w:del>
      <w:ins w:id="2054"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and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ins w:id="2055" w:author="nick ting" w:date="2021-10-03T20:07:00Z">
        <w:r w:rsidR="00637CC2">
          <w:rPr>
            <w:rFonts w:ascii="Times New Roman" w:hAnsi="Times New Roman" w:cs="Times New Roman"/>
            <w:sz w:val="22"/>
          </w:rPr>
          <w:t xml:space="preserve"> were found to be positively correlated with one another in CRC patients. </w:t>
        </w:r>
      </w:ins>
      <w:del w:id="2056" w:author="nick ting" w:date="2021-10-03T20:07:00Z">
        <w:r w:rsidRPr="00790445" w:rsidDel="00637CC2">
          <w:rPr>
            <w:rFonts w:ascii="Times New Roman" w:hAnsi="Times New Roman" w:cs="Times New Roman"/>
            <w:sz w:val="22"/>
          </w:rPr>
          <w:delText xml:space="preserve"> in CRC. </w:delText>
        </w:r>
      </w:del>
      <w:del w:id="2057" w:author="nick ting" w:date="2021-10-03T20:12:00Z">
        <w:r w:rsidRPr="00790445" w:rsidDel="006B3C3B">
          <w:rPr>
            <w:rFonts w:ascii="Times New Roman" w:hAnsi="Times New Roman" w:cs="Times New Roman"/>
            <w:sz w:val="22"/>
          </w:rPr>
          <w:delText xml:space="preserve">They were seen as a clustering of </w:delText>
        </w:r>
        <w:r w:rsidR="00FA35F2" w:rsidRPr="00790445" w:rsidDel="006B3C3B">
          <w:rPr>
            <w:rFonts w:ascii="Times New Roman" w:hAnsi="Times New Roman" w:cs="Times New Roman"/>
            <w:sz w:val="22"/>
          </w:rPr>
          <w:delText>micro-eukaryotes</w:delText>
        </w:r>
      </w:del>
      <w:ins w:id="2058" w:author="LIN, Yufeng" w:date="2021-09-28T13:07:00Z">
        <w:del w:id="2059" w:author="nick ting" w:date="2021-10-03T20:12:00Z">
          <w:r w:rsidR="004314C2" w:rsidDel="006B3C3B">
            <w:rPr>
              <w:rFonts w:ascii="Times New Roman" w:hAnsi="Times New Roman" w:cs="Times New Roman"/>
              <w:sz w:val="22"/>
            </w:rPr>
            <w:delText>fungi</w:delText>
          </w:r>
        </w:del>
      </w:ins>
      <w:del w:id="2060" w:author="nick ting" w:date="2021-10-03T20:12:00Z">
        <w:r w:rsidRPr="00790445" w:rsidDel="006B3C3B">
          <w:rPr>
            <w:rFonts w:ascii="Times New Roman" w:hAnsi="Times New Roman" w:cs="Times New Roman"/>
            <w:sz w:val="22"/>
          </w:rPr>
          <w:delText xml:space="preserve"> that cooperates and symbiotically (figure 4a). </w:delText>
        </w:r>
      </w:del>
      <w:r w:rsidRPr="00790445">
        <w:rPr>
          <w:rFonts w:ascii="Times New Roman" w:hAnsi="Times New Roman" w:cs="Times New Roman"/>
          <w:sz w:val="22"/>
        </w:rPr>
        <w:t xml:space="preserve">However, these </w:t>
      </w:r>
      <w:del w:id="2061" w:author="nick ting" w:date="2021-10-03T20:09:00Z">
        <w:r w:rsidRPr="00790445" w:rsidDel="006B3C3B">
          <w:rPr>
            <w:rFonts w:ascii="Times New Roman" w:hAnsi="Times New Roman" w:cs="Times New Roman"/>
            <w:sz w:val="22"/>
          </w:rPr>
          <w:delText>close relationships</w:delText>
        </w:r>
      </w:del>
      <w:ins w:id="2062" w:author="nick ting" w:date="2021-10-03T20:09:00Z">
        <w:r w:rsidR="006B3C3B">
          <w:rPr>
            <w:rFonts w:ascii="Times New Roman" w:hAnsi="Times New Roman" w:cs="Times New Roman"/>
            <w:sz w:val="22"/>
          </w:rPr>
          <w:t>correlations</w:t>
        </w:r>
      </w:ins>
      <w:r w:rsidRPr="00790445">
        <w:rPr>
          <w:rFonts w:ascii="Times New Roman" w:hAnsi="Times New Roman" w:cs="Times New Roman"/>
          <w:sz w:val="22"/>
        </w:rPr>
        <w:t xml:space="preserve"> </w:t>
      </w:r>
      <w:del w:id="2063" w:author="nick ting" w:date="2021-10-03T20:13:00Z">
        <w:r w:rsidRPr="00790445" w:rsidDel="006B3C3B">
          <w:rPr>
            <w:rFonts w:ascii="Times New Roman" w:hAnsi="Times New Roman" w:cs="Times New Roman"/>
            <w:sz w:val="22"/>
          </w:rPr>
          <w:delText xml:space="preserve">were </w:delText>
        </w:r>
      </w:del>
      <w:r w:rsidRPr="00790445">
        <w:rPr>
          <w:rFonts w:ascii="Times New Roman" w:hAnsi="Times New Roman" w:cs="Times New Roman"/>
          <w:sz w:val="22"/>
        </w:rPr>
        <w:t>disappeared in the adenoma or healthy</w:t>
      </w:r>
      <w:ins w:id="2064" w:author="nick ting" w:date="2021-10-04T21:52:00Z">
        <w:r w:rsidR="008C40FC">
          <w:rPr>
            <w:rFonts w:ascii="Times New Roman" w:hAnsi="Times New Roman" w:cs="Times New Roman"/>
            <w:sz w:val="22"/>
          </w:rPr>
          <w:t xml:space="preserve"> individuals</w:t>
        </w:r>
      </w:ins>
      <w:del w:id="2065" w:author="nick ting" w:date="2021-10-04T21:52:00Z">
        <w:r w:rsidRPr="00790445" w:rsidDel="008C40FC">
          <w:rPr>
            <w:rFonts w:ascii="Times New Roman" w:hAnsi="Times New Roman" w:cs="Times New Roman"/>
            <w:sz w:val="22"/>
          </w:rPr>
          <w:delText xml:space="preserve"> control group</w:delText>
        </w:r>
      </w:del>
      <w:r w:rsidRPr="00790445">
        <w:rPr>
          <w:rFonts w:ascii="Times New Roman" w:hAnsi="Times New Roman" w:cs="Times New Roman"/>
          <w:sz w:val="22"/>
        </w:rPr>
        <w:t xml:space="preserve"> (figure 4a and </w:t>
      </w:r>
      <w:commentRangeStart w:id="2066"/>
      <w:r w:rsidRPr="00790445">
        <w:rPr>
          <w:rFonts w:ascii="Times New Roman" w:hAnsi="Times New Roman" w:cs="Times New Roman"/>
          <w:sz w:val="22"/>
        </w:rPr>
        <w:t>supplementary figure 5</w:t>
      </w:r>
      <w:commentRangeEnd w:id="2066"/>
      <w:r w:rsidRPr="00790445">
        <w:rPr>
          <w:rStyle w:val="CommentReference"/>
          <w:rFonts w:ascii="Times New Roman" w:hAnsi="Times New Roman" w:cs="Times New Roman"/>
          <w:sz w:val="22"/>
          <w:szCs w:val="22"/>
        </w:rPr>
        <w:commentReference w:id="2066"/>
      </w:r>
      <w:r w:rsidRPr="00790445">
        <w:rPr>
          <w:rFonts w:ascii="Times New Roman" w:hAnsi="Times New Roman" w:cs="Times New Roman"/>
          <w:sz w:val="22"/>
        </w:rPr>
        <w:t xml:space="preserve">). In </w:t>
      </w:r>
      <w:del w:id="2067" w:author="nick ting" w:date="2021-10-04T21:52:00Z">
        <w:r w:rsidRPr="00790445" w:rsidDel="008C40FC">
          <w:rPr>
            <w:rFonts w:ascii="Times New Roman" w:hAnsi="Times New Roman" w:cs="Times New Roman"/>
            <w:sz w:val="22"/>
          </w:rPr>
          <w:delText>adenoma or healthy control</w:delText>
        </w:r>
      </w:del>
      <w:ins w:id="2068" w:author="nick ting" w:date="2021-10-04T21:52:00Z">
        <w:r w:rsidR="008C40FC">
          <w:rPr>
            <w:rFonts w:ascii="Times New Roman" w:hAnsi="Times New Roman" w:cs="Times New Roman"/>
            <w:sz w:val="22"/>
          </w:rPr>
          <w:t>these two conditions</w:t>
        </w:r>
      </w:ins>
      <w:r w:rsidRPr="00790445">
        <w:rPr>
          <w:rFonts w:ascii="Times New Roman" w:hAnsi="Times New Roman" w:cs="Times New Roman"/>
          <w:sz w:val="22"/>
        </w:rPr>
        <w:t>,</w:t>
      </w:r>
      <w:ins w:id="2069" w:author="nick ting" w:date="2021-10-04T21:51:00Z">
        <w:r w:rsidR="00A305D8">
          <w:rPr>
            <w:rFonts w:ascii="Times New Roman" w:hAnsi="Times New Roman" w:cs="Times New Roman"/>
            <w:sz w:val="22"/>
          </w:rPr>
          <w:t xml:space="preserve"> only </w:t>
        </w:r>
        <w:r w:rsidR="00A305D8" w:rsidRPr="00790445">
          <w:rPr>
            <w:rFonts w:ascii="Times New Roman" w:hAnsi="Times New Roman" w:cs="Times New Roman"/>
            <w:i/>
            <w:iCs/>
            <w:sz w:val="22"/>
          </w:rPr>
          <w:t>A. rambellii</w:t>
        </w:r>
        <w:r w:rsidR="00A305D8">
          <w:rPr>
            <w:rFonts w:ascii="Times New Roman" w:hAnsi="Times New Roman" w:cs="Times New Roman"/>
            <w:sz w:val="22"/>
          </w:rPr>
          <w:t xml:space="preserve"> still showed correlations with other fungi but not</w:t>
        </w:r>
      </w:ins>
      <w:r w:rsidRPr="00790445">
        <w:rPr>
          <w:rFonts w:ascii="Times New Roman" w:hAnsi="Times New Roman" w:cs="Times New Roman"/>
          <w:sz w:val="22"/>
        </w:rPr>
        <w:t xml:space="preserve">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del w:id="2070" w:author="nick ting" w:date="2021-10-04T21:52:00Z">
        <w:r w:rsidRPr="00790445" w:rsidDel="008C40FC">
          <w:rPr>
            <w:rFonts w:ascii="Times New Roman" w:hAnsi="Times New Roman" w:cs="Times New Roman"/>
            <w:sz w:val="22"/>
          </w:rPr>
          <w:delText xml:space="preserve"> </w:delText>
        </w:r>
      </w:del>
      <w:del w:id="2071" w:author="nick ting" w:date="2021-10-03T20:14:00Z">
        <w:r w:rsidRPr="00790445" w:rsidDel="006B3C3B">
          <w:rPr>
            <w:rFonts w:ascii="Times New Roman" w:hAnsi="Times New Roman" w:cs="Times New Roman"/>
            <w:sz w:val="22"/>
          </w:rPr>
          <w:delText>didn</w:delText>
        </w:r>
        <w:r w:rsidR="000D0043" w:rsidRPr="00790445" w:rsidDel="006B3C3B">
          <w:rPr>
            <w:rFonts w:ascii="Times New Roman" w:hAnsi="Times New Roman" w:cs="Times New Roman"/>
            <w:sz w:val="22"/>
          </w:rPr>
          <w:delText>'</w:delText>
        </w:r>
        <w:r w:rsidRPr="00790445" w:rsidDel="006B3C3B">
          <w:rPr>
            <w:rFonts w:ascii="Times New Roman" w:hAnsi="Times New Roman" w:cs="Times New Roman"/>
            <w:sz w:val="22"/>
          </w:rPr>
          <w:delText xml:space="preserve">t release the </w:delText>
        </w:r>
      </w:del>
      <w:del w:id="2072" w:author="nick ting" w:date="2021-10-04T21:52:00Z">
        <w:r w:rsidRPr="00790445" w:rsidDel="008C40FC">
          <w:rPr>
            <w:rFonts w:ascii="Times New Roman" w:hAnsi="Times New Roman" w:cs="Times New Roman"/>
            <w:sz w:val="22"/>
          </w:rPr>
          <w:delText xml:space="preserve">strong </w:delText>
        </w:r>
      </w:del>
      <w:del w:id="2073" w:author="nick ting" w:date="2021-10-03T20:14:00Z">
        <w:r w:rsidRPr="00790445" w:rsidDel="006B3C3B">
          <w:rPr>
            <w:rFonts w:ascii="Times New Roman" w:hAnsi="Times New Roman" w:cs="Times New Roman"/>
            <w:sz w:val="22"/>
          </w:rPr>
          <w:delText xml:space="preserve">correspondence </w:delText>
        </w:r>
      </w:del>
      <w:del w:id="2074" w:author="nick ting" w:date="2021-10-04T21:52:00Z">
        <w:r w:rsidRPr="00790445" w:rsidDel="008C40FC">
          <w:rPr>
            <w:rFonts w:ascii="Times New Roman" w:hAnsi="Times New Roman" w:cs="Times New Roman"/>
            <w:sz w:val="22"/>
          </w:rPr>
          <w:delText xml:space="preserve">with any other candidates, but </w:delText>
        </w:r>
      </w:del>
      <w:del w:id="2075" w:author="nick ting" w:date="2021-10-04T21:51:00Z">
        <w:r w:rsidRPr="00790445" w:rsidDel="00A305D8">
          <w:rPr>
            <w:rFonts w:ascii="Times New Roman" w:hAnsi="Times New Roman" w:cs="Times New Roman"/>
            <w:i/>
            <w:iCs/>
            <w:sz w:val="22"/>
          </w:rPr>
          <w:delText>A. rambellii</w:delText>
        </w:r>
        <w:r w:rsidRPr="00790445" w:rsidDel="00A305D8">
          <w:rPr>
            <w:rFonts w:ascii="Times New Roman" w:hAnsi="Times New Roman" w:cs="Times New Roman"/>
            <w:sz w:val="22"/>
          </w:rPr>
          <w:delText xml:space="preserve"> </w:delText>
        </w:r>
      </w:del>
      <w:del w:id="2076" w:author="nick ting" w:date="2021-10-04T21:52:00Z">
        <w:r w:rsidRPr="00790445" w:rsidDel="008C40FC">
          <w:rPr>
            <w:rFonts w:ascii="Times New Roman" w:hAnsi="Times New Roman" w:cs="Times New Roman"/>
            <w:sz w:val="22"/>
          </w:rPr>
          <w:delText xml:space="preserve">were </w:delText>
        </w:r>
      </w:del>
      <w:del w:id="2077" w:author="nick ting" w:date="2021-10-03T20:14:00Z">
        <w:r w:rsidRPr="00790445" w:rsidDel="006B3C3B">
          <w:rPr>
            <w:rFonts w:ascii="Times New Roman" w:hAnsi="Times New Roman" w:cs="Times New Roman"/>
            <w:sz w:val="22"/>
          </w:rPr>
          <w:delText>a high positive connection</w:delText>
        </w:r>
      </w:del>
      <w:del w:id="2078" w:author="nick ting" w:date="2021-10-04T21:52:00Z">
        <w:r w:rsidRPr="00790445" w:rsidDel="008C40FC">
          <w:rPr>
            <w:rFonts w:ascii="Times New Roman" w:hAnsi="Times New Roman" w:cs="Times New Roman"/>
            <w:sz w:val="22"/>
          </w:rPr>
          <w:delText xml:space="preserve"> with </w:delText>
        </w:r>
        <w:r w:rsidRPr="00790445" w:rsidDel="008C40FC">
          <w:rPr>
            <w:rFonts w:ascii="Times New Roman" w:hAnsi="Times New Roman" w:cs="Times New Roman"/>
            <w:i/>
            <w:iCs/>
            <w:sz w:val="22"/>
          </w:rPr>
          <w:delText>Moniliophthora</w:delText>
        </w:r>
        <w:r w:rsidRPr="00790445" w:rsidDel="008C40FC">
          <w:rPr>
            <w:rFonts w:ascii="Times New Roman" w:hAnsi="Times New Roman" w:cs="Times New Roman"/>
            <w:sz w:val="22"/>
          </w:rPr>
          <w:delText xml:space="preserve"> </w:delText>
        </w:r>
        <w:r w:rsidRPr="00790445" w:rsidDel="008C40FC">
          <w:rPr>
            <w:rFonts w:ascii="Times New Roman" w:hAnsi="Times New Roman" w:cs="Times New Roman"/>
            <w:i/>
            <w:iCs/>
            <w:sz w:val="22"/>
          </w:rPr>
          <w:delText>Pemiciosa</w:delText>
        </w:r>
        <w:r w:rsidRPr="00790445" w:rsidDel="008C40FC">
          <w:rPr>
            <w:rFonts w:ascii="Times New Roman" w:hAnsi="Times New Roman" w:cs="Times New Roman"/>
            <w:sz w:val="22"/>
          </w:rPr>
          <w:delText xml:space="preserve"> in these two stages</w:delText>
        </w:r>
      </w:del>
      <w:r w:rsidRPr="00790445">
        <w:rPr>
          <w:rFonts w:ascii="Times New Roman" w:hAnsi="Times New Roman" w:cs="Times New Roman"/>
          <w:sz w:val="22"/>
        </w:rPr>
        <w:t xml:space="preserve">. </w:t>
      </w:r>
      <w:ins w:id="2079" w:author="nick ting" w:date="2021-10-04T22:00:00Z">
        <w:r w:rsidR="008C40FC">
          <w:rPr>
            <w:rFonts w:ascii="Times New Roman" w:hAnsi="Times New Roman" w:cs="Times New Roman"/>
            <w:sz w:val="22"/>
          </w:rPr>
          <w:t xml:space="preserve">Interestingly, </w:t>
        </w:r>
      </w:ins>
      <w:ins w:id="2080" w:author="nick ting" w:date="2021-10-04T22:01:00Z">
        <w:r w:rsidR="008C40FC">
          <w:rPr>
            <w:rFonts w:ascii="Times New Roman" w:hAnsi="Times New Roman" w:cs="Times New Roman"/>
            <w:sz w:val="22"/>
          </w:rPr>
          <w:t xml:space="preserve">CRC-depleted fungi such as </w:t>
        </w:r>
        <w:r w:rsidR="008C40FC" w:rsidRPr="005F24DC">
          <w:rPr>
            <w:rFonts w:ascii="Times New Roman" w:hAnsi="Times New Roman" w:cs="Times New Roman"/>
            <w:i/>
            <w:iCs/>
            <w:sz w:val="22"/>
            <w:rPrChange w:id="2081" w:author="nick ting" w:date="2021-10-04T22:02:00Z">
              <w:rPr>
                <w:rFonts w:ascii="Times New Roman" w:hAnsi="Times New Roman" w:cs="Times New Roman"/>
                <w:sz w:val="22"/>
              </w:rPr>
            </w:rPrChange>
          </w:rPr>
          <w:t>R. clarus</w:t>
        </w:r>
        <w:r w:rsidR="008C40FC">
          <w:rPr>
            <w:rFonts w:ascii="Times New Roman" w:hAnsi="Times New Roman" w:cs="Times New Roman"/>
            <w:sz w:val="22"/>
          </w:rPr>
          <w:t xml:space="preserve">, </w:t>
        </w:r>
        <w:r w:rsidR="008C40FC" w:rsidRPr="005F24DC">
          <w:rPr>
            <w:rFonts w:ascii="Times New Roman" w:hAnsi="Times New Roman" w:cs="Times New Roman"/>
            <w:i/>
            <w:iCs/>
            <w:sz w:val="22"/>
            <w:rPrChange w:id="2082" w:author="nick ting" w:date="2021-10-04T22:02:00Z">
              <w:rPr>
                <w:rFonts w:ascii="Times New Roman" w:hAnsi="Times New Roman" w:cs="Times New Roman"/>
                <w:sz w:val="22"/>
              </w:rPr>
            </w:rPrChange>
          </w:rPr>
          <w:t>E. aedis</w:t>
        </w:r>
      </w:ins>
      <w:ins w:id="2083" w:author="nick ting" w:date="2021-10-04T22:02:00Z">
        <w:r w:rsidR="005F24DC">
          <w:rPr>
            <w:rFonts w:ascii="Times New Roman" w:hAnsi="Times New Roman" w:cs="Times New Roman"/>
            <w:sz w:val="22"/>
          </w:rPr>
          <w:t xml:space="preserve">, </w:t>
        </w:r>
      </w:ins>
      <w:ins w:id="2084" w:author="nick ting" w:date="2021-10-04T22:01:00Z">
        <w:r w:rsidR="008C40FC" w:rsidRPr="005F24DC">
          <w:rPr>
            <w:rFonts w:ascii="Times New Roman" w:hAnsi="Times New Roman" w:cs="Times New Roman"/>
            <w:i/>
            <w:iCs/>
            <w:sz w:val="22"/>
            <w:rPrChange w:id="2085" w:author="nick ting" w:date="2021-10-04T22:03:00Z">
              <w:rPr>
                <w:rFonts w:ascii="Times New Roman" w:hAnsi="Times New Roman" w:cs="Times New Roman"/>
                <w:sz w:val="22"/>
              </w:rPr>
            </w:rPrChange>
          </w:rPr>
          <w:t>Naumovozyma dairenensis</w:t>
        </w:r>
        <w:r w:rsidR="005F24DC">
          <w:rPr>
            <w:rFonts w:ascii="Times New Roman" w:hAnsi="Times New Roman" w:cs="Times New Roman"/>
            <w:sz w:val="22"/>
          </w:rPr>
          <w:t xml:space="preserve"> </w:t>
        </w:r>
      </w:ins>
      <w:ins w:id="2086" w:author="nick ting" w:date="2021-10-04T22:02:00Z">
        <w:r w:rsidR="005F24DC">
          <w:rPr>
            <w:rFonts w:ascii="Times New Roman" w:hAnsi="Times New Roman" w:cs="Times New Roman"/>
            <w:sz w:val="22"/>
          </w:rPr>
          <w:t xml:space="preserve">and </w:t>
        </w:r>
        <w:r w:rsidR="005F24DC" w:rsidRPr="005F24DC">
          <w:rPr>
            <w:rFonts w:ascii="Times New Roman" w:hAnsi="Times New Roman" w:cs="Times New Roman"/>
            <w:i/>
            <w:iCs/>
            <w:sz w:val="22"/>
            <w:rPrChange w:id="2087" w:author="nick ting" w:date="2021-10-04T22:03:00Z">
              <w:rPr>
                <w:rFonts w:ascii="Times New Roman" w:hAnsi="Times New Roman" w:cs="Times New Roman"/>
                <w:sz w:val="22"/>
              </w:rPr>
            </w:rPrChange>
          </w:rPr>
          <w:t>R. irregularis</w:t>
        </w:r>
        <w:r w:rsidR="005F24DC">
          <w:rPr>
            <w:rFonts w:ascii="Times New Roman" w:hAnsi="Times New Roman" w:cs="Times New Roman"/>
            <w:sz w:val="22"/>
          </w:rPr>
          <w:t xml:space="preserve"> are correlated with one another in healthy individuals. </w:t>
        </w:r>
      </w:ins>
      <w:ins w:id="2088" w:author="nick ting" w:date="2021-10-04T22:03:00Z">
        <w:r w:rsidR="005F24DC">
          <w:rPr>
            <w:rFonts w:ascii="Times New Roman" w:hAnsi="Times New Roman" w:cs="Times New Roman"/>
            <w:sz w:val="22"/>
          </w:rPr>
          <w:t>A</w:t>
        </w:r>
      </w:ins>
      <w:ins w:id="2089" w:author="nick ting" w:date="2021-10-04T22:02:00Z">
        <w:r w:rsidR="005F24DC">
          <w:rPr>
            <w:rFonts w:ascii="Times New Roman" w:hAnsi="Times New Roman" w:cs="Times New Roman"/>
            <w:sz w:val="22"/>
          </w:rPr>
          <w:t>ltogether</w:t>
        </w:r>
      </w:ins>
      <w:ins w:id="2090" w:author="nick ting" w:date="2021-10-04T22:03:00Z">
        <w:r w:rsidR="005F24DC">
          <w:rPr>
            <w:rFonts w:ascii="Times New Roman" w:hAnsi="Times New Roman" w:cs="Times New Roman"/>
            <w:sz w:val="22"/>
          </w:rPr>
          <w:t xml:space="preserve">, our results suggested that </w:t>
        </w:r>
      </w:ins>
      <w:ins w:id="2091" w:author="nick ting" w:date="2021-10-04T22:04:00Z">
        <w:r w:rsidR="005F24DC">
          <w:rPr>
            <w:rFonts w:ascii="Times New Roman" w:hAnsi="Times New Roman" w:cs="Times New Roman"/>
            <w:sz w:val="22"/>
          </w:rPr>
          <w:t>different sets of fungi were strongly correlated in different conditions.</w:t>
        </w:r>
      </w:ins>
      <w:ins w:id="2092" w:author="nick ting" w:date="2021-10-04T22:05:00Z">
        <w:r w:rsidR="005F24DC">
          <w:rPr>
            <w:rFonts w:ascii="Times New Roman" w:hAnsi="Times New Roman" w:cs="Times New Roman"/>
            <w:sz w:val="22"/>
          </w:rPr>
          <w:t xml:space="preserve"> While CRC-depleted fungi might be crucial for maintain</w:t>
        </w:r>
      </w:ins>
      <w:ins w:id="2093" w:author="nick ting" w:date="2021-10-04T22:06:00Z">
        <w:r w:rsidR="005F24DC">
          <w:rPr>
            <w:rFonts w:ascii="Times New Roman" w:hAnsi="Times New Roman" w:cs="Times New Roman"/>
            <w:sz w:val="22"/>
          </w:rPr>
          <w:t>ing</w:t>
        </w:r>
      </w:ins>
      <w:ins w:id="2094" w:author="nick ting" w:date="2021-10-04T22:05:00Z">
        <w:r w:rsidR="005F24DC">
          <w:rPr>
            <w:rFonts w:ascii="Times New Roman" w:hAnsi="Times New Roman" w:cs="Times New Roman"/>
            <w:sz w:val="22"/>
          </w:rPr>
          <w:t xml:space="preserve"> enteric homeostasis in healt</w:t>
        </w:r>
      </w:ins>
      <w:ins w:id="2095" w:author="nick ting" w:date="2021-10-04T22:06:00Z">
        <w:r w:rsidR="005F24DC">
          <w:rPr>
            <w:rFonts w:ascii="Times New Roman" w:hAnsi="Times New Roman" w:cs="Times New Roman"/>
            <w:sz w:val="22"/>
          </w:rPr>
          <w:t>hy gut, enrichment of CRC-associated fungi might break the homeostasis contributing to CRC carcinogenesis.</w:t>
        </w:r>
      </w:ins>
      <w:del w:id="2096" w:author="nick ting" w:date="2021-10-04T22:06:00Z">
        <w:r w:rsidRPr="00790445" w:rsidDel="005F24DC">
          <w:rPr>
            <w:rFonts w:ascii="Times New Roman" w:hAnsi="Times New Roman" w:cs="Times New Roman"/>
            <w:sz w:val="22"/>
          </w:rPr>
          <w:delText xml:space="preserve">Thus, our analysis revealed that co-occurrence </w:delText>
        </w:r>
        <w:r w:rsidR="00FA35F2" w:rsidRPr="00790445" w:rsidDel="005F24DC">
          <w:rPr>
            <w:rFonts w:ascii="Times New Roman" w:hAnsi="Times New Roman" w:cs="Times New Roman"/>
            <w:sz w:val="22"/>
          </w:rPr>
          <w:delText>micro-eukaryotic</w:delText>
        </w:r>
      </w:del>
      <w:ins w:id="2097" w:author="LIN, Yufeng" w:date="2021-09-28T13:01:00Z">
        <w:del w:id="2098" w:author="nick ting" w:date="2021-10-04T22:06:00Z">
          <w:r w:rsidR="004314C2" w:rsidDel="005F24DC">
            <w:rPr>
              <w:rFonts w:ascii="Times New Roman" w:hAnsi="Times New Roman" w:cs="Times New Roman"/>
              <w:sz w:val="22"/>
            </w:rPr>
            <w:delText>fungal</w:delText>
          </w:r>
        </w:del>
      </w:ins>
      <w:del w:id="2099" w:author="nick ting" w:date="2021-10-04T22:06:00Z">
        <w:r w:rsidRPr="00790445" w:rsidDel="005F24DC">
          <w:rPr>
            <w:rFonts w:ascii="Times New Roman" w:hAnsi="Times New Roman" w:cs="Times New Roman"/>
            <w:sz w:val="22"/>
          </w:rPr>
          <w:delText xml:space="preserve"> relationships might be crucial for enteric homeostasis in a healthy gut. In contrast, </w:delText>
        </w:r>
        <w:r w:rsidR="00FA35F2" w:rsidRPr="00790445" w:rsidDel="005F24DC">
          <w:rPr>
            <w:rFonts w:ascii="Times New Roman" w:hAnsi="Times New Roman" w:cs="Times New Roman"/>
            <w:sz w:val="22"/>
          </w:rPr>
          <w:delText>micro-eukaryotic</w:delText>
        </w:r>
      </w:del>
      <w:ins w:id="2100" w:author="LIN, Yufeng" w:date="2021-09-28T13:01:00Z">
        <w:del w:id="2101" w:author="nick ting" w:date="2021-10-04T22:06:00Z">
          <w:r w:rsidR="004314C2" w:rsidDel="005F24DC">
            <w:rPr>
              <w:rFonts w:ascii="Times New Roman" w:hAnsi="Times New Roman" w:cs="Times New Roman"/>
              <w:sz w:val="22"/>
            </w:rPr>
            <w:delText>fungal</w:delText>
          </w:r>
        </w:del>
      </w:ins>
      <w:del w:id="2102" w:author="nick ting" w:date="2021-10-04T22:06:00Z">
        <w:r w:rsidRPr="00790445" w:rsidDel="005F24DC">
          <w:rPr>
            <w:rFonts w:ascii="Times New Roman" w:hAnsi="Times New Roman" w:cs="Times New Roman"/>
            <w:sz w:val="22"/>
          </w:rPr>
          <w:delText xml:space="preserve"> dysbiosis might break the balance and provide a suitable environment for the harmful </w:delText>
        </w:r>
        <w:r w:rsidR="00FA35F2" w:rsidRPr="00790445" w:rsidDel="005F24DC">
          <w:rPr>
            <w:rFonts w:ascii="Times New Roman" w:hAnsi="Times New Roman" w:cs="Times New Roman"/>
            <w:sz w:val="22"/>
          </w:rPr>
          <w:delText>micro-eukaryotes</w:delText>
        </w:r>
      </w:del>
      <w:ins w:id="2103" w:author="LIN, Yufeng" w:date="2021-09-28T13:07:00Z">
        <w:del w:id="2104" w:author="nick ting" w:date="2021-10-04T22:06:00Z">
          <w:r w:rsidR="004314C2" w:rsidDel="005F24DC">
            <w:rPr>
              <w:rFonts w:ascii="Times New Roman" w:hAnsi="Times New Roman" w:cs="Times New Roman"/>
              <w:sz w:val="22"/>
            </w:rPr>
            <w:delText>fungi</w:delText>
          </w:r>
        </w:del>
      </w:ins>
      <w:del w:id="2105" w:author="nick ting" w:date="2021-10-04T22:06:00Z">
        <w:r w:rsidRPr="00790445" w:rsidDel="005F24DC">
          <w:rPr>
            <w:rFonts w:ascii="Times New Roman" w:hAnsi="Times New Roman" w:cs="Times New Roman"/>
            <w:sz w:val="22"/>
          </w:rPr>
          <w:delText xml:space="preserve"> clustering developing, which might cause colorectal carcinogenesis.</w:delText>
        </w:r>
      </w:del>
    </w:p>
    <w:p w14:paraId="0E95DE57" w14:textId="388F8A2D" w:rsidR="00D9531B" w:rsidRPr="00790445" w:rsidDel="00211129" w:rsidRDefault="00D9531B">
      <w:pPr>
        <w:rPr>
          <w:del w:id="2106" w:author="LIN, Yufeng" w:date="2021-10-05T10:12:00Z"/>
        </w:rPr>
        <w:pPrChange w:id="2107" w:author="LIN, Yufeng" w:date="2021-10-05T10:12:00Z">
          <w:pPr>
            <w:pStyle w:val="title20825"/>
          </w:pPr>
        </w:pPrChange>
      </w:pPr>
      <w:del w:id="2108" w:author="LIN, Yufeng" w:date="2021-10-05T10:12:00Z">
        <w:r w:rsidRPr="00790445" w:rsidDel="00211129">
          <w:delText xml:space="preserve">Correlation between CRC-related </w:delText>
        </w:r>
      </w:del>
      <w:ins w:id="2109" w:author="nick ting" w:date="2021-10-03T20:16:00Z">
        <w:del w:id="2110" w:author="LIN, Yufeng" w:date="2021-10-05T10:12:00Z">
          <w:r w:rsidR="006B3C3B" w:rsidDel="00211129">
            <w:delText>associated</w:delText>
          </w:r>
          <w:r w:rsidR="006B3C3B" w:rsidRPr="00790445" w:rsidDel="00211129">
            <w:delText xml:space="preserve"> </w:delText>
          </w:r>
        </w:del>
      </w:ins>
      <w:del w:id="2111" w:author="LIN, Yufeng" w:date="2021-10-05T10:12:00Z">
        <w:r w:rsidRPr="00790445" w:rsidDel="00211129">
          <w:delText xml:space="preserve">bacteria and selected </w:delText>
        </w:r>
      </w:del>
      <w:ins w:id="2112" w:author="nick ting" w:date="2021-10-03T20:16:00Z">
        <w:del w:id="2113" w:author="LIN, Yufeng" w:date="2021-10-05T10:12:00Z">
          <w:r w:rsidR="006B3C3B" w:rsidDel="00211129">
            <w:delText>CRC-associated</w:delText>
          </w:r>
          <w:r w:rsidR="006B3C3B" w:rsidRPr="00790445" w:rsidDel="00211129">
            <w:delText xml:space="preserve"> </w:delText>
          </w:r>
        </w:del>
      </w:ins>
      <w:del w:id="2114" w:author="LIN, Yufeng" w:date="2021-09-28T13:07:00Z">
        <w:r w:rsidR="00FA35F2" w:rsidRPr="00790445" w:rsidDel="004314C2">
          <w:delText>micro-eukaryotes</w:delText>
        </w:r>
      </w:del>
      <w:ins w:id="2115" w:author="nick ting" w:date="2021-10-03T20:16:00Z">
        <w:del w:id="2116" w:author="LIN, Yufeng" w:date="2021-10-04T16:55:00Z">
          <w:r w:rsidR="006B3C3B" w:rsidDel="00DB66B4">
            <w:delText>micro-eukaryotes</w:delText>
          </w:r>
        </w:del>
      </w:ins>
      <w:del w:id="2117" w:author="nick ting" w:date="2021-10-04T17:50:00Z">
        <w:r w:rsidRPr="00790445" w:rsidDel="00B16CD0">
          <w:delText xml:space="preserve"> </w:delText>
        </w:r>
      </w:del>
      <w:del w:id="2118" w:author="nick ting" w:date="2021-10-03T20:16:00Z">
        <w:r w:rsidRPr="00790445" w:rsidDel="006B3C3B">
          <w:delText xml:space="preserve">was Perturbed </w:delText>
        </w:r>
      </w:del>
      <w:del w:id="2119" w:author="nick ting" w:date="2021-10-04T17:50:00Z">
        <w:r w:rsidRPr="00790445" w:rsidDel="00B16CD0">
          <w:delText>in CRC</w:delText>
        </w:r>
      </w:del>
    </w:p>
    <w:p w14:paraId="3E90538B" w14:textId="5BF2843C" w:rsidR="005F24DC" w:rsidDel="00A71977" w:rsidRDefault="00D9531B" w:rsidP="00790445">
      <w:pPr>
        <w:rPr>
          <w:ins w:id="2120" w:author="nick ting" w:date="2021-10-04T22:08:00Z"/>
          <w:del w:id="2121" w:author="LIN, Yufeng" w:date="2021-10-05T09:59:00Z"/>
          <w:rFonts w:ascii="Times New Roman" w:hAnsi="Times New Roman" w:cs="Times New Roman"/>
          <w:sz w:val="22"/>
        </w:rPr>
      </w:pPr>
      <w:del w:id="2122" w:author="LIN, Yufeng" w:date="2021-09-24T16:04:00Z">
        <w:r w:rsidRPr="00790445" w:rsidDel="005557B8">
          <w:rPr>
            <w:rFonts w:ascii="Times New Roman" w:hAnsi="Times New Roman" w:cs="Times New Roman"/>
            <w:sz w:val="22"/>
          </w:rPr>
          <w:delText xml:space="preserve">As we know, our research was the first study about </w:delText>
        </w:r>
        <w:r w:rsidR="00FA35F2" w:rsidRPr="00790445" w:rsidDel="005557B8">
          <w:rPr>
            <w:rFonts w:ascii="Times New Roman" w:hAnsi="Times New Roman" w:cs="Times New Roman"/>
            <w:sz w:val="22"/>
          </w:rPr>
          <w:delText>micro-eukaryotic</w:delText>
        </w:r>
        <w:r w:rsidRPr="00790445" w:rsidDel="005557B8">
          <w:rPr>
            <w:rFonts w:ascii="Times New Roman" w:hAnsi="Times New Roman" w:cs="Times New Roman"/>
            <w:sz w:val="22"/>
          </w:rPr>
          <w:delText xml:space="preserve"> meta-analysis in CRC, and we want to know whether our methodologies were corrected or not</w:delText>
        </w:r>
      </w:del>
      <w:ins w:id="2123" w:author="nick ting" w:date="2021-10-03T20:29:00Z">
        <w:del w:id="2124" w:author="LIN, Yufeng" w:date="2021-10-05T10:08:00Z">
          <w:r w:rsidR="00B47CE5" w:rsidDel="00211129">
            <w:rPr>
              <w:rFonts w:ascii="Times New Roman" w:hAnsi="Times New Roman" w:cs="Times New Roman"/>
              <w:sz w:val="22"/>
            </w:rPr>
            <w:delText>identify</w:delText>
          </w:r>
        </w:del>
      </w:ins>
      <w:ins w:id="2125" w:author="nick ting" w:date="2021-10-03T20:16:00Z">
        <w:del w:id="2126" w:author="LIN, Yufeng" w:date="2021-10-05T10:08:00Z">
          <w:r w:rsidR="006B3C3B" w:rsidDel="00211129">
            <w:rPr>
              <w:rFonts w:ascii="Times New Roman" w:hAnsi="Times New Roman" w:cs="Times New Roman"/>
              <w:sz w:val="22"/>
            </w:rPr>
            <w:delText xml:space="preserve"> ially abundantbacteria</w:delText>
          </w:r>
        </w:del>
      </w:ins>
      <w:ins w:id="2127" w:author="nick ting" w:date="2021-10-03T20:29:00Z">
        <w:del w:id="2128" w:author="LIN, Yufeng" w:date="2021-10-05T10:08:00Z">
          <w:r w:rsidR="00B47CE5" w:rsidDel="00211129">
            <w:rPr>
              <w:rFonts w:ascii="Times New Roman" w:hAnsi="Times New Roman" w:cs="Times New Roman"/>
              <w:sz w:val="22"/>
            </w:rPr>
            <w:delText xml:space="preserve"> between CRC and healthy individu</w:delText>
          </w:r>
        </w:del>
      </w:ins>
      <w:ins w:id="2129" w:author="nick ting" w:date="2021-10-03T20:30:00Z">
        <w:del w:id="2130" w:author="LIN, Yufeng" w:date="2021-10-05T10:08:00Z">
          <w:r w:rsidR="00B47CE5" w:rsidDel="00211129">
            <w:rPr>
              <w:rFonts w:ascii="Times New Roman" w:hAnsi="Times New Roman" w:cs="Times New Roman"/>
              <w:sz w:val="22"/>
            </w:rPr>
            <w:delText>als</w:delText>
          </w:r>
          <w:commentRangeStart w:id="2131"/>
          <w:r w:rsidR="00B47CE5" w:rsidDel="00211129">
            <w:rPr>
              <w:rFonts w:ascii="Times New Roman" w:hAnsi="Times New Roman" w:cs="Times New Roman"/>
              <w:sz w:val="22"/>
            </w:rPr>
            <w:delText xml:space="preserve">, </w:delText>
          </w:r>
        </w:del>
      </w:ins>
      <w:commentRangeEnd w:id="2131"/>
      <w:del w:id="2132" w:author="LIN, Yufeng" w:date="2021-10-05T10:08:00Z">
        <w:r w:rsidR="007A0F07" w:rsidDel="00211129">
          <w:rPr>
            <w:rStyle w:val="CommentReference"/>
          </w:rPr>
          <w:commentReference w:id="2131"/>
        </w:r>
        <w:r w:rsidRPr="00790445" w:rsidDel="00211129">
          <w:rPr>
            <w:rFonts w:ascii="Times New Roman" w:hAnsi="Times New Roman" w:cs="Times New Roman"/>
            <w:sz w:val="22"/>
          </w:rPr>
          <w:delText xml:space="preserve">. We </w:delText>
        </w:r>
      </w:del>
      <w:ins w:id="2133" w:author="nick ting" w:date="2021-10-04T22:07:00Z">
        <w:del w:id="2134" w:author="LIN, Yufeng" w:date="2021-10-05T10:08:00Z">
          <w:r w:rsidR="005F24DC" w:rsidDel="00211129">
            <w:rPr>
              <w:rFonts w:ascii="Times New Roman" w:hAnsi="Times New Roman" w:cs="Times New Roman"/>
              <w:sz w:val="22"/>
            </w:rPr>
            <w:delText>performed</w:delText>
          </w:r>
        </w:del>
      </w:ins>
      <w:ins w:id="2135" w:author="nick ting" w:date="2021-10-03T20:31:00Z">
        <w:del w:id="2136" w:author="LIN, Yufeng" w:date="2021-10-05T10:08:00Z">
          <w:r w:rsidR="00B47CE5" w:rsidDel="00211129">
            <w:rPr>
              <w:rFonts w:ascii="Times New Roman" w:hAnsi="Times New Roman" w:cs="Times New Roman"/>
              <w:sz w:val="22"/>
            </w:rPr>
            <w:delText xml:space="preserve"> Wilcoxon rank-sum test</w:delText>
          </w:r>
        </w:del>
      </w:ins>
      <w:ins w:id="2137" w:author="nick ting" w:date="2021-10-04T22:07:00Z">
        <w:del w:id="2138" w:author="LIN, Yufeng" w:date="2021-10-05T10:08:00Z">
          <w:r w:rsidR="005F24DC" w:rsidDel="00211129">
            <w:rPr>
              <w:rFonts w:ascii="Times New Roman" w:hAnsi="Times New Roman" w:cs="Times New Roman"/>
              <w:sz w:val="22"/>
            </w:rPr>
            <w:delText xml:space="preserve"> with</w:delText>
          </w:r>
        </w:del>
      </w:ins>
      <w:del w:id="2139" w:author="LIN, Yufeng" w:date="2021-10-05T10:08:00Z">
        <w:r w:rsidRPr="00790445" w:rsidDel="00211129">
          <w:rPr>
            <w:rFonts w:ascii="Times New Roman" w:hAnsi="Times New Roman" w:cs="Times New Roman"/>
            <w:sz w:val="22"/>
          </w:rPr>
          <w:delText xml:space="preserve">tend to utilize these </w:delText>
        </w:r>
      </w:del>
      <w:ins w:id="2140" w:author="nick ting" w:date="2021-10-04T22:07:00Z">
        <w:del w:id="2141" w:author="LIN, Yufeng" w:date="2021-10-05T10:08:00Z">
          <w:r w:rsidR="005F24DC" w:rsidDel="00211129">
            <w:rPr>
              <w:rFonts w:ascii="Times New Roman" w:hAnsi="Times New Roman" w:cs="Times New Roman"/>
              <w:sz w:val="22"/>
            </w:rPr>
            <w:delText>stringent</w:delText>
          </w:r>
        </w:del>
      </w:ins>
      <w:ins w:id="2142" w:author="nick ting" w:date="2021-10-03T20:31:00Z">
        <w:del w:id="2143" w:author="LIN, Yufeng" w:date="2021-10-05T10:08:00Z">
          <w:r w:rsidR="00B47CE5" w:rsidDel="00211129">
            <w:rPr>
              <w:rFonts w:ascii="Times New Roman" w:hAnsi="Times New Roman" w:cs="Times New Roman"/>
              <w:sz w:val="22"/>
            </w:rPr>
            <w:delText xml:space="preserve">selection </w:delText>
          </w:r>
        </w:del>
      </w:ins>
      <w:del w:id="2144" w:author="LIN, Yufeng" w:date="2021-10-05T10:08:00Z">
        <w:r w:rsidRPr="00790445" w:rsidDel="00211129">
          <w:rPr>
            <w:rFonts w:ascii="Times New Roman" w:hAnsi="Times New Roman" w:cs="Times New Roman"/>
            <w:sz w:val="22"/>
          </w:rPr>
          <w:delText>criteria</w:delText>
        </w:r>
      </w:del>
      <w:ins w:id="2145" w:author="nick ting" w:date="2021-10-04T17:52:00Z">
        <w:del w:id="2146" w:author="LIN, Yufeng" w:date="2021-10-05T10:08:00Z">
          <w:r w:rsidR="00B16CD0" w:rsidDel="00211129">
            <w:rPr>
              <w:rFonts w:ascii="Times New Roman" w:hAnsi="Times New Roman" w:cs="Times New Roman"/>
              <w:sz w:val="22"/>
            </w:rPr>
            <w:delText xml:space="preserve"> removed</w:delText>
          </w:r>
        </w:del>
      </w:ins>
      <w:del w:id="2147" w:author="LIN, Yufeng" w:date="2021-10-05T10:08:00Z">
        <w:r w:rsidRPr="00790445" w:rsidDel="00211129">
          <w:rPr>
            <w:rFonts w:ascii="Times New Roman" w:hAnsi="Times New Roman" w:cs="Times New Roman"/>
            <w:sz w:val="22"/>
          </w:rPr>
          <w:delText xml:space="preserve"> to </w:delText>
        </w:r>
      </w:del>
      <w:del w:id="2148" w:author="LIN, Yufeng" w:date="2021-09-24T16:07:00Z">
        <w:r w:rsidRPr="00790445" w:rsidDel="005557B8">
          <w:rPr>
            <w:rFonts w:ascii="Times New Roman" w:hAnsi="Times New Roman" w:cs="Times New Roman"/>
            <w:sz w:val="22"/>
          </w:rPr>
          <w:delText xml:space="preserve">select </w:delText>
        </w:r>
      </w:del>
      <w:del w:id="2149" w:author="LIN, Yufeng" w:date="2021-10-05T10:08:00Z">
        <w:r w:rsidRPr="00790445" w:rsidDel="00211129">
          <w:rPr>
            <w:rFonts w:ascii="Times New Roman" w:hAnsi="Times New Roman" w:cs="Times New Roman"/>
            <w:sz w:val="22"/>
          </w:rPr>
          <w:delText>the bacteria</w:delText>
        </w:r>
      </w:del>
      <w:del w:id="2150" w:author="LIN, Yufeng" w:date="2021-09-24T16:08:00Z">
        <w:r w:rsidRPr="00790445" w:rsidDel="005557B8">
          <w:rPr>
            <w:rFonts w:ascii="Times New Roman" w:hAnsi="Times New Roman" w:cs="Times New Roman"/>
            <w:sz w:val="22"/>
          </w:rPr>
          <w:delText>l candidates</w:delText>
        </w:r>
      </w:del>
      <w:del w:id="2151" w:author="LIN, Yufeng" w:date="2021-10-05T10:08:00Z">
        <w:r w:rsidRPr="00790445" w:rsidDel="00211129">
          <w:rPr>
            <w:rFonts w:ascii="Times New Roman" w:hAnsi="Times New Roman" w:cs="Times New Roman"/>
            <w:sz w:val="22"/>
          </w:rPr>
          <w:delText xml:space="preserve">. Compared with </w:delText>
        </w:r>
        <w:r w:rsidR="00FA35F2" w:rsidRPr="00790445" w:rsidDel="00211129">
          <w:rPr>
            <w:rFonts w:ascii="Times New Roman" w:hAnsi="Times New Roman" w:cs="Times New Roman"/>
            <w:sz w:val="22"/>
          </w:rPr>
          <w:delText>micro-eukaryotes</w:delText>
        </w:r>
        <w:r w:rsidRPr="00790445" w:rsidDel="00211129">
          <w:rPr>
            <w:rFonts w:ascii="Times New Roman" w:hAnsi="Times New Roman" w:cs="Times New Roman"/>
            <w:sz w:val="22"/>
          </w:rPr>
          <w:delText>,</w:delText>
        </w:r>
      </w:del>
      <w:ins w:id="2152" w:author="nick ting" w:date="2021-10-03T20:32:00Z">
        <w:del w:id="2153" w:author="LIN, Yufeng" w:date="2021-10-05T10:05:00Z">
          <w:r w:rsidR="00B47CE5" w:rsidDel="00A71977">
            <w:rPr>
              <w:rFonts w:ascii="Times New Roman" w:hAnsi="Times New Roman" w:cs="Times New Roman"/>
              <w:sz w:val="22"/>
            </w:rPr>
            <w:delText>31</w:delText>
          </w:r>
        </w:del>
      </w:ins>
      <w:del w:id="2154" w:author="LIN, Yufeng" w:date="2021-10-05T10:08:00Z">
        <w:r w:rsidRPr="00790445" w:rsidDel="00211129">
          <w:rPr>
            <w:rFonts w:ascii="Times New Roman" w:hAnsi="Times New Roman" w:cs="Times New Roman"/>
            <w:sz w:val="22"/>
          </w:rPr>
          <w:delText xml:space="preserve"> the difference between</w:delText>
        </w:r>
      </w:del>
      <w:ins w:id="2155" w:author="nick ting" w:date="2021-10-03T20:32:00Z">
        <w:del w:id="2156" w:author="LIN, Yufeng" w:date="2021-10-05T10:08:00Z">
          <w:r w:rsidR="00B47CE5" w:rsidDel="00211129">
            <w:rPr>
              <w:rFonts w:ascii="Times New Roman" w:hAnsi="Times New Roman" w:cs="Times New Roman"/>
              <w:sz w:val="22"/>
            </w:rPr>
            <w:delText>differentially abundant</w:delText>
          </w:r>
        </w:del>
      </w:ins>
      <w:del w:id="2157" w:author="LIN, Yufeng" w:date="2021-10-05T10:08:00Z">
        <w:r w:rsidRPr="00790445" w:rsidDel="00211129">
          <w:rPr>
            <w:rFonts w:ascii="Times New Roman" w:hAnsi="Times New Roman" w:cs="Times New Roman"/>
            <w:sz w:val="22"/>
          </w:rPr>
          <w:delText xml:space="preserve"> bacteria</w:delText>
        </w:r>
      </w:del>
      <w:ins w:id="2158" w:author="nick ting" w:date="2021-10-04T17:53:00Z">
        <w:del w:id="2159" w:author="LIN, Yufeng" w:date="2021-10-05T10:08:00Z">
          <w:r w:rsidR="00B16CD0" w:rsidDel="00211129">
            <w:rPr>
              <w:rFonts w:ascii="Times New Roman" w:hAnsi="Times New Roman" w:cs="Times New Roman"/>
              <w:sz w:val="22"/>
            </w:rPr>
            <w:delText xml:space="preserve"> were identified</w:delText>
          </w:r>
        </w:del>
      </w:ins>
      <w:ins w:id="2160" w:author="nick ting" w:date="2021-10-03T20:32:00Z">
        <w:del w:id="2161" w:author="LIN, Yufeng" w:date="2021-10-05T10:08:00Z">
          <w:r w:rsidR="00B47CE5" w:rsidDel="00211129">
            <w:rPr>
              <w:rFonts w:ascii="Times New Roman" w:hAnsi="Times New Roman" w:cs="Times New Roman"/>
              <w:sz w:val="22"/>
            </w:rPr>
            <w:delText xml:space="preserve"> </w:delText>
          </w:r>
        </w:del>
      </w:ins>
      <w:del w:id="2162" w:author="LIN, Yufeng" w:date="2021-10-05T10:08:00Z">
        <w:r w:rsidRPr="00790445" w:rsidDel="00211129">
          <w:rPr>
            <w:rFonts w:ascii="Times New Roman" w:hAnsi="Times New Roman" w:cs="Times New Roman"/>
            <w:sz w:val="22"/>
          </w:rPr>
          <w:delText xml:space="preserve"> in </w:delText>
        </w:r>
      </w:del>
      <w:del w:id="2163" w:author="LIN, Yufeng" w:date="2021-09-24T16:17:00Z">
        <w:r w:rsidRPr="00790445" w:rsidDel="008A0F40">
          <w:rPr>
            <w:rFonts w:ascii="Times New Roman" w:hAnsi="Times New Roman" w:cs="Times New Roman"/>
            <w:sz w:val="22"/>
          </w:rPr>
          <w:delText xml:space="preserve">healthy controls and </w:delText>
        </w:r>
      </w:del>
      <w:del w:id="2164" w:author="LIN, Yufeng" w:date="2021-10-05T10:08:00Z">
        <w:r w:rsidRPr="00790445" w:rsidDel="00211129">
          <w:rPr>
            <w:rFonts w:ascii="Times New Roman" w:hAnsi="Times New Roman" w:cs="Times New Roman"/>
            <w:sz w:val="22"/>
          </w:rPr>
          <w:delText>CRC</w:delText>
        </w:r>
      </w:del>
      <w:ins w:id="2165" w:author="nick ting" w:date="2021-10-03T20:43:00Z">
        <w:del w:id="2166" w:author="LIN, Yufeng" w:date="2021-10-05T10:08:00Z">
          <w:r w:rsidR="00AC7FAD" w:rsidDel="00211129">
            <w:rPr>
              <w:rFonts w:ascii="Times New Roman" w:hAnsi="Times New Roman" w:cs="Times New Roman"/>
              <w:sz w:val="22"/>
            </w:rPr>
            <w:delText xml:space="preserve"> which</w:delText>
          </w:r>
        </w:del>
      </w:ins>
      <w:del w:id="2167" w:author="LIN, Yufeng" w:date="2021-10-05T10:08:00Z">
        <w:r w:rsidRPr="00790445" w:rsidDel="00211129">
          <w:rPr>
            <w:rFonts w:ascii="Times New Roman" w:hAnsi="Times New Roman" w:cs="Times New Roman"/>
            <w:sz w:val="22"/>
          </w:rPr>
          <w:delText xml:space="preserve"> </w:delText>
        </w:r>
      </w:del>
      <w:del w:id="2168" w:author="LIN, Yufeng" w:date="2021-09-24T16:08:00Z">
        <w:r w:rsidRPr="00790445" w:rsidDel="005557B8">
          <w:rPr>
            <w:rFonts w:ascii="Times New Roman" w:hAnsi="Times New Roman" w:cs="Times New Roman"/>
            <w:sz w:val="22"/>
          </w:rPr>
          <w:delText xml:space="preserve">is </w:delText>
        </w:r>
      </w:del>
      <w:ins w:id="2169" w:author="nick ting" w:date="2021-10-04T17:53:00Z">
        <w:del w:id="2170" w:author="LIN, Yufeng" w:date="2021-10-05T10:08:00Z">
          <w:r w:rsidR="00B16CD0" w:rsidDel="00211129">
            <w:rPr>
              <w:rFonts w:ascii="Times New Roman" w:hAnsi="Times New Roman" w:cs="Times New Roman"/>
              <w:sz w:val="22"/>
            </w:rPr>
            <w:delText>were</w:delText>
          </w:r>
        </w:del>
      </w:ins>
      <w:del w:id="2171" w:author="LIN, Yufeng" w:date="2021-10-05T10:08:00Z">
        <w:r w:rsidRPr="00790445" w:rsidDel="00211129">
          <w:rPr>
            <w:rFonts w:ascii="Times New Roman" w:hAnsi="Times New Roman" w:cs="Times New Roman"/>
            <w:sz w:val="22"/>
          </w:rPr>
          <w:delText xml:space="preserve">more </w:delText>
        </w:r>
        <w:r w:rsidRPr="00211129" w:rsidDel="00211129">
          <w:rPr>
            <w:rFonts w:ascii="Times New Roman" w:hAnsi="Times New Roman" w:cs="Times New Roman"/>
            <w:sz w:val="22"/>
          </w:rPr>
          <w:delText>significant</w:delText>
        </w:r>
      </w:del>
      <w:ins w:id="2172" w:author="nick ting" w:date="2021-10-03T20:33:00Z">
        <w:del w:id="2173" w:author="LIN, Yufeng" w:date="2021-10-05T10:08:00Z">
          <w:r w:rsidR="00B47CE5" w:rsidDel="00211129">
            <w:rPr>
              <w:rFonts w:ascii="Times New Roman" w:hAnsi="Times New Roman" w:cs="Times New Roman"/>
              <w:sz w:val="22"/>
            </w:rPr>
            <w:delText xml:space="preserve"> as compared to those in </w:delText>
          </w:r>
        </w:del>
        <w:del w:id="2174" w:author="LIN, Yufeng" w:date="2021-10-04T16:55:00Z">
          <w:r w:rsidR="00B47CE5" w:rsidDel="00DB66B4">
            <w:rPr>
              <w:rFonts w:ascii="Times New Roman" w:hAnsi="Times New Roman" w:cs="Times New Roman"/>
              <w:sz w:val="22"/>
            </w:rPr>
            <w:delText>micro-eukaryotes</w:delText>
          </w:r>
        </w:del>
      </w:ins>
      <w:del w:id="2175" w:author="LIN, Yufeng" w:date="2021-10-05T10:08:00Z">
        <w:r w:rsidRPr="00790445" w:rsidDel="00211129">
          <w:rPr>
            <w:rFonts w:ascii="Times New Roman" w:hAnsi="Times New Roman" w:cs="Times New Roman"/>
            <w:sz w:val="22"/>
          </w:rPr>
          <w:delText xml:space="preserve">; we gained 31 features </w:delText>
        </w:r>
      </w:del>
      <w:ins w:id="2176" w:author="nick ting" w:date="2021-10-03T20:33:00Z">
        <w:del w:id="2177" w:author="LIN, Yufeng" w:date="2021-10-05T10:08:00Z">
          <w:r w:rsidR="00B47CE5" w:rsidDel="00211129">
            <w:rPr>
              <w:rFonts w:ascii="Times New Roman" w:hAnsi="Times New Roman" w:cs="Times New Roman"/>
              <w:sz w:val="22"/>
            </w:rPr>
            <w:delText>)</w:delText>
          </w:r>
        </w:del>
      </w:ins>
      <w:del w:id="2178" w:author="LIN, Yufeng" w:date="2021-10-05T10:08:00Z">
        <w:r w:rsidRPr="00790445" w:rsidDel="00211129">
          <w:rPr>
            <w:rFonts w:ascii="Times New Roman" w:hAnsi="Times New Roman" w:cs="Times New Roman"/>
            <w:sz w:val="22"/>
          </w:rPr>
          <w:delText>through two filters</w:delText>
        </w:r>
      </w:del>
      <w:del w:id="2179" w:author="LIN, Yufeng" w:date="2021-09-23T17:22:00Z">
        <w:r w:rsidRPr="00790445" w:rsidDel="00A45492">
          <w:rPr>
            <w:rFonts w:ascii="Times New Roman" w:hAnsi="Times New Roman" w:cs="Times New Roman"/>
            <w:sz w:val="22"/>
          </w:rPr>
          <w:delText xml:space="preserve"> (see Methods)</w:delText>
        </w:r>
      </w:del>
      <w:del w:id="2180" w:author="LIN, Yufeng" w:date="2021-10-05T10:08:00Z">
        <w:r w:rsidRPr="00790445" w:rsidDel="00211129">
          <w:rPr>
            <w:rFonts w:ascii="Times New Roman" w:hAnsi="Times New Roman" w:cs="Times New Roman"/>
            <w:sz w:val="22"/>
          </w:rPr>
          <w:delText>. At least half of the bacteri</w:delText>
        </w:r>
      </w:del>
      <w:ins w:id="2181" w:author="nick ting" w:date="2021-10-03T20:33:00Z">
        <w:del w:id="2182" w:author="LIN, Yufeng" w:date="2021-10-05T10:08:00Z">
          <w:r w:rsidR="00B47CE5" w:rsidDel="00211129">
            <w:rPr>
              <w:rFonts w:ascii="Times New Roman" w:hAnsi="Times New Roman" w:cs="Times New Roman"/>
              <w:sz w:val="22"/>
            </w:rPr>
            <w:delText xml:space="preserve">a identified </w:delText>
          </w:r>
        </w:del>
      </w:ins>
      <w:del w:id="2183" w:author="LIN, Yufeng" w:date="2021-10-05T10:08:00Z">
        <w:r w:rsidRPr="00790445" w:rsidDel="00211129">
          <w:rPr>
            <w:rFonts w:ascii="Times New Roman" w:hAnsi="Times New Roman" w:cs="Times New Roman"/>
            <w:sz w:val="22"/>
          </w:rPr>
          <w:delText xml:space="preserve">al candidates have informed </w:delText>
        </w:r>
      </w:del>
      <w:ins w:id="2184" w:author="nick ting" w:date="2021-10-03T20:33:00Z">
        <w:del w:id="2185" w:author="LIN, Yufeng" w:date="2021-10-05T10:08:00Z">
          <w:r w:rsidR="00B47CE5" w:rsidDel="00211129">
            <w:rPr>
              <w:rFonts w:ascii="Times New Roman" w:hAnsi="Times New Roman" w:cs="Times New Roman"/>
              <w:sz w:val="22"/>
            </w:rPr>
            <w:delText>been reported to be</w:delText>
          </w:r>
          <w:r w:rsidR="00B47CE5" w:rsidRPr="00790445" w:rsidDel="00211129">
            <w:rPr>
              <w:rFonts w:ascii="Times New Roman" w:hAnsi="Times New Roman" w:cs="Times New Roman"/>
              <w:sz w:val="22"/>
            </w:rPr>
            <w:delText xml:space="preserve"> </w:delText>
          </w:r>
        </w:del>
      </w:ins>
      <w:del w:id="2186" w:author="LIN, Yufeng" w:date="2021-10-05T10:08:00Z">
        <w:r w:rsidRPr="00790445" w:rsidDel="00211129">
          <w:rPr>
            <w:rFonts w:ascii="Times New Roman" w:hAnsi="Times New Roman" w:cs="Times New Roman"/>
            <w:sz w:val="22"/>
          </w:rPr>
          <w:delText>canc</w:delText>
        </w:r>
      </w:del>
      <w:ins w:id="2187" w:author="nick ting" w:date="2021-10-03T20:33:00Z">
        <w:del w:id="2188" w:author="LIN, Yufeng" w:date="2021-10-05T10:08:00Z">
          <w:r w:rsidR="00B47CE5" w:rsidDel="00211129">
            <w:rPr>
              <w:rFonts w:ascii="Times New Roman" w:hAnsi="Times New Roman" w:cs="Times New Roman"/>
              <w:sz w:val="22"/>
            </w:rPr>
            <w:delText>CRC</w:delText>
          </w:r>
        </w:del>
      </w:ins>
      <w:del w:id="2189" w:author="LIN, Yufeng" w:date="2021-10-05T10:08:00Z">
        <w:r w:rsidRPr="00790445" w:rsidDel="00211129">
          <w:rPr>
            <w:rFonts w:ascii="Times New Roman" w:hAnsi="Times New Roman" w:cs="Times New Roman"/>
            <w:sz w:val="22"/>
          </w:rPr>
          <w:delText>er-related</w:delText>
        </w:r>
      </w:del>
      <w:ins w:id="2190" w:author="nick ting" w:date="2021-10-04T17:54:00Z">
        <w:del w:id="2191" w:author="LIN, Yufeng" w:date="2021-10-05T10:08:00Z">
          <w:r w:rsidR="00B16CD0" w:rsidDel="00211129">
            <w:rPr>
              <w:rFonts w:ascii="Times New Roman" w:hAnsi="Times New Roman" w:cs="Times New Roman"/>
              <w:sz w:val="22"/>
            </w:rPr>
            <w:delText xml:space="preserve"> such as </w:delText>
          </w:r>
        </w:del>
      </w:ins>
      <w:ins w:id="2192" w:author="nick ting" w:date="2021-10-04T17:57:00Z">
        <w:del w:id="2193" w:author="LIN, Yufeng" w:date="2021-10-05T10:08:00Z">
          <w:r w:rsidR="00B16CD0" w:rsidRPr="00790445" w:rsidDel="00211129">
            <w:rPr>
              <w:rFonts w:ascii="Times New Roman" w:hAnsi="Times New Roman" w:cs="Times New Roman"/>
              <w:i/>
              <w:iCs/>
              <w:sz w:val="22"/>
            </w:rPr>
            <w:delText>Fusobacterium</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nucleatum</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Parvimonas</w:delText>
          </w:r>
          <w:r w:rsidR="00B16CD0" w:rsidRPr="00790445" w:rsidDel="00211129">
            <w:rPr>
              <w:rFonts w:ascii="Times New Roman" w:hAnsi="Times New Roman" w:cs="Times New Roman"/>
              <w:sz w:val="22"/>
            </w:rPr>
            <w:delText xml:space="preserve"> </w:delText>
          </w:r>
          <w:r w:rsidR="00B16CD0" w:rsidRPr="005F24DC" w:rsidDel="00211129">
            <w:rPr>
              <w:rFonts w:ascii="Times New Roman" w:hAnsi="Times New Roman" w:cs="Times New Roman"/>
              <w:i/>
              <w:iCs/>
              <w:sz w:val="22"/>
              <w:rPrChange w:id="2194" w:author="nick ting" w:date="2021-10-04T22:08:00Z">
                <w:rPr>
                  <w:rFonts w:ascii="Times New Roman" w:hAnsi="Times New Roman" w:cs="Times New Roman"/>
                  <w:sz w:val="22"/>
                </w:rPr>
              </w:rPrChange>
            </w:rPr>
            <w:delText>micra</w:delText>
          </w:r>
          <w:r w:rsidR="00B16CD0" w:rsidRPr="00790445" w:rsidDel="00211129">
            <w:rPr>
              <w:rFonts w:ascii="Times New Roman" w:hAnsi="Times New Roman" w:cs="Times New Roman"/>
              <w:sz w:val="22"/>
            </w:rPr>
            <w:delText xml:space="preserve">, and </w:delText>
          </w:r>
          <w:r w:rsidR="00B16CD0" w:rsidRPr="00790445" w:rsidDel="00211129">
            <w:rPr>
              <w:rFonts w:ascii="Times New Roman" w:hAnsi="Times New Roman" w:cs="Times New Roman"/>
              <w:i/>
              <w:iCs/>
              <w:sz w:val="22"/>
            </w:rPr>
            <w:delText>Gemella</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morbilloru</w:delText>
          </w:r>
        </w:del>
      </w:ins>
      <w:ins w:id="2195" w:author="nick ting" w:date="2021-10-04T17:58:00Z">
        <w:del w:id="2196" w:author="LIN, Yufeng" w:date="2021-10-05T10:08:00Z">
          <w:r w:rsidR="00B16CD0" w:rsidDel="00211129">
            <w:rPr>
              <w:rFonts w:ascii="Times New Roman" w:hAnsi="Times New Roman" w:cs="Times New Roman"/>
              <w:i/>
              <w:iCs/>
              <w:sz w:val="22"/>
            </w:rPr>
            <w:delText>m</w:delText>
          </w:r>
        </w:del>
      </w:ins>
      <w:del w:id="2197" w:author="LIN, Yufeng" w:date="2021-10-05T10:08:00Z">
        <w:r w:rsidRPr="00790445" w:rsidDel="00211129">
          <w:rPr>
            <w:rFonts w:ascii="Times New Roman" w:hAnsi="Times New Roman" w:cs="Times New Roman"/>
            <w:sz w:val="22"/>
          </w:rPr>
          <w:fldChar w:fldCharType="begin"/>
        </w:r>
        <w:r w:rsidR="00F05685" w:rsidDel="00211129">
          <w:rPr>
            <w:rFonts w:ascii="Times New Roman" w:hAnsi="Times New Roman" w:cs="Times New Roman"/>
            <w:sz w:val="22"/>
          </w:rPr>
          <w:del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Pr="00790445" w:rsidDel="00211129">
          <w:rPr>
            <w:rFonts w:ascii="Times New Roman" w:hAnsi="Times New Roman" w:cs="Times New Roman"/>
            <w:sz w:val="22"/>
          </w:rPr>
          <w:fldChar w:fldCharType="separate"/>
        </w:r>
        <w:r w:rsidR="00F05685" w:rsidRPr="00F05685" w:rsidDel="00211129">
          <w:rPr>
            <w:rFonts w:ascii="Times New Roman" w:hAnsi="Times New Roman" w:cs="Times New Roman"/>
            <w:kern w:val="0"/>
            <w:sz w:val="22"/>
            <w:szCs w:val="24"/>
            <w:vertAlign w:val="superscript"/>
          </w:rPr>
          <w:delText>33–44</w:delText>
        </w:r>
        <w:r w:rsidRPr="00790445" w:rsidDel="00211129">
          <w:rPr>
            <w:rFonts w:ascii="Times New Roman" w:hAnsi="Times New Roman" w:cs="Times New Roman"/>
            <w:sz w:val="22"/>
          </w:rPr>
          <w:fldChar w:fldCharType="end"/>
        </w:r>
      </w:del>
      <w:ins w:id="2198" w:author="nick ting" w:date="2021-10-04T17:58:00Z">
        <w:del w:id="2199" w:author="LIN, Yufeng" w:date="2021-10-05T10:08:00Z">
          <w:r w:rsidR="00B16CD0" w:rsidDel="00211129">
            <w:rPr>
              <w:rFonts w:ascii="Times New Roman" w:hAnsi="Times New Roman" w:cs="Times New Roman"/>
              <w:sz w:val="22"/>
            </w:rPr>
            <w:delText>;</w:delText>
          </w:r>
        </w:del>
      </w:ins>
      <w:del w:id="2200" w:author="LIN, Yufeng" w:date="2021-10-05T10:08:00Z">
        <w:r w:rsidRPr="00790445" w:rsidDel="00211129">
          <w:rPr>
            <w:rFonts w:ascii="Times New Roman" w:hAnsi="Times New Roman" w:cs="Times New Roman"/>
            <w:sz w:val="22"/>
          </w:rPr>
          <w:delText xml:space="preserve"> or </w:delText>
        </w:r>
      </w:del>
      <w:ins w:id="2201" w:author="nick ting" w:date="2021-10-04T17:53:00Z">
        <w:del w:id="2202" w:author="LIN, Yufeng" w:date="2021-10-05T10:08:00Z">
          <w:r w:rsidR="00B16CD0" w:rsidDel="00211129">
            <w:rPr>
              <w:rFonts w:ascii="Times New Roman" w:hAnsi="Times New Roman" w:cs="Times New Roman"/>
              <w:sz w:val="22"/>
            </w:rPr>
            <w:delText xml:space="preserve">commonly used </w:delText>
          </w:r>
        </w:del>
      </w:ins>
      <w:del w:id="2203" w:author="LIN, Yufeng" w:date="2021-10-05T10:08:00Z">
        <w:r w:rsidRPr="00790445" w:rsidDel="00211129">
          <w:rPr>
            <w:rFonts w:ascii="Times New Roman" w:hAnsi="Times New Roman" w:cs="Times New Roman"/>
            <w:sz w:val="22"/>
          </w:rPr>
          <w:delText>the reported probiotics</w:delText>
        </w:r>
      </w:del>
      <w:ins w:id="2204" w:author="nick ting" w:date="2021-10-04T17:59:00Z">
        <w:del w:id="2205" w:author="LIN, Yufeng" w:date="2021-10-05T10:08:00Z">
          <w:r w:rsidR="00B16CD0" w:rsidDel="00211129">
            <w:rPr>
              <w:rFonts w:ascii="Times New Roman" w:hAnsi="Times New Roman" w:cs="Times New Roman"/>
              <w:sz w:val="22"/>
            </w:rPr>
            <w:delText xml:space="preserve"> </w:delText>
          </w:r>
          <w:r w:rsidR="00B16CD0" w:rsidRPr="00790445" w:rsidDel="00211129">
            <w:rPr>
              <w:rFonts w:ascii="Times New Roman" w:hAnsi="Times New Roman" w:cs="Times New Roman"/>
              <w:sz w:val="22"/>
            </w:rPr>
            <w:delText>including</w:delText>
          </w:r>
          <w:r w:rsidR="00B16CD0"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Roseburia</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intestinalis</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Bifidobacterium</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bifidum</w:delText>
          </w:r>
          <w:r w:rsidR="00B16CD0" w:rsidRPr="00790445" w:rsidDel="00211129">
            <w:rPr>
              <w:rFonts w:ascii="Times New Roman" w:hAnsi="Times New Roman" w:cs="Times New Roman"/>
              <w:sz w:val="22"/>
            </w:rPr>
            <w:delText xml:space="preserve">, and </w:delText>
          </w:r>
          <w:r w:rsidR="00B16CD0" w:rsidRPr="00790445" w:rsidDel="00211129">
            <w:rPr>
              <w:rFonts w:ascii="Times New Roman" w:hAnsi="Times New Roman" w:cs="Times New Roman"/>
              <w:i/>
              <w:iCs/>
              <w:sz w:val="22"/>
            </w:rPr>
            <w:delText>Streptococcus</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thermophilus</w:delText>
          </w:r>
          <w:r w:rsidR="00B16CD0" w:rsidRPr="00790445" w:rsidDel="00211129">
            <w:rPr>
              <w:rFonts w:ascii="Times New Roman" w:hAnsi="Times New Roman" w:cs="Times New Roman"/>
              <w:sz w:val="22"/>
            </w:rPr>
            <w:delText>.</w:delText>
          </w:r>
        </w:del>
      </w:ins>
      <w:del w:id="2206" w:author="LIN, Yufeng" w:date="2021-10-05T10:08:00Z">
        <w:r w:rsidRPr="00790445" w:rsidDel="00211129">
          <w:rPr>
            <w:rFonts w:ascii="Times New Roman" w:hAnsi="Times New Roman" w:cs="Times New Roman"/>
            <w:sz w:val="22"/>
          </w:rPr>
          <w:fldChar w:fldCharType="begin"/>
        </w:r>
        <w:r w:rsidR="008E309A" w:rsidDel="00211129">
          <w:rPr>
            <w:rFonts w:ascii="Times New Roman" w:hAnsi="Times New Roman" w:cs="Times New Roman"/>
            <w:sz w:val="22"/>
          </w:rPr>
          <w:del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delInstrText>
        </w:r>
        <w:r w:rsidR="008E309A" w:rsidDel="00211129">
          <w:rPr>
            <w:rFonts w:ascii="Times New Roman" w:hAnsi="Times New Roman" w:cs="Times New Roman" w:hint="eastAsia"/>
            <w:sz w:val="22"/>
          </w:rPr>
          <w:delInstrText>→</w:delInstrText>
        </w:r>
        <w:r w:rsidR="008E309A" w:rsidDel="00211129">
          <w:rPr>
            <w:rFonts w:ascii="Times New Roman" w:hAnsi="Times New Roman" w:cs="Times New Roman"/>
            <w:sz w:val="22"/>
          </w:rPr>
          <w:delInstrText xml:space="preserve"> inﬂammation </w:delInstrText>
        </w:r>
        <w:r w:rsidR="008E309A" w:rsidDel="00211129">
          <w:rPr>
            <w:rFonts w:ascii="Times New Roman" w:hAnsi="Times New Roman" w:cs="Times New Roman" w:hint="eastAsia"/>
            <w:sz w:val="22"/>
          </w:rPr>
          <w:delInstrText>→</w:delInstrText>
        </w:r>
        <w:r w:rsidR="008E309A" w:rsidDel="00211129">
          <w:rPr>
            <w:rFonts w:ascii="Times New Roman" w:hAnsi="Times New Roman" w:cs="Times New Roman"/>
            <w:sz w:val="22"/>
          </w:rPr>
          <w:del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790445" w:rsidDel="00211129">
          <w:rPr>
            <w:rFonts w:ascii="Times New Roman" w:hAnsi="Times New Roman" w:cs="Times New Roman"/>
            <w:sz w:val="22"/>
          </w:rPr>
          <w:fldChar w:fldCharType="separate"/>
        </w:r>
        <w:r w:rsidR="008E309A" w:rsidRPr="008E309A" w:rsidDel="00211129">
          <w:rPr>
            <w:rFonts w:ascii="Times New Roman" w:hAnsi="Times New Roman" w:cs="Times New Roman"/>
            <w:kern w:val="0"/>
            <w:sz w:val="22"/>
            <w:szCs w:val="24"/>
            <w:vertAlign w:val="superscript"/>
          </w:rPr>
          <w:delText>45–50</w:delText>
        </w:r>
        <w:r w:rsidRPr="00790445" w:rsidDel="00211129">
          <w:rPr>
            <w:rFonts w:ascii="Times New Roman" w:hAnsi="Times New Roman" w:cs="Times New Roman"/>
            <w:sz w:val="22"/>
          </w:rPr>
          <w:fldChar w:fldCharType="end"/>
        </w:r>
      </w:del>
      <w:ins w:id="2207" w:author="nick ting" w:date="2021-10-04T17:59:00Z">
        <w:del w:id="2208" w:author="LIN, Yufeng" w:date="2021-10-05T10:08:00Z">
          <w:r w:rsidR="00B16CD0" w:rsidDel="00211129">
            <w:rPr>
              <w:rFonts w:ascii="Times New Roman" w:hAnsi="Times New Roman" w:cs="Times New Roman"/>
              <w:sz w:val="22"/>
            </w:rPr>
            <w:delText>.</w:delText>
          </w:r>
        </w:del>
      </w:ins>
      <w:ins w:id="2209" w:author="nick ting" w:date="2021-10-04T18:00:00Z">
        <w:del w:id="2210" w:author="LIN, Yufeng" w:date="2021-10-05T10:08:00Z">
          <w:r w:rsidR="009134E0" w:rsidDel="00211129">
            <w:rPr>
              <w:rFonts w:ascii="Times New Roman" w:hAnsi="Times New Roman" w:cs="Times New Roman"/>
              <w:sz w:val="22"/>
            </w:rPr>
            <w:delText xml:space="preserve"> </w:delText>
          </w:r>
        </w:del>
      </w:ins>
      <w:del w:id="2211" w:author="LIN, Yufeng" w:date="2021-10-05T10:08:00Z">
        <w:r w:rsidRPr="00790445" w:rsidDel="00211129">
          <w:rPr>
            <w:rFonts w:ascii="Times New Roman" w:hAnsi="Times New Roman" w:cs="Times New Roman"/>
            <w:sz w:val="22"/>
          </w:rPr>
          <w:delText xml:space="preserve">, including some well-known cancer-related bacteria, such as </w:delText>
        </w:r>
        <w:r w:rsidRPr="00790445" w:rsidDel="00211129">
          <w:rPr>
            <w:rFonts w:ascii="Times New Roman" w:hAnsi="Times New Roman" w:cs="Times New Roman"/>
            <w:i/>
            <w:iCs/>
            <w:sz w:val="22"/>
          </w:rPr>
          <w:delText>Fusobacterium</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nucleatum</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Parvimonas</w:delText>
        </w:r>
        <w:r w:rsidRPr="00790445" w:rsidDel="00211129">
          <w:rPr>
            <w:rFonts w:ascii="Times New Roman" w:hAnsi="Times New Roman" w:cs="Times New Roman"/>
            <w:sz w:val="22"/>
          </w:rPr>
          <w:delText xml:space="preserve"> micra, and </w:delText>
        </w:r>
        <w:r w:rsidRPr="00790445" w:rsidDel="00211129">
          <w:rPr>
            <w:rFonts w:ascii="Times New Roman" w:hAnsi="Times New Roman" w:cs="Times New Roman"/>
            <w:i/>
            <w:iCs/>
            <w:sz w:val="22"/>
          </w:rPr>
          <w:delText>Gemella</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morbillorum</w:delText>
        </w:r>
        <w:r w:rsidRPr="00790445" w:rsidDel="00211129">
          <w:rPr>
            <w:rFonts w:ascii="Times New Roman" w:hAnsi="Times New Roman" w:cs="Times New Roman"/>
            <w:sz w:val="22"/>
          </w:rPr>
          <w:delText xml:space="preserve">; and some famous probiotics, such as </w:delText>
        </w:r>
        <w:r w:rsidRPr="00790445" w:rsidDel="00211129">
          <w:rPr>
            <w:rFonts w:ascii="Times New Roman" w:hAnsi="Times New Roman" w:cs="Times New Roman"/>
            <w:i/>
            <w:iCs/>
            <w:sz w:val="22"/>
          </w:rPr>
          <w:delText>Roseburia</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intestinalis</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Bifidobacterium</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bifidum</w:delText>
        </w:r>
        <w:r w:rsidRPr="00790445" w:rsidDel="00211129">
          <w:rPr>
            <w:rFonts w:ascii="Times New Roman" w:hAnsi="Times New Roman" w:cs="Times New Roman"/>
            <w:sz w:val="22"/>
          </w:rPr>
          <w:delText xml:space="preserve">, and </w:delText>
        </w:r>
        <w:r w:rsidRPr="00790445" w:rsidDel="00211129">
          <w:rPr>
            <w:rFonts w:ascii="Times New Roman" w:hAnsi="Times New Roman" w:cs="Times New Roman"/>
            <w:i/>
            <w:iCs/>
            <w:sz w:val="22"/>
          </w:rPr>
          <w:delText>Streptococcus</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thermophilus</w:delText>
        </w:r>
        <w:r w:rsidRPr="00790445" w:rsidDel="00211129">
          <w:rPr>
            <w:rFonts w:ascii="Times New Roman" w:hAnsi="Times New Roman" w:cs="Times New Roman"/>
            <w:sz w:val="22"/>
          </w:rPr>
          <w:delText xml:space="preserve">. This </w:delText>
        </w:r>
      </w:del>
      <w:ins w:id="2212" w:author="nick ting" w:date="2021-10-03T20:44:00Z">
        <w:del w:id="2213" w:author="LIN, Yufeng" w:date="2021-10-05T10:08:00Z">
          <w:r w:rsidR="00AC7FAD" w:rsidDel="00211129">
            <w:rPr>
              <w:rFonts w:ascii="Times New Roman" w:hAnsi="Times New Roman" w:cs="Times New Roman"/>
              <w:sz w:val="22"/>
            </w:rPr>
            <w:delText>The</w:delText>
          </w:r>
          <w:r w:rsidR="00AC7FAD" w:rsidRPr="00790445" w:rsidDel="00211129">
            <w:rPr>
              <w:rFonts w:ascii="Times New Roman" w:hAnsi="Times New Roman" w:cs="Times New Roman"/>
              <w:sz w:val="22"/>
            </w:rPr>
            <w:delText xml:space="preserve"> </w:delText>
          </w:r>
        </w:del>
      </w:ins>
      <w:del w:id="2214" w:author="LIN, Yufeng" w:date="2021-10-05T10:08:00Z">
        <w:r w:rsidRPr="00790445" w:rsidDel="00211129">
          <w:rPr>
            <w:rFonts w:ascii="Times New Roman" w:hAnsi="Times New Roman" w:cs="Times New Roman"/>
            <w:sz w:val="22"/>
          </w:rPr>
          <w:delText>result</w:delText>
        </w:r>
      </w:del>
      <w:ins w:id="2215" w:author="nick ting" w:date="2021-10-04T18:00:00Z">
        <w:del w:id="2216" w:author="LIN, Yufeng" w:date="2021-10-05T10:08:00Z">
          <w:r w:rsidR="009134E0" w:rsidDel="00211129">
            <w:rPr>
              <w:rFonts w:ascii="Times New Roman" w:hAnsi="Times New Roman" w:cs="Times New Roman"/>
              <w:sz w:val="22"/>
            </w:rPr>
            <w:delText>s</w:delText>
          </w:r>
        </w:del>
      </w:ins>
      <w:del w:id="2217" w:author="LIN, Yufeng" w:date="2021-10-05T10:08:00Z">
        <w:r w:rsidRPr="00790445" w:rsidDel="00211129">
          <w:rPr>
            <w:rFonts w:ascii="Times New Roman" w:hAnsi="Times New Roman" w:cs="Times New Roman"/>
            <w:sz w:val="22"/>
          </w:rPr>
          <w:delText xml:space="preserve"> </w:delText>
        </w:r>
      </w:del>
      <w:ins w:id="2218" w:author="nick ting" w:date="2021-10-03T20:47:00Z">
        <w:del w:id="2219" w:author="LIN, Yufeng" w:date="2021-10-05T10:08:00Z">
          <w:r w:rsidR="00AC7FAD" w:rsidDel="00211129">
            <w:rPr>
              <w:rFonts w:ascii="Times New Roman" w:hAnsi="Times New Roman" w:cs="Times New Roman"/>
              <w:sz w:val="22"/>
            </w:rPr>
            <w:delText>in</w:delText>
          </w:r>
        </w:del>
      </w:ins>
      <w:ins w:id="2220" w:author="nick ting" w:date="2021-10-03T20:48:00Z">
        <w:del w:id="2221" w:author="LIN, Yufeng" w:date="2021-10-05T10:08:00Z">
          <w:r w:rsidR="00AC7FAD" w:rsidDel="00211129">
            <w:rPr>
              <w:rFonts w:ascii="Times New Roman" w:hAnsi="Times New Roman" w:cs="Times New Roman"/>
              <w:sz w:val="22"/>
            </w:rPr>
            <w:delText xml:space="preserve"> </w:delText>
          </w:r>
        </w:del>
      </w:ins>
      <w:ins w:id="2222" w:author="nick ting" w:date="2021-10-03T20:47:00Z">
        <w:del w:id="2223" w:author="LIN, Yufeng" w:date="2021-10-05T10:08:00Z">
          <w:r w:rsidR="00AC7FAD" w:rsidDel="00211129">
            <w:rPr>
              <w:rFonts w:ascii="Times New Roman" w:hAnsi="Times New Roman" w:cs="Times New Roman"/>
              <w:sz w:val="22"/>
            </w:rPr>
            <w:delText>differentially abund</w:delText>
          </w:r>
        </w:del>
      </w:ins>
      <w:ins w:id="2224" w:author="nick ting" w:date="2021-10-03T20:48:00Z">
        <w:del w:id="2225" w:author="LIN, Yufeng" w:date="2021-10-05T10:08:00Z">
          <w:r w:rsidR="00AC7FAD" w:rsidDel="00211129">
            <w:rPr>
              <w:rFonts w:ascii="Times New Roman" w:hAnsi="Times New Roman" w:cs="Times New Roman"/>
              <w:sz w:val="22"/>
            </w:rPr>
            <w:delText xml:space="preserve">ant bacteria analysis </w:delText>
          </w:r>
        </w:del>
      </w:ins>
      <w:del w:id="2226" w:author="LIN, Yufeng" w:date="2021-10-05T10:08:00Z">
        <w:r w:rsidRPr="00790445" w:rsidDel="00211129">
          <w:rPr>
            <w:rFonts w:ascii="Times New Roman" w:hAnsi="Times New Roman" w:cs="Times New Roman"/>
            <w:sz w:val="22"/>
          </w:rPr>
          <w:delText xml:space="preserve">revealed </w:delText>
        </w:r>
      </w:del>
      <w:ins w:id="2227" w:author="nick ting" w:date="2021-10-03T20:48:00Z">
        <w:del w:id="2228" w:author="LIN, Yufeng" w:date="2021-10-05T10:08:00Z">
          <w:r w:rsidR="00AC7FAD" w:rsidDel="00211129">
            <w:rPr>
              <w:rFonts w:ascii="Times New Roman" w:hAnsi="Times New Roman" w:cs="Times New Roman"/>
              <w:sz w:val="22"/>
            </w:rPr>
            <w:delText>implied</w:delText>
          </w:r>
          <w:r w:rsidR="00AC7FAD" w:rsidRPr="00790445" w:rsidDel="00211129">
            <w:rPr>
              <w:rFonts w:ascii="Times New Roman" w:hAnsi="Times New Roman" w:cs="Times New Roman"/>
              <w:sz w:val="22"/>
            </w:rPr>
            <w:delText xml:space="preserve"> </w:delText>
          </w:r>
        </w:del>
      </w:ins>
      <w:del w:id="2229" w:author="LIN, Yufeng" w:date="2021-10-05T10:08:00Z">
        <w:r w:rsidRPr="00790445" w:rsidDel="00211129">
          <w:rPr>
            <w:rFonts w:ascii="Times New Roman" w:hAnsi="Times New Roman" w:cs="Times New Roman"/>
            <w:sz w:val="22"/>
          </w:rPr>
          <w:delText>that</w:delText>
        </w:r>
      </w:del>
      <w:ins w:id="2230" w:author="nick ting" w:date="2021-10-03T20:48:00Z">
        <w:del w:id="2231" w:author="LIN, Yufeng" w:date="2021-10-05T10:08:00Z">
          <w:r w:rsidR="00AC7FAD" w:rsidDel="00211129">
            <w:rPr>
              <w:rFonts w:ascii="Times New Roman" w:hAnsi="Times New Roman" w:cs="Times New Roman"/>
              <w:sz w:val="22"/>
            </w:rPr>
            <w:delText xml:space="preserve"> our methods used in</w:delText>
          </w:r>
        </w:del>
      </w:ins>
      <w:del w:id="2232" w:author="LIN, Yufeng" w:date="2021-10-05T10:08:00Z">
        <w:r w:rsidRPr="00790445" w:rsidDel="00211129">
          <w:rPr>
            <w:rFonts w:ascii="Times New Roman" w:hAnsi="Times New Roman" w:cs="Times New Roman"/>
            <w:sz w:val="22"/>
          </w:rPr>
          <w:delText xml:space="preserve"> </w:delText>
        </w:r>
      </w:del>
      <w:ins w:id="2233" w:author="nick ting" w:date="2021-10-04T18:01:00Z">
        <w:del w:id="2234" w:author="LIN, Yufeng" w:date="2021-10-05T10:08:00Z">
          <w:r w:rsidR="009134E0" w:rsidDel="00211129">
            <w:rPr>
              <w:rFonts w:ascii="Times New Roman" w:hAnsi="Times New Roman" w:cs="Times New Roman"/>
              <w:sz w:val="22"/>
            </w:rPr>
            <w:delText xml:space="preserve">the </w:delText>
          </w:r>
        </w:del>
      </w:ins>
      <w:del w:id="2235" w:author="LIN, Yufeng" w:date="2021-09-28T10:55:00Z">
        <w:r w:rsidRPr="00790445" w:rsidDel="00F05685">
          <w:rPr>
            <w:rFonts w:ascii="Times New Roman" w:hAnsi="Times New Roman" w:cs="Times New Roman"/>
            <w:sz w:val="22"/>
          </w:rPr>
          <w:delText xml:space="preserve">our discovery was validated the </w:delText>
        </w:r>
      </w:del>
      <w:del w:id="2236" w:author="LIN, Yufeng" w:date="2021-10-05T10:08:00Z">
        <w:r w:rsidRPr="00790445" w:rsidDel="00211129">
          <w:rPr>
            <w:rFonts w:ascii="Times New Roman" w:hAnsi="Times New Roman" w:cs="Times New Roman"/>
            <w:sz w:val="22"/>
          </w:rPr>
          <w:delText xml:space="preserve">previous </w:delText>
        </w:r>
      </w:del>
      <w:ins w:id="2237" w:author="nick ting" w:date="2021-10-03T20:48:00Z">
        <w:del w:id="2238" w:author="LIN, Yufeng" w:date="2021-10-05T10:08:00Z">
          <w:r w:rsidR="00AC7FAD" w:rsidDel="00211129">
            <w:rPr>
              <w:rFonts w:ascii="Times New Roman" w:hAnsi="Times New Roman" w:cs="Times New Roman"/>
              <w:sz w:val="22"/>
            </w:rPr>
            <w:delText xml:space="preserve">differentially abundant </w:delText>
          </w:r>
        </w:del>
        <w:del w:id="2239" w:author="LIN, Yufeng" w:date="2021-10-04T16:55:00Z">
          <w:r w:rsidR="00AC7FAD" w:rsidDel="00DB66B4">
            <w:rPr>
              <w:rFonts w:ascii="Times New Roman" w:hAnsi="Times New Roman" w:cs="Times New Roman"/>
              <w:sz w:val="22"/>
            </w:rPr>
            <w:delText>micro-eukaryotes</w:delText>
          </w:r>
        </w:del>
      </w:ins>
      <w:del w:id="2240" w:author="LIN, Yufeng" w:date="2021-10-05T10:08:00Z">
        <w:r w:rsidRPr="00790445" w:rsidDel="00211129">
          <w:rPr>
            <w:rFonts w:ascii="Times New Roman" w:hAnsi="Times New Roman" w:cs="Times New Roman"/>
            <w:sz w:val="22"/>
          </w:rPr>
          <w:delText xml:space="preserve">analysis selection were credible. </w:delText>
        </w:r>
      </w:del>
    </w:p>
    <w:p w14:paraId="0E7D4488" w14:textId="77777777" w:rsidR="005F24DC" w:rsidRDefault="005F24DC" w:rsidP="00790445">
      <w:pPr>
        <w:rPr>
          <w:ins w:id="2241" w:author="nick ting" w:date="2021-10-04T22:08:00Z"/>
          <w:rFonts w:ascii="Times New Roman" w:hAnsi="Times New Roman" w:cs="Times New Roman"/>
          <w:sz w:val="22"/>
        </w:rPr>
      </w:pPr>
    </w:p>
    <w:p w14:paraId="267F6F4C" w14:textId="547404CE" w:rsidR="00D9531B" w:rsidRPr="00790445" w:rsidRDefault="00D9531B" w:rsidP="00790445">
      <w:pPr>
        <w:rPr>
          <w:rFonts w:ascii="Times New Roman" w:hAnsi="Times New Roman" w:cs="Times New Roman"/>
          <w:b/>
          <w:bCs/>
          <w:sz w:val="22"/>
        </w:rPr>
      </w:pPr>
      <w:del w:id="2242" w:author="nick ting" w:date="2021-10-03T20:49:00Z">
        <w:r w:rsidRPr="00790445" w:rsidDel="00AC7FAD">
          <w:rPr>
            <w:rFonts w:ascii="Times New Roman" w:hAnsi="Times New Roman" w:cs="Times New Roman"/>
            <w:sz w:val="22"/>
          </w:rPr>
          <w:delText>And n</w:delText>
        </w:r>
      </w:del>
      <w:ins w:id="2243" w:author="nick ting" w:date="2021-10-03T20:49:00Z">
        <w:r w:rsidR="00AC7FAD">
          <w:rPr>
            <w:rFonts w:ascii="Times New Roman" w:hAnsi="Times New Roman" w:cs="Times New Roman"/>
            <w:sz w:val="22"/>
          </w:rPr>
          <w:t>N</w:t>
        </w:r>
      </w:ins>
      <w:r w:rsidRPr="00790445">
        <w:rPr>
          <w:rFonts w:ascii="Times New Roman" w:hAnsi="Times New Roman" w:cs="Times New Roman"/>
          <w:sz w:val="22"/>
        </w:rPr>
        <w:t xml:space="preserve">ext, we </w:t>
      </w:r>
      <w:del w:id="2244" w:author="nick ting" w:date="2021-10-03T20:51:00Z">
        <w:r w:rsidRPr="00790445" w:rsidDel="0043131C">
          <w:rPr>
            <w:rFonts w:ascii="Times New Roman" w:hAnsi="Times New Roman" w:cs="Times New Roman"/>
            <w:sz w:val="22"/>
          </w:rPr>
          <w:delText xml:space="preserve">aimed to explore the </w:delText>
        </w:r>
      </w:del>
      <w:ins w:id="2245" w:author="nick ting" w:date="2021-10-03T20:51:00Z">
        <w:r w:rsidR="0043131C">
          <w:rPr>
            <w:rFonts w:ascii="Times New Roman" w:hAnsi="Times New Roman" w:cs="Times New Roman"/>
            <w:sz w:val="22"/>
          </w:rPr>
          <w:t xml:space="preserve">asked whether the </w:t>
        </w:r>
      </w:ins>
      <w:del w:id="2246" w:author="nick ting" w:date="2021-10-03T20:52:00Z">
        <w:r w:rsidRPr="00790445" w:rsidDel="0043131C">
          <w:rPr>
            <w:rFonts w:ascii="Times New Roman" w:hAnsi="Times New Roman" w:cs="Times New Roman"/>
            <w:sz w:val="22"/>
          </w:rPr>
          <w:delText xml:space="preserve">associations </w:delText>
        </w:r>
      </w:del>
      <w:ins w:id="2247" w:author="nick ting" w:date="2021-10-03T20:52:00Z">
        <w:r w:rsidR="0043131C">
          <w:rPr>
            <w:rFonts w:ascii="Times New Roman" w:hAnsi="Times New Roman" w:cs="Times New Roman"/>
            <w:sz w:val="22"/>
          </w:rPr>
          <w:t>correlations</w:t>
        </w:r>
        <w:r w:rsidR="0043131C" w:rsidRPr="00790445">
          <w:rPr>
            <w:rFonts w:ascii="Times New Roman" w:hAnsi="Times New Roman" w:cs="Times New Roman"/>
            <w:sz w:val="22"/>
          </w:rPr>
          <w:t xml:space="preserve"> </w:t>
        </w:r>
      </w:ins>
      <w:r w:rsidRPr="00790445">
        <w:rPr>
          <w:rFonts w:ascii="Times New Roman" w:hAnsi="Times New Roman" w:cs="Times New Roman"/>
          <w:sz w:val="22"/>
        </w:rPr>
        <w:t xml:space="preserve">between the </w:t>
      </w:r>
      <w:ins w:id="2248" w:author="nick ting" w:date="2021-10-04T22:09:00Z">
        <w:r w:rsidR="005F24DC">
          <w:rPr>
            <w:rFonts w:ascii="Times New Roman" w:hAnsi="Times New Roman" w:cs="Times New Roman"/>
            <w:sz w:val="22"/>
          </w:rPr>
          <w:t xml:space="preserve">differentially abundant </w:t>
        </w:r>
      </w:ins>
      <w:del w:id="2249" w:author="LIN, Yufeng" w:date="2021-09-28T13:07:00Z">
        <w:r w:rsidR="00FA35F2" w:rsidRPr="00790445" w:rsidDel="004314C2">
          <w:rPr>
            <w:rFonts w:ascii="Times New Roman" w:hAnsi="Times New Roman" w:cs="Times New Roman"/>
            <w:sz w:val="22"/>
          </w:rPr>
          <w:delText>micro-eukaryotes</w:delText>
        </w:r>
      </w:del>
      <w:ins w:id="2250" w:author="LIN, Yufeng" w:date="2021-09-28T13:07:00Z">
        <w:del w:id="2251" w:author="nick ting" w:date="2021-10-03T20:51:00Z">
          <w:r w:rsidR="004314C2" w:rsidDel="0043131C">
            <w:rPr>
              <w:rFonts w:ascii="Times New Roman" w:hAnsi="Times New Roman" w:cs="Times New Roman"/>
              <w:sz w:val="22"/>
            </w:rPr>
            <w:delText>fungi</w:delText>
          </w:r>
        </w:del>
      </w:ins>
      <w:ins w:id="2252" w:author="nick ting" w:date="2021-10-03T20:51:00Z">
        <w:del w:id="2253" w:author="LIN, Yufeng" w:date="2021-10-04T16:55:00Z">
          <w:r w:rsidR="0043131C" w:rsidDel="00DB66B4">
            <w:rPr>
              <w:rFonts w:ascii="Times New Roman" w:hAnsi="Times New Roman" w:cs="Times New Roman"/>
              <w:sz w:val="22"/>
            </w:rPr>
            <w:delText>micro-eukaryotes</w:delText>
          </w:r>
        </w:del>
      </w:ins>
      <w:ins w:id="2254" w:author="LIN, Yufeng" w:date="2021-10-04T16:55:00Z">
        <w:r w:rsidR="00DB66B4">
          <w:rPr>
            <w:rFonts w:ascii="Times New Roman" w:hAnsi="Times New Roman" w:cs="Times New Roman"/>
            <w:sz w:val="22"/>
          </w:rPr>
          <w:t xml:space="preserve">fungi </w:t>
        </w:r>
      </w:ins>
      <w:del w:id="2255" w:author="nick ting" w:date="2021-10-04T18:01:00Z">
        <w:r w:rsidRPr="00790445" w:rsidDel="009134E0">
          <w:rPr>
            <w:rFonts w:ascii="Times New Roman" w:hAnsi="Times New Roman" w:cs="Times New Roman"/>
            <w:sz w:val="22"/>
          </w:rPr>
          <w:delText xml:space="preserve"> </w:delText>
        </w:r>
      </w:del>
      <w:r w:rsidRPr="00790445">
        <w:rPr>
          <w:rFonts w:ascii="Times New Roman" w:hAnsi="Times New Roman" w:cs="Times New Roman"/>
          <w:sz w:val="22"/>
        </w:rPr>
        <w:t>and bacteria</w:t>
      </w:r>
      <w:ins w:id="2256" w:author="nick ting" w:date="2021-10-03T20:51:00Z">
        <w:r w:rsidR="0043131C">
          <w:rPr>
            <w:rFonts w:ascii="Times New Roman" w:hAnsi="Times New Roman" w:cs="Times New Roman"/>
            <w:sz w:val="22"/>
          </w:rPr>
          <w:t xml:space="preserve"> </w:t>
        </w:r>
      </w:ins>
      <w:ins w:id="2257" w:author="nick ting" w:date="2021-10-03T20:52:00Z">
        <w:r w:rsidR="0043131C">
          <w:rPr>
            <w:rFonts w:ascii="Times New Roman" w:hAnsi="Times New Roman" w:cs="Times New Roman"/>
            <w:sz w:val="22"/>
          </w:rPr>
          <w:t>are associated with CRC</w:t>
        </w:r>
      </w:ins>
      <w:r w:rsidRPr="00790445">
        <w:rPr>
          <w:rFonts w:ascii="Times New Roman" w:hAnsi="Times New Roman" w:cs="Times New Roman"/>
          <w:sz w:val="22"/>
        </w:rPr>
        <w:t xml:space="preserve">. </w:t>
      </w:r>
      <w:del w:id="2258" w:author="nick ting" w:date="2021-10-04T18:01:00Z">
        <w:r w:rsidRPr="00790445" w:rsidDel="009134E0">
          <w:rPr>
            <w:rFonts w:ascii="Times New Roman" w:hAnsi="Times New Roman" w:cs="Times New Roman"/>
            <w:sz w:val="22"/>
          </w:rPr>
          <w:delText xml:space="preserve">We </w:delText>
        </w:r>
      </w:del>
      <w:del w:id="2259" w:author="nick ting" w:date="2021-10-03T20:51:00Z">
        <w:r w:rsidRPr="00790445" w:rsidDel="0043131C">
          <w:rPr>
            <w:rFonts w:ascii="Times New Roman" w:hAnsi="Times New Roman" w:cs="Times New Roman"/>
            <w:sz w:val="22"/>
          </w:rPr>
          <w:delText>utilized the same method</w:delText>
        </w:r>
      </w:del>
      <w:del w:id="2260" w:author="nick ting" w:date="2021-10-03T20:52:00Z">
        <w:r w:rsidRPr="00790445" w:rsidDel="0043131C">
          <w:rPr>
            <w:rFonts w:ascii="Times New Roman" w:hAnsi="Times New Roman" w:cs="Times New Roman"/>
            <w:sz w:val="22"/>
          </w:rPr>
          <w:delText>,</w:delText>
        </w:r>
      </w:del>
      <w:del w:id="2261" w:author="nick ting" w:date="2021-10-04T18:01:00Z">
        <w:r w:rsidRPr="00790445" w:rsidDel="009134E0">
          <w:rPr>
            <w:rFonts w:ascii="Times New Roman" w:hAnsi="Times New Roman" w:cs="Times New Roman"/>
            <w:sz w:val="22"/>
          </w:rPr>
          <w:delText xml:space="preserve"> </w:delText>
        </w:r>
      </w:del>
      <w:r w:rsidRPr="00790445">
        <w:rPr>
          <w:rFonts w:ascii="Times New Roman" w:hAnsi="Times New Roman" w:cs="Times New Roman"/>
          <w:sz w:val="22"/>
        </w:rPr>
        <w:t>DGCA</w:t>
      </w:r>
      <w:ins w:id="2262" w:author="nick ting" w:date="2021-10-04T22:09:00Z">
        <w:r w:rsidR="005F24DC">
          <w:rPr>
            <w:rFonts w:ascii="Times New Roman" w:hAnsi="Times New Roman" w:cs="Times New Roman"/>
            <w:sz w:val="22"/>
          </w:rPr>
          <w:t xml:space="preserve"> was performed to calculate the</w:t>
        </w:r>
        <w:r w:rsidR="005F24DC" w:rsidRPr="00790445">
          <w:rPr>
            <w:rFonts w:ascii="Times New Roman" w:hAnsi="Times New Roman" w:cs="Times New Roman"/>
            <w:sz w:val="22"/>
          </w:rPr>
          <w:t xml:space="preserve"> correlation </w:t>
        </w:r>
        <w:r w:rsidR="005F24DC">
          <w:rPr>
            <w:rFonts w:ascii="Times New Roman" w:hAnsi="Times New Roman" w:cs="Times New Roman"/>
            <w:sz w:val="22"/>
          </w:rPr>
          <w:t>between</w:t>
        </w:r>
        <w:r w:rsidR="005F24DC" w:rsidRPr="00790445">
          <w:rPr>
            <w:rFonts w:ascii="Times New Roman" w:hAnsi="Times New Roman" w:cs="Times New Roman"/>
            <w:sz w:val="22"/>
          </w:rPr>
          <w:t xml:space="preserve"> </w:t>
        </w:r>
        <w:r w:rsidR="005F24DC">
          <w:rPr>
            <w:rFonts w:ascii="Times New Roman" w:hAnsi="Times New Roman" w:cs="Times New Roman"/>
            <w:sz w:val="22"/>
          </w:rPr>
          <w:t>fungi and bacteria</w:t>
        </w:r>
      </w:ins>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ins w:id="2263" w:author="nick ting" w:date="2021-10-04T22:09:00Z">
        <w:r w:rsidR="005F24DC">
          <w:rPr>
            <w:rFonts w:ascii="Times New Roman" w:hAnsi="Times New Roman" w:cs="Times New Roman"/>
            <w:sz w:val="22"/>
          </w:rPr>
          <w:t>.</w:t>
        </w:r>
      </w:ins>
      <w:ins w:id="2264" w:author="nick ting" w:date="2021-10-04T18:01:00Z">
        <w:r w:rsidR="009134E0">
          <w:rPr>
            <w:rFonts w:ascii="Times New Roman" w:hAnsi="Times New Roman" w:cs="Times New Roman"/>
            <w:sz w:val="22"/>
          </w:rPr>
          <w:t xml:space="preserve"> </w:t>
        </w:r>
      </w:ins>
      <w:del w:id="2265" w:author="nick ting" w:date="2021-10-04T18:01:00Z">
        <w:r w:rsidRPr="00790445" w:rsidDel="009134E0">
          <w:rPr>
            <w:rFonts w:ascii="Times New Roman" w:hAnsi="Times New Roman" w:cs="Times New Roman"/>
            <w:sz w:val="22"/>
          </w:rPr>
          <w:delText>,</w:delText>
        </w:r>
      </w:del>
      <w:del w:id="2266" w:author="nick ting" w:date="2021-10-03T20:53:00Z">
        <w:r w:rsidRPr="00790445" w:rsidDel="0043131C">
          <w:rPr>
            <w:rFonts w:ascii="Times New Roman" w:hAnsi="Times New Roman" w:cs="Times New Roman"/>
            <w:sz w:val="22"/>
          </w:rPr>
          <w:delText xml:space="preserve"> as the internal</w:delText>
        </w:r>
      </w:del>
      <w:del w:id="2267" w:author="nick ting" w:date="2021-10-04T22:09:00Z">
        <w:r w:rsidRPr="00790445" w:rsidDel="005F24DC">
          <w:rPr>
            <w:rFonts w:ascii="Times New Roman" w:hAnsi="Times New Roman" w:cs="Times New Roman"/>
            <w:sz w:val="22"/>
          </w:rPr>
          <w:delText xml:space="preserve"> correlation </w:delText>
        </w:r>
      </w:del>
      <w:del w:id="2268" w:author="nick ting" w:date="2021-10-03T20:53:00Z">
        <w:r w:rsidRPr="00790445" w:rsidDel="0043131C">
          <w:rPr>
            <w:rFonts w:ascii="Times New Roman" w:hAnsi="Times New Roman" w:cs="Times New Roman"/>
            <w:sz w:val="22"/>
          </w:rPr>
          <w:delText xml:space="preserve">of </w:delText>
        </w:r>
      </w:del>
      <w:del w:id="2269" w:author="nick ting" w:date="2021-10-04T22:09:00Z">
        <w:r w:rsidR="00FA35F2" w:rsidRPr="00790445" w:rsidDel="005F24DC">
          <w:rPr>
            <w:rFonts w:ascii="Times New Roman" w:hAnsi="Times New Roman" w:cs="Times New Roman"/>
            <w:sz w:val="22"/>
          </w:rPr>
          <w:delText>micro-eukaryotes</w:delText>
        </w:r>
      </w:del>
      <w:ins w:id="2270" w:author="LIN, Yufeng" w:date="2021-09-28T13:07:00Z">
        <w:del w:id="2271" w:author="nick ting" w:date="2021-10-03T20:53:00Z">
          <w:r w:rsidR="004314C2" w:rsidDel="0043131C">
            <w:rPr>
              <w:rFonts w:ascii="Times New Roman" w:hAnsi="Times New Roman" w:cs="Times New Roman"/>
              <w:sz w:val="22"/>
            </w:rPr>
            <w:delText>fungi</w:delText>
          </w:r>
        </w:del>
      </w:ins>
      <w:ins w:id="2272" w:author="LIN, Yufeng" w:date="2021-10-04T16:55:00Z">
        <w:del w:id="2273" w:author="nick ting" w:date="2021-10-04T18:01:00Z">
          <w:r w:rsidR="00DB66B4" w:rsidDel="009134E0">
            <w:rPr>
              <w:rFonts w:ascii="Times New Roman" w:hAnsi="Times New Roman" w:cs="Times New Roman"/>
              <w:sz w:val="22"/>
            </w:rPr>
            <w:delText>fungi</w:delText>
          </w:r>
        </w:del>
        <w:del w:id="2274" w:author="nick ting" w:date="2021-10-04T22:09:00Z">
          <w:r w:rsidR="00DB66B4" w:rsidDel="005F24DC">
            <w:rPr>
              <w:rFonts w:ascii="Times New Roman" w:hAnsi="Times New Roman" w:cs="Times New Roman"/>
              <w:sz w:val="22"/>
            </w:rPr>
            <w:delText xml:space="preserve"> </w:delText>
          </w:r>
        </w:del>
      </w:ins>
      <w:ins w:id="2275" w:author="LIN, Yufeng" w:date="2021-09-28T10:59:00Z">
        <w:del w:id="2276" w:author="nick ting" w:date="2021-10-04T18:01:00Z">
          <w:r w:rsidR="00A009DF" w:rsidDel="009134E0">
            <w:rPr>
              <w:rFonts w:ascii="Times New Roman" w:hAnsi="Times New Roman" w:cs="Times New Roman"/>
              <w:sz w:val="22"/>
            </w:rPr>
            <w:delText xml:space="preserve"> </w:delText>
          </w:r>
        </w:del>
        <w:del w:id="2277" w:author="nick ting" w:date="2021-10-04T22:09:00Z">
          <w:r w:rsidR="00A009DF" w:rsidDel="005F24DC">
            <w:rPr>
              <w:rFonts w:ascii="Times New Roman" w:hAnsi="Times New Roman" w:cs="Times New Roman"/>
              <w:sz w:val="22"/>
            </w:rPr>
            <w:delText>and bacteria</w:delText>
          </w:r>
        </w:del>
      </w:ins>
      <w:del w:id="2278" w:author="nick ting" w:date="2021-10-04T22:09:00Z">
        <w:r w:rsidRPr="00790445" w:rsidDel="005F24DC">
          <w:rPr>
            <w:rFonts w:ascii="Times New Roman" w:hAnsi="Times New Roman" w:cs="Times New Roman"/>
            <w:sz w:val="22"/>
          </w:rPr>
          <w:delText>.</w:delText>
        </w:r>
      </w:del>
      <w:ins w:id="2279" w:author="LIN, Yufeng" w:date="2021-09-28T11:04:00Z">
        <w:del w:id="2280" w:author="nick ting" w:date="2021-10-04T22:09:00Z">
          <w:r w:rsidR="00A009DF" w:rsidRPr="00A009DF" w:rsidDel="005F24DC">
            <w:rPr>
              <w:rFonts w:ascii="Times New Roman" w:hAnsi="Times New Roman" w:cs="Times New Roman"/>
              <w:sz w:val="22"/>
            </w:rPr>
            <w:delText xml:space="preserve"> </w:delText>
          </w:r>
        </w:del>
        <w:del w:id="2281" w:author="nick ting" w:date="2021-10-03T20:54:00Z">
          <w:r w:rsidR="00A009DF" w:rsidRPr="00A009DF" w:rsidDel="0043131C">
            <w:rPr>
              <w:rFonts w:ascii="Times New Roman" w:hAnsi="Times New Roman" w:cs="Times New Roman"/>
              <w:sz w:val="22"/>
            </w:rPr>
            <w:delText>Whether CRC, adenoma, or healthy control, w</w:delText>
          </w:r>
        </w:del>
      </w:ins>
      <w:ins w:id="2282" w:author="nick ting" w:date="2021-10-03T20:54:00Z">
        <w:r w:rsidR="0043131C">
          <w:rPr>
            <w:rFonts w:ascii="Times New Roman" w:hAnsi="Times New Roman" w:cs="Times New Roman"/>
            <w:sz w:val="22"/>
          </w:rPr>
          <w:t>W</w:t>
        </w:r>
      </w:ins>
      <w:ins w:id="2283" w:author="LIN, Yufeng" w:date="2021-09-28T11:04:00Z">
        <w:r w:rsidR="00A009DF" w:rsidRPr="00A009DF">
          <w:rPr>
            <w:rFonts w:ascii="Times New Roman" w:hAnsi="Times New Roman" w:cs="Times New Roman"/>
            <w:sz w:val="22"/>
          </w:rPr>
          <w:t>e discovered that t</w:t>
        </w:r>
      </w:ins>
      <w:ins w:id="2284" w:author="nick ting" w:date="2021-10-03T20:53:00Z">
        <w:r w:rsidR="0043131C">
          <w:rPr>
            <w:rFonts w:ascii="Times New Roman" w:hAnsi="Times New Roman" w:cs="Times New Roman"/>
            <w:sz w:val="22"/>
          </w:rPr>
          <w:t>he</w:t>
        </w:r>
      </w:ins>
      <w:ins w:id="2285" w:author="LIN, Yufeng" w:date="2021-09-28T11:04:00Z">
        <w:del w:id="2286" w:author="nick ting" w:date="2021-10-03T20:53:00Z">
          <w:r w:rsidR="00A009DF" w:rsidRPr="00A009DF" w:rsidDel="0043131C">
            <w:rPr>
              <w:rFonts w:ascii="Times New Roman" w:hAnsi="Times New Roman" w:cs="Times New Roman"/>
              <w:sz w:val="22"/>
            </w:rPr>
            <w:delText>he relationship of</w:delText>
          </w:r>
        </w:del>
        <w:r w:rsidR="00A009DF" w:rsidRPr="00A009DF">
          <w:rPr>
            <w:rFonts w:ascii="Times New Roman" w:hAnsi="Times New Roman" w:cs="Times New Roman"/>
            <w:sz w:val="22"/>
          </w:rPr>
          <w:t xml:space="preserve"> </w:t>
        </w:r>
      </w:ins>
      <w:ins w:id="2287" w:author="LIN, Yufeng" w:date="2021-10-04T16:57:00Z">
        <w:del w:id="2288" w:author="nick ting" w:date="2021-10-04T18:02:00Z">
          <w:r w:rsidR="00DB66B4" w:rsidDel="009134E0">
            <w:rPr>
              <w:rFonts w:ascii="Times New Roman" w:hAnsi="Times New Roman" w:cs="Times New Roman"/>
              <w:sz w:val="22"/>
            </w:rPr>
            <w:delText>fung</w:delText>
          </w:r>
        </w:del>
      </w:ins>
      <w:ins w:id="2289" w:author="LIN, Yufeng" w:date="2021-10-04T16:58:00Z">
        <w:del w:id="2290" w:author="nick ting" w:date="2021-10-04T18:02:00Z">
          <w:r w:rsidR="00DB66B4" w:rsidDel="009134E0">
            <w:rPr>
              <w:rFonts w:ascii="Times New Roman" w:hAnsi="Times New Roman" w:cs="Times New Roman"/>
              <w:sz w:val="22"/>
            </w:rPr>
            <w:delText>al</w:delText>
          </w:r>
        </w:del>
      </w:ins>
      <w:ins w:id="2291" w:author="nick ting" w:date="2021-10-04T22:09:00Z">
        <w:r w:rsidR="005F24DC">
          <w:rPr>
            <w:rFonts w:ascii="Times New Roman" w:hAnsi="Times New Roman" w:cs="Times New Roman"/>
            <w:sz w:val="22"/>
          </w:rPr>
          <w:t>fungal</w:t>
        </w:r>
      </w:ins>
      <w:ins w:id="2292" w:author="nick ting" w:date="2021-10-03T20:53:00Z">
        <w:del w:id="2293" w:author="LIN, Yufeng" w:date="2021-10-04T16:57:00Z">
          <w:r w:rsidR="0043131C" w:rsidDel="00DB66B4">
            <w:rPr>
              <w:rFonts w:ascii="Times New Roman" w:hAnsi="Times New Roman" w:cs="Times New Roman"/>
              <w:sz w:val="22"/>
            </w:rPr>
            <w:delText>o</w:delText>
          </w:r>
        </w:del>
      </w:ins>
      <w:ins w:id="2294" w:author="LIN, Yufeng" w:date="2021-09-28T11:04:00Z">
        <w:del w:id="2295" w:author="nick ting" w:date="2021-10-03T20:53:00Z">
          <w:r w:rsidR="00A009DF" w:rsidRPr="00A009DF" w:rsidDel="0043131C">
            <w:rPr>
              <w:rFonts w:ascii="Times New Roman" w:hAnsi="Times New Roman" w:cs="Times New Roman"/>
              <w:sz w:val="22"/>
            </w:rPr>
            <w:delText>ote</w:delText>
          </w:r>
        </w:del>
        <w:r w:rsidR="00A009DF" w:rsidRPr="00A009DF">
          <w:rPr>
            <w:rFonts w:ascii="Times New Roman" w:hAnsi="Times New Roman" w:cs="Times New Roman"/>
            <w:sz w:val="22"/>
          </w:rPr>
          <w:t>-bacteri</w:t>
        </w:r>
      </w:ins>
      <w:ins w:id="2296" w:author="nick ting" w:date="2021-10-03T20:53:00Z">
        <w:r w:rsidR="0043131C">
          <w:rPr>
            <w:rFonts w:ascii="Times New Roman" w:hAnsi="Times New Roman" w:cs="Times New Roman"/>
            <w:sz w:val="22"/>
          </w:rPr>
          <w:t>al corr</w:t>
        </w:r>
      </w:ins>
      <w:ins w:id="2297" w:author="nick ting" w:date="2021-10-04T22:10:00Z">
        <w:r w:rsidR="005F24DC">
          <w:rPr>
            <w:rFonts w:ascii="Times New Roman" w:hAnsi="Times New Roman" w:cs="Times New Roman"/>
            <w:sz w:val="22"/>
          </w:rPr>
          <w:t>e</w:t>
        </w:r>
      </w:ins>
      <w:ins w:id="2298" w:author="nick ting" w:date="2021-10-03T20:53:00Z">
        <w:r w:rsidR="0043131C">
          <w:rPr>
            <w:rFonts w:ascii="Times New Roman" w:hAnsi="Times New Roman" w:cs="Times New Roman"/>
            <w:sz w:val="22"/>
          </w:rPr>
          <w:t>lations</w:t>
        </w:r>
      </w:ins>
      <w:ins w:id="2299" w:author="LIN, Yufeng" w:date="2021-09-28T11:04:00Z">
        <w:del w:id="2300" w:author="nick ting" w:date="2021-10-03T20:53:00Z">
          <w:r w:rsidR="00A009DF" w:rsidRPr="00A009DF" w:rsidDel="0043131C">
            <w:rPr>
              <w:rFonts w:ascii="Times New Roman" w:hAnsi="Times New Roman" w:cs="Times New Roman"/>
              <w:sz w:val="22"/>
            </w:rPr>
            <w:delText>a</w:delText>
          </w:r>
        </w:del>
        <w:r w:rsidR="00A009DF" w:rsidRPr="00A009DF">
          <w:rPr>
            <w:rFonts w:ascii="Times New Roman" w:hAnsi="Times New Roman" w:cs="Times New Roman"/>
            <w:sz w:val="22"/>
          </w:rPr>
          <w:t xml:space="preserve"> </w:t>
        </w:r>
        <w:del w:id="2301" w:author="nick ting" w:date="2021-10-03T20:54:00Z">
          <w:r w:rsidR="00A009DF" w:rsidRPr="00A009DF" w:rsidDel="0043131C">
            <w:rPr>
              <w:rFonts w:ascii="Times New Roman" w:hAnsi="Times New Roman" w:cs="Times New Roman"/>
              <w:sz w:val="22"/>
            </w:rPr>
            <w:delText>was</w:delText>
          </w:r>
        </w:del>
      </w:ins>
      <w:ins w:id="2302" w:author="nick ting" w:date="2021-10-03T20:54:00Z">
        <w:r w:rsidR="0043131C">
          <w:rPr>
            <w:rFonts w:ascii="Times New Roman" w:hAnsi="Times New Roman" w:cs="Times New Roman"/>
            <w:sz w:val="22"/>
          </w:rPr>
          <w:t>were</w:t>
        </w:r>
      </w:ins>
      <w:ins w:id="2303" w:author="LIN, Yufeng" w:date="2021-09-28T11:04:00Z">
        <w:r w:rsidR="00A009DF" w:rsidRPr="00A009DF">
          <w:rPr>
            <w:rFonts w:ascii="Times New Roman" w:hAnsi="Times New Roman" w:cs="Times New Roman"/>
            <w:sz w:val="22"/>
          </w:rPr>
          <w:t xml:space="preserve"> weaker than </w:t>
        </w:r>
        <w:del w:id="2304" w:author="nick ting" w:date="2021-10-03T20:54:00Z">
          <w:r w:rsidR="00A009DF" w:rsidRPr="00A009DF" w:rsidDel="0043131C">
            <w:rPr>
              <w:rFonts w:ascii="Times New Roman" w:hAnsi="Times New Roman" w:cs="Times New Roman"/>
              <w:sz w:val="22"/>
            </w:rPr>
            <w:delText xml:space="preserve">internal </w:delText>
          </w:r>
        </w:del>
      </w:ins>
      <w:ins w:id="2305" w:author="LIN, Yufeng" w:date="2021-09-28T13:07:00Z">
        <w:del w:id="2306" w:author="nick ting" w:date="2021-10-03T20:54:00Z">
          <w:r w:rsidR="004314C2" w:rsidDel="0043131C">
            <w:rPr>
              <w:rFonts w:ascii="Times New Roman" w:hAnsi="Times New Roman" w:cs="Times New Roman"/>
              <w:sz w:val="22"/>
            </w:rPr>
            <w:delText>fungi</w:delText>
          </w:r>
        </w:del>
      </w:ins>
      <w:ins w:id="2307" w:author="LIN, Yufeng" w:date="2021-09-28T11:04:00Z">
        <w:del w:id="2308" w:author="nick ting" w:date="2021-10-03T20:54:00Z">
          <w:r w:rsidR="00A009DF" w:rsidRPr="00A009DF" w:rsidDel="0043131C">
            <w:rPr>
              <w:rFonts w:ascii="Times New Roman" w:hAnsi="Times New Roman" w:cs="Times New Roman"/>
              <w:sz w:val="22"/>
            </w:rPr>
            <w:delText xml:space="preserve"> </w:delText>
          </w:r>
        </w:del>
      </w:ins>
      <w:ins w:id="2309" w:author="nick ting" w:date="2021-10-03T20:54:00Z">
        <w:r w:rsidR="0043131C">
          <w:rPr>
            <w:rFonts w:ascii="Times New Roman" w:hAnsi="Times New Roman" w:cs="Times New Roman"/>
            <w:sz w:val="22"/>
          </w:rPr>
          <w:t>inter-</w:t>
        </w:r>
        <w:del w:id="2310" w:author="LIN, Yufeng" w:date="2021-10-04T16:55:00Z">
          <w:r w:rsidR="0043131C" w:rsidDel="00DB66B4">
            <w:rPr>
              <w:rFonts w:ascii="Times New Roman" w:hAnsi="Times New Roman" w:cs="Times New Roman"/>
              <w:sz w:val="22"/>
            </w:rPr>
            <w:delText>microeukaryotes</w:delText>
          </w:r>
        </w:del>
      </w:ins>
      <w:ins w:id="2311" w:author="LIN, Yufeng" w:date="2021-10-04T16:55:00Z">
        <w:del w:id="2312" w:author="nick ting" w:date="2021-10-04T18:02:00Z">
          <w:r w:rsidR="00DB66B4" w:rsidDel="009134E0">
            <w:rPr>
              <w:rFonts w:ascii="Times New Roman" w:hAnsi="Times New Roman" w:cs="Times New Roman"/>
              <w:sz w:val="22"/>
            </w:rPr>
            <w:delText>fungi</w:delText>
          </w:r>
        </w:del>
      </w:ins>
      <w:ins w:id="2313" w:author="nick ting" w:date="2021-10-04T22:10:00Z">
        <w:r w:rsidR="005F24DC">
          <w:rPr>
            <w:rFonts w:ascii="Times New Roman" w:hAnsi="Times New Roman" w:cs="Times New Roman"/>
            <w:sz w:val="22"/>
          </w:rPr>
          <w:t>fungal</w:t>
        </w:r>
      </w:ins>
      <w:ins w:id="2314" w:author="nick ting" w:date="2021-10-03T20:54:00Z">
        <w:r w:rsidR="0043131C">
          <w:rPr>
            <w:rFonts w:ascii="Times New Roman" w:hAnsi="Times New Roman" w:cs="Times New Roman"/>
            <w:sz w:val="22"/>
          </w:rPr>
          <w:t xml:space="preserve"> correlations across all three </w:t>
        </w:r>
      </w:ins>
      <w:ins w:id="2315" w:author="nick ting" w:date="2021-10-04T22:10:00Z">
        <w:r w:rsidR="005F24DC">
          <w:rPr>
            <w:rFonts w:ascii="Times New Roman" w:hAnsi="Times New Roman" w:cs="Times New Roman"/>
            <w:sz w:val="22"/>
          </w:rPr>
          <w:t>conditions</w:t>
        </w:r>
      </w:ins>
      <w:ins w:id="2316" w:author="nick ting" w:date="2021-10-03T20:55:00Z">
        <w:r w:rsidR="0043131C">
          <w:rPr>
            <w:rFonts w:ascii="Times New Roman" w:hAnsi="Times New Roman" w:cs="Times New Roman"/>
            <w:sz w:val="22"/>
          </w:rPr>
          <w:t xml:space="preserve"> (</w:t>
        </w:r>
      </w:ins>
      <w:ins w:id="2317" w:author="nick ting" w:date="2021-10-04T22:10:00Z">
        <w:r w:rsidR="005F24DC">
          <w:rPr>
            <w:rFonts w:ascii="Times New Roman" w:hAnsi="Times New Roman" w:cs="Times New Roman"/>
            <w:sz w:val="22"/>
          </w:rPr>
          <w:t>Healthy, Adenoma, CRC</w:t>
        </w:r>
      </w:ins>
      <w:ins w:id="2318" w:author="nick ting" w:date="2021-10-03T20:55:00Z">
        <w:r w:rsidR="0043131C">
          <w:rPr>
            <w:rFonts w:ascii="Times New Roman" w:hAnsi="Times New Roman" w:cs="Times New Roman"/>
            <w:sz w:val="22"/>
          </w:rPr>
          <w:t>)</w:t>
        </w:r>
      </w:ins>
      <w:ins w:id="2319" w:author="nick ting" w:date="2021-10-04T22:10:00Z">
        <w:r w:rsidR="005F24DC">
          <w:rPr>
            <w:rFonts w:ascii="Times New Roman" w:hAnsi="Times New Roman" w:cs="Times New Roman"/>
            <w:sz w:val="22"/>
          </w:rPr>
          <w:t xml:space="preserve"> </w:t>
        </w:r>
      </w:ins>
      <w:ins w:id="2320" w:author="LIN, Yufeng" w:date="2021-09-28T11:04:00Z">
        <w:r w:rsidR="00A009DF" w:rsidRPr="00A009DF">
          <w:rPr>
            <w:rFonts w:ascii="Times New Roman" w:hAnsi="Times New Roman" w:cs="Times New Roman"/>
            <w:sz w:val="22"/>
          </w:rPr>
          <w:t xml:space="preserve">(supplementary table 11). </w:t>
        </w:r>
      </w:ins>
      <w:del w:id="2321" w:author="LIN, Yufeng" w:date="2021-09-28T11:04:00Z">
        <w:r w:rsidRPr="00790445" w:rsidDel="00A009DF">
          <w:rPr>
            <w:rFonts w:ascii="Times New Roman" w:hAnsi="Times New Roman" w:cs="Times New Roman"/>
            <w:sz w:val="22"/>
          </w:rPr>
          <w:delText xml:space="preserve"> </w:delText>
        </w:r>
      </w:del>
      <w:del w:id="2322" w:author="LIN, Yufeng" w:date="2021-09-28T11:03:00Z">
        <w:r w:rsidRPr="00790445" w:rsidDel="00A009DF">
          <w:rPr>
            <w:rFonts w:ascii="Times New Roman" w:hAnsi="Times New Roman" w:cs="Times New Roman"/>
            <w:sz w:val="22"/>
          </w:rPr>
          <w:delText>W</w:delText>
        </w:r>
      </w:del>
      <w:del w:id="2323" w:author="LIN, Yufeng" w:date="2021-09-28T11:04:00Z">
        <w:r w:rsidRPr="00790445" w:rsidDel="00A009DF">
          <w:rPr>
            <w:rFonts w:ascii="Times New Roman" w:hAnsi="Times New Roman" w:cs="Times New Roman"/>
            <w:sz w:val="22"/>
          </w:rPr>
          <w:delText xml:space="preserve">e discovered the relationship of microeukaryote-bacteria was weaker than internal </w:delText>
        </w:r>
        <w:r w:rsidR="00FA35F2" w:rsidRPr="00790445" w:rsidDel="00A009DF">
          <w:rPr>
            <w:rFonts w:ascii="Times New Roman" w:hAnsi="Times New Roman" w:cs="Times New Roman"/>
            <w:sz w:val="22"/>
          </w:rPr>
          <w:delText>micro-eukaryotes</w:delText>
        </w:r>
        <w:r w:rsidRPr="00790445" w:rsidDel="00A009DF">
          <w:rPr>
            <w:rFonts w:ascii="Times New Roman" w:hAnsi="Times New Roman" w:cs="Times New Roman"/>
            <w:sz w:val="22"/>
          </w:rPr>
          <w:delText xml:space="preserve">. </w:delText>
        </w:r>
      </w:del>
      <w:r w:rsidRPr="00790445">
        <w:rPr>
          <w:rFonts w:ascii="Times New Roman" w:hAnsi="Times New Roman" w:cs="Times New Roman"/>
          <w:sz w:val="22"/>
        </w:rPr>
        <w:t xml:space="preserve">However, </w:t>
      </w:r>
      <w:del w:id="2324" w:author="nick ting" w:date="2021-10-03T20:55:00Z">
        <w:r w:rsidRPr="00790445" w:rsidDel="0043131C">
          <w:rPr>
            <w:rFonts w:ascii="Times New Roman" w:hAnsi="Times New Roman" w:cs="Times New Roman"/>
            <w:sz w:val="22"/>
          </w:rPr>
          <w:delText xml:space="preserve">we explored that </w:delText>
        </w:r>
      </w:del>
      <w:r w:rsidRPr="00790445">
        <w:rPr>
          <w:rFonts w:ascii="Times New Roman" w:hAnsi="Times New Roman" w:cs="Times New Roman"/>
          <w:sz w:val="22"/>
        </w:rPr>
        <w:t xml:space="preserve">the </w:t>
      </w:r>
      <w:ins w:id="2325" w:author="LIN, Yufeng" w:date="2021-10-04T16:58:00Z">
        <w:del w:id="2326" w:author="nick ting" w:date="2021-10-04T18:02:00Z">
          <w:r w:rsidR="00DB66B4" w:rsidDel="009134E0">
            <w:rPr>
              <w:rFonts w:ascii="Times New Roman" w:hAnsi="Times New Roman" w:cs="Times New Roman"/>
              <w:sz w:val="22"/>
            </w:rPr>
            <w:delText>fungal</w:delText>
          </w:r>
        </w:del>
      </w:ins>
      <w:ins w:id="2327" w:author="nick ting" w:date="2021-10-04T22:10:00Z">
        <w:r w:rsidR="005F24DC">
          <w:rPr>
            <w:rFonts w:ascii="Times New Roman" w:hAnsi="Times New Roman" w:cs="Times New Roman"/>
            <w:sz w:val="22"/>
          </w:rPr>
          <w:t>fungal</w:t>
        </w:r>
      </w:ins>
      <w:ins w:id="2328" w:author="nick ting" w:date="2021-10-03T20:55:00Z">
        <w:del w:id="2329" w:author="LIN, Yufeng" w:date="2021-10-04T16:58:00Z">
          <w:r w:rsidR="0043131C" w:rsidDel="00DB66B4">
            <w:rPr>
              <w:rFonts w:ascii="Times New Roman" w:hAnsi="Times New Roman" w:cs="Times New Roman"/>
              <w:sz w:val="22"/>
            </w:rPr>
            <w:delText>micro-eukaryo</w:delText>
          </w:r>
        </w:del>
        <w:r w:rsidR="0043131C">
          <w:rPr>
            <w:rFonts w:ascii="Times New Roman" w:hAnsi="Times New Roman" w:cs="Times New Roman"/>
            <w:sz w:val="22"/>
          </w:rPr>
          <w:t xml:space="preserve">-bacterial correlation was still </w:t>
        </w:r>
      </w:ins>
      <w:del w:id="2330" w:author="nick ting" w:date="2021-10-03T20:55:00Z">
        <w:r w:rsidRPr="00790445" w:rsidDel="0043131C">
          <w:rPr>
            <w:rFonts w:ascii="Times New Roman" w:hAnsi="Times New Roman" w:cs="Times New Roman"/>
            <w:sz w:val="22"/>
          </w:rPr>
          <w:delText xml:space="preserve">associations </w:delText>
        </w:r>
      </w:del>
      <w:ins w:id="2331" w:author="nick ting" w:date="2021-10-03T20:55:00Z">
        <w:r w:rsidR="0043131C">
          <w:rPr>
            <w:rFonts w:ascii="Times New Roman" w:hAnsi="Times New Roman" w:cs="Times New Roman"/>
            <w:sz w:val="22"/>
          </w:rPr>
          <w:t>stronger</w:t>
        </w:r>
        <w:r w:rsidR="0043131C" w:rsidRPr="00790445">
          <w:rPr>
            <w:rFonts w:ascii="Times New Roman" w:hAnsi="Times New Roman" w:cs="Times New Roman"/>
            <w:sz w:val="22"/>
          </w:rPr>
          <w:t xml:space="preserve"> </w:t>
        </w:r>
      </w:ins>
      <w:r w:rsidRPr="00790445">
        <w:rPr>
          <w:rFonts w:ascii="Times New Roman" w:hAnsi="Times New Roman" w:cs="Times New Roman"/>
          <w:sz w:val="22"/>
        </w:rPr>
        <w:t xml:space="preserve">in CRC </w:t>
      </w:r>
      <w:del w:id="2332" w:author="nick ting" w:date="2021-10-03T20:56:00Z">
        <w:r w:rsidRPr="00790445" w:rsidDel="0043131C">
          <w:rPr>
            <w:rFonts w:ascii="Times New Roman" w:hAnsi="Times New Roman" w:cs="Times New Roman"/>
            <w:sz w:val="22"/>
          </w:rPr>
          <w:delText>were much more potent</w:delText>
        </w:r>
      </w:del>
      <w:ins w:id="2333" w:author="LIN, Yufeng" w:date="2021-09-23T15:03:00Z">
        <w:del w:id="2334" w:author="nick ting" w:date="2021-10-03T20:56:00Z">
          <w:r w:rsidR="00F15BA6" w:rsidDel="0043131C">
            <w:rPr>
              <w:rFonts w:ascii="Times New Roman" w:hAnsi="Times New Roman" w:cs="Times New Roman"/>
              <w:sz w:val="22"/>
            </w:rPr>
            <w:delText>stronger</w:delText>
          </w:r>
        </w:del>
      </w:ins>
      <w:del w:id="2335" w:author="nick ting" w:date="2021-10-03T20:56:00Z">
        <w:r w:rsidRPr="00790445" w:rsidDel="0043131C">
          <w:rPr>
            <w:rFonts w:ascii="Times New Roman" w:hAnsi="Times New Roman" w:cs="Times New Roman"/>
            <w:sz w:val="22"/>
          </w:rPr>
          <w:delText xml:space="preserve"> than</w:delText>
        </w:r>
      </w:del>
      <w:ins w:id="2336" w:author="nick ting" w:date="2021-10-03T20:56:00Z">
        <w:r w:rsidR="0043131C">
          <w:rPr>
            <w:rFonts w:ascii="Times New Roman" w:hAnsi="Times New Roman" w:cs="Times New Roman"/>
            <w:sz w:val="22"/>
          </w:rPr>
          <w:t>when compared to</w:t>
        </w:r>
      </w:ins>
      <w:r w:rsidRPr="00790445">
        <w:rPr>
          <w:rFonts w:ascii="Times New Roman" w:hAnsi="Times New Roman" w:cs="Times New Roman"/>
          <w:sz w:val="22"/>
        </w:rPr>
        <w:t xml:space="preserve"> </w:t>
      </w:r>
      <w:del w:id="2337" w:author="nick ting" w:date="2021-10-03T20:56:00Z">
        <w:r w:rsidRPr="00790445" w:rsidDel="0043131C">
          <w:rPr>
            <w:rFonts w:ascii="Times New Roman" w:hAnsi="Times New Roman" w:cs="Times New Roman"/>
            <w:sz w:val="22"/>
          </w:rPr>
          <w:delText xml:space="preserve">in </w:delText>
        </w:r>
      </w:del>
      <w:r w:rsidRPr="00790445">
        <w:rPr>
          <w:rFonts w:ascii="Times New Roman" w:hAnsi="Times New Roman" w:cs="Times New Roman"/>
          <w:sz w:val="22"/>
        </w:rPr>
        <w:t xml:space="preserve">healthy </w:t>
      </w:r>
      <w:del w:id="2338" w:author="nick ting" w:date="2021-10-04T22:10:00Z">
        <w:r w:rsidRPr="00790445" w:rsidDel="005F24DC">
          <w:rPr>
            <w:rFonts w:ascii="Times New Roman" w:hAnsi="Times New Roman" w:cs="Times New Roman"/>
            <w:sz w:val="22"/>
          </w:rPr>
          <w:delText>control</w:delText>
        </w:r>
      </w:del>
      <w:ins w:id="2339" w:author="nick ting" w:date="2021-10-04T22:10:00Z">
        <w:r w:rsidR="005F24DC">
          <w:rPr>
            <w:rFonts w:ascii="Times New Roman" w:hAnsi="Times New Roman" w:cs="Times New Roman"/>
            <w:sz w:val="22"/>
          </w:rPr>
          <w:t>individuals</w:t>
        </w:r>
      </w:ins>
      <w:r w:rsidRPr="00790445">
        <w:rPr>
          <w:rFonts w:ascii="Times New Roman" w:hAnsi="Times New Roman" w:cs="Times New Roman"/>
          <w:sz w:val="22"/>
        </w:rPr>
        <w:t xml:space="preserve">, </w:t>
      </w:r>
      <w:ins w:id="2340" w:author="nick ting" w:date="2021-10-03T20:56:00Z">
        <w:r w:rsidR="0043131C">
          <w:rPr>
            <w:rFonts w:ascii="Times New Roman" w:hAnsi="Times New Roman" w:cs="Times New Roman"/>
            <w:sz w:val="22"/>
          </w:rPr>
          <w:t xml:space="preserve">which </w:t>
        </w:r>
      </w:ins>
      <w:ins w:id="2341" w:author="nick ting" w:date="2021-10-04T22:11:00Z">
        <w:r w:rsidR="005F24DC">
          <w:rPr>
            <w:rFonts w:ascii="Times New Roman" w:hAnsi="Times New Roman" w:cs="Times New Roman"/>
            <w:sz w:val="22"/>
          </w:rPr>
          <w:t>showed the same pattern</w:t>
        </w:r>
      </w:ins>
      <w:del w:id="2342" w:author="nick ting" w:date="2021-10-04T22:11:00Z">
        <w:r w:rsidRPr="00790445" w:rsidDel="005F24DC">
          <w:rPr>
            <w:rFonts w:ascii="Times New Roman" w:hAnsi="Times New Roman" w:cs="Times New Roman"/>
            <w:sz w:val="22"/>
          </w:rPr>
          <w:delText>same</w:delText>
        </w:r>
      </w:del>
      <w:r w:rsidRPr="00790445">
        <w:rPr>
          <w:rFonts w:ascii="Times New Roman" w:hAnsi="Times New Roman" w:cs="Times New Roman"/>
          <w:sz w:val="22"/>
        </w:rPr>
        <w:t xml:space="preserve"> </w:t>
      </w:r>
      <w:del w:id="2343" w:author="nick ting" w:date="2021-10-03T20:56:00Z">
        <w:r w:rsidRPr="00790445" w:rsidDel="0043131C">
          <w:rPr>
            <w:rFonts w:ascii="Times New Roman" w:hAnsi="Times New Roman" w:cs="Times New Roman"/>
            <w:sz w:val="22"/>
          </w:rPr>
          <w:delText xml:space="preserve">with internal </w:delText>
        </w:r>
        <w:r w:rsidR="00FA35F2" w:rsidRPr="00790445" w:rsidDel="0043131C">
          <w:rPr>
            <w:rFonts w:ascii="Times New Roman" w:hAnsi="Times New Roman" w:cs="Times New Roman"/>
            <w:sz w:val="22"/>
          </w:rPr>
          <w:delText>micro-eukaryotes</w:delText>
        </w:r>
      </w:del>
      <w:ins w:id="2344" w:author="LIN, Yufeng" w:date="2021-09-28T13:07:00Z">
        <w:del w:id="2345" w:author="nick ting" w:date="2021-10-03T20:56:00Z">
          <w:r w:rsidR="004314C2" w:rsidDel="0043131C">
            <w:rPr>
              <w:rFonts w:ascii="Times New Roman" w:hAnsi="Times New Roman" w:cs="Times New Roman"/>
              <w:sz w:val="22"/>
            </w:rPr>
            <w:delText>fungi</w:delText>
          </w:r>
        </w:del>
      </w:ins>
      <w:del w:id="2346" w:author="nick ting" w:date="2021-10-03T20:56:00Z">
        <w:r w:rsidRPr="00790445" w:rsidDel="0043131C">
          <w:rPr>
            <w:rFonts w:ascii="Times New Roman" w:hAnsi="Times New Roman" w:cs="Times New Roman"/>
            <w:sz w:val="22"/>
          </w:rPr>
          <w:delText xml:space="preserve"> </w:delText>
        </w:r>
      </w:del>
      <w:ins w:id="2347" w:author="nick ting" w:date="2021-10-03T20:56:00Z">
        <w:r w:rsidR="0043131C">
          <w:rPr>
            <w:rFonts w:ascii="Times New Roman" w:hAnsi="Times New Roman" w:cs="Times New Roman"/>
            <w:sz w:val="22"/>
          </w:rPr>
          <w:t>as</w:t>
        </w:r>
      </w:ins>
      <w:ins w:id="2348" w:author="nick ting" w:date="2021-10-04T22:11:00Z">
        <w:r w:rsidR="005F24DC">
          <w:rPr>
            <w:rFonts w:ascii="Times New Roman" w:hAnsi="Times New Roman" w:cs="Times New Roman"/>
            <w:sz w:val="22"/>
          </w:rPr>
          <w:t xml:space="preserve"> in</w:t>
        </w:r>
      </w:ins>
      <w:ins w:id="2349" w:author="nick ting" w:date="2021-10-03T20:56:00Z">
        <w:r w:rsidR="0043131C">
          <w:rPr>
            <w:rFonts w:ascii="Times New Roman" w:hAnsi="Times New Roman" w:cs="Times New Roman"/>
            <w:sz w:val="22"/>
          </w:rPr>
          <w:t xml:space="preserve"> inter-</w:t>
        </w:r>
      </w:ins>
      <w:ins w:id="2350" w:author="LIN, Yufeng" w:date="2021-10-04T16:56:00Z">
        <w:del w:id="2351" w:author="nick ting" w:date="2021-10-04T18:02:00Z">
          <w:r w:rsidR="00DB66B4" w:rsidRPr="00DB66B4" w:rsidDel="009134E0">
            <w:rPr>
              <w:rFonts w:ascii="Times New Roman" w:hAnsi="Times New Roman" w:cs="Times New Roman"/>
              <w:sz w:val="22"/>
            </w:rPr>
            <w:delText>fungi</w:delText>
          </w:r>
        </w:del>
      </w:ins>
      <w:ins w:id="2352" w:author="nick ting" w:date="2021-10-04T22:11:00Z">
        <w:r w:rsidR="005F24DC">
          <w:rPr>
            <w:rFonts w:ascii="Times New Roman" w:hAnsi="Times New Roman" w:cs="Times New Roman"/>
            <w:sz w:val="22"/>
          </w:rPr>
          <w:t>fungal</w:t>
        </w:r>
      </w:ins>
      <w:ins w:id="2353" w:author="LIN, Yufeng" w:date="2021-10-04T16:56:00Z">
        <w:r w:rsidR="00DB66B4" w:rsidRPr="00DB66B4">
          <w:rPr>
            <w:rFonts w:ascii="Times New Roman" w:hAnsi="Times New Roman" w:cs="Times New Roman"/>
            <w:sz w:val="22"/>
          </w:rPr>
          <w:t xml:space="preserve"> </w:t>
        </w:r>
      </w:ins>
      <w:ins w:id="2354" w:author="nick ting" w:date="2021-10-03T20:56:00Z">
        <w:del w:id="2355" w:author="LIN, Yufeng" w:date="2021-10-04T16:56:00Z">
          <w:r w:rsidR="0043131C" w:rsidDel="00DB66B4">
            <w:rPr>
              <w:rFonts w:ascii="Times New Roman" w:hAnsi="Times New Roman" w:cs="Times New Roman"/>
              <w:sz w:val="22"/>
            </w:rPr>
            <w:delText xml:space="preserve">microeukaryotes </w:delText>
          </w:r>
        </w:del>
      </w:ins>
      <w:r w:rsidRPr="00790445">
        <w:rPr>
          <w:rFonts w:ascii="Times New Roman" w:hAnsi="Times New Roman" w:cs="Times New Roman"/>
          <w:sz w:val="22"/>
        </w:rPr>
        <w:t xml:space="preserve">correlations (figure 4 and </w:t>
      </w:r>
      <w:commentRangeStart w:id="2356"/>
      <w:r w:rsidRPr="00790445">
        <w:rPr>
          <w:rFonts w:ascii="Times New Roman" w:hAnsi="Times New Roman" w:cs="Times New Roman"/>
          <w:sz w:val="22"/>
        </w:rPr>
        <w:t xml:space="preserve">supplementary table </w:t>
      </w:r>
      <w:del w:id="2357" w:author="LIN, Yufeng" w:date="2021-09-23T14:28:00Z">
        <w:r w:rsidRPr="00790445" w:rsidDel="003A3841">
          <w:rPr>
            <w:rFonts w:ascii="Times New Roman" w:hAnsi="Times New Roman" w:cs="Times New Roman"/>
            <w:sz w:val="22"/>
          </w:rPr>
          <w:delText>7</w:delText>
        </w:r>
        <w:commentRangeEnd w:id="2356"/>
        <w:r w:rsidRPr="00790445" w:rsidDel="003A3841">
          <w:rPr>
            <w:rStyle w:val="CommentReference"/>
            <w:rFonts w:ascii="Times New Roman" w:hAnsi="Times New Roman" w:cs="Times New Roman"/>
            <w:sz w:val="22"/>
            <w:szCs w:val="22"/>
          </w:rPr>
          <w:commentReference w:id="2356"/>
        </w:r>
      </w:del>
      <w:ins w:id="2358" w:author="LIN, Yufeng" w:date="2021-09-23T17:06:00Z">
        <w:r w:rsidR="001A7063">
          <w:rPr>
            <w:rFonts w:ascii="Times New Roman" w:hAnsi="Times New Roman" w:cs="Times New Roman"/>
            <w:sz w:val="22"/>
          </w:rPr>
          <w:t>1</w:t>
        </w:r>
      </w:ins>
      <w:ins w:id="2359"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ins w:id="2360" w:author="nick ting" w:date="2021-10-04T18:03:00Z">
        <w:r w:rsidR="009134E0">
          <w:rPr>
            <w:rFonts w:ascii="Times New Roman" w:hAnsi="Times New Roman" w:cs="Times New Roman"/>
            <w:sz w:val="22"/>
          </w:rPr>
          <w:t xml:space="preserve"> This suggested that although the</w:t>
        </w:r>
      </w:ins>
      <w:ins w:id="2361" w:author="nick ting" w:date="2021-10-04T22:11:00Z">
        <w:r w:rsidR="005F24DC">
          <w:rPr>
            <w:rFonts w:ascii="Times New Roman" w:hAnsi="Times New Roman" w:cs="Times New Roman"/>
            <w:sz w:val="22"/>
          </w:rPr>
          <w:t xml:space="preserve"> fungal-bacterial </w:t>
        </w:r>
      </w:ins>
      <w:ins w:id="2362" w:author="nick ting" w:date="2021-10-04T18:03:00Z">
        <w:r w:rsidR="009134E0">
          <w:rPr>
            <w:rFonts w:ascii="Times New Roman" w:hAnsi="Times New Roman" w:cs="Times New Roman"/>
            <w:sz w:val="22"/>
          </w:rPr>
          <w:t>interactions are weaker than inter-</w:t>
        </w:r>
      </w:ins>
      <w:ins w:id="2363" w:author="nick ting" w:date="2021-10-04T22:11:00Z">
        <w:r w:rsidR="005F24DC">
          <w:rPr>
            <w:rFonts w:ascii="Times New Roman" w:hAnsi="Times New Roman" w:cs="Times New Roman"/>
            <w:sz w:val="22"/>
          </w:rPr>
          <w:t>fungal</w:t>
        </w:r>
      </w:ins>
      <w:ins w:id="2364" w:author="nick ting" w:date="2021-10-04T18:03:00Z">
        <w:r w:rsidR="009134E0">
          <w:rPr>
            <w:rFonts w:ascii="Times New Roman" w:hAnsi="Times New Roman" w:cs="Times New Roman"/>
            <w:sz w:val="22"/>
          </w:rPr>
          <w:t xml:space="preserve"> int</w:t>
        </w:r>
      </w:ins>
      <w:ins w:id="2365" w:author="nick ting" w:date="2021-10-04T18:04:00Z">
        <w:r w:rsidR="009134E0">
          <w:rPr>
            <w:rFonts w:ascii="Times New Roman" w:hAnsi="Times New Roman" w:cs="Times New Roman"/>
            <w:sz w:val="22"/>
          </w:rPr>
          <w:t>eractions, they might still be associated with CRC tumorigenesis.</w:t>
        </w:r>
      </w:ins>
    </w:p>
    <w:p w14:paraId="2880458B" w14:textId="14ACAACA" w:rsidR="00D9531B" w:rsidRPr="00790445" w:rsidRDefault="00D9531B" w:rsidP="008B0617">
      <w:pPr>
        <w:pStyle w:val="title20825"/>
      </w:pPr>
      <w:del w:id="2366" w:author="LIN, Yufeng" w:date="2021-09-28T11:32:00Z">
        <w:r w:rsidRPr="00790445" w:rsidDel="002C1089">
          <w:delText>Alternative enteric microbiome in CRC and</w:delText>
        </w:r>
        <w:r w:rsidRPr="00790445" w:rsidDel="002C1089">
          <w:rPr>
            <w:i/>
            <w:iCs/>
          </w:rPr>
          <w:delText xml:space="preserve"> A. rambellii</w:delText>
        </w:r>
        <w:r w:rsidRPr="00790445" w:rsidDel="002C1089">
          <w:delText xml:space="preserve"> interacted domains with </w:delText>
        </w:r>
      </w:del>
      <w:ins w:id="2367" w:author="LIN, Yufeng" w:date="2021-09-28T11:32:00Z">
        <w:r w:rsidR="002C1089" w:rsidRPr="002C1089">
          <w:t xml:space="preserve">Alternative enteric microbiome in CRC, and </w:t>
        </w:r>
      </w:ins>
      <w:ins w:id="2368" w:author="LIN, Yufeng" w:date="2021-09-28T13:07:00Z">
        <w:r w:rsidR="004314C2">
          <w:t>fungi</w:t>
        </w:r>
      </w:ins>
      <w:ins w:id="2369" w:author="LIN, Yufeng" w:date="2021-09-28T12:50:00Z">
        <w:r w:rsidR="00E06A91" w:rsidRPr="00E06A91">
          <w:rPr>
            <w:rPrChange w:id="2370" w:author="LIN, Yufeng" w:date="2021-09-28T12:50:00Z">
              <w:rPr>
                <w:rFonts w:ascii="Times New Roman" w:hAnsi="Times New Roman" w:cs="Times New Roman"/>
                <w:sz w:val="22"/>
              </w:rPr>
            </w:rPrChange>
          </w:rPr>
          <w:t xml:space="preserve"> were the important potential biomarkers or inducement for CRC</w:t>
        </w:r>
      </w:ins>
      <w:ins w:id="2371" w:author="nick ting" w:date="2021-10-04T18:43:00Z">
        <w:r w:rsidR="00C40C9A">
          <w:t xml:space="preserve"> (Differential correlation </w:t>
        </w:r>
      </w:ins>
      <w:ins w:id="2372" w:author="nick ting" w:date="2021-10-04T18:50:00Z">
        <w:r w:rsidR="00C40C9A">
          <w:t xml:space="preserve">of bacteria and </w:t>
        </w:r>
        <w:del w:id="2373" w:author="LIN, Yufeng" w:date="2021-10-05T14:01:00Z">
          <w:r w:rsidR="00C40C9A" w:rsidDel="0096422D">
            <w:delText>microeukayotes</w:delText>
          </w:r>
        </w:del>
      </w:ins>
      <w:ins w:id="2374" w:author="LIN, Yufeng" w:date="2021-10-05T14:01:00Z">
        <w:r w:rsidR="0096422D">
          <w:t>fungi</w:t>
        </w:r>
      </w:ins>
      <w:ins w:id="2375" w:author="nick ting" w:date="2021-10-04T18:50:00Z">
        <w:r w:rsidR="00C40C9A">
          <w:t xml:space="preserve"> in CRC versus hea</w:t>
        </w:r>
      </w:ins>
      <w:ins w:id="2376" w:author="nick ting" w:date="2021-10-04T18:51:00Z">
        <w:r w:rsidR="00C40C9A">
          <w:t xml:space="preserve">lthy </w:t>
        </w:r>
        <w:proofErr w:type="spellStart"/>
        <w:r w:rsidR="00C40C9A">
          <w:t>conidtion</w:t>
        </w:r>
      </w:ins>
      <w:proofErr w:type="spellEnd"/>
      <w:ins w:id="2377" w:author="nick ting" w:date="2021-10-04T18:43:00Z">
        <w:r w:rsidR="00C40C9A">
          <w:t>)</w:t>
        </w:r>
      </w:ins>
      <w:del w:id="2378" w:author="LIN, Yufeng" w:date="2021-09-28T11:28:00Z">
        <w:r w:rsidRPr="00E06A91" w:rsidDel="002C1089">
          <w:rPr>
            <w:rPrChange w:id="2379" w:author="LIN, Yufeng" w:date="2021-09-28T12:50:00Z">
              <w:rPr>
                <w:i/>
                <w:iCs/>
              </w:rPr>
            </w:rPrChange>
          </w:rPr>
          <w:delText>F. nucleatum</w:delText>
        </w:r>
        <w:r w:rsidRPr="00790445" w:rsidDel="002C1089">
          <w:delText xml:space="preserve"> and </w:delText>
        </w:r>
        <w:r w:rsidRPr="00E06A91" w:rsidDel="002C1089">
          <w:rPr>
            <w:rPrChange w:id="2380" w:author="LIN, Yufeng" w:date="2021-09-28T12:50:00Z">
              <w:rPr>
                <w:i/>
                <w:iCs/>
              </w:rPr>
            </w:rPrChange>
          </w:rPr>
          <w:delText>P. micra</w:delText>
        </w:r>
      </w:del>
    </w:p>
    <w:p w14:paraId="5BF8A410" w14:textId="4C54C217" w:rsidR="00D9531B" w:rsidRPr="00790445" w:rsidDel="008E4C32" w:rsidRDefault="00C40C9A" w:rsidP="00420570">
      <w:pPr>
        <w:rPr>
          <w:del w:id="2381" w:author="LIN, Yufeng" w:date="2021-09-28T11:21:00Z"/>
          <w:rFonts w:ascii="Times New Roman" w:hAnsi="Times New Roman" w:cs="Times New Roman"/>
          <w:sz w:val="22"/>
        </w:rPr>
      </w:pPr>
      <w:ins w:id="2382" w:author="nick ting" w:date="2021-10-04T18:51:00Z">
        <w:r>
          <w:rPr>
            <w:rFonts w:ascii="Times New Roman" w:hAnsi="Times New Roman" w:cs="Times New Roman"/>
            <w:sz w:val="22"/>
          </w:rPr>
          <w:t xml:space="preserve">After </w:t>
        </w:r>
      </w:ins>
      <w:ins w:id="2383" w:author="nick ting" w:date="2021-10-04T18:55:00Z">
        <w:r w:rsidR="00AE28C8">
          <w:rPr>
            <w:rFonts w:ascii="Times New Roman" w:hAnsi="Times New Roman" w:cs="Times New Roman"/>
            <w:sz w:val="22"/>
          </w:rPr>
          <w:t>determining</w:t>
        </w:r>
      </w:ins>
      <w:ins w:id="2384" w:author="nick ting" w:date="2021-10-04T18:51:00Z">
        <w:r>
          <w:rPr>
            <w:rFonts w:ascii="Times New Roman" w:hAnsi="Times New Roman" w:cs="Times New Roman"/>
            <w:sz w:val="22"/>
          </w:rPr>
          <w:t xml:space="preserve"> the</w:t>
        </w:r>
      </w:ins>
      <w:ins w:id="2385" w:author="nick ting" w:date="2021-10-04T18:52:00Z">
        <w:r>
          <w:rPr>
            <w:rFonts w:ascii="Times New Roman" w:hAnsi="Times New Roman" w:cs="Times New Roman"/>
            <w:sz w:val="22"/>
          </w:rPr>
          <w:t xml:space="preserve"> inter-bacteria, inter-</w:t>
        </w:r>
      </w:ins>
      <w:ins w:id="2386" w:author="nick ting" w:date="2021-10-04T22:11:00Z">
        <w:r w:rsidR="005F24DC">
          <w:rPr>
            <w:rFonts w:ascii="Times New Roman" w:hAnsi="Times New Roman" w:cs="Times New Roman"/>
            <w:sz w:val="22"/>
          </w:rPr>
          <w:t>fungal</w:t>
        </w:r>
      </w:ins>
      <w:ins w:id="2387" w:author="nick ting" w:date="2021-10-04T18:52:00Z">
        <w:r>
          <w:rPr>
            <w:rFonts w:ascii="Times New Roman" w:hAnsi="Times New Roman" w:cs="Times New Roman"/>
            <w:sz w:val="22"/>
          </w:rPr>
          <w:t xml:space="preserve"> and </w:t>
        </w:r>
      </w:ins>
      <w:ins w:id="2388" w:author="nick ting" w:date="2021-10-04T22:11:00Z">
        <w:r w:rsidR="005F24DC">
          <w:rPr>
            <w:rFonts w:ascii="Times New Roman" w:hAnsi="Times New Roman" w:cs="Times New Roman"/>
            <w:sz w:val="22"/>
          </w:rPr>
          <w:t>fungal</w:t>
        </w:r>
      </w:ins>
      <w:ins w:id="2389" w:author="nick ting" w:date="2021-10-04T18:52:00Z">
        <w:r>
          <w:rPr>
            <w:rFonts w:ascii="Times New Roman" w:hAnsi="Times New Roman" w:cs="Times New Roman"/>
            <w:sz w:val="22"/>
          </w:rPr>
          <w:t xml:space="preserve">-bacterial correlations in CRC </w:t>
        </w:r>
      </w:ins>
      <w:ins w:id="2390" w:author="nick ting" w:date="2021-10-04T22:12:00Z">
        <w:r w:rsidR="005F24DC">
          <w:rPr>
            <w:rFonts w:ascii="Times New Roman" w:hAnsi="Times New Roman" w:cs="Times New Roman"/>
            <w:sz w:val="22"/>
          </w:rPr>
          <w:t>and</w:t>
        </w:r>
      </w:ins>
      <w:ins w:id="2391" w:author="nick ting" w:date="2021-10-04T18:52:00Z">
        <w:r>
          <w:rPr>
            <w:rFonts w:ascii="Times New Roman" w:hAnsi="Times New Roman" w:cs="Times New Roman"/>
            <w:sz w:val="22"/>
          </w:rPr>
          <w:t xml:space="preserve"> healthy conditions, we next asked whet</w:t>
        </w:r>
      </w:ins>
      <w:ins w:id="2392" w:author="nick ting" w:date="2021-10-04T18:53:00Z">
        <w:r>
          <w:rPr>
            <w:rFonts w:ascii="Times New Roman" w:hAnsi="Times New Roman" w:cs="Times New Roman"/>
            <w:sz w:val="22"/>
          </w:rPr>
          <w:t>her these correlations are significantly</w:t>
        </w:r>
        <w:r w:rsidR="00AE28C8">
          <w:rPr>
            <w:rFonts w:ascii="Times New Roman" w:hAnsi="Times New Roman" w:cs="Times New Roman"/>
            <w:sz w:val="22"/>
          </w:rPr>
          <w:t xml:space="preserve"> different between these two conditions.</w:t>
        </w:r>
        <w:r>
          <w:rPr>
            <w:rFonts w:ascii="Times New Roman" w:hAnsi="Times New Roman" w:cs="Times New Roman"/>
            <w:sz w:val="22"/>
          </w:rPr>
          <w:t xml:space="preserve"> </w:t>
        </w:r>
      </w:ins>
      <w:ins w:id="2393" w:author="nick ting" w:date="2021-10-04T18:54:00Z">
        <w:r w:rsidR="00AE28C8">
          <w:rPr>
            <w:rFonts w:ascii="Times New Roman" w:hAnsi="Times New Roman" w:cs="Times New Roman"/>
            <w:sz w:val="22"/>
          </w:rPr>
          <w:t>The R package DGCA were used to perform the differential correlation analysis</w:t>
        </w:r>
      </w:ins>
      <w:ins w:id="2394" w:author="nick ting" w:date="2021-10-04T18:55:00Z">
        <w:r w:rsidR="00AE28C8">
          <w:rPr>
            <w:rFonts w:ascii="Times New Roman" w:hAnsi="Times New Roman" w:cs="Times New Roman"/>
            <w:sz w:val="22"/>
          </w:rPr>
          <w:t xml:space="preserve">. </w:t>
        </w:r>
      </w:ins>
      <w:ins w:id="2395" w:author="nick ting" w:date="2021-10-04T22:13:00Z">
        <w:r w:rsidR="00232ACE">
          <w:rPr>
            <w:rFonts w:ascii="Times New Roman" w:hAnsi="Times New Roman" w:cs="Times New Roman"/>
            <w:sz w:val="22"/>
          </w:rPr>
          <w:t xml:space="preserve">We </w:t>
        </w:r>
        <w:r w:rsidR="00232ACE">
          <w:rPr>
            <w:rFonts w:ascii="Times New Roman" w:hAnsi="Times New Roman" w:cs="Times New Roman"/>
            <w:sz w:val="22"/>
          </w:rPr>
          <w:lastRenderedPageBreak/>
          <w:t>o</w:t>
        </w:r>
      </w:ins>
      <w:ins w:id="2396" w:author="nick ting" w:date="2021-10-04T22:15:00Z">
        <w:r w:rsidR="00232ACE">
          <w:rPr>
            <w:rFonts w:ascii="Times New Roman" w:hAnsi="Times New Roman" w:cs="Times New Roman"/>
            <w:sz w:val="22"/>
          </w:rPr>
          <w:t>b</w:t>
        </w:r>
      </w:ins>
      <w:ins w:id="2397" w:author="nick ting" w:date="2021-10-04T22:13:00Z">
        <w:r w:rsidR="00232ACE">
          <w:rPr>
            <w:rFonts w:ascii="Times New Roman" w:hAnsi="Times New Roman" w:cs="Times New Roman"/>
            <w:sz w:val="22"/>
          </w:rPr>
          <w:t>served an interesting phenomenon that inter-bacterial correlatio</w:t>
        </w:r>
      </w:ins>
      <w:ins w:id="2398" w:author="nick ting" w:date="2021-10-04T22:14:00Z">
        <w:r w:rsidR="00232ACE">
          <w:rPr>
            <w:rFonts w:ascii="Times New Roman" w:hAnsi="Times New Roman" w:cs="Times New Roman"/>
            <w:sz w:val="22"/>
          </w:rPr>
          <w:t xml:space="preserve">ns were stronger in CRC patients compared to healthy </w:t>
        </w:r>
        <w:proofErr w:type="spellStart"/>
        <w:r w:rsidR="00232ACE">
          <w:rPr>
            <w:rFonts w:ascii="Times New Roman" w:hAnsi="Times New Roman" w:cs="Times New Roman"/>
            <w:sz w:val="22"/>
          </w:rPr>
          <w:t>indviduals</w:t>
        </w:r>
        <w:proofErr w:type="spellEnd"/>
        <w:r w:rsidR="00232ACE">
          <w:rPr>
            <w:rFonts w:ascii="Times New Roman" w:hAnsi="Times New Roman" w:cs="Times New Roman"/>
            <w:sz w:val="22"/>
          </w:rPr>
          <w:t xml:space="preserve"> while inter-fungal correlations were st</w:t>
        </w:r>
      </w:ins>
      <w:ins w:id="2399" w:author="nick ting" w:date="2021-10-04T22:15:00Z">
        <w:r w:rsidR="00232ACE">
          <w:rPr>
            <w:rFonts w:ascii="Times New Roman" w:hAnsi="Times New Roman" w:cs="Times New Roman"/>
            <w:sz w:val="22"/>
          </w:rPr>
          <w:t xml:space="preserve">ronger in healthy individuals. </w:t>
        </w:r>
      </w:ins>
      <w:del w:id="2400" w:author="LIN, Yufeng" w:date="2021-09-24T16:21:00Z">
        <w:r w:rsidR="00D9531B" w:rsidRPr="00790445" w:rsidDel="008A0F40">
          <w:rPr>
            <w:rFonts w:ascii="Times New Roman" w:hAnsi="Times New Roman" w:cs="Times New Roman"/>
            <w:sz w:val="22"/>
          </w:rPr>
          <w:delText>Our previous work only compared the distribution, counts, or value of correlation index in different groups. Still, we intended to use a more reliable method, DGCA</w:delText>
        </w:r>
        <w:r w:rsidR="00D9531B" w:rsidRPr="00790445" w:rsidDel="008A0F40">
          <w:rPr>
            <w:rFonts w:ascii="Times New Roman" w:hAnsi="Times New Roman" w:cs="Times New Roman"/>
            <w:sz w:val="22"/>
          </w:rPr>
          <w:fldChar w:fldCharType="begin"/>
        </w:r>
        <w:r w:rsidR="008E309A" w:rsidDel="008A0F40">
          <w:rPr>
            <w:rFonts w:ascii="Times New Roman" w:hAnsi="Times New Roman" w:cs="Times New Roman"/>
            <w:sz w:val="22"/>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D9531B" w:rsidRPr="00790445" w:rsidDel="008A0F40">
          <w:rPr>
            <w:rFonts w:ascii="Times New Roman" w:hAnsi="Times New Roman" w:cs="Times New Roman"/>
            <w:sz w:val="22"/>
          </w:rPr>
          <w:fldChar w:fldCharType="separate"/>
        </w:r>
        <w:r w:rsidR="008E309A" w:rsidRPr="008E309A" w:rsidDel="008A0F40">
          <w:rPr>
            <w:rFonts w:ascii="Times New Roman" w:hAnsi="Times New Roman" w:cs="Times New Roman"/>
            <w:kern w:val="0"/>
            <w:sz w:val="22"/>
            <w:szCs w:val="24"/>
            <w:vertAlign w:val="superscript"/>
          </w:rPr>
          <w:delText>24</w:delText>
        </w:r>
        <w:r w:rsidR="00D9531B" w:rsidRPr="00790445" w:rsidDel="008A0F40">
          <w:rPr>
            <w:rFonts w:ascii="Times New Roman" w:hAnsi="Times New Roman" w:cs="Times New Roman"/>
            <w:sz w:val="22"/>
          </w:rPr>
          <w:fldChar w:fldCharType="end"/>
        </w:r>
        <w:r w:rsidR="00D9531B" w:rsidRPr="00790445" w:rsidDel="008A0F40">
          <w:rPr>
            <w:rFonts w:ascii="Times New Roman" w:hAnsi="Times New Roman" w:cs="Times New Roman"/>
            <w:sz w:val="22"/>
          </w:rPr>
          <w:delText>, t</w:delText>
        </w:r>
      </w:del>
      <w:del w:id="2401" w:author="LIN, Yufeng" w:date="2021-09-28T11:21:00Z">
        <w:r w:rsidR="00D9531B" w:rsidRPr="00790445" w:rsidDel="008E4C32">
          <w:rPr>
            <w:rFonts w:ascii="Times New Roman" w:hAnsi="Times New Roman" w:cs="Times New Roman"/>
            <w:sz w:val="22"/>
          </w:rPr>
          <w:delText>o judge the differences in the correlation of enteric microbiome between CRC and healthy control (figure 4</w:delText>
        </w:r>
      </w:del>
      <w:del w:id="2402" w:author="LIN, Yufeng" w:date="2021-09-24T16:21:00Z">
        <w:r w:rsidR="00D9531B" w:rsidRPr="00790445" w:rsidDel="008A0F40">
          <w:rPr>
            <w:rFonts w:ascii="Times New Roman" w:hAnsi="Times New Roman" w:cs="Times New Roman"/>
            <w:sz w:val="22"/>
          </w:rPr>
          <w:delText xml:space="preserve">). </w:delText>
        </w:r>
      </w:del>
      <w:del w:id="2403" w:author="LIN, Yufeng" w:date="2021-09-28T11:21:00Z">
        <w:r w:rsidR="00D9531B" w:rsidRPr="00790445" w:rsidDel="008E4C32">
          <w:rPr>
            <w:rFonts w:ascii="Times New Roman" w:hAnsi="Times New Roman" w:cs="Times New Roman"/>
            <w:sz w:val="22"/>
          </w:rPr>
          <w:delText xml:space="preserve">DGCA </w:delText>
        </w:r>
      </w:del>
      <w:del w:id="2404" w:author="LIN, Yufeng" w:date="2021-09-24T16:29:00Z">
        <w:r w:rsidR="00D9531B" w:rsidRPr="00790445" w:rsidDel="00420570">
          <w:rPr>
            <w:rFonts w:ascii="Times New Roman" w:hAnsi="Times New Roman" w:cs="Times New Roman"/>
            <w:sz w:val="22"/>
          </w:rPr>
          <w:delText>identified the z-score to represent the relative strength of differential association (</w:delText>
        </w:r>
        <w:commentRangeStart w:id="2405"/>
        <w:r w:rsidR="00D9531B" w:rsidRPr="00790445" w:rsidDel="00420570">
          <w:rPr>
            <w:rFonts w:ascii="Times New Roman" w:hAnsi="Times New Roman" w:cs="Times New Roman"/>
            <w:sz w:val="22"/>
          </w:rPr>
          <w:delText>see methods</w:delText>
        </w:r>
        <w:commentRangeEnd w:id="2405"/>
        <w:r w:rsidR="00D9531B" w:rsidRPr="00790445" w:rsidDel="00420570">
          <w:rPr>
            <w:rStyle w:val="CommentReference"/>
            <w:rFonts w:ascii="Times New Roman" w:hAnsi="Times New Roman" w:cs="Times New Roman"/>
            <w:sz w:val="22"/>
            <w:szCs w:val="22"/>
          </w:rPr>
          <w:commentReference w:id="2405"/>
        </w:r>
        <w:r w:rsidR="00D9531B" w:rsidRPr="00790445" w:rsidDel="00420570">
          <w:rPr>
            <w:rFonts w:ascii="Times New Roman" w:hAnsi="Times New Roman" w:cs="Times New Roman"/>
            <w:sz w:val="22"/>
          </w:rPr>
          <w:delText>).</w:delText>
        </w:r>
      </w:del>
      <w:del w:id="2406" w:author="LIN, Yufeng" w:date="2021-09-28T11:21:00Z">
        <w:r w:rsidR="00D9531B" w:rsidRPr="00790445" w:rsidDel="008E4C32">
          <w:rPr>
            <w:rFonts w:ascii="Times New Roman" w:hAnsi="Times New Roman" w:cs="Times New Roman"/>
            <w:sz w:val="22"/>
          </w:rPr>
          <w:delText xml:space="preserve"> </w:delText>
        </w:r>
      </w:del>
      <w:del w:id="2407" w:author="LIN, Yufeng" w:date="2021-09-28T11:20:00Z">
        <w:r w:rsidR="00D9531B" w:rsidRPr="00790445" w:rsidDel="008E4C32">
          <w:rPr>
            <w:rFonts w:ascii="Times New Roman" w:hAnsi="Times New Roman" w:cs="Times New Roman"/>
            <w:sz w:val="22"/>
          </w:rPr>
          <w:delText>The positive z-score refers to the correlation in CRC is weaker than the healthy control, while the negative z-score means the correlation is more positive in CRC</w:delText>
        </w:r>
      </w:del>
      <w:del w:id="2408" w:author="LIN, Yufeng" w:date="2021-09-24T16:31:00Z">
        <w:r w:rsidR="00D9531B" w:rsidRPr="00790445" w:rsidDel="00420570">
          <w:rPr>
            <w:rFonts w:ascii="Times New Roman" w:hAnsi="Times New Roman" w:cs="Times New Roman"/>
            <w:sz w:val="22"/>
          </w:rPr>
          <w:delText xml:space="preserve"> (figure 5b)</w:delText>
        </w:r>
      </w:del>
      <w:del w:id="2409" w:author="LIN, Yufeng" w:date="2021-09-28T11:20:00Z">
        <w:r w:rsidR="00D9531B" w:rsidRPr="00790445" w:rsidDel="008E4C32">
          <w:rPr>
            <w:rFonts w:ascii="Times New Roman" w:hAnsi="Times New Roman" w:cs="Times New Roman"/>
            <w:sz w:val="22"/>
          </w:rPr>
          <w:delText>.</w:delText>
        </w:r>
      </w:del>
    </w:p>
    <w:p w14:paraId="6CBADDFD" w14:textId="3668EB55" w:rsidR="00D9531B" w:rsidDel="0096422D" w:rsidRDefault="00D9531B">
      <w:pPr>
        <w:rPr>
          <w:ins w:id="2410" w:author="nick ting" w:date="2021-10-04T18:09:00Z"/>
          <w:del w:id="2411" w:author="LIN, Yufeng" w:date="2021-10-05T14:03:00Z"/>
          <w:rFonts w:ascii="Times New Roman" w:hAnsi="Times New Roman" w:cs="Times New Roman"/>
          <w:sz w:val="22"/>
        </w:rPr>
      </w:pPr>
      <w:del w:id="2412" w:author="nick ting" w:date="2021-10-04T22:15:00Z">
        <w:r w:rsidRPr="00790445" w:rsidDel="00232ACE">
          <w:rPr>
            <w:rFonts w:ascii="Times New Roman" w:hAnsi="Times New Roman" w:cs="Times New Roman"/>
            <w:sz w:val="22"/>
          </w:rPr>
          <w:delText xml:space="preserve">Our results revealed a marked difference in correlations among </w:delText>
        </w:r>
        <w:r w:rsidR="00FA35F2" w:rsidRPr="00790445" w:rsidDel="00232ACE">
          <w:rPr>
            <w:rFonts w:ascii="Times New Roman" w:hAnsi="Times New Roman" w:cs="Times New Roman"/>
            <w:sz w:val="22"/>
          </w:rPr>
          <w:delText>micro-eukaryotes</w:delText>
        </w:r>
      </w:del>
      <w:ins w:id="2413" w:author="LIN, Yufeng" w:date="2021-09-28T13:07:00Z">
        <w:del w:id="2414" w:author="nick ting" w:date="2021-10-04T22:15:00Z">
          <w:r w:rsidR="004314C2" w:rsidDel="00232ACE">
            <w:rPr>
              <w:rFonts w:ascii="Times New Roman" w:hAnsi="Times New Roman" w:cs="Times New Roman"/>
              <w:sz w:val="22"/>
            </w:rPr>
            <w:delText>fungi</w:delText>
          </w:r>
        </w:del>
      </w:ins>
      <w:del w:id="2415" w:author="nick ting" w:date="2021-10-04T22:15:00Z">
        <w:r w:rsidRPr="00790445" w:rsidDel="00232ACE">
          <w:rPr>
            <w:rFonts w:ascii="Times New Roman" w:hAnsi="Times New Roman" w:cs="Times New Roman"/>
            <w:sz w:val="22"/>
          </w:rPr>
          <w:delText xml:space="preserve"> and bacteria in CRC and healthy </w:delText>
        </w:r>
      </w:del>
      <w:r w:rsidRPr="00790445">
        <w:rPr>
          <w:rFonts w:ascii="Times New Roman" w:hAnsi="Times New Roman" w:cs="Times New Roman"/>
          <w:sz w:val="22"/>
        </w:rPr>
        <w:t>(</w:t>
      </w:r>
      <w:proofErr w:type="gramStart"/>
      <w:r w:rsidRPr="00790445">
        <w:rPr>
          <w:rFonts w:ascii="Times New Roman" w:hAnsi="Times New Roman" w:cs="Times New Roman"/>
          <w:sz w:val="22"/>
        </w:rPr>
        <w:t>figure</w:t>
      </w:r>
      <w:proofErr w:type="gramEnd"/>
      <w:r w:rsidRPr="00790445">
        <w:rPr>
          <w:rFonts w:ascii="Times New Roman" w:hAnsi="Times New Roman" w:cs="Times New Roman"/>
          <w:sz w:val="22"/>
        </w:rPr>
        <w:t xml:space="preserve"> 5a).</w:t>
      </w:r>
      <w:ins w:id="2416" w:author="nick ting" w:date="2021-10-04T22:15:00Z">
        <w:r w:rsidR="00232ACE">
          <w:rPr>
            <w:rFonts w:ascii="Times New Roman" w:hAnsi="Times New Roman" w:cs="Times New Roman"/>
            <w:sz w:val="22"/>
          </w:rPr>
          <w:t xml:space="preserve"> </w:t>
        </w:r>
      </w:ins>
      <w:del w:id="2417" w:author="nick ting" w:date="2021-10-04T22:15:00Z">
        <w:r w:rsidRPr="00790445" w:rsidDel="00232ACE">
          <w:rPr>
            <w:rFonts w:ascii="Times New Roman" w:hAnsi="Times New Roman" w:cs="Times New Roman"/>
            <w:sz w:val="22"/>
          </w:rPr>
          <w:delText xml:space="preserve"> Correlations among </w:delText>
        </w:r>
        <w:r w:rsidR="00FA35F2" w:rsidRPr="00790445" w:rsidDel="00232ACE">
          <w:rPr>
            <w:rFonts w:ascii="Times New Roman" w:hAnsi="Times New Roman" w:cs="Times New Roman"/>
            <w:sz w:val="22"/>
          </w:rPr>
          <w:delText>micro-eukaryotes</w:delText>
        </w:r>
      </w:del>
      <w:ins w:id="2418" w:author="LIN, Yufeng" w:date="2021-09-28T13:08:00Z">
        <w:del w:id="2419" w:author="nick ting" w:date="2021-10-04T22:15:00Z">
          <w:r w:rsidR="004314C2" w:rsidDel="00232ACE">
            <w:rPr>
              <w:rFonts w:ascii="Times New Roman" w:hAnsi="Times New Roman" w:cs="Times New Roman"/>
              <w:sz w:val="22"/>
            </w:rPr>
            <w:delText>fungi</w:delText>
          </w:r>
        </w:del>
      </w:ins>
      <w:del w:id="2420" w:author="nick ting" w:date="2021-10-04T22:15:00Z">
        <w:r w:rsidRPr="00790445" w:rsidDel="00232ACE">
          <w:rPr>
            <w:rFonts w:ascii="Times New Roman" w:hAnsi="Times New Roman" w:cs="Times New Roman"/>
            <w:sz w:val="22"/>
          </w:rPr>
          <w:delText xml:space="preserve"> were higher in healthy controls compared to CRC (figure 5a). In contrast, correlations among </w:delText>
        </w:r>
      </w:del>
      <w:ins w:id="2421" w:author="LIN, Yufeng" w:date="2021-09-28T11:09:00Z">
        <w:del w:id="2422" w:author="nick ting" w:date="2021-10-04T22:15:00Z">
          <w:r w:rsidR="008C7798" w:rsidDel="00232ACE">
            <w:rPr>
              <w:rFonts w:ascii="Times New Roman" w:hAnsi="Times New Roman" w:cs="Times New Roman"/>
              <w:sz w:val="22"/>
            </w:rPr>
            <w:delText>intra-</w:delText>
          </w:r>
        </w:del>
      </w:ins>
      <w:del w:id="2423" w:author="nick ting" w:date="2021-10-04T22:15:00Z">
        <w:r w:rsidRPr="00790445" w:rsidDel="00232ACE">
          <w:rPr>
            <w:rFonts w:ascii="Times New Roman" w:hAnsi="Times New Roman" w:cs="Times New Roman"/>
            <w:sz w:val="22"/>
          </w:rPr>
          <w:delText>bacteria</w:delText>
        </w:r>
      </w:del>
      <w:ins w:id="2424" w:author="LIN, Yufeng" w:date="2021-09-28T11:09:00Z">
        <w:del w:id="2425" w:author="nick ting" w:date="2021-10-04T22:15:00Z">
          <w:r w:rsidR="008C7798" w:rsidDel="00232ACE">
            <w:rPr>
              <w:rFonts w:ascii="Times New Roman" w:hAnsi="Times New Roman" w:cs="Times New Roman"/>
              <w:sz w:val="22"/>
            </w:rPr>
            <w:delText>l relationships</w:delText>
          </w:r>
        </w:del>
      </w:ins>
      <w:del w:id="2426" w:author="nick ting" w:date="2021-10-04T22:15:00Z">
        <w:r w:rsidRPr="00790445" w:rsidDel="00232ACE">
          <w:rPr>
            <w:rFonts w:ascii="Times New Roman" w:hAnsi="Times New Roman" w:cs="Times New Roman"/>
            <w:sz w:val="22"/>
          </w:rPr>
          <w:delText xml:space="preserve"> were increased in CRC (figure 5a). </w:delText>
        </w:r>
      </w:del>
      <w:r w:rsidRPr="00790445">
        <w:rPr>
          <w:rFonts w:ascii="Times New Roman" w:hAnsi="Times New Roman" w:cs="Times New Roman"/>
          <w:sz w:val="22"/>
        </w:rPr>
        <w:t xml:space="preserve">When assessing </w:t>
      </w:r>
      <w:del w:id="2427" w:author="LIN, Yufeng" w:date="2021-09-28T13:08:00Z">
        <w:r w:rsidR="00FA35F2" w:rsidRPr="00790445" w:rsidDel="004314C2">
          <w:rPr>
            <w:rFonts w:ascii="Times New Roman" w:hAnsi="Times New Roman" w:cs="Times New Roman"/>
            <w:sz w:val="22"/>
          </w:rPr>
          <w:delText>micro-eukaryotes</w:delText>
        </w:r>
      </w:del>
      <w:ins w:id="2428" w:author="LIN, Yufeng" w:date="2021-09-28T13:08:00Z">
        <w:r w:rsidR="004314C2">
          <w:rPr>
            <w:rFonts w:ascii="Times New Roman" w:hAnsi="Times New Roman" w:cs="Times New Roman"/>
            <w:sz w:val="22"/>
          </w:rPr>
          <w:t>fung</w:t>
        </w:r>
      </w:ins>
      <w:ins w:id="2429" w:author="nick ting" w:date="2021-10-04T22:15:00Z">
        <w:r w:rsidR="00232ACE">
          <w:rPr>
            <w:rFonts w:ascii="Times New Roman" w:hAnsi="Times New Roman" w:cs="Times New Roman"/>
            <w:sz w:val="22"/>
          </w:rPr>
          <w:t>al</w:t>
        </w:r>
      </w:ins>
      <w:ins w:id="2430" w:author="LIN, Yufeng" w:date="2021-09-28T13:08:00Z">
        <w:del w:id="2431" w:author="nick ting" w:date="2021-10-04T22:15:00Z">
          <w:r w:rsidR="004314C2" w:rsidDel="00232ACE">
            <w:rPr>
              <w:rFonts w:ascii="Times New Roman" w:hAnsi="Times New Roman" w:cs="Times New Roman"/>
              <w:sz w:val="22"/>
            </w:rPr>
            <w:delText>i</w:delText>
          </w:r>
        </w:del>
      </w:ins>
      <w:r w:rsidRPr="00790445">
        <w:rPr>
          <w:rFonts w:ascii="Times New Roman" w:hAnsi="Times New Roman" w:cs="Times New Roman"/>
          <w:sz w:val="22"/>
        </w:rPr>
        <w:t>-bacteria</w:t>
      </w:r>
      <w:ins w:id="2432" w:author="nick ting" w:date="2021-10-04T22:15:00Z">
        <w:r w:rsidR="00232ACE">
          <w:rPr>
            <w:rFonts w:ascii="Times New Roman" w:hAnsi="Times New Roman" w:cs="Times New Roman"/>
            <w:sz w:val="22"/>
          </w:rPr>
          <w:t>l</w:t>
        </w:r>
      </w:ins>
      <w:r w:rsidRPr="00790445">
        <w:rPr>
          <w:rFonts w:ascii="Times New Roman" w:hAnsi="Times New Roman" w:cs="Times New Roman"/>
          <w:sz w:val="22"/>
        </w:rPr>
        <w:t xml:space="preserve"> correlations, two peaks at -5 and </w:t>
      </w:r>
      <w:ins w:id="2433" w:author="nick ting" w:date="2021-10-04T22:21:00Z">
        <w:r w:rsidR="00232ACE">
          <w:rPr>
            <w:rFonts w:ascii="Times New Roman" w:hAnsi="Times New Roman" w:cs="Times New Roman"/>
            <w:sz w:val="22"/>
          </w:rPr>
          <w:t>+</w:t>
        </w:r>
      </w:ins>
      <w:r w:rsidRPr="00790445">
        <w:rPr>
          <w:rFonts w:ascii="Times New Roman" w:hAnsi="Times New Roman" w:cs="Times New Roman"/>
          <w:sz w:val="22"/>
        </w:rPr>
        <w:t>5 were observed</w:t>
      </w:r>
      <w:ins w:id="2434" w:author="nick ting" w:date="2021-10-04T22:16:00Z">
        <w:r w:rsidR="00232ACE">
          <w:rPr>
            <w:rFonts w:ascii="Times New Roman" w:hAnsi="Times New Roman" w:cs="Times New Roman"/>
            <w:sz w:val="22"/>
          </w:rPr>
          <w:t xml:space="preserve"> in the density graph with Z-score</w:t>
        </w:r>
      </w:ins>
      <w:r w:rsidRPr="00790445">
        <w:rPr>
          <w:rFonts w:ascii="Times New Roman" w:hAnsi="Times New Roman" w:cs="Times New Roman"/>
          <w:sz w:val="22"/>
        </w:rPr>
        <w:t xml:space="preserve">, indicating the </w:t>
      </w:r>
      <w:ins w:id="2435" w:author="nick ting" w:date="2021-10-04T22:17:00Z">
        <w:r w:rsidR="00232ACE">
          <w:rPr>
            <w:rFonts w:ascii="Times New Roman" w:hAnsi="Times New Roman" w:cs="Times New Roman"/>
            <w:sz w:val="22"/>
          </w:rPr>
          <w:t xml:space="preserve">strength of </w:t>
        </w:r>
      </w:ins>
      <w:del w:id="2436" w:author="LIN, Yufeng" w:date="2021-09-28T13:08:00Z">
        <w:r w:rsidR="00FA35F2" w:rsidRPr="00790445" w:rsidDel="004314C2">
          <w:rPr>
            <w:rFonts w:ascii="Times New Roman" w:hAnsi="Times New Roman" w:cs="Times New Roman"/>
            <w:sz w:val="22"/>
          </w:rPr>
          <w:delText>micro-eukaryotes</w:delText>
        </w:r>
      </w:del>
      <w:ins w:id="2437" w:author="LIN, Yufeng" w:date="2021-09-28T13:08:00Z">
        <w:r w:rsidR="004314C2">
          <w:rPr>
            <w:rFonts w:ascii="Times New Roman" w:hAnsi="Times New Roman" w:cs="Times New Roman"/>
            <w:sz w:val="22"/>
          </w:rPr>
          <w:t>fung</w:t>
        </w:r>
      </w:ins>
      <w:ins w:id="2438" w:author="nick ting" w:date="2021-10-04T22:16:00Z">
        <w:r w:rsidR="00232ACE">
          <w:rPr>
            <w:rFonts w:ascii="Times New Roman" w:hAnsi="Times New Roman" w:cs="Times New Roman"/>
            <w:sz w:val="22"/>
          </w:rPr>
          <w:t>al-</w:t>
        </w:r>
      </w:ins>
      <w:ins w:id="2439" w:author="LIN, Yufeng" w:date="2021-09-28T13:08:00Z">
        <w:del w:id="2440" w:author="nick ting" w:date="2021-10-04T22:16:00Z">
          <w:r w:rsidR="004314C2" w:rsidDel="00232ACE">
            <w:rPr>
              <w:rFonts w:ascii="Times New Roman" w:hAnsi="Times New Roman" w:cs="Times New Roman"/>
              <w:sz w:val="22"/>
            </w:rPr>
            <w:delText>i</w:delText>
          </w:r>
        </w:del>
      </w:ins>
      <w:del w:id="2441" w:author="nick ting" w:date="2021-10-04T22:16:00Z">
        <w:r w:rsidRPr="00790445" w:rsidDel="00232ACE">
          <w:rPr>
            <w:rFonts w:ascii="Times New Roman" w:hAnsi="Times New Roman" w:cs="Times New Roman"/>
            <w:sz w:val="22"/>
          </w:rPr>
          <w:delText>-</w:delText>
        </w:r>
      </w:del>
      <w:r w:rsidRPr="00790445">
        <w:rPr>
          <w:rFonts w:ascii="Times New Roman" w:hAnsi="Times New Roman" w:cs="Times New Roman"/>
          <w:sz w:val="22"/>
        </w:rPr>
        <w:t>bacteria</w:t>
      </w:r>
      <w:ins w:id="2442" w:author="nick ting" w:date="2021-10-04T22:16:00Z">
        <w:r w:rsidR="00232ACE">
          <w:rPr>
            <w:rFonts w:ascii="Times New Roman" w:hAnsi="Times New Roman" w:cs="Times New Roman"/>
            <w:sz w:val="22"/>
          </w:rPr>
          <w:t>l</w:t>
        </w:r>
      </w:ins>
      <w:r w:rsidRPr="00790445">
        <w:rPr>
          <w:rFonts w:ascii="Times New Roman" w:hAnsi="Times New Roman" w:cs="Times New Roman"/>
          <w:sz w:val="22"/>
        </w:rPr>
        <w:t xml:space="preserve"> correlations </w:t>
      </w:r>
      <w:del w:id="2443" w:author="nick ting" w:date="2021-10-04T22:17:00Z">
        <w:r w:rsidRPr="00790445" w:rsidDel="00232ACE">
          <w:rPr>
            <w:rFonts w:ascii="Times New Roman" w:hAnsi="Times New Roman" w:cs="Times New Roman"/>
            <w:sz w:val="22"/>
          </w:rPr>
          <w:delText>didn</w:delText>
        </w:r>
        <w:r w:rsidR="000D0043" w:rsidRPr="00790445" w:rsidDel="00232ACE">
          <w:rPr>
            <w:rFonts w:ascii="Times New Roman" w:hAnsi="Times New Roman" w:cs="Times New Roman"/>
            <w:sz w:val="22"/>
          </w:rPr>
          <w:delText>'</w:delText>
        </w:r>
        <w:r w:rsidRPr="00790445" w:rsidDel="00232ACE">
          <w:rPr>
            <w:rFonts w:ascii="Times New Roman" w:hAnsi="Times New Roman" w:cs="Times New Roman"/>
            <w:sz w:val="22"/>
          </w:rPr>
          <w:delText xml:space="preserve">t exist </w:delText>
        </w:r>
        <w:r w:rsidR="00EC22EF" w:rsidRPr="00790445" w:rsidDel="00232ACE">
          <w:rPr>
            <w:rFonts w:ascii="Times New Roman" w:hAnsi="Times New Roman" w:cs="Times New Roman"/>
            <w:sz w:val="22"/>
          </w:rPr>
          <w:delText xml:space="preserve">in </w:delText>
        </w:r>
        <w:r w:rsidRPr="00790445" w:rsidDel="00232ACE">
          <w:rPr>
            <w:rFonts w:ascii="Times New Roman" w:hAnsi="Times New Roman" w:cs="Times New Roman"/>
            <w:sz w:val="22"/>
          </w:rPr>
          <w:delText>the gentle relationship</w:delText>
        </w:r>
      </w:del>
      <w:ins w:id="2444" w:author="nick ting" w:date="2021-10-04T22:17:00Z">
        <w:r w:rsidR="00232ACE">
          <w:rPr>
            <w:rFonts w:ascii="Times New Roman" w:hAnsi="Times New Roman" w:cs="Times New Roman"/>
            <w:sz w:val="22"/>
          </w:rPr>
          <w:t>do not show simple unidirectional changes</w:t>
        </w:r>
      </w:ins>
      <w:ins w:id="2445" w:author="nick ting" w:date="2021-10-04T22:18:00Z">
        <w:r w:rsidR="00232ACE">
          <w:rPr>
            <w:rFonts w:ascii="Times New Roman" w:hAnsi="Times New Roman" w:cs="Times New Roman"/>
            <w:sz w:val="22"/>
          </w:rPr>
          <w:t xml:space="preserve"> </w:t>
        </w:r>
      </w:ins>
      <w:ins w:id="2446" w:author="nick ting" w:date="2021-10-04T22:21:00Z">
        <w:r w:rsidR="00232ACE">
          <w:rPr>
            <w:rFonts w:ascii="Times New Roman" w:hAnsi="Times New Roman" w:cs="Times New Roman"/>
            <w:sz w:val="22"/>
          </w:rPr>
          <w:t xml:space="preserve">across </w:t>
        </w:r>
      </w:ins>
      <w:ins w:id="2447" w:author="nick ting" w:date="2021-10-04T22:18:00Z">
        <w:r w:rsidR="00232ACE">
          <w:rPr>
            <w:rFonts w:ascii="Times New Roman" w:hAnsi="Times New Roman" w:cs="Times New Roman"/>
            <w:sz w:val="22"/>
          </w:rPr>
          <w:t>two conditions</w:t>
        </w:r>
      </w:ins>
      <w:r w:rsidRPr="00790445">
        <w:rPr>
          <w:rFonts w:ascii="Times New Roman" w:hAnsi="Times New Roman" w:cs="Times New Roman"/>
          <w:sz w:val="22"/>
        </w:rPr>
        <w:t>.</w:t>
      </w:r>
      <w:ins w:id="2448" w:author="nick ting" w:date="2021-10-04T22:18:00Z">
        <w:r w:rsidR="00232ACE">
          <w:rPr>
            <w:rFonts w:ascii="Times New Roman" w:hAnsi="Times New Roman" w:cs="Times New Roman"/>
            <w:sz w:val="22"/>
          </w:rPr>
          <w:t xml:space="preserve"> While a group of fungal-bacterial interactions bec</w:t>
        </w:r>
      </w:ins>
      <w:ins w:id="2449" w:author="nick ting" w:date="2021-10-04T22:19:00Z">
        <w:r w:rsidR="00232ACE">
          <w:rPr>
            <w:rFonts w:ascii="Times New Roman" w:hAnsi="Times New Roman" w:cs="Times New Roman"/>
            <w:sz w:val="22"/>
          </w:rPr>
          <w:t>ame</w:t>
        </w:r>
      </w:ins>
      <w:ins w:id="2450" w:author="nick ting" w:date="2021-10-04T22:18:00Z">
        <w:r w:rsidR="00232ACE">
          <w:rPr>
            <w:rFonts w:ascii="Times New Roman" w:hAnsi="Times New Roman" w:cs="Times New Roman"/>
            <w:sz w:val="22"/>
          </w:rPr>
          <w:t xml:space="preserve"> </w:t>
        </w:r>
        <w:proofErr w:type="gramStart"/>
        <w:r w:rsidR="00232ACE">
          <w:rPr>
            <w:rFonts w:ascii="Times New Roman" w:hAnsi="Times New Roman" w:cs="Times New Roman"/>
            <w:sz w:val="22"/>
          </w:rPr>
          <w:t xml:space="preserve">stronger </w:t>
        </w:r>
      </w:ins>
      <w:r w:rsidRPr="00790445">
        <w:rPr>
          <w:rFonts w:ascii="Times New Roman" w:hAnsi="Times New Roman" w:cs="Times New Roman"/>
          <w:sz w:val="22"/>
        </w:rPr>
        <w:t xml:space="preserve"> </w:t>
      </w:r>
      <w:ins w:id="2451" w:author="nick ting" w:date="2021-10-04T22:18:00Z">
        <w:r w:rsidR="00232ACE">
          <w:rPr>
            <w:rFonts w:ascii="Times New Roman" w:hAnsi="Times New Roman" w:cs="Times New Roman"/>
            <w:sz w:val="22"/>
          </w:rPr>
          <w:t>in</w:t>
        </w:r>
        <w:proofErr w:type="gramEnd"/>
        <w:r w:rsidR="00232ACE">
          <w:rPr>
            <w:rFonts w:ascii="Times New Roman" w:hAnsi="Times New Roman" w:cs="Times New Roman"/>
            <w:sz w:val="22"/>
          </w:rPr>
          <w:t xml:space="preserve"> CRC patients, another g</w:t>
        </w:r>
      </w:ins>
      <w:ins w:id="2452" w:author="nick ting" w:date="2021-10-04T22:19:00Z">
        <w:r w:rsidR="00232ACE">
          <w:rPr>
            <w:rFonts w:ascii="Times New Roman" w:hAnsi="Times New Roman" w:cs="Times New Roman"/>
            <w:sz w:val="22"/>
          </w:rPr>
          <w:t xml:space="preserve">roup of fungal-bacterial interactions became weaker. </w:t>
        </w:r>
      </w:ins>
      <w:r w:rsidRPr="00790445">
        <w:rPr>
          <w:rFonts w:ascii="Times New Roman" w:hAnsi="Times New Roman" w:cs="Times New Roman"/>
          <w:sz w:val="22"/>
        </w:rPr>
        <w:t xml:space="preserve">Collectively, </w:t>
      </w:r>
      <w:del w:id="2453" w:author="nick ting" w:date="2021-10-04T22:19:00Z">
        <w:r w:rsidRPr="00790445" w:rsidDel="00232ACE">
          <w:rPr>
            <w:rFonts w:ascii="Times New Roman" w:hAnsi="Times New Roman" w:cs="Times New Roman"/>
            <w:sz w:val="22"/>
          </w:rPr>
          <w:delText xml:space="preserve">our results implicated those correlations among </w:delText>
        </w:r>
        <w:r w:rsidR="00FA35F2" w:rsidRPr="00790445" w:rsidDel="00232ACE">
          <w:rPr>
            <w:rFonts w:ascii="Times New Roman" w:hAnsi="Times New Roman" w:cs="Times New Roman"/>
            <w:sz w:val="22"/>
          </w:rPr>
          <w:delText>micro-eukaryotes</w:delText>
        </w:r>
      </w:del>
      <w:ins w:id="2454" w:author="LIN, Yufeng" w:date="2021-09-28T13:08:00Z">
        <w:del w:id="2455" w:author="nick ting" w:date="2021-10-04T22:19:00Z">
          <w:r w:rsidR="004314C2" w:rsidDel="00232ACE">
            <w:rPr>
              <w:rFonts w:ascii="Times New Roman" w:hAnsi="Times New Roman" w:cs="Times New Roman"/>
              <w:sz w:val="22"/>
            </w:rPr>
            <w:delText>fungi</w:delText>
          </w:r>
        </w:del>
      </w:ins>
      <w:del w:id="2456" w:author="nick ting" w:date="2021-10-04T22:19:00Z">
        <w:r w:rsidRPr="00790445" w:rsidDel="00232ACE">
          <w:rPr>
            <w:rFonts w:ascii="Times New Roman" w:hAnsi="Times New Roman" w:cs="Times New Roman"/>
            <w:sz w:val="22"/>
          </w:rPr>
          <w:delText xml:space="preserve"> were weakened in CRC, while bacteria-bacteria correlations were utterly opposite. And associations of </w:delText>
        </w:r>
        <w:r w:rsidR="00FA35F2" w:rsidRPr="00790445" w:rsidDel="00232ACE">
          <w:rPr>
            <w:rFonts w:ascii="Times New Roman" w:hAnsi="Times New Roman" w:cs="Times New Roman"/>
            <w:sz w:val="22"/>
          </w:rPr>
          <w:delText>micro-eukaryotes</w:delText>
        </w:r>
      </w:del>
      <w:ins w:id="2457" w:author="LIN, Yufeng" w:date="2021-09-28T13:08:00Z">
        <w:del w:id="2458" w:author="nick ting" w:date="2021-10-04T22:19:00Z">
          <w:r w:rsidR="004314C2" w:rsidDel="00232ACE">
            <w:rPr>
              <w:rFonts w:ascii="Times New Roman" w:hAnsi="Times New Roman" w:cs="Times New Roman"/>
              <w:sz w:val="22"/>
            </w:rPr>
            <w:delText>fungi</w:delText>
          </w:r>
        </w:del>
      </w:ins>
      <w:del w:id="2459" w:author="nick ting" w:date="2021-10-04T22:19:00Z">
        <w:r w:rsidRPr="00790445" w:rsidDel="00232ACE">
          <w:rPr>
            <w:rFonts w:ascii="Times New Roman" w:hAnsi="Times New Roman" w:cs="Times New Roman"/>
            <w:sz w:val="22"/>
          </w:rPr>
          <w:delText>-bacteria existed above two situations.</w:delText>
        </w:r>
      </w:del>
      <w:ins w:id="2460" w:author="nick ting" w:date="2021-10-04T22:19:00Z">
        <w:r w:rsidR="00232ACE">
          <w:rPr>
            <w:rFonts w:ascii="Times New Roman" w:hAnsi="Times New Roman" w:cs="Times New Roman"/>
            <w:sz w:val="22"/>
          </w:rPr>
          <w:t xml:space="preserve">our differential correlation analysis demonstrated </w:t>
        </w:r>
      </w:ins>
      <w:ins w:id="2461" w:author="nick ting" w:date="2021-10-04T22:22:00Z">
        <w:r w:rsidR="00232ACE">
          <w:rPr>
            <w:rFonts w:ascii="Times New Roman" w:hAnsi="Times New Roman" w:cs="Times New Roman"/>
            <w:sz w:val="22"/>
          </w:rPr>
          <w:t>distinct differences</w:t>
        </w:r>
        <w:r w:rsidR="00FA777A">
          <w:rPr>
            <w:rFonts w:ascii="Times New Roman" w:hAnsi="Times New Roman" w:cs="Times New Roman"/>
            <w:sz w:val="22"/>
          </w:rPr>
          <w:t xml:space="preserve"> in the correlation changes among inter-fungal, inter-bacterial and fungal-bacterial interactions. This might imply that </w:t>
        </w:r>
      </w:ins>
    </w:p>
    <w:p w14:paraId="56866ADB" w14:textId="77777777" w:rsidR="00C33557" w:rsidRPr="00790445" w:rsidRDefault="00C33557" w:rsidP="00790445">
      <w:pPr>
        <w:rPr>
          <w:rFonts w:ascii="Times New Roman" w:hAnsi="Times New Roman" w:cs="Times New Roman"/>
          <w:sz w:val="22"/>
        </w:rPr>
      </w:pPr>
    </w:p>
    <w:p w14:paraId="57E32D7E" w14:textId="37168291" w:rsidR="00D9531B" w:rsidDel="0096422D" w:rsidRDefault="00D9531B" w:rsidP="00790445">
      <w:pPr>
        <w:rPr>
          <w:ins w:id="2462" w:author="nick ting" w:date="2021-10-04T18:14:00Z"/>
          <w:del w:id="2463" w:author="LIN, Yufeng" w:date="2021-10-05T14:03:00Z"/>
          <w:rFonts w:ascii="Times New Roman" w:hAnsi="Times New Roman" w:cs="Times New Roman"/>
          <w:sz w:val="22"/>
        </w:rPr>
      </w:pPr>
      <w:r w:rsidRPr="00790445">
        <w:rPr>
          <w:rFonts w:ascii="Times New Roman" w:hAnsi="Times New Roman" w:cs="Times New Roman"/>
          <w:sz w:val="22"/>
        </w:rPr>
        <w:t xml:space="preserve">We also defined the nine cases in the pair correlation comparison (figure 5b </w:t>
      </w:r>
      <w:ins w:id="2464" w:author="nick ting" w:date="2021-10-04T22:23:00Z">
        <w:r w:rsidR="00FA777A">
          <w:rPr>
            <w:rFonts w:ascii="Times New Roman" w:hAnsi="Times New Roman" w:cs="Times New Roman"/>
            <w:sz w:val="22"/>
          </w:rPr>
          <w:t xml:space="preserve">left panel </w:t>
        </w:r>
      </w:ins>
      <w:r w:rsidRPr="00790445">
        <w:rPr>
          <w:rFonts w:ascii="Times New Roman" w:hAnsi="Times New Roman" w:cs="Times New Roman"/>
          <w:sz w:val="22"/>
        </w:rPr>
        <w:t xml:space="preserve">and see methods).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w:t>
      </w:r>
      <w:ins w:id="2465" w:author="LIN, Yufeng" w:date="2021-10-05T16:44:00Z">
        <w:r w:rsidR="00F96E61">
          <w:rPr>
            <w:rFonts w:ascii="Times New Roman" w:hAnsi="Times New Roman" w:cs="Times New Roman"/>
            <w:sz w:val="22"/>
          </w:rPr>
          <w:t>intra-</w:t>
        </w:r>
      </w:ins>
      <w:del w:id="2466" w:author="LIN, Yufeng" w:date="2021-10-05T16:44:00Z">
        <w:r w:rsidRPr="00790445" w:rsidDel="00F96E61">
          <w:rPr>
            <w:rFonts w:ascii="Times New Roman" w:hAnsi="Times New Roman" w:cs="Times New Roman"/>
            <w:sz w:val="22"/>
          </w:rPr>
          <w:delText xml:space="preserve">internal </w:delText>
        </w:r>
      </w:del>
      <w:del w:id="2467" w:author="LIN, Yufeng" w:date="2021-09-28T13:08:00Z">
        <w:r w:rsidR="00FA35F2" w:rsidRPr="00790445" w:rsidDel="004314C2">
          <w:rPr>
            <w:rFonts w:ascii="Times New Roman" w:hAnsi="Times New Roman" w:cs="Times New Roman"/>
            <w:sz w:val="22"/>
          </w:rPr>
          <w:delText>micro-eukaryotes</w:delText>
        </w:r>
      </w:del>
      <w:ins w:id="246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078C74E8" w14:textId="77777777" w:rsidR="00C33557" w:rsidRPr="00790445" w:rsidRDefault="00C33557" w:rsidP="00790445">
      <w:pPr>
        <w:rPr>
          <w:rFonts w:ascii="Times New Roman" w:hAnsi="Times New Roman" w:cs="Times New Roman"/>
          <w:sz w:val="22"/>
        </w:rPr>
      </w:pPr>
    </w:p>
    <w:p w14:paraId="41551AE8" w14:textId="0DB4CAAC" w:rsidR="00D9531B" w:rsidDel="0096422D" w:rsidRDefault="00D9531B" w:rsidP="00790445">
      <w:pPr>
        <w:rPr>
          <w:ins w:id="2469" w:author="nick ting" w:date="2021-10-04T22:23:00Z"/>
          <w:del w:id="2470" w:author="LIN, Yufeng" w:date="2021-10-05T14:03:00Z"/>
          <w:rFonts w:ascii="Times New Roman" w:hAnsi="Times New Roman" w:cs="Times New Roman"/>
          <w:sz w:val="22"/>
        </w:rPr>
      </w:pPr>
      <w:del w:id="2471" w:author="nick ting" w:date="2021-10-04T22:24:00Z">
        <w:r w:rsidRPr="00790445" w:rsidDel="00FA777A">
          <w:rPr>
            <w:rFonts w:ascii="Times New Roman" w:hAnsi="Times New Roman" w:cs="Times New Roman"/>
            <w:sz w:val="22"/>
          </w:rPr>
          <w:delText>Sixty-four</w:delText>
        </w:r>
      </w:del>
      <w:ins w:id="2472" w:author="nick ting" w:date="2021-10-04T22:24:00Z">
        <w:del w:id="2473" w:author="LIN, Yufeng" w:date="2021-10-05T14:03:00Z">
          <w:r w:rsidR="00FA777A" w:rsidDel="0096422D">
            <w:rPr>
              <w:rFonts w:ascii="Times New Roman" w:hAnsi="Times New Roman" w:cs="Times New Roman"/>
              <w:sz w:val="22"/>
            </w:rPr>
            <w:delText>64</w:delText>
          </w:r>
        </w:del>
      </w:ins>
      <w:ins w:id="2474" w:author="LIN, Yufeng" w:date="2021-10-05T14:03:00Z">
        <w:r w:rsidR="0096422D">
          <w:rPr>
            <w:rFonts w:ascii="Times New Roman" w:hAnsi="Times New Roman" w:cs="Times New Roman"/>
            <w:sz w:val="22"/>
          </w:rPr>
          <w:t>Sixty-four</w:t>
        </w:r>
      </w:ins>
      <w:r w:rsidRPr="00790445">
        <w:rPr>
          <w:rFonts w:ascii="Times New Roman" w:hAnsi="Times New Roman" w:cs="Times New Roman"/>
          <w:sz w:val="22"/>
        </w:rPr>
        <w:t xml:space="preserve"> </w:t>
      </w:r>
      <w:del w:id="2475" w:author="nick ting" w:date="2021-10-04T22:24:00Z">
        <w:r w:rsidRPr="00790445" w:rsidDel="00FA777A">
          <w:rPr>
            <w:rFonts w:ascii="Times New Roman" w:hAnsi="Times New Roman" w:cs="Times New Roman"/>
            <w:sz w:val="22"/>
          </w:rPr>
          <w:delText xml:space="preserve">candidates </w:delText>
        </w:r>
      </w:del>
      <w:ins w:id="2476" w:author="nick ting" w:date="2021-10-04T22:24:00Z">
        <w:r w:rsidR="00FA777A">
          <w:rPr>
            <w:rFonts w:ascii="Times New Roman" w:hAnsi="Times New Roman" w:cs="Times New Roman"/>
            <w:sz w:val="22"/>
          </w:rPr>
          <w:t>microbes</w:t>
        </w:r>
        <w:r w:rsidR="00FA777A" w:rsidRPr="00790445">
          <w:rPr>
            <w:rFonts w:ascii="Times New Roman" w:hAnsi="Times New Roman" w:cs="Times New Roman"/>
            <w:sz w:val="22"/>
          </w:rPr>
          <w:t xml:space="preserve"> </w:t>
        </w:r>
      </w:ins>
      <w:r w:rsidRPr="00790445">
        <w:rPr>
          <w:rFonts w:ascii="Times New Roman" w:hAnsi="Times New Roman" w:cs="Times New Roman"/>
          <w:sz w:val="22"/>
        </w:rPr>
        <w:t xml:space="preserve">(31 bacteria and 33 </w:t>
      </w:r>
      <w:del w:id="2477" w:author="LIN, Yufeng" w:date="2021-09-28T13:08:00Z">
        <w:r w:rsidR="00FA35F2" w:rsidRPr="00790445" w:rsidDel="004314C2">
          <w:rPr>
            <w:rFonts w:ascii="Times New Roman" w:hAnsi="Times New Roman" w:cs="Times New Roman"/>
            <w:sz w:val="22"/>
          </w:rPr>
          <w:delText>micro-eukaryotes</w:delText>
        </w:r>
      </w:del>
      <w:ins w:id="247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were separated into six cluste</w:t>
      </w:r>
      <w:ins w:id="2479" w:author="nick ting" w:date="2021-10-04T22:24:00Z">
        <w:r w:rsidR="00FA777A">
          <w:rPr>
            <w:rFonts w:ascii="Times New Roman" w:hAnsi="Times New Roman" w:cs="Times New Roman"/>
            <w:sz w:val="22"/>
          </w:rPr>
          <w:t>r</w:t>
        </w:r>
      </w:ins>
      <w:del w:id="2480" w:author="nick ting" w:date="2021-10-04T22:24:00Z">
        <w:r w:rsidRPr="00790445" w:rsidDel="00FA777A">
          <w:rPr>
            <w:rFonts w:ascii="Times New Roman" w:hAnsi="Times New Roman" w:cs="Times New Roman"/>
            <w:sz w:val="22"/>
          </w:rPr>
          <w:delText>ring</w:delText>
        </w:r>
      </w:del>
      <w:r w:rsidRPr="00790445">
        <w:rPr>
          <w:rFonts w:ascii="Times New Roman" w:hAnsi="Times New Roman" w:cs="Times New Roman"/>
          <w:sz w:val="22"/>
        </w:rPr>
        <w:t xml:space="preserve">s with </w:t>
      </w:r>
      <w:bookmarkStart w:id="2481" w:name="_Hlk82182357"/>
      <w:r w:rsidRPr="00790445">
        <w:rPr>
          <w:rFonts w:ascii="Times New Roman" w:hAnsi="Times New Roman" w:cs="Times New Roman"/>
          <w:sz w:val="22"/>
        </w:rPr>
        <w:t>affinity propagation cluster</w:t>
      </w:r>
      <w:bookmarkEnd w:id="2481"/>
      <w:r w:rsidRPr="00790445">
        <w:rPr>
          <w:rFonts w:ascii="Times New Roman" w:hAnsi="Times New Roman" w:cs="Times New Roman"/>
          <w:sz w:val="22"/>
        </w:rPr>
        <w:t xml:space="preserve"> (figure 5d). Among these, two cluste</w:t>
      </w:r>
      <w:ins w:id="2482" w:author="nick ting" w:date="2021-10-04T22:26:00Z">
        <w:r w:rsidR="00FA777A">
          <w:rPr>
            <w:rFonts w:ascii="Times New Roman" w:hAnsi="Times New Roman" w:cs="Times New Roman"/>
            <w:sz w:val="22"/>
          </w:rPr>
          <w:t>r</w:t>
        </w:r>
      </w:ins>
      <w:del w:id="2483" w:author="nick ting" w:date="2021-10-04T22:26:00Z">
        <w:r w:rsidRPr="00790445" w:rsidDel="00FA777A">
          <w:rPr>
            <w:rFonts w:ascii="Times New Roman" w:hAnsi="Times New Roman" w:cs="Times New Roman"/>
            <w:sz w:val="22"/>
          </w:rPr>
          <w:delText>ring</w:delText>
        </w:r>
      </w:del>
      <w:r w:rsidRPr="00790445">
        <w:rPr>
          <w:rFonts w:ascii="Times New Roman" w:hAnsi="Times New Roman" w:cs="Times New Roman"/>
          <w:sz w:val="22"/>
        </w:rPr>
        <w:t xml:space="preserve">s contained most of the candidates </w:t>
      </w:r>
      <w:del w:id="2484" w:author="nick ting" w:date="2021-10-04T22:26:00Z">
        <w:r w:rsidRPr="00790445" w:rsidDel="00FA777A">
          <w:rPr>
            <w:rFonts w:ascii="Times New Roman" w:hAnsi="Times New Roman" w:cs="Times New Roman"/>
            <w:sz w:val="22"/>
          </w:rPr>
          <w:delText xml:space="preserve">were </w:delText>
        </w:r>
      </w:del>
      <w:r w:rsidRPr="00790445">
        <w:rPr>
          <w:rFonts w:ascii="Times New Roman" w:hAnsi="Times New Roman" w:cs="Times New Roman"/>
          <w:sz w:val="22"/>
        </w:rPr>
        <w:t xml:space="preserve">identified. </w:t>
      </w:r>
      <w:ins w:id="2485" w:author="LIN, Yufeng" w:date="2021-09-28T11:41:00Z">
        <w:r w:rsidR="00EA49C9" w:rsidRPr="00EA49C9">
          <w:rPr>
            <w:rFonts w:ascii="Times New Roman" w:hAnsi="Times New Roman" w:cs="Times New Roman"/>
            <w:sz w:val="22"/>
          </w:rPr>
          <w:t xml:space="preserve">We named the biggest one as the </w:t>
        </w:r>
      </w:ins>
      <w:proofErr w:type="spellStart"/>
      <w:ins w:id="2486" w:author="LIN, Yufeng" w:date="2021-09-28T13:09:00Z">
        <w:r w:rsidR="004314C2">
          <w:rPr>
            <w:rFonts w:ascii="Times New Roman" w:hAnsi="Times New Roman" w:cs="Times New Roman"/>
            <w:sz w:val="22"/>
          </w:rPr>
          <w:t>Fun</w:t>
        </w:r>
      </w:ins>
      <w:ins w:id="2487" w:author="LIN, Yufeng" w:date="2021-09-28T11:41:00Z">
        <w:r w:rsidR="00EA49C9" w:rsidRPr="00EA49C9">
          <w:rPr>
            <w:rFonts w:ascii="Times New Roman" w:hAnsi="Times New Roman" w:cs="Times New Roman"/>
            <w:sz w:val="22"/>
          </w:rPr>
          <w:t>_</w:t>
        </w:r>
      </w:ins>
      <w:ins w:id="2488" w:author="LIN, Yufeng" w:date="2021-09-28T11:44:00Z">
        <w:r w:rsidR="00EA49C9">
          <w:rPr>
            <w:rFonts w:ascii="Times New Roman" w:hAnsi="Times New Roman" w:cs="Times New Roman"/>
            <w:sz w:val="22"/>
          </w:rPr>
          <w:t>c</w:t>
        </w:r>
      </w:ins>
      <w:ins w:id="2489" w:author="LIN, Yufeng" w:date="2021-09-28T11:41:00Z">
        <w:r w:rsidR="00EA49C9" w:rsidRPr="00EA49C9">
          <w:rPr>
            <w:rFonts w:ascii="Times New Roman" w:hAnsi="Times New Roman" w:cs="Times New Roman"/>
            <w:sz w:val="22"/>
          </w:rPr>
          <w:t>luster</w:t>
        </w:r>
        <w:proofErr w:type="spellEnd"/>
        <w:r w:rsidR="00EA49C9" w:rsidRPr="00EA49C9">
          <w:rPr>
            <w:rFonts w:ascii="Times New Roman" w:hAnsi="Times New Roman" w:cs="Times New Roman"/>
            <w:sz w:val="22"/>
          </w:rPr>
          <w:t xml:space="preserve"> because 18 of 22 </w:t>
        </w:r>
        <w:del w:id="2490" w:author="nick ting" w:date="2021-10-04T22:26:00Z">
          <w:r w:rsidR="00EA49C9" w:rsidRPr="00EA49C9" w:rsidDel="00FA777A">
            <w:rPr>
              <w:rFonts w:ascii="Times New Roman" w:hAnsi="Times New Roman" w:cs="Times New Roman"/>
              <w:sz w:val="22"/>
            </w:rPr>
            <w:delText>participants</w:delText>
          </w:r>
        </w:del>
      </w:ins>
      <w:ins w:id="2491" w:author="nick ting" w:date="2021-10-04T22:26:00Z">
        <w:r w:rsidR="00FA777A">
          <w:rPr>
            <w:rFonts w:ascii="Times New Roman" w:hAnsi="Times New Roman" w:cs="Times New Roman"/>
            <w:sz w:val="22"/>
          </w:rPr>
          <w:t>microbes</w:t>
        </w:r>
      </w:ins>
      <w:ins w:id="2492" w:author="LIN, Yufeng" w:date="2021-09-28T11:41:00Z">
        <w:r w:rsidR="00EA49C9" w:rsidRPr="00EA49C9">
          <w:rPr>
            <w:rFonts w:ascii="Times New Roman" w:hAnsi="Times New Roman" w:cs="Times New Roman"/>
            <w:sz w:val="22"/>
          </w:rPr>
          <w:t xml:space="preserve"> were </w:t>
        </w:r>
      </w:ins>
      <w:ins w:id="2493" w:author="LIN, Yufeng" w:date="2021-09-28T13:08:00Z">
        <w:r w:rsidR="004314C2">
          <w:rPr>
            <w:rFonts w:ascii="Times New Roman" w:hAnsi="Times New Roman" w:cs="Times New Roman"/>
            <w:sz w:val="22"/>
          </w:rPr>
          <w:t>fungi</w:t>
        </w:r>
      </w:ins>
      <w:del w:id="2494" w:author="LIN, Yufeng" w:date="2021-09-28T11:41:00Z">
        <w:r w:rsidRPr="00790445" w:rsidDel="00EA49C9">
          <w:rPr>
            <w:rFonts w:ascii="Times New Roman" w:hAnsi="Times New Roman" w:cs="Times New Roman"/>
            <w:sz w:val="22"/>
          </w:rPr>
          <w:delText>For the first main clustering, 22 candidates were involved, and most of them were in Eukaryota. We, therefore, named this clustering as mEuk_Cluster</w:delText>
        </w:r>
      </w:del>
      <w:r w:rsidRPr="00790445">
        <w:rPr>
          <w:rFonts w:ascii="Times New Roman" w:hAnsi="Times New Roman" w:cs="Times New Roman"/>
          <w:sz w:val="22"/>
        </w:rPr>
        <w:t>. In this cluster</w:t>
      </w:r>
      <w:del w:id="2495" w:author="LIN, Yufeng" w:date="2021-09-28T11:42:00Z">
        <w:r w:rsidRPr="00790445" w:rsidDel="00EA49C9">
          <w:rPr>
            <w:rFonts w:ascii="Times New Roman" w:hAnsi="Times New Roman" w:cs="Times New Roman"/>
            <w:sz w:val="22"/>
          </w:rPr>
          <w:delText>ing</w:delText>
        </w:r>
      </w:del>
      <w:r w:rsidRPr="00790445">
        <w:rPr>
          <w:rFonts w:ascii="Times New Roman" w:hAnsi="Times New Roman" w:cs="Times New Roman"/>
          <w:sz w:val="22"/>
        </w:rPr>
        <w:t>, the correlation</w:t>
      </w:r>
      <w:ins w:id="2496" w:author="LIN, Yufeng" w:date="2021-09-28T11:42:00Z">
        <w:r w:rsidR="00EA49C9">
          <w:rPr>
            <w:rFonts w:ascii="Times New Roman" w:hAnsi="Times New Roman" w:cs="Times New Roman"/>
            <w:sz w:val="22"/>
          </w:rPr>
          <w:t>s</w:t>
        </w:r>
      </w:ins>
      <w:r w:rsidRPr="00790445">
        <w:rPr>
          <w:rFonts w:ascii="Times New Roman" w:hAnsi="Times New Roman" w:cs="Times New Roman"/>
          <w:sz w:val="22"/>
        </w:rPr>
        <w:t xml:space="preserve"> between the enriched </w:t>
      </w:r>
      <w:del w:id="2497" w:author="LIN, Yufeng" w:date="2021-09-28T13:08:00Z">
        <w:r w:rsidR="00FA35F2" w:rsidRPr="00790445" w:rsidDel="004314C2">
          <w:rPr>
            <w:rFonts w:ascii="Times New Roman" w:hAnsi="Times New Roman" w:cs="Times New Roman"/>
            <w:sz w:val="22"/>
          </w:rPr>
          <w:delText>micro-eukaryotes</w:delText>
        </w:r>
      </w:del>
      <w:ins w:id="249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2499" w:author="LIN, Yufeng" w:date="2021-09-28T11:43:00Z">
        <w:r w:rsidRPr="00790445" w:rsidDel="00EA49C9">
          <w:rPr>
            <w:rFonts w:ascii="Times New Roman" w:hAnsi="Times New Roman" w:cs="Times New Roman"/>
            <w:sz w:val="22"/>
          </w:rPr>
          <w:delText xml:space="preserve">was </w:delText>
        </w:r>
      </w:del>
      <w:ins w:id="2500" w:author="LIN, Yufeng" w:date="2021-09-28T11:43:00Z">
        <w:r w:rsidR="00EA49C9">
          <w:rPr>
            <w:rFonts w:ascii="Times New Roman" w:hAnsi="Times New Roman" w:cs="Times New Roman"/>
            <w:sz w:val="22"/>
          </w:rPr>
          <w:t>were</w:t>
        </w:r>
        <w:r w:rsidR="00EA49C9" w:rsidRPr="00790445">
          <w:rPr>
            <w:rFonts w:ascii="Times New Roman" w:hAnsi="Times New Roman" w:cs="Times New Roman"/>
            <w:sz w:val="22"/>
          </w:rPr>
          <w:t xml:space="preserve"> </w:t>
        </w:r>
      </w:ins>
      <w:r w:rsidRPr="00790445">
        <w:rPr>
          <w:rFonts w:ascii="Times New Roman" w:hAnsi="Times New Roman" w:cs="Times New Roman"/>
          <w:sz w:val="22"/>
        </w:rPr>
        <w:t xml:space="preserve">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del w:id="2501" w:author="LIN, Yufeng" w:date="2021-09-28T13:08:00Z">
        <w:r w:rsidR="00FA35F2" w:rsidRPr="00790445" w:rsidDel="004314C2">
          <w:rPr>
            <w:rFonts w:ascii="Times New Roman" w:hAnsi="Times New Roman" w:cs="Times New Roman"/>
            <w:sz w:val="22"/>
          </w:rPr>
          <w:delText>micro-eukaryotes</w:delText>
        </w:r>
      </w:del>
      <w:ins w:id="2502"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t>
      </w:r>
      <w:del w:id="2503" w:author="LIN, Yufeng" w:date="2021-09-28T11:44:00Z">
        <w:r w:rsidRPr="00790445" w:rsidDel="00EA49C9">
          <w:rPr>
            <w:rFonts w:ascii="Times New Roman" w:hAnsi="Times New Roman" w:cs="Times New Roman"/>
            <w:sz w:val="22"/>
          </w:rPr>
          <w:delText xml:space="preserve">We also </w:delText>
        </w:r>
      </w:del>
      <w:del w:id="2504" w:author="LIN, Yufeng" w:date="2021-09-28T11:43:00Z">
        <w:r w:rsidRPr="00790445" w:rsidDel="00EA49C9">
          <w:rPr>
            <w:rFonts w:ascii="Times New Roman" w:hAnsi="Times New Roman" w:cs="Times New Roman"/>
            <w:sz w:val="22"/>
          </w:rPr>
          <w:delText xml:space="preserve">identified </w:delText>
        </w:r>
      </w:del>
      <w:del w:id="2505" w:author="LIN, Yufeng" w:date="2021-09-28T11:44:00Z">
        <w:r w:rsidRPr="00790445" w:rsidDel="00EA49C9">
          <w:rPr>
            <w:rFonts w:ascii="Times New Roman" w:hAnsi="Times New Roman" w:cs="Times New Roman"/>
            <w:sz w:val="22"/>
          </w:rPr>
          <w:delText>t</w:delText>
        </w:r>
      </w:del>
      <w:ins w:id="2506" w:author="LIN, Yufeng" w:date="2021-09-28T11:44:00Z">
        <w:r w:rsidR="00EA49C9">
          <w:rPr>
            <w:rFonts w:ascii="Times New Roman" w:hAnsi="Times New Roman" w:cs="Times New Roman"/>
            <w:sz w:val="22"/>
          </w:rPr>
          <w:t>T</w:t>
        </w:r>
      </w:ins>
      <w:r w:rsidRPr="00790445">
        <w:rPr>
          <w:rFonts w:ascii="Times New Roman" w:hAnsi="Times New Roman" w:cs="Times New Roman"/>
          <w:sz w:val="22"/>
        </w:rPr>
        <w:t xml:space="preserve">hree CRC 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del w:id="2507" w:author="LIN, Yufeng" w:date="2021-09-28T13:08:00Z">
        <w:r w:rsidR="00FA35F2" w:rsidRPr="00790445" w:rsidDel="004314C2">
          <w:rPr>
            <w:rFonts w:ascii="Times New Roman" w:hAnsi="Times New Roman" w:cs="Times New Roman"/>
            <w:sz w:val="22"/>
          </w:rPr>
          <w:delText>micro-eukaryotes</w:delText>
        </w:r>
      </w:del>
      <w:ins w:id="250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(figure 5d). </w:t>
      </w:r>
      <w:del w:id="2509" w:author="LIN, Yufeng" w:date="2021-09-28T11:45:00Z">
        <w:r w:rsidRPr="00790445" w:rsidDel="00EA49C9">
          <w:rPr>
            <w:rFonts w:ascii="Times New Roman" w:hAnsi="Times New Roman" w:cs="Times New Roman"/>
            <w:sz w:val="22"/>
          </w:rPr>
          <w:delText>We revealed that t</w:delText>
        </w:r>
      </w:del>
      <w:ins w:id="2510" w:author="LIN, Yufeng" w:date="2021-09-28T11:45:00Z">
        <w:r w:rsidR="00EA49C9">
          <w:rPr>
            <w:rFonts w:ascii="Times New Roman" w:hAnsi="Times New Roman" w:cs="Times New Roman"/>
            <w:sz w:val="22"/>
          </w:rPr>
          <w:t>T</w:t>
        </w:r>
      </w:ins>
      <w:r w:rsidRPr="00790445">
        <w:rPr>
          <w:rFonts w:ascii="Times New Roman" w:hAnsi="Times New Roman" w:cs="Times New Roman"/>
          <w:sz w:val="22"/>
        </w:rPr>
        <w:t xml:space="preserve">he most outstanding </w:t>
      </w:r>
      <w:del w:id="2511" w:author="LIN, Yufeng" w:date="2021-09-28T13:08:00Z">
        <w:r w:rsidR="00FA35F2" w:rsidRPr="00790445" w:rsidDel="004314C2">
          <w:rPr>
            <w:rFonts w:ascii="Times New Roman" w:hAnsi="Times New Roman" w:cs="Times New Roman"/>
            <w:sz w:val="22"/>
          </w:rPr>
          <w:delText>micro-eukaryotes</w:delText>
        </w:r>
      </w:del>
      <w:ins w:id="2512"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the </w:t>
      </w:r>
      <w:del w:id="2513" w:author="LIN, Yufeng" w:date="2021-09-28T11:46:00Z">
        <w:r w:rsidRPr="00790445" w:rsidDel="00EA49C9">
          <w:rPr>
            <w:rFonts w:ascii="Times New Roman" w:hAnsi="Times New Roman" w:cs="Times New Roman"/>
            <w:sz w:val="22"/>
          </w:rPr>
          <w:delText xml:space="preserve">most reported </w:delText>
        </w:r>
      </w:del>
      <w:r w:rsidRPr="00790445">
        <w:rPr>
          <w:rFonts w:ascii="Times New Roman" w:hAnsi="Times New Roman" w:cs="Times New Roman"/>
          <w:sz w:val="22"/>
        </w:rPr>
        <w:t>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were in the same cluster</w:t>
      </w:r>
      <w:del w:id="2514" w:author="LIN, Yufeng" w:date="2021-09-28T11:46:00Z">
        <w:r w:rsidRPr="00790445" w:rsidDel="00EA49C9">
          <w:rPr>
            <w:rFonts w:ascii="Times New Roman" w:hAnsi="Times New Roman" w:cs="Times New Roman"/>
            <w:sz w:val="22"/>
          </w:rPr>
          <w:delText>ing</w:delText>
        </w:r>
      </w:del>
      <w:r w:rsidRPr="00790445">
        <w:rPr>
          <w:rFonts w:ascii="Times New Roman" w:hAnsi="Times New Roman" w:cs="Times New Roman"/>
          <w:sz w:val="22"/>
        </w:rPr>
        <w:t xml:space="preserve">.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2515"/>
      <w:r w:rsidRPr="00790445">
        <w:rPr>
          <w:rFonts w:ascii="Times New Roman" w:hAnsi="Times New Roman" w:cs="Times New Roman"/>
          <w:sz w:val="22"/>
        </w:rPr>
        <w:t xml:space="preserve">supplementary table </w:t>
      </w:r>
      <w:del w:id="2516" w:author="LIN, Yufeng" w:date="2021-09-23T14:28:00Z">
        <w:r w:rsidRPr="00790445" w:rsidDel="003A3841">
          <w:rPr>
            <w:rFonts w:ascii="Times New Roman" w:hAnsi="Times New Roman" w:cs="Times New Roman"/>
            <w:sz w:val="22"/>
          </w:rPr>
          <w:delText>8</w:delText>
        </w:r>
      </w:del>
      <w:ins w:id="2517" w:author="LIN, Yufeng" w:date="2021-09-23T17:07:00Z">
        <w:r w:rsidR="001A7063">
          <w:rPr>
            <w:rFonts w:ascii="Times New Roman" w:hAnsi="Times New Roman" w:cs="Times New Roman"/>
            <w:sz w:val="22"/>
          </w:rPr>
          <w:t>1</w:t>
        </w:r>
      </w:ins>
      <w:ins w:id="2518"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2515"/>
      <w:r w:rsidRPr="00790445">
        <w:rPr>
          <w:rStyle w:val="CommentReference"/>
          <w:rFonts w:ascii="Times New Roman" w:hAnsi="Times New Roman" w:cs="Times New Roman"/>
          <w:sz w:val="22"/>
          <w:szCs w:val="22"/>
        </w:rPr>
        <w:commentReference w:id="2515"/>
      </w:r>
      <w:r w:rsidRPr="00790445">
        <w:rPr>
          <w:rFonts w:ascii="Times New Roman" w:hAnsi="Times New Roman" w:cs="Times New Roman"/>
          <w:sz w:val="22"/>
        </w:rPr>
        <w:t xml:space="preserve">, indicating that </w:t>
      </w:r>
      <w:del w:id="2519" w:author="LIN, Yufeng" w:date="2021-09-28T13:01:00Z">
        <w:r w:rsidR="00FA35F2" w:rsidRPr="00790445" w:rsidDel="004314C2">
          <w:rPr>
            <w:rFonts w:ascii="Times New Roman" w:hAnsi="Times New Roman" w:cs="Times New Roman"/>
            <w:sz w:val="22"/>
          </w:rPr>
          <w:delText>micro-eukaryotic</w:delText>
        </w:r>
      </w:del>
      <w:ins w:id="2520" w:author="LIN, Yufeng" w:date="2021-09-28T13:01: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w:t>
      </w:r>
      <w:del w:id="2521" w:author="LIN, Yufeng" w:date="2021-09-28T13:01:00Z">
        <w:r w:rsidRPr="00790445" w:rsidDel="004314C2">
          <w:rPr>
            <w:rFonts w:ascii="Times New Roman" w:hAnsi="Times New Roman" w:cs="Times New Roman"/>
            <w:sz w:val="22"/>
          </w:rPr>
          <w:delText>l</w:delText>
        </w:r>
      </w:del>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2522"/>
      <w:r w:rsidRPr="00790445">
        <w:rPr>
          <w:rFonts w:ascii="Times New Roman" w:hAnsi="Times New Roman" w:cs="Times New Roman"/>
          <w:sz w:val="22"/>
        </w:rPr>
        <w:t xml:space="preserve">supplementary table </w:t>
      </w:r>
      <w:del w:id="2523" w:author="LIN, Yufeng" w:date="2021-09-23T14:28:00Z">
        <w:r w:rsidRPr="00790445" w:rsidDel="003A3841">
          <w:rPr>
            <w:rFonts w:ascii="Times New Roman" w:hAnsi="Times New Roman" w:cs="Times New Roman"/>
            <w:sz w:val="22"/>
          </w:rPr>
          <w:delText>8</w:delText>
        </w:r>
      </w:del>
      <w:ins w:id="2524" w:author="LIN, Yufeng" w:date="2021-09-23T17:07:00Z">
        <w:r w:rsidR="001A7063">
          <w:rPr>
            <w:rFonts w:ascii="Times New Roman" w:hAnsi="Times New Roman" w:cs="Times New Roman"/>
            <w:sz w:val="22"/>
          </w:rPr>
          <w:t>1</w:t>
        </w:r>
      </w:ins>
      <w:ins w:id="2525"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2522"/>
      <w:r w:rsidRPr="00790445">
        <w:rPr>
          <w:rStyle w:val="CommentReference"/>
          <w:rFonts w:ascii="Times New Roman" w:hAnsi="Times New Roman" w:cs="Times New Roman"/>
          <w:sz w:val="22"/>
          <w:szCs w:val="22"/>
        </w:rPr>
        <w:commentReference w:id="2522"/>
      </w:r>
      <w:r w:rsidRPr="00790445">
        <w:rPr>
          <w:rFonts w:ascii="Times New Roman" w:hAnsi="Times New Roman" w:cs="Times New Roman"/>
          <w:sz w:val="22"/>
        </w:rPr>
        <w:t xml:space="preserve">. In contrast, no direct correlation between another key </w:t>
      </w:r>
      <w:del w:id="2526" w:author="LIN, Yufeng" w:date="2021-10-04T16:58:00Z">
        <w:r w:rsidRPr="00790445" w:rsidDel="00DB66B4">
          <w:rPr>
            <w:rFonts w:ascii="Times New Roman" w:hAnsi="Times New Roman" w:cs="Times New Roman"/>
            <w:sz w:val="22"/>
          </w:rPr>
          <w:delText xml:space="preserve">microeukaryote </w:delText>
        </w:r>
      </w:del>
      <w:ins w:id="2527" w:author="LIN, Yufeng" w:date="2021-10-04T16:58:00Z">
        <w:r w:rsidR="00DB66B4">
          <w:rPr>
            <w:rFonts w:ascii="Times New Roman" w:hAnsi="Times New Roman" w:cs="Times New Roman"/>
            <w:sz w:val="22"/>
          </w:rPr>
          <w:t>fungi</w:t>
        </w:r>
        <w:r w:rsidR="00DB66B4" w:rsidRPr="00790445">
          <w:rPr>
            <w:rFonts w:ascii="Times New Roman" w:hAnsi="Times New Roman" w:cs="Times New Roman"/>
            <w:sz w:val="22"/>
          </w:rPr>
          <w:t xml:space="preserve"> </w:t>
        </w:r>
      </w:ins>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ins w:id="2528" w:author="LIN, Yufeng" w:date="2021-09-28T11:46:00Z">
        <w:r w:rsidR="00EA49C9">
          <w:rPr>
            <w:rFonts w:ascii="Times New Roman" w:hAnsi="Times New Roman" w:cs="Times New Roman"/>
            <w:sz w:val="22"/>
          </w:rPr>
          <w:t xml:space="preserve"> </w:t>
        </w:r>
      </w:ins>
      <w:ins w:id="2529" w:author="LIN, Yufeng" w:date="2021-09-28T11:49:00Z">
        <w:r w:rsidR="00852BD9" w:rsidRPr="00852BD9">
          <w:rPr>
            <w:rFonts w:ascii="Times New Roman" w:hAnsi="Times New Roman" w:cs="Times New Roman"/>
            <w:sz w:val="22"/>
          </w:rPr>
          <w:t xml:space="preserve">It revealed that </w:t>
        </w:r>
        <w:r w:rsidR="00852BD9" w:rsidRPr="00852BD9">
          <w:rPr>
            <w:rFonts w:ascii="Times New Roman" w:hAnsi="Times New Roman" w:cs="Times New Roman"/>
            <w:i/>
            <w:iCs/>
            <w:sz w:val="22"/>
            <w:rPrChange w:id="2530" w:author="LIN, Yufeng" w:date="2021-09-28T11:49:00Z">
              <w:rPr>
                <w:rFonts w:ascii="Times New Roman" w:hAnsi="Times New Roman" w:cs="Times New Roman"/>
                <w:sz w:val="22"/>
              </w:rPr>
            </w:rPrChange>
          </w:rPr>
          <w:t>A. rambellii</w:t>
        </w:r>
        <w:r w:rsidR="00852BD9" w:rsidRPr="00852BD9">
          <w:rPr>
            <w:rFonts w:ascii="Times New Roman" w:hAnsi="Times New Roman" w:cs="Times New Roman"/>
            <w:sz w:val="22"/>
          </w:rPr>
          <w:t xml:space="preserve"> was an important potential carcinogen and related to other reported CRC-</w:t>
        </w:r>
        <w:proofErr w:type="spellStart"/>
        <w:r w:rsidR="00852BD9" w:rsidRPr="00852BD9">
          <w:rPr>
            <w:rFonts w:ascii="Times New Roman" w:hAnsi="Times New Roman" w:cs="Times New Roman"/>
            <w:sz w:val="22"/>
          </w:rPr>
          <w:t>pathogenes</w:t>
        </w:r>
        <w:proofErr w:type="spellEnd"/>
        <w:r w:rsidR="00852BD9" w:rsidRPr="00852BD9">
          <w:rPr>
            <w:rFonts w:ascii="Times New Roman" w:hAnsi="Times New Roman" w:cs="Times New Roman"/>
            <w:sz w:val="22"/>
          </w:rPr>
          <w:t>.</w:t>
        </w:r>
      </w:ins>
    </w:p>
    <w:p w14:paraId="0D121FEE" w14:textId="77777777" w:rsidR="00FA777A" w:rsidRPr="00790445" w:rsidRDefault="00FA777A" w:rsidP="00790445">
      <w:pPr>
        <w:rPr>
          <w:rFonts w:ascii="Times New Roman" w:hAnsi="Times New Roman" w:cs="Times New Roman"/>
          <w:sz w:val="22"/>
        </w:rPr>
      </w:pPr>
    </w:p>
    <w:p w14:paraId="339C73F8" w14:textId="51D22E29" w:rsidR="00881177"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w:t>
      </w:r>
      <w:del w:id="2531" w:author="LIN, Yufeng" w:date="2021-09-28T11:50:00Z">
        <w:r w:rsidRPr="00790445" w:rsidDel="00852BD9">
          <w:rPr>
            <w:rFonts w:ascii="Times New Roman" w:hAnsi="Times New Roman" w:cs="Times New Roman"/>
            <w:sz w:val="22"/>
          </w:rPr>
          <w:delText xml:space="preserve">most </w:delText>
        </w:r>
      </w:del>
      <w:ins w:id="2532" w:author="LIN, Yufeng" w:date="2021-09-28T11:50:00Z">
        <w:r w:rsidR="00852BD9">
          <w:rPr>
            <w:rFonts w:ascii="Times New Roman" w:hAnsi="Times New Roman" w:cs="Times New Roman"/>
            <w:sz w:val="22"/>
          </w:rPr>
          <w:t>17</w:t>
        </w:r>
        <w:r w:rsidR="00852BD9" w:rsidRPr="00790445">
          <w:rPr>
            <w:rFonts w:ascii="Times New Roman" w:hAnsi="Times New Roman" w:cs="Times New Roman"/>
            <w:sz w:val="22"/>
          </w:rPr>
          <w:t xml:space="preserve"> </w:t>
        </w:r>
      </w:ins>
      <w:r w:rsidRPr="00790445">
        <w:rPr>
          <w:rFonts w:ascii="Times New Roman" w:hAnsi="Times New Roman" w:cs="Times New Roman"/>
          <w:sz w:val="22"/>
        </w:rPr>
        <w:t xml:space="preserve">of </w:t>
      </w:r>
      <w:del w:id="2533" w:author="LIN, Yufeng" w:date="2021-09-28T11:50:00Z">
        <w:r w:rsidRPr="00790445" w:rsidDel="00852BD9">
          <w:rPr>
            <w:rFonts w:ascii="Times New Roman" w:hAnsi="Times New Roman" w:cs="Times New Roman"/>
            <w:sz w:val="22"/>
          </w:rPr>
          <w:delText xml:space="preserve">them </w:delText>
        </w:r>
      </w:del>
      <w:ins w:id="2534" w:author="LIN, Yufeng" w:date="2021-09-28T11:50:00Z">
        <w:r w:rsidR="00852BD9">
          <w:rPr>
            <w:rFonts w:ascii="Times New Roman" w:hAnsi="Times New Roman" w:cs="Times New Roman"/>
            <w:sz w:val="22"/>
          </w:rPr>
          <w:t xml:space="preserve">21 </w:t>
        </w:r>
      </w:ins>
      <w:r w:rsidRPr="00790445">
        <w:rPr>
          <w:rFonts w:ascii="Times New Roman" w:hAnsi="Times New Roman" w:cs="Times New Roman"/>
          <w:sz w:val="22"/>
        </w:rPr>
        <w:t xml:space="preserve">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w:t>
      </w:r>
      <w:ins w:id="2535" w:author="LIN, Yufeng" w:date="2021-09-28T11:51:00Z">
        <w:r w:rsidR="00852BD9">
          <w:rPr>
            <w:rFonts w:ascii="Times New Roman" w:hAnsi="Times New Roman" w:cs="Times New Roman"/>
            <w:sz w:val="22"/>
          </w:rPr>
          <w:t>In previous research</w:t>
        </w:r>
      </w:ins>
      <w:r w:rsidR="00852BD9">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{"citationID":"a1oii05r3jl","properties":{"formattedCitation":"\\super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w:instrText>
      </w:r>
      <w:r w:rsidR="00852BD9">
        <w:rPr>
          <w:rFonts w:ascii="Times New Roman" w:hAnsi="Times New Roman" w:cs="Times New Roman" w:hint="eastAsia"/>
          <w:sz w:val="22"/>
        </w:rPr>
        <w:instrText>ations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w:instrText>
      </w:r>
      <w:r w:rsidR="00852BD9">
        <w:rPr>
          <w:rFonts w:ascii="Times New Roman" w:hAnsi="Times New Roman" w:cs="Times New Roman"/>
          <w:sz w:val="22"/>
        </w:rPr>
        <w:instrText xml:space="preserve">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00852BD9">
        <w:rPr>
          <w:rFonts w:ascii="Times New Roman" w:hAnsi="Times New Roman" w:cs="Times New Roman"/>
          <w:sz w:val="22"/>
        </w:rPr>
        <w:fldChar w:fldCharType="end"/>
      </w:r>
      <w:ins w:id="2536" w:author="LIN, Yufeng" w:date="2021-09-28T11:51:00Z">
        <w:r w:rsidR="00852BD9">
          <w:rPr>
            <w:rFonts w:ascii="Times New Roman" w:hAnsi="Times New Roman" w:cs="Times New Roman"/>
            <w:sz w:val="22"/>
          </w:rPr>
          <w:t xml:space="preserve">, </w:t>
        </w:r>
      </w:ins>
      <w:del w:id="2537" w:author="LIN, Yufeng" w:date="2021-09-28T11:51:00Z">
        <w:r w:rsidR="00D72E28" w:rsidRPr="00790445" w:rsidDel="00852BD9">
          <w:rPr>
            <w:rFonts w:ascii="Times New Roman" w:hAnsi="Times New Roman" w:cs="Times New Roman"/>
            <w:sz w:val="22"/>
          </w:rPr>
          <w:delText>C</w:delText>
        </w:r>
      </w:del>
      <w:ins w:id="2538" w:author="LIN, Yufeng" w:date="2021-09-28T11:52:00Z">
        <w:r w:rsidR="00852BD9">
          <w:rPr>
            <w:rFonts w:ascii="Times New Roman" w:hAnsi="Times New Roman" w:cs="Times New Roman"/>
            <w:sz w:val="22"/>
          </w:rPr>
          <w:t>c</w:t>
        </w:r>
      </w:ins>
      <w:r w:rsidR="00D72E28" w:rsidRPr="00790445">
        <w:rPr>
          <w:rFonts w:ascii="Times New Roman" w:hAnsi="Times New Roman" w:cs="Times New Roman"/>
          <w:sz w:val="22"/>
        </w:rPr>
        <w:t xml:space="preserve">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del w:id="2539" w:author="LIN, Yufeng" w:date="2021-09-28T13:08:00Z">
        <w:r w:rsidR="00FA35F2" w:rsidRPr="00790445" w:rsidDel="004314C2">
          <w:rPr>
            <w:rFonts w:ascii="Times New Roman" w:hAnsi="Times New Roman" w:cs="Times New Roman"/>
            <w:sz w:val="22"/>
          </w:rPr>
          <w:delText>micro-eukaryotes</w:delText>
        </w:r>
      </w:del>
      <w:ins w:id="2540" w:author="LIN, Yufeng" w:date="2021-09-28T13:08:00Z">
        <w:r w:rsidR="004314C2">
          <w:rPr>
            <w:rFonts w:ascii="Times New Roman" w:hAnsi="Times New Roman" w:cs="Times New Roman"/>
            <w:sz w:val="22"/>
          </w:rPr>
          <w:t>intra</w:t>
        </w:r>
      </w:ins>
      <w:r w:rsidRPr="00790445">
        <w:rPr>
          <w:rFonts w:ascii="Times New Roman" w:hAnsi="Times New Roman" w:cs="Times New Roman"/>
          <w:sz w:val="22"/>
        </w:rPr>
        <w:t>-</w:t>
      </w:r>
      <w:del w:id="2541" w:author="LIN, Yufeng" w:date="2021-09-28T13:08:00Z">
        <w:r w:rsidR="00FA35F2" w:rsidRPr="00790445" w:rsidDel="004314C2">
          <w:rPr>
            <w:rFonts w:ascii="Times New Roman" w:hAnsi="Times New Roman" w:cs="Times New Roman"/>
            <w:sz w:val="22"/>
          </w:rPr>
          <w:delText>micro-eukaryotes</w:delText>
        </w:r>
      </w:del>
      <w:ins w:id="2542"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2543" w:author="LIN, Yufeng" w:date="2021-09-28T13:08:00Z">
        <w:r w:rsidR="00FA35F2" w:rsidRPr="00790445" w:rsidDel="004314C2">
          <w:rPr>
            <w:rFonts w:ascii="Times New Roman" w:hAnsi="Times New Roman" w:cs="Times New Roman"/>
            <w:sz w:val="22"/>
          </w:rPr>
          <w:delText>micro-eukaryotes</w:delText>
        </w:r>
      </w:del>
      <w:ins w:id="254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-bacteria, and bacteria-bacteria were </w:t>
      </w:r>
      <w:ins w:id="2545" w:author="LIN, Yufeng" w:date="2021-10-05T16:57:00Z">
        <w:r w:rsidR="0088212D">
          <w:rPr>
            <w:rFonts w:ascii="Times New Roman" w:hAnsi="Times New Roman" w:cs="Times New Roman"/>
            <w:sz w:val="22"/>
          </w:rPr>
          <w:t>significantly</w:t>
        </w:r>
        <w:commentRangeStart w:id="2546"/>
        <w:commentRangeEnd w:id="2546"/>
        <w:r w:rsidR="0088212D">
          <w:rPr>
            <w:rStyle w:val="CommentReference"/>
          </w:rPr>
          <w:commentReference w:id="2546"/>
        </w:r>
        <w:r w:rsidR="0088212D" w:rsidRPr="00790445">
          <w:rPr>
            <w:rFonts w:ascii="Times New Roman" w:hAnsi="Times New Roman" w:cs="Times New Roman"/>
            <w:sz w:val="22"/>
          </w:rPr>
          <w:t xml:space="preserve"> </w:t>
        </w:r>
      </w:ins>
      <w:del w:id="2547" w:author="LIN, Yufeng" w:date="2021-10-05T16:57:00Z">
        <w:r w:rsidRPr="00790445" w:rsidDel="0088212D">
          <w:rPr>
            <w:rFonts w:ascii="Times New Roman" w:hAnsi="Times New Roman" w:cs="Times New Roman"/>
            <w:sz w:val="22"/>
          </w:rPr>
          <w:delText xml:space="preserve">quite </w:delText>
        </w:r>
      </w:del>
      <w:r w:rsidRPr="00790445">
        <w:rPr>
          <w:rFonts w:ascii="Times New Roman" w:hAnsi="Times New Roman" w:cs="Times New Roman"/>
          <w:sz w:val="22"/>
        </w:rPr>
        <w:t>different in CRC</w:t>
      </w:r>
      <w:ins w:id="2548" w:author="LIN, Yufeng" w:date="2021-09-28T11:57:00Z">
        <w:r w:rsidR="00881177">
          <w:rPr>
            <w:rFonts w:ascii="Times New Roman" w:hAnsi="Times New Roman" w:cs="Times New Roman"/>
            <w:sz w:val="22"/>
          </w:rPr>
          <w:t>.</w:t>
        </w:r>
      </w:ins>
      <w:del w:id="2549" w:author="LIN, Yufeng" w:date="2021-09-28T11:57:00Z">
        <w:r w:rsidRPr="00790445" w:rsidDel="00881177">
          <w:rPr>
            <w:rFonts w:ascii="Times New Roman" w:hAnsi="Times New Roman" w:cs="Times New Roman"/>
            <w:sz w:val="22"/>
          </w:rPr>
          <w:delText xml:space="preserve"> and identified that</w:delText>
        </w:r>
      </w:del>
      <w:del w:id="2550" w:author="LIN, Yufeng" w:date="2021-09-28T12:04:00Z">
        <w:r w:rsidRPr="00790445" w:rsidDel="00881177">
          <w:rPr>
            <w:rFonts w:ascii="Times New Roman" w:hAnsi="Times New Roman" w:cs="Times New Roman"/>
            <w:sz w:val="22"/>
          </w:rPr>
          <w:delText xml:space="preserve"> </w:delText>
        </w:r>
        <w:r w:rsidRPr="00790445" w:rsidDel="00881177">
          <w:rPr>
            <w:rFonts w:ascii="Times New Roman" w:hAnsi="Times New Roman" w:cs="Times New Roman"/>
            <w:i/>
            <w:iCs/>
            <w:sz w:val="22"/>
          </w:rPr>
          <w:delText>A. rambellii</w:delText>
        </w:r>
        <w:r w:rsidRPr="00790445" w:rsidDel="00881177">
          <w:rPr>
            <w:rFonts w:ascii="Times New Roman" w:hAnsi="Times New Roman" w:cs="Times New Roman"/>
            <w:sz w:val="22"/>
          </w:rPr>
          <w:delText xml:space="preserve"> and two CRC-related pathogens, </w:delText>
        </w:r>
        <w:r w:rsidRPr="00790445" w:rsidDel="00881177">
          <w:rPr>
            <w:rFonts w:ascii="Times New Roman" w:hAnsi="Times New Roman" w:cs="Times New Roman"/>
            <w:i/>
            <w:iCs/>
            <w:sz w:val="22"/>
          </w:rPr>
          <w:delText>F. nucleatum</w:delText>
        </w:r>
        <w:r w:rsidRPr="00790445" w:rsidDel="00881177">
          <w:rPr>
            <w:rFonts w:ascii="Times New Roman" w:hAnsi="Times New Roman" w:cs="Times New Roman"/>
            <w:sz w:val="22"/>
          </w:rPr>
          <w:delText xml:space="preserve">, and </w:delText>
        </w:r>
        <w:r w:rsidRPr="00790445" w:rsidDel="00881177">
          <w:rPr>
            <w:rFonts w:ascii="Times New Roman" w:hAnsi="Times New Roman" w:cs="Times New Roman"/>
            <w:i/>
            <w:iCs/>
            <w:sz w:val="22"/>
          </w:rPr>
          <w:delText>P. micra</w:delText>
        </w:r>
        <w:r w:rsidRPr="00790445" w:rsidDel="00881177">
          <w:rPr>
            <w:rFonts w:ascii="Times New Roman" w:hAnsi="Times New Roman" w:cs="Times New Roman"/>
            <w:sz w:val="22"/>
          </w:rPr>
          <w:delText>, showed a significant difference between the CRC and healthy control.</w:delText>
        </w:r>
      </w:del>
      <w:ins w:id="2551" w:author="LIN, Yufeng" w:date="2021-09-28T12:04:00Z">
        <w:r w:rsidR="00881177">
          <w:rPr>
            <w:rFonts w:ascii="Times New Roman" w:hAnsi="Times New Roman" w:cs="Times New Roman"/>
            <w:sz w:val="22"/>
          </w:rPr>
          <w:t xml:space="preserve"> </w:t>
        </w:r>
      </w:ins>
      <w:ins w:id="2552" w:author="LIN, Yufeng" w:date="2021-09-28T11:59:00Z">
        <w:r w:rsidR="00881177">
          <w:rPr>
            <w:rFonts w:ascii="Times New Roman" w:hAnsi="Times New Roman" w:cs="Times New Roman"/>
            <w:sz w:val="22"/>
          </w:rPr>
          <w:t xml:space="preserve">The </w:t>
        </w:r>
        <w:r w:rsidR="00881177" w:rsidRPr="00881177">
          <w:rPr>
            <w:rFonts w:ascii="Times New Roman" w:hAnsi="Times New Roman" w:cs="Times New Roman"/>
            <w:sz w:val="22"/>
          </w:rPr>
          <w:t>specific</w:t>
        </w:r>
        <w:r w:rsidR="00881177">
          <w:rPr>
            <w:rFonts w:ascii="Times New Roman" w:hAnsi="Times New Roman" w:cs="Times New Roman"/>
            <w:sz w:val="22"/>
          </w:rPr>
          <w:t xml:space="preserve"> relationships between</w:t>
        </w:r>
      </w:ins>
      <w:ins w:id="2553" w:author="LIN, Yufeng" w:date="2021-09-28T12:00:00Z">
        <w:r w:rsidR="00881177">
          <w:rPr>
            <w:rFonts w:ascii="Times New Roman" w:hAnsi="Times New Roman" w:cs="Times New Roman"/>
            <w:sz w:val="22"/>
          </w:rPr>
          <w:t xml:space="preserve"> </w:t>
        </w:r>
        <w:r w:rsidR="00881177" w:rsidRPr="00881177">
          <w:rPr>
            <w:rFonts w:ascii="Times New Roman" w:hAnsi="Times New Roman" w:cs="Times New Roman"/>
            <w:i/>
            <w:iCs/>
            <w:sz w:val="22"/>
            <w:rPrChange w:id="2554" w:author="LIN, Yufeng" w:date="2021-09-28T12:04:00Z">
              <w:rPr>
                <w:rFonts w:ascii="Times New Roman" w:hAnsi="Times New Roman" w:cs="Times New Roman"/>
                <w:sz w:val="22"/>
              </w:rPr>
            </w:rPrChange>
          </w:rPr>
          <w:t>A. rambellii</w:t>
        </w:r>
        <w:r w:rsidR="00881177">
          <w:rPr>
            <w:rFonts w:ascii="Times New Roman" w:hAnsi="Times New Roman" w:cs="Times New Roman"/>
            <w:sz w:val="22"/>
          </w:rPr>
          <w:t xml:space="preserve"> with CRC-carcino</w:t>
        </w:r>
      </w:ins>
      <w:ins w:id="2555" w:author="LIN, Yufeng" w:date="2021-09-28T12:01:00Z">
        <w:r w:rsidR="00881177">
          <w:rPr>
            <w:rFonts w:ascii="Times New Roman" w:hAnsi="Times New Roman" w:cs="Times New Roman"/>
            <w:sz w:val="22"/>
          </w:rPr>
          <w:t>gen</w:t>
        </w:r>
      </w:ins>
      <w:ins w:id="2556" w:author="LIN, Yufeng" w:date="2021-09-28T12:00:00Z">
        <w:r w:rsidR="00881177">
          <w:rPr>
            <w:rFonts w:ascii="Times New Roman" w:hAnsi="Times New Roman" w:cs="Times New Roman"/>
            <w:sz w:val="22"/>
          </w:rPr>
          <w:t xml:space="preserve">, and </w:t>
        </w:r>
      </w:ins>
      <w:ins w:id="2557" w:author="LIN, Yufeng" w:date="2021-09-28T12:01:00Z">
        <w:r w:rsidR="00881177" w:rsidRPr="00881177">
          <w:rPr>
            <w:rFonts w:ascii="Times New Roman" w:hAnsi="Times New Roman" w:cs="Times New Roman"/>
            <w:i/>
            <w:iCs/>
            <w:sz w:val="22"/>
            <w:rPrChange w:id="2558" w:author="LIN, Yufeng" w:date="2021-09-28T12:04:00Z">
              <w:rPr>
                <w:rFonts w:ascii="Times New Roman" w:hAnsi="Times New Roman" w:cs="Times New Roman"/>
                <w:sz w:val="22"/>
              </w:rPr>
            </w:rPrChange>
          </w:rPr>
          <w:t>P. kudriavzevii</w:t>
        </w:r>
        <w:r w:rsidR="00881177">
          <w:rPr>
            <w:rFonts w:ascii="Times New Roman" w:hAnsi="Times New Roman" w:cs="Times New Roman"/>
            <w:sz w:val="22"/>
          </w:rPr>
          <w:t xml:space="preserve"> with CRC-probiotics</w:t>
        </w:r>
      </w:ins>
      <w:ins w:id="2559" w:author="LIN, Yufeng" w:date="2021-09-28T12:02:00Z">
        <w:r w:rsidR="00881177">
          <w:rPr>
            <w:rFonts w:ascii="Times New Roman" w:hAnsi="Times New Roman" w:cs="Times New Roman"/>
            <w:sz w:val="22"/>
          </w:rPr>
          <w:t xml:space="preserve"> revealed that </w:t>
        </w:r>
      </w:ins>
      <w:ins w:id="2560" w:author="LIN, Yufeng" w:date="2021-09-28T13:08:00Z">
        <w:r w:rsidR="004314C2">
          <w:rPr>
            <w:rFonts w:ascii="Times New Roman" w:hAnsi="Times New Roman" w:cs="Times New Roman"/>
            <w:sz w:val="22"/>
          </w:rPr>
          <w:t>fungi</w:t>
        </w:r>
      </w:ins>
      <w:ins w:id="2561" w:author="LIN, Yufeng" w:date="2021-09-28T12:02:00Z">
        <w:r w:rsidR="00881177">
          <w:rPr>
            <w:rFonts w:ascii="Times New Roman" w:hAnsi="Times New Roman" w:cs="Times New Roman"/>
            <w:sz w:val="22"/>
          </w:rPr>
          <w:t xml:space="preserve"> were the important</w:t>
        </w:r>
      </w:ins>
      <w:ins w:id="2562" w:author="LIN, Yufeng" w:date="2021-09-28T12:03:00Z">
        <w:r w:rsidR="00881177">
          <w:rPr>
            <w:rFonts w:ascii="Times New Roman" w:hAnsi="Times New Roman" w:cs="Times New Roman"/>
            <w:sz w:val="22"/>
          </w:rPr>
          <w:t xml:space="preserve"> potential </w:t>
        </w:r>
      </w:ins>
      <w:ins w:id="2563" w:author="LIN, Yufeng" w:date="2021-09-28T12:04:00Z">
        <w:r w:rsidR="00881177">
          <w:rPr>
            <w:rFonts w:ascii="Times New Roman" w:hAnsi="Times New Roman" w:cs="Times New Roman"/>
            <w:sz w:val="22"/>
          </w:rPr>
          <w:t>biomarkers or inducement for CRC.</w:t>
        </w:r>
      </w:ins>
    </w:p>
    <w:p w14:paraId="131763F6" w14:textId="77777777" w:rsidR="00D9531B" w:rsidRPr="00790445" w:rsidRDefault="00D9531B" w:rsidP="008B0617">
      <w:pPr>
        <w:pStyle w:val="title20825"/>
      </w:pPr>
      <w:r w:rsidRPr="00790445">
        <w:rPr>
          <w:i/>
          <w:iCs/>
        </w:rPr>
        <w:lastRenderedPageBreak/>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pPr>
        <w:pStyle w:val="title10831"/>
      </w:pPr>
      <w:r w:rsidRPr="00790445">
        <w:lastRenderedPageBreak/>
        <w:t>Discussion</w:t>
      </w:r>
    </w:p>
    <w:p w14:paraId="03F85621" w14:textId="3AA72D64" w:rsidR="00867992" w:rsidRPr="00790445" w:rsidDel="00432D9F" w:rsidRDefault="00432D9F" w:rsidP="00790445">
      <w:pPr>
        <w:rPr>
          <w:del w:id="2564" w:author="LIN, Yufeng" w:date="2021-10-05T18:02:00Z"/>
          <w:rFonts w:ascii="Times New Roman" w:hAnsi="Times New Roman" w:cs="Times New Roman"/>
          <w:sz w:val="22"/>
        </w:rPr>
      </w:pPr>
      <w:moveToRangeStart w:id="2565" w:author="LIN, Yufeng" w:date="2021-10-05T18:00:00Z" w:name="move84349222"/>
      <w:moveTo w:id="2566" w:author="LIN, Yufeng" w:date="2021-10-05T18:00:00Z">
        <w:r w:rsidRPr="00790445">
          <w:rPr>
            <w:rFonts w:ascii="Times New Roman" w:hAnsi="Times New Roman" w:cs="Times New Roman"/>
            <w:sz w:val="22"/>
          </w:rPr>
          <w:t xml:space="preserve">Our study was the first to report the enteric </w:t>
        </w:r>
        <w:r>
          <w:rPr>
            <w:rFonts w:ascii="Times New Roman" w:hAnsi="Times New Roman" w:cs="Times New Roman"/>
            <w:sz w:val="22"/>
          </w:rPr>
          <w:t>fungi</w:t>
        </w:r>
        <w:r w:rsidRPr="00790445">
          <w:rPr>
            <w:rFonts w:ascii="Times New Roman" w:hAnsi="Times New Roman" w:cs="Times New Roman"/>
            <w:sz w:val="22"/>
          </w:rPr>
          <w:t xml:space="preserve"> altered in CRC across multiple cohorts</w:t>
        </w:r>
        <w:del w:id="2567" w:author="LIN, Yufeng" w:date="2021-10-05T18:39:00Z">
          <w:r w:rsidRPr="00790445" w:rsidDel="0016491A">
            <w:rPr>
              <w:rFonts w:ascii="Times New Roman" w:hAnsi="Times New Roman" w:cs="Times New Roman"/>
              <w:sz w:val="22"/>
            </w:rPr>
            <w:delText xml:space="preserve"> according to the acknowledge we know</w:delText>
          </w:r>
        </w:del>
        <w:r w:rsidRPr="00790445">
          <w:rPr>
            <w:rFonts w:ascii="Times New Roman" w:hAnsi="Times New Roman" w:cs="Times New Roman"/>
            <w:sz w:val="22"/>
          </w:rPr>
          <w:t>.</w:t>
        </w:r>
      </w:moveTo>
      <w:moveToRangeEnd w:id="2565"/>
      <w:ins w:id="2568" w:author="LIN, Yufeng" w:date="2021-10-05T18:00:00Z">
        <w:r>
          <w:rPr>
            <w:rFonts w:ascii="Times New Roman" w:hAnsi="Times New Roman" w:cs="Times New Roman"/>
            <w:sz w:val="22"/>
          </w:rPr>
          <w:t xml:space="preserve"> </w:t>
        </w:r>
      </w:ins>
      <w:del w:id="2569" w:author="LIN, Yufeng" w:date="2021-10-05T18:00:00Z">
        <w:r w:rsidR="004314C2" w:rsidDel="00432D9F">
          <w:rPr>
            <w:rFonts w:ascii="Times New Roman" w:hAnsi="Times New Roman" w:cs="Times New Roman"/>
            <w:sz w:val="22"/>
          </w:rPr>
          <w:delText>Fungi</w:delText>
        </w:r>
        <w:r w:rsidR="00867992" w:rsidRPr="00790445" w:rsidDel="00432D9F">
          <w:rPr>
            <w:rFonts w:ascii="Times New Roman" w:hAnsi="Times New Roman" w:cs="Times New Roman"/>
            <w:sz w:val="22"/>
          </w:rPr>
          <w:delText xml:space="preserve"> </w:delText>
        </w:r>
      </w:del>
      <w:del w:id="2570" w:author="LIN, Yufeng" w:date="2021-10-05T17:58:00Z">
        <w:r w:rsidR="00867992" w:rsidRPr="00790445" w:rsidDel="00432D9F">
          <w:rPr>
            <w:rFonts w:ascii="Times New Roman" w:hAnsi="Times New Roman" w:cs="Times New Roman"/>
            <w:sz w:val="22"/>
          </w:rPr>
          <w:delText xml:space="preserve">are </w:delText>
        </w:r>
      </w:del>
      <w:del w:id="2571" w:author="LIN, Yufeng" w:date="2021-10-05T18:00:00Z">
        <w:r w:rsidR="00867992" w:rsidRPr="00790445" w:rsidDel="00432D9F">
          <w:rPr>
            <w:rFonts w:ascii="Times New Roman" w:hAnsi="Times New Roman" w:cs="Times New Roman"/>
            <w:sz w:val="22"/>
          </w:rPr>
          <w:delText>one of the crucial inhabitants of the human gastrointestinal tract</w:delText>
        </w:r>
        <w:r w:rsidR="00867992" w:rsidRPr="00790445" w:rsidDel="00432D9F">
          <w:rPr>
            <w:rFonts w:ascii="Times New Roman" w:hAnsi="Times New Roman" w:cs="Times New Roman"/>
            <w:sz w:val="22"/>
          </w:rPr>
          <w:fldChar w:fldCharType="begin"/>
        </w:r>
        <w:r w:rsidR="00852BD9" w:rsidDel="00432D9F">
          <w:rPr>
            <w:rFonts w:ascii="Times New Roman" w:hAnsi="Times New Roman" w:cs="Times New Roman"/>
            <w:sz w:val="22"/>
          </w:rPr>
          <w:del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delInstrText>
        </w:r>
        <w:r w:rsidR="00867992" w:rsidRPr="00790445" w:rsidDel="00432D9F">
          <w:rPr>
            <w:rFonts w:ascii="Times New Roman" w:hAnsi="Times New Roman" w:cs="Times New Roman"/>
            <w:sz w:val="22"/>
          </w:rPr>
          <w:fldChar w:fldCharType="separate"/>
        </w:r>
        <w:r w:rsidR="00852BD9" w:rsidRPr="00852BD9" w:rsidDel="00432D9F">
          <w:rPr>
            <w:rFonts w:ascii="Times New Roman" w:hAnsi="Times New Roman" w:cs="Times New Roman"/>
            <w:kern w:val="0"/>
            <w:sz w:val="22"/>
            <w:szCs w:val="24"/>
            <w:vertAlign w:val="superscript"/>
          </w:rPr>
          <w:delText>52</w:delText>
        </w:r>
        <w:r w:rsidR="00867992" w:rsidRPr="00790445" w:rsidDel="00432D9F">
          <w:rPr>
            <w:rFonts w:ascii="Times New Roman" w:hAnsi="Times New Roman" w:cs="Times New Roman"/>
            <w:sz w:val="22"/>
          </w:rPr>
          <w:fldChar w:fldCharType="end"/>
        </w:r>
        <w:r w:rsidR="00867992" w:rsidRPr="00790445" w:rsidDel="00432D9F">
          <w:rPr>
            <w:rFonts w:ascii="Times New Roman" w:hAnsi="Times New Roman" w:cs="Times New Roman"/>
            <w:sz w:val="22"/>
          </w:rPr>
          <w:delText xml:space="preserve">. </w:delText>
        </w:r>
      </w:del>
      <w:r w:rsidR="00867992" w:rsidRPr="00790445">
        <w:rPr>
          <w:rFonts w:ascii="Times New Roman" w:hAnsi="Times New Roman" w:cs="Times New Roman"/>
          <w:sz w:val="22"/>
        </w:rPr>
        <w:t xml:space="preserve">In the previous, most of the research would like to force on the relationship between gut bacteria and the host. </w:t>
      </w:r>
      <w:r w:rsidR="004314C2">
        <w:rPr>
          <w:rFonts w:ascii="Times New Roman" w:hAnsi="Times New Roman" w:cs="Times New Roman"/>
          <w:sz w:val="22"/>
        </w:rPr>
        <w:t>Fungi</w:t>
      </w:r>
      <w:r w:rsidR="00867992" w:rsidRPr="00790445">
        <w:rPr>
          <w:rFonts w:ascii="Times New Roman" w:hAnsi="Times New Roman" w:cs="Times New Roman"/>
          <w:sz w:val="22"/>
        </w:rPr>
        <w:t xml:space="preserve"> were ignored in the microbiota studies for an extended period because of their low proportion</w:t>
      </w:r>
      <w:ins w:id="2572" w:author="LIN, Yufeng" w:date="2021-10-05T18:05:00Z">
        <w:r>
          <w:rPr>
            <w:rFonts w:ascii="Times New Roman" w:hAnsi="Times New Roman" w:cs="Times New Roman"/>
            <w:sz w:val="22"/>
          </w:rPr>
          <w:t xml:space="preserve"> (0.1% </w:t>
        </w:r>
        <w:r w:rsidR="00615D1D">
          <w:rPr>
            <w:rFonts w:ascii="Times New Roman" w:hAnsi="Times New Roman" w:cs="Times New Roman"/>
            <w:sz w:val="22"/>
          </w:rPr>
          <w:t>of gut microbiota</w:t>
        </w:r>
        <w:r>
          <w:rPr>
            <w:rFonts w:ascii="Times New Roman" w:hAnsi="Times New Roman" w:cs="Times New Roman"/>
            <w:sz w:val="22"/>
          </w:rPr>
          <w:t>)</w:t>
        </w:r>
      </w:ins>
      <w:r w:rsidR="00867992" w:rsidRPr="00790445">
        <w:rPr>
          <w:rFonts w:ascii="Times New Roman" w:hAnsi="Times New Roman" w:cs="Times New Roman"/>
          <w:sz w:val="22"/>
        </w:rPr>
        <w:t xml:space="preserve"> in the enteric microbiome</w:t>
      </w:r>
      <w:r w:rsidR="00867992"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00867992"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53</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w:t>
      </w:r>
      <w:del w:id="2573" w:author="LIN, Yufeng" w:date="2021-10-05T18:02:00Z">
        <w:r w:rsidR="00867992" w:rsidRPr="00790445" w:rsidDel="00432D9F">
          <w:rPr>
            <w:rFonts w:ascii="Times New Roman" w:hAnsi="Times New Roman" w:cs="Times New Roman"/>
            <w:sz w:val="22"/>
          </w:rPr>
          <w:delText>During further research, some studies</w:delText>
        </w:r>
        <w:r w:rsidR="00867992" w:rsidRPr="00790445" w:rsidDel="00432D9F">
          <w:rPr>
            <w:rFonts w:ascii="Times New Roman" w:hAnsi="Times New Roman" w:cs="Times New Roman"/>
            <w:sz w:val="22"/>
          </w:rPr>
          <w:fldChar w:fldCharType="begin"/>
        </w:r>
        <w:r w:rsidR="00852BD9" w:rsidDel="00432D9F">
          <w:rPr>
            <w:rFonts w:ascii="Times New Roman" w:hAnsi="Times New Roman" w:cs="Times New Roman"/>
            <w:sz w:val="22"/>
          </w:rPr>
          <w:del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delInstrText>
        </w:r>
        <w:r w:rsidR="00867992" w:rsidRPr="00790445" w:rsidDel="00432D9F">
          <w:rPr>
            <w:rFonts w:ascii="Times New Roman" w:hAnsi="Times New Roman" w:cs="Times New Roman"/>
            <w:sz w:val="22"/>
          </w:rPr>
          <w:fldChar w:fldCharType="separate"/>
        </w:r>
        <w:r w:rsidR="00852BD9" w:rsidRPr="00852BD9" w:rsidDel="00432D9F">
          <w:rPr>
            <w:rFonts w:ascii="Times New Roman" w:hAnsi="Times New Roman" w:cs="Times New Roman"/>
            <w:kern w:val="0"/>
            <w:sz w:val="22"/>
            <w:szCs w:val="24"/>
            <w:vertAlign w:val="superscript"/>
          </w:rPr>
          <w:delText>9,11,12,54</w:delText>
        </w:r>
        <w:r w:rsidR="00867992" w:rsidRPr="00790445" w:rsidDel="00432D9F">
          <w:rPr>
            <w:rFonts w:ascii="Times New Roman" w:hAnsi="Times New Roman" w:cs="Times New Roman"/>
            <w:sz w:val="22"/>
          </w:rPr>
          <w:fldChar w:fldCharType="end"/>
        </w:r>
        <w:r w:rsidR="00867992" w:rsidRPr="00790445" w:rsidDel="00432D9F">
          <w:rPr>
            <w:rFonts w:ascii="Times New Roman" w:hAnsi="Times New Roman" w:cs="Times New Roman"/>
            <w:sz w:val="22"/>
          </w:rPr>
          <w:delText xml:space="preserve"> revealed that </w:delText>
        </w:r>
        <w:r w:rsidR="004314C2" w:rsidDel="00432D9F">
          <w:rPr>
            <w:rFonts w:ascii="Times New Roman" w:hAnsi="Times New Roman" w:cs="Times New Roman"/>
            <w:sz w:val="22"/>
          </w:rPr>
          <w:delText>fungi</w:delText>
        </w:r>
        <w:r w:rsidR="00867992" w:rsidRPr="00790445" w:rsidDel="00432D9F">
          <w:rPr>
            <w:rFonts w:ascii="Times New Roman" w:hAnsi="Times New Roman" w:cs="Times New Roman"/>
            <w:sz w:val="22"/>
          </w:rPr>
          <w:delText xml:space="preserve"> also played an essential role in the associations with the host.</w:delText>
        </w:r>
      </w:del>
      <w:del w:id="2574" w:author="LIN, Yufeng" w:date="2021-10-05T18:00:00Z">
        <w:r w:rsidR="00867992" w:rsidRPr="00790445" w:rsidDel="00432D9F">
          <w:rPr>
            <w:rFonts w:ascii="Times New Roman" w:hAnsi="Times New Roman" w:cs="Times New Roman"/>
            <w:sz w:val="22"/>
          </w:rPr>
          <w:delText xml:space="preserve"> </w:delText>
        </w:r>
      </w:del>
      <w:moveFromRangeStart w:id="2575" w:author="LIN, Yufeng" w:date="2021-10-05T18:00:00Z" w:name="move84349222"/>
      <w:moveFrom w:id="2576" w:author="LIN, Yufeng" w:date="2021-10-05T18:00:00Z">
        <w:del w:id="2577" w:author="LIN, Yufeng" w:date="2021-10-05T18:02:00Z">
          <w:r w:rsidR="00867992" w:rsidRPr="00790445" w:rsidDel="00432D9F">
            <w:rPr>
              <w:rFonts w:ascii="Times New Roman" w:hAnsi="Times New Roman" w:cs="Times New Roman"/>
              <w:sz w:val="22"/>
            </w:rPr>
            <w:delText xml:space="preserve">Our study was the first to report the enteric </w:delText>
          </w:r>
          <w:r w:rsidR="004314C2" w:rsidDel="00432D9F">
            <w:rPr>
              <w:rFonts w:ascii="Times New Roman" w:hAnsi="Times New Roman" w:cs="Times New Roman"/>
              <w:sz w:val="22"/>
            </w:rPr>
            <w:delText>fungi</w:delText>
          </w:r>
          <w:r w:rsidR="00867992" w:rsidRPr="00790445" w:rsidDel="00432D9F">
            <w:rPr>
              <w:rFonts w:ascii="Times New Roman" w:hAnsi="Times New Roman" w:cs="Times New Roman"/>
              <w:sz w:val="22"/>
            </w:rPr>
            <w:delText xml:space="preserve"> altered in CRC across multiple cohorts according to the acknowledge we know.</w:delText>
          </w:r>
        </w:del>
      </w:moveFrom>
      <w:moveFromRangeEnd w:id="2575"/>
    </w:p>
    <w:p w14:paraId="2BD2FCAF" w14:textId="1FB872B7" w:rsidR="00867992" w:rsidRDefault="00867992" w:rsidP="00790445">
      <w:pPr>
        <w:rPr>
          <w:ins w:id="2578" w:author="LIN, Yufeng" w:date="2021-10-05T18:07:00Z"/>
          <w:rFonts w:ascii="Times New Roman" w:hAnsi="Times New Roman" w:cs="Times New Roman"/>
          <w:sz w:val="22"/>
        </w:rPr>
      </w:pPr>
      <w:r w:rsidRPr="00790445">
        <w:rPr>
          <w:rFonts w:ascii="Times New Roman" w:hAnsi="Times New Roman" w:cs="Times New Roman"/>
          <w:sz w:val="22"/>
        </w:rPr>
        <w:t xml:space="preserve">According to the alpha diversity rarefaction curve, </w:t>
      </w:r>
      <w:del w:id="2579" w:author="LIN, Yufeng" w:date="2021-10-05T18:02:00Z">
        <w:r w:rsidRPr="00790445" w:rsidDel="00432D9F">
          <w:rPr>
            <w:rFonts w:ascii="Times New Roman" w:hAnsi="Times New Roman" w:cs="Times New Roman"/>
            <w:sz w:val="22"/>
          </w:rPr>
          <w:delText>our results</w:delText>
        </w:r>
      </w:del>
      <w:ins w:id="2580" w:author="LIN, Yufeng" w:date="2021-10-05T18:02:00Z">
        <w:r w:rsidR="00432D9F">
          <w:rPr>
            <w:rFonts w:ascii="Times New Roman" w:hAnsi="Times New Roman" w:cs="Times New Roman"/>
            <w:sz w:val="22"/>
          </w:rPr>
          <w:t>o</w:t>
        </w:r>
      </w:ins>
      <w:del w:id="2581" w:author="LIN, Yufeng" w:date="2021-10-05T18:02:00Z">
        <w:r w:rsidRPr="00790445" w:rsidDel="00432D9F">
          <w:rPr>
            <w:rFonts w:ascii="Times New Roman" w:hAnsi="Times New Roman" w:cs="Times New Roman"/>
            <w:sz w:val="22"/>
          </w:rPr>
          <w:delText xml:space="preserve"> indicated that the </w:delText>
        </w:r>
        <w:r w:rsidR="004314C2" w:rsidDel="00432D9F">
          <w:rPr>
            <w:rFonts w:ascii="Times New Roman" w:hAnsi="Times New Roman" w:cs="Times New Roman"/>
            <w:sz w:val="22"/>
          </w:rPr>
          <w:delText>fungal</w:delText>
        </w:r>
        <w:r w:rsidRPr="00790445" w:rsidDel="00432D9F">
          <w:rPr>
            <w:rFonts w:ascii="Times New Roman" w:hAnsi="Times New Roman" w:cs="Times New Roman"/>
            <w:sz w:val="22"/>
          </w:rPr>
          <w:delText xml:space="preserve"> plateau was 10,000. </w:delText>
        </w:r>
      </w:del>
      <w:del w:id="2582" w:author="LIN, Yufeng" w:date="2021-10-05T16:47:00Z">
        <w:r w:rsidRPr="00790445" w:rsidDel="00F96E61">
          <w:rPr>
            <w:rFonts w:ascii="Times New Roman" w:hAnsi="Times New Roman" w:cs="Times New Roman"/>
            <w:sz w:val="22"/>
          </w:rPr>
          <w:delText>The previous study revealed that beyond 60 million and 80 million reads per sample were required to recover all bacterial classification</w:delText>
        </w:r>
        <w:r w:rsidRPr="00790445" w:rsidDel="00F96E61">
          <w:rPr>
            <w:rFonts w:ascii="Times New Roman" w:hAnsi="Times New Roman" w:cs="Times New Roman"/>
            <w:sz w:val="22"/>
          </w:rPr>
          <w:fldChar w:fldCharType="begin"/>
        </w:r>
        <w:r w:rsidR="00852BD9" w:rsidDel="00F96E61">
          <w:rPr>
            <w:rFonts w:ascii="Times New Roman" w:hAnsi="Times New Roman" w:cs="Times New Roman"/>
            <w:sz w:val="22"/>
          </w:rPr>
          <w:del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delInstrText>
        </w:r>
        <w:r w:rsidRPr="00790445" w:rsidDel="00F96E61">
          <w:rPr>
            <w:rFonts w:ascii="Times New Roman" w:hAnsi="Times New Roman" w:cs="Times New Roman"/>
            <w:sz w:val="22"/>
          </w:rPr>
          <w:fldChar w:fldCharType="separate"/>
        </w:r>
        <w:r w:rsidR="00852BD9" w:rsidRPr="00852BD9" w:rsidDel="00F96E61">
          <w:rPr>
            <w:rFonts w:ascii="Times New Roman" w:hAnsi="Times New Roman" w:cs="Times New Roman"/>
            <w:kern w:val="0"/>
            <w:sz w:val="22"/>
            <w:szCs w:val="24"/>
            <w:vertAlign w:val="superscript"/>
          </w:rPr>
          <w:delText>55</w:delText>
        </w:r>
        <w:r w:rsidRPr="00790445" w:rsidDel="00F96E61">
          <w:rPr>
            <w:rFonts w:ascii="Times New Roman" w:hAnsi="Times New Roman" w:cs="Times New Roman"/>
            <w:sz w:val="22"/>
          </w:rPr>
          <w:fldChar w:fldCharType="end"/>
        </w:r>
        <w:r w:rsidRPr="00790445" w:rsidDel="00F96E61">
          <w:rPr>
            <w:rFonts w:ascii="Times New Roman" w:hAnsi="Times New Roman" w:cs="Times New Roman"/>
            <w:sz w:val="22"/>
          </w:rPr>
          <w:delText xml:space="preserve"> and the full richness of different Antimicrobial resistance (AMR) gene families</w:delText>
        </w:r>
        <w:r w:rsidRPr="00790445" w:rsidDel="00F96E61">
          <w:rPr>
            <w:rFonts w:ascii="Times New Roman" w:hAnsi="Times New Roman" w:cs="Times New Roman"/>
            <w:sz w:val="22"/>
          </w:rPr>
          <w:fldChar w:fldCharType="begin"/>
        </w:r>
        <w:r w:rsidR="00852BD9" w:rsidDel="00F96E61">
          <w:rPr>
            <w:rFonts w:ascii="Times New Roman" w:hAnsi="Times New Roman" w:cs="Times New Roman"/>
            <w:sz w:val="22"/>
          </w:rPr>
          <w:del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delInstrText>
        </w:r>
        <w:r w:rsidRPr="00790445" w:rsidDel="00F96E61">
          <w:rPr>
            <w:rFonts w:ascii="Times New Roman" w:hAnsi="Times New Roman" w:cs="Times New Roman"/>
            <w:sz w:val="22"/>
          </w:rPr>
          <w:fldChar w:fldCharType="separate"/>
        </w:r>
        <w:r w:rsidR="00852BD9" w:rsidRPr="00852BD9" w:rsidDel="00F96E61">
          <w:rPr>
            <w:rFonts w:ascii="Times New Roman" w:hAnsi="Times New Roman" w:cs="Times New Roman"/>
            <w:kern w:val="0"/>
            <w:sz w:val="22"/>
            <w:szCs w:val="24"/>
            <w:vertAlign w:val="superscript"/>
          </w:rPr>
          <w:delText>56</w:delText>
        </w:r>
        <w:r w:rsidRPr="00790445" w:rsidDel="00F96E61">
          <w:rPr>
            <w:rFonts w:ascii="Times New Roman" w:hAnsi="Times New Roman" w:cs="Times New Roman"/>
            <w:sz w:val="22"/>
          </w:rPr>
          <w:fldChar w:fldCharType="end"/>
        </w:r>
        <w:r w:rsidRPr="00790445" w:rsidDel="00F96E61">
          <w:rPr>
            <w:rFonts w:ascii="Times New Roman" w:hAnsi="Times New Roman" w:cs="Times New Roman"/>
            <w:sz w:val="22"/>
          </w:rPr>
          <w:delText xml:space="preserve"> in the fecal sample. </w:delText>
        </w:r>
      </w:del>
      <w:del w:id="2583" w:author="LIN, Yufeng" w:date="2021-10-05T18:02:00Z">
        <w:r w:rsidRPr="00790445" w:rsidDel="00432D9F">
          <w:rPr>
            <w:rFonts w:ascii="Times New Roman" w:hAnsi="Times New Roman" w:cs="Times New Roman"/>
            <w:sz w:val="22"/>
          </w:rPr>
          <w:delText>O</w:delText>
        </w:r>
      </w:del>
      <w:r w:rsidRPr="00790445">
        <w:rPr>
          <w:rFonts w:ascii="Times New Roman" w:hAnsi="Times New Roman" w:cs="Times New Roman"/>
          <w:sz w:val="22"/>
        </w:rPr>
        <w:t xml:space="preserve">ur research </w:t>
      </w:r>
      <w:del w:id="2584" w:author="LIN, Yufeng" w:date="2021-10-05T18:02:00Z">
        <w:r w:rsidRPr="00790445" w:rsidDel="00432D9F">
          <w:rPr>
            <w:rFonts w:ascii="Times New Roman" w:hAnsi="Times New Roman" w:cs="Times New Roman"/>
            <w:sz w:val="22"/>
          </w:rPr>
          <w:delText xml:space="preserve">could </w:delText>
        </w:r>
      </w:del>
      <w:r w:rsidRPr="00790445">
        <w:rPr>
          <w:rFonts w:ascii="Times New Roman" w:hAnsi="Times New Roman" w:cs="Times New Roman"/>
          <w:sz w:val="22"/>
        </w:rPr>
        <w:t xml:space="preserve">suggest that future studies on enteric </w:t>
      </w:r>
      <w:r w:rsidR="004314C2">
        <w:rPr>
          <w:rFonts w:ascii="Times New Roman" w:hAnsi="Times New Roman" w:cs="Times New Roman"/>
          <w:sz w:val="22"/>
        </w:rPr>
        <w:t>fungi</w:t>
      </w:r>
      <w:r w:rsidRPr="00790445">
        <w:rPr>
          <w:rFonts w:ascii="Times New Roman" w:hAnsi="Times New Roman" w:cs="Times New Roman"/>
          <w:sz w:val="22"/>
        </w:rPr>
        <w:t xml:space="preserve"> should be conducted at a sequencing depth of at least </w:t>
      </w:r>
      <w:del w:id="2585" w:author="LIN, Yufeng" w:date="2021-10-05T17:59:00Z">
        <w:r w:rsidRPr="00790445" w:rsidDel="00432D9F">
          <w:rPr>
            <w:rFonts w:ascii="Times New Roman" w:hAnsi="Times New Roman" w:cs="Times New Roman"/>
            <w:sz w:val="22"/>
          </w:rPr>
          <w:delText xml:space="preserve">10 </w:delText>
        </w:r>
      </w:del>
      <w:ins w:id="2586" w:author="LIN, Yufeng" w:date="2021-10-05T17:59:00Z">
        <w:r w:rsidR="00432D9F">
          <w:rPr>
            <w:rFonts w:ascii="Times New Roman" w:hAnsi="Times New Roman" w:cs="Times New Roman"/>
            <w:sz w:val="22"/>
          </w:rPr>
          <w:t>ten</w:t>
        </w:r>
        <w:r w:rsidR="00432D9F" w:rsidRPr="00790445">
          <w:rPr>
            <w:rFonts w:ascii="Times New Roman" w:hAnsi="Times New Roman" w:cs="Times New Roman"/>
            <w:sz w:val="22"/>
          </w:rPr>
          <w:t xml:space="preserve"> </w:t>
        </w:r>
      </w:ins>
      <w:r w:rsidRPr="00790445">
        <w:rPr>
          <w:rFonts w:ascii="Times New Roman" w:hAnsi="Times New Roman" w:cs="Times New Roman"/>
          <w:sz w:val="22"/>
        </w:rPr>
        <w:t xml:space="preserve">thousand </w:t>
      </w:r>
      <w:r w:rsidR="004314C2">
        <w:rPr>
          <w:rFonts w:ascii="Times New Roman" w:hAnsi="Times New Roman" w:cs="Times New Roman"/>
          <w:sz w:val="22"/>
        </w:rPr>
        <w:t>fungi</w:t>
      </w:r>
      <w:r w:rsidRPr="00790445">
        <w:rPr>
          <w:rFonts w:ascii="Times New Roman" w:hAnsi="Times New Roman" w:cs="Times New Roman"/>
          <w:sz w:val="22"/>
        </w:rPr>
        <w:t xml:space="preserve"> in each case. We have supplemented the gaps in sequencing depth for </w:t>
      </w:r>
      <w:r w:rsidR="004314C2">
        <w:rPr>
          <w:rFonts w:ascii="Times New Roman" w:hAnsi="Times New Roman" w:cs="Times New Roman"/>
          <w:sz w:val="22"/>
        </w:rPr>
        <w:t>fungi</w:t>
      </w:r>
      <w:r w:rsidRPr="00790445">
        <w:rPr>
          <w:rFonts w:ascii="Times New Roman" w:hAnsi="Times New Roman" w:cs="Times New Roman"/>
          <w:sz w:val="22"/>
        </w:rPr>
        <w:t xml:space="preserve"> and provided reliable support for follow-up </w:t>
      </w:r>
      <w:r w:rsidR="004314C2">
        <w:rPr>
          <w:rFonts w:ascii="Times New Roman" w:hAnsi="Times New Roman" w:cs="Times New Roman"/>
          <w:sz w:val="22"/>
        </w:rPr>
        <w:t>fungal</w:t>
      </w:r>
      <w:r w:rsidRPr="00790445">
        <w:rPr>
          <w:rFonts w:ascii="Times New Roman" w:hAnsi="Times New Roman" w:cs="Times New Roman"/>
          <w:sz w:val="22"/>
        </w:rPr>
        <w:t xml:space="preserve"> research based on the meta-analysis of more than 2,000 samples.</w:t>
      </w:r>
      <w:ins w:id="2587" w:author="LIN, Yufeng" w:date="2021-10-05T18:03:00Z">
        <w:r w:rsidR="00432D9F">
          <w:rPr>
            <w:rFonts w:ascii="Times New Roman" w:hAnsi="Times New Roman" w:cs="Times New Roman"/>
            <w:sz w:val="22"/>
          </w:rPr>
          <w:t xml:space="preserve"> </w:t>
        </w:r>
      </w:ins>
    </w:p>
    <w:p w14:paraId="0215876A" w14:textId="77777777" w:rsidR="00615D1D" w:rsidRPr="00790445" w:rsidRDefault="00615D1D" w:rsidP="00790445">
      <w:pPr>
        <w:rPr>
          <w:rFonts w:ascii="Times New Roman" w:hAnsi="Times New Roman" w:cs="Times New Roman"/>
          <w:sz w:val="22"/>
        </w:rPr>
      </w:pPr>
    </w:p>
    <w:p w14:paraId="734514AA" w14:textId="395C8675" w:rsidR="00867992" w:rsidRDefault="00615D1D" w:rsidP="00790445">
      <w:pPr>
        <w:rPr>
          <w:ins w:id="2588" w:author="LIN, Yufeng" w:date="2021-10-05T18:09:00Z"/>
          <w:rFonts w:ascii="Times New Roman" w:hAnsi="Times New Roman" w:cs="Times New Roman"/>
          <w:sz w:val="22"/>
        </w:rPr>
      </w:pPr>
      <w:moveToRangeStart w:id="2589" w:author="LIN, Yufeng" w:date="2021-10-05T18:08:00Z" w:name="move84349708"/>
      <w:moveTo w:id="2590" w:author="LIN, Yufeng" w:date="2021-10-05T18:08:00Z">
        <w:r w:rsidRPr="00790445">
          <w:rPr>
            <w:rFonts w:ascii="Times New Roman" w:hAnsi="Times New Roman" w:cs="Times New Roman"/>
            <w:sz w:val="22"/>
          </w:rPr>
          <w:t xml:space="preserve">We showed that the enteric </w:t>
        </w:r>
        <w:r>
          <w:rPr>
            <w:rFonts w:ascii="Times New Roman" w:hAnsi="Times New Roman" w:cs="Times New Roman"/>
            <w:sz w:val="22"/>
          </w:rPr>
          <w:t>fungal</w:t>
        </w:r>
        <w:r w:rsidRPr="00790445">
          <w:rPr>
            <w:rFonts w:ascii="Times New Roman" w:hAnsi="Times New Roman" w:cs="Times New Roman"/>
            <w:sz w:val="22"/>
          </w:rPr>
          <w:t xml:space="preserve"> profile in CRC is distinct from healthy controls, and it owned significant regional differences. </w:t>
        </w:r>
      </w:moveTo>
      <w:moveToRangeEnd w:id="2589"/>
      <w:r w:rsidR="00867992"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{"citationID":"ZkAoCZVT","properties":{"formattedCitation":"\\super 55\\nosupersub{}","plainCitation":"55","noteIndex":0},"citationItems":[{"id":547,"uris":["http://zotero.org/users/7908919/items/R6ATM5E4"],"uri":["http://zotero.org/users/7908919/items/R6ATM5E4"],"itemData":{"id":547,"type":"article-journal","abstract":"Background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55</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We observed a significant p-value for the </w:t>
      </w:r>
      <w:r w:rsidR="004314C2">
        <w:rPr>
          <w:rFonts w:ascii="Times New Roman" w:hAnsi="Times New Roman" w:cs="Times New Roman"/>
          <w:sz w:val="22"/>
        </w:rPr>
        <w:t>fungal</w:t>
      </w:r>
      <w:r w:rsidR="00867992" w:rsidRPr="00790445">
        <w:rPr>
          <w:rFonts w:ascii="Times New Roman" w:hAnsi="Times New Roman" w:cs="Times New Roman"/>
          <w:sz w:val="22"/>
        </w:rPr>
        <w:t xml:space="preserve"> composition difference in different cohorts from the principal component analysis results. This observation is consistent with previous bacterial research</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{"citationID":"CsA3OVM5","properties":{"formattedCitation":"\\super 56,57\\nosupersub{}","plainCitation":"56,57","noteIndex":0},"citationItems":[{"id":4,"uris":["http://zotero.org/users/7908919/items/EI7JUHGZ"],"uri":["http://zotero.org/users/7908919/items/EI7JUHGZ"],"itemData":{"id":4,"type":"article-journal","abstract":"Hundreds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56,57</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exposing the effects of ethnicity and technical various on gut microbiota and highlights the compulsion for combined analysis.</w:t>
      </w:r>
      <w:moveFromRangeStart w:id="2591" w:author="LIN, Yufeng" w:date="2021-10-05T18:08:00Z" w:name="move84349708"/>
      <w:moveFrom w:id="2592" w:author="LIN, Yufeng" w:date="2021-10-05T18:08:00Z">
        <w:r w:rsidR="00867992" w:rsidRPr="00790445" w:rsidDel="00615D1D">
          <w:rPr>
            <w:rFonts w:ascii="Times New Roman" w:hAnsi="Times New Roman" w:cs="Times New Roman"/>
            <w:sz w:val="22"/>
          </w:rPr>
          <w:t xml:space="preserve"> We showed that the enteric </w:t>
        </w:r>
        <w:r w:rsidR="004314C2" w:rsidDel="00615D1D">
          <w:rPr>
            <w:rFonts w:ascii="Times New Roman" w:hAnsi="Times New Roman" w:cs="Times New Roman"/>
            <w:sz w:val="22"/>
          </w:rPr>
          <w:t>fungal</w:t>
        </w:r>
        <w:r w:rsidR="00867992" w:rsidRPr="00790445" w:rsidDel="00615D1D">
          <w:rPr>
            <w:rFonts w:ascii="Times New Roman" w:hAnsi="Times New Roman" w:cs="Times New Roman"/>
            <w:sz w:val="22"/>
          </w:rPr>
          <w:t xml:space="preserve"> profile in CRC is distinct from healthy controls, and it owned significant regional differences.</w:t>
        </w:r>
      </w:moveFrom>
      <w:moveFromRangeEnd w:id="2591"/>
      <w:r w:rsidR="00867992" w:rsidRPr="00790445">
        <w:rPr>
          <w:rFonts w:ascii="Times New Roman" w:hAnsi="Times New Roman" w:cs="Times New Roman"/>
          <w:sz w:val="22"/>
        </w:rPr>
        <w:t xml:space="preserve"> Ascomycota and Basidiomycota dominated both CRC and control subjects in almost all cohorts. The alpha diversity in CRC was altered and decreased compared with healthy controls. It was similar to other intestinal diseases IBD in the previous research</w:t>
      </w:r>
      <w:r w:rsidR="00867992"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8</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In the IBD research, </w:t>
      </w:r>
      <w:r w:rsidR="00867992" w:rsidRPr="00790445">
        <w:rPr>
          <w:rFonts w:ascii="Times New Roman" w:hAnsi="Times New Roman" w:cs="Times New Roman"/>
          <w:i/>
          <w:iCs/>
          <w:sz w:val="22"/>
        </w:rPr>
        <w:t>Saccharomyces cerevisiae</w:t>
      </w:r>
      <w:r w:rsidR="00867992" w:rsidRPr="00790445">
        <w:rPr>
          <w:rFonts w:ascii="Times New Roman" w:hAnsi="Times New Roman" w:cs="Times New Roman"/>
          <w:sz w:val="22"/>
        </w:rPr>
        <w:t xml:space="preserve"> and </w:t>
      </w:r>
      <w:r w:rsidR="00867992" w:rsidRPr="00790445">
        <w:rPr>
          <w:rFonts w:ascii="Times New Roman" w:hAnsi="Times New Roman" w:cs="Times New Roman"/>
          <w:i/>
          <w:iCs/>
          <w:sz w:val="22"/>
        </w:rPr>
        <w:t xml:space="preserve">Candida albicans </w:t>
      </w:r>
      <w:r w:rsidR="00867992"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2D9F0CF9" w14:textId="77777777" w:rsidR="00615D1D" w:rsidRPr="00790445" w:rsidRDefault="00615D1D" w:rsidP="00790445">
      <w:pPr>
        <w:rPr>
          <w:rFonts w:ascii="Times New Roman" w:hAnsi="Times New Roman" w:cs="Times New Roman"/>
          <w:sz w:val="22"/>
        </w:rPr>
      </w:pPr>
    </w:p>
    <w:p w14:paraId="1825BA84" w14:textId="7863BFB0" w:rsidR="00867992" w:rsidRDefault="00615D1D" w:rsidP="00790445">
      <w:pPr>
        <w:rPr>
          <w:ins w:id="2593" w:author="LIN, Yufeng" w:date="2021-10-05T13:55:00Z"/>
          <w:rFonts w:ascii="Times New Roman" w:hAnsi="Times New Roman" w:cs="Times New Roman"/>
          <w:sz w:val="22"/>
        </w:rPr>
      </w:pPr>
      <w:ins w:id="2594" w:author="LIN, Yufeng" w:date="2021-10-05T18:10:00Z">
        <w:r w:rsidRPr="00790445">
          <w:rPr>
            <w:rFonts w:ascii="Times New Roman" w:hAnsi="Times New Roman" w:cs="Times New Roman"/>
            <w:sz w:val="22"/>
          </w:rPr>
          <w:t>We identif</w:t>
        </w:r>
        <w:r>
          <w:rPr>
            <w:rFonts w:ascii="Times New Roman" w:hAnsi="Times New Roman" w:cs="Times New Roman"/>
            <w:sz w:val="22"/>
          </w:rPr>
          <w:t>ied</w:t>
        </w:r>
        <w:r w:rsidRPr="00790445">
          <w:rPr>
            <w:rFonts w:ascii="Times New Roman" w:hAnsi="Times New Roman" w:cs="Times New Roman"/>
            <w:sz w:val="22"/>
          </w:rPr>
          <w:t xml:space="preserve"> 33 </w:t>
        </w:r>
        <w:r w:rsidRPr="00DB66B4">
          <w:rPr>
            <w:rFonts w:ascii="Times New Roman" w:hAnsi="Times New Roman" w:cs="Times New Roman"/>
            <w:sz w:val="22"/>
          </w:rPr>
          <w:t xml:space="preserve">fungi </w:t>
        </w:r>
        <w:r w:rsidRPr="00790445">
          <w:rPr>
            <w:rFonts w:ascii="Times New Roman" w:hAnsi="Times New Roman" w:cs="Times New Roman"/>
            <w:sz w:val="22"/>
          </w:rPr>
          <w:t>and 31 bacteria that significantly differed in CRC across eight cohorts.</w:t>
        </w:r>
        <w:r>
          <w:rPr>
            <w:rFonts w:ascii="Times New Roman" w:hAnsi="Times New Roman" w:cs="Times New Roman"/>
            <w:sz w:val="22"/>
          </w:rPr>
          <w:t xml:space="preserve"> </w:t>
        </w:r>
      </w:ins>
      <w:r w:rsidR="00867992" w:rsidRPr="00790445">
        <w:rPr>
          <w:rFonts w:ascii="Times New Roman" w:hAnsi="Times New Roman" w:cs="Times New Roman"/>
          <w:sz w:val="22"/>
        </w:rPr>
        <w:t>The meta-analysis approach has been used to evaluate and combine results of comparable studies</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{"citationID":"ouQtFkHQ","properties":{"formattedCitation":"\\super 58\\nosupersub{}","plainCitation":"58","noteIndex":0},"citationItems":[{"id":539,"uris":["http://zotero.org/users/7908919/items/QTCUJGUC"],"uri":["http://zotero.org/users/7908919/items/QTCUJGUC"],"itemData":{"id":539,"type":"article-journal","abstract":"Background: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58</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with significant advantages of reducing the influence by most highly abundant features and weakening the batch effect. </w:t>
      </w:r>
      <w:del w:id="2595" w:author="LIN, Yufeng" w:date="2021-10-05T18:10:00Z">
        <w:r w:rsidR="00867992" w:rsidRPr="00790445" w:rsidDel="00615D1D">
          <w:rPr>
            <w:rFonts w:ascii="Times New Roman" w:hAnsi="Times New Roman" w:cs="Times New Roman"/>
            <w:sz w:val="22"/>
          </w:rPr>
          <w:delText>We</w:delText>
        </w:r>
      </w:del>
      <w:del w:id="2596" w:author="LIN, Yufeng" w:date="2021-10-05T18:09:00Z">
        <w:r w:rsidR="00867992" w:rsidRPr="00790445" w:rsidDel="00615D1D">
          <w:rPr>
            <w:rFonts w:ascii="Times New Roman" w:hAnsi="Times New Roman" w:cs="Times New Roman"/>
            <w:sz w:val="22"/>
          </w:rPr>
          <w:delText xml:space="preserve"> applied the rank-sum method to</w:delText>
        </w:r>
      </w:del>
      <w:del w:id="2597" w:author="LIN, Yufeng" w:date="2021-10-05T18:10:00Z">
        <w:r w:rsidR="00867992" w:rsidRPr="00790445" w:rsidDel="00615D1D">
          <w:rPr>
            <w:rFonts w:ascii="Times New Roman" w:hAnsi="Times New Roman" w:cs="Times New Roman"/>
            <w:sz w:val="22"/>
          </w:rPr>
          <w:delText xml:space="preserve"> </w:delText>
        </w:r>
      </w:del>
      <w:del w:id="2598" w:author="LIN, Yufeng" w:date="2021-10-05T18:09:00Z">
        <w:r w:rsidR="00867992" w:rsidRPr="00790445" w:rsidDel="00615D1D">
          <w:rPr>
            <w:rFonts w:ascii="Times New Roman" w:hAnsi="Times New Roman" w:cs="Times New Roman"/>
            <w:sz w:val="22"/>
          </w:rPr>
          <w:delText xml:space="preserve">identify </w:delText>
        </w:r>
      </w:del>
      <w:del w:id="2599" w:author="LIN, Yufeng" w:date="2021-10-05T18:10:00Z">
        <w:r w:rsidR="00867992" w:rsidRPr="00790445" w:rsidDel="00615D1D">
          <w:rPr>
            <w:rFonts w:ascii="Times New Roman" w:hAnsi="Times New Roman" w:cs="Times New Roman"/>
            <w:sz w:val="22"/>
          </w:rPr>
          <w:delText xml:space="preserve">33 </w:delText>
        </w:r>
        <w:r w:rsidR="00DB66B4" w:rsidRPr="00DB66B4" w:rsidDel="00615D1D">
          <w:rPr>
            <w:rFonts w:ascii="Times New Roman" w:hAnsi="Times New Roman" w:cs="Times New Roman"/>
            <w:sz w:val="22"/>
          </w:rPr>
          <w:delText xml:space="preserve">fungi </w:delText>
        </w:r>
        <w:r w:rsidR="00867992" w:rsidRPr="00790445" w:rsidDel="00615D1D">
          <w:rPr>
            <w:rFonts w:ascii="Times New Roman" w:hAnsi="Times New Roman" w:cs="Times New Roman"/>
            <w:sz w:val="22"/>
          </w:rPr>
          <w:delText xml:space="preserve">and 31 bacteria that significantly differed in CRC across eight cohorts. </w:delText>
        </w:r>
      </w:del>
      <w:r w:rsidR="00867992" w:rsidRPr="00790445">
        <w:rPr>
          <w:rFonts w:ascii="Times New Roman" w:hAnsi="Times New Roman" w:cs="Times New Roman"/>
          <w:sz w:val="22"/>
        </w:rPr>
        <w:t xml:space="preserve">Since few studies described the </w:t>
      </w:r>
      <w:r w:rsidR="004314C2">
        <w:rPr>
          <w:rFonts w:ascii="Times New Roman" w:hAnsi="Times New Roman" w:cs="Times New Roman"/>
          <w:sz w:val="22"/>
        </w:rPr>
        <w:t>fungi</w:t>
      </w:r>
      <w:r w:rsidR="00867992" w:rsidRPr="00790445">
        <w:rPr>
          <w:rFonts w:ascii="Times New Roman" w:hAnsi="Times New Roman" w:cs="Times New Roman"/>
          <w:sz w:val="22"/>
        </w:rPr>
        <w:t xml:space="preserve"> associated with CRC, the bacterial populations we screened could prove that the </w:t>
      </w:r>
      <w:r w:rsidR="004314C2">
        <w:rPr>
          <w:rFonts w:ascii="Times New Roman" w:hAnsi="Times New Roman" w:cs="Times New Roman"/>
          <w:sz w:val="22"/>
        </w:rPr>
        <w:t>fungal</w:t>
      </w:r>
      <w:r w:rsidR="00867992" w:rsidRPr="00790445">
        <w:rPr>
          <w:rFonts w:ascii="Times New Roman" w:hAnsi="Times New Roman" w:cs="Times New Roman"/>
          <w:sz w:val="22"/>
        </w:rPr>
        <w:t xml:space="preserve"> organisms we found were correct. Our results were supported by the fact that more than half of the cancer-related bacteria were carcinoma potential probiotics or pathogens, and four out of the top five were reported colorectal cancer pathogen, namely,</w:t>
      </w:r>
      <w:r w:rsidR="00867992" w:rsidRPr="00B0379E">
        <w:rPr>
          <w:rFonts w:ascii="Times New Roman" w:hAnsi="Times New Roman" w:cs="Times New Roman"/>
          <w:i/>
          <w:iCs/>
          <w:sz w:val="22"/>
          <w:rPrChange w:id="2600" w:author="LIN, Yufeng" w:date="2021-10-05T14:05:00Z">
            <w:rPr>
              <w:rFonts w:ascii="Times New Roman" w:hAnsi="Times New Roman" w:cs="Times New Roman"/>
              <w:sz w:val="22"/>
            </w:rPr>
          </w:rPrChange>
        </w:rPr>
        <w:t xml:space="preserve"> F. nucleatum</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{"citationID":"UJ7mB8ze","properties":{"formattedCitation":"\\super 59\\nosupersub{}","plainCitation":"59","noteIndex":0},"citationItems":[{"id":554,"uris":["http://zotero.org/users/7908919/items/C86ZANVJ"],"uri":["http://zotero.org/users/7908919/items/C86ZANVJ"],"itemData":{"id":554,"type":"article-journal","abstract":"Gut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59</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w:t>
      </w:r>
      <w:r w:rsidR="00867992" w:rsidRPr="00B0379E">
        <w:rPr>
          <w:rFonts w:ascii="Times New Roman" w:hAnsi="Times New Roman" w:cs="Times New Roman"/>
          <w:i/>
          <w:iCs/>
          <w:sz w:val="22"/>
          <w:rPrChange w:id="2601" w:author="LIN, Yufeng" w:date="2021-10-05T14:05:00Z">
            <w:rPr>
              <w:rFonts w:ascii="Times New Roman" w:hAnsi="Times New Roman" w:cs="Times New Roman"/>
              <w:sz w:val="22"/>
            </w:rPr>
          </w:rPrChange>
        </w:rPr>
        <w:t>P. micra</w:t>
      </w:r>
      <w:r w:rsidR="00867992"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67992"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w:t>
      </w:r>
      <w:r w:rsidR="00867992" w:rsidRPr="00B0379E">
        <w:rPr>
          <w:rFonts w:ascii="Times New Roman" w:hAnsi="Times New Roman" w:cs="Times New Roman"/>
          <w:i/>
          <w:iCs/>
          <w:sz w:val="22"/>
          <w:rPrChange w:id="2602" w:author="LIN, Yufeng" w:date="2021-10-05T14:05:00Z">
            <w:rPr>
              <w:rFonts w:ascii="Times New Roman" w:hAnsi="Times New Roman" w:cs="Times New Roman"/>
              <w:sz w:val="22"/>
            </w:rPr>
          </w:rPrChange>
        </w:rPr>
        <w:t>G. morbillorum</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{"citationID":"r3oPnpMM","properties":{"formattedCitation":"\\super 60,61\\nosupersub{}","plainCitation":"60,61","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60,61</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and </w:t>
      </w:r>
      <w:r w:rsidR="00867992" w:rsidRPr="00B0379E">
        <w:rPr>
          <w:rFonts w:ascii="Times New Roman" w:hAnsi="Times New Roman" w:cs="Times New Roman"/>
          <w:i/>
          <w:iCs/>
          <w:sz w:val="22"/>
          <w:rPrChange w:id="2603" w:author="LIN, Yufeng" w:date="2021-10-05T14:06:00Z">
            <w:rPr>
              <w:rFonts w:ascii="Times New Roman" w:hAnsi="Times New Roman" w:cs="Times New Roman"/>
              <w:sz w:val="22"/>
            </w:rPr>
          </w:rPrChange>
        </w:rPr>
        <w:t>A. hadrus</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{"citationID":"nFc5bFKL","properties":{"formattedCitation":"\\super 62\\nosupersub{}","plainCitation":"62","noteIndex":0},"citationItems":[{"id":566,"uris":["http://zotero.org/users/7908919/items/ISTIR5AW"],"uri":["http://zotero.org/users/7908919/items/ISTIR5AW"],"itemData":{"id":566,"type":"article-journal","container-title":"Scientific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62</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w:t>
      </w:r>
      <w:r w:rsidR="004314C2">
        <w:rPr>
          <w:rFonts w:ascii="Times New Roman" w:hAnsi="Times New Roman" w:cs="Times New Roman"/>
          <w:sz w:val="22"/>
        </w:rPr>
        <w:t>fungi</w:t>
      </w:r>
      <w:r w:rsidR="00867992" w:rsidRPr="00790445">
        <w:rPr>
          <w:rFonts w:ascii="Times New Roman" w:hAnsi="Times New Roman" w:cs="Times New Roman"/>
          <w:sz w:val="22"/>
        </w:rPr>
        <w:t xml:space="preserve"> we found</w:t>
      </w:r>
      <w:del w:id="2604" w:author="LIN, Yufeng" w:date="2021-10-05T18:11:00Z">
        <w:r w:rsidR="00867992" w:rsidRPr="00790445" w:rsidDel="00615D1D">
          <w:rPr>
            <w:rFonts w:ascii="Times New Roman" w:hAnsi="Times New Roman" w:cs="Times New Roman"/>
            <w:sz w:val="22"/>
          </w:rPr>
          <w:delText xml:space="preserve">, and the possibility of the top rankings p-value difference or the biggest value of </w:delText>
        </w:r>
      </w:del>
      <m:oMath>
        <m:r>
          <w:del w:id="2605" w:author="LIN, Yufeng" w:date="2021-10-05T18:11:00Z">
            <w:rPr>
              <w:rFonts w:ascii="Cambria Math" w:hAnsi="Cambria Math" w:cs="Times New Roman"/>
              <w:sz w:val="22"/>
            </w:rPr>
            <m:t>|log⁡(FC)|</m:t>
          </w:del>
        </m:r>
      </m:oMath>
      <w:del w:id="2606" w:author="LIN, Yufeng" w:date="2021-10-05T18:11:00Z">
        <w:r w:rsidR="00867992" w:rsidRPr="00790445" w:rsidDel="00615D1D">
          <w:rPr>
            <w:rFonts w:ascii="Times New Roman" w:hAnsi="Times New Roman" w:cs="Times New Roman"/>
            <w:sz w:val="22"/>
          </w:rPr>
          <w:delText xml:space="preserve"> would be more significant. </w:delText>
        </w:r>
      </w:del>
      <w:ins w:id="2607" w:author="LIN, Yufeng" w:date="2021-10-05T18:11:00Z">
        <w:r>
          <w:rPr>
            <w:rFonts w:ascii="Times New Roman" w:hAnsi="Times New Roman" w:cs="Times New Roman"/>
            <w:sz w:val="22"/>
          </w:rPr>
          <w:t xml:space="preserve">. </w:t>
        </w:r>
      </w:ins>
      <w:r w:rsidR="00867992" w:rsidRPr="00790445">
        <w:rPr>
          <w:rFonts w:ascii="Times New Roman" w:hAnsi="Times New Roman" w:cs="Times New Roman"/>
          <w:sz w:val="22"/>
        </w:rPr>
        <w:t xml:space="preserve">Among the most effective two </w:t>
      </w:r>
      <w:r w:rsidR="004314C2">
        <w:rPr>
          <w:rFonts w:ascii="Times New Roman" w:hAnsi="Times New Roman" w:cs="Times New Roman"/>
          <w:sz w:val="22"/>
        </w:rPr>
        <w:t>fungi</w:t>
      </w:r>
      <w:r w:rsidR="00867992" w:rsidRPr="00790445">
        <w:rPr>
          <w:rFonts w:ascii="Times New Roman" w:hAnsi="Times New Roman" w:cs="Times New Roman"/>
          <w:sz w:val="22"/>
        </w:rPr>
        <w:t>,</w:t>
      </w:r>
      <w:r w:rsidR="00867992" w:rsidRPr="00790445">
        <w:rPr>
          <w:rFonts w:ascii="Times New Roman" w:hAnsi="Times New Roman" w:cs="Times New Roman"/>
          <w:i/>
          <w:iCs/>
          <w:sz w:val="22"/>
        </w:rPr>
        <w:t xml:space="preserve"> A. rambellii</w:t>
      </w:r>
      <w:ins w:id="2608" w:author="LIN, Yufeng" w:date="2021-10-05T16:55:00Z">
        <w:r w:rsidR="0088212D" w:rsidRPr="00790445">
          <w:rPr>
            <w:rFonts w:ascii="Times New Roman" w:hAnsi="Times New Roman" w:cs="Times New Roman"/>
            <w:sz w:val="22"/>
          </w:rPr>
          <w:fldChar w:fldCharType="begin"/>
        </w:r>
        <w:r w:rsidR="0088212D">
          <w:rPr>
            <w:rFonts w:ascii="Times New Roman" w:hAnsi="Times New Roman" w:cs="Times New Roman"/>
            <w:sz w:val="22"/>
          </w:rPr>
          <w:instrText xml:space="preserve"> ADDIN ZOTERO_ITEM CSL_CITATION {"citationID":"L8RmWAEQ","properties":{"formattedCitation":"\\super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88212D" w:rsidRPr="00790445">
          <w:rPr>
            <w:rFonts w:ascii="Times New Roman" w:hAnsi="Times New Roman" w:cs="Times New Roman"/>
            <w:sz w:val="22"/>
          </w:rPr>
          <w:fldChar w:fldCharType="separate"/>
        </w:r>
        <w:r w:rsidR="0088212D" w:rsidRPr="008E309A">
          <w:rPr>
            <w:rFonts w:ascii="Times New Roman" w:hAnsi="Times New Roman" w:cs="Times New Roman"/>
            <w:kern w:val="0"/>
            <w:sz w:val="22"/>
            <w:szCs w:val="24"/>
            <w:vertAlign w:val="superscript"/>
          </w:rPr>
          <w:t>29,30</w:t>
        </w:r>
        <w:r w:rsidR="0088212D" w:rsidRPr="00790445">
          <w:rPr>
            <w:rFonts w:ascii="Times New Roman" w:hAnsi="Times New Roman" w:cs="Times New Roman"/>
            <w:sz w:val="22"/>
          </w:rPr>
          <w:fldChar w:fldCharType="end"/>
        </w:r>
      </w:ins>
      <w:del w:id="2609" w:author="LIN, Yufeng" w:date="2021-10-05T16:55:00Z">
        <w:r w:rsidR="00F96E61" w:rsidDel="0088212D">
          <w:rPr>
            <w:rFonts w:ascii="Times New Roman" w:hAnsi="Times New Roman" w:cs="Times New Roman"/>
            <w:i/>
            <w:iCs/>
            <w:sz w:val="22"/>
          </w:rPr>
          <w:fldChar w:fldCharType="begin"/>
        </w:r>
        <w:r w:rsidR="00F96E61" w:rsidDel="0088212D">
          <w:rPr>
            <w:rFonts w:ascii="Times New Roman" w:hAnsi="Times New Roman" w:cs="Times New Roman"/>
            <w:i/>
            <w:iCs/>
            <w:sz w:val="22"/>
          </w:rPr>
          <w:delInstrText xml:space="preserve"> ADDIN ZOTERO_ITEM CSL_CITATION {"citationID":"a1jtcv98uca","properties":{"formattedCitation":"\\uldash{\\super 1\\nosupersub{}}","plainCitation":"1","noteIndex":0},"citationItems":[{"id":80,"uris":["http://zotero.org/users/7908919/items/PG8C37SZ"],"uri":["http://zotero.org/users/7908919/items/PG8C37SZ"],"itemData":{"id":80,"type":"article-journal","abstract":"Production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F96E61" w:rsidDel="0088212D">
          <w:rPr>
            <w:rFonts w:ascii="Times New Roman" w:hAnsi="Times New Roman" w:cs="Times New Roman"/>
            <w:i/>
            <w:iCs/>
            <w:sz w:val="22"/>
          </w:rPr>
          <w:fldChar w:fldCharType="separate"/>
        </w:r>
        <w:r w:rsidR="00F96E61" w:rsidRPr="00F96E61" w:rsidDel="0088212D">
          <w:rPr>
            <w:rFonts w:ascii="Times New Roman" w:hAnsi="Times New Roman" w:cs="Times New Roman"/>
            <w:kern w:val="0"/>
            <w:sz w:val="22"/>
            <w:szCs w:val="24"/>
            <w:u w:val="dash"/>
            <w:vertAlign w:val="superscript"/>
          </w:rPr>
          <w:delText>1</w:delText>
        </w:r>
        <w:r w:rsidR="00F96E61" w:rsidDel="0088212D">
          <w:rPr>
            <w:rFonts w:ascii="Times New Roman" w:hAnsi="Times New Roman" w:cs="Times New Roman"/>
            <w:i/>
            <w:iCs/>
            <w:sz w:val="22"/>
          </w:rPr>
          <w:fldChar w:fldCharType="end"/>
        </w:r>
      </w:del>
      <w:r w:rsidR="00867992" w:rsidRPr="00790445">
        <w:rPr>
          <w:rFonts w:ascii="Times New Roman" w:hAnsi="Times New Roman" w:cs="Times New Roman"/>
          <w:sz w:val="22"/>
        </w:rPr>
        <w:t xml:space="preserve"> and </w:t>
      </w:r>
      <w:r w:rsidR="00867992" w:rsidRPr="00790445">
        <w:rPr>
          <w:rFonts w:ascii="Times New Roman" w:hAnsi="Times New Roman" w:cs="Times New Roman"/>
          <w:i/>
          <w:iCs/>
          <w:sz w:val="22"/>
        </w:rPr>
        <w:t>R. irregularis</w:t>
      </w:r>
      <w:ins w:id="2610" w:author="LIN, Yufeng" w:date="2021-10-05T16:54:00Z">
        <w:r w:rsidR="0088212D" w:rsidRPr="00790445">
          <w:rPr>
            <w:rFonts w:ascii="Times New Roman" w:hAnsi="Times New Roman" w:cs="Times New Roman"/>
            <w:sz w:val="22"/>
          </w:rPr>
          <w:fldChar w:fldCharType="begin"/>
        </w:r>
      </w:ins>
      <w:r w:rsidR="00B07014">
        <w:rPr>
          <w:rFonts w:ascii="Times New Roman" w:hAnsi="Times New Roman" w:cs="Times New Roman"/>
          <w:sz w:val="22"/>
        </w:rPr>
        <w:instrText xml:space="preserve"> ADDIN ZOTERO_ITEM CSL_CITATION {"citationID":"DUofklF1","properties":{"formattedCitation":"\\super 63,64\\nosupersub{}","plainCitation":"63,64","noteIndex":0},"citationItems":[{"id":571,"uris":["http://zotero.org/users/7908919/items/73T568EG"],"uri":["http://zotero.org/users/7908919/items/73T568EG"],"itemData":{"id":571,"type":"article-journal","abstract":"Salvianolic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ins w:id="2611" w:author="LIN, Yufeng" w:date="2021-10-05T16:54:00Z">
        <w:r w:rsidR="0088212D" w:rsidRPr="00790445">
          <w:rPr>
            <w:rFonts w:ascii="Times New Roman" w:hAnsi="Times New Roman" w:cs="Times New Roman"/>
            <w:sz w:val="22"/>
          </w:rPr>
          <w:fldChar w:fldCharType="separate"/>
        </w:r>
      </w:ins>
      <w:r w:rsidR="00B07014" w:rsidRPr="00B07014">
        <w:rPr>
          <w:rFonts w:ascii="Times New Roman" w:hAnsi="Times New Roman" w:cs="Times New Roman"/>
          <w:kern w:val="0"/>
          <w:sz w:val="22"/>
          <w:szCs w:val="24"/>
          <w:vertAlign w:val="superscript"/>
        </w:rPr>
        <w:t>63,64</w:t>
      </w:r>
      <w:ins w:id="2612" w:author="LIN, Yufeng" w:date="2021-10-05T16:54:00Z">
        <w:r w:rsidR="0088212D" w:rsidRPr="00790445">
          <w:rPr>
            <w:rFonts w:ascii="Times New Roman" w:hAnsi="Times New Roman" w:cs="Times New Roman"/>
            <w:sz w:val="22"/>
          </w:rPr>
          <w:fldChar w:fldCharType="end"/>
        </w:r>
      </w:ins>
      <w:r w:rsidR="00867992" w:rsidRPr="00790445">
        <w:rPr>
          <w:rFonts w:ascii="Times New Roman" w:hAnsi="Times New Roman" w:cs="Times New Roman"/>
          <w:i/>
          <w:iCs/>
          <w:sz w:val="22"/>
        </w:rPr>
        <w:t xml:space="preserve"> </w:t>
      </w:r>
      <w:r w:rsidR="00867992" w:rsidRPr="00790445">
        <w:rPr>
          <w:rFonts w:ascii="Times New Roman" w:hAnsi="Times New Roman" w:cs="Times New Roman"/>
          <w:sz w:val="22"/>
        </w:rPr>
        <w:t xml:space="preserve">were reported cancer related. </w:t>
      </w:r>
      <w:r w:rsidR="00867992" w:rsidRPr="00790445">
        <w:rPr>
          <w:rFonts w:ascii="Times New Roman" w:hAnsi="Times New Roman" w:cs="Times New Roman"/>
          <w:i/>
          <w:iCs/>
          <w:sz w:val="22"/>
        </w:rPr>
        <w:t>A. rambellii</w:t>
      </w:r>
      <w:r w:rsidR="00867992" w:rsidRPr="00790445">
        <w:rPr>
          <w:rFonts w:ascii="Times New Roman" w:hAnsi="Times New Roman" w:cs="Times New Roman"/>
          <w:sz w:val="22"/>
        </w:rPr>
        <w:t xml:space="preserve"> was the most significantly different </w:t>
      </w:r>
      <w:r w:rsidR="004314C2">
        <w:rPr>
          <w:rFonts w:ascii="Times New Roman" w:hAnsi="Times New Roman" w:cs="Times New Roman"/>
          <w:sz w:val="22"/>
        </w:rPr>
        <w:t>fungi</w:t>
      </w:r>
      <w:r w:rsidR="00867992" w:rsidRPr="00790445">
        <w:rPr>
          <w:rFonts w:ascii="Times New Roman" w:hAnsi="Times New Roman" w:cs="Times New Roman"/>
          <w:sz w:val="22"/>
        </w:rPr>
        <w:t xml:space="preserve"> in CRC-control, as well as in CRC-adenoma comparison. It would create carcinogenic products, aflatoxin and aflatoxin precursor sterigmatocystin</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867992"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29,30</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Salvianolic acids, as a result of the </w:t>
      </w:r>
      <w:r w:rsidR="00867992" w:rsidRPr="00790445">
        <w:rPr>
          <w:rFonts w:ascii="Times New Roman" w:hAnsi="Times New Roman" w:cs="Times New Roman"/>
          <w:i/>
          <w:iCs/>
          <w:sz w:val="22"/>
        </w:rPr>
        <w:t>A. officinalis</w:t>
      </w:r>
      <w:r w:rsidR="00867992" w:rsidRPr="00790445">
        <w:rPr>
          <w:rFonts w:ascii="Times New Roman" w:hAnsi="Times New Roman" w:cs="Times New Roman"/>
          <w:sz w:val="22"/>
        </w:rPr>
        <w:t>-</w:t>
      </w:r>
      <w:r w:rsidR="00867992" w:rsidRPr="00790445">
        <w:rPr>
          <w:rFonts w:ascii="Times New Roman" w:hAnsi="Times New Roman" w:cs="Times New Roman"/>
          <w:i/>
          <w:iCs/>
          <w:sz w:val="22"/>
        </w:rPr>
        <w:t>R. irregularis</w:t>
      </w:r>
      <w:r w:rsidR="00867992" w:rsidRPr="00790445">
        <w:rPr>
          <w:rFonts w:ascii="Times New Roman" w:hAnsi="Times New Roman" w:cs="Times New Roman"/>
          <w:sz w:val="22"/>
        </w:rPr>
        <w:t xml:space="preserve"> symbiosis, showed a significant impact on cancer treatment</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{"citationID":"T4xNDNGP","properties":{"formattedCitation":"\\super 63,64\\nosupersub{}","plainCitation":"63,64","noteIndex":0},"citationItems":[{"id":571,"uris":["http://zotero.org/users/7908919/items/73T568EG"],"uri":["http://zotero.org/users/7908919/items/73T568EG"],"itemData":{"id":571,"type":"article-journal","abstract":"Salvianolic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63,64</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Furthermore, other major affected compounds from </w:t>
      </w:r>
      <w:r w:rsidR="00867992" w:rsidRPr="00790445">
        <w:rPr>
          <w:rFonts w:ascii="Times New Roman" w:hAnsi="Times New Roman" w:cs="Times New Roman"/>
          <w:i/>
          <w:iCs/>
          <w:sz w:val="22"/>
        </w:rPr>
        <w:t>A. officinalis</w:t>
      </w:r>
      <w:r w:rsidR="00867992" w:rsidRPr="00790445">
        <w:rPr>
          <w:rFonts w:ascii="Times New Roman" w:hAnsi="Times New Roman" w:cs="Times New Roman"/>
          <w:sz w:val="22"/>
        </w:rPr>
        <w:t>-</w:t>
      </w:r>
      <w:r w:rsidR="00867992" w:rsidRPr="00790445">
        <w:rPr>
          <w:rFonts w:ascii="Times New Roman" w:hAnsi="Times New Roman" w:cs="Times New Roman"/>
          <w:i/>
          <w:iCs/>
          <w:sz w:val="22"/>
        </w:rPr>
        <w:t>R. irregularis</w:t>
      </w:r>
      <w:r w:rsidR="00867992" w:rsidRPr="00790445">
        <w:rPr>
          <w:rFonts w:ascii="Times New Roman" w:hAnsi="Times New Roman" w:cs="Times New Roman"/>
          <w:sz w:val="22"/>
        </w:rPr>
        <w:t xml:space="preserve"> symbiosis, such as </w:t>
      </w:r>
      <w:proofErr w:type="spellStart"/>
      <w:r w:rsidR="00867992" w:rsidRPr="00790445">
        <w:rPr>
          <w:rFonts w:ascii="Times New Roman" w:hAnsi="Times New Roman" w:cs="Times New Roman"/>
          <w:sz w:val="22"/>
        </w:rPr>
        <w:t>rosmarinic</w:t>
      </w:r>
      <w:proofErr w:type="spellEnd"/>
      <w:r w:rsidR="00867992"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{"citationID":"oSeM2Wf4","properties":{"formattedCitation":"\\super 65,66\\nosupersub{}","plainCitation":"65,66","noteIndex":0},"citationItems":[{"id":575,"uris":["http://zotero.org/users/7908919/items/NRQQZ6NA"],"uri":["http://zotero.org/users/7908919/items/NRQQZ6NA"],"itemData":{"id":575,"type":"article-journal","abstract":"The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65,66</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w:t>
      </w:r>
      <w:r w:rsidR="00867992" w:rsidRPr="00790445">
        <w:rPr>
          <w:rFonts w:ascii="Times New Roman" w:hAnsi="Times New Roman" w:cs="Times New Roman"/>
          <w:i/>
          <w:iCs/>
          <w:sz w:val="22"/>
        </w:rPr>
        <w:t xml:space="preserve"> </w:t>
      </w:r>
      <w:ins w:id="2613" w:author="LIN, Yufeng" w:date="2021-10-05T18:13:00Z">
        <w:r w:rsidRPr="00615D1D">
          <w:rPr>
            <w:rFonts w:ascii="Times New Roman" w:hAnsi="Times New Roman" w:cs="Times New Roman"/>
            <w:sz w:val="22"/>
            <w:rPrChange w:id="2614" w:author="LIN, Yufeng" w:date="2021-10-05T18:13:00Z">
              <w:rPr>
                <w:rFonts w:ascii="Times New Roman" w:hAnsi="Times New Roman" w:cs="Times New Roman"/>
                <w:i/>
                <w:iCs/>
                <w:sz w:val="22"/>
              </w:rPr>
            </w:rPrChange>
          </w:rPr>
          <w:t>In the other way,</w:t>
        </w:r>
        <w:r>
          <w:rPr>
            <w:rFonts w:ascii="Times New Roman" w:hAnsi="Times New Roman" w:cs="Times New Roman"/>
            <w:i/>
            <w:iCs/>
            <w:sz w:val="22"/>
          </w:rPr>
          <w:t xml:space="preserve"> </w:t>
        </w:r>
      </w:ins>
      <w:r w:rsidR="00867992" w:rsidRPr="00790445">
        <w:rPr>
          <w:rFonts w:ascii="Times New Roman" w:hAnsi="Times New Roman" w:cs="Times New Roman"/>
          <w:i/>
          <w:iCs/>
          <w:sz w:val="22"/>
        </w:rPr>
        <w:t>A. rambellii</w:t>
      </w:r>
      <w:r w:rsidR="00867992" w:rsidRPr="00790445">
        <w:rPr>
          <w:rFonts w:ascii="Times New Roman" w:hAnsi="Times New Roman" w:cs="Times New Roman"/>
          <w:sz w:val="22"/>
        </w:rPr>
        <w:t xml:space="preserve"> and </w:t>
      </w:r>
      <w:r w:rsidR="00867992" w:rsidRPr="00790445">
        <w:rPr>
          <w:rFonts w:ascii="Times New Roman" w:hAnsi="Times New Roman" w:cs="Times New Roman"/>
          <w:i/>
          <w:iCs/>
          <w:sz w:val="22"/>
        </w:rPr>
        <w:t xml:space="preserve">A. kawachii </w:t>
      </w:r>
      <w:r w:rsidR="00867992" w:rsidRPr="00790445">
        <w:rPr>
          <w:rFonts w:ascii="Times New Roman" w:hAnsi="Times New Roman" w:cs="Times New Roman"/>
          <w:sz w:val="22"/>
        </w:rPr>
        <w:t xml:space="preserve">were the most enriched or depleted </w:t>
      </w:r>
      <w:r w:rsidR="004314C2">
        <w:rPr>
          <w:rFonts w:ascii="Times New Roman" w:hAnsi="Times New Roman" w:cs="Times New Roman"/>
          <w:sz w:val="22"/>
        </w:rPr>
        <w:t>fungus</w:t>
      </w:r>
      <w:r w:rsidR="00867992" w:rsidRPr="00790445">
        <w:rPr>
          <w:rFonts w:ascii="Times New Roman" w:hAnsi="Times New Roman" w:cs="Times New Roman"/>
          <w:sz w:val="22"/>
        </w:rPr>
        <w:t xml:space="preserve"> in CRC. Even though both were from the same genus </w:t>
      </w:r>
      <w:r w:rsidR="00867992" w:rsidRPr="00790445">
        <w:rPr>
          <w:rFonts w:ascii="Times New Roman" w:hAnsi="Times New Roman" w:cs="Times New Roman"/>
          <w:i/>
          <w:iCs/>
          <w:sz w:val="22"/>
        </w:rPr>
        <w:t>Aspergillus</w:t>
      </w:r>
      <w:r w:rsidR="00867992" w:rsidRPr="00790445">
        <w:rPr>
          <w:rFonts w:ascii="Times New Roman" w:hAnsi="Times New Roman" w:cs="Times New Roman"/>
          <w:sz w:val="22"/>
        </w:rPr>
        <w:t xml:space="preserve">, the latter plays the opposite function in cancer. The crude enzyme extract derived </w:t>
      </w:r>
      <w:r w:rsidR="00867992" w:rsidRPr="00790445">
        <w:rPr>
          <w:rFonts w:ascii="Times New Roman" w:hAnsi="Times New Roman" w:cs="Times New Roman"/>
          <w:sz w:val="22"/>
        </w:rPr>
        <w:lastRenderedPageBreak/>
        <w:t xml:space="preserve">from </w:t>
      </w:r>
      <w:r w:rsidR="00867992" w:rsidRPr="00790445">
        <w:rPr>
          <w:rFonts w:ascii="Times New Roman" w:hAnsi="Times New Roman" w:cs="Times New Roman"/>
          <w:i/>
          <w:iCs/>
          <w:sz w:val="22"/>
        </w:rPr>
        <w:t>A. rambellii</w:t>
      </w:r>
      <w:r w:rsidR="00867992" w:rsidRPr="00790445">
        <w:rPr>
          <w:rFonts w:ascii="Times New Roman" w:hAnsi="Times New Roman" w:cs="Times New Roman"/>
          <w:sz w:val="22"/>
        </w:rPr>
        <w:t xml:space="preserve"> could enhance the antioxidative activities of Viscum album var. coloratum</w:t>
      </w:r>
      <w:r w:rsidR="00867992"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867992"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(Korean mistletoe</w:t>
      </w:r>
      <w:del w:id="2615" w:author="LIN, Yufeng" w:date="2021-10-05T14:07:00Z">
        <w:r w:rsidR="00867992" w:rsidRPr="00790445" w:rsidDel="00B0379E">
          <w:rPr>
            <w:rFonts w:ascii="Times New Roman" w:hAnsi="Times New Roman" w:cs="Times New Roman"/>
            <w:sz w:val="22"/>
          </w:rPr>
          <w:delText>; KM</w:delText>
        </w:r>
      </w:del>
      <w:r w:rsidR="00867992" w:rsidRPr="00790445">
        <w:rPr>
          <w:rFonts w:ascii="Times New Roman" w:hAnsi="Times New Roman" w:cs="Times New Roman"/>
          <w:sz w:val="22"/>
        </w:rPr>
        <w:t>), a promising agent for treating colon cancer</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{"citationID":"FvwyXRfh","properties":{"formattedCitation":"\\super 67\\nosupersub{}","plainCitation":"67","noteIndex":0},"citationItems":[{"id":583,"uris":["http://zotero.org/users/7908919/items/LPBXNNWU"],"uri":["http://zotero.org/users/7908919/items/LPBXNNWU"],"itemData":{"id":583,"type":"article-journal","abstract":"AIM: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67</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hepatoma, and immunomodulation in the previous study. In the other research, solid-state fermentation with </w:t>
      </w:r>
      <w:r w:rsidR="00867992" w:rsidRPr="00790445">
        <w:rPr>
          <w:rFonts w:ascii="Times New Roman" w:hAnsi="Times New Roman" w:cs="Times New Roman"/>
          <w:i/>
          <w:iCs/>
          <w:sz w:val="22"/>
        </w:rPr>
        <w:t xml:space="preserve">A. kawachii </w:t>
      </w:r>
      <w:r w:rsidR="00867992" w:rsidRPr="00790445">
        <w:rPr>
          <w:rFonts w:ascii="Times New Roman" w:hAnsi="Times New Roman" w:cs="Times New Roman"/>
          <w:sz w:val="22"/>
        </w:rPr>
        <w:t>would create the fermented silkworm was investigated anticancer activity in human hepatocellular carcinoma cells</w:t>
      </w:r>
      <w:r w:rsidR="00867992"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867992"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Collectively, our results evidenced the correctness of </w:t>
      </w:r>
      <w:r w:rsidR="004314C2">
        <w:rPr>
          <w:rFonts w:ascii="Times New Roman" w:hAnsi="Times New Roman" w:cs="Times New Roman"/>
          <w:sz w:val="22"/>
        </w:rPr>
        <w:t>fungi</w:t>
      </w:r>
      <w:r w:rsidR="00867992" w:rsidRPr="00790445">
        <w:rPr>
          <w:rFonts w:ascii="Times New Roman" w:hAnsi="Times New Roman" w:cs="Times New Roman"/>
          <w:sz w:val="22"/>
        </w:rPr>
        <w:t xml:space="preserve"> selection, and the </w:t>
      </w:r>
      <w:r w:rsidR="004314C2">
        <w:rPr>
          <w:rFonts w:ascii="Times New Roman" w:hAnsi="Times New Roman" w:cs="Times New Roman"/>
          <w:sz w:val="22"/>
        </w:rPr>
        <w:t>fungi</w:t>
      </w:r>
      <w:r w:rsidR="00867992" w:rsidRPr="00790445">
        <w:rPr>
          <w:rFonts w:ascii="Times New Roman" w:hAnsi="Times New Roman" w:cs="Times New Roman"/>
          <w:sz w:val="22"/>
        </w:rPr>
        <w:t xml:space="preserve"> were associated with CRC or adenoma, especially </w:t>
      </w:r>
      <w:r w:rsidR="00867992" w:rsidRPr="00790445">
        <w:rPr>
          <w:rFonts w:ascii="Times New Roman" w:hAnsi="Times New Roman" w:cs="Times New Roman"/>
          <w:i/>
          <w:iCs/>
          <w:sz w:val="22"/>
        </w:rPr>
        <w:t>A. rambellii</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R. irregularis</w:t>
      </w:r>
      <w:r w:rsidR="00867992" w:rsidRPr="00790445">
        <w:rPr>
          <w:rFonts w:ascii="Times New Roman" w:hAnsi="Times New Roman" w:cs="Times New Roman"/>
          <w:sz w:val="22"/>
        </w:rPr>
        <w:t xml:space="preserve">, and </w:t>
      </w:r>
      <w:r w:rsidR="00867992" w:rsidRPr="00790445">
        <w:rPr>
          <w:rFonts w:ascii="Times New Roman" w:hAnsi="Times New Roman" w:cs="Times New Roman"/>
          <w:i/>
          <w:iCs/>
          <w:sz w:val="22"/>
        </w:rPr>
        <w:t>A. kawachii</w:t>
      </w:r>
      <w:r w:rsidR="00867992" w:rsidRPr="00790445">
        <w:rPr>
          <w:rFonts w:ascii="Times New Roman" w:hAnsi="Times New Roman" w:cs="Times New Roman"/>
          <w:sz w:val="22"/>
        </w:rPr>
        <w:t>.</w:t>
      </w:r>
    </w:p>
    <w:p w14:paraId="43CC3C7E" w14:textId="0447BDFF" w:rsidR="0096422D" w:rsidRDefault="0096422D" w:rsidP="00790445">
      <w:pPr>
        <w:rPr>
          <w:ins w:id="2616" w:author="LIN, Yufeng" w:date="2021-10-05T14:08:00Z"/>
          <w:rFonts w:ascii="Times New Roman" w:hAnsi="Times New Roman" w:cs="Times New Roman"/>
          <w:sz w:val="22"/>
        </w:rPr>
      </w:pPr>
    </w:p>
    <w:p w14:paraId="4F509296" w14:textId="76CE3D14" w:rsidR="00B0379E" w:rsidRDefault="0016491A" w:rsidP="00790445">
      <w:pPr>
        <w:rPr>
          <w:ins w:id="2617" w:author="LIN, Yufeng" w:date="2021-10-05T14:04:00Z"/>
          <w:rFonts w:ascii="Times New Roman" w:hAnsi="Times New Roman" w:cs="Times New Roman"/>
          <w:sz w:val="22"/>
        </w:rPr>
      </w:pPr>
      <w:ins w:id="2618" w:author="LIN, Yufeng" w:date="2021-10-05T18:41:00Z">
        <w:r>
          <w:rPr>
            <w:rFonts w:ascii="Times New Roman" w:hAnsi="Times New Roman" w:cs="Times New Roman"/>
            <w:sz w:val="22"/>
          </w:rPr>
          <w:t xml:space="preserve">The </w:t>
        </w:r>
      </w:ins>
      <w:ins w:id="2619" w:author="LIN, Yufeng" w:date="2021-10-05T18:40:00Z">
        <w:r>
          <w:rPr>
            <w:rFonts w:ascii="Times New Roman" w:hAnsi="Times New Roman" w:cs="Times New Roman"/>
            <w:sz w:val="22"/>
          </w:rPr>
          <w:t xml:space="preserve">fungal-bacterial </w:t>
        </w:r>
        <w:r>
          <w:rPr>
            <w:rFonts w:ascii="Times New Roman" w:hAnsi="Times New Roman" w:cs="Times New Roman"/>
            <w:sz w:val="22"/>
          </w:rPr>
          <w:t xml:space="preserve">classifier could play more </w:t>
        </w:r>
      </w:ins>
      <w:ins w:id="2620" w:author="LIN, Yufeng" w:date="2021-10-05T18:41:00Z">
        <w:r w:rsidRPr="0016491A">
          <w:rPr>
            <w:rFonts w:ascii="Times New Roman" w:hAnsi="Times New Roman" w:cs="Times New Roman"/>
            <w:sz w:val="22"/>
          </w:rPr>
          <w:t>effective</w:t>
        </w:r>
      </w:ins>
      <w:ins w:id="2621" w:author="LIN, Yufeng" w:date="2021-10-05T18:42:00Z">
        <w:r>
          <w:rPr>
            <w:rFonts w:ascii="Times New Roman" w:hAnsi="Times New Roman" w:cs="Times New Roman"/>
            <w:sz w:val="22"/>
          </w:rPr>
          <w:t>ly</w:t>
        </w:r>
      </w:ins>
      <w:ins w:id="2622" w:author="LIN, Yufeng" w:date="2021-10-05T18:41:00Z">
        <w:r>
          <w:rPr>
            <w:rFonts w:ascii="Times New Roman" w:hAnsi="Times New Roman" w:cs="Times New Roman"/>
            <w:sz w:val="22"/>
          </w:rPr>
          <w:t xml:space="preserve"> than bacteria or fungal classifier in most s</w:t>
        </w:r>
      </w:ins>
      <w:ins w:id="2623" w:author="LIN, Yufeng" w:date="2021-10-05T18:42:00Z">
        <w:r>
          <w:rPr>
            <w:rFonts w:ascii="Times New Roman" w:hAnsi="Times New Roman" w:cs="Times New Roman"/>
            <w:sz w:val="22"/>
          </w:rPr>
          <w:t>ituations</w:t>
        </w:r>
      </w:ins>
      <w:ins w:id="2624" w:author="LIN, Yufeng" w:date="2021-10-05T18:41:00Z">
        <w:r>
          <w:rPr>
            <w:rFonts w:ascii="Times New Roman" w:hAnsi="Times New Roman" w:cs="Times New Roman"/>
            <w:sz w:val="22"/>
          </w:rPr>
          <w:t>.</w:t>
        </w:r>
      </w:ins>
      <w:ins w:id="2625" w:author="LIN, Yufeng" w:date="2021-10-05T18:40:00Z">
        <w:r>
          <w:rPr>
            <w:rFonts w:ascii="Times New Roman" w:hAnsi="Times New Roman" w:cs="Times New Roman"/>
            <w:sz w:val="22"/>
          </w:rPr>
          <w:t xml:space="preserve"> </w:t>
        </w:r>
      </w:ins>
      <w:proofErr w:type="gramStart"/>
      <w:ins w:id="2626" w:author="LIN, Yufeng" w:date="2021-10-05T14:08:00Z">
        <w:r w:rsidR="00B0379E">
          <w:rPr>
            <w:rFonts w:ascii="Times New Roman" w:hAnsi="Times New Roman" w:cs="Times New Roman"/>
            <w:sz w:val="22"/>
          </w:rPr>
          <w:t>To</w:t>
        </w:r>
        <w:proofErr w:type="gramEnd"/>
        <w:r w:rsidR="00B0379E">
          <w:rPr>
            <w:rFonts w:ascii="Times New Roman" w:hAnsi="Times New Roman" w:cs="Times New Roman"/>
            <w:sz w:val="22"/>
          </w:rPr>
          <w:t xml:space="preserve"> be practical for clinical application with fungi, we </w:t>
        </w:r>
      </w:ins>
      <w:ins w:id="2627" w:author="LIN, Yufeng" w:date="2021-10-05T14:09:00Z">
        <w:r w:rsidR="00B0379E">
          <w:rPr>
            <w:rFonts w:ascii="Times New Roman" w:hAnsi="Times New Roman" w:cs="Times New Roman"/>
            <w:sz w:val="22"/>
          </w:rPr>
          <w:t>thus sought to train</w:t>
        </w:r>
      </w:ins>
      <w:ins w:id="2628" w:author="LIN, Yufeng" w:date="2021-10-05T14:10:00Z">
        <w:r w:rsidR="00B0379E">
          <w:rPr>
            <w:rFonts w:ascii="Times New Roman" w:hAnsi="Times New Roman" w:cs="Times New Roman"/>
            <w:sz w:val="22"/>
          </w:rPr>
          <w:t xml:space="preserve"> the model with</w:t>
        </w:r>
      </w:ins>
      <w:ins w:id="2629" w:author="LIN, Yufeng" w:date="2021-10-05T14:09:00Z">
        <w:r w:rsidR="00B0379E">
          <w:rPr>
            <w:rFonts w:ascii="Times New Roman" w:hAnsi="Times New Roman" w:cs="Times New Roman"/>
            <w:sz w:val="22"/>
          </w:rPr>
          <w:t xml:space="preserve"> fungi </w:t>
        </w:r>
      </w:ins>
      <w:ins w:id="2630" w:author="LIN, Yufeng" w:date="2021-10-05T14:10:00Z">
        <w:r w:rsidR="00B0379E">
          <w:rPr>
            <w:rFonts w:ascii="Times New Roman" w:hAnsi="Times New Roman" w:cs="Times New Roman"/>
            <w:sz w:val="22"/>
          </w:rPr>
          <w:t>or fungal-bacterial combination</w:t>
        </w:r>
      </w:ins>
      <w:ins w:id="2631" w:author="LIN, Yufeng" w:date="2021-10-05T14:11:00Z">
        <w:r w:rsidR="00B0379E">
          <w:rPr>
            <w:rFonts w:ascii="Times New Roman" w:hAnsi="Times New Roman" w:cs="Times New Roman"/>
            <w:sz w:val="22"/>
          </w:rPr>
          <w:t>s</w:t>
        </w:r>
      </w:ins>
      <w:ins w:id="2632" w:author="LIN, Yufeng" w:date="2021-10-05T14:10:00Z">
        <w:r w:rsidR="00B0379E">
          <w:rPr>
            <w:rFonts w:ascii="Times New Roman" w:hAnsi="Times New Roman" w:cs="Times New Roman"/>
            <w:sz w:val="22"/>
          </w:rPr>
          <w:t>.</w:t>
        </w:r>
      </w:ins>
      <w:ins w:id="2633" w:author="LIN, Yufeng" w:date="2021-10-05T14:11:00Z">
        <w:r w:rsidR="00B0379E">
          <w:rPr>
            <w:rFonts w:ascii="Times New Roman" w:hAnsi="Times New Roman" w:cs="Times New Roman"/>
            <w:sz w:val="22"/>
          </w:rPr>
          <w:t xml:space="preserve"> </w:t>
        </w:r>
      </w:ins>
      <w:ins w:id="2634" w:author="LIN, Yufeng" w:date="2021-10-05T14:12:00Z">
        <w:r w:rsidR="00B0379E">
          <w:rPr>
            <w:rFonts w:ascii="Times New Roman" w:hAnsi="Times New Roman" w:cs="Times New Roman"/>
            <w:sz w:val="22"/>
          </w:rPr>
          <w:t>T</w:t>
        </w:r>
      </w:ins>
      <w:ins w:id="2635" w:author="LIN, Yufeng" w:date="2021-10-05T14:11:00Z">
        <w:r w:rsidR="00B0379E">
          <w:rPr>
            <w:rFonts w:ascii="Times New Roman" w:hAnsi="Times New Roman" w:cs="Times New Roman"/>
            <w:sz w:val="22"/>
          </w:rPr>
          <w:t>wo fungi</w:t>
        </w:r>
      </w:ins>
      <w:ins w:id="2636" w:author="LIN, Yufeng" w:date="2021-10-05T14:12:00Z">
        <w:r w:rsidR="00B0379E">
          <w:rPr>
            <w:rFonts w:ascii="Times New Roman" w:hAnsi="Times New Roman" w:cs="Times New Roman"/>
            <w:sz w:val="22"/>
          </w:rPr>
          <w:t xml:space="preserve"> (</w:t>
        </w:r>
        <w:r w:rsidR="00B0379E" w:rsidRPr="00B0379E">
          <w:rPr>
            <w:rFonts w:ascii="Times New Roman" w:hAnsi="Times New Roman" w:cs="Times New Roman"/>
            <w:i/>
            <w:iCs/>
            <w:sz w:val="22"/>
            <w:rPrChange w:id="2637" w:author="LIN, Yufeng" w:date="2021-10-05T14:13:00Z">
              <w:rPr>
                <w:rFonts w:ascii="Times New Roman" w:hAnsi="Times New Roman" w:cs="Times New Roman"/>
                <w:sz w:val="22"/>
              </w:rPr>
            </w:rPrChange>
          </w:rPr>
          <w:t>A. rambellii</w:t>
        </w:r>
        <w:r w:rsidR="00B0379E">
          <w:rPr>
            <w:rFonts w:ascii="Times New Roman" w:hAnsi="Times New Roman" w:cs="Times New Roman"/>
            <w:sz w:val="22"/>
          </w:rPr>
          <w:t xml:space="preserve">, and </w:t>
        </w:r>
        <w:r w:rsidR="00B0379E" w:rsidRPr="00B0379E">
          <w:rPr>
            <w:rFonts w:ascii="Times New Roman" w:hAnsi="Times New Roman" w:cs="Times New Roman"/>
            <w:i/>
            <w:iCs/>
            <w:sz w:val="22"/>
            <w:rPrChange w:id="2638" w:author="LIN, Yufeng" w:date="2021-10-05T14:13:00Z">
              <w:rPr>
                <w:rFonts w:ascii="Times New Roman" w:hAnsi="Times New Roman" w:cs="Times New Roman"/>
                <w:sz w:val="22"/>
              </w:rPr>
            </w:rPrChange>
          </w:rPr>
          <w:t>A. kawachii</w:t>
        </w:r>
        <w:r w:rsidR="00B0379E">
          <w:rPr>
            <w:rFonts w:ascii="Times New Roman" w:hAnsi="Times New Roman" w:cs="Times New Roman"/>
            <w:sz w:val="22"/>
          </w:rPr>
          <w:t>)</w:t>
        </w:r>
      </w:ins>
      <w:ins w:id="2639" w:author="LIN, Yufeng" w:date="2021-10-05T14:11:00Z">
        <w:r w:rsidR="00B0379E">
          <w:rPr>
            <w:rFonts w:ascii="Times New Roman" w:hAnsi="Times New Roman" w:cs="Times New Roman"/>
            <w:sz w:val="22"/>
          </w:rPr>
          <w:t xml:space="preserve"> and four bacteria </w:t>
        </w:r>
      </w:ins>
      <w:ins w:id="2640" w:author="LIN, Yufeng" w:date="2021-10-05T14:12:00Z">
        <w:r w:rsidR="00B0379E">
          <w:rPr>
            <w:rFonts w:ascii="Times New Roman" w:hAnsi="Times New Roman" w:cs="Times New Roman"/>
            <w:sz w:val="22"/>
          </w:rPr>
          <w:t>(</w:t>
        </w:r>
      </w:ins>
      <w:ins w:id="2641" w:author="LIN, Yufeng" w:date="2021-10-05T14:13:00Z">
        <w:r w:rsidR="00B0379E" w:rsidRPr="00B0379E">
          <w:rPr>
            <w:rFonts w:ascii="Times New Roman" w:hAnsi="Times New Roman" w:cs="Times New Roman"/>
            <w:i/>
            <w:iCs/>
            <w:sz w:val="22"/>
            <w:rPrChange w:id="2642" w:author="LIN, Yufeng" w:date="2021-10-05T14:13:00Z">
              <w:rPr>
                <w:rFonts w:ascii="Times New Roman" w:hAnsi="Times New Roman" w:cs="Times New Roman"/>
                <w:sz w:val="22"/>
              </w:rPr>
            </w:rPrChange>
          </w:rPr>
          <w:t>P. micra</w:t>
        </w:r>
        <w:r w:rsidR="00B0379E">
          <w:rPr>
            <w:rFonts w:ascii="Times New Roman" w:hAnsi="Times New Roman" w:cs="Times New Roman"/>
            <w:sz w:val="22"/>
          </w:rPr>
          <w:t xml:space="preserve">, </w:t>
        </w:r>
        <w:r w:rsidR="00B0379E" w:rsidRPr="00B0379E">
          <w:rPr>
            <w:rFonts w:ascii="Times New Roman" w:hAnsi="Times New Roman" w:cs="Times New Roman"/>
            <w:i/>
            <w:iCs/>
            <w:sz w:val="22"/>
            <w:rPrChange w:id="2643" w:author="LIN, Yufeng" w:date="2021-10-05T14:13:00Z">
              <w:rPr>
                <w:rFonts w:ascii="Times New Roman" w:hAnsi="Times New Roman" w:cs="Times New Roman"/>
                <w:sz w:val="22"/>
              </w:rPr>
            </w:rPrChange>
          </w:rPr>
          <w:t>F. nucleatum</w:t>
        </w:r>
        <w:r w:rsidR="00B0379E">
          <w:rPr>
            <w:rFonts w:ascii="Times New Roman" w:hAnsi="Times New Roman" w:cs="Times New Roman"/>
            <w:sz w:val="22"/>
          </w:rPr>
          <w:t xml:space="preserve">, </w:t>
        </w:r>
        <w:r w:rsidR="00B0379E" w:rsidRPr="00B0379E">
          <w:rPr>
            <w:rFonts w:ascii="Times New Roman" w:hAnsi="Times New Roman" w:cs="Times New Roman"/>
            <w:i/>
            <w:iCs/>
            <w:sz w:val="22"/>
            <w:rPrChange w:id="2644" w:author="LIN, Yufeng" w:date="2021-10-05T14:13:00Z">
              <w:rPr>
                <w:rFonts w:ascii="Times New Roman" w:hAnsi="Times New Roman" w:cs="Times New Roman"/>
                <w:sz w:val="22"/>
              </w:rPr>
            </w:rPrChange>
          </w:rPr>
          <w:t>G. morbillorum</w:t>
        </w:r>
        <w:r w:rsidR="00B0379E">
          <w:rPr>
            <w:rFonts w:ascii="Times New Roman" w:hAnsi="Times New Roman" w:cs="Times New Roman"/>
            <w:sz w:val="22"/>
          </w:rPr>
          <w:t xml:space="preserve">, and </w:t>
        </w:r>
        <w:r w:rsidR="00B0379E" w:rsidRPr="00B0379E">
          <w:rPr>
            <w:rFonts w:ascii="Times New Roman" w:hAnsi="Times New Roman" w:cs="Times New Roman"/>
            <w:i/>
            <w:iCs/>
            <w:sz w:val="22"/>
            <w:rPrChange w:id="2645" w:author="LIN, Yufeng" w:date="2021-10-05T14:13:00Z">
              <w:rPr>
                <w:rFonts w:ascii="Times New Roman" w:hAnsi="Times New Roman" w:cs="Times New Roman"/>
                <w:sz w:val="22"/>
              </w:rPr>
            </w:rPrChange>
          </w:rPr>
          <w:t>P. asaccharolytica</w:t>
        </w:r>
      </w:ins>
      <w:ins w:id="2646" w:author="LIN, Yufeng" w:date="2021-10-05T14:12:00Z">
        <w:r w:rsidR="00B0379E">
          <w:rPr>
            <w:rFonts w:ascii="Times New Roman" w:hAnsi="Times New Roman" w:cs="Times New Roman"/>
            <w:sz w:val="22"/>
          </w:rPr>
          <w:t>)</w:t>
        </w:r>
      </w:ins>
      <w:ins w:id="2647" w:author="LIN, Yufeng" w:date="2021-10-05T14:13:00Z">
        <w:r w:rsidR="00B0379E">
          <w:rPr>
            <w:rFonts w:ascii="Times New Roman" w:hAnsi="Times New Roman" w:cs="Times New Roman"/>
            <w:sz w:val="22"/>
          </w:rPr>
          <w:t xml:space="preserve"> </w:t>
        </w:r>
      </w:ins>
      <w:ins w:id="2648" w:author="LIN, Yufeng" w:date="2021-10-05T14:12:00Z">
        <w:r w:rsidR="00B0379E">
          <w:rPr>
            <w:rFonts w:ascii="Times New Roman" w:hAnsi="Times New Roman" w:cs="Times New Roman"/>
            <w:sz w:val="22"/>
          </w:rPr>
          <w:t xml:space="preserve">were filtered from 66 core </w:t>
        </w:r>
      </w:ins>
      <w:ins w:id="2649" w:author="LIN, Yufeng" w:date="2021-10-05T14:14:00Z">
        <w:r w:rsidR="00B0379E">
          <w:rPr>
            <w:rFonts w:ascii="Times New Roman" w:hAnsi="Times New Roman" w:cs="Times New Roman"/>
            <w:sz w:val="22"/>
          </w:rPr>
          <w:t>species</w:t>
        </w:r>
      </w:ins>
      <w:ins w:id="2650" w:author="LIN, Yufeng" w:date="2021-10-05T14:12:00Z">
        <w:r w:rsidR="00B0379E">
          <w:rPr>
            <w:rFonts w:ascii="Times New Roman" w:hAnsi="Times New Roman" w:cs="Times New Roman"/>
            <w:sz w:val="22"/>
          </w:rPr>
          <w:t xml:space="preserve"> (33 fungi and 31 bacteria)</w:t>
        </w:r>
      </w:ins>
      <w:ins w:id="2651" w:author="LIN, Yufeng" w:date="2021-10-05T14:14:00Z">
        <w:r w:rsidR="00B0379E">
          <w:rPr>
            <w:rFonts w:ascii="Times New Roman" w:hAnsi="Times New Roman" w:cs="Times New Roman"/>
            <w:sz w:val="22"/>
          </w:rPr>
          <w:t xml:space="preserve"> as candidates of the single-feature model</w:t>
        </w:r>
      </w:ins>
      <w:ins w:id="2652" w:author="LIN, Yufeng" w:date="2021-10-05T18:43:00Z">
        <w:r w:rsidR="003A37B1">
          <w:rPr>
            <w:rFonts w:ascii="Times New Roman" w:hAnsi="Times New Roman" w:cs="Times New Roman"/>
            <w:sz w:val="22"/>
          </w:rPr>
          <w:t>.</w:t>
        </w:r>
      </w:ins>
      <w:ins w:id="2653" w:author="LIN, Yufeng" w:date="2021-10-05T14:17:00Z">
        <w:r w:rsidR="0019717A">
          <w:rPr>
            <w:rFonts w:ascii="Times New Roman" w:hAnsi="Times New Roman" w:cs="Times New Roman"/>
            <w:sz w:val="22"/>
          </w:rPr>
          <w:t xml:space="preserve"> </w:t>
        </w:r>
      </w:ins>
      <w:ins w:id="2654" w:author="LIN, Yufeng" w:date="2021-10-05T14:22:00Z">
        <w:r w:rsidR="0019717A" w:rsidRPr="0019717A">
          <w:rPr>
            <w:rFonts w:ascii="Times New Roman" w:hAnsi="Times New Roman" w:cs="Times New Roman"/>
            <w:sz w:val="22"/>
          </w:rPr>
          <w:t>Even though they have been reported to relate to cancer in previous researches</w:t>
        </w:r>
      </w:ins>
      <w:r w:rsidR="0019717A">
        <w:rPr>
          <w:rFonts w:ascii="Times New Roman" w:hAnsi="Times New Roman" w:cs="Times New Roman"/>
          <w:sz w:val="22"/>
        </w:rPr>
        <w:fldChar w:fldCharType="begin"/>
      </w:r>
      <w:r w:rsidR="0019717A">
        <w:rPr>
          <w:rFonts w:ascii="Times New Roman" w:hAnsi="Times New Roman" w:cs="Times New Roman"/>
          <w:sz w:val="22"/>
        </w:rPr>
        <w:instrText xml:space="preserve"> ADDIN ZOTERO_ITEM CSL_CITATION {"citationID":"a19ech9sjb6","properties":{"formattedCitation":"\\super 29,32\\nosupersub{}","plainCitation":"29,32","noteIndex":0},"citationItems":[{"id":80,"uris":["http://zotero.org/users/7908919/items/PG8C37SZ"],"uri":["http://zotero.org/users/7908919/items/PG8C37SZ"],"itemData":{"id":80,"type":"article-journal","abstract":"Production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19717A">
        <w:rPr>
          <w:rFonts w:ascii="Times New Roman" w:hAnsi="Times New Roman" w:cs="Times New Roman"/>
          <w:sz w:val="22"/>
        </w:rPr>
        <w:fldChar w:fldCharType="separate"/>
      </w:r>
      <w:r w:rsidR="0019717A" w:rsidRPr="0019717A">
        <w:rPr>
          <w:rFonts w:ascii="Times New Roman" w:hAnsi="Times New Roman" w:cs="Times New Roman"/>
          <w:kern w:val="0"/>
          <w:sz w:val="22"/>
          <w:szCs w:val="24"/>
          <w:vertAlign w:val="superscript"/>
        </w:rPr>
        <w:t>29,32</w:t>
      </w:r>
      <w:r w:rsidR="0019717A">
        <w:rPr>
          <w:rFonts w:ascii="Times New Roman" w:hAnsi="Times New Roman" w:cs="Times New Roman"/>
          <w:sz w:val="22"/>
        </w:rPr>
        <w:fldChar w:fldCharType="end"/>
      </w:r>
      <w:ins w:id="2655" w:author="LIN, Yufeng" w:date="2021-10-05T14:17:00Z">
        <w:r w:rsidR="0019717A">
          <w:rPr>
            <w:rFonts w:ascii="Times New Roman" w:hAnsi="Times New Roman" w:cs="Times New Roman"/>
            <w:sz w:val="22"/>
          </w:rPr>
          <w:t>, it was the first time t</w:t>
        </w:r>
      </w:ins>
      <w:ins w:id="2656" w:author="LIN, Yufeng" w:date="2021-10-05T14:18:00Z">
        <w:r w:rsidR="0019717A">
          <w:rPr>
            <w:rFonts w:ascii="Times New Roman" w:hAnsi="Times New Roman" w:cs="Times New Roman"/>
            <w:sz w:val="22"/>
          </w:rPr>
          <w:t xml:space="preserve">o </w:t>
        </w:r>
      </w:ins>
      <w:ins w:id="2657" w:author="LIN, Yufeng" w:date="2021-10-05T14:21:00Z">
        <w:r w:rsidR="0019717A">
          <w:rPr>
            <w:rFonts w:ascii="Times New Roman" w:hAnsi="Times New Roman" w:cs="Times New Roman"/>
            <w:sz w:val="22"/>
          </w:rPr>
          <w:t>be</w:t>
        </w:r>
      </w:ins>
      <w:ins w:id="2658" w:author="LIN, Yufeng" w:date="2021-10-05T14:18:00Z">
        <w:r w:rsidR="0019717A">
          <w:rPr>
            <w:rFonts w:ascii="Times New Roman" w:hAnsi="Times New Roman" w:cs="Times New Roman"/>
            <w:sz w:val="22"/>
          </w:rPr>
          <w:t xml:space="preserve"> as biomarkers.</w:t>
        </w:r>
      </w:ins>
      <w:ins w:id="2659" w:author="LIN, Yufeng" w:date="2021-10-05T14:43:00Z">
        <w:r w:rsidR="00130E5C">
          <w:rPr>
            <w:rFonts w:ascii="Times New Roman" w:hAnsi="Times New Roman" w:cs="Times New Roman"/>
            <w:sz w:val="22"/>
          </w:rPr>
          <w:t xml:space="preserve"> </w:t>
        </w:r>
      </w:ins>
      <w:ins w:id="2660" w:author="LIN, Yufeng" w:date="2021-10-05T14:23:00Z">
        <w:r w:rsidR="0019717A">
          <w:rPr>
            <w:rFonts w:ascii="Times New Roman" w:hAnsi="Times New Roman" w:cs="Times New Roman"/>
            <w:sz w:val="22"/>
          </w:rPr>
          <w:t>Their individua</w:t>
        </w:r>
      </w:ins>
      <w:ins w:id="2661" w:author="LIN, Yufeng" w:date="2021-10-05T14:34:00Z">
        <w:r w:rsidR="008E07A8">
          <w:rPr>
            <w:rFonts w:ascii="Times New Roman" w:hAnsi="Times New Roman" w:cs="Times New Roman"/>
            <w:sz w:val="22"/>
          </w:rPr>
          <w:t>l</w:t>
        </w:r>
      </w:ins>
      <w:ins w:id="2662" w:author="LIN, Yufeng" w:date="2021-10-05T14:23:00Z">
        <w:r w:rsidR="0019717A">
          <w:rPr>
            <w:rFonts w:ascii="Times New Roman" w:hAnsi="Times New Roman" w:cs="Times New Roman"/>
            <w:sz w:val="22"/>
          </w:rPr>
          <w:t xml:space="preserve"> effects </w:t>
        </w:r>
      </w:ins>
      <w:ins w:id="2663" w:author="LIN, Yufeng" w:date="2021-10-05T14:24:00Z">
        <w:r w:rsidR="0019717A">
          <w:rPr>
            <w:rFonts w:ascii="Times New Roman" w:hAnsi="Times New Roman" w:cs="Times New Roman"/>
            <w:sz w:val="22"/>
          </w:rPr>
          <w:t xml:space="preserve">were better than a lot of </w:t>
        </w:r>
      </w:ins>
      <w:ins w:id="2664" w:author="LIN, Yufeng" w:date="2021-10-05T14:25:00Z">
        <w:r w:rsidR="0019717A">
          <w:rPr>
            <w:rFonts w:ascii="Times New Roman" w:hAnsi="Times New Roman" w:cs="Times New Roman"/>
            <w:sz w:val="22"/>
          </w:rPr>
          <w:t xml:space="preserve">potential bacterial </w:t>
        </w:r>
      </w:ins>
      <w:ins w:id="2665" w:author="LIN, Yufeng" w:date="2021-10-05T14:24:00Z">
        <w:r w:rsidR="0019717A">
          <w:rPr>
            <w:rFonts w:ascii="Times New Roman" w:hAnsi="Times New Roman" w:cs="Times New Roman"/>
            <w:sz w:val="22"/>
          </w:rPr>
          <w:t xml:space="preserve">carcinogens or </w:t>
        </w:r>
      </w:ins>
      <w:ins w:id="2666" w:author="LIN, Yufeng" w:date="2021-10-05T14:25:00Z">
        <w:r w:rsidR="0019717A">
          <w:rPr>
            <w:rFonts w:ascii="Times New Roman" w:hAnsi="Times New Roman" w:cs="Times New Roman"/>
            <w:sz w:val="22"/>
          </w:rPr>
          <w:t>probiotics, such as</w:t>
        </w:r>
      </w:ins>
      <w:ins w:id="2667" w:author="LIN, Yufeng" w:date="2021-10-05T14:57:00Z">
        <w:r w:rsidR="00595E20" w:rsidRPr="00595E20">
          <w:rPr>
            <w:rFonts w:ascii="Times New Roman" w:hAnsi="Times New Roman" w:cs="Times New Roman"/>
            <w:i/>
            <w:iCs/>
            <w:sz w:val="22"/>
            <w:rPrChange w:id="2668" w:author="LIN, Yufeng" w:date="2021-10-05T14:59:00Z">
              <w:rPr>
                <w:rFonts w:ascii="Times New Roman" w:hAnsi="Times New Roman" w:cs="Times New Roman"/>
                <w:sz w:val="22"/>
              </w:rPr>
            </w:rPrChange>
          </w:rPr>
          <w:t xml:space="preserve"> S. thermophilus</w:t>
        </w:r>
      </w:ins>
      <w:r w:rsidR="00595E20">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{"citationID":"a1b064e244g","properties":{"formattedCitation":"\\super 68\\nosupersub{}","plainCitation":"68","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Kei"}],"issued":{"date-parts":[["2021",3]]}}}],"schema":"https://github.com/citation-style-language/schema/raw/master/csl-citation.json"} </w:instrText>
      </w:r>
      <w:r w:rsidR="00595E20">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68</w:t>
      </w:r>
      <w:r w:rsidR="00595E20">
        <w:rPr>
          <w:rFonts w:ascii="Times New Roman" w:hAnsi="Times New Roman" w:cs="Times New Roman"/>
          <w:sz w:val="22"/>
        </w:rPr>
        <w:fldChar w:fldCharType="end"/>
      </w:r>
      <w:ins w:id="2669" w:author="LIN, Yufeng" w:date="2021-10-05T14:57:00Z">
        <w:r w:rsidR="00595E20">
          <w:rPr>
            <w:rFonts w:ascii="Times New Roman" w:hAnsi="Times New Roman" w:cs="Times New Roman"/>
            <w:sz w:val="22"/>
          </w:rPr>
          <w:t xml:space="preserve">, </w:t>
        </w:r>
      </w:ins>
      <w:ins w:id="2670" w:author="LIN, Yufeng" w:date="2021-10-05T15:04:00Z">
        <w:r w:rsidR="00595E20" w:rsidRPr="00595E20">
          <w:rPr>
            <w:rFonts w:ascii="Times New Roman" w:hAnsi="Times New Roman" w:cs="Times New Roman"/>
            <w:i/>
            <w:iCs/>
            <w:sz w:val="22"/>
            <w:rPrChange w:id="2671" w:author="LIN, Yufeng" w:date="2021-10-05T15:06:00Z">
              <w:rPr>
                <w:rFonts w:ascii="Times New Roman" w:hAnsi="Times New Roman" w:cs="Times New Roman"/>
                <w:sz w:val="22"/>
              </w:rPr>
            </w:rPrChange>
          </w:rPr>
          <w:t>Prevotella intermedia</w:t>
        </w:r>
      </w:ins>
      <w:r w:rsidR="00595E20">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{"citationID":"a2mp4nfov1","properties":{"formattedCitation":"\\super 69\\nosupersub{}","plainCitation":"69","noteIndex":0},"citationItems":[{"id":651,"uris":["http://zotero.org/users/7908919/items/75YC6CVP"],"uri":["http://zotero.org/users/7908919/items/75YC6CVP"],"itemData":{"id":651,"type":"article-journal","abstract":"Oral microbiome may play an important role in cancer pathogenesis. However, no study has prospectively investigated the association of the oral microbiome with subsequent risk of developing colorectal cancer (CRC). We conducted a nested case–control study including 231 incident CRC cases and 462 controls within the Southern Community Cohort Study with 75% of the subjects being African-Americans. The controls were individually matched to cases based on age, ethnic group, smoking, season-of-study enrollment and recruitment method. Oral microbiota were assessed using 16S rRNA gene sequencing in pre-diagnostic mouth rinse samples. Multiple bacterial taxa showed an association with CRC risk at p &lt;0.05. Oral pathogens Treponema denticola and Prevotella intermedia were associated with an increased risk of CRC, with odds ratios (ORs) and 95% confidence intervals (CIs) of 1.76(1.19–2.60) and 1.55(1.08–2.22), respectively, for the individuals carrying these bacteria compared to non-carriers. In the phylum Actinobacteria, Bifidobacteriaceae was more abundant among CRC patients than among controls. In the phylum Bacteroidetes, Prevotella denticola and Prevotella sp. oral taxon 300 were associated with an increased CRC risk, while Prevotella melaninogenica was associated with a decreased risk of CRC. In the phylum Firmicutes, Carnobacteriaceae, Streptococcaceae, Erysipelotrichaceae, Streptococcus, Solobacterium, Streptococcus sp. oral taxon 058 and Solobacterium moorei showed associations with a decreased risk of CRC. Most of these associations were observed among both African- and European-Americans. Most of the associations were not significant after Bonferroni correction for multiple testing, which may be conservative. Our study suggests that the oral microbiome may play a significant role in CRC etiology.","container-title":"International Journal of Cancer","DOI":"10.1002/ijc.31941","ISSN":"1097-0215","issue":"10","language":"en","note":"_eprint: https://onlinelibrary.wiley.com/doi/pdf/10.1002/ijc.31941","page":"2381-2389","source":"Wiley Online Library","title":"Prospective study of oral microbiome and colorectal cancer risk in low-income and African American populations","volume":"144","author":[{"family":"Yang","given":"Yaohua"},{"family":"Cai","given":"Qiuyin"},{"family":"Shu","given":"Xiao-Ou"},{"family":"Steinwandel","given":"Mark D."},{"family":"Blot","given":"William J."},{"family":"Zheng","given":"Wei"},{"family":"Long","given":"Jirong"}],"issued":{"date-parts":[["2019"]]}}}],"schema":"https://github.com/citation-style-language/schema/raw/master/csl-citation.json"} </w:instrText>
      </w:r>
      <w:r w:rsidR="00595E20">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69</w:t>
      </w:r>
      <w:r w:rsidR="00595E20">
        <w:rPr>
          <w:rFonts w:ascii="Times New Roman" w:hAnsi="Times New Roman" w:cs="Times New Roman"/>
          <w:sz w:val="22"/>
        </w:rPr>
        <w:fldChar w:fldCharType="end"/>
      </w:r>
      <w:ins w:id="2672" w:author="LIN, Yufeng" w:date="2021-10-05T15:04:00Z">
        <w:r w:rsidR="00595E20">
          <w:rPr>
            <w:rFonts w:ascii="Times New Roman" w:hAnsi="Times New Roman" w:cs="Times New Roman" w:hint="eastAsia"/>
            <w:sz w:val="22"/>
          </w:rPr>
          <w:t>,</w:t>
        </w:r>
        <w:r w:rsidR="00595E20">
          <w:rPr>
            <w:rFonts w:ascii="Times New Roman" w:hAnsi="Times New Roman" w:cs="Times New Roman"/>
            <w:sz w:val="22"/>
          </w:rPr>
          <w:t xml:space="preserve"> and </w:t>
        </w:r>
        <w:r w:rsidR="00595E20" w:rsidRPr="00595E20">
          <w:rPr>
            <w:rFonts w:ascii="Times New Roman" w:hAnsi="Times New Roman" w:cs="Times New Roman"/>
            <w:i/>
            <w:iCs/>
            <w:sz w:val="22"/>
            <w:rPrChange w:id="2673" w:author="LIN, Yufeng" w:date="2021-10-05T15:06:00Z">
              <w:rPr>
                <w:rFonts w:ascii="Times New Roman" w:hAnsi="Times New Roman" w:cs="Times New Roman"/>
                <w:sz w:val="22"/>
              </w:rPr>
            </w:rPrChange>
          </w:rPr>
          <w:t>Dialister pneumosinte</w:t>
        </w:r>
      </w:ins>
      <w:ins w:id="2674" w:author="LIN, Yufeng" w:date="2021-10-05T15:07:00Z">
        <w:r w:rsidR="00595E20">
          <w:rPr>
            <w:rFonts w:ascii="Times New Roman" w:hAnsi="Times New Roman" w:cs="Times New Roman"/>
            <w:i/>
            <w:iCs/>
            <w:sz w:val="22"/>
          </w:rPr>
          <w:t>s</w:t>
        </w:r>
      </w:ins>
      <w:r w:rsidR="00595E20">
        <w:rPr>
          <w:rFonts w:ascii="Times New Roman" w:hAnsi="Times New Roman" w:cs="Times New Roman"/>
          <w:i/>
          <w:iCs/>
          <w:sz w:val="22"/>
        </w:rPr>
        <w:fldChar w:fldCharType="begin"/>
      </w:r>
      <w:r w:rsidR="00B07014">
        <w:rPr>
          <w:rFonts w:ascii="Times New Roman" w:hAnsi="Times New Roman" w:cs="Times New Roman"/>
          <w:i/>
          <w:iCs/>
          <w:sz w:val="22"/>
        </w:rPr>
        <w:instrText xml:space="preserve"> ADDIN ZOTERO_ITEM CSL_CITATION {"citationID":"a2bf1p1appv","properties":{"formattedCitation":"\\super 70\\nosupersub{}","plainCitation":"70","noteIndex":0},"citationItems":[{"id":655,"uris":["http://zotero.org/users/7908919/items/NEBSGVDB"],"uri":["http://zotero.org/users/7908919/items/NEBSGVDB"],"itemData":{"id":655,"type":"article-journal","abstract":"OBJECTIVES: We aimed to characterise the microbial changes associated with histological stages of gastric tumourigenesis.\nDESIGN: We performed 16S rRNA gene analysis of gastric mucosal samples from 81 cases including superficial gastritis (SG), atrophic gastritis (AG), intestinal metaplasia (IM) and gastric cancer (GC) from Xi'an, China, to determine mucosal microbiome dysbiosis across stages of GC. We validated the results in mucosal samples of 126 cases from Inner Mongolia, China.\nRESULTS: We observed significant mucosa microbial dysbiosis in IM and GC subjects, with significant enrichment of 21 and depletion of 10 bacterial taxa in GC compared with SG (q&lt;0.05). Microbial network analysis showed increasing correlation strengths among them with disease progression (p&lt;0.001). Five GC-enriched bacterial taxa whose species identifications correspond to Peptostreptococcus stomatis, Streptococcus anginosus, Parvimonas micra, Slackia exigua and Dialister pneumosintes had significant centralities in the GC ecological network (p&lt;0.05) and classified GC from SG with an area under the receiver-operating curve (AUC) of 0.82. Moreover, stronger interactions among gastric microbes were observed in Helicobacter pylori-negative samples compared with H. pylori-positive samples in SG and IM. The fold changes of selected bacteria, and strengths of their interactions were successfully validated in the Inner Mongolian cohort, in which the five bacterial markers distinguished GC from SG with an AUC of 0.81.\nCONCLUSIONS: In addition to microbial compositional changes, we identified differences in bacterial interactions across stages of gastric carcinogenesis. The significant enrichments and network centralities suggest potentially important roles of P. stomatis, D. pneumosintes, S. exigua, P. micra and S. anginosus in GC progression.","container-title":"Gut","DOI":"10.1136/gutjnl-2017-314281","ISSN":"1468-3288","issue":"6","journalAbbreviation":"Gut","language":"eng","note":"PMID: 28765474\nPMCID: PMC5969346","page":"1024-1032","source":"PubMed","title":"Mucosal microbiome dysbiosis in gastric carcinogenesis","volume":"67","author":[{"family":"Coker","given":"Olabisi Oluwabukola"},{"family":"Dai","given":"Zhenwei"},{"family":"Nie","given":"Yongzhan"},{"family":"Zhao","given":"Guijun"},{"family":"Cao","given":"Lei"},{"family":"Nakatsu","given":"Geicho"},{"family":"Wu","given":"William Kk"},{"family":"Wong","given":"Sunny Hei"},{"family":"Chen","given":"Zigui"},{"family":"Sung","given":"Joseph J. Y."},{"family":"Yu","given":"Jun"}],"issued":{"date-parts":[["2018",6]]}}}],"schema":"https://github.com/citation-style-language/schema/raw/master/csl-citation.json"} </w:instrText>
      </w:r>
      <w:r w:rsidR="00595E20">
        <w:rPr>
          <w:rFonts w:ascii="Times New Roman" w:hAnsi="Times New Roman" w:cs="Times New Roman"/>
          <w:i/>
          <w:iCs/>
          <w:sz w:val="22"/>
        </w:rPr>
        <w:fldChar w:fldCharType="separate"/>
      </w:r>
      <w:r w:rsidR="00B07014" w:rsidRPr="00B07014">
        <w:rPr>
          <w:rFonts w:ascii="Times New Roman" w:hAnsi="Times New Roman" w:cs="Times New Roman"/>
          <w:kern w:val="0"/>
          <w:sz w:val="22"/>
          <w:szCs w:val="24"/>
          <w:vertAlign w:val="superscript"/>
        </w:rPr>
        <w:t>70</w:t>
      </w:r>
      <w:r w:rsidR="00595E20">
        <w:rPr>
          <w:rFonts w:ascii="Times New Roman" w:hAnsi="Times New Roman" w:cs="Times New Roman"/>
          <w:i/>
          <w:iCs/>
          <w:sz w:val="22"/>
        </w:rPr>
        <w:fldChar w:fldCharType="end"/>
      </w:r>
      <w:del w:id="2675" w:author="LIN, Yufeng" w:date="2021-10-05T15:07:00Z">
        <w:r w:rsidR="00595E20" w:rsidRPr="00595E20" w:rsidDel="00595E20">
          <w:rPr>
            <w:rFonts w:ascii="Times New Roman" w:hAnsi="Times New Roman" w:cs="Times New Roman"/>
            <w:kern w:val="0"/>
            <w:sz w:val="22"/>
            <w:szCs w:val="24"/>
            <w:u w:val="dash"/>
            <w:vertAlign w:val="superscript"/>
          </w:rPr>
          <w:delText>1</w:delText>
        </w:r>
      </w:del>
      <w:ins w:id="2676" w:author="LIN, Yufeng" w:date="2021-10-05T14:38:00Z">
        <w:r w:rsidR="00130E5C">
          <w:rPr>
            <w:rFonts w:ascii="Times New Roman" w:hAnsi="Times New Roman" w:cs="Times New Roman"/>
            <w:sz w:val="22"/>
          </w:rPr>
          <w:t xml:space="preserve">. </w:t>
        </w:r>
      </w:ins>
      <w:ins w:id="2677" w:author="LIN, Yufeng" w:date="2021-10-05T14:34:00Z">
        <w:r w:rsidR="008E07A8">
          <w:rPr>
            <w:rFonts w:ascii="Times New Roman" w:hAnsi="Times New Roman" w:cs="Times New Roman"/>
            <w:sz w:val="22"/>
          </w:rPr>
          <w:t xml:space="preserve">It </w:t>
        </w:r>
      </w:ins>
      <w:ins w:id="2678" w:author="LIN, Yufeng" w:date="2021-10-05T14:35:00Z">
        <w:r w:rsidR="008E07A8">
          <w:rPr>
            <w:rFonts w:ascii="Times New Roman" w:hAnsi="Times New Roman" w:cs="Times New Roman"/>
            <w:sz w:val="22"/>
          </w:rPr>
          <w:t>disclosed that the f</w:t>
        </w:r>
      </w:ins>
      <w:ins w:id="2679" w:author="LIN, Yufeng" w:date="2021-10-05T14:41:00Z">
        <w:r w:rsidR="00130E5C" w:rsidRPr="00130E5C">
          <w:rPr>
            <w:rFonts w:ascii="Times New Roman" w:hAnsi="Times New Roman" w:cs="Times New Roman"/>
            <w:sz w:val="22"/>
          </w:rPr>
          <w:t xml:space="preserve">ungus </w:t>
        </w:r>
        <w:r w:rsidR="00130E5C">
          <w:rPr>
            <w:rFonts w:ascii="Times New Roman" w:hAnsi="Times New Roman" w:cs="Times New Roman"/>
            <w:sz w:val="22"/>
          </w:rPr>
          <w:t>wa</w:t>
        </w:r>
        <w:r w:rsidR="00130E5C" w:rsidRPr="00130E5C">
          <w:rPr>
            <w:rFonts w:ascii="Times New Roman" w:hAnsi="Times New Roman" w:cs="Times New Roman"/>
            <w:sz w:val="22"/>
          </w:rPr>
          <w:t xml:space="preserve">s </w:t>
        </w:r>
        <w:r w:rsidR="00130E5C">
          <w:rPr>
            <w:rFonts w:ascii="Times New Roman" w:hAnsi="Times New Roman" w:cs="Times New Roman"/>
            <w:sz w:val="22"/>
          </w:rPr>
          <w:t>the</w:t>
        </w:r>
        <w:r w:rsidR="00130E5C" w:rsidRPr="00130E5C">
          <w:rPr>
            <w:rFonts w:ascii="Times New Roman" w:hAnsi="Times New Roman" w:cs="Times New Roman"/>
            <w:sz w:val="22"/>
          </w:rPr>
          <w:t xml:space="preserve"> important overlooked potential CRC </w:t>
        </w:r>
      </w:ins>
      <w:ins w:id="2680" w:author="LIN, Yufeng" w:date="2021-10-05T18:43:00Z">
        <w:r w:rsidR="003A37B1">
          <w:rPr>
            <w:rFonts w:ascii="Times New Roman" w:hAnsi="Times New Roman" w:cs="Times New Roman"/>
            <w:sz w:val="22"/>
          </w:rPr>
          <w:t>bio</w:t>
        </w:r>
      </w:ins>
      <w:ins w:id="2681" w:author="LIN, Yufeng" w:date="2021-10-05T14:41:00Z">
        <w:r w:rsidR="00130E5C" w:rsidRPr="00130E5C">
          <w:rPr>
            <w:rFonts w:ascii="Times New Roman" w:hAnsi="Times New Roman" w:cs="Times New Roman"/>
            <w:sz w:val="22"/>
          </w:rPr>
          <w:t>marker</w:t>
        </w:r>
        <w:r w:rsidR="00130E5C">
          <w:rPr>
            <w:rFonts w:ascii="Times New Roman" w:hAnsi="Times New Roman" w:cs="Times New Roman"/>
            <w:sz w:val="22"/>
          </w:rPr>
          <w:t>.</w:t>
        </w:r>
      </w:ins>
      <w:ins w:id="2682" w:author="LIN, Yufeng" w:date="2021-10-05T14:42:00Z">
        <w:r w:rsidR="00130E5C">
          <w:rPr>
            <w:rFonts w:ascii="Times New Roman" w:hAnsi="Times New Roman" w:cs="Times New Roman"/>
            <w:sz w:val="22"/>
          </w:rPr>
          <w:t xml:space="preserve"> </w:t>
        </w:r>
      </w:ins>
      <w:del w:id="2683" w:author="LIN, Yufeng" w:date="2021-10-05T18:44:00Z">
        <w:r w:rsidR="00520951" w:rsidDel="003A37B1">
          <w:rPr>
            <w:rFonts w:ascii="Times New Roman" w:hAnsi="Times New Roman" w:cs="Times New Roman"/>
            <w:sz w:val="22"/>
          </w:rPr>
          <w:fldChar w:fldCharType="begin"/>
        </w:r>
        <w:r w:rsidR="00B07014" w:rsidDel="003A37B1">
          <w:rPr>
            <w:rFonts w:ascii="Times New Roman" w:hAnsi="Times New Roman" w:cs="Times New Roman"/>
            <w:sz w:val="22"/>
          </w:rPr>
          <w:delInstrText xml:space="preserve"> ADDIN ZOTERO_ITEM CSL_CITATION {"citationID":"a8telkf1ve","properties":{"formattedCitation":"\\super 60,71\\uc0\\u8211{}73\\nosupersub{}","plainCitation":"60,71–73","noteIndex":0},"citationItems":[{"id":637,"uris":["http://zotero.org/users/7908919/items/DK4PIEH8"],"uri":["http://zotero.org/users/7908919/items/DK4PIEH8"],"itemData":{"id":637,"type":"article-journal","abstract":"OBJECTIVE: There is a need for an improved biomarker for colorectal cancer (CRC) and advanced adenoma. We evaluated faecal microbial markers for clinical use in detecting CRC and advanced adenoma.\nDESIGN: We measured relative abundance of Fusobacterium nucleatum (Fn), Peptostreptococcus anaerobius (Pa) and Parvimonas micra (Pm) by quantitative PCR in 309 subjects, including 104 patients with CRC, 103 patients with advanced adenoma and 102 controls. We evaluated the diagnostic performance of these biomarkers with respect to faecal immunochemical test (FIT), and validated the results in an independent cohort of 181 subjects.\nRESULTS: The abundance was higher for all three individual markers in patients with CRC than controls (p&lt;0.001), and for marker Fn in patients with advanced adenoma than controls (p=0.022). The marker Fn, when combined with FIT, showed superior sensitivity (92.3% vs 73.1%, p&lt;0.001) and area under the receiver-operating characteristic curve (AUC) (0.95 vs 0.86, p&lt;0.001) than stand-alone FIT in detecting CRC in the same patient cohort. This combined test also increased the sensitivity (38.6% vs 15.5%, p&lt;0.001) and AUC (0.65 vs 0.57, p=0.007) for detecting advanced adenoma. The performance gain for both CRC and advanced adenoma was confirmed in the validation cohort (p=0.0014 and p=0.031, respectively).\nCONCLUSIONS: This study identified marker Fn as a valuable marker to improve diagnostic performance of FIT, providing a complementary role to detect lesions missed by FIT alone. This simple approach may improve the clinical utility of the current FIT, and takes one step further towards a non-invasive, potentially more accurate and affordable diagnosis of advanced colorectal neoplasia.","container-title":"Gut","DOI":"10.1136/gutjnl-2016-312766","ISSN":"1468-3288","issue":"8","journalAbbreviation":"Gut","language":"eng","note":"PMID: 27797940\nPMCID: PMC5530471","page":"1441-1448","source":"PubMed","title":"Quantitation of faecal Fusobacterium improves faecal immunochemical test in detecting advanced colorectal neoplasia","volume":"66","author":[{"family":"Wong","given":"Sunny H."},{"family":"Kwong","given":"Thomas N. Y."},{"family":"Chow","given":"Tai-Cheong"},{"family":"Luk","given":"Arthur K. C."},{"family":"Dai","given":"Rudin Z. W."},{"family":"Nakatsu","given":"Geicho"},{"family":"Lam","given":"Thomas Y. T."},{"family":"Zhang","given":"Lin"},{"family":"Wu","given":"Justin C. Y."},{"family":"Chan","given":"Francis K. L."},{"family":"Ng","given":"Simon S. M."},{"family":"Wong","given":"Martin C. S."},{"family":"Ng","given":"Siew C."},{"family":"Wu","given":"William K. K."},{"family":"Yu","given":"Jun"},{"family":"Sung","given":"Joseph J. Y."}],"issued":{"date-parts":[["2017",8]]}}},{"id":641,"uris":["http://zotero.org/users/7908919/items/2CJ2HJXJ"],"uri":["http://zotero.org/users/7908919/items/2CJ2HJXJ"],"itemData":{"id":641,"type":"article-journal","abstract":"Colorectal cancers comprise a complex mixture of malignant cells, nontransformed cells, and microorganisms. Fusobacterium nucleatum is among the most prevalent bacterial species in colorectal cancer tissues. Here we show that colonization of human colorectal cancers with Fusobacterium and its associated microbiome-including Bacteroides, Selenomonas, and Prevotella species-is maintained in distal metastases, demonstrating microbiome stability between paired primary and metastatic tumors. In situ hybridization analysis revealed that Fusobacterium is predominantly associated with cancer cells in the metastatic lesions. Mouse xenografts of human primary colorectal adenocarcinomas were found to retain viable Fusobacterium and its associated microbiome through successive passages. Treatment of mice bearing a colon cancer xenograft with the antibiotic metronidazole reduced Fusobacterium load, cancer cell proliferation, and overall tumor growth. These observations argue for further investigation of antimicrobial interventions as a potential treatment for patients with Fusobacterium-associated colorectal cancer.","container-title":"Science (New York, N.Y.)","DOI":"10.1126/science.aal5240","ISSN":"1095-9203","issue":"6369","journalAbbreviation":"Science","language":"eng","note":"PMID: 29170280\nPMCID: PMC5823247","page":"1443-1448","source":"PubMed","title":"Analysis of Fusobacterium persistence and antibiotic response in colorectal cancer","volume":"358","author":[{"family":"Bullman","given":"Susan"},{"family":"Pedamallu","given":"Chandra S."},{"family":"Sicinska","given":"Ewa"},{"family":"Clancy","given":"Thomas E."},{"family":"Zhang","given":"Xiaoyang"},{"family":"Cai","given":"Diana"},{"family":"Neuberg","given":"Donna"},{"family":"Huang","given":"Katherine"},{"family":"Guevara","given":"Fatima"},{"family":"Nelson","given":"Timothy"},{"family":"Chipashvili","given":"Otari"},{"family":"Hagan","given":"Timothy"},{"family":"Walker","given":"Mark"},{"family":"Ramachandran","given":"Aruna"},{"family":"Diosdado","given":"Begoña"},{"family":"Serna","given":"Garazi"},{"family":"Mulet","given":"Nuria"},{"family":"Landolfi","given":"Stefania"},{"family":"Ramon Y Cajal","given":"Santiago"},{"family":"Fasani","given":"Roberta"},{"family":"Aguirre","given":"Andrew J."},{"family":"Ng","given":"Kimmie"},{"family":"Élez","given":"Elena"},{"family":"Ogino","given":"Shuji"},{"family":"Tabernero","given":"Josep"},{"family":"Fuchs","given":"Charles S."},{"family":"Hahn","given":"William C."},{"family":"Nuciforo","given":"Paolo"},{"family":"Meyerson","given":"Matthew"}],"issued":{"date-parts":[["2017",12,15]]}}},{"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520951" w:rsidDel="003A37B1">
          <w:rPr>
            <w:rFonts w:ascii="Times New Roman" w:hAnsi="Times New Roman" w:cs="Times New Roman"/>
            <w:sz w:val="22"/>
          </w:rPr>
          <w:fldChar w:fldCharType="separate"/>
        </w:r>
        <w:r w:rsidR="00B07014" w:rsidRPr="00B07014" w:rsidDel="003A37B1">
          <w:rPr>
            <w:rFonts w:ascii="Times New Roman" w:hAnsi="Times New Roman" w:cs="Times New Roman"/>
            <w:kern w:val="0"/>
            <w:sz w:val="22"/>
            <w:szCs w:val="24"/>
            <w:vertAlign w:val="superscript"/>
          </w:rPr>
          <w:delText>60,71–73</w:delText>
        </w:r>
        <w:r w:rsidR="00520951" w:rsidDel="003A37B1">
          <w:rPr>
            <w:rFonts w:ascii="Times New Roman" w:hAnsi="Times New Roman" w:cs="Times New Roman"/>
            <w:sz w:val="22"/>
          </w:rPr>
          <w:fldChar w:fldCharType="end"/>
        </w:r>
      </w:del>
      <w:ins w:id="2684" w:author="LIN, Yufeng" w:date="2021-10-05T15:09:00Z">
        <w:r w:rsidR="00595E20">
          <w:rPr>
            <w:rFonts w:ascii="Times New Roman" w:hAnsi="Times New Roman" w:cs="Times New Roman"/>
            <w:sz w:val="22"/>
          </w:rPr>
          <w:t xml:space="preserve">The </w:t>
        </w:r>
      </w:ins>
      <w:ins w:id="2685" w:author="LIN, Yufeng" w:date="2021-10-05T15:10:00Z">
        <w:r w:rsidR="00595E20">
          <w:rPr>
            <w:rFonts w:ascii="Times New Roman" w:hAnsi="Times New Roman" w:cs="Times New Roman"/>
            <w:sz w:val="22"/>
          </w:rPr>
          <w:t xml:space="preserve">fungal-bacterial multi-features </w:t>
        </w:r>
      </w:ins>
      <w:ins w:id="2686" w:author="LIN, Yufeng" w:date="2021-10-05T16:06:00Z">
        <w:r w:rsidR="0023380F">
          <w:rPr>
            <w:rFonts w:ascii="Times New Roman" w:hAnsi="Times New Roman" w:cs="Times New Roman"/>
            <w:sz w:val="22"/>
          </w:rPr>
          <w:t>classif</w:t>
        </w:r>
      </w:ins>
      <w:ins w:id="2687" w:author="LIN, Yufeng" w:date="2021-10-05T18:52:00Z">
        <w:r w:rsidR="003A37B1">
          <w:rPr>
            <w:rFonts w:ascii="Times New Roman" w:hAnsi="Times New Roman" w:cs="Times New Roman"/>
            <w:sz w:val="22"/>
          </w:rPr>
          <w:t>i</w:t>
        </w:r>
      </w:ins>
      <w:ins w:id="2688" w:author="LIN, Yufeng" w:date="2021-10-05T16:06:00Z">
        <w:r w:rsidR="0023380F">
          <w:rPr>
            <w:rFonts w:ascii="Times New Roman" w:hAnsi="Times New Roman" w:cs="Times New Roman"/>
            <w:sz w:val="22"/>
          </w:rPr>
          <w:t>er prof</w:t>
        </w:r>
      </w:ins>
      <w:ins w:id="2689" w:author="LIN, Yufeng" w:date="2021-10-05T16:07:00Z">
        <w:r w:rsidR="0023380F">
          <w:rPr>
            <w:rFonts w:ascii="Times New Roman" w:hAnsi="Times New Roman" w:cs="Times New Roman"/>
            <w:sz w:val="22"/>
          </w:rPr>
          <w:t>iled from multiple studies maintained an AUC of at least 0.75 in seven</w:t>
        </w:r>
      </w:ins>
      <w:ins w:id="2690" w:author="LIN, Yufeng" w:date="2021-10-05T16:08:00Z">
        <w:r w:rsidR="0023380F">
          <w:rPr>
            <w:rFonts w:ascii="Times New Roman" w:hAnsi="Times New Roman" w:cs="Times New Roman"/>
            <w:sz w:val="22"/>
          </w:rPr>
          <w:t xml:space="preserve"> out of eight cohorts and achieved an accuracy similar to </w:t>
        </w:r>
      </w:ins>
      <w:ins w:id="2691" w:author="LIN, Yufeng" w:date="2021-10-05T16:16:00Z">
        <w:r w:rsidR="00C450DC" w:rsidRPr="00C450DC">
          <w:rPr>
            <w:rFonts w:ascii="Times New Roman" w:hAnsi="Times New Roman" w:cs="Times New Roman"/>
            <w:sz w:val="22"/>
          </w:rPr>
          <w:t xml:space="preserve">the traditional guaiac-based </w:t>
        </w:r>
      </w:ins>
      <w:ins w:id="2692" w:author="LIN, Yufeng" w:date="2021-10-05T16:08:00Z">
        <w:r w:rsidR="0023380F">
          <w:rPr>
            <w:rFonts w:ascii="Times New Roman" w:hAnsi="Times New Roman" w:cs="Times New Roman"/>
            <w:sz w:val="22"/>
          </w:rPr>
          <w:t>fecal occult blood test, a standard non-invasive CRC clinical test</w:t>
        </w:r>
      </w:ins>
      <w:r w:rsidR="00C450DC">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{"citationID":"ai9slgmh81","properties":{"formattedCitation":"\\super 74\\nosupersub{}","plainCitation":"74","noteIndex":0},"citationItems":[{"id":660,"uris":["http://zotero.org/users/7908919/items/ZAIS3VQJ"],"uri":["http://zotero.org/users/7908919/items/ZAIS3VQJ"],"itemData":{"id":660,"type":"article-journal","container-title":"Anticancer Research","DOI":"10.21873/anticanres.13987","ISSN":"0250-7005, 1791-7530","issue":"2","journalAbbreviation":"Anticancer Res","language":"en","page":"575-581","source":"DOI.org (Crossref)","title":"Colorectal Cancer Screening With Traditional and New-generation Fecal Immunochemical Tests: A Critical Review of Fecal Occult Blood Tests","title-short":"Colorectal Cancer Screening With Traditional and New-generation Fecal Immunochemical Tests","volume":"40","author":[{"family":"Meklin","given":"Jannica"},{"family":"Syrjänen","given":"Kari"},{"family":"Eskelinen","given":"Matti"}],"issued":{"date-parts":[["2020",2]]}}}],"schema":"https://github.com/citation-style-language/schema/raw/master/csl-citation.json"} </w:instrText>
      </w:r>
      <w:r w:rsidR="00C450DC">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74</w:t>
      </w:r>
      <w:r w:rsidR="00C450DC">
        <w:rPr>
          <w:rFonts w:ascii="Times New Roman" w:hAnsi="Times New Roman" w:cs="Times New Roman"/>
          <w:sz w:val="22"/>
        </w:rPr>
        <w:fldChar w:fldCharType="end"/>
      </w:r>
      <w:ins w:id="2693" w:author="LIN, Yufeng" w:date="2021-10-05T16:08:00Z">
        <w:r w:rsidR="0023380F">
          <w:rPr>
            <w:rFonts w:ascii="Times New Roman" w:hAnsi="Times New Roman" w:cs="Times New Roman"/>
            <w:sz w:val="22"/>
          </w:rPr>
          <w:t>.</w:t>
        </w:r>
      </w:ins>
      <w:ins w:id="2694" w:author="LIN, Yufeng" w:date="2021-10-05T16:21:00Z">
        <w:r w:rsidR="002A01D6">
          <w:rPr>
            <w:rFonts w:ascii="Times New Roman" w:hAnsi="Times New Roman" w:cs="Times New Roman"/>
            <w:sz w:val="22"/>
          </w:rPr>
          <w:t xml:space="preserve"> </w:t>
        </w:r>
      </w:ins>
      <w:ins w:id="2695" w:author="LIN, Yufeng" w:date="2021-10-05T18:51:00Z">
        <w:r w:rsidR="003A37B1">
          <w:rPr>
            <w:rFonts w:ascii="Times New Roman" w:hAnsi="Times New Roman" w:cs="Times New Roman"/>
            <w:sz w:val="22"/>
          </w:rPr>
          <w:t xml:space="preserve">The </w:t>
        </w:r>
        <w:proofErr w:type="spellStart"/>
        <w:r w:rsidR="003A37B1">
          <w:rPr>
            <w:rFonts w:ascii="Times New Roman" w:hAnsi="Times New Roman" w:cs="Times New Roman"/>
            <w:sz w:val="22"/>
          </w:rPr>
          <w:t>combinated</w:t>
        </w:r>
        <w:proofErr w:type="spellEnd"/>
        <w:r w:rsidR="003A37B1">
          <w:rPr>
            <w:rFonts w:ascii="Times New Roman" w:hAnsi="Times New Roman" w:cs="Times New Roman"/>
            <w:sz w:val="22"/>
          </w:rPr>
          <w:t xml:space="preserve"> cl</w:t>
        </w:r>
      </w:ins>
      <w:ins w:id="2696" w:author="LIN, Yufeng" w:date="2021-10-05T18:52:00Z">
        <w:r w:rsidR="003A37B1">
          <w:rPr>
            <w:rFonts w:ascii="Times New Roman" w:hAnsi="Times New Roman" w:cs="Times New Roman"/>
            <w:sz w:val="22"/>
          </w:rPr>
          <w:t>assifier improved</w:t>
        </w:r>
      </w:ins>
      <w:ins w:id="2697" w:author="LIN, Yufeng" w:date="2021-10-05T18:53:00Z">
        <w:r w:rsidR="003A37B1">
          <w:rPr>
            <w:rFonts w:ascii="Times New Roman" w:hAnsi="Times New Roman" w:cs="Times New Roman"/>
            <w:sz w:val="22"/>
          </w:rPr>
          <w:t xml:space="preserve"> 1.44% - 10.60%</w:t>
        </w:r>
        <w:r w:rsidR="0015211A">
          <w:rPr>
            <w:rFonts w:ascii="Times New Roman" w:hAnsi="Times New Roman" w:cs="Times New Roman"/>
            <w:sz w:val="22"/>
          </w:rPr>
          <w:t xml:space="preserve"> compared with trad</w:t>
        </w:r>
      </w:ins>
      <w:ins w:id="2698" w:author="LIN, Yufeng" w:date="2021-10-05T18:54:00Z">
        <w:r w:rsidR="0015211A">
          <w:rPr>
            <w:rFonts w:ascii="Times New Roman" w:hAnsi="Times New Roman" w:cs="Times New Roman"/>
            <w:sz w:val="22"/>
          </w:rPr>
          <w:t>itional bacterial classifier in seven out of eight cohort. It revealed that the fungi could supplement the bacteria</w:t>
        </w:r>
      </w:ins>
      <w:ins w:id="2699" w:author="LIN, Yufeng" w:date="2021-10-05T18:56:00Z">
        <w:r w:rsidR="0015211A">
          <w:rPr>
            <w:rFonts w:ascii="Times New Roman" w:hAnsi="Times New Roman" w:cs="Times New Roman"/>
            <w:sz w:val="22"/>
          </w:rPr>
          <w:t>-</w:t>
        </w:r>
      </w:ins>
      <w:ins w:id="2700" w:author="LIN, Yufeng" w:date="2021-10-05T18:55:00Z">
        <w:r w:rsidR="0015211A">
          <w:rPr>
            <w:rFonts w:ascii="Times New Roman" w:hAnsi="Times New Roman" w:cs="Times New Roman"/>
            <w:sz w:val="22"/>
          </w:rPr>
          <w:t>invalid</w:t>
        </w:r>
      </w:ins>
      <w:ins w:id="2701" w:author="LIN, Yufeng" w:date="2021-10-05T18:56:00Z">
        <w:r w:rsidR="0015211A">
          <w:rPr>
            <w:rFonts w:ascii="Times New Roman" w:hAnsi="Times New Roman" w:cs="Times New Roman"/>
            <w:sz w:val="22"/>
          </w:rPr>
          <w:t>-</w:t>
        </w:r>
      </w:ins>
      <w:ins w:id="2702" w:author="LIN, Yufeng" w:date="2021-10-05T18:55:00Z">
        <w:r w:rsidR="0015211A">
          <w:rPr>
            <w:rFonts w:ascii="Times New Roman" w:hAnsi="Times New Roman" w:cs="Times New Roman"/>
            <w:sz w:val="22"/>
          </w:rPr>
          <w:t>cases</w:t>
        </w:r>
      </w:ins>
      <w:ins w:id="2703" w:author="LIN, Yufeng" w:date="2021-10-05T18:57:00Z">
        <w:r w:rsidR="0015211A">
          <w:rPr>
            <w:rFonts w:ascii="Times New Roman" w:hAnsi="Times New Roman" w:cs="Times New Roman"/>
            <w:sz w:val="22"/>
          </w:rPr>
          <w:t xml:space="preserve"> and fungi might also play the important roles in color</w:t>
        </w:r>
      </w:ins>
      <w:ins w:id="2704" w:author="LIN, Yufeng" w:date="2021-10-05T18:58:00Z">
        <w:r w:rsidR="0015211A">
          <w:rPr>
            <w:rFonts w:ascii="Times New Roman" w:hAnsi="Times New Roman" w:cs="Times New Roman"/>
            <w:sz w:val="22"/>
          </w:rPr>
          <w:t xml:space="preserve">ectal </w:t>
        </w:r>
        <w:r w:rsidR="0015211A" w:rsidRPr="00790445">
          <w:rPr>
            <w:rFonts w:ascii="Times New Roman" w:hAnsi="Times New Roman" w:cs="Times New Roman"/>
            <w:sz w:val="22"/>
          </w:rPr>
          <w:t>carcinogenesis</w:t>
        </w:r>
        <w:r w:rsidR="0015211A">
          <w:rPr>
            <w:rFonts w:ascii="Times New Roman" w:hAnsi="Times New Roman" w:cs="Times New Roman"/>
            <w:sz w:val="22"/>
          </w:rPr>
          <w:t xml:space="preserve"> as bacteria. </w:t>
        </w:r>
      </w:ins>
    </w:p>
    <w:p w14:paraId="20D736CD" w14:textId="77777777" w:rsidR="0096422D" w:rsidRPr="002A01D6" w:rsidRDefault="0096422D" w:rsidP="00790445">
      <w:pPr>
        <w:rPr>
          <w:ins w:id="2705" w:author="LIN, Yufeng" w:date="2021-10-05T13:55:00Z"/>
          <w:rFonts w:ascii="Times New Roman" w:hAnsi="Times New Roman" w:cs="Times New Roman"/>
          <w:sz w:val="22"/>
        </w:rPr>
      </w:pPr>
    </w:p>
    <w:p w14:paraId="72CF66CF" w14:textId="77777777" w:rsidR="0096422D" w:rsidRPr="00790445" w:rsidRDefault="0096422D" w:rsidP="00790445">
      <w:pPr>
        <w:rPr>
          <w:rFonts w:ascii="Times New Roman" w:hAnsi="Times New Roman" w:cs="Times New Roman"/>
          <w:b/>
          <w:bCs/>
          <w:sz w:val="22"/>
        </w:rPr>
      </w:pPr>
    </w:p>
    <w:p w14:paraId="6264355C" w14:textId="457E049C" w:rsidR="00867992" w:rsidRDefault="00F634CB" w:rsidP="00790445">
      <w:pPr>
        <w:rPr>
          <w:ins w:id="2706" w:author="LIN, Yufeng" w:date="2021-10-05T18:14:00Z"/>
          <w:rFonts w:ascii="Times New Roman" w:hAnsi="Times New Roman" w:cs="Times New Roman"/>
          <w:sz w:val="22"/>
        </w:rPr>
      </w:pPr>
      <w:ins w:id="2707" w:author="LIN, Yufeng" w:date="2021-10-05T17:46:00Z">
        <w:r w:rsidRPr="00790445">
          <w:rPr>
            <w:rFonts w:ascii="Times New Roman" w:hAnsi="Times New Roman" w:cs="Times New Roman"/>
            <w:sz w:val="22"/>
          </w:rPr>
          <w:t xml:space="preserve">The </w:t>
        </w:r>
        <w:r>
          <w:rPr>
            <w:rFonts w:ascii="Times New Roman" w:hAnsi="Times New Roman" w:cs="Times New Roman"/>
            <w:sz w:val="22"/>
          </w:rPr>
          <w:t>fungal</w:t>
        </w:r>
        <w:r w:rsidRPr="00790445">
          <w:rPr>
            <w:rFonts w:ascii="Times New Roman" w:hAnsi="Times New Roman" w:cs="Times New Roman"/>
            <w:sz w:val="22"/>
          </w:rPr>
          <w:t xml:space="preserve"> internal relationship in CRC was </w:t>
        </w:r>
        <w:r>
          <w:rPr>
            <w:rFonts w:ascii="Times New Roman" w:hAnsi="Times New Roman" w:cs="Times New Roman"/>
            <w:sz w:val="22"/>
          </w:rPr>
          <w:t>significantly</w:t>
        </w:r>
        <w:commentRangeStart w:id="2708"/>
        <w:commentRangeEnd w:id="2708"/>
        <w:r>
          <w:rPr>
            <w:rStyle w:val="CommentReference"/>
          </w:rPr>
          <w:commentReference w:id="2708"/>
        </w:r>
        <w:r w:rsidRPr="00790445">
          <w:rPr>
            <w:rFonts w:ascii="Times New Roman" w:hAnsi="Times New Roman" w:cs="Times New Roman"/>
            <w:sz w:val="22"/>
          </w:rPr>
          <w:t xml:space="preserve"> different from the healthy control and adenoma.</w:t>
        </w:r>
        <w:r>
          <w:rPr>
            <w:rFonts w:ascii="Times New Roman" w:hAnsi="Times New Roman" w:cs="Times New Roman"/>
            <w:sz w:val="22"/>
          </w:rPr>
          <w:t xml:space="preserve"> </w:t>
        </w:r>
      </w:ins>
      <w:del w:id="2709" w:author="LIN, Yufeng" w:date="2021-10-05T17:46:00Z">
        <w:r w:rsidR="00867992" w:rsidRPr="00790445" w:rsidDel="00F634CB">
          <w:rPr>
            <w:rFonts w:ascii="Times New Roman" w:hAnsi="Times New Roman" w:cs="Times New Roman"/>
            <w:sz w:val="22"/>
          </w:rPr>
          <w:delText>As we know, t</w:delText>
        </w:r>
      </w:del>
      <w:del w:id="2710" w:author="LIN, Yufeng" w:date="2021-10-05T17:48:00Z">
        <w:r w:rsidR="00867992" w:rsidRPr="00790445" w:rsidDel="00F634CB">
          <w:rPr>
            <w:rFonts w:ascii="Times New Roman" w:hAnsi="Times New Roman" w:cs="Times New Roman"/>
            <w:sz w:val="22"/>
          </w:rPr>
          <w:delText xml:space="preserve">he human gut microbiome was a </w:delText>
        </w:r>
      </w:del>
      <w:del w:id="2711" w:author="LIN, Yufeng" w:date="2021-10-05T17:46:00Z">
        <w:r w:rsidR="00867992" w:rsidRPr="00790445" w:rsidDel="00F634CB">
          <w:rPr>
            <w:rFonts w:ascii="Times New Roman" w:hAnsi="Times New Roman" w:cs="Times New Roman"/>
            <w:sz w:val="22"/>
          </w:rPr>
          <w:delText xml:space="preserve">large, </w:delText>
        </w:r>
      </w:del>
      <w:del w:id="2712" w:author="LIN, Yufeng" w:date="2021-10-05T17:48:00Z">
        <w:r w:rsidR="00867992" w:rsidRPr="00790445" w:rsidDel="00F634CB">
          <w:rPr>
            <w:rFonts w:ascii="Times New Roman" w:hAnsi="Times New Roman" w:cs="Times New Roman"/>
            <w:sz w:val="22"/>
          </w:rPr>
          <w:delText>complicated</w:delText>
        </w:r>
      </w:del>
      <w:del w:id="2713" w:author="LIN, Yufeng" w:date="2021-10-05T17:46:00Z">
        <w:r w:rsidR="00867992" w:rsidRPr="00790445" w:rsidDel="00F634CB">
          <w:rPr>
            <w:rFonts w:ascii="Times New Roman" w:hAnsi="Times New Roman" w:cs="Times New Roman"/>
            <w:sz w:val="22"/>
          </w:rPr>
          <w:delText>,</w:delText>
        </w:r>
      </w:del>
      <w:del w:id="2714" w:author="LIN, Yufeng" w:date="2021-10-05T17:48:00Z">
        <w:r w:rsidR="00867992" w:rsidRPr="00790445" w:rsidDel="00F634CB">
          <w:rPr>
            <w:rFonts w:ascii="Times New Roman" w:hAnsi="Times New Roman" w:cs="Times New Roman"/>
            <w:sz w:val="22"/>
          </w:rPr>
          <w:delText xml:space="preserve"> and mutually microbial community. </w:delText>
        </w:r>
      </w:del>
      <w:r w:rsidR="00867992" w:rsidRPr="00790445">
        <w:rPr>
          <w:rFonts w:ascii="Times New Roman" w:hAnsi="Times New Roman" w:cs="Times New Roman"/>
          <w:sz w:val="22"/>
        </w:rPr>
        <w:t>Most previous studies have focused on one key microorganism or one metabolite effect on CRC development</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{"citationID":"7WDh9qDV","properties":{"formattedCitation":"\\super 68,75,76\\nosupersub{}","plainCitation":"68,75,76","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68,75,76</w:t>
      </w:r>
      <w:r w:rsidR="00867992" w:rsidRPr="00790445">
        <w:rPr>
          <w:rFonts w:ascii="Times New Roman" w:hAnsi="Times New Roman" w:cs="Times New Roman"/>
          <w:sz w:val="22"/>
        </w:rPr>
        <w:fldChar w:fldCharType="end"/>
      </w:r>
      <w:ins w:id="2715" w:author="LIN, Yufeng" w:date="2021-10-05T17:48:00Z">
        <w:r>
          <w:rPr>
            <w:rFonts w:ascii="Times New Roman" w:hAnsi="Times New Roman" w:cs="Times New Roman"/>
            <w:sz w:val="22"/>
          </w:rPr>
          <w:t xml:space="preserve">, but </w:t>
        </w:r>
      </w:ins>
      <w:del w:id="2716" w:author="LIN, Yufeng" w:date="2021-10-05T17:48:00Z">
        <w:r w:rsidR="00867992" w:rsidRPr="00790445" w:rsidDel="00F634CB">
          <w:rPr>
            <w:rFonts w:ascii="Times New Roman" w:hAnsi="Times New Roman" w:cs="Times New Roman"/>
            <w:sz w:val="22"/>
          </w:rPr>
          <w:delText>. However, diseased intestinal microbiota dysbiosis may be associated with a list of the microbiota, the microbial community perturbed, instead of only one or several microorganisms altered</w:delText>
        </w:r>
        <w:r w:rsidR="00867992" w:rsidRPr="00790445" w:rsidDel="00F634CB">
          <w:rPr>
            <w:rFonts w:ascii="Times New Roman" w:hAnsi="Times New Roman" w:cs="Times New Roman"/>
            <w:sz w:val="22"/>
          </w:rPr>
          <w:fldChar w:fldCharType="begin"/>
        </w:r>
        <w:r w:rsidR="00B07014" w:rsidDel="00F634CB">
          <w:rPr>
            <w:rFonts w:ascii="Times New Roman" w:hAnsi="Times New Roman" w:cs="Times New Roman"/>
            <w:sz w:val="22"/>
          </w:rPr>
          <w:del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867992" w:rsidRPr="00790445" w:rsidDel="00F634CB">
          <w:rPr>
            <w:rFonts w:ascii="Times New Roman" w:hAnsi="Times New Roman" w:cs="Times New Roman"/>
            <w:sz w:val="22"/>
          </w:rPr>
          <w:fldChar w:fldCharType="separate"/>
        </w:r>
        <w:r w:rsidR="00B07014" w:rsidRPr="00B07014" w:rsidDel="00F634CB">
          <w:rPr>
            <w:rFonts w:ascii="Times New Roman" w:hAnsi="Times New Roman" w:cs="Times New Roman"/>
            <w:kern w:val="0"/>
            <w:sz w:val="22"/>
            <w:szCs w:val="24"/>
            <w:vertAlign w:val="superscript"/>
          </w:rPr>
          <w:delText>28,73</w:delText>
        </w:r>
        <w:r w:rsidR="00867992" w:rsidRPr="00790445" w:rsidDel="00F634CB">
          <w:rPr>
            <w:rFonts w:ascii="Times New Roman" w:hAnsi="Times New Roman" w:cs="Times New Roman"/>
            <w:sz w:val="22"/>
          </w:rPr>
          <w:fldChar w:fldCharType="end"/>
        </w:r>
      </w:del>
      <w:ins w:id="2717" w:author="LIN, Yufeng" w:date="2021-10-05T17:48:00Z">
        <w:r>
          <w:rPr>
            <w:rFonts w:ascii="Times New Roman" w:hAnsi="Times New Roman" w:cs="Times New Roman"/>
            <w:sz w:val="22"/>
          </w:rPr>
          <w:t>t</w:t>
        </w:r>
        <w:r w:rsidRPr="00790445">
          <w:rPr>
            <w:rFonts w:ascii="Times New Roman" w:hAnsi="Times New Roman" w:cs="Times New Roman"/>
            <w:sz w:val="22"/>
          </w:rPr>
          <w:t xml:space="preserve">he human gut microbiome was a complicated and mutually microbial community. </w:t>
        </w:r>
      </w:ins>
      <w:ins w:id="2718" w:author="LIN, Yufeng" w:date="2021-10-05T17:49:00Z">
        <w:r w:rsidRPr="00790445">
          <w:rPr>
            <w:rFonts w:ascii="Times New Roman" w:hAnsi="Times New Roman" w:cs="Times New Roman"/>
            <w:sz w:val="22"/>
          </w:rPr>
          <w:t xml:space="preserve">Multiple strong positive or negative correlations in CRC were disappeared or weaken in </w:t>
        </w:r>
        <w:r>
          <w:rPr>
            <w:rFonts w:ascii="Times New Roman" w:hAnsi="Times New Roman" w:cs="Times New Roman"/>
            <w:sz w:val="22"/>
          </w:rPr>
          <w:t>adenoma or healthy control groups</w:t>
        </w:r>
        <w:r w:rsidRPr="00790445">
          <w:rPr>
            <w:rFonts w:ascii="Times New Roman" w:hAnsi="Times New Roman" w:cs="Times New Roman"/>
            <w:sz w:val="22"/>
          </w:rPr>
          <w:t>.</w:t>
        </w:r>
      </w:ins>
      <w:del w:id="2719" w:author="LIN, Yufeng" w:date="2021-10-05T17:48:00Z">
        <w:r w:rsidR="00867992" w:rsidRPr="00790445" w:rsidDel="00F634CB">
          <w:rPr>
            <w:rFonts w:ascii="Times New Roman" w:hAnsi="Times New Roman" w:cs="Times New Roman"/>
            <w:sz w:val="22"/>
          </w:rPr>
          <w:delText>.</w:delText>
        </w:r>
      </w:del>
      <w:r w:rsidR="00867992" w:rsidRPr="00790445">
        <w:rPr>
          <w:rFonts w:ascii="Times New Roman" w:hAnsi="Times New Roman" w:cs="Times New Roman"/>
          <w:sz w:val="22"/>
        </w:rPr>
        <w:t xml:space="preserve"> Except for the transformed </w:t>
      </w:r>
      <w:r w:rsidR="004314C2">
        <w:rPr>
          <w:rFonts w:ascii="Times New Roman" w:hAnsi="Times New Roman" w:cs="Times New Roman"/>
          <w:sz w:val="22"/>
        </w:rPr>
        <w:t>fungal</w:t>
      </w:r>
      <w:r w:rsidR="00867992" w:rsidRPr="00790445">
        <w:rPr>
          <w:rFonts w:ascii="Times New Roman" w:hAnsi="Times New Roman" w:cs="Times New Roman"/>
          <w:sz w:val="22"/>
        </w:rPr>
        <w:t xml:space="preserve"> abundance, alteration in </w:t>
      </w:r>
      <w:ins w:id="2720" w:author="LIN, Yufeng" w:date="2021-10-05T16:56:00Z">
        <w:r w:rsidR="0088212D">
          <w:rPr>
            <w:rFonts w:ascii="Times New Roman" w:hAnsi="Times New Roman" w:cs="Times New Roman"/>
            <w:sz w:val="22"/>
          </w:rPr>
          <w:t>intra-</w:t>
        </w:r>
      </w:ins>
      <w:r w:rsidR="004314C2">
        <w:rPr>
          <w:rFonts w:ascii="Times New Roman" w:hAnsi="Times New Roman" w:cs="Times New Roman"/>
          <w:sz w:val="22"/>
        </w:rPr>
        <w:t>fungal</w:t>
      </w:r>
      <w:r w:rsidR="00867992" w:rsidRPr="00790445">
        <w:rPr>
          <w:rFonts w:ascii="Times New Roman" w:hAnsi="Times New Roman" w:cs="Times New Roman"/>
          <w:sz w:val="22"/>
        </w:rPr>
        <w:t xml:space="preserve"> </w:t>
      </w:r>
      <w:del w:id="2721" w:author="LIN, Yufeng" w:date="2021-10-05T16:56:00Z">
        <w:r w:rsidR="00867992" w:rsidRPr="00790445" w:rsidDel="0088212D">
          <w:rPr>
            <w:rFonts w:ascii="Times New Roman" w:hAnsi="Times New Roman" w:cs="Times New Roman"/>
            <w:sz w:val="22"/>
          </w:rPr>
          <w:delText xml:space="preserve">internal </w:delText>
        </w:r>
      </w:del>
      <w:r w:rsidR="00867992" w:rsidRPr="00790445">
        <w:rPr>
          <w:rFonts w:ascii="Times New Roman" w:hAnsi="Times New Roman" w:cs="Times New Roman"/>
          <w:sz w:val="22"/>
        </w:rPr>
        <w:t xml:space="preserve">relationship and </w:t>
      </w:r>
      <w:r w:rsidR="004314C2">
        <w:rPr>
          <w:rFonts w:ascii="Times New Roman" w:hAnsi="Times New Roman" w:cs="Times New Roman"/>
          <w:sz w:val="22"/>
        </w:rPr>
        <w:t>fungi</w:t>
      </w:r>
      <w:r w:rsidR="00867992" w:rsidRPr="00790445">
        <w:rPr>
          <w:rFonts w:ascii="Times New Roman" w:hAnsi="Times New Roman" w:cs="Times New Roman"/>
          <w:sz w:val="22"/>
        </w:rPr>
        <w:t xml:space="preserve">-bacteria association could partially explain colorectal tumorigenesis. </w:t>
      </w:r>
      <w:del w:id="2722" w:author="LIN, Yufeng" w:date="2021-10-05T17:46:00Z">
        <w:r w:rsidR="00867992" w:rsidRPr="00790445" w:rsidDel="00F634CB">
          <w:rPr>
            <w:rFonts w:ascii="Times New Roman" w:hAnsi="Times New Roman" w:cs="Times New Roman"/>
            <w:sz w:val="22"/>
          </w:rPr>
          <w:delText xml:space="preserve">The </w:delText>
        </w:r>
        <w:r w:rsidR="004314C2" w:rsidDel="00F634CB">
          <w:rPr>
            <w:rFonts w:ascii="Times New Roman" w:hAnsi="Times New Roman" w:cs="Times New Roman"/>
            <w:sz w:val="22"/>
          </w:rPr>
          <w:delText>fungal</w:delText>
        </w:r>
        <w:r w:rsidR="00867992" w:rsidRPr="00790445" w:rsidDel="00F634CB">
          <w:rPr>
            <w:rFonts w:ascii="Times New Roman" w:hAnsi="Times New Roman" w:cs="Times New Roman"/>
            <w:sz w:val="22"/>
          </w:rPr>
          <w:delText xml:space="preserve"> internal relationship in CRC was </w:delText>
        </w:r>
      </w:del>
      <w:del w:id="2723" w:author="LIN, Yufeng" w:date="2021-10-05T16:56:00Z">
        <w:r w:rsidR="00867992" w:rsidRPr="00790445" w:rsidDel="0088212D">
          <w:rPr>
            <w:rFonts w:ascii="Times New Roman" w:hAnsi="Times New Roman" w:cs="Times New Roman"/>
            <w:sz w:val="22"/>
          </w:rPr>
          <w:delText xml:space="preserve">quite </w:delText>
        </w:r>
      </w:del>
      <w:del w:id="2724" w:author="LIN, Yufeng" w:date="2021-10-05T17:46:00Z">
        <w:r w:rsidR="00867992" w:rsidRPr="00790445" w:rsidDel="00F634CB">
          <w:rPr>
            <w:rFonts w:ascii="Times New Roman" w:hAnsi="Times New Roman" w:cs="Times New Roman"/>
            <w:sz w:val="22"/>
          </w:rPr>
          <w:delText xml:space="preserve">different from the healthy control and adenoma. </w:delText>
        </w:r>
      </w:del>
      <w:del w:id="2725" w:author="LIN, Yufeng" w:date="2021-10-05T17:49:00Z">
        <w:r w:rsidR="00867992" w:rsidRPr="00790445" w:rsidDel="00F634CB">
          <w:rPr>
            <w:rFonts w:ascii="Times New Roman" w:hAnsi="Times New Roman" w:cs="Times New Roman"/>
            <w:sz w:val="22"/>
          </w:rPr>
          <w:delText xml:space="preserve">Multiple strong positive or negative correlations in CRC were disappeared or weaken in </w:delText>
        </w:r>
      </w:del>
      <w:del w:id="2726" w:author="LIN, Yufeng" w:date="2021-10-05T16:58:00Z">
        <w:r w:rsidR="00867992" w:rsidRPr="00790445" w:rsidDel="0088212D">
          <w:rPr>
            <w:rFonts w:ascii="Times New Roman" w:hAnsi="Times New Roman" w:cs="Times New Roman"/>
            <w:sz w:val="22"/>
          </w:rPr>
          <w:delText>the compared stages</w:delText>
        </w:r>
      </w:del>
      <w:del w:id="2727" w:author="LIN, Yufeng" w:date="2021-10-05T17:49:00Z">
        <w:r w:rsidR="00867992" w:rsidRPr="00790445" w:rsidDel="00F634CB">
          <w:rPr>
            <w:rFonts w:ascii="Times New Roman" w:hAnsi="Times New Roman" w:cs="Times New Roman"/>
            <w:sz w:val="22"/>
          </w:rPr>
          <w:delText>.</w:delText>
        </w:r>
      </w:del>
      <w:r w:rsidR="00867992" w:rsidRPr="00790445">
        <w:rPr>
          <w:rFonts w:ascii="Times New Roman" w:hAnsi="Times New Roman" w:cs="Times New Roman"/>
          <w:sz w:val="22"/>
        </w:rPr>
        <w:t xml:space="preserve"> </w:t>
      </w:r>
      <w:del w:id="2728" w:author="LIN, Yufeng" w:date="2021-10-05T17:49:00Z">
        <w:r w:rsidR="00867992" w:rsidRPr="00790445" w:rsidDel="00F634CB">
          <w:rPr>
            <w:rFonts w:ascii="Times New Roman" w:hAnsi="Times New Roman" w:cs="Times New Roman"/>
            <w:sz w:val="22"/>
          </w:rPr>
          <w:delText xml:space="preserve">Its establishment may potentially contribute to colorectal carcinogenesis. </w:delText>
        </w:r>
      </w:del>
      <w:r w:rsidR="00867992" w:rsidRPr="00790445">
        <w:rPr>
          <w:rFonts w:ascii="Times New Roman" w:hAnsi="Times New Roman" w:cs="Times New Roman"/>
          <w:sz w:val="22"/>
        </w:rPr>
        <w:t xml:space="preserve">The strongest relationship clustering in these three communities was also </w:t>
      </w:r>
      <w:ins w:id="2729" w:author="LIN, Yufeng" w:date="2021-10-05T16:56:00Z">
        <w:r w:rsidR="0088212D">
          <w:rPr>
            <w:rFonts w:ascii="Times New Roman" w:hAnsi="Times New Roman" w:cs="Times New Roman"/>
            <w:sz w:val="22"/>
          </w:rPr>
          <w:t>significantly</w:t>
        </w:r>
        <w:commentRangeStart w:id="2730"/>
        <w:commentRangeEnd w:id="2730"/>
        <w:r w:rsidR="0088212D">
          <w:rPr>
            <w:rStyle w:val="CommentReference"/>
          </w:rPr>
          <w:commentReference w:id="2730"/>
        </w:r>
        <w:r w:rsidR="0088212D" w:rsidRPr="00790445">
          <w:rPr>
            <w:rFonts w:ascii="Times New Roman" w:hAnsi="Times New Roman" w:cs="Times New Roman"/>
            <w:sz w:val="22"/>
          </w:rPr>
          <w:t xml:space="preserve"> </w:t>
        </w:r>
      </w:ins>
      <w:del w:id="2731" w:author="LIN, Yufeng" w:date="2021-10-05T16:56:00Z">
        <w:r w:rsidR="00867992" w:rsidRPr="00790445" w:rsidDel="0088212D">
          <w:rPr>
            <w:rFonts w:ascii="Times New Roman" w:hAnsi="Times New Roman" w:cs="Times New Roman"/>
            <w:sz w:val="22"/>
          </w:rPr>
          <w:delText xml:space="preserve">quite </w:delText>
        </w:r>
      </w:del>
      <w:r w:rsidR="00867992" w:rsidRPr="00790445">
        <w:rPr>
          <w:rFonts w:ascii="Times New Roman" w:hAnsi="Times New Roman" w:cs="Times New Roman"/>
          <w:sz w:val="22"/>
        </w:rPr>
        <w:t xml:space="preserve">different, but </w:t>
      </w:r>
      <w:r w:rsidR="00867992" w:rsidRPr="00790445">
        <w:rPr>
          <w:rFonts w:ascii="Times New Roman" w:hAnsi="Times New Roman" w:cs="Times New Roman"/>
          <w:i/>
          <w:iCs/>
          <w:sz w:val="22"/>
        </w:rPr>
        <w:t>Aspergillus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rambellii</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Rhizophagus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irregularis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Rhizophagus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clarus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Phytopythium</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vexans</w:t>
      </w:r>
      <w:r w:rsidR="00867992" w:rsidRPr="00790445">
        <w:rPr>
          <w:rFonts w:ascii="Times New Roman" w:hAnsi="Times New Roman" w:cs="Times New Roman"/>
          <w:sz w:val="22"/>
        </w:rPr>
        <w:t xml:space="preserve">, and </w:t>
      </w:r>
      <w:r w:rsidR="00867992" w:rsidRPr="00790445">
        <w:rPr>
          <w:rFonts w:ascii="Times New Roman" w:hAnsi="Times New Roman" w:cs="Times New Roman"/>
          <w:i/>
          <w:iCs/>
          <w:sz w:val="22"/>
        </w:rPr>
        <w:t>Edhazardia</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 xml:space="preserve">aedis </w:t>
      </w:r>
      <w:r w:rsidR="00867992" w:rsidRPr="00790445">
        <w:rPr>
          <w:rFonts w:ascii="Times New Roman" w:hAnsi="Times New Roman" w:cs="Times New Roman"/>
          <w:sz w:val="22"/>
        </w:rPr>
        <w:t>appeared in all stages. It revealed that they might play a vital role in the stability of the entire intestinal ecology.</w:t>
      </w:r>
    </w:p>
    <w:p w14:paraId="0E83A9CB" w14:textId="77777777" w:rsidR="00615D1D" w:rsidRPr="00790445" w:rsidRDefault="00615D1D" w:rsidP="00790445">
      <w:pPr>
        <w:rPr>
          <w:rFonts w:ascii="Times New Roman" w:hAnsi="Times New Roman" w:cs="Times New Roman"/>
          <w:sz w:val="22"/>
        </w:rPr>
      </w:pPr>
    </w:p>
    <w:p w14:paraId="2F20ABE0" w14:textId="76D39E55" w:rsidR="00867992" w:rsidRPr="00790445" w:rsidDel="00E44472" w:rsidRDefault="00867992">
      <w:pPr>
        <w:rPr>
          <w:del w:id="2732" w:author="LIN, Yufeng" w:date="2021-10-05T18:20:00Z"/>
          <w:rFonts w:ascii="Times New Roman" w:hAnsi="Times New Roman" w:cs="Times New Roman"/>
          <w:sz w:val="22"/>
        </w:rPr>
      </w:pPr>
      <w:del w:id="2733" w:author="LIN, Yufeng" w:date="2021-10-05T18:15:00Z">
        <w:r w:rsidRPr="00790445" w:rsidDel="00615D1D">
          <w:rPr>
            <w:rFonts w:ascii="Times New Roman" w:hAnsi="Times New Roman" w:cs="Times New Roman"/>
            <w:sz w:val="22"/>
          </w:rPr>
          <w:delText xml:space="preserve">Although we recognized that their relationships between stages were </w:delText>
        </w:r>
      </w:del>
      <w:del w:id="2734" w:author="LIN, Yufeng" w:date="2021-10-05T16:56:00Z">
        <w:r w:rsidRPr="00790445" w:rsidDel="0088212D">
          <w:rPr>
            <w:rFonts w:ascii="Times New Roman" w:hAnsi="Times New Roman" w:cs="Times New Roman"/>
            <w:sz w:val="22"/>
          </w:rPr>
          <w:delText xml:space="preserve">quite </w:delText>
        </w:r>
      </w:del>
      <w:del w:id="2735" w:author="LIN, Yufeng" w:date="2021-10-05T18:15:00Z">
        <w:r w:rsidRPr="00790445" w:rsidDel="00615D1D">
          <w:rPr>
            <w:rFonts w:ascii="Times New Roman" w:hAnsi="Times New Roman" w:cs="Times New Roman"/>
            <w:sz w:val="22"/>
          </w:rPr>
          <w:delText xml:space="preserve">different, we demanded to perceive which were statistically different. </w:delText>
        </w:r>
      </w:del>
      <w:ins w:id="2736" w:author="LIN, Yufeng" w:date="2021-10-05T18:15:00Z">
        <w:r w:rsidR="00615D1D">
          <w:rPr>
            <w:rFonts w:ascii="Times New Roman" w:hAnsi="Times New Roman" w:cs="Times New Roman"/>
            <w:sz w:val="22"/>
          </w:rPr>
          <w:t xml:space="preserve">We found two clusters, </w:t>
        </w:r>
        <w:proofErr w:type="spellStart"/>
        <w:r w:rsidR="00615D1D">
          <w:rPr>
            <w:rFonts w:ascii="Times New Roman" w:hAnsi="Times New Roman" w:cs="Times New Roman"/>
            <w:sz w:val="22"/>
          </w:rPr>
          <w:t>Bac_Cluster</w:t>
        </w:r>
        <w:proofErr w:type="spellEnd"/>
        <w:r w:rsidR="00615D1D">
          <w:rPr>
            <w:rFonts w:ascii="Times New Roman" w:hAnsi="Times New Roman" w:cs="Times New Roman"/>
            <w:sz w:val="22"/>
          </w:rPr>
          <w:t xml:space="preserve"> and </w:t>
        </w:r>
        <w:proofErr w:type="spellStart"/>
        <w:r w:rsidR="00615D1D">
          <w:rPr>
            <w:rFonts w:ascii="Times New Roman" w:hAnsi="Times New Roman" w:cs="Times New Roman"/>
            <w:sz w:val="22"/>
          </w:rPr>
          <w:t>Fun_Cluster</w:t>
        </w:r>
      </w:ins>
      <w:proofErr w:type="spellEnd"/>
      <w:ins w:id="2737" w:author="LIN, Yufeng" w:date="2021-10-05T18:17:00Z">
        <w:r w:rsidR="00E44472">
          <w:rPr>
            <w:rFonts w:ascii="Times New Roman" w:hAnsi="Times New Roman" w:cs="Times New Roman"/>
            <w:sz w:val="22"/>
          </w:rPr>
          <w:t xml:space="preserve">, </w:t>
        </w:r>
        <w:r w:rsidR="00E44472" w:rsidRPr="00E44472">
          <w:rPr>
            <w:rFonts w:ascii="Times New Roman" w:hAnsi="Times New Roman" w:cs="Times New Roman"/>
            <w:sz w:val="22"/>
          </w:rPr>
          <w:t>contain</w:t>
        </w:r>
        <w:r w:rsidR="00E44472">
          <w:rPr>
            <w:rFonts w:ascii="Times New Roman" w:hAnsi="Times New Roman" w:cs="Times New Roman"/>
            <w:sz w:val="22"/>
          </w:rPr>
          <w:t>ed</w:t>
        </w:r>
        <w:r w:rsidR="00E44472" w:rsidRPr="00E44472">
          <w:rPr>
            <w:rFonts w:ascii="Times New Roman" w:hAnsi="Times New Roman" w:cs="Times New Roman"/>
            <w:sz w:val="22"/>
          </w:rPr>
          <w:t xml:space="preserve"> </w:t>
        </w:r>
      </w:ins>
      <w:ins w:id="2738" w:author="LIN, Yufeng" w:date="2021-10-05T18:18:00Z">
        <w:r w:rsidR="00E44472">
          <w:rPr>
            <w:rFonts w:ascii="Times New Roman" w:hAnsi="Times New Roman" w:cs="Times New Roman"/>
            <w:sz w:val="22"/>
          </w:rPr>
          <w:t xml:space="preserve">cross-kingdoms </w:t>
        </w:r>
      </w:ins>
      <w:ins w:id="2739" w:author="LIN, Yufeng" w:date="2021-10-05T18:17:00Z">
        <w:r w:rsidR="00E44472" w:rsidRPr="00E44472">
          <w:rPr>
            <w:rFonts w:ascii="Times New Roman" w:hAnsi="Times New Roman" w:cs="Times New Roman"/>
            <w:sz w:val="22"/>
          </w:rPr>
          <w:t>carcinogen and tumor suppressor groups respectively</w:t>
        </w:r>
        <w:r w:rsidR="00E44472">
          <w:rPr>
            <w:rFonts w:ascii="Times New Roman" w:hAnsi="Times New Roman" w:cs="Times New Roman"/>
            <w:sz w:val="22"/>
          </w:rPr>
          <w:t>.</w:t>
        </w:r>
      </w:ins>
      <w:del w:id="2740" w:author="LIN, Yufeng" w:date="2021-10-05T18:19:00Z">
        <w:r w:rsidRPr="00790445" w:rsidDel="00E44472">
          <w:rPr>
            <w:rFonts w:ascii="Times New Roman" w:hAnsi="Times New Roman" w:cs="Times New Roman"/>
            <w:sz w:val="22"/>
          </w:rPr>
          <w:delText>We defined the z-score and correlation classes to represent the relative strength and the trend of differential correlation in CRC and the healthy control, respectively.</w:delText>
        </w:r>
      </w:del>
      <w:r w:rsidRPr="00790445">
        <w:rPr>
          <w:rFonts w:ascii="Times New Roman" w:hAnsi="Times New Roman" w:cs="Times New Roman"/>
          <w:sz w:val="22"/>
        </w:rPr>
        <w:t xml:space="preserve"> Our results showed that the </w:t>
      </w:r>
      <w:r w:rsidR="004314C2">
        <w:rPr>
          <w:rFonts w:ascii="Times New Roman" w:hAnsi="Times New Roman" w:cs="Times New Roman"/>
          <w:sz w:val="22"/>
        </w:rPr>
        <w:t>fungal</w:t>
      </w:r>
      <w:r w:rsidRPr="00790445">
        <w:rPr>
          <w:rFonts w:ascii="Times New Roman" w:hAnsi="Times New Roman" w:cs="Times New Roman"/>
          <w:sz w:val="22"/>
        </w:rPr>
        <w:t xml:space="preserve"> internal correlations were interrupted in CRC, while bacterial were enhance. The disruption from </w:t>
      </w:r>
      <w:r w:rsidR="004314C2">
        <w:rPr>
          <w:rFonts w:ascii="Times New Roman" w:hAnsi="Times New Roman" w:cs="Times New Roman"/>
          <w:sz w:val="22"/>
        </w:rPr>
        <w:t>fungal</w:t>
      </w:r>
      <w:r w:rsidRPr="00790445">
        <w:rPr>
          <w:rFonts w:ascii="Times New Roman" w:hAnsi="Times New Roman" w:cs="Times New Roman"/>
          <w:sz w:val="22"/>
        </w:rPr>
        <w:t xml:space="preserve">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w:t>
      </w:r>
      <w:r w:rsidR="004314C2">
        <w:rPr>
          <w:rFonts w:ascii="Times New Roman" w:hAnsi="Times New Roman" w:cs="Times New Roman"/>
          <w:sz w:val="22"/>
        </w:rPr>
        <w:t>fungi</w:t>
      </w:r>
      <w:r w:rsidRPr="00790445">
        <w:rPr>
          <w:rFonts w:ascii="Times New Roman" w:hAnsi="Times New Roman" w:cs="Times New Roman"/>
          <w:sz w:val="22"/>
        </w:rPr>
        <w:t xml:space="preserve"> and bacteria. Our results showed that the less changed differential </w:t>
      </w:r>
      <w:r w:rsidR="004314C2">
        <w:rPr>
          <w:rFonts w:ascii="Times New Roman" w:hAnsi="Times New Roman" w:cs="Times New Roman"/>
          <w:sz w:val="22"/>
        </w:rPr>
        <w:t>fungal</w:t>
      </w:r>
      <w:r w:rsidRPr="00790445">
        <w:rPr>
          <w:rFonts w:ascii="Times New Roman" w:hAnsi="Times New Roman" w:cs="Times New Roman"/>
          <w:sz w:val="22"/>
        </w:rPr>
        <w:t>-bacterial correlations</w:t>
      </w:r>
      <w:ins w:id="2741" w:author="LIN, Yufeng" w:date="2021-10-05T16:59:00Z">
        <w:r w:rsidR="0088212D">
          <w:rPr>
            <w:rFonts w:ascii="Times New Roman" w:hAnsi="Times New Roman" w:cs="Times New Roman"/>
            <w:sz w:val="22"/>
          </w:rPr>
          <w:t xml:space="preserve"> (</w:t>
        </w:r>
      </w:ins>
      <w:ins w:id="2742" w:author="LIN, Yufeng" w:date="2021-10-05T17:01:00Z">
        <w:r w:rsidR="0088212D">
          <w:rPr>
            <w:rFonts w:ascii="Times New Roman" w:hAnsi="Times New Roman" w:cs="Times New Roman"/>
            <w:sz w:val="22"/>
          </w:rPr>
          <w:t xml:space="preserve">|z-score| &lt; </w:t>
        </w:r>
      </w:ins>
      <w:ins w:id="2743" w:author="LIN, Yufeng" w:date="2021-10-05T17:00:00Z">
        <w:r w:rsidR="0088212D">
          <w:rPr>
            <w:rFonts w:ascii="Times New Roman" w:hAnsi="Times New Roman" w:cs="Times New Roman"/>
            <w:sz w:val="22"/>
          </w:rPr>
          <w:t>2</w:t>
        </w:r>
      </w:ins>
      <w:ins w:id="2744" w:author="LIN, Yufeng" w:date="2021-10-05T16:59:00Z">
        <w:r w:rsidR="0088212D">
          <w:rPr>
            <w:rFonts w:ascii="Times New Roman" w:hAnsi="Times New Roman" w:cs="Times New Roman"/>
            <w:sz w:val="22"/>
          </w:rPr>
          <w:t>)</w:t>
        </w:r>
      </w:ins>
      <w:r w:rsidRPr="00790445">
        <w:rPr>
          <w:rFonts w:ascii="Times New Roman" w:hAnsi="Times New Roman" w:cs="Times New Roman"/>
          <w:sz w:val="22"/>
        </w:rPr>
        <w:t xml:space="preserve"> contained low proportions. The CRC strengthen and weaken correlations performed the primary and secondary ratios in </w:t>
      </w:r>
      <w:r w:rsidR="004314C2">
        <w:rPr>
          <w:rFonts w:ascii="Times New Roman" w:hAnsi="Times New Roman" w:cs="Times New Roman"/>
          <w:sz w:val="22"/>
        </w:rPr>
        <w:t>fungal</w:t>
      </w:r>
      <w:r w:rsidRPr="00790445">
        <w:rPr>
          <w:rFonts w:ascii="Times New Roman" w:hAnsi="Times New Roman" w:cs="Times New Roman"/>
          <w:sz w:val="22"/>
        </w:rPr>
        <w:t xml:space="preserve">-bacterial correlation comparisons, respectively. It revealed that the internal-kingdom </w:t>
      </w:r>
      <w:r w:rsidRPr="00790445">
        <w:rPr>
          <w:rFonts w:ascii="Times New Roman" w:hAnsi="Times New Roman" w:cs="Times New Roman"/>
          <w:sz w:val="22"/>
        </w:rPr>
        <w:lastRenderedPageBreak/>
        <w:t xml:space="preserve">associations and external-kingdom correlations were </w:t>
      </w:r>
      <w:ins w:id="2745" w:author="LIN, Yufeng" w:date="2021-10-05T16:56:00Z">
        <w:r w:rsidR="0088212D">
          <w:rPr>
            <w:rFonts w:ascii="Times New Roman" w:hAnsi="Times New Roman" w:cs="Times New Roman"/>
            <w:sz w:val="22"/>
          </w:rPr>
          <w:t>significantly</w:t>
        </w:r>
        <w:commentRangeStart w:id="2746"/>
        <w:commentRangeEnd w:id="2746"/>
        <w:r w:rsidR="0088212D">
          <w:rPr>
            <w:rStyle w:val="CommentReference"/>
          </w:rPr>
          <w:commentReference w:id="2746"/>
        </w:r>
        <w:r w:rsidR="0088212D" w:rsidRPr="00790445">
          <w:rPr>
            <w:rFonts w:ascii="Times New Roman" w:hAnsi="Times New Roman" w:cs="Times New Roman"/>
            <w:sz w:val="22"/>
          </w:rPr>
          <w:t xml:space="preserve"> </w:t>
        </w:r>
      </w:ins>
      <w:del w:id="2747" w:author="LIN, Yufeng" w:date="2021-10-05T16:56:00Z">
        <w:r w:rsidRPr="00790445" w:rsidDel="0088212D">
          <w:rPr>
            <w:rFonts w:ascii="Times New Roman" w:hAnsi="Times New Roman" w:cs="Times New Roman"/>
            <w:sz w:val="22"/>
          </w:rPr>
          <w:delText xml:space="preserve">quite </w:delText>
        </w:r>
      </w:del>
      <w:r w:rsidRPr="00790445">
        <w:rPr>
          <w:rFonts w:ascii="Times New Roman" w:hAnsi="Times New Roman" w:cs="Times New Roman"/>
          <w:sz w:val="22"/>
        </w:rPr>
        <w:t xml:space="preserve">different. This suggested that bacterial kingdom dysbiosis may cause the </w:t>
      </w:r>
      <w:r w:rsidR="004314C2">
        <w:rPr>
          <w:rFonts w:ascii="Times New Roman" w:hAnsi="Times New Roman" w:cs="Times New Roman"/>
          <w:sz w:val="22"/>
        </w:rPr>
        <w:t>fungi</w:t>
      </w:r>
      <w:r w:rsidRPr="00790445">
        <w:rPr>
          <w:rFonts w:ascii="Times New Roman" w:hAnsi="Times New Roman" w:cs="Times New Roman"/>
          <w:sz w:val="22"/>
        </w:rPr>
        <w:t xml:space="preserve">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{"citationID":"Bsuk0aHk","properties":{"formattedCitation":"\\super 14,77\\nosupersub{}","plainCitation":"14,77","noteIndex":0},"citationItems":[{"id":83,"uris":["http://zotero.org/users/7908919/items/IZ8WSDFF"],"uri":["http://zotero.org/users/7908919/items/IZ8WSDFF"],"itemData":{"id":83,"type":"article-journal","abstract":"OBJECTIVES: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14,77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0199E740" w:rsidR="00867992" w:rsidRPr="00790445" w:rsidRDefault="00867992" w:rsidP="00E44472">
      <w:pPr>
        <w:rPr>
          <w:rFonts w:ascii="Times New Roman" w:hAnsi="Times New Roman" w:cs="Times New Roman"/>
          <w:sz w:val="22"/>
        </w:rPr>
      </w:pPr>
      <w:del w:id="2748" w:author="LIN, Yufeng" w:date="2021-10-05T18:20:00Z">
        <w:r w:rsidRPr="00790445" w:rsidDel="00E44472">
          <w:rPr>
            <w:rFonts w:ascii="Times New Roman" w:hAnsi="Times New Roman" w:cs="Times New Roman"/>
            <w:sz w:val="22"/>
          </w:rPr>
          <w:delText xml:space="preserve">In the present study, the candidates were automatically divided into six clusters. The two main clusters, named </w:delText>
        </w:r>
        <w:r w:rsidR="004314C2" w:rsidDel="00E44472">
          <w:rPr>
            <w:rFonts w:ascii="Times New Roman" w:hAnsi="Times New Roman" w:cs="Times New Roman"/>
            <w:sz w:val="22"/>
          </w:rPr>
          <w:delText>Fun</w:delText>
        </w:r>
        <w:r w:rsidRPr="00790445" w:rsidDel="00E44472">
          <w:rPr>
            <w:rFonts w:ascii="Times New Roman" w:hAnsi="Times New Roman" w:cs="Times New Roman"/>
            <w:sz w:val="22"/>
          </w:rPr>
          <w:delText xml:space="preserve">_Cluster and Bac_Cluster, had the highest proportions of bacteria and </w:delText>
        </w:r>
        <w:r w:rsidR="004314C2" w:rsidDel="00E44472">
          <w:rPr>
            <w:rFonts w:ascii="Times New Roman" w:hAnsi="Times New Roman" w:cs="Times New Roman"/>
            <w:sz w:val="22"/>
          </w:rPr>
          <w:delText>fungi</w:delText>
        </w:r>
        <w:r w:rsidRPr="00790445" w:rsidDel="00E44472">
          <w:rPr>
            <w:rFonts w:ascii="Times New Roman" w:hAnsi="Times New Roman" w:cs="Times New Roman"/>
            <w:sz w:val="22"/>
          </w:rPr>
          <w:delText xml:space="preserve">. </w:delText>
        </w:r>
      </w:del>
      <w:r w:rsidRPr="00790445">
        <w:rPr>
          <w:rFonts w:ascii="Times New Roman" w:hAnsi="Times New Roman" w:cs="Times New Roman"/>
          <w:sz w:val="22"/>
        </w:rPr>
        <w:t xml:space="preserve">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{"citationID":"iQTZheep","properties":{"formattedCitation":"\\super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852BD9">
        <w:rPr>
          <w:rFonts w:ascii="Times New Roman" w:hAnsi="Times New Roman" w:cs="Times New Roman" w:hint="eastAsia"/>
          <w:sz w:val="22"/>
        </w:rPr>
        <w:instrText>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852BD9">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Pr="00790445">
        <w:rPr>
          <w:rFonts w:ascii="Times New Roman" w:hAnsi="Times New Roman" w:cs="Times New Roman"/>
          <w:sz w:val="22"/>
        </w:rPr>
        <w:fldChar w:fldCharType="end"/>
      </w:r>
      <w:r w:rsidRPr="00790445">
        <w:rPr>
          <w:rFonts w:ascii="Times New Roman" w:hAnsi="Times New Roman" w:cs="Times New Roman"/>
          <w:sz w:val="22"/>
        </w:rPr>
        <w:t>.</w:t>
      </w:r>
      <w:moveFromRangeStart w:id="2749" w:author="LIN, Yufeng" w:date="2021-10-05T17:13:00Z" w:name="move84346453"/>
      <w:moveFrom w:id="2750" w:author="LIN, Yufeng" w:date="2021-10-05T17:13:00Z">
        <w:r w:rsidRPr="00790445" w:rsidDel="0003057F">
          <w:rPr>
            <w:rFonts w:ascii="Times New Roman" w:hAnsi="Times New Roman" w:cs="Times New Roman"/>
            <w:sz w:val="22"/>
          </w:rPr>
          <w:t xml:space="preserve"> Collectively, this discovery exposed that may exist other potential probiotics in this cluster.</w:t>
        </w:r>
      </w:moveFrom>
      <w:moveFromRangeEnd w:id="2749"/>
      <w:r w:rsidRPr="00790445">
        <w:rPr>
          <w:rFonts w:ascii="Times New Roman" w:hAnsi="Times New Roman" w:cs="Times New Roman"/>
          <w:sz w:val="22"/>
        </w:rPr>
        <w:t xml:space="preserve">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B07014">
        <w:rPr>
          <w:rFonts w:ascii="Times New Roman" w:hAnsi="Times New Roman" w:cs="Times New Roman"/>
          <w:i/>
          <w:iCs/>
          <w:sz w:val="22"/>
        </w:rPr>
        <w:instrText xml:space="preserve"> ADDIN ZOTERO_ITEM CSL_CITATION {"citationID":"XhZp8o1g","properties":{"formattedCitation":"\\super 33,59,78\\nosupersub{}","plainCitation":"33,59,78","noteIndex":0},"citationItems":[{"id":379,"uris":["http://zotero.org/users/7908919/items/MZ9K897Y"],"uri":["http://zotero.org/users/7908919/items/MZ9K897Y"],"itemData":{"id":379,"type":"article-journal","abstract":"Fusobacterium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B07014" w:rsidRPr="00B07014">
        <w:rPr>
          <w:rFonts w:ascii="Times New Roman" w:hAnsi="Times New Roman" w:cs="Times New Roman"/>
          <w:kern w:val="0"/>
          <w:sz w:val="22"/>
          <w:szCs w:val="24"/>
          <w:vertAlign w:val="superscript"/>
        </w:rPr>
        <w:t>33,59,78</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w:t>
      </w:r>
      <w:ins w:id="2751" w:author="LIN, Yufeng" w:date="2021-10-05T17:21:00Z">
        <w:r w:rsidR="0003057F">
          <w:rPr>
            <w:rFonts w:ascii="Times New Roman" w:hAnsi="Times New Roman" w:cs="Times New Roman"/>
            <w:sz w:val="22"/>
          </w:rPr>
          <w:t xml:space="preserve"> </w:t>
        </w:r>
      </w:ins>
      <w:ins w:id="2752" w:author="LIN, Yufeng" w:date="2021-10-05T17:27:00Z">
        <w:r w:rsidR="00B07014">
          <w:rPr>
            <w:rFonts w:ascii="Times New Roman" w:hAnsi="Times New Roman" w:cs="Times New Roman"/>
            <w:sz w:val="22"/>
          </w:rPr>
          <w:t>The</w:t>
        </w:r>
      </w:ins>
      <w:ins w:id="2753" w:author="LIN, Yufeng" w:date="2021-10-05T17:21:00Z">
        <w:r w:rsidR="0003057F">
          <w:rPr>
            <w:rFonts w:ascii="Times New Roman" w:hAnsi="Times New Roman" w:cs="Times New Roman"/>
            <w:sz w:val="22"/>
          </w:rPr>
          <w:t xml:space="preserve"> previous</w:t>
        </w:r>
      </w:ins>
      <w:ins w:id="2754" w:author="LIN, Yufeng" w:date="2021-10-05T17:22:00Z">
        <w:r w:rsidR="0003057F">
          <w:rPr>
            <w:rFonts w:ascii="Times New Roman" w:hAnsi="Times New Roman" w:cs="Times New Roman"/>
            <w:sz w:val="22"/>
          </w:rPr>
          <w:t xml:space="preserve"> study</w:t>
        </w:r>
      </w:ins>
      <w:ins w:id="2755" w:author="LIN, Yufeng" w:date="2021-10-05T17:27:00Z">
        <w:r w:rsidR="00B07014">
          <w:rPr>
            <w:rFonts w:ascii="Times New Roman" w:hAnsi="Times New Roman" w:cs="Times New Roman"/>
            <w:sz w:val="22"/>
          </w:rPr>
          <w:t xml:space="preserve"> disclosed that the </w:t>
        </w:r>
      </w:ins>
      <w:ins w:id="2756" w:author="LIN, Yufeng" w:date="2021-10-05T17:25:00Z">
        <w:r w:rsidR="00B07014">
          <w:rPr>
            <w:rFonts w:ascii="Times New Roman" w:hAnsi="Times New Roman" w:cs="Times New Roman"/>
            <w:sz w:val="22"/>
          </w:rPr>
          <w:t>altered</w:t>
        </w:r>
      </w:ins>
      <w:ins w:id="2757" w:author="LIN, Yufeng" w:date="2021-10-05T17:21:00Z">
        <w:r w:rsidR="0003057F">
          <w:rPr>
            <w:rFonts w:ascii="Times New Roman" w:hAnsi="Times New Roman" w:cs="Times New Roman"/>
            <w:sz w:val="22"/>
          </w:rPr>
          <w:t xml:space="preserve"> </w:t>
        </w:r>
      </w:ins>
      <w:ins w:id="2758" w:author="LIN, Yufeng" w:date="2021-10-05T17:25:00Z">
        <w:r w:rsidR="00B07014" w:rsidRPr="00B07014">
          <w:rPr>
            <w:rFonts w:ascii="Times New Roman" w:hAnsi="Times New Roman" w:cs="Times New Roman"/>
            <w:sz w:val="22"/>
          </w:rPr>
          <w:t xml:space="preserve">trans-kingdom </w:t>
        </w:r>
        <w:r w:rsidR="00B07014">
          <w:rPr>
            <w:rFonts w:ascii="Times New Roman" w:hAnsi="Times New Roman" w:cs="Times New Roman"/>
            <w:sz w:val="22"/>
          </w:rPr>
          <w:t xml:space="preserve">association between bacteria and virome </w:t>
        </w:r>
      </w:ins>
      <w:ins w:id="2759" w:author="LIN, Yufeng" w:date="2021-10-05T17:26:00Z">
        <w:r w:rsidR="00B07014">
          <w:rPr>
            <w:rFonts w:ascii="Times New Roman" w:hAnsi="Times New Roman" w:cs="Times New Roman"/>
            <w:sz w:val="22"/>
          </w:rPr>
          <w:t>in CRC</w:t>
        </w:r>
      </w:ins>
      <w:r w:rsidR="00B07014">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21</w:t>
      </w:r>
      <w:r w:rsidR="00B07014">
        <w:rPr>
          <w:rFonts w:ascii="Times New Roman" w:hAnsi="Times New Roman" w:cs="Times New Roman"/>
          <w:sz w:val="22"/>
        </w:rPr>
        <w:fldChar w:fldCharType="end"/>
      </w:r>
      <w:ins w:id="2760" w:author="LIN, Yufeng" w:date="2021-10-05T17:26:00Z">
        <w:r w:rsidR="00B07014">
          <w:rPr>
            <w:rFonts w:ascii="Times New Roman" w:hAnsi="Times New Roman" w:cs="Times New Roman"/>
            <w:sz w:val="22"/>
          </w:rPr>
          <w:t>.</w:t>
        </w:r>
      </w:ins>
      <w:ins w:id="2761" w:author="LIN, Yufeng" w:date="2021-10-05T17:28:00Z">
        <w:r w:rsidR="00B07014">
          <w:rPr>
            <w:rFonts w:ascii="Times New Roman" w:hAnsi="Times New Roman" w:cs="Times New Roman"/>
            <w:sz w:val="22"/>
          </w:rPr>
          <w:t xml:space="preserve"> We supposed that </w:t>
        </w:r>
      </w:ins>
      <w:ins w:id="2762" w:author="LIN, Yufeng" w:date="2021-10-05T17:30:00Z">
        <w:r w:rsidR="00B07014">
          <w:rPr>
            <w:rFonts w:ascii="Times New Roman" w:hAnsi="Times New Roman" w:cs="Times New Roman"/>
            <w:sz w:val="22"/>
          </w:rPr>
          <w:t xml:space="preserve">the </w:t>
        </w:r>
        <w:r w:rsidR="00B07014" w:rsidRPr="00B07014">
          <w:rPr>
            <w:rFonts w:ascii="Times New Roman" w:hAnsi="Times New Roman" w:cs="Times New Roman"/>
            <w:sz w:val="22"/>
          </w:rPr>
          <w:t xml:space="preserve">trans-kingdom </w:t>
        </w:r>
        <w:r w:rsidR="00B07014">
          <w:rPr>
            <w:rFonts w:ascii="Times New Roman" w:hAnsi="Times New Roman" w:cs="Times New Roman"/>
            <w:sz w:val="22"/>
          </w:rPr>
          <w:t>interact</w:t>
        </w:r>
      </w:ins>
      <w:ins w:id="2763" w:author="LIN, Yufeng" w:date="2021-10-05T17:31:00Z">
        <w:r w:rsidR="00B07014">
          <w:rPr>
            <w:rFonts w:ascii="Times New Roman" w:hAnsi="Times New Roman" w:cs="Times New Roman"/>
            <w:sz w:val="22"/>
          </w:rPr>
          <w:t>ions also were happened between</w:t>
        </w:r>
      </w:ins>
      <w:r w:rsidRPr="00790445">
        <w:rPr>
          <w:rFonts w:ascii="Times New Roman" w:hAnsi="Times New Roman" w:cs="Times New Roman"/>
          <w:sz w:val="22"/>
        </w:rPr>
        <w:t xml:space="preserve"> </w:t>
      </w:r>
      <w:ins w:id="2764" w:author="LIN, Yufeng" w:date="2021-10-05T17:31:00Z">
        <w:r w:rsidR="00B07014">
          <w:rPr>
            <w:rFonts w:ascii="Times New Roman" w:hAnsi="Times New Roman" w:cs="Times New Roman"/>
            <w:sz w:val="22"/>
          </w:rPr>
          <w:t>bacteria and fungi</w:t>
        </w:r>
      </w:ins>
      <w:ins w:id="2765" w:author="LIN, Yufeng" w:date="2021-10-05T17:34:00Z">
        <w:r w:rsidR="00B07014">
          <w:rPr>
            <w:rFonts w:ascii="Times New Roman" w:hAnsi="Times New Roman" w:cs="Times New Roman"/>
            <w:sz w:val="22"/>
          </w:rPr>
          <w:t>, while it suggested the fungal-bacterial synergistic correlations could inhibit or promote colorectal carcinogenesis.</w:t>
        </w:r>
      </w:ins>
      <w:ins w:id="2766" w:author="LIN, Yufeng" w:date="2021-10-05T17:31:00Z">
        <w:r w:rsidR="00B07014">
          <w:rPr>
            <w:rFonts w:ascii="Times New Roman" w:hAnsi="Times New Roman" w:cs="Times New Roman"/>
            <w:sz w:val="22"/>
          </w:rPr>
          <w:t xml:space="preserve"> But this discovery </w:t>
        </w:r>
      </w:ins>
      <w:ins w:id="2767" w:author="LIN, Yufeng" w:date="2021-10-05T17:36:00Z">
        <w:r w:rsidR="00B525C9">
          <w:rPr>
            <w:rFonts w:ascii="Times New Roman" w:hAnsi="Times New Roman" w:cs="Times New Roman"/>
            <w:sz w:val="22"/>
          </w:rPr>
          <w:t xml:space="preserve">was </w:t>
        </w:r>
      </w:ins>
      <w:ins w:id="2768" w:author="LIN, Yufeng" w:date="2021-10-05T17:31:00Z">
        <w:r w:rsidR="00B07014">
          <w:rPr>
            <w:rFonts w:ascii="Times New Roman" w:hAnsi="Times New Roman" w:cs="Times New Roman"/>
            <w:sz w:val="22"/>
          </w:rPr>
          <w:t>explored</w:t>
        </w:r>
      </w:ins>
      <w:ins w:id="2769" w:author="LIN, Yufeng" w:date="2021-10-05T17:36:00Z">
        <w:r w:rsidR="00B525C9" w:rsidRPr="00B525C9">
          <w:rPr>
            <w:rFonts w:ascii="Times New Roman" w:hAnsi="Times New Roman" w:cs="Times New Roman"/>
            <w:sz w:val="22"/>
          </w:rPr>
          <w:t xml:space="preserve"> </w:t>
        </w:r>
        <w:r w:rsidR="00B525C9">
          <w:rPr>
            <w:rFonts w:ascii="Times New Roman" w:hAnsi="Times New Roman" w:cs="Times New Roman"/>
            <w:sz w:val="22"/>
          </w:rPr>
          <w:t>only</w:t>
        </w:r>
      </w:ins>
      <w:ins w:id="2770" w:author="LIN, Yufeng" w:date="2021-10-05T17:32:00Z">
        <w:r w:rsidR="00B07014">
          <w:rPr>
            <w:rFonts w:ascii="Times New Roman" w:hAnsi="Times New Roman" w:cs="Times New Roman"/>
            <w:sz w:val="22"/>
          </w:rPr>
          <w:t xml:space="preserve"> in metagenome sequencing</w:t>
        </w:r>
      </w:ins>
      <w:ins w:id="2771" w:author="LIN, Yufeng" w:date="2021-10-05T17:36:00Z">
        <w:r w:rsidR="00B525C9">
          <w:rPr>
            <w:rFonts w:ascii="Times New Roman" w:hAnsi="Times New Roman" w:cs="Times New Roman"/>
            <w:sz w:val="22"/>
          </w:rPr>
          <w:t xml:space="preserve"> currently</w:t>
        </w:r>
      </w:ins>
      <w:ins w:id="2772" w:author="LIN, Yufeng" w:date="2021-10-05T17:32:00Z">
        <w:r w:rsidR="00B07014">
          <w:rPr>
            <w:rFonts w:ascii="Times New Roman" w:hAnsi="Times New Roman" w:cs="Times New Roman"/>
            <w:sz w:val="22"/>
          </w:rPr>
          <w:t>,</w:t>
        </w:r>
      </w:ins>
      <w:ins w:id="2773" w:author="LIN, Yufeng" w:date="2021-10-05T17:36:00Z">
        <w:r w:rsidR="00B525C9">
          <w:rPr>
            <w:rFonts w:ascii="Times New Roman" w:hAnsi="Times New Roman" w:cs="Times New Roman"/>
            <w:sz w:val="22"/>
          </w:rPr>
          <w:t xml:space="preserve"> </w:t>
        </w:r>
      </w:ins>
      <w:ins w:id="2774" w:author="LIN, Yufeng" w:date="2021-10-05T17:37:00Z">
        <w:r w:rsidR="00B525C9" w:rsidRPr="00B525C9">
          <w:rPr>
            <w:rFonts w:ascii="Times New Roman" w:hAnsi="Times New Roman" w:cs="Times New Roman"/>
            <w:sz w:val="22"/>
          </w:rPr>
          <w:t>and more experiments are needed to verify and prove it.</w:t>
        </w:r>
      </w:ins>
      <w:ins w:id="2775" w:author="LIN, Yufeng" w:date="2021-10-05T17:32:00Z">
        <w:r w:rsidR="00B07014">
          <w:rPr>
            <w:rFonts w:ascii="Times New Roman" w:hAnsi="Times New Roman" w:cs="Times New Roman"/>
            <w:sz w:val="22"/>
          </w:rPr>
          <w:t xml:space="preserve"> </w:t>
        </w:r>
      </w:ins>
      <w:r w:rsidRPr="00790445">
        <w:rPr>
          <w:rFonts w:ascii="Times New Roman" w:hAnsi="Times New Roman" w:cs="Times New Roman"/>
          <w:sz w:val="22"/>
        </w:rPr>
        <w:t>It may indicate colorectal carcinogenesis under their synergistic effect.</w:t>
      </w:r>
      <w:moveToRangeStart w:id="2776" w:author="LIN, Yufeng" w:date="2021-10-05T17:13:00Z" w:name="move84346453"/>
      <w:moveTo w:id="2777" w:author="LIN, Yufeng" w:date="2021-10-05T17:13:00Z">
        <w:r w:rsidR="0003057F" w:rsidRPr="00790445">
          <w:rPr>
            <w:rFonts w:ascii="Times New Roman" w:hAnsi="Times New Roman" w:cs="Times New Roman"/>
            <w:sz w:val="22"/>
          </w:rPr>
          <w:t xml:space="preserve"> Collectively, this discovery exposed that may exist other potential probiotics </w:t>
        </w:r>
      </w:moveTo>
      <w:ins w:id="2778" w:author="LIN, Yufeng" w:date="2021-10-05T17:14:00Z">
        <w:r w:rsidR="0003057F">
          <w:rPr>
            <w:rFonts w:ascii="Times New Roman" w:hAnsi="Times New Roman" w:cs="Times New Roman"/>
            <w:sz w:val="22"/>
          </w:rPr>
          <w:t xml:space="preserve">or carcinogen </w:t>
        </w:r>
      </w:ins>
      <w:moveTo w:id="2779" w:author="LIN, Yufeng" w:date="2021-10-05T17:13:00Z">
        <w:r w:rsidR="0003057F" w:rsidRPr="00790445">
          <w:rPr>
            <w:rFonts w:ascii="Times New Roman" w:hAnsi="Times New Roman" w:cs="Times New Roman"/>
            <w:sz w:val="22"/>
          </w:rPr>
          <w:t>in th</w:t>
        </w:r>
      </w:moveTo>
      <w:ins w:id="2780" w:author="LIN, Yufeng" w:date="2021-10-05T17:14:00Z">
        <w:r w:rsidR="0003057F">
          <w:rPr>
            <w:rFonts w:ascii="Times New Roman" w:hAnsi="Times New Roman" w:cs="Times New Roman"/>
            <w:sz w:val="22"/>
          </w:rPr>
          <w:t>ese</w:t>
        </w:r>
      </w:ins>
      <w:moveTo w:id="2781" w:author="LIN, Yufeng" w:date="2021-10-05T17:13:00Z">
        <w:del w:id="2782" w:author="LIN, Yufeng" w:date="2021-10-05T17:14:00Z">
          <w:r w:rsidR="0003057F" w:rsidRPr="00790445" w:rsidDel="0003057F">
            <w:rPr>
              <w:rFonts w:ascii="Times New Roman" w:hAnsi="Times New Roman" w:cs="Times New Roman"/>
              <w:sz w:val="22"/>
            </w:rPr>
            <w:delText>is</w:delText>
          </w:r>
        </w:del>
        <w:r w:rsidR="0003057F" w:rsidRPr="00790445">
          <w:rPr>
            <w:rFonts w:ascii="Times New Roman" w:hAnsi="Times New Roman" w:cs="Times New Roman"/>
            <w:sz w:val="22"/>
          </w:rPr>
          <w:t xml:space="preserve"> cluster</w:t>
        </w:r>
      </w:moveTo>
      <w:ins w:id="2783" w:author="LIN, Yufeng" w:date="2021-10-05T17:14:00Z">
        <w:r w:rsidR="0003057F">
          <w:rPr>
            <w:rFonts w:ascii="Times New Roman" w:hAnsi="Times New Roman" w:cs="Times New Roman"/>
            <w:sz w:val="22"/>
          </w:rPr>
          <w:t>s</w:t>
        </w:r>
      </w:ins>
      <w:moveTo w:id="2784" w:author="LIN, Yufeng" w:date="2021-10-05T17:13:00Z">
        <w:r w:rsidR="0003057F" w:rsidRPr="00790445">
          <w:rPr>
            <w:rFonts w:ascii="Times New Roman" w:hAnsi="Times New Roman" w:cs="Times New Roman"/>
            <w:sz w:val="22"/>
          </w:rPr>
          <w:t>.</w:t>
        </w:r>
      </w:moveTo>
      <w:moveToRangeEnd w:id="2776"/>
      <w:del w:id="2785" w:author="LIN, Yufeng" w:date="2021-10-05T17:13:00Z">
        <w:r w:rsidRPr="00790445" w:rsidDel="0003057F">
          <w:rPr>
            <w:rFonts w:ascii="Times New Roman" w:hAnsi="Times New Roman" w:cs="Times New Roman"/>
            <w:sz w:val="22"/>
          </w:rPr>
          <w:delText xml:space="preserve"> </w:delText>
        </w:r>
        <w:r w:rsidRPr="002B1819" w:rsidDel="0003057F">
          <w:rPr>
            <w:rFonts w:ascii="Times New Roman" w:hAnsi="Times New Roman" w:cs="Times New Roman"/>
            <w:strike/>
            <w:sz w:val="22"/>
            <w:rPrChange w:id="2786" w:author="LIN, Yufeng" w:date="2021-10-05T17:10:00Z">
              <w:rPr>
                <w:rFonts w:ascii="Times New Roman" w:hAnsi="Times New Roman" w:cs="Times New Roman"/>
                <w:sz w:val="22"/>
              </w:rPr>
            </w:rPrChange>
          </w:rPr>
          <w:delText>Conclusively, we showed the probiotic group (</w:delText>
        </w:r>
        <w:r w:rsidRPr="002B1819" w:rsidDel="0003057F">
          <w:rPr>
            <w:rFonts w:ascii="Times New Roman" w:hAnsi="Times New Roman" w:cs="Times New Roman"/>
            <w:i/>
            <w:iCs/>
            <w:strike/>
            <w:sz w:val="22"/>
            <w:rPrChange w:id="2787" w:author="LIN, Yufeng" w:date="2021-10-05T17:10:00Z">
              <w:rPr>
                <w:rFonts w:ascii="Times New Roman" w:hAnsi="Times New Roman" w:cs="Times New Roman"/>
                <w:i/>
                <w:iCs/>
                <w:sz w:val="22"/>
              </w:rPr>
            </w:rPrChange>
          </w:rPr>
          <w:delText>P. kudriavzevii</w:delText>
        </w:r>
        <w:r w:rsidRPr="002B1819" w:rsidDel="0003057F">
          <w:rPr>
            <w:rFonts w:ascii="Times New Roman" w:hAnsi="Times New Roman" w:cs="Times New Roman"/>
            <w:strike/>
            <w:sz w:val="22"/>
            <w:rPrChange w:id="2788" w:author="LIN, Yufeng" w:date="2021-10-05T17:10:00Z">
              <w:rPr>
                <w:rFonts w:ascii="Times New Roman" w:hAnsi="Times New Roman" w:cs="Times New Roman"/>
                <w:sz w:val="22"/>
              </w:rPr>
            </w:rPrChange>
          </w:rPr>
          <w:delText xml:space="preserve">, </w:delText>
        </w:r>
        <w:r w:rsidRPr="002B1819" w:rsidDel="0003057F">
          <w:rPr>
            <w:rFonts w:ascii="Times New Roman" w:hAnsi="Times New Roman" w:cs="Times New Roman"/>
            <w:i/>
            <w:iCs/>
            <w:strike/>
            <w:sz w:val="22"/>
            <w:rPrChange w:id="2789" w:author="LIN, Yufeng" w:date="2021-10-05T17:10:00Z">
              <w:rPr>
                <w:rFonts w:ascii="Times New Roman" w:hAnsi="Times New Roman" w:cs="Times New Roman"/>
                <w:i/>
                <w:iCs/>
                <w:sz w:val="22"/>
              </w:rPr>
            </w:rPrChange>
          </w:rPr>
          <w:delText>S. thermophilus</w:delText>
        </w:r>
        <w:r w:rsidRPr="002B1819" w:rsidDel="0003057F">
          <w:rPr>
            <w:rFonts w:ascii="Times New Roman" w:hAnsi="Times New Roman" w:cs="Times New Roman"/>
            <w:strike/>
            <w:sz w:val="22"/>
            <w:rPrChange w:id="2790" w:author="LIN, Yufeng" w:date="2021-10-05T17:10:00Z">
              <w:rPr>
                <w:rFonts w:ascii="Times New Roman" w:hAnsi="Times New Roman" w:cs="Times New Roman"/>
                <w:sz w:val="22"/>
              </w:rPr>
            </w:rPrChange>
          </w:rPr>
          <w:delText xml:space="preserve">, </w:delText>
        </w:r>
        <w:r w:rsidRPr="002B1819" w:rsidDel="0003057F">
          <w:rPr>
            <w:rFonts w:ascii="Times New Roman" w:hAnsi="Times New Roman" w:cs="Times New Roman"/>
            <w:i/>
            <w:iCs/>
            <w:strike/>
            <w:sz w:val="22"/>
            <w:rPrChange w:id="2791" w:author="LIN, Yufeng" w:date="2021-10-05T17:10:00Z">
              <w:rPr>
                <w:rFonts w:ascii="Times New Roman" w:hAnsi="Times New Roman" w:cs="Times New Roman"/>
                <w:i/>
                <w:iCs/>
                <w:sz w:val="22"/>
              </w:rPr>
            </w:rPrChange>
          </w:rPr>
          <w:delText>A. hadrus</w:delText>
        </w:r>
        <w:r w:rsidRPr="002B1819" w:rsidDel="0003057F">
          <w:rPr>
            <w:rFonts w:ascii="Times New Roman" w:hAnsi="Times New Roman" w:cs="Times New Roman"/>
            <w:strike/>
            <w:sz w:val="22"/>
            <w:rPrChange w:id="2792" w:author="LIN, Yufeng" w:date="2021-10-05T17:10:00Z">
              <w:rPr>
                <w:rFonts w:ascii="Times New Roman" w:hAnsi="Times New Roman" w:cs="Times New Roman"/>
                <w:sz w:val="22"/>
              </w:rPr>
            </w:rPrChange>
          </w:rPr>
          <w:delText xml:space="preserve">, and </w:delText>
        </w:r>
        <w:r w:rsidRPr="002B1819" w:rsidDel="0003057F">
          <w:rPr>
            <w:rFonts w:ascii="Times New Roman" w:hAnsi="Times New Roman" w:cs="Times New Roman"/>
            <w:i/>
            <w:iCs/>
            <w:strike/>
            <w:sz w:val="22"/>
            <w:rPrChange w:id="2793" w:author="LIN, Yufeng" w:date="2021-10-05T17:10:00Z">
              <w:rPr>
                <w:rFonts w:ascii="Times New Roman" w:hAnsi="Times New Roman" w:cs="Times New Roman"/>
                <w:i/>
                <w:iCs/>
                <w:sz w:val="22"/>
              </w:rPr>
            </w:rPrChange>
          </w:rPr>
          <w:delText>S. salivarius</w:delText>
        </w:r>
        <w:r w:rsidRPr="002B1819" w:rsidDel="0003057F">
          <w:rPr>
            <w:rFonts w:ascii="Times New Roman" w:hAnsi="Times New Roman" w:cs="Times New Roman"/>
            <w:strike/>
            <w:sz w:val="22"/>
            <w:rPrChange w:id="2794" w:author="LIN, Yufeng" w:date="2021-10-05T17:10:00Z">
              <w:rPr>
                <w:rFonts w:ascii="Times New Roman" w:hAnsi="Times New Roman" w:cs="Times New Roman"/>
                <w:sz w:val="22"/>
              </w:rPr>
            </w:rPrChange>
          </w:rPr>
          <w:delText>) and the pathogenic bunch (</w:delText>
        </w:r>
        <w:r w:rsidRPr="002B1819" w:rsidDel="0003057F">
          <w:rPr>
            <w:rFonts w:ascii="Times New Roman" w:hAnsi="Times New Roman" w:cs="Times New Roman"/>
            <w:i/>
            <w:iCs/>
            <w:strike/>
            <w:sz w:val="22"/>
            <w:rPrChange w:id="2795" w:author="LIN, Yufeng" w:date="2021-10-05T17:10:00Z">
              <w:rPr>
                <w:rFonts w:ascii="Times New Roman" w:hAnsi="Times New Roman" w:cs="Times New Roman"/>
                <w:i/>
                <w:iCs/>
                <w:sz w:val="22"/>
              </w:rPr>
            </w:rPrChange>
          </w:rPr>
          <w:delText>A. rambellii</w:delText>
        </w:r>
        <w:r w:rsidRPr="002B1819" w:rsidDel="0003057F">
          <w:rPr>
            <w:rFonts w:ascii="Times New Roman" w:hAnsi="Times New Roman" w:cs="Times New Roman"/>
            <w:strike/>
            <w:sz w:val="22"/>
            <w:rPrChange w:id="2796" w:author="LIN, Yufeng" w:date="2021-10-05T17:10:00Z">
              <w:rPr>
                <w:rFonts w:ascii="Times New Roman" w:hAnsi="Times New Roman" w:cs="Times New Roman"/>
                <w:sz w:val="22"/>
              </w:rPr>
            </w:rPrChange>
          </w:rPr>
          <w:delText xml:space="preserve">, </w:delText>
        </w:r>
        <w:r w:rsidRPr="002B1819" w:rsidDel="0003057F">
          <w:rPr>
            <w:rFonts w:ascii="Times New Roman" w:hAnsi="Times New Roman" w:cs="Times New Roman"/>
            <w:i/>
            <w:iCs/>
            <w:strike/>
            <w:sz w:val="22"/>
            <w:rPrChange w:id="2797" w:author="LIN, Yufeng" w:date="2021-10-05T17:10:00Z">
              <w:rPr>
                <w:rFonts w:ascii="Times New Roman" w:hAnsi="Times New Roman" w:cs="Times New Roman"/>
                <w:i/>
                <w:iCs/>
                <w:sz w:val="22"/>
              </w:rPr>
            </w:rPrChange>
          </w:rPr>
          <w:delText>F. nucleatum</w:delText>
        </w:r>
        <w:r w:rsidRPr="002B1819" w:rsidDel="0003057F">
          <w:rPr>
            <w:rFonts w:ascii="Times New Roman" w:hAnsi="Times New Roman" w:cs="Times New Roman"/>
            <w:strike/>
            <w:sz w:val="22"/>
            <w:rPrChange w:id="2798" w:author="LIN, Yufeng" w:date="2021-10-05T17:10:00Z">
              <w:rPr>
                <w:rFonts w:ascii="Times New Roman" w:hAnsi="Times New Roman" w:cs="Times New Roman"/>
                <w:sz w:val="22"/>
              </w:rPr>
            </w:rPrChange>
          </w:rPr>
          <w:delText xml:space="preserve">, and </w:delText>
        </w:r>
        <w:r w:rsidRPr="002B1819" w:rsidDel="0003057F">
          <w:rPr>
            <w:rFonts w:ascii="Times New Roman" w:hAnsi="Times New Roman" w:cs="Times New Roman"/>
            <w:i/>
            <w:iCs/>
            <w:strike/>
            <w:sz w:val="22"/>
            <w:rPrChange w:id="2799" w:author="LIN, Yufeng" w:date="2021-10-05T17:10:00Z">
              <w:rPr>
                <w:rFonts w:ascii="Times New Roman" w:hAnsi="Times New Roman" w:cs="Times New Roman"/>
                <w:i/>
                <w:iCs/>
                <w:sz w:val="22"/>
              </w:rPr>
            </w:rPrChange>
          </w:rPr>
          <w:delText>P. micra</w:delText>
        </w:r>
        <w:r w:rsidRPr="002B1819" w:rsidDel="0003057F">
          <w:rPr>
            <w:rFonts w:ascii="Times New Roman" w:hAnsi="Times New Roman" w:cs="Times New Roman"/>
            <w:strike/>
            <w:sz w:val="22"/>
            <w:rPrChange w:id="2800" w:author="LIN, Yufeng" w:date="2021-10-05T17:10:00Z">
              <w:rPr>
                <w:rFonts w:ascii="Times New Roman" w:hAnsi="Times New Roman" w:cs="Times New Roman"/>
                <w:sz w:val="22"/>
              </w:rPr>
            </w:rPrChange>
          </w:rPr>
          <w:delText>), and the potentially pathogenic and probiotic candidates among the different clusters.</w:delText>
        </w:r>
      </w:del>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88212D">
        <w:rPr>
          <w:rFonts w:ascii="Times New Roman" w:hAnsi="Times New Roman" w:cs="Times New Roman"/>
          <w:sz w:val="22"/>
          <w:highlight w:val="yellow"/>
          <w:rPrChange w:id="2801" w:author="LIN, Yufeng" w:date="2021-10-05T17:02:00Z">
            <w:rPr>
              <w:rFonts w:ascii="Times New Roman" w:hAnsi="Times New Roman" w:cs="Times New Roman"/>
              <w:sz w:val="22"/>
            </w:rPr>
          </w:rPrChange>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7A9CFEED" w:rsidR="00867992"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w:t>
      </w:r>
      <w:r w:rsidR="004314C2">
        <w:rPr>
          <w:rFonts w:ascii="Times New Roman" w:hAnsi="Times New Roman" w:cs="Times New Roman"/>
          <w:sz w:val="22"/>
        </w:rPr>
        <w:t>fungal</w:t>
      </w:r>
      <w:r w:rsidRPr="00790445">
        <w:rPr>
          <w:rFonts w:ascii="Times New Roman" w:hAnsi="Times New Roman" w:cs="Times New Roman"/>
          <w:sz w:val="22"/>
        </w:rPr>
        <w:t xml:space="preserve"> internal network and </w:t>
      </w:r>
      <w:r w:rsidR="004314C2">
        <w:rPr>
          <w:rFonts w:ascii="Times New Roman" w:hAnsi="Times New Roman" w:cs="Times New Roman"/>
          <w:sz w:val="22"/>
        </w:rPr>
        <w:t>fungal</w:t>
      </w:r>
      <w:r w:rsidRPr="00790445">
        <w:rPr>
          <w:rFonts w:ascii="Times New Roman" w:hAnsi="Times New Roman" w:cs="Times New Roman"/>
          <w:sz w:val="22"/>
        </w:rPr>
        <w:t>-bacterial relationship alterations in CRC, indicating that synergistic intra-</w:t>
      </w:r>
      <w:r w:rsidR="004314C2">
        <w:rPr>
          <w:rFonts w:ascii="Times New Roman" w:hAnsi="Times New Roman" w:cs="Times New Roman"/>
          <w:sz w:val="22"/>
        </w:rPr>
        <w:t>fungi</w:t>
      </w:r>
      <w:r w:rsidRPr="00790445">
        <w:rPr>
          <w:rFonts w:ascii="Times New Roman" w:hAnsi="Times New Roman" w:cs="Times New Roman"/>
          <w:sz w:val="22"/>
        </w:rPr>
        <w:t xml:space="preserve"> and micro-</w:t>
      </w:r>
      <w:r w:rsidR="00DB66B4">
        <w:rPr>
          <w:rFonts w:ascii="Times New Roman" w:hAnsi="Times New Roman" w:cs="Times New Roman"/>
          <w:sz w:val="22"/>
        </w:rPr>
        <w:t>fungi</w:t>
      </w:r>
      <w:r w:rsidRPr="00790445">
        <w:rPr>
          <w:rFonts w:ascii="Times New Roman" w:hAnsi="Times New Roman" w:cs="Times New Roman"/>
          <w:sz w:val="22"/>
        </w:rPr>
        <w:t xml:space="preserve">-bacteria interaction might contribute to colorectal carcinogenesis. Several </w:t>
      </w:r>
      <w:r w:rsidR="004314C2">
        <w:rPr>
          <w:rFonts w:ascii="Times New Roman" w:hAnsi="Times New Roman" w:cs="Times New Roman"/>
          <w:sz w:val="22"/>
        </w:rPr>
        <w:t>fungi</w:t>
      </w:r>
      <w:r w:rsidRPr="00790445">
        <w:rPr>
          <w:rFonts w:ascii="Times New Roman" w:hAnsi="Times New Roman" w:cs="Times New Roman"/>
          <w:sz w:val="22"/>
        </w:rPr>
        <w:t xml:space="preserve">,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 xml:space="preserve">play critical roles in promoting or inhibited CRC. </w:t>
      </w:r>
      <w:r w:rsidRPr="00F124D2">
        <w:rPr>
          <w:rFonts w:ascii="Times New Roman" w:hAnsi="Times New Roman" w:cs="Times New Roman"/>
          <w:sz w:val="22"/>
          <w:highlight w:val="yellow"/>
          <w:rPrChange w:id="2802" w:author="LIN, Yufeng" w:date="2021-10-05T18:26:00Z">
            <w:rPr>
              <w:rFonts w:ascii="Times New Roman" w:hAnsi="Times New Roman" w:cs="Times New Roman"/>
              <w:sz w:val="22"/>
            </w:rPr>
          </w:rPrChange>
        </w:rPr>
        <w:t>[TBA]</w:t>
      </w:r>
      <w:r w:rsidRPr="00790445">
        <w:rPr>
          <w:rFonts w:ascii="Times New Roman" w:hAnsi="Times New Roman" w:cs="Times New Roman"/>
          <w:sz w:val="22"/>
        </w:rPr>
        <w:t>.</w:t>
      </w:r>
    </w:p>
    <w:p w14:paraId="29E29D57" w14:textId="5CFACD0D" w:rsidR="00C43829" w:rsidRDefault="00C43829">
      <w:pPr>
        <w:widowControl/>
        <w:jc w:val="left"/>
        <w:rPr>
          <w:rFonts w:ascii="Times New Roman" w:hAnsi="Times New Roman" w:cs="Times New Roman"/>
          <w:sz w:val="22"/>
        </w:rPr>
      </w:pPr>
      <w:r>
        <w:rPr>
          <w:rFonts w:ascii="Times New Roman" w:hAnsi="Times New Roman" w:cs="Times New Roman"/>
          <w:sz w:val="22"/>
        </w:rPr>
        <w:br w:type="page"/>
      </w:r>
    </w:p>
    <w:p w14:paraId="423AFE63" w14:textId="6C5A9CE5" w:rsidR="00B84FC5" w:rsidRDefault="00B84FC5" w:rsidP="009D00F7">
      <w:pPr>
        <w:pStyle w:val="title10831"/>
      </w:pPr>
      <w:r>
        <w:lastRenderedPageBreak/>
        <w:t>Contribution</w:t>
      </w:r>
    </w:p>
    <w:p w14:paraId="565C8D27" w14:textId="72AB7CCC"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 xml:space="preserve">Yufeng </w:t>
      </w:r>
      <w:proofErr w:type="spellStart"/>
      <w:r w:rsidRPr="009D00F7">
        <w:rPr>
          <w:rFonts w:ascii="Times New Roman" w:hAnsi="Times New Roman" w:cs="Times New Roman"/>
          <w:b/>
          <w:bCs/>
          <w:sz w:val="22"/>
        </w:rPr>
        <w:t>Lin</w:t>
      </w:r>
      <w:r>
        <w:rPr>
          <w:rFonts w:ascii="Times New Roman" w:hAnsi="Times New Roman" w:cs="Times New Roman"/>
          <w:sz w:val="22"/>
        </w:rPr>
        <w:t>,</w:t>
      </w:r>
      <w:proofErr w:type="spellEnd"/>
      <w:r>
        <w:rPr>
          <w:rFonts w:ascii="Times New Roman" w:hAnsi="Times New Roman" w:cs="Times New Roman"/>
          <w:sz w:val="22"/>
        </w:rPr>
        <w:t xml:space="preserve"> study design, dry lab analysis, wet lab validation, and written.</w:t>
      </w:r>
    </w:p>
    <w:p w14:paraId="37DF807E" w14:textId="77777777" w:rsidR="00401EFC" w:rsidRDefault="00401EFC" w:rsidP="00B84FC5">
      <w:pPr>
        <w:widowControl/>
        <w:rPr>
          <w:rFonts w:ascii="Times New Roman" w:hAnsi="Times New Roman" w:cs="Times New Roman"/>
          <w:sz w:val="22"/>
        </w:rPr>
      </w:pPr>
    </w:p>
    <w:p w14:paraId="22260A82" w14:textId="5AB36ECC" w:rsidR="0084302D" w:rsidRDefault="00B84FC5" w:rsidP="00790445">
      <w:pPr>
        <w:widowControl/>
        <w:rPr>
          <w:rFonts w:ascii="Times New Roman" w:hAnsi="Times New Roman" w:cs="Times New Roman"/>
          <w:b/>
          <w:bCs/>
          <w:sz w:val="22"/>
        </w:rPr>
      </w:pPr>
      <w:proofErr w:type="spellStart"/>
      <w:r w:rsidRPr="009D00F7">
        <w:rPr>
          <w:rFonts w:ascii="Times New Roman" w:hAnsi="Times New Roman" w:cs="Times New Roman"/>
          <w:b/>
          <w:bCs/>
          <w:sz w:val="22"/>
        </w:rPr>
        <w:t>Yali</w:t>
      </w:r>
      <w:proofErr w:type="spellEnd"/>
      <w:r w:rsidRPr="009D00F7">
        <w:rPr>
          <w:rFonts w:ascii="Times New Roman" w:hAnsi="Times New Roman" w:cs="Times New Roman"/>
          <w:b/>
          <w:bCs/>
          <w:sz w:val="22"/>
        </w:rPr>
        <w:t xml:space="preserve"> Liu</w:t>
      </w:r>
      <w:r>
        <w:rPr>
          <w:rFonts w:ascii="Times New Roman" w:hAnsi="Times New Roman" w:cs="Times New Roman"/>
          <w:sz w:val="22"/>
        </w:rPr>
        <w:t>, wet lab validation.</w:t>
      </w:r>
    </w:p>
    <w:p w14:paraId="08832914" w14:textId="5ADA0EAB" w:rsidR="00401EFC" w:rsidRDefault="00B84FC5" w:rsidP="00790445">
      <w:pPr>
        <w:widowControl/>
        <w:rPr>
          <w:rFonts w:ascii="Times New Roman" w:hAnsi="Times New Roman" w:cs="Times New Roman"/>
          <w:sz w:val="22"/>
        </w:rPr>
      </w:pPr>
      <w:r w:rsidRPr="009D00F7">
        <w:rPr>
          <w:rFonts w:ascii="Times New Roman" w:hAnsi="Times New Roman" w:cs="Times New Roman"/>
          <w:b/>
          <w:bCs/>
          <w:sz w:val="22"/>
        </w:rPr>
        <w:t>Nick Ding</w:t>
      </w:r>
      <w:r>
        <w:rPr>
          <w:rFonts w:ascii="Times New Roman" w:hAnsi="Times New Roman" w:cs="Times New Roman"/>
          <w:sz w:val="22"/>
        </w:rPr>
        <w:t>, written.</w:t>
      </w:r>
    </w:p>
    <w:p w14:paraId="30513561" w14:textId="77777777" w:rsidR="00F124D2" w:rsidRDefault="00F124D2" w:rsidP="00F124D2">
      <w:pPr>
        <w:widowControl/>
        <w:rPr>
          <w:rFonts w:ascii="Times New Roman" w:hAnsi="Times New Roman" w:cs="Times New Roman"/>
          <w:sz w:val="22"/>
        </w:rPr>
      </w:pPr>
      <w:r w:rsidRPr="009D00F7">
        <w:rPr>
          <w:rFonts w:ascii="Times New Roman" w:hAnsi="Times New Roman" w:cs="Times New Roman"/>
          <w:b/>
          <w:bCs/>
          <w:sz w:val="22"/>
        </w:rPr>
        <w:t>Thomas Kwong</w:t>
      </w:r>
      <w:r>
        <w:rPr>
          <w:rFonts w:ascii="Times New Roman" w:hAnsi="Times New Roman" w:cs="Times New Roman"/>
          <w:sz w:val="22"/>
        </w:rPr>
        <w:t xml:space="preserve">, written and web lab technology guidance. </w:t>
      </w:r>
    </w:p>
    <w:p w14:paraId="597E3B3D" w14:textId="77777777" w:rsidR="009D00F7" w:rsidRDefault="009D00F7" w:rsidP="00790445">
      <w:pPr>
        <w:widowControl/>
        <w:rPr>
          <w:rFonts w:ascii="Times New Roman" w:hAnsi="Times New Roman" w:cs="Times New Roman"/>
          <w:sz w:val="22"/>
        </w:rPr>
      </w:pPr>
    </w:p>
    <w:p w14:paraId="577AFDE5" w14:textId="40F66B35" w:rsidR="00AD2F2A" w:rsidRPr="00AD2F2A" w:rsidRDefault="00AD2F2A" w:rsidP="00790445">
      <w:pPr>
        <w:widowControl/>
        <w:rPr>
          <w:rFonts w:ascii="Times New Roman" w:hAnsi="Times New Roman" w:cs="Times New Roman"/>
          <w:sz w:val="22"/>
        </w:rPr>
      </w:pPr>
      <w:r w:rsidRPr="009D00F7">
        <w:rPr>
          <w:rFonts w:ascii="Times New Roman" w:hAnsi="Times New Roman" w:cs="Times New Roman"/>
          <w:b/>
          <w:bCs/>
          <w:sz w:val="22"/>
        </w:rPr>
        <w:t>Jason Kang</w:t>
      </w:r>
      <w:r>
        <w:rPr>
          <w:rFonts w:ascii="Times New Roman" w:hAnsi="Times New Roman" w:cs="Times New Roman"/>
          <w:sz w:val="22"/>
        </w:rPr>
        <w:t>, web lab technology guidance</w:t>
      </w:r>
    </w:p>
    <w:p w14:paraId="4E86BF67" w14:textId="0309BED4" w:rsidR="00F124D2" w:rsidRDefault="005D290B" w:rsidP="00F124D2">
      <w:pPr>
        <w:widowControl/>
        <w:rPr>
          <w:rFonts w:ascii="Times New Roman" w:hAnsi="Times New Roman" w:cs="Times New Roman" w:hint="eastAsia"/>
          <w:sz w:val="22"/>
        </w:rPr>
      </w:pPr>
      <w:proofErr w:type="spellStart"/>
      <w:r w:rsidRPr="009D00F7">
        <w:rPr>
          <w:rFonts w:ascii="Times New Roman" w:hAnsi="Times New Roman" w:cs="Times New Roman"/>
          <w:b/>
          <w:bCs/>
          <w:sz w:val="22"/>
        </w:rPr>
        <w:t>Yiwei</w:t>
      </w:r>
      <w:proofErr w:type="spellEnd"/>
      <w:r w:rsidRPr="009D00F7">
        <w:rPr>
          <w:rFonts w:ascii="Times New Roman" w:hAnsi="Times New Roman" w:cs="Times New Roman"/>
          <w:b/>
          <w:bCs/>
          <w:sz w:val="22"/>
        </w:rPr>
        <w:t xml:space="preserve"> Wang</w:t>
      </w:r>
      <w:r>
        <w:rPr>
          <w:rFonts w:ascii="Times New Roman" w:hAnsi="Times New Roman" w:cs="Times New Roman"/>
          <w:sz w:val="22"/>
        </w:rPr>
        <w:t>, dry lab guidance</w:t>
      </w:r>
      <w:r w:rsidR="00C43829">
        <w:rPr>
          <w:rFonts w:ascii="Times New Roman" w:hAnsi="Times New Roman" w:cs="Times New Roman"/>
          <w:sz w:val="22"/>
        </w:rPr>
        <w:t xml:space="preserve"> (SBS, </w:t>
      </w:r>
      <w:r w:rsidR="00F124D2">
        <w:rPr>
          <w:rFonts w:ascii="Times New Roman" w:hAnsi="Times New Roman" w:cs="Times New Roman"/>
          <w:sz w:val="22"/>
        </w:rPr>
        <w:t>CUHK</w:t>
      </w:r>
      <w:r w:rsidR="00C43829">
        <w:rPr>
          <w:rFonts w:ascii="Times New Roman" w:hAnsi="Times New Roman" w:cs="Times New Roman"/>
          <w:sz w:val="22"/>
        </w:rPr>
        <w:t>)</w:t>
      </w:r>
      <w:r>
        <w:rPr>
          <w:rFonts w:ascii="Times New Roman" w:hAnsi="Times New Roman" w:cs="Times New Roman"/>
          <w:sz w:val="22"/>
        </w:rPr>
        <w:t>.</w:t>
      </w:r>
    </w:p>
    <w:p w14:paraId="6AD55582" w14:textId="7E3D6477" w:rsidR="005D290B" w:rsidRDefault="00F124D2" w:rsidP="005D290B">
      <w:pPr>
        <w:widowControl/>
        <w:rPr>
          <w:rFonts w:ascii="Times New Roman" w:hAnsi="Times New Roman" w:cs="Times New Roman" w:hint="eastAsia"/>
          <w:sz w:val="22"/>
        </w:rPr>
      </w:pPr>
      <w:r w:rsidRPr="009D00F7">
        <w:rPr>
          <w:rFonts w:ascii="Times New Roman" w:hAnsi="Times New Roman" w:cs="Times New Roman"/>
          <w:b/>
          <w:bCs/>
          <w:sz w:val="22"/>
        </w:rPr>
        <w:t>Harry Chan</w:t>
      </w:r>
      <w:r>
        <w:rPr>
          <w:rFonts w:ascii="Times New Roman" w:hAnsi="Times New Roman" w:cs="Times New Roman"/>
          <w:sz w:val="22"/>
        </w:rPr>
        <w:t>, written guidance.</w:t>
      </w:r>
    </w:p>
    <w:p w14:paraId="368DA2C1" w14:textId="77777777" w:rsidR="00F124D2" w:rsidRDefault="00F124D2" w:rsidP="00F124D2">
      <w:pPr>
        <w:widowControl/>
        <w:rPr>
          <w:rFonts w:ascii="Times New Roman" w:hAnsi="Times New Roman" w:cs="Times New Roman"/>
          <w:sz w:val="22"/>
        </w:rPr>
      </w:pPr>
      <w:r w:rsidRPr="009D00F7">
        <w:rPr>
          <w:rFonts w:ascii="Times New Roman" w:hAnsi="Times New Roman" w:cs="Times New Roman"/>
          <w:b/>
          <w:bCs/>
          <w:sz w:val="22"/>
        </w:rPr>
        <w:t>Han Jing</w:t>
      </w:r>
      <w:r>
        <w:rPr>
          <w:rFonts w:ascii="Times New Roman" w:hAnsi="Times New Roman" w:cs="Times New Roman"/>
          <w:sz w:val="22"/>
        </w:rPr>
        <w:t>, fungal database establishment (Med-X, XJTU).</w:t>
      </w:r>
    </w:p>
    <w:p w14:paraId="4E72972E" w14:textId="5A07F48B" w:rsidR="00B84FC5" w:rsidRDefault="005D290B" w:rsidP="00F124D2">
      <w:pPr>
        <w:widowControl/>
        <w:rPr>
          <w:rFonts w:ascii="Times New Roman" w:hAnsi="Times New Roman" w:cs="Times New Roman"/>
          <w:sz w:val="22"/>
        </w:rPr>
      </w:pPr>
      <w:r w:rsidRPr="009D00F7">
        <w:rPr>
          <w:rFonts w:ascii="Times New Roman" w:hAnsi="Times New Roman" w:cs="Times New Roman"/>
          <w:b/>
          <w:bCs/>
          <w:sz w:val="22"/>
        </w:rPr>
        <w:t>Sunny Wong</w:t>
      </w:r>
      <w:r>
        <w:rPr>
          <w:rFonts w:ascii="Times New Roman" w:hAnsi="Times New Roman" w:cs="Times New Roman"/>
          <w:sz w:val="22"/>
        </w:rPr>
        <w:t>, clinical guidance.</w:t>
      </w:r>
    </w:p>
    <w:p w14:paraId="6127235E" w14:textId="77777777" w:rsidR="00F124D2" w:rsidRDefault="00F124D2" w:rsidP="00B84FC5">
      <w:pPr>
        <w:widowControl/>
        <w:rPr>
          <w:rFonts w:ascii="Times New Roman" w:hAnsi="Times New Roman" w:cs="Times New Roman" w:hint="eastAsia"/>
          <w:sz w:val="22"/>
        </w:rPr>
      </w:pPr>
    </w:p>
    <w:p w14:paraId="3E3220A2" w14:textId="2A7AAF46" w:rsidR="00B84FC5" w:rsidRDefault="00B84FC5" w:rsidP="00790445">
      <w:pPr>
        <w:widowControl/>
        <w:rPr>
          <w:rFonts w:ascii="Times New Roman" w:hAnsi="Times New Roman" w:cs="Times New Roman"/>
          <w:sz w:val="22"/>
        </w:rPr>
      </w:pPr>
      <w:r w:rsidRPr="009D00F7">
        <w:rPr>
          <w:rFonts w:ascii="Times New Roman" w:hAnsi="Times New Roman" w:cs="Times New Roman"/>
          <w:b/>
          <w:bCs/>
          <w:sz w:val="22"/>
        </w:rPr>
        <w:t>Changan Liu</w:t>
      </w:r>
      <w:r>
        <w:rPr>
          <w:rFonts w:ascii="Times New Roman" w:hAnsi="Times New Roman" w:cs="Times New Roman"/>
          <w:sz w:val="22"/>
        </w:rPr>
        <w:t>, dry lab guidance.</w:t>
      </w:r>
    </w:p>
    <w:p w14:paraId="30C02FC1" w14:textId="77777777"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Weixin Liu</w:t>
      </w:r>
      <w:r>
        <w:rPr>
          <w:rFonts w:ascii="Times New Roman" w:hAnsi="Times New Roman" w:cs="Times New Roman"/>
          <w:sz w:val="22"/>
        </w:rPr>
        <w:t>, dry lab guidance.</w:t>
      </w:r>
    </w:p>
    <w:p w14:paraId="1C0214B3" w14:textId="77777777"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SK</w:t>
      </w:r>
      <w:r>
        <w:rPr>
          <w:rFonts w:ascii="Times New Roman" w:hAnsi="Times New Roman" w:cs="Times New Roman"/>
          <w:sz w:val="22"/>
        </w:rPr>
        <w:t>, dry lab guidance.</w:t>
      </w:r>
    </w:p>
    <w:p w14:paraId="4B2077DC" w14:textId="77777777" w:rsidR="00B84FC5" w:rsidRDefault="00B84FC5" w:rsidP="00B84FC5">
      <w:pPr>
        <w:widowControl/>
        <w:rPr>
          <w:rFonts w:ascii="Times New Roman" w:hAnsi="Times New Roman" w:cs="Times New Roman"/>
          <w:sz w:val="22"/>
        </w:rPr>
      </w:pPr>
      <w:proofErr w:type="spellStart"/>
      <w:r w:rsidRPr="009D00F7">
        <w:rPr>
          <w:rFonts w:ascii="Times New Roman" w:hAnsi="Times New Roman" w:cs="Times New Roman"/>
          <w:b/>
          <w:bCs/>
          <w:sz w:val="22"/>
        </w:rPr>
        <w:t>Yanqiang</w:t>
      </w:r>
      <w:proofErr w:type="spellEnd"/>
      <w:r w:rsidRPr="009D00F7">
        <w:rPr>
          <w:rFonts w:ascii="Times New Roman" w:hAnsi="Times New Roman" w:cs="Times New Roman"/>
          <w:b/>
          <w:bCs/>
          <w:sz w:val="22"/>
        </w:rPr>
        <w:t xml:space="preserve"> Ding</w:t>
      </w:r>
      <w:r>
        <w:rPr>
          <w:rFonts w:ascii="Times New Roman" w:hAnsi="Times New Roman" w:cs="Times New Roman"/>
          <w:sz w:val="22"/>
        </w:rPr>
        <w:t>, dry lab guidance.</w:t>
      </w:r>
    </w:p>
    <w:p w14:paraId="70098281" w14:textId="39833BE1" w:rsidR="00B84FC5" w:rsidRPr="00B84FC5" w:rsidRDefault="005A10E2" w:rsidP="00790445">
      <w:pPr>
        <w:widowControl/>
        <w:rPr>
          <w:rFonts w:ascii="Times New Roman" w:hAnsi="Times New Roman" w:cs="Times New Roman"/>
          <w:sz w:val="22"/>
        </w:rPr>
      </w:pPr>
      <w:r w:rsidRPr="009D00F7">
        <w:rPr>
          <w:rFonts w:ascii="Times New Roman" w:hAnsi="Times New Roman" w:cs="Times New Roman"/>
          <w:b/>
          <w:bCs/>
          <w:sz w:val="22"/>
        </w:rPr>
        <w:t>Bisi</w:t>
      </w:r>
      <w:r>
        <w:rPr>
          <w:rFonts w:ascii="Times New Roman" w:hAnsi="Times New Roman" w:cs="Times New Roman"/>
          <w:sz w:val="22"/>
        </w:rPr>
        <w:t>, dry lab guidance.</w:t>
      </w:r>
    </w:p>
    <w:p w14:paraId="35F956C9" w14:textId="77777777" w:rsidR="0096422D" w:rsidRDefault="0096422D">
      <w:pPr>
        <w:widowControl/>
        <w:jc w:val="left"/>
        <w:rPr>
          <w:rFonts w:ascii="Times New Roman" w:hAnsi="Times New Roman" w:cs="Times New Roman"/>
          <w:b/>
          <w:bCs/>
          <w:kern w:val="44"/>
          <w:sz w:val="22"/>
          <w:szCs w:val="44"/>
          <w:u w:val="single"/>
        </w:rPr>
      </w:pPr>
      <w:r>
        <w:rPr>
          <w:rFonts w:ascii="Times New Roman" w:hAnsi="Times New Roman" w:cs="Times New Roman"/>
          <w:sz w:val="22"/>
        </w:rPr>
        <w:br w:type="page"/>
      </w:r>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Reference</w:t>
      </w:r>
    </w:p>
    <w:p w14:paraId="0C5B491F" w14:textId="77777777" w:rsidR="00B07014" w:rsidRDefault="001C7215" w:rsidP="00B07014">
      <w:pPr>
        <w:pStyle w:val="Bibliography"/>
      </w:pPr>
      <w:r w:rsidRPr="00790445">
        <w:rPr>
          <w:sz w:val="22"/>
        </w:rPr>
        <w:fldChar w:fldCharType="begin"/>
      </w:r>
      <w:r w:rsidR="00B07014">
        <w:rPr>
          <w:sz w:val="22"/>
        </w:rPr>
        <w:instrText xml:space="preserve"> ADDIN ZOTERO_BIBL {"uncited":[],"omitted":[],"custom":[]} CSL_BIBLIOGRAPHY </w:instrText>
      </w:r>
      <w:r w:rsidRPr="00790445">
        <w:rPr>
          <w:sz w:val="22"/>
        </w:rPr>
        <w:fldChar w:fldCharType="separate"/>
      </w:r>
      <w:r w:rsidR="00B07014">
        <w:t>1.</w:t>
      </w:r>
      <w:r w:rsidR="00B07014">
        <w:tab/>
        <w:t xml:space="preserve">Ferlay, J. </w:t>
      </w:r>
      <w:r w:rsidR="00B07014">
        <w:rPr>
          <w:i/>
          <w:iCs/>
        </w:rPr>
        <w:t>et al.</w:t>
      </w:r>
      <w:r w:rsidR="00B07014">
        <w:t xml:space="preserve"> Cancer incidence and mortality worldwide: Sources, methods and major patterns in GLOBOCAN 2012. </w:t>
      </w:r>
      <w:r w:rsidR="00B07014">
        <w:rPr>
          <w:i/>
          <w:iCs/>
        </w:rPr>
        <w:t>International Journal of Cancer</w:t>
      </w:r>
      <w:r w:rsidR="00B07014">
        <w:t xml:space="preserve"> </w:t>
      </w:r>
      <w:r w:rsidR="00B07014">
        <w:rPr>
          <w:b/>
          <w:bCs/>
        </w:rPr>
        <w:t>136</w:t>
      </w:r>
      <w:r w:rsidR="00B07014">
        <w:t>, E359–E386 (2015).</w:t>
      </w:r>
    </w:p>
    <w:p w14:paraId="2510EA07" w14:textId="77777777" w:rsidR="00B07014" w:rsidRDefault="00B07014" w:rsidP="00B07014">
      <w:pPr>
        <w:pStyle w:val="Bibliography"/>
      </w:pPr>
      <w:r>
        <w:t>2.</w:t>
      </w:r>
      <w:r>
        <w:tab/>
        <w:t xml:space="preserve">Lin, Y., Wang, G., Yu, J. &amp; Sung, J. J. Y. Artificial intelligence and metagenomics in intestinal diseases. </w:t>
      </w:r>
      <w:r>
        <w:rPr>
          <w:i/>
          <w:iCs/>
        </w:rPr>
        <w:t>Journal of Gastroenterology and Hepatology</w:t>
      </w:r>
      <w:r>
        <w:t xml:space="preserve"> </w:t>
      </w:r>
      <w:r>
        <w:rPr>
          <w:b/>
          <w:bCs/>
        </w:rPr>
        <w:t>36</w:t>
      </w:r>
      <w:r>
        <w:t>, 841–847 (2021).</w:t>
      </w:r>
    </w:p>
    <w:p w14:paraId="14EED820" w14:textId="77777777" w:rsidR="00B07014" w:rsidRDefault="00B07014" w:rsidP="00B07014">
      <w:pPr>
        <w:pStyle w:val="Bibliography"/>
      </w:pPr>
      <w:r>
        <w:t>3.</w:t>
      </w:r>
      <w:r>
        <w:tab/>
        <w:t xml:space="preserve">Siegel, R., DeSantis, C. &amp; Jemal, A. Colorectal cancer statistics, 2014. </w:t>
      </w:r>
      <w:r>
        <w:rPr>
          <w:i/>
          <w:iCs/>
        </w:rPr>
        <w:t>CA: A Cancer Journal for Clinicians</w:t>
      </w:r>
      <w:r>
        <w:t xml:space="preserve"> </w:t>
      </w:r>
      <w:r>
        <w:rPr>
          <w:b/>
          <w:bCs/>
        </w:rPr>
        <w:t>64</w:t>
      </w:r>
      <w:r>
        <w:t>, 104–117 (2014).</w:t>
      </w:r>
    </w:p>
    <w:p w14:paraId="29E60557" w14:textId="77777777" w:rsidR="00B07014" w:rsidRDefault="00B07014" w:rsidP="00B07014">
      <w:pPr>
        <w:pStyle w:val="Bibliography"/>
      </w:pPr>
      <w:r>
        <w:t>4.</w:t>
      </w:r>
      <w:r>
        <w:tab/>
        <w:t xml:space="preserve">Yamagishi, H., Kuroda, H., Imai, Y. &amp; Hiraishi, H. Molecular pathogenesis of sporadic colorectal cancers. </w:t>
      </w:r>
      <w:r>
        <w:rPr>
          <w:i/>
          <w:iCs/>
        </w:rPr>
        <w:t>Chin J Cancer</w:t>
      </w:r>
      <w:r>
        <w:t xml:space="preserve"> </w:t>
      </w:r>
      <w:r>
        <w:rPr>
          <w:b/>
          <w:bCs/>
        </w:rPr>
        <w:t>35</w:t>
      </w:r>
      <w:r>
        <w:t>, 4 (2016).</w:t>
      </w:r>
    </w:p>
    <w:p w14:paraId="7867998B" w14:textId="77777777" w:rsidR="00B07014" w:rsidRDefault="00B07014" w:rsidP="00B07014">
      <w:pPr>
        <w:pStyle w:val="Bibliography"/>
      </w:pPr>
      <w:r>
        <w:t>5.</w:t>
      </w:r>
      <w:r>
        <w:tab/>
        <w:t xml:space="preserve">Hong, J. </w:t>
      </w:r>
      <w:r>
        <w:rPr>
          <w:i/>
          <w:iCs/>
        </w:rPr>
        <w:t>et al.</w:t>
      </w:r>
      <w:r>
        <w:t xml:space="preserve"> </w:t>
      </w:r>
      <w:r>
        <w:rPr>
          <w:i/>
          <w:iCs/>
        </w:rPr>
        <w:t>F. nucleatum</w:t>
      </w:r>
      <w:r>
        <w:t xml:space="preserve"> targets lncRNA ENO1-IT1 to promote glycolysis and oncogenesis in colorectal cancer. </w:t>
      </w:r>
      <w:r>
        <w:rPr>
          <w:i/>
          <w:iCs/>
        </w:rPr>
        <w:t>Gut</w:t>
      </w:r>
      <w:r>
        <w:t xml:space="preserve"> gutjnl-2020-322780 (2020) doi:10.1136/gutjnl-2020-322780.</w:t>
      </w:r>
    </w:p>
    <w:p w14:paraId="397A5984" w14:textId="77777777" w:rsidR="00B07014" w:rsidRDefault="00B07014" w:rsidP="00B07014">
      <w:pPr>
        <w:pStyle w:val="Bibliography"/>
      </w:pPr>
      <w:r>
        <w:t>6.</w:t>
      </w:r>
      <w:r>
        <w:tab/>
        <w:t xml:space="preserve">Wirbel, J. Meta-analysis of fecal metagenomes reveals global microbial signatures that are specific for colorectal cancer. </w:t>
      </w:r>
      <w:r>
        <w:rPr>
          <w:i/>
          <w:iCs/>
        </w:rPr>
        <w:t>Nature Medicine</w:t>
      </w:r>
      <w:r>
        <w:t xml:space="preserve"> </w:t>
      </w:r>
      <w:r>
        <w:rPr>
          <w:b/>
          <w:bCs/>
        </w:rPr>
        <w:t>25</w:t>
      </w:r>
      <w:r>
        <w:t>, 27 (2019).</w:t>
      </w:r>
    </w:p>
    <w:p w14:paraId="25C8E5B6" w14:textId="77777777" w:rsidR="00B07014" w:rsidRDefault="00B07014" w:rsidP="00B07014">
      <w:pPr>
        <w:pStyle w:val="Bibliography"/>
      </w:pPr>
      <w:r>
        <w:t>7.</w:t>
      </w:r>
      <w:r>
        <w:tab/>
        <w:t xml:space="preserve">Thomas, A. M. Metagenomic analysis of colorectal cancer datasets identifies cross-cohort microbial diagnostic signatures and a link with choline degradation. </w:t>
      </w:r>
      <w:r>
        <w:rPr>
          <w:i/>
          <w:iCs/>
        </w:rPr>
        <w:t>Nature Medicine</w:t>
      </w:r>
      <w:r>
        <w:t xml:space="preserve"> </w:t>
      </w:r>
      <w:r>
        <w:rPr>
          <w:b/>
          <w:bCs/>
        </w:rPr>
        <w:t>25</w:t>
      </w:r>
      <w:r>
        <w:t>, 27 (2019).</w:t>
      </w:r>
    </w:p>
    <w:p w14:paraId="272138E8" w14:textId="77777777" w:rsidR="00B07014" w:rsidRDefault="00B07014" w:rsidP="00B07014">
      <w:pPr>
        <w:pStyle w:val="Bibliography"/>
      </w:pPr>
      <w:r>
        <w:t>8.</w:t>
      </w:r>
      <w:r>
        <w:tab/>
        <w:t xml:space="preserve">Botschuijver, S. Intestinal Fungal Dysbiosis Is Associated With Visceral Hypersensitivity in Patients With Irritable Bowel Syndrome and Rats. </w:t>
      </w:r>
      <w:r>
        <w:rPr>
          <w:b/>
          <w:bCs/>
        </w:rPr>
        <w:t>153</w:t>
      </w:r>
      <w:r>
        <w:t>, 14 (2017).</w:t>
      </w:r>
    </w:p>
    <w:p w14:paraId="4090E231" w14:textId="77777777" w:rsidR="00B07014" w:rsidRDefault="00B07014" w:rsidP="00B07014">
      <w:pPr>
        <w:pStyle w:val="Bibliography"/>
      </w:pPr>
      <w:r>
        <w:t>9.</w:t>
      </w:r>
      <w:r>
        <w:tab/>
        <w:t xml:space="preserve">Bajaj, J. S. </w:t>
      </w:r>
      <w:r>
        <w:rPr>
          <w:i/>
          <w:iCs/>
        </w:rPr>
        <w:t>et al.</w:t>
      </w:r>
      <w:r>
        <w:t xml:space="preserve"> Fungal dysbiosis in cirrhosis. </w:t>
      </w:r>
      <w:r>
        <w:rPr>
          <w:i/>
          <w:iCs/>
        </w:rPr>
        <w:t>Gut</w:t>
      </w:r>
      <w:r>
        <w:t xml:space="preserve"> </w:t>
      </w:r>
      <w:r>
        <w:rPr>
          <w:b/>
          <w:bCs/>
        </w:rPr>
        <w:t>67</w:t>
      </w:r>
      <w:r>
        <w:t>, 1146–1154 (2018).</w:t>
      </w:r>
    </w:p>
    <w:p w14:paraId="11423756" w14:textId="77777777" w:rsidR="00B07014" w:rsidRDefault="00B07014" w:rsidP="00B07014">
      <w:pPr>
        <w:pStyle w:val="Bibliography"/>
      </w:pPr>
      <w:r>
        <w:t>10.</w:t>
      </w:r>
      <w:r>
        <w:tab/>
        <w:t xml:space="preserve">Iliev, I. D. &amp; Leonardi, I. Fungal dysbiosis: immunity and interactions at mucosal barriers. </w:t>
      </w:r>
      <w:r>
        <w:rPr>
          <w:i/>
          <w:iCs/>
        </w:rPr>
        <w:t>Nat Rev Immunol</w:t>
      </w:r>
      <w:r>
        <w:t xml:space="preserve"> </w:t>
      </w:r>
      <w:r>
        <w:rPr>
          <w:b/>
          <w:bCs/>
        </w:rPr>
        <w:t>17</w:t>
      </w:r>
      <w:r>
        <w:t>, 635–646 (2017).</w:t>
      </w:r>
    </w:p>
    <w:p w14:paraId="3451A74C" w14:textId="77777777" w:rsidR="00B07014" w:rsidRDefault="00B07014" w:rsidP="00B07014">
      <w:pPr>
        <w:pStyle w:val="Bibliography"/>
      </w:pPr>
      <w:r>
        <w:t>11.</w:t>
      </w:r>
      <w:r>
        <w:tab/>
        <w:t xml:space="preserve">Iliev, I. D. </w:t>
      </w:r>
      <w:r>
        <w:rPr>
          <w:i/>
          <w:iCs/>
        </w:rPr>
        <w:t>et al.</w:t>
      </w:r>
      <w:r>
        <w:t xml:space="preserve"> Interactions Between Commensal Fungi and the C-Type Lectin Receptor Dectin-</w:t>
      </w:r>
      <w:r>
        <w:lastRenderedPageBreak/>
        <w:t xml:space="preserve">1 Influence Colitis. </w:t>
      </w:r>
      <w:r>
        <w:rPr>
          <w:i/>
          <w:iCs/>
        </w:rPr>
        <w:t>Science</w:t>
      </w:r>
      <w:r>
        <w:t xml:space="preserve"> (2012).</w:t>
      </w:r>
    </w:p>
    <w:p w14:paraId="3B8BEC45" w14:textId="77777777" w:rsidR="00B07014" w:rsidRDefault="00B07014" w:rsidP="00B07014">
      <w:pPr>
        <w:pStyle w:val="Bibliography"/>
      </w:pPr>
      <w:r>
        <w:t>12.</w:t>
      </w:r>
      <w:r>
        <w:tab/>
        <w:t xml:space="preserve">Wheeler, M. L. </w:t>
      </w:r>
      <w:r>
        <w:rPr>
          <w:i/>
          <w:iCs/>
        </w:rPr>
        <w:t>et al.</w:t>
      </w:r>
      <w:r>
        <w:t xml:space="preserve"> Immunological Consequences of Intestinal Fungal Dysbiosis. </w:t>
      </w:r>
      <w:r>
        <w:rPr>
          <w:i/>
          <w:iCs/>
        </w:rPr>
        <w:t>Cell Host &amp; Microbe</w:t>
      </w:r>
      <w:r>
        <w:t xml:space="preserve"> </w:t>
      </w:r>
      <w:r>
        <w:rPr>
          <w:b/>
          <w:bCs/>
        </w:rPr>
        <w:t>19</w:t>
      </w:r>
      <w:r>
        <w:t>, 865–873 (2016).</w:t>
      </w:r>
    </w:p>
    <w:p w14:paraId="01F3EEDC" w14:textId="77777777" w:rsidR="00B07014" w:rsidRDefault="00B07014" w:rsidP="00B07014">
      <w:pPr>
        <w:pStyle w:val="Bibliography"/>
      </w:pPr>
      <w:r>
        <w:t>13.</w:t>
      </w:r>
      <w:r>
        <w:tab/>
        <w:t xml:space="preserve">Malik, A. </w:t>
      </w:r>
      <w:r>
        <w:rPr>
          <w:i/>
          <w:iCs/>
        </w:rPr>
        <w:t>et al.</w:t>
      </w:r>
      <w:r>
        <w:t xml:space="preserve"> SYK-CARD9 Signaling Axis Promotes Gut Fungi-Mediated Inflammasome Activation to Restrict Colitis and Colon Cancer. </w:t>
      </w:r>
      <w:r>
        <w:rPr>
          <w:i/>
          <w:iCs/>
        </w:rPr>
        <w:t>Immunity</w:t>
      </w:r>
      <w:r>
        <w:t xml:space="preserve"> </w:t>
      </w:r>
      <w:r>
        <w:rPr>
          <w:b/>
          <w:bCs/>
        </w:rPr>
        <w:t>49</w:t>
      </w:r>
      <w:r>
        <w:t>, 515-530.e5 (2018).</w:t>
      </w:r>
    </w:p>
    <w:p w14:paraId="061F0E98" w14:textId="77777777" w:rsidR="00B07014" w:rsidRDefault="00B07014" w:rsidP="00B07014">
      <w:pPr>
        <w:pStyle w:val="Bibliography"/>
      </w:pPr>
      <w:r>
        <w:t>14.</w:t>
      </w:r>
      <w:r>
        <w:tab/>
        <w:t xml:space="preserve">Coker, O. O. </w:t>
      </w:r>
      <w:r>
        <w:rPr>
          <w:i/>
          <w:iCs/>
        </w:rPr>
        <w:t>et al.</w:t>
      </w:r>
      <w:r>
        <w:t xml:space="preserve"> Enteric fungal microbiota dysbiosis and ecological alterations in colorectal cancer. </w:t>
      </w:r>
      <w:r>
        <w:rPr>
          <w:i/>
          <w:iCs/>
        </w:rPr>
        <w:t>Gut</w:t>
      </w:r>
      <w:r>
        <w:t xml:space="preserve"> </w:t>
      </w:r>
      <w:r>
        <w:rPr>
          <w:b/>
          <w:bCs/>
        </w:rPr>
        <w:t>68</w:t>
      </w:r>
      <w:r>
        <w:t>, 654–662 (2019).</w:t>
      </w:r>
    </w:p>
    <w:p w14:paraId="707F9830" w14:textId="77777777" w:rsidR="00B07014" w:rsidRDefault="00B07014" w:rsidP="00B07014">
      <w:pPr>
        <w:pStyle w:val="Bibliography"/>
      </w:pPr>
      <w:r>
        <w:t>15.</w:t>
      </w:r>
      <w:r>
        <w:tab/>
        <w:t xml:space="preserve">Zeller, G. </w:t>
      </w:r>
      <w:r>
        <w:rPr>
          <w:i/>
          <w:iCs/>
        </w:rPr>
        <w:t>et al.</w:t>
      </w:r>
      <w:r>
        <w:t xml:space="preserve"> Potential of fecal microbiota for early-stage detection of colorectal cancer. </w:t>
      </w:r>
      <w:r>
        <w:rPr>
          <w:i/>
          <w:iCs/>
        </w:rPr>
        <w:t>Mol Syst Biol</w:t>
      </w:r>
      <w:r>
        <w:t xml:space="preserve"> </w:t>
      </w:r>
      <w:r>
        <w:rPr>
          <w:b/>
          <w:bCs/>
        </w:rPr>
        <w:t>10</w:t>
      </w:r>
      <w:r>
        <w:t>, 766 (2014).</w:t>
      </w:r>
    </w:p>
    <w:p w14:paraId="69FE5865" w14:textId="77777777" w:rsidR="00B07014" w:rsidRDefault="00B07014" w:rsidP="00B07014">
      <w:pPr>
        <w:pStyle w:val="Bibliography"/>
      </w:pPr>
      <w:r>
        <w:t>16.</w:t>
      </w:r>
      <w:r>
        <w:tab/>
        <w:t xml:space="preserve">Feng, Q. </w:t>
      </w:r>
      <w:r>
        <w:rPr>
          <w:i/>
          <w:iCs/>
        </w:rPr>
        <w:t>et al.</w:t>
      </w:r>
      <w:r>
        <w:t xml:space="preserve"> Gut microbiome development along the colorectal adenoma–carcinoma sequence. </w:t>
      </w:r>
      <w:r>
        <w:rPr>
          <w:i/>
          <w:iCs/>
        </w:rPr>
        <w:t>Nature Communications</w:t>
      </w:r>
      <w:r>
        <w:t xml:space="preserve"> </w:t>
      </w:r>
      <w:r>
        <w:rPr>
          <w:b/>
          <w:bCs/>
        </w:rPr>
        <w:t>6</w:t>
      </w:r>
      <w:r>
        <w:t>, 6528 (2015).</w:t>
      </w:r>
    </w:p>
    <w:p w14:paraId="5D920C0E" w14:textId="77777777" w:rsidR="00B07014" w:rsidRDefault="00B07014" w:rsidP="00B07014">
      <w:pPr>
        <w:pStyle w:val="Bibliography"/>
      </w:pPr>
      <w:r>
        <w:t>17.</w:t>
      </w:r>
      <w:r>
        <w:tab/>
        <w:t xml:space="preserve">Yu, J. </w:t>
      </w:r>
      <w:r>
        <w:rPr>
          <w:i/>
          <w:iCs/>
        </w:rPr>
        <w:t>et al.</w:t>
      </w:r>
      <w:r>
        <w:t xml:space="preserve"> Metagenomic analysis of faecal microbiome as a tool towards targeted non-invasive biomarkers for colorectal cancer. </w:t>
      </w:r>
      <w:r>
        <w:rPr>
          <w:i/>
          <w:iCs/>
        </w:rPr>
        <w:t>Gut</w:t>
      </w:r>
      <w:r>
        <w:t xml:space="preserve"> </w:t>
      </w:r>
      <w:r>
        <w:rPr>
          <w:b/>
          <w:bCs/>
        </w:rPr>
        <w:t>66</w:t>
      </w:r>
      <w:r>
        <w:t>, 70–78 (2017).</w:t>
      </w:r>
    </w:p>
    <w:p w14:paraId="46E56E78" w14:textId="77777777" w:rsidR="00B07014" w:rsidRDefault="00B07014" w:rsidP="00B07014">
      <w:pPr>
        <w:pStyle w:val="Bibliography"/>
      </w:pPr>
      <w:r>
        <w:t>18.</w:t>
      </w:r>
      <w:r>
        <w:tab/>
        <w:t xml:space="preserve">Vogtmann, E. </w:t>
      </w:r>
      <w:r>
        <w:rPr>
          <w:i/>
          <w:iCs/>
        </w:rPr>
        <w:t>et al.</w:t>
      </w:r>
      <w:r>
        <w:t xml:space="preserve"> Colorectal Cancer and the Human Gut Microbiome: Reproducibility with Whole-Genome Shotgun Sequencing. </w:t>
      </w:r>
      <w:r>
        <w:rPr>
          <w:i/>
          <w:iCs/>
        </w:rPr>
        <w:t>PLoS ONE</w:t>
      </w:r>
      <w:r>
        <w:t xml:space="preserve"> </w:t>
      </w:r>
      <w:r>
        <w:rPr>
          <w:b/>
          <w:bCs/>
        </w:rPr>
        <w:t>11</w:t>
      </w:r>
      <w:r>
        <w:t>, e0155362 (2016).</w:t>
      </w:r>
    </w:p>
    <w:p w14:paraId="6ACBD552" w14:textId="77777777" w:rsidR="00B07014" w:rsidRDefault="00B07014" w:rsidP="00B07014">
      <w:pPr>
        <w:pStyle w:val="Bibliography"/>
      </w:pPr>
      <w:r>
        <w:t>19.</w:t>
      </w:r>
      <w:r>
        <w:tab/>
        <w:t xml:space="preserve">Hannigan, G. D., Duhaime, M. B., Ruffin, M. T., Koumpouras, C. C. &amp; Schloss, P. D. Diagnostic Potential and Interactive Dynamics of the Colorectal Cancer Virome. </w:t>
      </w:r>
      <w:r>
        <w:rPr>
          <w:i/>
          <w:iCs/>
        </w:rPr>
        <w:t>mBio</w:t>
      </w:r>
      <w:r>
        <w:t xml:space="preserve"> </w:t>
      </w:r>
      <w:r>
        <w:rPr>
          <w:b/>
          <w:bCs/>
        </w:rPr>
        <w:t>9</w:t>
      </w:r>
      <w:r>
        <w:t>, (2018).</w:t>
      </w:r>
    </w:p>
    <w:p w14:paraId="28C3A1ED" w14:textId="77777777" w:rsidR="00B07014" w:rsidRDefault="00B07014" w:rsidP="00B07014">
      <w:pPr>
        <w:pStyle w:val="Bibliography"/>
      </w:pPr>
      <w:r>
        <w:t>20.</w:t>
      </w:r>
      <w:r>
        <w:tab/>
        <w:t xml:space="preserve">Yachida, S. Metagenomic and metabolomic analyses reveal distinct stage-specific phenotypes of the gut microbiota in colorectal cancer. </w:t>
      </w:r>
      <w:r>
        <w:rPr>
          <w:i/>
          <w:iCs/>
        </w:rPr>
        <w:t>Nature Medicine</w:t>
      </w:r>
      <w:r>
        <w:t xml:space="preserve"> </w:t>
      </w:r>
      <w:r>
        <w:rPr>
          <w:b/>
          <w:bCs/>
        </w:rPr>
        <w:t>25</w:t>
      </w:r>
      <w:r>
        <w:t>, 27 (2019).</w:t>
      </w:r>
    </w:p>
    <w:p w14:paraId="7427D3BE" w14:textId="77777777" w:rsidR="00B07014" w:rsidRDefault="00B07014" w:rsidP="00B07014">
      <w:pPr>
        <w:pStyle w:val="Bibliography"/>
      </w:pPr>
      <w:r>
        <w:t>21.</w:t>
      </w:r>
      <w:r>
        <w:tab/>
        <w:t xml:space="preserve">Nakatsu, G. </w:t>
      </w:r>
      <w:r>
        <w:rPr>
          <w:i/>
          <w:iCs/>
        </w:rPr>
        <w:t>et al.</w:t>
      </w:r>
      <w:r>
        <w:t xml:space="preserve"> Alterations in Enteric Virome Are Associated With Colorectal Cancer and Survival Outcomes. </w:t>
      </w:r>
      <w:r>
        <w:rPr>
          <w:i/>
          <w:iCs/>
        </w:rPr>
        <w:t>Gastroenterology</w:t>
      </w:r>
      <w:r>
        <w:t xml:space="preserve"> </w:t>
      </w:r>
      <w:r>
        <w:rPr>
          <w:b/>
          <w:bCs/>
        </w:rPr>
        <w:t>155</w:t>
      </w:r>
      <w:r>
        <w:t>, 529-541.e5 (2018).</w:t>
      </w:r>
    </w:p>
    <w:p w14:paraId="36F30747" w14:textId="77777777" w:rsidR="00B07014" w:rsidRDefault="00B07014" w:rsidP="00B07014">
      <w:pPr>
        <w:pStyle w:val="Bibliography"/>
      </w:pPr>
      <w:r>
        <w:t>22.</w:t>
      </w:r>
      <w:r>
        <w:tab/>
        <w:t xml:space="preserve">Jones, M. B. </w:t>
      </w:r>
      <w:r>
        <w:rPr>
          <w:i/>
          <w:iCs/>
        </w:rPr>
        <w:t>et al.</w:t>
      </w:r>
      <w:r>
        <w:t xml:space="preserve"> Library preparation methodology can influence genomic and functional </w:t>
      </w:r>
      <w:r>
        <w:lastRenderedPageBreak/>
        <w:t xml:space="preserve">predictions in human microbiome research. </w:t>
      </w:r>
      <w:r>
        <w:rPr>
          <w:i/>
          <w:iCs/>
        </w:rPr>
        <w:t>Proc Natl Acad Sci USA</w:t>
      </w:r>
      <w:r>
        <w:t xml:space="preserve"> </w:t>
      </w:r>
      <w:r>
        <w:rPr>
          <w:b/>
          <w:bCs/>
        </w:rPr>
        <w:t>112</w:t>
      </w:r>
      <w:r>
        <w:t>, 14024–14029 (2015).</w:t>
      </w:r>
    </w:p>
    <w:p w14:paraId="246AEDF6" w14:textId="77777777" w:rsidR="00B07014" w:rsidRDefault="00B07014" w:rsidP="00B07014">
      <w:pPr>
        <w:pStyle w:val="Bibliography"/>
      </w:pPr>
      <w:r>
        <w:t>23.</w:t>
      </w:r>
      <w:r>
        <w:tab/>
        <w:t xml:space="preserve">Schulze, J. &amp; Sonnenborn, U. Yeasts in the Gut: From Commensals to Infectious Agents. </w:t>
      </w:r>
      <w:r>
        <w:rPr>
          <w:i/>
          <w:iCs/>
        </w:rPr>
        <w:t>Dtsch Arztebl Int</w:t>
      </w:r>
      <w:r>
        <w:t xml:space="preserve"> </w:t>
      </w:r>
      <w:r>
        <w:rPr>
          <w:b/>
          <w:bCs/>
        </w:rPr>
        <w:t>106</w:t>
      </w:r>
      <w:r>
        <w:t>, 837–842 (2009).</w:t>
      </w:r>
    </w:p>
    <w:p w14:paraId="3537AE90" w14:textId="77777777" w:rsidR="00B07014" w:rsidRDefault="00B07014" w:rsidP="00B07014">
      <w:pPr>
        <w:pStyle w:val="Bibliography"/>
      </w:pPr>
      <w:r>
        <w:t>24.</w:t>
      </w:r>
      <w:r>
        <w:tab/>
        <w:t xml:space="preserve">McKenzie, A. T., Katsyv, I., Song, W.-M., Wang, M. &amp; Zhang, B. DGCA: A comprehensive R package for Differential Gene Correlation Analysis. </w:t>
      </w:r>
      <w:r>
        <w:rPr>
          <w:i/>
          <w:iCs/>
        </w:rPr>
        <w:t>BMC Systems Biology</w:t>
      </w:r>
      <w:r>
        <w:t xml:space="preserve"> </w:t>
      </w:r>
      <w:r>
        <w:rPr>
          <w:b/>
          <w:bCs/>
        </w:rPr>
        <w:t>10</w:t>
      </w:r>
      <w:r>
        <w:t>, 106 (2016).</w:t>
      </w:r>
    </w:p>
    <w:p w14:paraId="3430ACFE" w14:textId="77777777" w:rsidR="00B07014" w:rsidRDefault="00B07014" w:rsidP="00B07014">
      <w:pPr>
        <w:pStyle w:val="Bibliography"/>
      </w:pPr>
      <w:r>
        <w:t>25.</w:t>
      </w:r>
      <w:r>
        <w:tab/>
        <w:t xml:space="preserve">Wood, D. E., Lu, J. &amp; Langmead, B. Improved metagenomic analysis with Kraken 2. </w:t>
      </w:r>
      <w:r>
        <w:rPr>
          <w:i/>
          <w:iCs/>
        </w:rPr>
        <w:t>Genome Biology</w:t>
      </w:r>
      <w:r>
        <w:t xml:space="preserve"> </w:t>
      </w:r>
      <w:r>
        <w:rPr>
          <w:b/>
          <w:bCs/>
        </w:rPr>
        <w:t>20</w:t>
      </w:r>
      <w:r>
        <w:t>, 257 (2019).</w:t>
      </w:r>
    </w:p>
    <w:p w14:paraId="4A696E94" w14:textId="77777777" w:rsidR="00B07014" w:rsidRDefault="00B07014" w:rsidP="00B07014">
      <w:pPr>
        <w:pStyle w:val="Bibliography"/>
      </w:pPr>
      <w:r>
        <w:t>26.</w:t>
      </w:r>
      <w:r>
        <w:tab/>
        <w:t xml:space="preserve">Lu, J., Breitwieser, F. P., Thielen, P. &amp; Salzberg, S. L. Bracken: estimating species abundance in metagenomics data. </w:t>
      </w:r>
      <w:r>
        <w:rPr>
          <w:i/>
          <w:iCs/>
        </w:rPr>
        <w:t>PeerJ Comput. Sci.</w:t>
      </w:r>
      <w:r>
        <w:t xml:space="preserve"> </w:t>
      </w:r>
      <w:r>
        <w:rPr>
          <w:b/>
          <w:bCs/>
        </w:rPr>
        <w:t>3</w:t>
      </w:r>
      <w:r>
        <w:t>, e104 (2017).</w:t>
      </w:r>
    </w:p>
    <w:p w14:paraId="49C40998" w14:textId="77777777" w:rsidR="00B07014" w:rsidRDefault="00B07014" w:rsidP="00B07014">
      <w:pPr>
        <w:pStyle w:val="Bibliography"/>
      </w:pPr>
      <w:r>
        <w:t>27.</w:t>
      </w:r>
      <w:r>
        <w:tab/>
        <w:t xml:space="preserve">Chin, V. K. </w:t>
      </w:r>
      <w:r>
        <w:rPr>
          <w:i/>
          <w:iCs/>
        </w:rPr>
        <w:t>et al.</w:t>
      </w:r>
      <w:r>
        <w:t xml:space="preserve"> Mycobiome in the Gut: A Multiperspective Review. </w:t>
      </w:r>
      <w:r>
        <w:rPr>
          <w:i/>
          <w:iCs/>
        </w:rPr>
        <w:t>Mediators of Inflammation</w:t>
      </w:r>
      <w:r>
        <w:t xml:space="preserve"> </w:t>
      </w:r>
      <w:r>
        <w:rPr>
          <w:b/>
          <w:bCs/>
        </w:rPr>
        <w:t>2020</w:t>
      </w:r>
      <w:r>
        <w:t>, e9560684 (2020).</w:t>
      </w:r>
    </w:p>
    <w:p w14:paraId="00B0E04B" w14:textId="77777777" w:rsidR="00B07014" w:rsidRDefault="00B07014" w:rsidP="00B07014">
      <w:pPr>
        <w:pStyle w:val="Bibliography"/>
      </w:pPr>
      <w:r>
        <w:t>28.</w:t>
      </w:r>
      <w:r>
        <w:tab/>
        <w:t xml:space="preserve">Nakatsu, G. </w:t>
      </w:r>
      <w:r>
        <w:rPr>
          <w:i/>
          <w:iCs/>
        </w:rPr>
        <w:t>et al.</w:t>
      </w:r>
      <w:r>
        <w:t xml:space="preserve"> Gut mucosal microbiome across stages of colorectal carcinogenesis. </w:t>
      </w:r>
      <w:r>
        <w:rPr>
          <w:i/>
          <w:iCs/>
        </w:rPr>
        <w:t>Nature Communications</w:t>
      </w:r>
      <w:r>
        <w:t xml:space="preserve"> </w:t>
      </w:r>
      <w:r>
        <w:rPr>
          <w:b/>
          <w:bCs/>
        </w:rPr>
        <w:t>6</w:t>
      </w:r>
      <w:r>
        <w:t>, 8727 (2015).</w:t>
      </w:r>
    </w:p>
    <w:p w14:paraId="1C994915" w14:textId="77777777" w:rsidR="00B07014" w:rsidRDefault="00B07014" w:rsidP="00B07014">
      <w:pPr>
        <w:pStyle w:val="Bibliography"/>
      </w:pPr>
      <w:r>
        <w:t>29.</w:t>
      </w:r>
      <w:r>
        <w:tab/>
        <w:t xml:space="preserve">Cary, J. W., Ehrlich, K. C., Beltz, S. B., Harris-Coward, P. &amp; Klich, M. A. Characterization of the Aspergillus ochraceoroseus aflatoxin/sterigmatocystin biosynthetic gene cluster. </w:t>
      </w:r>
      <w:r>
        <w:rPr>
          <w:i/>
          <w:iCs/>
        </w:rPr>
        <w:t>Mycologia</w:t>
      </w:r>
      <w:r>
        <w:t xml:space="preserve"> </w:t>
      </w:r>
      <w:r>
        <w:rPr>
          <w:b/>
          <w:bCs/>
        </w:rPr>
        <w:t>101</w:t>
      </w:r>
      <w:r>
        <w:t>, 352–362 (2009).</w:t>
      </w:r>
    </w:p>
    <w:p w14:paraId="3F956812" w14:textId="77777777" w:rsidR="00B07014" w:rsidRDefault="00B07014" w:rsidP="00B07014">
      <w:pPr>
        <w:pStyle w:val="Bibliography"/>
      </w:pPr>
      <w:r>
        <w:t>30.</w:t>
      </w:r>
      <w:r>
        <w:tab/>
        <w:t xml:space="preserve">Frisvad, J. C., Skouboe, P. &amp; Samson, R. A. Taxonomic comparison of three different groups of aflatoxin producers and a new efficient producer of aflatoxin B1, sterigmatocystin and 3-O-methylsterigmatocystin, Aspergillus rambellii sp. nov. </w:t>
      </w:r>
      <w:r>
        <w:rPr>
          <w:i/>
          <w:iCs/>
        </w:rPr>
        <w:t>Systematic and Applied Microbiology</w:t>
      </w:r>
      <w:r>
        <w:t xml:space="preserve"> </w:t>
      </w:r>
      <w:r>
        <w:rPr>
          <w:b/>
          <w:bCs/>
        </w:rPr>
        <w:t>28</w:t>
      </w:r>
      <w:r>
        <w:t>, 442–453 (2005).</w:t>
      </w:r>
    </w:p>
    <w:p w14:paraId="61C65DC8" w14:textId="77777777" w:rsidR="00B07014" w:rsidRDefault="00B07014" w:rsidP="00B07014">
      <w:pPr>
        <w:pStyle w:val="Bibliography"/>
      </w:pPr>
      <w:r>
        <w:t>31.</w:t>
      </w:r>
      <w:r>
        <w:tab/>
        <w:t xml:space="preserve">Kim, S.-Y., Yang, E.-J., Son, Y. K., Yeo, J.-H. &amp; Song, K.-S. Enhanced anti-oxidative effect of fermented Korean mistletoe is originated from an increase in the contents of caffeic acid and </w:t>
      </w:r>
      <w:r>
        <w:lastRenderedPageBreak/>
        <w:t xml:space="preserve">lyoniresinol. </w:t>
      </w:r>
      <w:r>
        <w:rPr>
          <w:i/>
          <w:iCs/>
        </w:rPr>
        <w:t>Food Funct.</w:t>
      </w:r>
      <w:r>
        <w:t xml:space="preserve"> </w:t>
      </w:r>
      <w:r>
        <w:rPr>
          <w:b/>
          <w:bCs/>
        </w:rPr>
        <w:t>7</w:t>
      </w:r>
      <w:r>
        <w:t>, 2270–2277 (2016).</w:t>
      </w:r>
    </w:p>
    <w:p w14:paraId="12089EB8" w14:textId="77777777" w:rsidR="00B07014" w:rsidRDefault="00B07014" w:rsidP="00B07014">
      <w:pPr>
        <w:pStyle w:val="Bibliography"/>
      </w:pPr>
      <w:r>
        <w:t>32.</w:t>
      </w:r>
      <w:r>
        <w:tab/>
        <w:t xml:space="preserve">Cho, H.-D. </w:t>
      </w:r>
      <w:r>
        <w:rPr>
          <w:i/>
          <w:iCs/>
        </w:rPr>
        <w:t>et al.</w:t>
      </w:r>
      <w:r>
        <w:t xml:space="preserve"> Solid state fermentation process with Aspergillus kawachii enhances the cancer-suppressive potential of silkworm larva in hepatocellular carcinoma cells. </w:t>
      </w:r>
      <w:r>
        <w:rPr>
          <w:i/>
          <w:iCs/>
        </w:rPr>
        <w:t>BMC Complement Altern Med</w:t>
      </w:r>
      <w:r>
        <w:t xml:space="preserve"> </w:t>
      </w:r>
      <w:r>
        <w:rPr>
          <w:b/>
          <w:bCs/>
        </w:rPr>
        <w:t>19</w:t>
      </w:r>
      <w:r>
        <w:t>, 241 (2019).</w:t>
      </w:r>
    </w:p>
    <w:p w14:paraId="6FBDC33F" w14:textId="77777777" w:rsidR="00B07014" w:rsidRDefault="00B07014" w:rsidP="00B07014">
      <w:pPr>
        <w:pStyle w:val="Bibliography"/>
      </w:pPr>
      <w:r>
        <w:t>33.</w:t>
      </w:r>
      <w:r>
        <w:tab/>
        <w:t xml:space="preserve">Parhi, L. </w:t>
      </w:r>
      <w:r>
        <w:rPr>
          <w:i/>
          <w:iCs/>
        </w:rPr>
        <w:t>et al.</w:t>
      </w:r>
      <w:r>
        <w:t xml:space="preserve"> Breast cancer colonization by Fusobacterium nucleatum accelerates tumor growth and metastatic progression. </w:t>
      </w:r>
      <w:r>
        <w:rPr>
          <w:i/>
          <w:iCs/>
        </w:rPr>
        <w:t>Nat Commun</w:t>
      </w:r>
      <w:r>
        <w:t xml:space="preserve"> </w:t>
      </w:r>
      <w:r>
        <w:rPr>
          <w:b/>
          <w:bCs/>
        </w:rPr>
        <w:t>11</w:t>
      </w:r>
      <w:r>
        <w:t>, 3259 (2020).</w:t>
      </w:r>
    </w:p>
    <w:p w14:paraId="5DF82FE3" w14:textId="77777777" w:rsidR="00B07014" w:rsidRDefault="00B07014" w:rsidP="00B07014">
      <w:pPr>
        <w:pStyle w:val="Bibliography"/>
      </w:pPr>
      <w:r>
        <w:t>34.</w:t>
      </w:r>
      <w:r>
        <w:tab/>
        <w:t xml:space="preserve">Stott, K. J., Phillips, B., Parry, L. &amp; May, S. Recent advancements in the exploitation of the gut microbiome in the diagnosis and treatment of colorectal cancer. </w:t>
      </w:r>
      <w:r>
        <w:rPr>
          <w:i/>
          <w:iCs/>
        </w:rPr>
        <w:t>Biosci Rep</w:t>
      </w:r>
      <w:r>
        <w:t xml:space="preserve"> </w:t>
      </w:r>
      <w:r>
        <w:rPr>
          <w:b/>
          <w:bCs/>
        </w:rPr>
        <w:t>41</w:t>
      </w:r>
      <w:r>
        <w:t>, BSR20204113 (2021).</w:t>
      </w:r>
    </w:p>
    <w:p w14:paraId="1551F5CD" w14:textId="77777777" w:rsidR="00B07014" w:rsidRDefault="00B07014" w:rsidP="00B07014">
      <w:pPr>
        <w:pStyle w:val="Bibliography"/>
      </w:pPr>
      <w:r>
        <w:t>35.</w:t>
      </w:r>
      <w:r>
        <w:tab/>
        <w:t xml:space="preserve">Reyes, R., Abay, A. &amp; Siegel, M. Gemella morbillorum bacteremia associated with adenocarcinoma of the cecum. </w:t>
      </w:r>
      <w:r>
        <w:rPr>
          <w:i/>
          <w:iCs/>
        </w:rPr>
        <w:t>The American Journal of Medicine</w:t>
      </w:r>
      <w:r>
        <w:t xml:space="preserve"> </w:t>
      </w:r>
      <w:r>
        <w:rPr>
          <w:b/>
          <w:bCs/>
        </w:rPr>
        <w:t>111</w:t>
      </w:r>
      <w:r>
        <w:t>, 164–165 (2001).</w:t>
      </w:r>
    </w:p>
    <w:p w14:paraId="044F8741" w14:textId="77777777" w:rsidR="00B07014" w:rsidRDefault="00B07014" w:rsidP="00B07014">
      <w:pPr>
        <w:pStyle w:val="Bibliography"/>
      </w:pPr>
      <w:r>
        <w:t>36.</w:t>
      </w:r>
      <w:r>
        <w:tab/>
        <w:t xml:space="preserve">Ai, D. </w:t>
      </w:r>
      <w:r>
        <w:rPr>
          <w:i/>
          <w:iCs/>
        </w:rPr>
        <w:t>et al.</w:t>
      </w:r>
      <w:r>
        <w:t xml:space="preserve"> Identifying Gut Microbiota Associated With Colorectal Cancer Using a Zero-Inflated Lognormal Model. </w:t>
      </w:r>
      <w:r>
        <w:rPr>
          <w:i/>
          <w:iCs/>
        </w:rPr>
        <w:t>Front. Microbiol.</w:t>
      </w:r>
      <w:r>
        <w:t xml:space="preserve"> </w:t>
      </w:r>
      <w:r>
        <w:rPr>
          <w:b/>
          <w:bCs/>
        </w:rPr>
        <w:t>10</w:t>
      </w:r>
      <w:r>
        <w:t>, 826 (2019).</w:t>
      </w:r>
    </w:p>
    <w:p w14:paraId="7A046A8D" w14:textId="77777777" w:rsidR="00B07014" w:rsidRDefault="00B07014" w:rsidP="00B07014">
      <w:pPr>
        <w:pStyle w:val="Bibliography"/>
      </w:pPr>
      <w:r>
        <w:t>37.</w:t>
      </w:r>
      <w:r>
        <w:tab/>
        <w:t xml:space="preserve">Loftus, M., Hassouneh, S. A.-D. &amp; Yooseph, S. Bacterial community structure alterations within the colorectal cancer gut microbiome. </w:t>
      </w:r>
      <w:r>
        <w:rPr>
          <w:i/>
          <w:iCs/>
        </w:rPr>
        <w:t>BMC Microbiol</w:t>
      </w:r>
      <w:r>
        <w:t xml:space="preserve"> </w:t>
      </w:r>
      <w:r>
        <w:rPr>
          <w:b/>
          <w:bCs/>
        </w:rPr>
        <w:t>21</w:t>
      </w:r>
      <w:r>
        <w:t>, 98 (2021).</w:t>
      </w:r>
    </w:p>
    <w:p w14:paraId="1678AE4B" w14:textId="77777777" w:rsidR="00B07014" w:rsidRDefault="00B07014" w:rsidP="00B07014">
      <w:pPr>
        <w:pStyle w:val="Bibliography"/>
      </w:pPr>
      <w:r>
        <w:t>38.</w:t>
      </w:r>
      <w:r>
        <w:tab/>
        <w:t xml:space="preserve">Mu, W. </w:t>
      </w:r>
      <w:r>
        <w:rPr>
          <w:i/>
          <w:iCs/>
        </w:rPr>
        <w:t>et al.</w:t>
      </w:r>
      <w:r>
        <w:t xml:space="preserve"> Intracellular Porphyromonas gingivalis Promotes the Proliferation of Colorectal Cancer Cells via the MAPK/ERK Signaling Pathway. </w:t>
      </w:r>
      <w:r>
        <w:rPr>
          <w:i/>
          <w:iCs/>
        </w:rPr>
        <w:t>Front. Cell. Infect. Microbiol.</w:t>
      </w:r>
      <w:r>
        <w:t xml:space="preserve"> </w:t>
      </w:r>
      <w:r>
        <w:rPr>
          <w:b/>
          <w:bCs/>
        </w:rPr>
        <w:t>10</w:t>
      </w:r>
      <w:r>
        <w:t>, 584798 (2020).</w:t>
      </w:r>
    </w:p>
    <w:p w14:paraId="2EC32B85" w14:textId="77777777" w:rsidR="00B07014" w:rsidRDefault="00B07014" w:rsidP="00B07014">
      <w:pPr>
        <w:pStyle w:val="Bibliography"/>
      </w:pPr>
      <w:r>
        <w:t>39.</w:t>
      </w:r>
      <w:r>
        <w:tab/>
        <w:t xml:space="preserve">Zhou, Y. &amp; Luo, G.-H. Porphyromonas gingivalis and digestive system cancers. </w:t>
      </w:r>
      <w:r>
        <w:rPr>
          <w:i/>
          <w:iCs/>
        </w:rPr>
        <w:t>WJCC</w:t>
      </w:r>
      <w:r>
        <w:t xml:space="preserve"> </w:t>
      </w:r>
      <w:r>
        <w:rPr>
          <w:b/>
          <w:bCs/>
        </w:rPr>
        <w:t>7</w:t>
      </w:r>
      <w:r>
        <w:t>, 819–829 (2019).</w:t>
      </w:r>
    </w:p>
    <w:p w14:paraId="1069509B" w14:textId="77777777" w:rsidR="00B07014" w:rsidRDefault="00B07014" w:rsidP="00B07014">
      <w:pPr>
        <w:pStyle w:val="Bibliography"/>
      </w:pPr>
      <w:r>
        <w:t>40.</w:t>
      </w:r>
      <w:r>
        <w:tab/>
        <w:t xml:space="preserve">Yang, C.-Y. </w:t>
      </w:r>
      <w:r>
        <w:rPr>
          <w:i/>
          <w:iCs/>
        </w:rPr>
        <w:t>et al.</w:t>
      </w:r>
      <w:r>
        <w:t xml:space="preserve"> Oral Microbiota Community Dynamics Associated With Oral Squamous Cell Carcinoma Staging. </w:t>
      </w:r>
      <w:r>
        <w:rPr>
          <w:i/>
          <w:iCs/>
        </w:rPr>
        <w:t>Front. Microbiol.</w:t>
      </w:r>
      <w:r>
        <w:t xml:space="preserve"> </w:t>
      </w:r>
      <w:r>
        <w:rPr>
          <w:b/>
          <w:bCs/>
        </w:rPr>
        <w:t>9</w:t>
      </w:r>
      <w:r>
        <w:t>, 862 (2018).</w:t>
      </w:r>
    </w:p>
    <w:p w14:paraId="33460222" w14:textId="77777777" w:rsidR="00B07014" w:rsidRDefault="00B07014" w:rsidP="00B07014">
      <w:pPr>
        <w:pStyle w:val="Bibliography"/>
      </w:pPr>
      <w:r>
        <w:lastRenderedPageBreak/>
        <w:t>41.</w:t>
      </w:r>
      <w:r>
        <w:tab/>
        <w:t xml:space="preserve">Masood, U., Sharma, A., Lowe, D., Khan, R. &amp; Manocha, D. Colorectal Cancer Associated with Streptococcus anginosus Bacteremia and Liver Abscesses. </w:t>
      </w:r>
      <w:r>
        <w:rPr>
          <w:i/>
          <w:iCs/>
        </w:rPr>
        <w:t>Case Rep Gastroenterol</w:t>
      </w:r>
      <w:r>
        <w:t xml:space="preserve"> </w:t>
      </w:r>
      <w:r>
        <w:rPr>
          <w:b/>
          <w:bCs/>
        </w:rPr>
        <w:t>10</w:t>
      </w:r>
      <w:r>
        <w:t>, 769–774 (2016).</w:t>
      </w:r>
    </w:p>
    <w:p w14:paraId="1FCC9231" w14:textId="77777777" w:rsidR="00B07014" w:rsidRDefault="00B07014" w:rsidP="00B07014">
      <w:pPr>
        <w:pStyle w:val="Bibliography"/>
      </w:pPr>
      <w:r>
        <w:t>42.</w:t>
      </w:r>
      <w:r>
        <w:tab/>
        <w:t xml:space="preserve">Suzuki, H., Hase, R., Otsuka, Y. &amp; Hosokawa, N. Bloodstream infections caused by Streptococcus anginosus group bacteria: A retrospective analysis of 78 cases at a Japanese tertiary hospital. </w:t>
      </w:r>
      <w:r>
        <w:rPr>
          <w:i/>
          <w:iCs/>
        </w:rPr>
        <w:t>Journal of Infection and Chemotherapy</w:t>
      </w:r>
      <w:r>
        <w:t xml:space="preserve"> </w:t>
      </w:r>
      <w:r>
        <w:rPr>
          <w:b/>
          <w:bCs/>
        </w:rPr>
        <w:t>22</w:t>
      </w:r>
      <w:r>
        <w:t>, 456–460 (2016).</w:t>
      </w:r>
    </w:p>
    <w:p w14:paraId="0611325A" w14:textId="77777777" w:rsidR="00B07014" w:rsidRDefault="00B07014" w:rsidP="00B07014">
      <w:pPr>
        <w:pStyle w:val="Bibliography"/>
      </w:pPr>
      <w:r>
        <w:t>43.</w:t>
      </w:r>
      <w:r>
        <w:tab/>
        <w:t xml:space="preserve">Zupancic, K., Kriksic, V., Kovacevic, I. &amp; Kovacevic, D. Influence of Oral Probiotic Streptococcus salivarius K12 on Ear and Oral Cavity Health in Humans: Systematic Review. </w:t>
      </w:r>
      <w:r>
        <w:rPr>
          <w:i/>
          <w:iCs/>
        </w:rPr>
        <w:t>Probiotics &amp; Antimicro. Prot.</w:t>
      </w:r>
      <w:r>
        <w:t xml:space="preserve"> </w:t>
      </w:r>
      <w:r>
        <w:rPr>
          <w:b/>
          <w:bCs/>
        </w:rPr>
        <w:t>9</w:t>
      </w:r>
      <w:r>
        <w:t>, 102–110 (2017).</w:t>
      </w:r>
    </w:p>
    <w:p w14:paraId="5CC56449" w14:textId="77777777" w:rsidR="00B07014" w:rsidRDefault="00B07014" w:rsidP="00B07014">
      <w:pPr>
        <w:pStyle w:val="Bibliography"/>
      </w:pPr>
      <w:r>
        <w:t>44.</w:t>
      </w:r>
      <w:r>
        <w:tab/>
        <w:t xml:space="preserve">Ternes, D. </w:t>
      </w:r>
      <w:r>
        <w:rPr>
          <w:i/>
          <w:iCs/>
        </w:rPr>
        <w:t>et al.</w:t>
      </w:r>
      <w:r>
        <w:t xml:space="preserve"> Microbiome in Colorectal Cancer: How to Get from Meta-omics to Mechanism? </w:t>
      </w:r>
      <w:r>
        <w:rPr>
          <w:i/>
          <w:iCs/>
        </w:rPr>
        <w:t>Trends in Microbiology</w:t>
      </w:r>
      <w:r>
        <w:t xml:space="preserve"> </w:t>
      </w:r>
      <w:r>
        <w:rPr>
          <w:b/>
          <w:bCs/>
        </w:rPr>
        <w:t>28</w:t>
      </w:r>
      <w:r>
        <w:t>, 401–423 (2020).</w:t>
      </w:r>
    </w:p>
    <w:p w14:paraId="1BA52A33" w14:textId="77777777" w:rsidR="00B07014" w:rsidRDefault="00B07014" w:rsidP="00B07014">
      <w:pPr>
        <w:pStyle w:val="Bibliography"/>
      </w:pPr>
      <w:r>
        <w:t>45.</w:t>
      </w:r>
      <w:r>
        <w:tab/>
        <w:t xml:space="preserve">Liang, Q. </w:t>
      </w:r>
      <w:r>
        <w:rPr>
          <w:i/>
          <w:iCs/>
        </w:rPr>
        <w:t>et al.</w:t>
      </w:r>
      <w:r>
        <w:t xml:space="preserve"> Fecal Bacteria Act as Novel Biomarkers for Noninvasive Diagnosis of Colorectal Cancer. </w:t>
      </w:r>
      <w:r>
        <w:rPr>
          <w:i/>
          <w:iCs/>
        </w:rPr>
        <w:t>Clin Cancer Res</w:t>
      </w:r>
      <w:r>
        <w:t xml:space="preserve"> </w:t>
      </w:r>
      <w:r>
        <w:rPr>
          <w:b/>
          <w:bCs/>
        </w:rPr>
        <w:t>23</w:t>
      </w:r>
      <w:r>
        <w:t>, 2061–2070 (2017).</w:t>
      </w:r>
    </w:p>
    <w:p w14:paraId="2A50ACA9" w14:textId="77777777" w:rsidR="00B07014" w:rsidRDefault="00B07014" w:rsidP="00B07014">
      <w:pPr>
        <w:pStyle w:val="Bibliography"/>
      </w:pPr>
      <w:r>
        <w:t>46.</w:t>
      </w:r>
      <w:r>
        <w:tab/>
        <w:t xml:space="preserve">Jia, W., Rajani, C., Xu, H. &amp; Zheng, X. Gut microbiota alterations are distinct for primary colorectal cancer and hepatocellular carcinoma. </w:t>
      </w:r>
      <w:r>
        <w:rPr>
          <w:i/>
          <w:iCs/>
        </w:rPr>
        <w:t>Protein Cell</w:t>
      </w:r>
      <w:r>
        <w:t xml:space="preserve"> </w:t>
      </w:r>
      <w:r>
        <w:rPr>
          <w:b/>
          <w:bCs/>
        </w:rPr>
        <w:t>12</w:t>
      </w:r>
      <w:r>
        <w:t>, 374–393 (2021).</w:t>
      </w:r>
    </w:p>
    <w:p w14:paraId="73FCA9D5" w14:textId="77777777" w:rsidR="00B07014" w:rsidRDefault="00B07014" w:rsidP="00B07014">
      <w:pPr>
        <w:pStyle w:val="Bibliography"/>
      </w:pPr>
      <w:r>
        <w:t>47.</w:t>
      </w:r>
      <w:r>
        <w:tab/>
        <w:t xml:space="preserve">Yu, X. </w:t>
      </w:r>
      <w:r>
        <w:rPr>
          <w:i/>
          <w:iCs/>
        </w:rPr>
        <w:t>et al.</w:t>
      </w:r>
      <w:r>
        <w:t xml:space="preserve"> A Comparative Characterization of Different Host-sourced Lactobacillus ruminis Strains and Their Adhesive, Inhibitory, and Immunomodulating Functions. </w:t>
      </w:r>
      <w:r>
        <w:rPr>
          <w:i/>
          <w:iCs/>
        </w:rPr>
        <w:t>Front. Microbiol.</w:t>
      </w:r>
      <w:r>
        <w:t xml:space="preserve"> </w:t>
      </w:r>
      <w:r>
        <w:rPr>
          <w:b/>
          <w:bCs/>
        </w:rPr>
        <w:t>8</w:t>
      </w:r>
      <w:r>
        <w:t>, (2017).</w:t>
      </w:r>
    </w:p>
    <w:p w14:paraId="3F0C336F" w14:textId="77777777" w:rsidR="00B07014" w:rsidRDefault="00B07014" w:rsidP="00B07014">
      <w:pPr>
        <w:pStyle w:val="Bibliography"/>
      </w:pPr>
      <w:r>
        <w:t>48.</w:t>
      </w:r>
      <w:r>
        <w:tab/>
        <w:t xml:space="preserve">Department of Microbiology, Islamic Azad University School of Science, Fars, Iran </w:t>
      </w:r>
      <w:r>
        <w:rPr>
          <w:i/>
          <w:iCs/>
        </w:rPr>
        <w:t>et al.</w:t>
      </w:r>
      <w:r>
        <w:t xml:space="preserve"> Anti-colon cancer activity of Bifidobacterium metabolites on colon cancer cell line SW742. </w:t>
      </w:r>
      <w:r>
        <w:rPr>
          <w:i/>
          <w:iCs/>
        </w:rPr>
        <w:t>Turk J Gastroenterol</w:t>
      </w:r>
      <w:r>
        <w:t xml:space="preserve"> </w:t>
      </w:r>
      <w:r>
        <w:rPr>
          <w:b/>
          <w:bCs/>
        </w:rPr>
        <w:t>30</w:t>
      </w:r>
      <w:r>
        <w:t>, 835–842 (2019).</w:t>
      </w:r>
    </w:p>
    <w:p w14:paraId="521E0842" w14:textId="77777777" w:rsidR="00B07014" w:rsidRDefault="00B07014" w:rsidP="00B07014">
      <w:pPr>
        <w:pStyle w:val="Bibliography"/>
      </w:pPr>
      <w:r>
        <w:t>49.</w:t>
      </w:r>
      <w:r>
        <w:tab/>
        <w:t xml:space="preserve">Tarrah, A. </w:t>
      </w:r>
      <w:r>
        <w:rPr>
          <w:i/>
          <w:iCs/>
        </w:rPr>
        <w:t>et al.</w:t>
      </w:r>
      <w:r>
        <w:t xml:space="preserve"> In vitro Probiotic Potential and Anti-cancer Activity of Newly Isolated Folate-</w:t>
      </w:r>
      <w:r>
        <w:lastRenderedPageBreak/>
        <w:t xml:space="preserve">Producing Streptococcus thermophilus Strains. </w:t>
      </w:r>
      <w:r>
        <w:rPr>
          <w:i/>
          <w:iCs/>
        </w:rPr>
        <w:t>Front. Microbiol.</w:t>
      </w:r>
      <w:r>
        <w:t xml:space="preserve"> </w:t>
      </w:r>
      <w:r>
        <w:rPr>
          <w:b/>
          <w:bCs/>
        </w:rPr>
        <w:t>9</w:t>
      </w:r>
      <w:r>
        <w:t>, 2214 (2018).</w:t>
      </w:r>
    </w:p>
    <w:p w14:paraId="652FAB22" w14:textId="77777777" w:rsidR="00B07014" w:rsidRDefault="00B07014" w:rsidP="00B07014">
      <w:pPr>
        <w:pStyle w:val="Bibliography"/>
      </w:pPr>
      <w:r>
        <w:t>50.</w:t>
      </w:r>
      <w:r>
        <w:tab/>
        <w:t xml:space="preserve">Singh, J. Bifidobacterium longum, a lactic acid-producing intestinal bacterium inhibits colon cancer and modulates the intermediate biomarkers of colon carcinogenesis. </w:t>
      </w:r>
      <w:r>
        <w:rPr>
          <w:i/>
          <w:iCs/>
        </w:rPr>
        <w:t>Carcinogenesis</w:t>
      </w:r>
      <w:r>
        <w:t xml:space="preserve"> </w:t>
      </w:r>
      <w:r>
        <w:rPr>
          <w:b/>
          <w:bCs/>
        </w:rPr>
        <w:t>18</w:t>
      </w:r>
      <w:r>
        <w:t>, 833–841 (1997).</w:t>
      </w:r>
    </w:p>
    <w:p w14:paraId="70C52B6A" w14:textId="77777777" w:rsidR="00B07014" w:rsidRDefault="00B07014" w:rsidP="00B07014">
      <w:pPr>
        <w:pStyle w:val="Bibliography"/>
      </w:pPr>
      <w:r>
        <w:t>51.</w:t>
      </w:r>
      <w:r>
        <w:tab/>
        <w:t xml:space="preserve">Saber, A., Alipour, B., Faghfoori, Z., Mousavi jam, A. &amp; Yari Khosroushahi, A. Secretion metabolites of probiotic yeast, Pichia kudriavzevii AS-12, induces apoptosis pathways in human colorectal cancer cell lines. </w:t>
      </w:r>
      <w:r>
        <w:rPr>
          <w:i/>
          <w:iCs/>
        </w:rPr>
        <w:t>Nutrition Research</w:t>
      </w:r>
      <w:r>
        <w:t xml:space="preserve"> </w:t>
      </w:r>
      <w:r>
        <w:rPr>
          <w:b/>
          <w:bCs/>
        </w:rPr>
        <w:t>41</w:t>
      </w:r>
      <w:r>
        <w:t>, 36–46 (2017).</w:t>
      </w:r>
    </w:p>
    <w:p w14:paraId="571F6935" w14:textId="77777777" w:rsidR="00B07014" w:rsidRDefault="00B07014" w:rsidP="00B07014">
      <w:pPr>
        <w:pStyle w:val="Bibliography"/>
      </w:pPr>
      <w:r>
        <w:t>52.</w:t>
      </w:r>
      <w:r>
        <w:tab/>
        <w:t xml:space="preserve">Pérez, J. C. Fungi of the human gut microbiota: Roles and significance. </w:t>
      </w:r>
      <w:r>
        <w:rPr>
          <w:i/>
          <w:iCs/>
        </w:rPr>
        <w:t>International Journal of Medical Microbiology</w:t>
      </w:r>
      <w:r>
        <w:t xml:space="preserve"> </w:t>
      </w:r>
      <w:r>
        <w:rPr>
          <w:b/>
          <w:bCs/>
        </w:rPr>
        <w:t>311</w:t>
      </w:r>
      <w:r>
        <w:t>, 151490 (2021).</w:t>
      </w:r>
    </w:p>
    <w:p w14:paraId="6B13FF14" w14:textId="77777777" w:rsidR="00B07014" w:rsidRDefault="00B07014" w:rsidP="00B07014">
      <w:pPr>
        <w:pStyle w:val="Bibliography"/>
      </w:pPr>
      <w:r>
        <w:t>53.</w:t>
      </w:r>
      <w:r>
        <w:tab/>
        <w:t xml:space="preserve">Pérez, J. C. &amp; Johnson, A. D. Regulatory Circuits That Enable Proliferation of the Fungus Candida albicans in a Mammalian Host. </w:t>
      </w:r>
      <w:r>
        <w:rPr>
          <w:i/>
          <w:iCs/>
        </w:rPr>
        <w:t>PLOS Pathogens</w:t>
      </w:r>
      <w:r>
        <w:t xml:space="preserve"> </w:t>
      </w:r>
      <w:r>
        <w:rPr>
          <w:b/>
          <w:bCs/>
        </w:rPr>
        <w:t>9</w:t>
      </w:r>
      <w:r>
        <w:t>, e1003780 (2013).</w:t>
      </w:r>
    </w:p>
    <w:p w14:paraId="792D8086" w14:textId="77777777" w:rsidR="00B07014" w:rsidRDefault="00B07014" w:rsidP="00B07014">
      <w:pPr>
        <w:pStyle w:val="Bibliography"/>
      </w:pPr>
      <w:r>
        <w:t>54.</w:t>
      </w:r>
      <w:r>
        <w:tab/>
        <w:t xml:space="preserve">Aykut, B. </w:t>
      </w:r>
      <w:r>
        <w:rPr>
          <w:i/>
          <w:iCs/>
        </w:rPr>
        <w:t>et al.</w:t>
      </w:r>
      <w:r>
        <w:t xml:space="preserve"> The fungal mycobiome promotes pancreatic oncogenesis via activation of MBL. </w:t>
      </w:r>
      <w:r>
        <w:rPr>
          <w:i/>
          <w:iCs/>
        </w:rPr>
        <w:t>Nature</w:t>
      </w:r>
      <w:r>
        <w:t xml:space="preserve"> </w:t>
      </w:r>
      <w:r>
        <w:rPr>
          <w:b/>
          <w:bCs/>
        </w:rPr>
        <w:t>574</w:t>
      </w:r>
      <w:r>
        <w:t>, 264–267 (2019).</w:t>
      </w:r>
    </w:p>
    <w:p w14:paraId="61A88200" w14:textId="77777777" w:rsidR="00B07014" w:rsidRDefault="00B07014" w:rsidP="00B07014">
      <w:pPr>
        <w:pStyle w:val="Bibliography"/>
      </w:pPr>
      <w:r>
        <w:t>55.</w:t>
      </w:r>
      <w:r>
        <w:tab/>
        <w:t xml:space="preserve">Fontana </w:t>
      </w:r>
      <w:r>
        <w:rPr>
          <w:i/>
          <w:iCs/>
        </w:rPr>
        <w:t>et al.</w:t>
      </w:r>
      <w:r>
        <w:t xml:space="preserve"> Gut Microbiota Profiles Differ among Individuals Depending on Their Region of Origin: An Italian Pilot Study. </w:t>
      </w:r>
      <w:r>
        <w:rPr>
          <w:i/>
          <w:iCs/>
        </w:rPr>
        <w:t>IJERPH</w:t>
      </w:r>
      <w:r>
        <w:t xml:space="preserve"> </w:t>
      </w:r>
      <w:r>
        <w:rPr>
          <w:b/>
          <w:bCs/>
        </w:rPr>
        <w:t>16</w:t>
      </w:r>
      <w:r>
        <w:t>, 4065 (2019).</w:t>
      </w:r>
    </w:p>
    <w:p w14:paraId="18901471" w14:textId="77777777" w:rsidR="00B07014" w:rsidRDefault="00B07014" w:rsidP="00B07014">
      <w:pPr>
        <w:pStyle w:val="Bibliography"/>
      </w:pPr>
      <w:r>
        <w:t>56.</w:t>
      </w:r>
      <w:r>
        <w:tab/>
        <w:t xml:space="preserve">Duvallet, C., Gibbons, S. M., Gurry, T., Irizarry, R. A. &amp; Alm, E. J. Meta-analysis of gut microbiome studies identifies disease-specific and shared responses. </w:t>
      </w:r>
      <w:r>
        <w:rPr>
          <w:i/>
          <w:iCs/>
        </w:rPr>
        <w:t>Nat Commun</w:t>
      </w:r>
      <w:r>
        <w:t xml:space="preserve"> </w:t>
      </w:r>
      <w:r>
        <w:rPr>
          <w:b/>
          <w:bCs/>
        </w:rPr>
        <w:t>8</w:t>
      </w:r>
      <w:r>
        <w:t>, 1784 (2017).</w:t>
      </w:r>
    </w:p>
    <w:p w14:paraId="6A6CEFBE" w14:textId="77777777" w:rsidR="00B07014" w:rsidRDefault="00B07014" w:rsidP="00B07014">
      <w:pPr>
        <w:pStyle w:val="Bibliography"/>
      </w:pPr>
      <w:r>
        <w:t>57.</w:t>
      </w:r>
      <w:r>
        <w:tab/>
        <w:t xml:space="preserve">Chong, C. W. </w:t>
      </w:r>
      <w:r>
        <w:rPr>
          <w:i/>
          <w:iCs/>
        </w:rPr>
        <w:t>et al.</w:t>
      </w:r>
      <w:r>
        <w:t xml:space="preserve"> Effect of ethnicity and socioeconomic variation to the gut microbiota composition among pre-adolescent in Malaysia. </w:t>
      </w:r>
      <w:r>
        <w:rPr>
          <w:i/>
          <w:iCs/>
        </w:rPr>
        <w:t>Sci Rep</w:t>
      </w:r>
      <w:r>
        <w:t xml:space="preserve"> </w:t>
      </w:r>
      <w:r>
        <w:rPr>
          <w:b/>
          <w:bCs/>
        </w:rPr>
        <w:t>5</w:t>
      </w:r>
      <w:r>
        <w:t>, 13338 (2015).</w:t>
      </w:r>
    </w:p>
    <w:p w14:paraId="70362ACE" w14:textId="77777777" w:rsidR="00B07014" w:rsidRDefault="00B07014" w:rsidP="00B07014">
      <w:pPr>
        <w:pStyle w:val="Bibliography"/>
      </w:pPr>
      <w:r>
        <w:t>58.</w:t>
      </w:r>
      <w:r>
        <w:tab/>
        <w:t xml:space="preserve">Pereira, M. B., Wallroth, M., Jonsson, V. &amp; Kristiansson, E. Comparison of normalization methods for the analysis of metagenomic gene abundance data. </w:t>
      </w:r>
      <w:r>
        <w:rPr>
          <w:i/>
          <w:iCs/>
        </w:rPr>
        <w:t>BMC Genomics</w:t>
      </w:r>
      <w:r>
        <w:t xml:space="preserve"> </w:t>
      </w:r>
      <w:r>
        <w:rPr>
          <w:b/>
          <w:bCs/>
        </w:rPr>
        <w:t>19</w:t>
      </w:r>
      <w:r>
        <w:t>, 274 (2018).</w:t>
      </w:r>
    </w:p>
    <w:p w14:paraId="6915186B" w14:textId="77777777" w:rsidR="00B07014" w:rsidRDefault="00B07014" w:rsidP="00B07014">
      <w:pPr>
        <w:pStyle w:val="Bibliography"/>
      </w:pPr>
      <w:r>
        <w:t>59.</w:t>
      </w:r>
      <w:r>
        <w:tab/>
        <w:t xml:space="preserve">Yu, T. </w:t>
      </w:r>
      <w:r>
        <w:rPr>
          <w:i/>
          <w:iCs/>
        </w:rPr>
        <w:t>et al.</w:t>
      </w:r>
      <w:r>
        <w:t xml:space="preserve"> Fusobacterium nucleatum Promotes Chemoresistance to Colorectal Cancer by </w:t>
      </w:r>
      <w:r>
        <w:lastRenderedPageBreak/>
        <w:t xml:space="preserve">Modulating Autophagy. </w:t>
      </w:r>
      <w:r>
        <w:rPr>
          <w:i/>
          <w:iCs/>
        </w:rPr>
        <w:t>Cell</w:t>
      </w:r>
      <w:r>
        <w:t xml:space="preserve"> </w:t>
      </w:r>
      <w:r>
        <w:rPr>
          <w:b/>
          <w:bCs/>
        </w:rPr>
        <w:t>170</w:t>
      </w:r>
      <w:r>
        <w:t>, 548-563.e16 (2017).</w:t>
      </w:r>
    </w:p>
    <w:p w14:paraId="6956BD2D" w14:textId="77777777" w:rsidR="00B07014" w:rsidRDefault="00B07014" w:rsidP="00B07014">
      <w:pPr>
        <w:pStyle w:val="Bibliography"/>
      </w:pPr>
      <w:r>
        <w:t>60.</w:t>
      </w:r>
      <w:r>
        <w:tab/>
        <w:t xml:space="preserve">Kwong, T. N. Y. </w:t>
      </w:r>
      <w:r>
        <w:rPr>
          <w:i/>
          <w:iCs/>
        </w:rPr>
        <w:t>et al.</w:t>
      </w:r>
      <w:r>
        <w:t xml:space="preserve"> Association Between Bacteremia From Specific Microbes and Subsequent Diagnosis of Colorectal Cancer. </w:t>
      </w:r>
      <w:r>
        <w:rPr>
          <w:i/>
          <w:iCs/>
        </w:rPr>
        <w:t>Gastroenterology</w:t>
      </w:r>
      <w:r>
        <w:t xml:space="preserve"> </w:t>
      </w:r>
      <w:r>
        <w:rPr>
          <w:b/>
          <w:bCs/>
        </w:rPr>
        <w:t>155</w:t>
      </w:r>
      <w:r>
        <w:t>, 383-390.e8 (2018).</w:t>
      </w:r>
    </w:p>
    <w:p w14:paraId="3FA44E4D" w14:textId="77777777" w:rsidR="00B07014" w:rsidRDefault="00B07014" w:rsidP="00B07014">
      <w:pPr>
        <w:pStyle w:val="Bibliography"/>
      </w:pPr>
      <w:r>
        <w:t>61.</w:t>
      </w:r>
      <w:r>
        <w:tab/>
        <w:t xml:space="preserve">Lopez-Dupla, M., Creus, C., Navarro, O. &amp; Raga, X. Association of Gemella morbillorum Endocarditis with Adenomatous Polyps and Carcinoma of the Colon: Case Report and Review. </w:t>
      </w:r>
      <w:r>
        <w:rPr>
          <w:i/>
          <w:iCs/>
        </w:rPr>
        <w:t>Clinical Infectious Diseases</w:t>
      </w:r>
      <w:r>
        <w:t xml:space="preserve"> </w:t>
      </w:r>
      <w:r>
        <w:rPr>
          <w:b/>
          <w:bCs/>
        </w:rPr>
        <w:t>22</w:t>
      </w:r>
      <w:r>
        <w:t>, 379–379 (1996).</w:t>
      </w:r>
    </w:p>
    <w:p w14:paraId="1D5CA97B" w14:textId="77777777" w:rsidR="00B07014" w:rsidRDefault="00B07014" w:rsidP="00B07014">
      <w:pPr>
        <w:pStyle w:val="Bibliography"/>
      </w:pPr>
      <w:r>
        <w:t>62.</w:t>
      </w:r>
      <w:r>
        <w:tab/>
        <w:t xml:space="preserve">Zhang, Q. </w:t>
      </w:r>
      <w:r>
        <w:rPr>
          <w:i/>
          <w:iCs/>
        </w:rPr>
        <w:t>et al.</w:t>
      </w:r>
      <w:r>
        <w:t xml:space="preserve"> Accelerated dysbiosis of gut microbiota during aggravation of DSS-induced colitis by a butyrate-producing bacterium. </w:t>
      </w:r>
      <w:r>
        <w:rPr>
          <w:i/>
          <w:iCs/>
        </w:rPr>
        <w:t>Sci Rep</w:t>
      </w:r>
      <w:r>
        <w:t xml:space="preserve"> </w:t>
      </w:r>
      <w:r>
        <w:rPr>
          <w:b/>
          <w:bCs/>
        </w:rPr>
        <w:t>6</w:t>
      </w:r>
      <w:r>
        <w:t>, 27572 (2016).</w:t>
      </w:r>
    </w:p>
    <w:p w14:paraId="06DE8E6E" w14:textId="77777777" w:rsidR="00B07014" w:rsidRDefault="00B07014" w:rsidP="00B07014">
      <w:pPr>
        <w:pStyle w:val="Bibliography"/>
      </w:pPr>
      <w:r>
        <w:t>63.</w:t>
      </w:r>
      <w:r>
        <w:tab/>
        <w:t xml:space="preserve">Ma, L., Tang, L. &amp; Yi, Q. Salvianolic Acids: Potential Source of Natural Drugs for the Treatment of Fibrosis Disease and Cancer. </w:t>
      </w:r>
      <w:r>
        <w:rPr>
          <w:i/>
          <w:iCs/>
        </w:rPr>
        <w:t>Frontiers in Pharmacology</w:t>
      </w:r>
      <w:r>
        <w:t xml:space="preserve"> </w:t>
      </w:r>
      <w:r>
        <w:rPr>
          <w:b/>
          <w:bCs/>
        </w:rPr>
        <w:t>10</w:t>
      </w:r>
      <w:r>
        <w:t>, 97 (2019).</w:t>
      </w:r>
    </w:p>
    <w:p w14:paraId="230AD506" w14:textId="77777777" w:rsidR="00B07014" w:rsidRDefault="00B07014" w:rsidP="00B07014">
      <w:pPr>
        <w:pStyle w:val="Bibliography"/>
      </w:pPr>
      <w:r>
        <w:t>64.</w:t>
      </w:r>
      <w:r>
        <w:tab/>
        <w:t xml:space="preserve">Das, G. </w:t>
      </w:r>
      <w:r>
        <w:rPr>
          <w:i/>
          <w:iCs/>
        </w:rPr>
        <w:t>et al.</w:t>
      </w:r>
      <w:r>
        <w:t xml:space="preserve"> Cordyceps spp.: A Review on Its Immune-Stimulatory and Other Biological Potentials. </w:t>
      </w:r>
      <w:r>
        <w:rPr>
          <w:i/>
          <w:iCs/>
        </w:rPr>
        <w:t>Frontiers in Pharmacology</w:t>
      </w:r>
      <w:r>
        <w:t xml:space="preserve"> </w:t>
      </w:r>
      <w:r>
        <w:rPr>
          <w:b/>
          <w:bCs/>
        </w:rPr>
        <w:t>11</w:t>
      </w:r>
      <w:r>
        <w:t>, 2250 (2021).</w:t>
      </w:r>
    </w:p>
    <w:p w14:paraId="719B1075" w14:textId="77777777" w:rsidR="00B07014" w:rsidRDefault="00B07014" w:rsidP="00B07014">
      <w:pPr>
        <w:pStyle w:val="Bibliography"/>
      </w:pPr>
      <w:r>
        <w:t>65.</w:t>
      </w:r>
      <w:r>
        <w:tab/>
        <w:t xml:space="preserve">Boskovic, I., </w:t>
      </w:r>
      <w:r>
        <w:rPr>
          <w:rFonts w:ascii="Cambria" w:hAnsi="Cambria" w:cs="Cambria"/>
        </w:rPr>
        <w:t>Đ</w:t>
      </w:r>
      <w:r>
        <w:t>uki</w:t>
      </w:r>
      <w:r>
        <w:rPr>
          <w:rFonts w:ascii="Cambria" w:hAnsi="Cambria" w:cs="Cambria"/>
        </w:rPr>
        <w:t>ć</w:t>
      </w:r>
      <w:r>
        <w:t>, D. A., Maskovic, P., Mandi</w:t>
      </w:r>
      <w:r>
        <w:rPr>
          <w:rFonts w:ascii="Cambria" w:hAnsi="Cambria" w:cs="Cambria"/>
        </w:rPr>
        <w:t>ć</w:t>
      </w:r>
      <w:r>
        <w:t xml:space="preserve">, L. &amp; Perovic, S. Phytochemical composition and antimicrobial, antioxidant and cytotoxic activities of Anchusa officinalis L. extracts. </w:t>
      </w:r>
      <w:r>
        <w:rPr>
          <w:i/>
          <w:iCs/>
        </w:rPr>
        <w:t>Biologia</w:t>
      </w:r>
      <w:r>
        <w:t xml:space="preserve"> </w:t>
      </w:r>
      <w:r>
        <w:rPr>
          <w:b/>
          <w:bCs/>
        </w:rPr>
        <w:t>73</w:t>
      </w:r>
      <w:r>
        <w:t>, 1035–1041 (2018).</w:t>
      </w:r>
    </w:p>
    <w:p w14:paraId="64D34B11" w14:textId="77777777" w:rsidR="00B07014" w:rsidRDefault="00B07014" w:rsidP="00B07014">
      <w:pPr>
        <w:pStyle w:val="Bibliography"/>
      </w:pPr>
      <w:r>
        <w:t>66.</w:t>
      </w:r>
      <w:r>
        <w:tab/>
        <w:t xml:space="preserve">Luo, C. </w:t>
      </w:r>
      <w:r>
        <w:rPr>
          <w:i/>
          <w:iCs/>
        </w:rPr>
        <w:t>et al.</w:t>
      </w:r>
      <w:r>
        <w:t xml:space="preserve"> A Review of the Anti-Inflammatory Effects of Rosmarinic Acid on Inflammatory Diseases. </w:t>
      </w:r>
      <w:r>
        <w:rPr>
          <w:i/>
          <w:iCs/>
        </w:rPr>
        <w:t>Frontiers in Pharmacology</w:t>
      </w:r>
      <w:r>
        <w:t xml:space="preserve"> </w:t>
      </w:r>
      <w:r>
        <w:rPr>
          <w:b/>
          <w:bCs/>
        </w:rPr>
        <w:t>11</w:t>
      </w:r>
      <w:r>
        <w:t>, 153 (2020).</w:t>
      </w:r>
    </w:p>
    <w:p w14:paraId="18F3C10A" w14:textId="77777777" w:rsidR="00B07014" w:rsidRDefault="00B07014" w:rsidP="00B07014">
      <w:pPr>
        <w:pStyle w:val="Bibliography"/>
      </w:pPr>
      <w:r>
        <w:t>67.</w:t>
      </w:r>
      <w:r>
        <w:tab/>
        <w:t xml:space="preserve">Khil, L.-Y. </w:t>
      </w:r>
      <w:r>
        <w:rPr>
          <w:i/>
          <w:iCs/>
        </w:rPr>
        <w:t>et al.</w:t>
      </w:r>
      <w:r>
        <w:t xml:space="preserve"> Mechanisms involved in Korean mistletoe lectin-induced apoptosis of cancer cells. </w:t>
      </w:r>
      <w:r>
        <w:rPr>
          <w:i/>
          <w:iCs/>
        </w:rPr>
        <w:t>WJG</w:t>
      </w:r>
      <w:r>
        <w:t xml:space="preserve"> </w:t>
      </w:r>
      <w:r>
        <w:rPr>
          <w:b/>
          <w:bCs/>
        </w:rPr>
        <w:t>13</w:t>
      </w:r>
      <w:r>
        <w:t>, 2811 (2007).</w:t>
      </w:r>
    </w:p>
    <w:p w14:paraId="5A416BC1" w14:textId="77777777" w:rsidR="00B07014" w:rsidRDefault="00B07014" w:rsidP="00B07014">
      <w:pPr>
        <w:pStyle w:val="Bibliography"/>
      </w:pPr>
      <w:r>
        <w:t>68.</w:t>
      </w:r>
      <w:r>
        <w:tab/>
        <w:t xml:space="preserve">Li, Q. </w:t>
      </w:r>
      <w:r>
        <w:rPr>
          <w:i/>
          <w:iCs/>
        </w:rPr>
        <w:t>et al.</w:t>
      </w:r>
      <w:r>
        <w:t xml:space="preserve"> Streptococcus thermophilus Inhibits Colorectal Tumorigenesis Through Secreting β-Galactosidase. </w:t>
      </w:r>
      <w:r>
        <w:rPr>
          <w:i/>
          <w:iCs/>
        </w:rPr>
        <w:t>Gastroenterology</w:t>
      </w:r>
      <w:r>
        <w:t xml:space="preserve"> </w:t>
      </w:r>
      <w:r>
        <w:rPr>
          <w:b/>
          <w:bCs/>
        </w:rPr>
        <w:t>160</w:t>
      </w:r>
      <w:r>
        <w:t>, 1179-1193.e14 (2021).</w:t>
      </w:r>
    </w:p>
    <w:p w14:paraId="1ACFC420" w14:textId="77777777" w:rsidR="00B07014" w:rsidRDefault="00B07014" w:rsidP="00B07014">
      <w:pPr>
        <w:pStyle w:val="Bibliography"/>
      </w:pPr>
      <w:r>
        <w:t>69.</w:t>
      </w:r>
      <w:r>
        <w:tab/>
        <w:t xml:space="preserve">Yang, Y. </w:t>
      </w:r>
      <w:r>
        <w:rPr>
          <w:i/>
          <w:iCs/>
        </w:rPr>
        <w:t>et al.</w:t>
      </w:r>
      <w:r>
        <w:t xml:space="preserve"> Prospective study of oral microbiome and colorectal cancer risk in low-income </w:t>
      </w:r>
      <w:r>
        <w:lastRenderedPageBreak/>
        <w:t xml:space="preserve">and African American populations. </w:t>
      </w:r>
      <w:r>
        <w:rPr>
          <w:i/>
          <w:iCs/>
        </w:rPr>
        <w:t>International Journal of Cancer</w:t>
      </w:r>
      <w:r>
        <w:t xml:space="preserve"> </w:t>
      </w:r>
      <w:r>
        <w:rPr>
          <w:b/>
          <w:bCs/>
        </w:rPr>
        <w:t>144</w:t>
      </w:r>
      <w:r>
        <w:t>, 2381–2389 (2019).</w:t>
      </w:r>
    </w:p>
    <w:p w14:paraId="2FA3C084" w14:textId="77777777" w:rsidR="00B07014" w:rsidRDefault="00B07014" w:rsidP="00B07014">
      <w:pPr>
        <w:pStyle w:val="Bibliography"/>
      </w:pPr>
      <w:r>
        <w:t>70.</w:t>
      </w:r>
      <w:r>
        <w:tab/>
        <w:t xml:space="preserve">Coker, O. O. </w:t>
      </w:r>
      <w:r>
        <w:rPr>
          <w:i/>
          <w:iCs/>
        </w:rPr>
        <w:t>et al.</w:t>
      </w:r>
      <w:r>
        <w:t xml:space="preserve"> Mucosal microbiome dysbiosis in gastric carcinogenesis. </w:t>
      </w:r>
      <w:r>
        <w:rPr>
          <w:i/>
          <w:iCs/>
        </w:rPr>
        <w:t>Gut</w:t>
      </w:r>
      <w:r>
        <w:t xml:space="preserve"> </w:t>
      </w:r>
      <w:r>
        <w:rPr>
          <w:b/>
          <w:bCs/>
        </w:rPr>
        <w:t>67</w:t>
      </w:r>
      <w:r>
        <w:t>, 1024–1032 (2018).</w:t>
      </w:r>
    </w:p>
    <w:p w14:paraId="381D46F8" w14:textId="77777777" w:rsidR="00B07014" w:rsidRDefault="00B07014" w:rsidP="00B07014">
      <w:pPr>
        <w:pStyle w:val="Bibliography"/>
      </w:pPr>
      <w:r>
        <w:t>71.</w:t>
      </w:r>
      <w:r>
        <w:tab/>
        <w:t xml:space="preserve">Wong, S. H. </w:t>
      </w:r>
      <w:r>
        <w:rPr>
          <w:i/>
          <w:iCs/>
        </w:rPr>
        <w:t>et al.</w:t>
      </w:r>
      <w:r>
        <w:t xml:space="preserve"> Quantitation of faecal Fusobacterium improves faecal immunochemical test in detecting advanced colorectal neoplasia. </w:t>
      </w:r>
      <w:r>
        <w:rPr>
          <w:i/>
          <w:iCs/>
        </w:rPr>
        <w:t>Gut</w:t>
      </w:r>
      <w:r>
        <w:t xml:space="preserve"> </w:t>
      </w:r>
      <w:r>
        <w:rPr>
          <w:b/>
          <w:bCs/>
        </w:rPr>
        <w:t>66</w:t>
      </w:r>
      <w:r>
        <w:t>, 1441–1448 (2017).</w:t>
      </w:r>
    </w:p>
    <w:p w14:paraId="563868B7" w14:textId="77777777" w:rsidR="00B07014" w:rsidRDefault="00B07014" w:rsidP="00B07014">
      <w:pPr>
        <w:pStyle w:val="Bibliography"/>
      </w:pPr>
      <w:r>
        <w:t>72.</w:t>
      </w:r>
      <w:r>
        <w:tab/>
        <w:t xml:space="preserve">Bullman, S. </w:t>
      </w:r>
      <w:r>
        <w:rPr>
          <w:i/>
          <w:iCs/>
        </w:rPr>
        <w:t>et al.</w:t>
      </w:r>
      <w:r>
        <w:t xml:space="preserve"> Analysis of Fusobacterium persistence and antibiotic response in colorectal cancer. </w:t>
      </w:r>
      <w:r>
        <w:rPr>
          <w:i/>
          <w:iCs/>
        </w:rPr>
        <w:t>Science</w:t>
      </w:r>
      <w:r>
        <w:t xml:space="preserve"> </w:t>
      </w:r>
      <w:r>
        <w:rPr>
          <w:b/>
          <w:bCs/>
        </w:rPr>
        <w:t>358</w:t>
      </w:r>
      <w:r>
        <w:t>, 1443–1448 (2017).</w:t>
      </w:r>
    </w:p>
    <w:p w14:paraId="4D161F67" w14:textId="77777777" w:rsidR="00B07014" w:rsidRDefault="00B07014" w:rsidP="00B07014">
      <w:pPr>
        <w:pStyle w:val="Bibliography"/>
      </w:pPr>
      <w:r>
        <w:t>73.</w:t>
      </w:r>
      <w:r>
        <w:tab/>
        <w:t xml:space="preserve">Dai, Z. </w:t>
      </w:r>
      <w:r>
        <w:rPr>
          <w:i/>
          <w:iCs/>
        </w:rPr>
        <w:t>et al.</w:t>
      </w:r>
      <w:r>
        <w:t xml:space="preserve"> Multi-cohort analysis of colorectal cancer metagenome identified altered bacteria across populations and universal bacterial markers. </w:t>
      </w:r>
      <w:r>
        <w:rPr>
          <w:i/>
          <w:iCs/>
        </w:rPr>
        <w:t>Microbiome</w:t>
      </w:r>
      <w:r>
        <w:t xml:space="preserve"> </w:t>
      </w:r>
      <w:r>
        <w:rPr>
          <w:b/>
          <w:bCs/>
        </w:rPr>
        <w:t>6</w:t>
      </w:r>
      <w:r>
        <w:t>, 70 (2018).</w:t>
      </w:r>
    </w:p>
    <w:p w14:paraId="64BF93F9" w14:textId="77777777" w:rsidR="00B07014" w:rsidRDefault="00B07014" w:rsidP="00B07014">
      <w:pPr>
        <w:pStyle w:val="Bibliography"/>
      </w:pPr>
      <w:r>
        <w:t>74.</w:t>
      </w:r>
      <w:r>
        <w:tab/>
        <w:t xml:space="preserve">Meklin, J., Syrjänen, K. &amp; Eskelinen, M. Colorectal Cancer Screening With Traditional and New-generation Fecal Immunochemical Tests: A Critical Review of Fecal Occult Blood Tests. </w:t>
      </w:r>
      <w:r>
        <w:rPr>
          <w:i/>
          <w:iCs/>
        </w:rPr>
        <w:t>Anticancer Res</w:t>
      </w:r>
      <w:r>
        <w:t xml:space="preserve"> </w:t>
      </w:r>
      <w:r>
        <w:rPr>
          <w:b/>
          <w:bCs/>
        </w:rPr>
        <w:t>40</w:t>
      </w:r>
      <w:r>
        <w:t>, 575–581 (2020).</w:t>
      </w:r>
    </w:p>
    <w:p w14:paraId="249CA454" w14:textId="77777777" w:rsidR="00B07014" w:rsidRDefault="00B07014" w:rsidP="00B07014">
      <w:pPr>
        <w:pStyle w:val="Bibliography"/>
      </w:pPr>
      <w:r>
        <w:t>75.</w:t>
      </w:r>
      <w:r>
        <w:tab/>
        <w:t xml:space="preserve">Zhao, L. </w:t>
      </w:r>
      <w:r>
        <w:rPr>
          <w:i/>
          <w:iCs/>
        </w:rPr>
        <w:t>et al.</w:t>
      </w:r>
      <w:r>
        <w:t xml:space="preserve"> </w:t>
      </w:r>
      <w:r>
        <w:rPr>
          <w:i/>
          <w:iCs/>
        </w:rPr>
        <w:t>Parvimonas Micra Promotes Intestinal Tumorigenesis in Conventional Apcmin/+ Mice and in Germ-Free Mice</w:t>
      </w:r>
      <w:r>
        <w:t>. https://www.researchsquare.com/article/rs-25974/v1 (2020) doi:10.21203/rs.3.rs-25974/v1.</w:t>
      </w:r>
    </w:p>
    <w:p w14:paraId="2859016F" w14:textId="77777777" w:rsidR="00B07014" w:rsidRDefault="00B07014" w:rsidP="00B07014">
      <w:pPr>
        <w:pStyle w:val="Bibliography"/>
      </w:pPr>
      <w:r>
        <w:t>76.</w:t>
      </w:r>
      <w:r>
        <w:tab/>
        <w:t xml:space="preserve">Long, X. </w:t>
      </w:r>
      <w:r>
        <w:rPr>
          <w:i/>
          <w:iCs/>
        </w:rPr>
        <w:t>et al.</w:t>
      </w:r>
      <w:r>
        <w:t xml:space="preserve"> Peptostreptococcus anaerobius promotes colorectal carcinogenesis and modulates tumour immunity. </w:t>
      </w:r>
      <w:r>
        <w:rPr>
          <w:i/>
          <w:iCs/>
        </w:rPr>
        <w:t>Nat Microbiol</w:t>
      </w:r>
      <w:r>
        <w:t xml:space="preserve"> </w:t>
      </w:r>
      <w:r>
        <w:rPr>
          <w:b/>
          <w:bCs/>
        </w:rPr>
        <w:t>4</w:t>
      </w:r>
      <w:r>
        <w:t>, 2319–2330 (2019).</w:t>
      </w:r>
    </w:p>
    <w:p w14:paraId="7998CDC5" w14:textId="77777777" w:rsidR="00B07014" w:rsidRDefault="00B07014" w:rsidP="00B07014">
      <w:pPr>
        <w:pStyle w:val="Bibliography"/>
      </w:pPr>
      <w:r>
        <w:t>77.</w:t>
      </w:r>
      <w:r>
        <w:tab/>
        <w:t xml:space="preserve">Sovran, B. </w:t>
      </w:r>
      <w:r>
        <w:rPr>
          <w:i/>
          <w:iCs/>
        </w:rPr>
        <w:t>et al.</w:t>
      </w:r>
      <w:r>
        <w:t xml:space="preserve"> Enterobacteriaceae are essential for the modulation of colitis severity by fungi. </w:t>
      </w:r>
      <w:r>
        <w:rPr>
          <w:i/>
          <w:iCs/>
        </w:rPr>
        <w:t>Microbiome</w:t>
      </w:r>
      <w:r>
        <w:t xml:space="preserve"> </w:t>
      </w:r>
      <w:r>
        <w:rPr>
          <w:b/>
          <w:bCs/>
        </w:rPr>
        <w:t>6</w:t>
      </w:r>
      <w:r>
        <w:t>, 152 (2018).</w:t>
      </w:r>
    </w:p>
    <w:p w14:paraId="761B0596" w14:textId="77777777" w:rsidR="00B07014" w:rsidRDefault="00B07014" w:rsidP="00B07014">
      <w:pPr>
        <w:pStyle w:val="Bibliography"/>
      </w:pPr>
      <w:r>
        <w:t>78.</w:t>
      </w:r>
      <w:r>
        <w:tab/>
        <w:t xml:space="preserve">Guo, S. </w:t>
      </w:r>
      <w:r>
        <w:rPr>
          <w:i/>
          <w:iCs/>
        </w:rPr>
        <w:t>et al.</w:t>
      </w:r>
      <w:r>
        <w:t xml:space="preserve"> Exosomes derived from </w:t>
      </w:r>
      <w:r>
        <w:rPr>
          <w:i/>
          <w:iCs/>
        </w:rPr>
        <w:t>Fusobacterium nucleatum</w:t>
      </w:r>
      <w:r>
        <w:t xml:space="preserve"> -infected colorectal cancer cells facilitate tumour metastasis by selectively carrying miR-1246/92b-3p/27a-3p and CXCL16. </w:t>
      </w:r>
      <w:r>
        <w:rPr>
          <w:i/>
          <w:iCs/>
        </w:rPr>
        <w:t>Gut</w:t>
      </w:r>
      <w:r>
        <w:t xml:space="preserve"> </w:t>
      </w:r>
      <w:r>
        <w:rPr>
          <w:b/>
          <w:bCs/>
        </w:rPr>
        <w:t>70</w:t>
      </w:r>
      <w:r>
        <w:t>, 1507–1519 (2021).</w:t>
      </w:r>
    </w:p>
    <w:p w14:paraId="1B350E19" w14:textId="20266A6B"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lastRenderedPageBreak/>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123" w:author="Thomas Kwong" w:date="2021-09-22T18:12:00Z" w:initials="T.K">
    <w:p w14:paraId="3B21FAE8" w14:textId="21A368DB" w:rsidR="00752EF5" w:rsidRDefault="00752EF5">
      <w:pPr>
        <w:pStyle w:val="CommentText"/>
      </w:pPr>
      <w:r>
        <w:rPr>
          <w:rStyle w:val="CommentReference"/>
        </w:rPr>
        <w:annotationRef/>
      </w:r>
    </w:p>
  </w:comment>
  <w:comment w:id="124"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133"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139"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140"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134"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135" w:author="LIN, Yufeng" w:date="2021-09-20T19:30:00Z" w:initials="LY">
    <w:p w14:paraId="74F0A10A" w14:textId="66A20692" w:rsidR="00AC6DD3" w:rsidRDefault="00AC6DD3">
      <w:pPr>
        <w:pStyle w:val="CommentText"/>
      </w:pPr>
      <w:r>
        <w:rPr>
          <w:rStyle w:val="CommentReference"/>
        </w:rPr>
        <w:annotationRef/>
      </w:r>
      <w:r>
        <w:t>Done ~~~</w:t>
      </w:r>
    </w:p>
  </w:comment>
  <w:comment w:id="152"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202" w:author="Thomas Kwong" w:date="2021-09-12T16: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203"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211"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224" w:author="Thomas Kwong" w:date="2021-09-12T16:09:00Z" w:initials="T.K">
    <w:p w14:paraId="0F8E60A5" w14:textId="738D1760" w:rsidR="007148B3" w:rsidRDefault="007148B3">
      <w:pPr>
        <w:pStyle w:val="CommentText"/>
      </w:pPr>
      <w:r>
        <w:rPr>
          <w:rStyle w:val="CommentReference"/>
        </w:rPr>
        <w:annotationRef/>
      </w:r>
      <w:r>
        <w:t>Like what?</w:t>
      </w:r>
    </w:p>
  </w:comment>
  <w:comment w:id="225"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308"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309"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Yes, it is our indoor dataset. No published sequencing data, hhhh</w:t>
      </w:r>
    </w:p>
    <w:p w14:paraId="35173BF5" w14:textId="757FD411" w:rsidR="00AC6DD3" w:rsidRDefault="00AC6DD3">
      <w:pPr>
        <w:pStyle w:val="CommentText"/>
      </w:pPr>
    </w:p>
  </w:comment>
  <w:comment w:id="397"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Add a conclusion statement.or most important discovery here.</w:t>
      </w:r>
    </w:p>
  </w:comment>
  <w:comment w:id="405"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450" w:author="LIN, Yufeng" w:date="2021-08-18T10:00:00Z" w:initials="LY">
    <w:p w14:paraId="7F1353A8" w14:textId="77777777" w:rsidR="00531B71" w:rsidRDefault="00531B71" w:rsidP="00531B71">
      <w:pPr>
        <w:pStyle w:val="CommentText"/>
      </w:pPr>
      <w:r>
        <w:rPr>
          <w:rFonts w:hint="eastAsia"/>
        </w:rPr>
        <w:t>每个cohort的病人的个数</w:t>
      </w:r>
    </w:p>
  </w:comment>
  <w:comment w:id="455"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451"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463"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464"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442"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406" w:author="Thomas Kwong" w:date="2021-09-22T18: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469"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470"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473"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474" w:author="LIN, Yufeng" w:date="2021-09-23T13:32:00Z" w:initials="LY">
    <w:p w14:paraId="059B8A38" w14:textId="4250E350" w:rsidR="003557D0" w:rsidRDefault="003557D0">
      <w:pPr>
        <w:pStyle w:val="CommentText"/>
      </w:pPr>
      <w:r>
        <w:rPr>
          <w:rStyle w:val="CommentReference"/>
        </w:rPr>
        <w:annotationRef/>
      </w:r>
      <w:r>
        <w:rPr>
          <w:rFonts w:hint="eastAsia"/>
        </w:rPr>
        <w:t>不是，删了</w:t>
      </w:r>
    </w:p>
  </w:comment>
  <w:comment w:id="466"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467"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487"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488"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497"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498" w:author="LIN, Yufeng" w:date="2021-09-23T13: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500"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501" w:author="LIN, Yufeng" w:date="2021-09-23T13:12:00Z" w:initials="LY">
    <w:p w14:paraId="1D1755BE" w14:textId="22867A31"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573"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574"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581"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810"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812"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811" w:author="Thomas Kwong" w:date="2021-09-12T16:49:00Z" w:initials="T.K">
    <w:p w14:paraId="0DFEB74A" w14:textId="4FEFD3AE" w:rsidR="00177C66" w:rsidRDefault="00177C66">
      <w:pPr>
        <w:pStyle w:val="CommentText"/>
      </w:pPr>
      <w:r>
        <w:rPr>
          <w:rStyle w:val="CommentReference"/>
        </w:rPr>
        <w:annotationRef/>
      </w:r>
      <w:r>
        <w:t>Where??????</w:t>
      </w:r>
    </w:p>
  </w:comment>
  <w:comment w:id="813"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814"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791"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792" w:author="LIN, Yufeng" w:date="2021-09-21T09:52:00Z" w:initials="LY">
    <w:p w14:paraId="01D38380" w14:textId="17E297C1" w:rsidR="008125F9" w:rsidRDefault="008125F9">
      <w:pPr>
        <w:pStyle w:val="CommentText"/>
      </w:pPr>
      <w:r>
        <w:rPr>
          <w:rStyle w:val="CommentReference"/>
        </w:rPr>
        <w:annotationRef/>
      </w:r>
      <w:r>
        <w:t>Have move to material</w:t>
      </w:r>
    </w:p>
  </w:comment>
  <w:comment w:id="825"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830" w:author="nick ting" w:date="2021-09-24T17:13:00Z" w:initials="nt">
    <w:p w14:paraId="00128ABE" w14:textId="536A14F5" w:rsidR="00525A3D" w:rsidRDefault="00525A3D">
      <w:pPr>
        <w:pStyle w:val="CommentText"/>
      </w:pPr>
      <w:r>
        <w:rPr>
          <w:rStyle w:val="CommentReference"/>
        </w:rPr>
        <w:annotationRef/>
      </w:r>
    </w:p>
  </w:comment>
  <w:comment w:id="867" w:author="Thomas Kwong" w:date="2021-09-12T17: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868" w:author="LIN, Yufeng" w:date="2021-09-21T10:01:00Z" w:initials="LY">
    <w:p w14:paraId="2710F0CE" w14:textId="23E5DFB1" w:rsidR="00ED2B2F" w:rsidRDefault="00ED2B2F">
      <w:pPr>
        <w:pStyle w:val="CommentText"/>
      </w:pPr>
      <w:r>
        <w:rPr>
          <w:rStyle w:val="CommentReference"/>
        </w:rPr>
        <w:annotationRef/>
      </w:r>
      <w:r>
        <w:t>Ohhh~~~sorry.</w:t>
      </w:r>
    </w:p>
  </w:comment>
  <w:comment w:id="918"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919"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because this samples DNA extraction is abnormal and its data is quite strange, so I  discard it.</w:t>
      </w:r>
    </w:p>
  </w:comment>
  <w:comment w:id="921" w:author="Thomas Kwong" w:date="2021-09-12T17:10:00Z" w:initials="T.K">
    <w:p w14:paraId="527647E4" w14:textId="18A37C60" w:rsidR="002908A5" w:rsidRDefault="002908A5">
      <w:pPr>
        <w:pStyle w:val="CommentText"/>
      </w:pPr>
      <w:r>
        <w:rPr>
          <w:rStyle w:val="CommentReference"/>
        </w:rPr>
        <w:annotationRef/>
      </w:r>
      <w:r>
        <w:t>So this cohort was never used? Is this part of the 8 cohort? I am confused.</w:t>
      </w:r>
    </w:p>
  </w:comment>
  <w:comment w:id="922"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924"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931" w:author="Thomas Kwong" w:date="2021-09-12T17:11:00Z" w:initials="T.K">
    <w:p w14:paraId="34F83E42" w14:textId="55B94519" w:rsidR="002908A5" w:rsidRDefault="002908A5">
      <w:pPr>
        <w:pStyle w:val="CommentText"/>
      </w:pPr>
      <w:r>
        <w:rPr>
          <w:rStyle w:val="CommentReference"/>
        </w:rPr>
        <w:annotationRef/>
      </w:r>
      <w:r>
        <w:t>?I dont get.</w:t>
      </w:r>
    </w:p>
  </w:comment>
  <w:comment w:id="932" w:author="LIN, Yufeng" w:date="2021-09-21T11: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949"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956"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1062"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1063"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1086" w:author="LIN, Yufeng" w:date="2021-08-18T15: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1104"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1199" w:author="nick ting" w:date="2021-09-27T14:01:00Z" w:initials="nt">
    <w:p w14:paraId="015DF62F" w14:textId="25E87FB4" w:rsidR="00FA2A1F" w:rsidRDefault="00FA2A1F">
      <w:pPr>
        <w:pStyle w:val="CommentText"/>
      </w:pPr>
      <w:r>
        <w:rPr>
          <w:rStyle w:val="CommentReference"/>
        </w:rPr>
        <w:annotationRef/>
      </w:r>
      <w:r>
        <w:t>This paragraph was reorganized</w:t>
      </w:r>
    </w:p>
  </w:comment>
  <w:comment w:id="1214"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1218"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319" w:author="LIN, Yufeng" w:date="2021-08-20T09: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403" w:author="nick ting" w:date="2021-09-27T13: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1463"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1469" w:author="nick ting" w:date="2021-09-27T00: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1592"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637"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1659"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1693"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1704" w:author="nick ting" w:date="2021-09-27T13:48:00Z" w:initials="nt">
    <w:p w14:paraId="4CBC0334" w14:textId="6912DBED" w:rsidR="000975D5" w:rsidRPr="000975D5" w:rsidRDefault="000975D5">
      <w:pPr>
        <w:pStyle w:val="CommentText"/>
      </w:pPr>
      <w:r>
        <w:rPr>
          <w:rStyle w:val="CommentReference"/>
        </w:rPr>
        <w:annotationRef/>
      </w:r>
      <w:r>
        <w:t>This sentence was relocated to the previous paragraph</w:t>
      </w:r>
    </w:p>
  </w:comment>
  <w:comment w:id="1764"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记得吧sstf加上去</w:t>
      </w:r>
    </w:p>
  </w:comment>
  <w:comment w:id="1942" w:author="nick ting" w:date="2021-10-03T20:19:00Z" w:initials="nt">
    <w:p w14:paraId="3A54F906" w14:textId="4CAB32A9" w:rsidR="007A0F07" w:rsidRDefault="007A0F07">
      <w:pPr>
        <w:pStyle w:val="CommentText"/>
      </w:pPr>
      <w:r>
        <w:rPr>
          <w:rStyle w:val="CommentReference"/>
        </w:rPr>
        <w:annotationRef/>
      </w:r>
      <w:r>
        <w:t xml:space="preserve">Better to state clearly and separately what </w:t>
      </w:r>
      <w:proofErr w:type="gramStart"/>
      <w:r w:rsidR="00DB66B4">
        <w:t xml:space="preserve">fungi </w:t>
      </w:r>
      <w:r>
        <w:t xml:space="preserve"> have</w:t>
      </w:r>
      <w:proofErr w:type="gramEnd"/>
      <w:r>
        <w:t xml:space="preserve"> correlations with one another in CRC and in healthy individuals. Then, compare the changes of these correlations in the two stages.</w:t>
      </w:r>
    </w:p>
  </w:comment>
  <w:comment w:id="2038"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2066"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2131" w:author="nick ting" w:date="2021-10-03T20:21:00Z" w:initials="nt">
    <w:p w14:paraId="59E374DF" w14:textId="30DE03BA" w:rsidR="007A0F07" w:rsidRDefault="007A0F07">
      <w:pPr>
        <w:pStyle w:val="CommentText"/>
      </w:pPr>
      <w:r>
        <w:rPr>
          <w:rStyle w:val="CommentReference"/>
        </w:rPr>
        <w:annotationRef/>
      </w:r>
      <w:proofErr w:type="gramStart"/>
      <w:r>
        <w:rPr>
          <w:rFonts w:hint="eastAsia"/>
        </w:rPr>
        <w:t>H</w:t>
      </w:r>
      <w:r>
        <w:t>ave to</w:t>
      </w:r>
      <w:proofErr w:type="gramEnd"/>
      <w:r>
        <w:t xml:space="preserve"> explain more on this</w:t>
      </w:r>
    </w:p>
  </w:comment>
  <w:comment w:id="2356"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2405"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2515" w:author="LIN, Yufeng" w:date="2021-08-25T14: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2522" w:author="LIN, Yufeng" w:date="2021-08-25T14: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2546" w:author="Thomas Kwong" w:date="2021-10-04T01:37:00Z" w:initials="T.K">
    <w:p w14:paraId="0741CC44" w14:textId="77777777" w:rsidR="0088212D" w:rsidRDefault="0088212D" w:rsidP="0088212D">
      <w:pPr>
        <w:pStyle w:val="CommentText"/>
      </w:pPr>
      <w:r>
        <w:rPr>
          <w:rStyle w:val="CommentReference"/>
        </w:rPr>
        <w:annotationRef/>
      </w:r>
      <w:r>
        <w:t>Be scientific with wordings!</w:t>
      </w:r>
    </w:p>
  </w:comment>
  <w:comment w:id="2708" w:author="Thomas Kwong" w:date="2021-10-04T01:37:00Z" w:initials="T.K">
    <w:p w14:paraId="488DCA9C" w14:textId="77777777" w:rsidR="00F634CB" w:rsidRDefault="00F634CB" w:rsidP="00F634CB">
      <w:pPr>
        <w:pStyle w:val="CommentText"/>
      </w:pPr>
      <w:r>
        <w:rPr>
          <w:rStyle w:val="CommentReference"/>
        </w:rPr>
        <w:annotationRef/>
      </w:r>
      <w:r>
        <w:t>Be scientific with wordings!</w:t>
      </w:r>
    </w:p>
  </w:comment>
  <w:comment w:id="2730" w:author="Thomas Kwong" w:date="2021-10-04T01:37:00Z" w:initials="T.K">
    <w:p w14:paraId="2BFAC576" w14:textId="77777777" w:rsidR="0088212D" w:rsidRDefault="0088212D" w:rsidP="0088212D">
      <w:pPr>
        <w:pStyle w:val="CommentText"/>
      </w:pPr>
      <w:r>
        <w:rPr>
          <w:rStyle w:val="CommentReference"/>
        </w:rPr>
        <w:annotationRef/>
      </w:r>
      <w:r>
        <w:t>Be scientific with wordings!</w:t>
      </w:r>
    </w:p>
  </w:comment>
  <w:comment w:id="2746" w:author="Thomas Kwong" w:date="2021-10-04T01:37:00Z" w:initials="T.K">
    <w:p w14:paraId="3C4A4E10" w14:textId="77777777" w:rsidR="0088212D" w:rsidRDefault="0088212D" w:rsidP="0088212D">
      <w:pPr>
        <w:pStyle w:val="CommentText"/>
      </w:pPr>
      <w:r>
        <w:rPr>
          <w:rStyle w:val="CommentReference"/>
        </w:rPr>
        <w:annotationRef/>
      </w:r>
      <w:r>
        <w:t>Be scientific with wordings!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4D240940" w15:done="0"/>
  <w15:commentEx w15:paraId="3A54F906" w15:done="0"/>
  <w15:commentEx w15:paraId="7A83C944" w15:done="0"/>
  <w15:commentEx w15:paraId="2CCD40EC" w15:done="0"/>
  <w15:commentEx w15:paraId="59E374DF" w15:done="0"/>
  <w15:commentEx w15:paraId="17E36AB9" w15:done="0"/>
  <w15:commentEx w15:paraId="0A81F4C1" w15:done="0"/>
  <w15:commentEx w15:paraId="66E8A86B" w15:done="0"/>
  <w15:commentEx w15:paraId="0691FD72" w15:done="0"/>
  <w15:commentEx w15:paraId="0741CC44" w15:done="0"/>
  <w15:commentEx w15:paraId="488DCA9C" w15:done="0"/>
  <w15:commentEx w15:paraId="2BFAC576" w15:done="0"/>
  <w15:commentEx w15:paraId="3C4A4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4CE6C25" w16cex:dateUtc="2021-08-23T10:49:00Z"/>
  <w16cex:commentExtensible w16cex:durableId="25048EB7" w16cex:dateUtc="2021-10-03T12:19:00Z"/>
  <w16cex:commentExtensible w16cex:durableId="24CF5D49" w16cex:dateUtc="2021-08-24T03:44:00Z"/>
  <w16cex:commentExtensible w16cex:durableId="24CF5A33" w16cex:dateUtc="2021-08-24T03:44:00Z"/>
  <w16cex:commentExtensible w16cex:durableId="25048F54" w16cex:dateUtc="2021-10-03T12:21:00Z"/>
  <w16cex:commentExtensible w16cex:durableId="24CF90A2" w16cex:dateUtc="2021-08-24T07:37:00Z"/>
  <w16cex:commentExtensible w16cex:durableId="24CF9417" w16cex:dateUtc="2021-08-24T07:51:00Z"/>
  <w16cex:commentExtensible w16cex:durableId="24D0D14A" w16cex:dateUtc="2021-08-25T06:24:00Z"/>
  <w16cex:commentExtensible w16cex:durableId="24D0D12E" w16cex:dateUtc="2021-08-25T06:24:00Z"/>
  <w16cex:commentExtensible w16cex:durableId="25070263" w16cex:dateUtc="2021-10-03T17:37:00Z"/>
  <w16cex:commentExtensible w16cex:durableId="2504D963" w16cex:dateUtc="2021-10-03T17:37:00Z"/>
  <w16cex:commentExtensible w16cex:durableId="25070255" w16cex:dateUtc="2021-10-03T17:37:00Z"/>
  <w16cex:commentExtensible w16cex:durableId="2507025B" w16cex:dateUtc="2021-10-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4D240940" w16cid:durableId="24CE6C25"/>
  <w16cid:commentId w16cid:paraId="3A54F906" w16cid:durableId="25048EB7"/>
  <w16cid:commentId w16cid:paraId="7A83C944" w16cid:durableId="24CF5D49"/>
  <w16cid:commentId w16cid:paraId="2CCD40EC" w16cid:durableId="24CF5A33"/>
  <w16cid:commentId w16cid:paraId="59E374DF" w16cid:durableId="25048F54"/>
  <w16cid:commentId w16cid:paraId="17E36AB9" w16cid:durableId="24CF90A2"/>
  <w16cid:commentId w16cid:paraId="0A81F4C1" w16cid:durableId="24CF9417"/>
  <w16cid:commentId w16cid:paraId="66E8A86B" w16cid:durableId="24D0D14A"/>
  <w16cid:commentId w16cid:paraId="0691FD72" w16cid:durableId="24D0D12E"/>
  <w16cid:commentId w16cid:paraId="0741CC44" w16cid:durableId="25070263"/>
  <w16cid:commentId w16cid:paraId="488DCA9C" w16cid:durableId="2504D963"/>
  <w16cid:commentId w16cid:paraId="2BFAC576" w16cid:durableId="25070255"/>
  <w16cid:commentId w16cid:paraId="3C4A4E10" w16cid:durableId="25070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BB936" w14:textId="77777777" w:rsidR="00470348" w:rsidRDefault="00470348" w:rsidP="00D9531B">
      <w:r>
        <w:separator/>
      </w:r>
    </w:p>
  </w:endnote>
  <w:endnote w:type="continuationSeparator" w:id="0">
    <w:p w14:paraId="17053058" w14:textId="77777777" w:rsidR="00470348" w:rsidRDefault="00470348"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90E59" w14:textId="77777777" w:rsidR="00470348" w:rsidRDefault="00470348" w:rsidP="00D9531B">
      <w:r>
        <w:separator/>
      </w:r>
    </w:p>
  </w:footnote>
  <w:footnote w:type="continuationSeparator" w:id="0">
    <w:p w14:paraId="0693FE0F" w14:textId="77777777" w:rsidR="00470348" w:rsidRDefault="00470348"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Kwong">
    <w15:presenceInfo w15:providerId="None" w15:userId="Thomas Kwong"/>
  </w15:person>
  <w15:person w15:author="LIN, Yufeng">
    <w15:presenceInfo w15:providerId="None" w15:userId="LIN, Yufe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02608"/>
    <w:rsid w:val="00004CC2"/>
    <w:rsid w:val="000051EC"/>
    <w:rsid w:val="0003057F"/>
    <w:rsid w:val="00046853"/>
    <w:rsid w:val="000477DD"/>
    <w:rsid w:val="00047BAF"/>
    <w:rsid w:val="00070C6B"/>
    <w:rsid w:val="000961CC"/>
    <w:rsid w:val="00096A75"/>
    <w:rsid w:val="000975D5"/>
    <w:rsid w:val="000B77CA"/>
    <w:rsid w:val="000D0043"/>
    <w:rsid w:val="000F1559"/>
    <w:rsid w:val="000F3921"/>
    <w:rsid w:val="000F678D"/>
    <w:rsid w:val="00100B81"/>
    <w:rsid w:val="00111E8C"/>
    <w:rsid w:val="001145AC"/>
    <w:rsid w:val="00121BF5"/>
    <w:rsid w:val="0012344C"/>
    <w:rsid w:val="00125EFB"/>
    <w:rsid w:val="00130E5C"/>
    <w:rsid w:val="00147983"/>
    <w:rsid w:val="0015211A"/>
    <w:rsid w:val="0016491A"/>
    <w:rsid w:val="00170358"/>
    <w:rsid w:val="00174DF5"/>
    <w:rsid w:val="0017502C"/>
    <w:rsid w:val="00177C66"/>
    <w:rsid w:val="001857BF"/>
    <w:rsid w:val="00192D58"/>
    <w:rsid w:val="0019717A"/>
    <w:rsid w:val="001A7063"/>
    <w:rsid w:val="001B7AE4"/>
    <w:rsid w:val="001C68E3"/>
    <w:rsid w:val="001C6CFA"/>
    <w:rsid w:val="001C7215"/>
    <w:rsid w:val="001D7822"/>
    <w:rsid w:val="001E498E"/>
    <w:rsid w:val="001F5D5D"/>
    <w:rsid w:val="00203541"/>
    <w:rsid w:val="00204B60"/>
    <w:rsid w:val="00211129"/>
    <w:rsid w:val="00221DBF"/>
    <w:rsid w:val="002276BF"/>
    <w:rsid w:val="00232ACE"/>
    <w:rsid w:val="0023380F"/>
    <w:rsid w:val="00243773"/>
    <w:rsid w:val="00272EE9"/>
    <w:rsid w:val="00274D15"/>
    <w:rsid w:val="002779A9"/>
    <w:rsid w:val="002908A5"/>
    <w:rsid w:val="0029149C"/>
    <w:rsid w:val="00292052"/>
    <w:rsid w:val="00296DF7"/>
    <w:rsid w:val="002A01D6"/>
    <w:rsid w:val="002A53B1"/>
    <w:rsid w:val="002B1819"/>
    <w:rsid w:val="002B6652"/>
    <w:rsid w:val="002C1089"/>
    <w:rsid w:val="002C382A"/>
    <w:rsid w:val="002C64FB"/>
    <w:rsid w:val="002E1E6A"/>
    <w:rsid w:val="002F5B96"/>
    <w:rsid w:val="0030142C"/>
    <w:rsid w:val="00311A3E"/>
    <w:rsid w:val="00317AD9"/>
    <w:rsid w:val="003350DE"/>
    <w:rsid w:val="0033648F"/>
    <w:rsid w:val="0034072B"/>
    <w:rsid w:val="00346168"/>
    <w:rsid w:val="00350F09"/>
    <w:rsid w:val="003557D0"/>
    <w:rsid w:val="003624D5"/>
    <w:rsid w:val="00362578"/>
    <w:rsid w:val="00370ECF"/>
    <w:rsid w:val="003713B8"/>
    <w:rsid w:val="003879CE"/>
    <w:rsid w:val="003963F6"/>
    <w:rsid w:val="003A37B1"/>
    <w:rsid w:val="003A3841"/>
    <w:rsid w:val="003A4704"/>
    <w:rsid w:val="003A57AB"/>
    <w:rsid w:val="003B4F65"/>
    <w:rsid w:val="00401EFC"/>
    <w:rsid w:val="00405527"/>
    <w:rsid w:val="004107A6"/>
    <w:rsid w:val="004174A2"/>
    <w:rsid w:val="00420570"/>
    <w:rsid w:val="00422C33"/>
    <w:rsid w:val="004249EE"/>
    <w:rsid w:val="004266AF"/>
    <w:rsid w:val="0043131C"/>
    <w:rsid w:val="004314C2"/>
    <w:rsid w:val="00432D9F"/>
    <w:rsid w:val="00470348"/>
    <w:rsid w:val="00474B2B"/>
    <w:rsid w:val="004E4379"/>
    <w:rsid w:val="004E4D50"/>
    <w:rsid w:val="005165C0"/>
    <w:rsid w:val="00520951"/>
    <w:rsid w:val="0052127A"/>
    <w:rsid w:val="00525A3D"/>
    <w:rsid w:val="00527EAA"/>
    <w:rsid w:val="00531B71"/>
    <w:rsid w:val="00531B89"/>
    <w:rsid w:val="00543629"/>
    <w:rsid w:val="005557B8"/>
    <w:rsid w:val="00595E20"/>
    <w:rsid w:val="005A10E2"/>
    <w:rsid w:val="005A6254"/>
    <w:rsid w:val="005B5B6A"/>
    <w:rsid w:val="005D290B"/>
    <w:rsid w:val="005F24DC"/>
    <w:rsid w:val="00610F0C"/>
    <w:rsid w:val="00612E2B"/>
    <w:rsid w:val="00615D1D"/>
    <w:rsid w:val="006210FC"/>
    <w:rsid w:val="00626B9C"/>
    <w:rsid w:val="00626C27"/>
    <w:rsid w:val="00637CC2"/>
    <w:rsid w:val="00646244"/>
    <w:rsid w:val="00662F96"/>
    <w:rsid w:val="006716FA"/>
    <w:rsid w:val="0067668F"/>
    <w:rsid w:val="00683CAF"/>
    <w:rsid w:val="0068755C"/>
    <w:rsid w:val="00693464"/>
    <w:rsid w:val="006A1ACE"/>
    <w:rsid w:val="006A583D"/>
    <w:rsid w:val="006B3C3B"/>
    <w:rsid w:val="006E146A"/>
    <w:rsid w:val="006F4998"/>
    <w:rsid w:val="0070227E"/>
    <w:rsid w:val="00702342"/>
    <w:rsid w:val="007031A9"/>
    <w:rsid w:val="007148B3"/>
    <w:rsid w:val="007473CD"/>
    <w:rsid w:val="00752EF5"/>
    <w:rsid w:val="007668AF"/>
    <w:rsid w:val="00776CD5"/>
    <w:rsid w:val="00776F09"/>
    <w:rsid w:val="00781916"/>
    <w:rsid w:val="00790445"/>
    <w:rsid w:val="00797BD4"/>
    <w:rsid w:val="007A00E9"/>
    <w:rsid w:val="007A072D"/>
    <w:rsid w:val="007A0F07"/>
    <w:rsid w:val="007A54E8"/>
    <w:rsid w:val="007A5CA2"/>
    <w:rsid w:val="007A7FD7"/>
    <w:rsid w:val="007C6216"/>
    <w:rsid w:val="007C755A"/>
    <w:rsid w:val="007E03BE"/>
    <w:rsid w:val="007E7EF9"/>
    <w:rsid w:val="007F1010"/>
    <w:rsid w:val="008031F7"/>
    <w:rsid w:val="00806555"/>
    <w:rsid w:val="00811AE1"/>
    <w:rsid w:val="008125F9"/>
    <w:rsid w:val="008379BC"/>
    <w:rsid w:val="0084302D"/>
    <w:rsid w:val="00852BD9"/>
    <w:rsid w:val="00866D80"/>
    <w:rsid w:val="00867992"/>
    <w:rsid w:val="00870917"/>
    <w:rsid w:val="00874ACB"/>
    <w:rsid w:val="00880064"/>
    <w:rsid w:val="00881177"/>
    <w:rsid w:val="0088212D"/>
    <w:rsid w:val="00895549"/>
    <w:rsid w:val="008A0F40"/>
    <w:rsid w:val="008A3B52"/>
    <w:rsid w:val="008B0617"/>
    <w:rsid w:val="008C40FC"/>
    <w:rsid w:val="008C6AAA"/>
    <w:rsid w:val="008C7498"/>
    <w:rsid w:val="008C7798"/>
    <w:rsid w:val="008E07A8"/>
    <w:rsid w:val="008E309A"/>
    <w:rsid w:val="008E4C32"/>
    <w:rsid w:val="008E6A54"/>
    <w:rsid w:val="008F7CB0"/>
    <w:rsid w:val="00911CDD"/>
    <w:rsid w:val="009134E0"/>
    <w:rsid w:val="00930CB9"/>
    <w:rsid w:val="0096422D"/>
    <w:rsid w:val="009659EB"/>
    <w:rsid w:val="00971D87"/>
    <w:rsid w:val="0098399D"/>
    <w:rsid w:val="00997645"/>
    <w:rsid w:val="009B08A0"/>
    <w:rsid w:val="009B5131"/>
    <w:rsid w:val="009D00F7"/>
    <w:rsid w:val="009F1B87"/>
    <w:rsid w:val="009F5D73"/>
    <w:rsid w:val="00A009DF"/>
    <w:rsid w:val="00A01A31"/>
    <w:rsid w:val="00A13741"/>
    <w:rsid w:val="00A2773D"/>
    <w:rsid w:val="00A305D8"/>
    <w:rsid w:val="00A31D49"/>
    <w:rsid w:val="00A352F4"/>
    <w:rsid w:val="00A41972"/>
    <w:rsid w:val="00A44FBD"/>
    <w:rsid w:val="00A45492"/>
    <w:rsid w:val="00A71977"/>
    <w:rsid w:val="00A824EF"/>
    <w:rsid w:val="00AA51E6"/>
    <w:rsid w:val="00AB1F9F"/>
    <w:rsid w:val="00AC3DA1"/>
    <w:rsid w:val="00AC6DD3"/>
    <w:rsid w:val="00AC7950"/>
    <w:rsid w:val="00AC7FAD"/>
    <w:rsid w:val="00AD2F2A"/>
    <w:rsid w:val="00AE28C8"/>
    <w:rsid w:val="00AE2F5C"/>
    <w:rsid w:val="00AF35E0"/>
    <w:rsid w:val="00B01273"/>
    <w:rsid w:val="00B0379E"/>
    <w:rsid w:val="00B07014"/>
    <w:rsid w:val="00B16CD0"/>
    <w:rsid w:val="00B260A4"/>
    <w:rsid w:val="00B46202"/>
    <w:rsid w:val="00B47CE5"/>
    <w:rsid w:val="00B525C9"/>
    <w:rsid w:val="00B56AEB"/>
    <w:rsid w:val="00B702FD"/>
    <w:rsid w:val="00B705DE"/>
    <w:rsid w:val="00B71282"/>
    <w:rsid w:val="00B84FC5"/>
    <w:rsid w:val="00B86719"/>
    <w:rsid w:val="00B86D95"/>
    <w:rsid w:val="00BA34C7"/>
    <w:rsid w:val="00BA3DCF"/>
    <w:rsid w:val="00BA4627"/>
    <w:rsid w:val="00BE7D10"/>
    <w:rsid w:val="00C03A5E"/>
    <w:rsid w:val="00C13D35"/>
    <w:rsid w:val="00C3102E"/>
    <w:rsid w:val="00C33557"/>
    <w:rsid w:val="00C40C9A"/>
    <w:rsid w:val="00C43829"/>
    <w:rsid w:val="00C450DC"/>
    <w:rsid w:val="00C54439"/>
    <w:rsid w:val="00C64617"/>
    <w:rsid w:val="00C777A3"/>
    <w:rsid w:val="00C93399"/>
    <w:rsid w:val="00C974CA"/>
    <w:rsid w:val="00CA3711"/>
    <w:rsid w:val="00CB67CB"/>
    <w:rsid w:val="00CC5706"/>
    <w:rsid w:val="00CD611D"/>
    <w:rsid w:val="00CE0FD9"/>
    <w:rsid w:val="00D1238A"/>
    <w:rsid w:val="00D21AB9"/>
    <w:rsid w:val="00D22B87"/>
    <w:rsid w:val="00D46E76"/>
    <w:rsid w:val="00D61D17"/>
    <w:rsid w:val="00D64894"/>
    <w:rsid w:val="00D7106E"/>
    <w:rsid w:val="00D724EE"/>
    <w:rsid w:val="00D72E28"/>
    <w:rsid w:val="00D93222"/>
    <w:rsid w:val="00D9503E"/>
    <w:rsid w:val="00D9531B"/>
    <w:rsid w:val="00DB66B4"/>
    <w:rsid w:val="00DD0F71"/>
    <w:rsid w:val="00DD671B"/>
    <w:rsid w:val="00DF5CC7"/>
    <w:rsid w:val="00E06A91"/>
    <w:rsid w:val="00E1569B"/>
    <w:rsid w:val="00E15F7E"/>
    <w:rsid w:val="00E423B8"/>
    <w:rsid w:val="00E44472"/>
    <w:rsid w:val="00E46F05"/>
    <w:rsid w:val="00E71AA7"/>
    <w:rsid w:val="00E753D0"/>
    <w:rsid w:val="00E823BD"/>
    <w:rsid w:val="00E84D28"/>
    <w:rsid w:val="00EA49C9"/>
    <w:rsid w:val="00EB2FF7"/>
    <w:rsid w:val="00EB3DCC"/>
    <w:rsid w:val="00EC22EF"/>
    <w:rsid w:val="00EC333B"/>
    <w:rsid w:val="00EC3E56"/>
    <w:rsid w:val="00ED2B2F"/>
    <w:rsid w:val="00ED3D78"/>
    <w:rsid w:val="00ED41D5"/>
    <w:rsid w:val="00EE5685"/>
    <w:rsid w:val="00F05685"/>
    <w:rsid w:val="00F124D2"/>
    <w:rsid w:val="00F15BA6"/>
    <w:rsid w:val="00F444BB"/>
    <w:rsid w:val="00F469D4"/>
    <w:rsid w:val="00F61633"/>
    <w:rsid w:val="00F634CB"/>
    <w:rsid w:val="00F76818"/>
    <w:rsid w:val="00F774B9"/>
    <w:rsid w:val="00F93DEB"/>
    <w:rsid w:val="00F96E61"/>
    <w:rsid w:val="00F97CC4"/>
    <w:rsid w:val="00FA0AD4"/>
    <w:rsid w:val="00FA2A1F"/>
    <w:rsid w:val="00FA35F2"/>
    <w:rsid w:val="00FA777A"/>
    <w:rsid w:val="00FB1BA9"/>
    <w:rsid w:val="00FB7322"/>
    <w:rsid w:val="00FC2A07"/>
    <w:rsid w:val="00FD14B1"/>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8B0617"/>
    <w:pPr>
      <w:spacing w:before="120" w:after="120" w:line="240" w:lineRule="auto"/>
      <w:pPrChange w:id="0" w:author="Thomas Kwong" w:date="2021-10-05T16:39:00Z">
        <w:pPr>
          <w:keepNext/>
          <w:keepLines/>
          <w:widowControl w:val="0"/>
          <w:spacing w:before="120" w:after="120"/>
          <w:jc w:val="both"/>
          <w:outlineLvl w:val="1"/>
        </w:pPr>
      </w:pPrChange>
    </w:pPr>
    <w:rPr>
      <w:bCs w:val="0"/>
      <w:color w:val="2F5496" w:themeColor="accent1" w:themeShade="BF"/>
      <w:sz w:val="24"/>
      <w:szCs w:val="21"/>
      <w:u w:val="single"/>
      <w:rPrChange w:id="0" w:author="Thomas Kwong" w:date="2021-10-05T16:39:00Z">
        <w:rPr>
          <w:rFonts w:asciiTheme="majorHAnsi" w:eastAsiaTheme="majorEastAsia" w:hAnsiTheme="majorHAnsi" w:cstheme="majorBidi"/>
          <w:b/>
          <w:color w:val="2F5496" w:themeColor="accent1" w:themeShade="BF"/>
          <w:kern w:val="2"/>
          <w:sz w:val="24"/>
          <w:szCs w:val="21"/>
          <w:u w:val="single"/>
          <w:lang w:val="en-US" w:eastAsia="zh-CN" w:bidi="ar-SA"/>
        </w:rPr>
      </w:rPrChange>
    </w:rPr>
  </w:style>
  <w:style w:type="character" w:customStyle="1" w:styleId="title20825Char">
    <w:name w:val="title2_0825 Char"/>
    <w:basedOn w:val="Heading1Char"/>
    <w:link w:val="title20825"/>
    <w:rsid w:val="008B0617"/>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23</Pages>
  <Words>61750</Words>
  <Characters>371121</Characters>
  <Application>Microsoft Office Word</Application>
  <DocSecurity>0</DocSecurity>
  <Lines>5154</Lines>
  <Paragraphs>1071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8</cp:revision>
  <dcterms:created xsi:type="dcterms:W3CDTF">2021-10-04T09:00:00Z</dcterms:created>
  <dcterms:modified xsi:type="dcterms:W3CDTF">2021-10-05T10:59:00Z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id="IAVoCrSm"/&gt;&lt;style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