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755CC4" w:rsidRDefault="00A44FBD" w:rsidP="002849C4">
      <w:pPr>
        <w:jc w:val="center"/>
        <w:rPr>
          <w:b/>
          <w:bCs/>
        </w:rPr>
      </w:pPr>
      <w:r w:rsidRPr="00755CC4">
        <w:rPr>
          <w:b/>
          <w:bCs/>
        </w:rPr>
        <w:t>Multi-cohort fecal metagenomic analysis reveals</w:t>
      </w:r>
      <w:r w:rsidR="00E81CE7" w:rsidRPr="00755CC4">
        <w:rPr>
          <w:b/>
          <w:bCs/>
        </w:rPr>
        <w:t xml:space="preserve"> the altered fungal signatures in colorectal cancer</w:t>
      </w:r>
      <w:r w:rsidRPr="00755CC4">
        <w:rPr>
          <w:b/>
          <w:bCs/>
        </w:rPr>
        <w:t xml:space="preserve"> </w:t>
      </w:r>
      <w:r w:rsidR="00E81CE7" w:rsidRPr="00755CC4">
        <w:rPr>
          <w:b/>
          <w:bCs/>
        </w:rPr>
        <w:t xml:space="preserve">and </w:t>
      </w:r>
      <w:r w:rsidRPr="00755CC4">
        <w:rPr>
          <w:b/>
          <w:bCs/>
        </w:rPr>
        <w:t xml:space="preserve">the carcinogenic potential of </w:t>
      </w:r>
      <w:r w:rsidRPr="00755CC4">
        <w:rPr>
          <w:b/>
          <w:bCs/>
          <w:i/>
          <w:iCs/>
        </w:rPr>
        <w:t>Aspergillus rambellii</w:t>
      </w:r>
    </w:p>
    <w:p w14:paraId="6400D611" w14:textId="75FD048A" w:rsidR="00B666A6" w:rsidRPr="002849C4" w:rsidRDefault="00036E91" w:rsidP="002849C4">
      <w:pPr>
        <w:widowControl/>
        <w:jc w:val="left"/>
        <w:rPr>
          <w:sz w:val="18"/>
          <w:szCs w:val="18"/>
        </w:rPr>
      </w:pPr>
      <w:r w:rsidRPr="002849C4">
        <w:rPr>
          <w:b/>
          <w:bCs/>
          <w:sz w:val="18"/>
          <w:szCs w:val="18"/>
        </w:rPr>
        <w:t xml:space="preserve">Yufeng </w:t>
      </w:r>
      <w:r w:rsidR="00A84873" w:rsidRPr="002849C4">
        <w:rPr>
          <w:b/>
          <w:bCs/>
          <w:sz w:val="18"/>
          <w:szCs w:val="18"/>
        </w:rPr>
        <w:t>LIN</w:t>
      </w:r>
      <w:r w:rsidR="00A84873" w:rsidRPr="002849C4">
        <w:rPr>
          <w:sz w:val="18"/>
          <w:szCs w:val="18"/>
        </w:rPr>
        <w:t>,</w:t>
      </w:r>
      <w:r w:rsidRPr="002849C4">
        <w:rPr>
          <w:sz w:val="18"/>
          <w:szCs w:val="18"/>
        </w:rPr>
        <w:t xml:space="preserve"> study design, dry lab analysis, wet lab validation, and written.</w:t>
      </w:r>
    </w:p>
    <w:p w14:paraId="39FFD2C3" w14:textId="076E9B57" w:rsidR="00036E91" w:rsidRPr="002849C4" w:rsidRDefault="00036E91" w:rsidP="002849C4">
      <w:pPr>
        <w:widowControl/>
        <w:jc w:val="left"/>
        <w:rPr>
          <w:sz w:val="18"/>
          <w:szCs w:val="18"/>
        </w:rPr>
      </w:pPr>
      <w:r w:rsidRPr="002849C4">
        <w:rPr>
          <w:b/>
          <w:bCs/>
          <w:sz w:val="18"/>
          <w:szCs w:val="18"/>
        </w:rPr>
        <w:t xml:space="preserve">Wet Lab: </w:t>
      </w:r>
      <w:r w:rsidRPr="002849C4">
        <w:rPr>
          <w:sz w:val="18"/>
          <w:szCs w:val="18"/>
        </w:rPr>
        <w:t>Yali Liu, Jason Kang</w:t>
      </w:r>
      <w:r w:rsidR="00A84873" w:rsidRPr="002849C4">
        <w:rPr>
          <w:sz w:val="18"/>
          <w:szCs w:val="18"/>
        </w:rPr>
        <w:t>, Thomas Kwong.</w:t>
      </w:r>
    </w:p>
    <w:p w14:paraId="4A1E969A" w14:textId="69B8A9DD" w:rsidR="00036E91" w:rsidRPr="002849C4" w:rsidRDefault="00036E91" w:rsidP="002849C4">
      <w:pPr>
        <w:widowControl/>
        <w:jc w:val="left"/>
        <w:rPr>
          <w:sz w:val="18"/>
          <w:szCs w:val="18"/>
        </w:rPr>
      </w:pPr>
      <w:r w:rsidRPr="002849C4">
        <w:rPr>
          <w:b/>
          <w:bCs/>
          <w:sz w:val="18"/>
          <w:szCs w:val="18"/>
        </w:rPr>
        <w:t>Dry Lab:</w:t>
      </w:r>
      <w:r w:rsidRPr="002849C4">
        <w:rPr>
          <w:sz w:val="18"/>
          <w:szCs w:val="18"/>
        </w:rPr>
        <w:t xml:space="preserve"> Yiwei Wang (SBS, CUHK), Han Jing (Med-X, XJTU), Changan Liu, Weixin Liu, SK, </w:t>
      </w:r>
      <w:r w:rsidR="00E846A7" w:rsidRPr="002849C4">
        <w:rPr>
          <w:sz w:val="18"/>
          <w:szCs w:val="18"/>
        </w:rPr>
        <w:t xml:space="preserve">Bisi, </w:t>
      </w:r>
      <w:r w:rsidRPr="002849C4">
        <w:rPr>
          <w:sz w:val="18"/>
          <w:szCs w:val="18"/>
        </w:rPr>
        <w:t>Yanqiang Ding</w:t>
      </w:r>
      <w:r w:rsidR="00A84873" w:rsidRPr="002849C4">
        <w:rPr>
          <w:sz w:val="18"/>
          <w:szCs w:val="18"/>
        </w:rPr>
        <w:t>.</w:t>
      </w:r>
    </w:p>
    <w:p w14:paraId="5F0667A1" w14:textId="71B599AA" w:rsidR="00E846A7" w:rsidRPr="002849C4" w:rsidRDefault="00E846A7" w:rsidP="002849C4">
      <w:pPr>
        <w:widowControl/>
        <w:jc w:val="left"/>
        <w:rPr>
          <w:sz w:val="18"/>
          <w:szCs w:val="18"/>
        </w:rPr>
      </w:pPr>
      <w:r w:rsidRPr="002849C4">
        <w:rPr>
          <w:rFonts w:hint="eastAsia"/>
          <w:b/>
          <w:bCs/>
          <w:sz w:val="18"/>
          <w:szCs w:val="18"/>
        </w:rPr>
        <w:t>C</w:t>
      </w:r>
      <w:r w:rsidRPr="002849C4">
        <w:rPr>
          <w:b/>
          <w:bCs/>
          <w:sz w:val="18"/>
          <w:szCs w:val="18"/>
        </w:rPr>
        <w:t xml:space="preserve">linical guidance: </w:t>
      </w:r>
      <w:r w:rsidRPr="002849C4">
        <w:rPr>
          <w:sz w:val="18"/>
          <w:szCs w:val="18"/>
        </w:rPr>
        <w:t>Sunny Wong</w:t>
      </w:r>
    </w:p>
    <w:p w14:paraId="3D819617" w14:textId="1BF54E30" w:rsidR="00036E91" w:rsidRPr="002849C4" w:rsidRDefault="00036E91" w:rsidP="002849C4">
      <w:pPr>
        <w:widowControl/>
        <w:jc w:val="left"/>
        <w:rPr>
          <w:sz w:val="18"/>
          <w:szCs w:val="18"/>
        </w:rPr>
      </w:pPr>
      <w:r w:rsidRPr="002849C4">
        <w:rPr>
          <w:b/>
          <w:bCs/>
          <w:sz w:val="18"/>
          <w:szCs w:val="18"/>
        </w:rPr>
        <w:t>Manuscript revision:</w:t>
      </w:r>
      <w:r w:rsidRPr="002849C4">
        <w:rPr>
          <w:sz w:val="18"/>
          <w:szCs w:val="18"/>
        </w:rPr>
        <w:t xml:space="preserve"> Nick </w:t>
      </w:r>
      <w:r w:rsidR="00064B49" w:rsidRPr="002849C4">
        <w:rPr>
          <w:sz w:val="18"/>
          <w:szCs w:val="18"/>
        </w:rPr>
        <w:t>T</w:t>
      </w:r>
      <w:r w:rsidRPr="002849C4">
        <w:rPr>
          <w:sz w:val="18"/>
          <w:szCs w:val="18"/>
        </w:rPr>
        <w:t>ing</w:t>
      </w:r>
      <w:r w:rsidR="00A84873" w:rsidRPr="002849C4">
        <w:rPr>
          <w:sz w:val="18"/>
          <w:szCs w:val="18"/>
        </w:rPr>
        <w:t>, Thomas Kwong</w:t>
      </w:r>
      <w:r w:rsidRPr="002849C4">
        <w:rPr>
          <w:sz w:val="18"/>
          <w:szCs w:val="18"/>
        </w:rPr>
        <w:t>, Harry Lau.</w:t>
      </w:r>
    </w:p>
    <w:p w14:paraId="659B228A" w14:textId="538E5BBC" w:rsidR="00036E91" w:rsidRPr="002849C4" w:rsidRDefault="008C3C02" w:rsidP="002849C4">
      <w:pPr>
        <w:widowControl/>
        <w:jc w:val="left"/>
        <w:rPr>
          <w:sz w:val="18"/>
          <w:szCs w:val="18"/>
        </w:rPr>
      </w:pPr>
      <w:r w:rsidRPr="002849C4">
        <w:rPr>
          <w:b/>
          <w:bCs/>
          <w:sz w:val="18"/>
          <w:szCs w:val="18"/>
        </w:rPr>
        <w:t>Study design and supervise</w:t>
      </w:r>
      <w:r w:rsidR="003724DF" w:rsidRPr="002849C4">
        <w:rPr>
          <w:b/>
          <w:bCs/>
          <w:sz w:val="18"/>
          <w:szCs w:val="18"/>
        </w:rPr>
        <w:t>:</w:t>
      </w:r>
      <w:r w:rsidR="003724DF" w:rsidRPr="002849C4">
        <w:rPr>
          <w:sz w:val="18"/>
          <w:szCs w:val="18"/>
        </w:rPr>
        <w:t xml:space="preserve"> </w:t>
      </w:r>
      <w:r w:rsidR="00036E91" w:rsidRPr="002849C4">
        <w:rPr>
          <w:sz w:val="18"/>
          <w:szCs w:val="18"/>
        </w:rPr>
        <w:t>Jun Yu</w:t>
      </w:r>
    </w:p>
    <w:p w14:paraId="5035EB16" w14:textId="6E40921B" w:rsidR="00036E91" w:rsidRPr="0038659B" w:rsidRDefault="00036E91" w:rsidP="002849C4">
      <w:pPr>
        <w:widowControl/>
        <w:jc w:val="left"/>
        <w:rPr>
          <w:b/>
          <w:bCs/>
          <w:kern w:val="44"/>
          <w:u w:val="single"/>
        </w:rPr>
      </w:pPr>
      <w:r w:rsidRPr="0038659B">
        <w:br w:type="page"/>
      </w:r>
    </w:p>
    <w:p w14:paraId="712F46EF" w14:textId="41C8D23B" w:rsidR="00192D58" w:rsidRPr="00755CC4" w:rsidRDefault="00D9531B">
      <w:pPr>
        <w:pStyle w:val="title10831"/>
        <w:spacing w:line="480" w:lineRule="auto"/>
        <w:jc w:val="left"/>
        <w:rPr>
          <w:sz w:val="24"/>
          <w:szCs w:val="24"/>
          <w:rPrChange w:id="0" w:author="Yufeng" w:date="2021-10-10T17:48:00Z">
            <w:rPr/>
          </w:rPrChange>
        </w:rPr>
        <w:pPrChange w:id="1" w:author="Yufeng" w:date="2021-10-10T17:53:00Z">
          <w:pPr>
            <w:pStyle w:val="title10831"/>
          </w:pPr>
        </w:pPrChange>
      </w:pPr>
      <w:r w:rsidRPr="00755CC4">
        <w:rPr>
          <w:sz w:val="24"/>
          <w:szCs w:val="24"/>
          <w:rPrChange w:id="2" w:author="Yufeng" w:date="2021-10-10T17:48:00Z">
            <w:rPr/>
          </w:rPrChange>
        </w:rPr>
        <w:lastRenderedPageBreak/>
        <w:t>Introduction</w:t>
      </w:r>
    </w:p>
    <w:p w14:paraId="58CE8D48" w14:textId="6E3ED985" w:rsidR="0070227E" w:rsidRPr="00755CC4" w:rsidDel="00ED16E1" w:rsidRDefault="00D9531B">
      <w:pPr>
        <w:jc w:val="left"/>
        <w:rPr>
          <w:ins w:id="3" w:author="nick ting" w:date="2021-10-04T21:21:00Z"/>
          <w:del w:id="4" w:author="Yufeng" w:date="2021-10-10T18:11:00Z"/>
          <w:rPrChange w:id="5" w:author="Yufeng" w:date="2021-10-10T17:48:00Z">
            <w:rPr>
              <w:ins w:id="6" w:author="nick ting" w:date="2021-10-04T21:21:00Z"/>
              <w:del w:id="7" w:author="Yufeng" w:date="2021-10-10T18:11:00Z"/>
              <w:sz w:val="22"/>
            </w:rPr>
          </w:rPrChange>
        </w:rPr>
        <w:pPrChange w:id="8" w:author="Yufeng" w:date="2021-10-10T17:53:00Z">
          <w:pPr/>
        </w:pPrChange>
      </w:pPr>
      <w:r w:rsidRPr="00755CC4">
        <w:rPr>
          <w:rPrChange w:id="9" w:author="Yufeng" w:date="2021-10-10T17:48:00Z">
            <w:rPr>
              <w:sz w:val="22"/>
            </w:rPr>
          </w:rPrChange>
        </w:rPr>
        <w:t xml:space="preserve">Colorectal cancer </w:t>
      </w:r>
      <w:r w:rsidR="002F5B96" w:rsidRPr="00755CC4">
        <w:rPr>
          <w:rPrChange w:id="10" w:author="Yufeng" w:date="2021-10-10T17:48:00Z">
            <w:rPr>
              <w:sz w:val="22"/>
            </w:rPr>
          </w:rPrChange>
        </w:rPr>
        <w:t xml:space="preserve">(CRC) </w:t>
      </w:r>
      <w:r w:rsidRPr="00755CC4">
        <w:rPr>
          <w:rPrChange w:id="11" w:author="Yufeng" w:date="2021-10-10T17:48:00Z">
            <w:rPr>
              <w:sz w:val="22"/>
            </w:rPr>
          </w:rPrChange>
        </w:rPr>
        <w:t xml:space="preserve">is the third most common </w:t>
      </w:r>
      <w:del w:id="12" w:author="Thomas Kwong" w:date="2021-09-12T13:00:00Z">
        <w:r w:rsidRPr="00755CC4" w:rsidDel="00E46F05">
          <w:rPr>
            <w:rPrChange w:id="13" w:author="Yufeng" w:date="2021-10-10T17:48:00Z">
              <w:rPr>
                <w:sz w:val="22"/>
              </w:rPr>
            </w:rPrChange>
          </w:rPr>
          <w:delText xml:space="preserve">non-sex-specific </w:delText>
        </w:r>
      </w:del>
      <w:r w:rsidRPr="00755CC4">
        <w:rPr>
          <w:rPrChange w:id="14" w:author="Yufeng" w:date="2021-10-10T17:48:00Z">
            <w:rPr>
              <w:sz w:val="22"/>
            </w:rPr>
          </w:rPrChange>
        </w:rPr>
        <w:t>cancer and</w:t>
      </w:r>
      <w:ins w:id="15" w:author="Thomas Kwong" w:date="2021-09-12T13:01:00Z">
        <w:r w:rsidR="00E46F05" w:rsidRPr="00755CC4">
          <w:rPr>
            <w:rPrChange w:id="16" w:author="Yufeng" w:date="2021-10-10T17:48:00Z">
              <w:rPr>
                <w:sz w:val="22"/>
              </w:rPr>
            </w:rPrChange>
          </w:rPr>
          <w:t xml:space="preserve"> has </w:t>
        </w:r>
      </w:ins>
      <w:del w:id="17" w:author="Thomas Kwong" w:date="2021-09-12T13:01:00Z">
        <w:r w:rsidRPr="00755CC4" w:rsidDel="00E46F05">
          <w:rPr>
            <w:rPrChange w:id="18" w:author="Yufeng" w:date="2021-10-10T17:48:00Z">
              <w:rPr>
                <w:sz w:val="22"/>
              </w:rPr>
            </w:rPrChange>
          </w:rPr>
          <w:delText xml:space="preserve"> is responsible for </w:delText>
        </w:r>
      </w:del>
      <w:r w:rsidRPr="00755CC4">
        <w:rPr>
          <w:rPrChange w:id="19" w:author="Yufeng" w:date="2021-10-10T17:48:00Z">
            <w:rPr>
              <w:sz w:val="22"/>
            </w:rPr>
          </w:rPrChange>
        </w:rPr>
        <w:t>the second-highest mortality rate after lung cancer</w:t>
      </w:r>
      <w:ins w:id="20" w:author="Thomas Kwong" w:date="2021-09-22T17:26:00Z">
        <w:r w:rsidR="009659EB" w:rsidRPr="00755CC4">
          <w:rPr>
            <w:rPrChange w:id="21" w:author="Yufeng" w:date="2021-10-10T17:48:00Z">
              <w:rPr>
                <w:sz w:val="22"/>
              </w:rPr>
            </w:rPrChange>
          </w:rPr>
          <w:t xml:space="preserve"> </w:t>
        </w:r>
      </w:ins>
      <w:ins w:id="22" w:author="Thomas Kwong" w:date="2021-09-22T17:27:00Z">
        <w:r w:rsidR="009659EB" w:rsidRPr="00755CC4">
          <w:rPr>
            <w:rPrChange w:id="23" w:author="Yufeng" w:date="2021-10-10T17:48:00Z">
              <w:rPr>
                <w:sz w:val="22"/>
              </w:rPr>
            </w:rPrChange>
          </w:rPr>
          <w:t>globally</w:t>
        </w:r>
        <w:del w:id="24" w:author="nick ting" w:date="2021-10-04T21:11:00Z">
          <w:r w:rsidR="009659EB" w:rsidRPr="00755CC4" w:rsidDel="006716FA">
            <w:rPr>
              <w:rPrChange w:id="25" w:author="Yufeng" w:date="2021-10-10T17:48:00Z">
                <w:rPr>
                  <w:sz w:val="22"/>
                </w:rPr>
              </w:rPrChange>
            </w:rPr>
            <w:delText xml:space="preserve"> </w:delText>
          </w:r>
        </w:del>
      </w:ins>
      <w:r w:rsidRPr="00755CC4">
        <w:rPr>
          <w:rPrChange w:id="26" w:author="Yufeng" w:date="2021-10-10T17:48:00Z">
            <w:rPr>
              <w:sz w:val="22"/>
            </w:rPr>
          </w:rPrChange>
        </w:rPr>
        <w:fldChar w:fldCharType="begin"/>
      </w:r>
      <w:r w:rsidR="00FD106C">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55CC4">
        <w:rPr>
          <w:rPrChange w:id="27" w:author="Yufeng" w:date="2021-10-10T17:48:00Z">
            <w:rPr>
              <w:sz w:val="22"/>
            </w:rPr>
          </w:rPrChange>
        </w:rPr>
        <w:fldChar w:fldCharType="separate"/>
      </w:r>
      <w:r w:rsidR="00D7106E" w:rsidRPr="00755CC4">
        <w:rPr>
          <w:kern w:val="0"/>
          <w:vertAlign w:val="superscript"/>
          <w:rPrChange w:id="28" w:author="Yufeng" w:date="2021-10-10T17:48:00Z">
            <w:rPr>
              <w:kern w:val="0"/>
              <w:sz w:val="22"/>
              <w:vertAlign w:val="superscript"/>
            </w:rPr>
          </w:rPrChange>
        </w:rPr>
        <w:t>1,2</w:t>
      </w:r>
      <w:r w:rsidRPr="00755CC4">
        <w:rPr>
          <w:rPrChange w:id="29" w:author="Yufeng" w:date="2021-10-10T17:48:00Z">
            <w:rPr>
              <w:sz w:val="22"/>
            </w:rPr>
          </w:rPrChange>
        </w:rPr>
        <w:fldChar w:fldCharType="end"/>
      </w:r>
      <w:r w:rsidRPr="00755CC4">
        <w:rPr>
          <w:rPrChange w:id="30" w:author="Yufeng" w:date="2021-10-10T17:48:00Z">
            <w:rPr>
              <w:sz w:val="22"/>
            </w:rPr>
          </w:rPrChange>
        </w:rPr>
        <w:t>.</w:t>
      </w:r>
      <w:del w:id="31" w:author="Thomas Kwong" w:date="2021-09-12T13:26:00Z">
        <w:r w:rsidRPr="00755CC4" w:rsidDel="005165C0">
          <w:rPr>
            <w:rPrChange w:id="32" w:author="Yufeng" w:date="2021-10-10T17:48:00Z">
              <w:rPr>
                <w:sz w:val="22"/>
              </w:rPr>
            </w:rPrChange>
          </w:rPr>
          <w:delText xml:space="preserve"> </w:delText>
        </w:r>
        <w:commentRangeStart w:id="33"/>
        <w:r w:rsidRPr="00755CC4" w:rsidDel="005165C0">
          <w:rPr>
            <w:rPrChange w:id="34" w:author="Yufeng" w:date="2021-10-10T17:48:00Z">
              <w:rPr>
                <w:sz w:val="22"/>
              </w:rPr>
            </w:rPrChange>
          </w:rPr>
          <w:delText>There would be over a quarter of a million patients were diagnosed with CRC, and its mortality rate is more than 5% every year worldwide</w:delText>
        </w:r>
        <w:r w:rsidRPr="00755CC4" w:rsidDel="005165C0">
          <w:rPr>
            <w:rPrChange w:id="35" w:author="Yufeng" w:date="2021-10-10T17:48:00Z">
              <w:rPr>
                <w:sz w:val="22"/>
              </w:rPr>
            </w:rPrChange>
          </w:rPr>
          <w:fldChar w:fldCharType="begin"/>
        </w:r>
        <w:r w:rsidRPr="00755CC4" w:rsidDel="005165C0">
          <w:rPr>
            <w:rPrChange w:id="36" w:author="Yufeng" w:date="2021-10-10T17:48:00Z">
              <w:rPr>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55CC4" w:rsidDel="005165C0">
          <w:rPr>
            <w:rPrChange w:id="37" w:author="Yufeng" w:date="2021-10-10T17:48:00Z">
              <w:rPr>
                <w:sz w:val="22"/>
              </w:rPr>
            </w:rPrChange>
          </w:rPr>
          <w:fldChar w:fldCharType="separate"/>
        </w:r>
        <w:r w:rsidR="002F5B96" w:rsidRPr="00755CC4" w:rsidDel="005165C0">
          <w:rPr>
            <w:rFonts w:eastAsia="PMingLiU"/>
            <w:kern w:val="0"/>
            <w:vertAlign w:val="superscript"/>
            <w:rPrChange w:id="38" w:author="Yufeng" w:date="2021-10-10T17:48:00Z">
              <w:rPr>
                <w:rFonts w:eastAsia="等线"/>
                <w:kern w:val="0"/>
                <w:sz w:val="22"/>
                <w:vertAlign w:val="superscript"/>
              </w:rPr>
            </w:rPrChange>
          </w:rPr>
          <w:delText>2</w:delText>
        </w:r>
        <w:r w:rsidRPr="00755CC4" w:rsidDel="005165C0">
          <w:rPr>
            <w:rPrChange w:id="39" w:author="Yufeng" w:date="2021-10-10T17:48:00Z">
              <w:rPr>
                <w:sz w:val="22"/>
              </w:rPr>
            </w:rPrChange>
          </w:rPr>
          <w:fldChar w:fldCharType="end"/>
        </w:r>
        <w:commentRangeEnd w:id="33"/>
        <w:r w:rsidR="00E46F05" w:rsidRPr="00755CC4" w:rsidDel="005165C0">
          <w:rPr>
            <w:rStyle w:val="CommentReference"/>
            <w:sz w:val="24"/>
            <w:szCs w:val="24"/>
            <w:rPrChange w:id="40" w:author="Yufeng" w:date="2021-10-10T17:48:00Z">
              <w:rPr>
                <w:rStyle w:val="CommentReference"/>
                <w:sz w:val="22"/>
                <w:szCs w:val="22"/>
              </w:rPr>
            </w:rPrChange>
          </w:rPr>
          <w:commentReference w:id="33"/>
        </w:r>
        <w:r w:rsidRPr="00755CC4" w:rsidDel="005165C0">
          <w:rPr>
            <w:rPrChange w:id="41" w:author="Yufeng" w:date="2021-10-10T17:48:00Z">
              <w:rPr>
                <w:sz w:val="22"/>
              </w:rPr>
            </w:rPrChange>
          </w:rPr>
          <w:delText>.</w:delText>
        </w:r>
      </w:del>
      <w:r w:rsidRPr="00755CC4">
        <w:rPr>
          <w:rPrChange w:id="42" w:author="Yufeng" w:date="2021-10-10T17:48:00Z">
            <w:rPr>
              <w:sz w:val="22"/>
            </w:rPr>
          </w:rPrChange>
        </w:rPr>
        <w:t xml:space="preserve"> </w:t>
      </w:r>
      <w:del w:id="43" w:author="Thomas Kwong" w:date="2021-09-12T13:04:00Z">
        <w:r w:rsidRPr="00755CC4" w:rsidDel="00E46F05">
          <w:rPr>
            <w:rPrChange w:id="44" w:author="Yufeng" w:date="2021-10-10T17:48:00Z">
              <w:rPr>
                <w:sz w:val="22"/>
              </w:rPr>
            </w:rPrChange>
          </w:rPr>
          <w:delText>More seriously, the annual worldwide occurrence rate of</w:delText>
        </w:r>
      </w:del>
      <w:ins w:id="45" w:author="Thomas Kwong" w:date="2021-09-12T13:04:00Z">
        <w:r w:rsidR="00E46F05" w:rsidRPr="00755CC4">
          <w:rPr>
            <w:rPrChange w:id="46" w:author="Yufeng" w:date="2021-10-10T17:48:00Z">
              <w:rPr>
                <w:sz w:val="22"/>
              </w:rPr>
            </w:rPrChange>
          </w:rPr>
          <w:t xml:space="preserve">It is estimated </w:t>
        </w:r>
      </w:ins>
      <w:del w:id="47" w:author="Thomas Kwong" w:date="2021-09-12T13:04:00Z">
        <w:r w:rsidRPr="00755CC4" w:rsidDel="00E46F05">
          <w:rPr>
            <w:rPrChange w:id="48" w:author="Yufeng" w:date="2021-10-10T17:48:00Z">
              <w:rPr>
                <w:sz w:val="22"/>
              </w:rPr>
            </w:rPrChange>
          </w:rPr>
          <w:delText xml:space="preserve"> </w:delText>
        </w:r>
      </w:del>
      <w:ins w:id="49" w:author="Thomas Kwong" w:date="2021-09-12T13:04:00Z">
        <w:r w:rsidR="00E46F05" w:rsidRPr="00755CC4">
          <w:rPr>
            <w:rPrChange w:id="50" w:author="Yufeng" w:date="2021-10-10T17:48:00Z">
              <w:rPr>
                <w:sz w:val="22"/>
              </w:rPr>
            </w:rPrChange>
          </w:rPr>
          <w:t xml:space="preserve">that </w:t>
        </w:r>
      </w:ins>
      <w:r w:rsidRPr="00755CC4">
        <w:rPr>
          <w:rPrChange w:id="51" w:author="Yufeng" w:date="2021-10-10T17:48:00Z">
            <w:rPr>
              <w:sz w:val="22"/>
            </w:rPr>
          </w:rPrChange>
        </w:rPr>
        <w:t>CRC</w:t>
      </w:r>
      <w:ins w:id="52" w:author="Thomas Kwong" w:date="2021-09-12T13:04:00Z">
        <w:r w:rsidR="00E46F05" w:rsidRPr="00755CC4">
          <w:rPr>
            <w:rPrChange w:id="53" w:author="Yufeng" w:date="2021-10-10T17:48:00Z">
              <w:rPr>
                <w:sz w:val="22"/>
              </w:rPr>
            </w:rPrChange>
          </w:rPr>
          <w:t xml:space="preserve"> </w:t>
        </w:r>
        <w:del w:id="54" w:author="nick ting" w:date="2021-10-04T21:15:00Z">
          <w:r w:rsidR="00E46F05" w:rsidRPr="00755CC4" w:rsidDel="006716FA">
            <w:rPr>
              <w:rPrChange w:id="55" w:author="Yufeng" w:date="2021-10-10T17:48:00Z">
                <w:rPr>
                  <w:sz w:val="22"/>
                </w:rPr>
              </w:rPrChange>
            </w:rPr>
            <w:delText>occurrence</w:delText>
          </w:r>
        </w:del>
      </w:ins>
      <w:ins w:id="56" w:author="nick ting" w:date="2021-10-04T21:15:00Z">
        <w:r w:rsidR="006716FA" w:rsidRPr="00755CC4">
          <w:rPr>
            <w:rPrChange w:id="57" w:author="Yufeng" w:date="2021-10-10T17:48:00Z">
              <w:rPr>
                <w:sz w:val="22"/>
              </w:rPr>
            </w:rPrChange>
          </w:rPr>
          <w:t>incidence</w:t>
        </w:r>
      </w:ins>
      <w:ins w:id="58" w:author="Thomas Kwong" w:date="2021-09-12T13:04:00Z">
        <w:r w:rsidR="00E46F05" w:rsidRPr="00755CC4">
          <w:rPr>
            <w:rPrChange w:id="59" w:author="Yufeng" w:date="2021-10-10T17:48:00Z">
              <w:rPr>
                <w:sz w:val="22"/>
              </w:rPr>
            </w:rPrChange>
          </w:rPr>
          <w:t xml:space="preserve"> </w:t>
        </w:r>
      </w:ins>
      <w:del w:id="60" w:author="Thomas Kwong" w:date="2021-09-12T13:04:00Z">
        <w:r w:rsidRPr="00755CC4" w:rsidDel="00E46F05">
          <w:rPr>
            <w:rPrChange w:id="61" w:author="Yufeng" w:date="2021-10-10T17:48:00Z">
              <w:rPr>
                <w:sz w:val="22"/>
              </w:rPr>
            </w:rPrChange>
          </w:rPr>
          <w:delText xml:space="preserve"> is estimated to</w:delText>
        </w:r>
      </w:del>
      <w:ins w:id="62" w:author="Thomas Kwong" w:date="2021-09-12T13:04:00Z">
        <w:r w:rsidR="00E46F05" w:rsidRPr="00755CC4">
          <w:rPr>
            <w:rPrChange w:id="63" w:author="Yufeng" w:date="2021-10-10T17:48:00Z">
              <w:rPr>
                <w:sz w:val="22"/>
              </w:rPr>
            </w:rPrChange>
          </w:rPr>
          <w:t>will</w:t>
        </w:r>
      </w:ins>
      <w:r w:rsidRPr="00755CC4">
        <w:rPr>
          <w:rPrChange w:id="64" w:author="Yufeng" w:date="2021-10-10T17:48:00Z">
            <w:rPr>
              <w:sz w:val="22"/>
            </w:rPr>
          </w:rPrChange>
        </w:rPr>
        <w:t xml:space="preserve"> increase by approximately 80% to</w:t>
      </w:r>
      <w:ins w:id="65" w:author="Thomas Kwong" w:date="2021-09-12T13:05:00Z">
        <w:r w:rsidR="00E46F05" w:rsidRPr="00755CC4">
          <w:rPr>
            <w:rPrChange w:id="66" w:author="Yufeng" w:date="2021-10-10T17:48:00Z">
              <w:rPr>
                <w:sz w:val="22"/>
              </w:rPr>
            </w:rPrChange>
          </w:rPr>
          <w:t xml:space="preserve"> over</w:t>
        </w:r>
      </w:ins>
      <w:del w:id="67" w:author="Thomas Kwong" w:date="2021-09-12T13:05:00Z">
        <w:r w:rsidRPr="00755CC4" w:rsidDel="00E46F05">
          <w:rPr>
            <w:rPrChange w:id="68" w:author="Yufeng" w:date="2021-10-10T17:48:00Z">
              <w:rPr>
                <w:sz w:val="22"/>
              </w:rPr>
            </w:rPrChange>
          </w:rPr>
          <w:delText xml:space="preserve"> more than </w:delText>
        </w:r>
      </w:del>
      <w:ins w:id="69" w:author="Thomas Kwong" w:date="2021-09-12T13:05:00Z">
        <w:r w:rsidR="00E46F05" w:rsidRPr="00755CC4">
          <w:rPr>
            <w:rPrChange w:id="70" w:author="Yufeng" w:date="2021-10-10T17:48:00Z">
              <w:rPr>
                <w:sz w:val="22"/>
              </w:rPr>
            </w:rPrChange>
          </w:rPr>
          <w:t xml:space="preserve"> </w:t>
        </w:r>
      </w:ins>
      <w:r w:rsidRPr="00755CC4">
        <w:rPr>
          <w:rPrChange w:id="71" w:author="Yufeng" w:date="2021-10-10T17:48:00Z">
            <w:rPr>
              <w:sz w:val="22"/>
            </w:rPr>
          </w:rPrChange>
        </w:rPr>
        <w:t xml:space="preserve">two million cases </w:t>
      </w:r>
      <w:ins w:id="72" w:author="Thomas Kwong" w:date="2021-09-12T13:05:00Z">
        <w:r w:rsidR="00E46F05" w:rsidRPr="00755CC4">
          <w:rPr>
            <w:rPrChange w:id="73" w:author="Yufeng" w:date="2021-10-10T17:48:00Z">
              <w:rPr>
                <w:sz w:val="22"/>
              </w:rPr>
            </w:rPrChange>
          </w:rPr>
          <w:t xml:space="preserve">in </w:t>
        </w:r>
      </w:ins>
      <w:del w:id="74" w:author="Thomas Kwong" w:date="2021-09-12T13:05:00Z">
        <w:r w:rsidRPr="00755CC4" w:rsidDel="00E46F05">
          <w:rPr>
            <w:rPrChange w:id="75" w:author="Yufeng" w:date="2021-10-10T17:48:00Z">
              <w:rPr>
                <w:sz w:val="22"/>
              </w:rPr>
            </w:rPrChange>
          </w:rPr>
          <w:delText xml:space="preserve">over </w:delText>
        </w:r>
      </w:del>
      <w:r w:rsidRPr="00755CC4">
        <w:rPr>
          <w:rPrChange w:id="76" w:author="Yufeng" w:date="2021-10-10T17:48:00Z">
            <w:rPr>
              <w:sz w:val="22"/>
            </w:rPr>
          </w:rPrChange>
        </w:rPr>
        <w:t>the next two decades</w:t>
      </w:r>
      <w:r w:rsidRPr="00755CC4">
        <w:rPr>
          <w:rPrChange w:id="77" w:author="Yufeng" w:date="2021-10-10T17:48:00Z">
            <w:rPr>
              <w:sz w:val="22"/>
            </w:rPr>
          </w:rPrChange>
        </w:rPr>
        <w:fldChar w:fldCharType="begin"/>
      </w:r>
      <w:r w:rsidR="00FD106C">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55CC4">
        <w:rPr>
          <w:rPrChange w:id="78" w:author="Yufeng" w:date="2021-10-10T17:48:00Z">
            <w:rPr>
              <w:sz w:val="22"/>
            </w:rPr>
          </w:rPrChange>
        </w:rPr>
        <w:fldChar w:fldCharType="separate"/>
      </w:r>
      <w:r w:rsidR="002F5B96" w:rsidRPr="00755CC4">
        <w:rPr>
          <w:rFonts w:eastAsia="PMingLiU"/>
          <w:kern w:val="0"/>
          <w:vertAlign w:val="superscript"/>
          <w:rPrChange w:id="79" w:author="Yufeng" w:date="2021-10-10T17:48:00Z">
            <w:rPr>
              <w:rFonts w:eastAsia="等线"/>
              <w:kern w:val="0"/>
              <w:sz w:val="22"/>
              <w:vertAlign w:val="superscript"/>
            </w:rPr>
          </w:rPrChange>
        </w:rPr>
        <w:t>3</w:t>
      </w:r>
      <w:r w:rsidRPr="00755CC4">
        <w:rPr>
          <w:rPrChange w:id="80" w:author="Yufeng" w:date="2021-10-10T17:48:00Z">
            <w:rPr>
              <w:sz w:val="22"/>
            </w:rPr>
          </w:rPrChange>
        </w:rPr>
        <w:fldChar w:fldCharType="end"/>
      </w:r>
      <w:r w:rsidRPr="00755CC4">
        <w:rPr>
          <w:rPrChange w:id="81" w:author="Yufeng" w:date="2021-10-10T17:48:00Z">
            <w:rPr>
              <w:sz w:val="22"/>
            </w:rPr>
          </w:rPrChange>
        </w:rPr>
        <w:t>.</w:t>
      </w:r>
      <w:del w:id="82" w:author="nick ting" w:date="2021-10-04T21:12:00Z">
        <w:r w:rsidRPr="00755CC4" w:rsidDel="006716FA">
          <w:rPr>
            <w:rPrChange w:id="83" w:author="Yufeng" w:date="2021-10-10T17:48:00Z">
              <w:rPr>
                <w:sz w:val="22"/>
              </w:rPr>
            </w:rPrChange>
          </w:rPr>
          <w:delText xml:space="preserve"> </w:delText>
        </w:r>
      </w:del>
      <w:ins w:id="84" w:author="Thomas Kwong" w:date="2021-09-12T13:11:00Z">
        <w:del w:id="85" w:author="nick ting" w:date="2021-10-04T21:12:00Z">
          <w:r w:rsidR="00B01273" w:rsidRPr="00755CC4" w:rsidDel="006716FA">
            <w:rPr>
              <w:rPrChange w:id="86" w:author="Yufeng" w:date="2021-10-10T17:48:00Z">
                <w:rPr>
                  <w:sz w:val="22"/>
                </w:rPr>
              </w:rPrChange>
            </w:rPr>
            <w:delText>Interestingly,</w:delText>
          </w:r>
        </w:del>
      </w:ins>
      <w:ins w:id="87" w:author="nick ting" w:date="2021-10-04T21:12:00Z">
        <w:r w:rsidR="006716FA" w:rsidRPr="00755CC4">
          <w:rPr>
            <w:rPrChange w:id="88" w:author="Yufeng" w:date="2021-10-10T17:48:00Z">
              <w:rPr>
                <w:sz w:val="22"/>
              </w:rPr>
            </w:rPrChange>
          </w:rPr>
          <w:t xml:space="preserve"> </w:t>
        </w:r>
      </w:ins>
      <w:ins w:id="89" w:author="Thomas Kwong" w:date="2021-09-12T13:11:00Z">
        <w:del w:id="90" w:author="nick ting" w:date="2021-10-04T21:12:00Z">
          <w:r w:rsidR="00B01273" w:rsidRPr="00755CC4" w:rsidDel="006716FA">
            <w:rPr>
              <w:rPrChange w:id="91" w:author="Yufeng" w:date="2021-10-10T17:48:00Z">
                <w:rPr>
                  <w:sz w:val="22"/>
                </w:rPr>
              </w:rPrChange>
            </w:rPr>
            <w:delText xml:space="preserve"> </w:delText>
          </w:r>
        </w:del>
      </w:ins>
      <w:ins w:id="92" w:author="nick ting" w:date="2021-10-04T21:12:00Z">
        <w:r w:rsidR="006716FA" w:rsidRPr="00755CC4">
          <w:rPr>
            <w:rPrChange w:id="93" w:author="Yufeng" w:date="2021-10-10T17:48:00Z">
              <w:rPr>
                <w:sz w:val="22"/>
              </w:rPr>
            </w:rPrChange>
          </w:rPr>
          <w:t>S</w:t>
        </w:r>
      </w:ins>
      <w:ins w:id="94" w:author="Thomas Kwong" w:date="2021-09-12T13:11:00Z">
        <w:del w:id="95" w:author="nick ting" w:date="2021-10-04T21:12:00Z">
          <w:r w:rsidR="00B01273" w:rsidRPr="00755CC4" w:rsidDel="006716FA">
            <w:rPr>
              <w:rPrChange w:id="96" w:author="Yufeng" w:date="2021-10-10T17:48:00Z">
                <w:rPr>
                  <w:sz w:val="22"/>
                </w:rPr>
              </w:rPrChange>
            </w:rPr>
            <w:delText>s</w:delText>
          </w:r>
        </w:del>
      </w:ins>
      <w:del w:id="97" w:author="Thomas Kwong" w:date="2021-09-12T13:06:00Z">
        <w:r w:rsidRPr="00755CC4" w:rsidDel="00E46F05">
          <w:rPr>
            <w:rPrChange w:id="98" w:author="Yufeng" w:date="2021-10-10T17:48:00Z">
              <w:rPr>
                <w:sz w:val="22"/>
              </w:rPr>
            </w:rPrChange>
          </w:rPr>
          <w:delText>As opposed to hereditary CRCs, s</w:delText>
        </w:r>
      </w:del>
      <w:del w:id="99" w:author="Thomas Kwong" w:date="2021-09-12T13:11:00Z">
        <w:r w:rsidRPr="00755CC4" w:rsidDel="00B01273">
          <w:rPr>
            <w:rPrChange w:id="100" w:author="Yufeng" w:date="2021-10-10T17:48:00Z">
              <w:rPr>
                <w:sz w:val="22"/>
              </w:rPr>
            </w:rPrChange>
          </w:rPr>
          <w:delText>poradic</w:delText>
        </w:r>
      </w:del>
      <w:ins w:id="101" w:author="Thomas Kwong" w:date="2021-09-12T13:11:00Z">
        <w:r w:rsidR="00B01273" w:rsidRPr="00755CC4">
          <w:rPr>
            <w:rPrChange w:id="102" w:author="Yufeng" w:date="2021-10-10T17:48:00Z">
              <w:rPr>
                <w:sz w:val="22"/>
              </w:rPr>
            </w:rPrChange>
          </w:rPr>
          <w:t>poradic</w:t>
        </w:r>
      </w:ins>
      <w:r w:rsidRPr="00755CC4">
        <w:rPr>
          <w:rPrChange w:id="103" w:author="Yufeng" w:date="2021-10-10T17:48:00Z">
            <w:rPr>
              <w:sz w:val="22"/>
            </w:rPr>
          </w:rPrChange>
        </w:rPr>
        <w:t xml:space="preserve"> CRC</w:t>
      </w:r>
      <w:del w:id="104" w:author="nick ting" w:date="2021-10-04T21:12:00Z">
        <w:r w:rsidRPr="00755CC4" w:rsidDel="006716FA">
          <w:rPr>
            <w:rPrChange w:id="105" w:author="Yufeng" w:date="2021-10-10T17:48:00Z">
              <w:rPr>
                <w:sz w:val="22"/>
              </w:rPr>
            </w:rPrChange>
          </w:rPr>
          <w:delText>s</w:delText>
        </w:r>
      </w:del>
      <w:ins w:id="106" w:author="Thomas Kwong" w:date="2021-09-22T17:28:00Z">
        <w:r w:rsidR="009659EB" w:rsidRPr="00755CC4">
          <w:rPr>
            <w:rPrChange w:id="107" w:author="Yufeng" w:date="2021-10-10T17:48:00Z">
              <w:rPr>
                <w:sz w:val="22"/>
              </w:rPr>
            </w:rPrChange>
          </w:rPr>
          <w:t>, which</w:t>
        </w:r>
      </w:ins>
      <w:ins w:id="108" w:author="Thomas Kwong" w:date="2021-09-12T13:11:00Z">
        <w:r w:rsidR="00B01273" w:rsidRPr="00755CC4">
          <w:rPr>
            <w:rPrChange w:id="109" w:author="Yufeng" w:date="2021-10-10T17:48:00Z">
              <w:rPr>
                <w:sz w:val="22"/>
              </w:rPr>
            </w:rPrChange>
          </w:rPr>
          <w:t xml:space="preserve"> </w:t>
        </w:r>
      </w:ins>
      <w:ins w:id="110" w:author="Thomas Kwong" w:date="2021-09-12T13:10:00Z">
        <w:r w:rsidR="00B01273" w:rsidRPr="00755CC4">
          <w:rPr>
            <w:rPrChange w:id="111" w:author="Yufeng" w:date="2021-10-10T17:48:00Z">
              <w:rPr>
                <w:sz w:val="22"/>
              </w:rPr>
            </w:rPrChange>
          </w:rPr>
          <w:t>arise</w:t>
        </w:r>
      </w:ins>
      <w:ins w:id="112" w:author="nick ting" w:date="2021-10-04T21:12:00Z">
        <w:r w:rsidR="006716FA" w:rsidRPr="00755CC4">
          <w:rPr>
            <w:rPrChange w:id="113" w:author="Yufeng" w:date="2021-10-10T17:48:00Z">
              <w:rPr>
                <w:sz w:val="22"/>
              </w:rPr>
            </w:rPrChange>
          </w:rPr>
          <w:t>s</w:t>
        </w:r>
      </w:ins>
      <w:ins w:id="114" w:author="Thomas Kwong" w:date="2021-09-12T13:10:00Z">
        <w:r w:rsidR="00B01273" w:rsidRPr="00755CC4">
          <w:rPr>
            <w:rPrChange w:id="115" w:author="Yufeng" w:date="2021-10-10T17:48:00Z">
              <w:rPr>
                <w:sz w:val="22"/>
              </w:rPr>
            </w:rPrChange>
          </w:rPr>
          <w:t xml:space="preserve"> without kn</w:t>
        </w:r>
        <w:r w:rsidR="00E46F05" w:rsidRPr="00755CC4">
          <w:rPr>
            <w:rPrChange w:id="116" w:author="Yufeng" w:date="2021-10-10T17:48:00Z">
              <w:rPr>
                <w:sz w:val="22"/>
              </w:rPr>
            </w:rPrChange>
          </w:rPr>
          <w:t xml:space="preserve">own contribution from germline </w:t>
        </w:r>
        <w:del w:id="117" w:author="Lung Ngai TING" w:date="2021-10-09T11:58:00Z">
          <w:r w:rsidR="00E46F05" w:rsidRPr="00755CC4" w:rsidDel="00992A0C">
            <w:rPr>
              <w:rPrChange w:id="118" w:author="Yufeng" w:date="2021-10-10T17:48:00Z">
                <w:rPr>
                  <w:sz w:val="22"/>
                </w:rPr>
              </w:rPrChange>
            </w:rPr>
            <w:delText>causes</w:delText>
          </w:r>
        </w:del>
      </w:ins>
      <w:ins w:id="119" w:author="Lung Ngai TING" w:date="2021-10-09T11:58:00Z">
        <w:r w:rsidR="00992A0C" w:rsidRPr="0038659B">
          <w:t>mutations</w:t>
        </w:r>
      </w:ins>
      <w:ins w:id="120" w:author="Thomas Kwong" w:date="2021-09-12T13:10:00Z">
        <w:r w:rsidR="00E46F05" w:rsidRPr="00755CC4">
          <w:rPr>
            <w:rPrChange w:id="121" w:author="Yufeng" w:date="2021-10-10T17:48:00Z">
              <w:rPr>
                <w:sz w:val="22"/>
              </w:rPr>
            </w:rPrChange>
          </w:rPr>
          <w:t xml:space="preserve"> or significant family history</w:t>
        </w:r>
        <w:del w:id="122" w:author="nick ting" w:date="2021-10-04T21:12:00Z">
          <w:r w:rsidR="00E46F05" w:rsidRPr="00755CC4" w:rsidDel="006716FA">
            <w:rPr>
              <w:rPrChange w:id="123" w:author="Yufeng" w:date="2021-10-10T17:48:00Z">
                <w:rPr>
                  <w:sz w:val="22"/>
                </w:rPr>
              </w:rPrChange>
            </w:rPr>
            <w:delText xml:space="preserve"> of </w:delText>
          </w:r>
        </w:del>
      </w:ins>
      <w:ins w:id="124" w:author="Thomas Kwong" w:date="2021-09-12T13:11:00Z">
        <w:del w:id="125" w:author="nick ting" w:date="2021-10-04T21:12:00Z">
          <w:r w:rsidR="00B01273" w:rsidRPr="00755CC4" w:rsidDel="006716FA">
            <w:rPr>
              <w:rPrChange w:id="126" w:author="Yufeng" w:date="2021-10-10T17:48:00Z">
                <w:rPr>
                  <w:sz w:val="22"/>
                </w:rPr>
              </w:rPrChange>
            </w:rPr>
            <w:delText>CRC</w:delText>
          </w:r>
        </w:del>
      </w:ins>
      <w:del w:id="127" w:author="nick ting" w:date="2021-10-04T21:12:00Z">
        <w:r w:rsidRPr="00755CC4" w:rsidDel="006716FA">
          <w:rPr>
            <w:rPrChange w:id="128" w:author="Yufeng" w:date="2021-10-10T17:48:00Z">
              <w:rPr>
                <w:sz w:val="22"/>
              </w:rPr>
            </w:rPrChange>
          </w:rPr>
          <w:delText xml:space="preserve"> </w:delText>
        </w:r>
      </w:del>
      <w:ins w:id="129" w:author="Thomas Kwong" w:date="2021-09-12T13:11:00Z">
        <w:r w:rsidR="00B01273" w:rsidRPr="00755CC4">
          <w:rPr>
            <w:rPrChange w:id="130" w:author="Yufeng" w:date="2021-10-10T17:48:00Z">
              <w:rPr>
                <w:sz w:val="22"/>
              </w:rPr>
            </w:rPrChange>
          </w:rPr>
          <w:t xml:space="preserve">, </w:t>
        </w:r>
      </w:ins>
      <w:r w:rsidRPr="00755CC4">
        <w:rPr>
          <w:rPrChange w:id="131" w:author="Yufeng" w:date="2021-10-10T17:48:00Z">
            <w:rPr>
              <w:sz w:val="22"/>
            </w:rPr>
          </w:rPrChange>
        </w:rPr>
        <w:t>account</w:t>
      </w:r>
      <w:ins w:id="132" w:author="Thomas Kwong" w:date="2021-09-12T13:06:00Z">
        <w:r w:rsidR="00E46F05" w:rsidRPr="00755CC4">
          <w:rPr>
            <w:rPrChange w:id="133" w:author="Yufeng" w:date="2021-10-10T17:48:00Z">
              <w:rPr>
                <w:sz w:val="22"/>
              </w:rPr>
            </w:rPrChange>
          </w:rPr>
          <w:t>ed</w:t>
        </w:r>
      </w:ins>
      <w:r w:rsidRPr="00755CC4">
        <w:rPr>
          <w:rPrChange w:id="134" w:author="Yufeng" w:date="2021-10-10T17:48:00Z">
            <w:rPr>
              <w:sz w:val="22"/>
            </w:rPr>
          </w:rPrChange>
        </w:rPr>
        <w:t xml:space="preserve"> for about 75% of CRC</w:t>
      </w:r>
      <w:ins w:id="135" w:author="nick ting" w:date="2021-10-04T21:12:00Z">
        <w:r w:rsidR="006716FA" w:rsidRPr="00755CC4">
          <w:rPr>
            <w:rPrChange w:id="136" w:author="Yufeng" w:date="2021-10-10T17:48:00Z">
              <w:rPr>
                <w:sz w:val="22"/>
              </w:rPr>
            </w:rPrChange>
          </w:rPr>
          <w:t>,</w:t>
        </w:r>
      </w:ins>
      <w:del w:id="137" w:author="nick ting" w:date="2021-10-04T21:12:00Z">
        <w:r w:rsidRPr="00755CC4" w:rsidDel="006716FA">
          <w:rPr>
            <w:rPrChange w:id="138" w:author="Yufeng" w:date="2021-10-10T17:48:00Z">
              <w:rPr>
                <w:sz w:val="22"/>
              </w:rPr>
            </w:rPrChange>
          </w:rPr>
          <w:delText>s</w:delText>
        </w:r>
      </w:del>
      <w:ins w:id="139" w:author="Thomas Kwong" w:date="2021-09-12T13:12:00Z">
        <w:del w:id="140" w:author="nick ting" w:date="2021-10-04T21:12:00Z">
          <w:r w:rsidR="00B01273" w:rsidRPr="00755CC4" w:rsidDel="006716FA">
            <w:rPr>
              <w:rPrChange w:id="141" w:author="Yufeng" w:date="2021-10-10T17:48:00Z">
                <w:rPr>
                  <w:sz w:val="22"/>
                </w:rPr>
              </w:rPrChange>
            </w:rPr>
            <w:delText>,</w:delText>
          </w:r>
        </w:del>
      </w:ins>
      <w:ins w:id="142" w:author="Thomas Kwong" w:date="2021-09-12T13:13:00Z">
        <w:r w:rsidR="00B01273" w:rsidRPr="00755CC4">
          <w:rPr>
            <w:rPrChange w:id="143" w:author="Yufeng" w:date="2021-10-10T17:48:00Z">
              <w:rPr>
                <w:sz w:val="22"/>
              </w:rPr>
            </w:rPrChange>
          </w:rPr>
          <w:t xml:space="preserve"> implying the importance of environmental factors</w:t>
        </w:r>
      </w:ins>
      <w:ins w:id="144" w:author="Thomas Kwong" w:date="2021-09-12T13:20:00Z">
        <w:r w:rsidR="00543629" w:rsidRPr="00755CC4">
          <w:rPr>
            <w:rPrChange w:id="145" w:author="Yufeng" w:date="2021-10-10T17:48:00Z">
              <w:rPr>
                <w:sz w:val="22"/>
              </w:rPr>
            </w:rPrChange>
          </w:rPr>
          <w:t xml:space="preserve"> in CRC pathogenesis</w:t>
        </w:r>
      </w:ins>
      <w:del w:id="146" w:author="Thomas Kwong" w:date="2021-09-12T13:11:00Z">
        <w:r w:rsidRPr="00755CC4" w:rsidDel="00B01273">
          <w:rPr>
            <w:rPrChange w:id="147" w:author="Yufeng" w:date="2021-10-10T17:48:00Z">
              <w:rPr>
                <w:sz w:val="22"/>
              </w:rPr>
            </w:rPrChange>
          </w:rPr>
          <w:delText xml:space="preserve"> </w:delText>
        </w:r>
      </w:del>
      <w:del w:id="148" w:author="Thomas Kwong" w:date="2021-09-12T13:06:00Z">
        <w:r w:rsidRPr="00755CC4" w:rsidDel="00E46F05">
          <w:rPr>
            <w:rPrChange w:id="149" w:author="Yufeng" w:date="2021-10-10T17:48:00Z">
              <w:rPr>
                <w:sz w:val="22"/>
              </w:rPr>
            </w:rPrChange>
          </w:rPr>
          <w:delText xml:space="preserve">and </w:delText>
        </w:r>
      </w:del>
      <w:del w:id="150" w:author="Thomas Kwong" w:date="2021-09-12T13:11:00Z">
        <w:r w:rsidRPr="00755CC4" w:rsidDel="00B01273">
          <w:rPr>
            <w:rPrChange w:id="151" w:author="Yufeng" w:date="2021-10-10T17:48:00Z">
              <w:rPr>
                <w:sz w:val="22"/>
              </w:rPr>
            </w:rPrChange>
          </w:rPr>
          <w:delText>couldn</w:delText>
        </w:r>
        <w:r w:rsidR="000D0043" w:rsidRPr="00755CC4" w:rsidDel="00B01273">
          <w:rPr>
            <w:rPrChange w:id="152" w:author="Yufeng" w:date="2021-10-10T17:48:00Z">
              <w:rPr>
                <w:sz w:val="22"/>
              </w:rPr>
            </w:rPrChange>
          </w:rPr>
          <w:delText>'</w:delText>
        </w:r>
        <w:r w:rsidRPr="00755CC4" w:rsidDel="00B01273">
          <w:rPr>
            <w:rPrChange w:id="153" w:author="Yufeng" w:date="2021-10-10T17:48:00Z">
              <w:rPr>
                <w:sz w:val="22"/>
              </w:rPr>
            </w:rPrChange>
          </w:rPr>
          <w:delText>t be explained through genetic predisposition or family history of CRC</w:delText>
        </w:r>
      </w:del>
      <w:r w:rsidRPr="00755CC4">
        <w:rPr>
          <w:rPrChange w:id="154" w:author="Yufeng" w:date="2021-10-10T17:48:00Z">
            <w:rPr>
              <w:sz w:val="22"/>
            </w:rPr>
          </w:rPrChange>
        </w:rPr>
        <w:fldChar w:fldCharType="begin"/>
      </w:r>
      <w:r w:rsidR="00FD106C">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55CC4">
        <w:rPr>
          <w:rPrChange w:id="155" w:author="Yufeng" w:date="2021-10-10T17:48:00Z">
            <w:rPr>
              <w:sz w:val="22"/>
            </w:rPr>
          </w:rPrChange>
        </w:rPr>
        <w:fldChar w:fldCharType="separate"/>
      </w:r>
      <w:r w:rsidR="002F5B96" w:rsidRPr="00755CC4">
        <w:rPr>
          <w:rFonts w:eastAsia="PMingLiU"/>
          <w:kern w:val="0"/>
          <w:vertAlign w:val="superscript"/>
          <w:rPrChange w:id="156" w:author="Yufeng" w:date="2021-10-10T17:48:00Z">
            <w:rPr>
              <w:rFonts w:eastAsia="等线"/>
              <w:kern w:val="0"/>
              <w:sz w:val="22"/>
              <w:vertAlign w:val="superscript"/>
            </w:rPr>
          </w:rPrChange>
        </w:rPr>
        <w:t>4</w:t>
      </w:r>
      <w:r w:rsidRPr="00755CC4">
        <w:rPr>
          <w:rPrChange w:id="157" w:author="Yufeng" w:date="2021-10-10T17:48:00Z">
            <w:rPr>
              <w:sz w:val="22"/>
            </w:rPr>
          </w:rPrChange>
        </w:rPr>
        <w:fldChar w:fldCharType="end"/>
      </w:r>
      <w:r w:rsidRPr="00755CC4">
        <w:rPr>
          <w:rPrChange w:id="158" w:author="Yufeng" w:date="2021-10-10T17:48:00Z">
            <w:rPr>
              <w:sz w:val="22"/>
            </w:rPr>
          </w:rPrChange>
        </w:rPr>
        <w:t>.</w:t>
      </w:r>
      <w:ins w:id="159" w:author="Thomas Kwong" w:date="2021-09-22T17:30:00Z">
        <w:r w:rsidR="009659EB" w:rsidRPr="00755CC4">
          <w:rPr>
            <w:rPrChange w:id="160" w:author="Yufeng" w:date="2021-10-10T17:48:00Z">
              <w:rPr>
                <w:sz w:val="22"/>
              </w:rPr>
            </w:rPrChange>
          </w:rPr>
          <w:t xml:space="preserve"> </w:t>
        </w:r>
      </w:ins>
    </w:p>
    <w:p w14:paraId="5F43FFB0" w14:textId="7C2BC444" w:rsidR="0070227E" w:rsidRPr="00755CC4" w:rsidDel="00ED16E1" w:rsidRDefault="0070227E">
      <w:pPr>
        <w:jc w:val="left"/>
        <w:rPr>
          <w:ins w:id="161" w:author="nick ting" w:date="2021-10-04T21:21:00Z"/>
          <w:del w:id="162" w:author="Yufeng" w:date="2021-10-10T18:11:00Z"/>
          <w:rPrChange w:id="163" w:author="Yufeng" w:date="2021-10-10T17:48:00Z">
            <w:rPr>
              <w:ins w:id="164" w:author="nick ting" w:date="2021-10-04T21:21:00Z"/>
              <w:del w:id="165" w:author="Yufeng" w:date="2021-10-10T18:11:00Z"/>
              <w:sz w:val="22"/>
            </w:rPr>
          </w:rPrChange>
        </w:rPr>
        <w:pPrChange w:id="166" w:author="Yufeng" w:date="2021-10-10T17:53:00Z">
          <w:pPr/>
        </w:pPrChange>
      </w:pPr>
    </w:p>
    <w:p w14:paraId="0176534B" w14:textId="69D5952B" w:rsidR="006E146A" w:rsidRPr="00755CC4" w:rsidDel="00F61633" w:rsidRDefault="009659EB">
      <w:pPr>
        <w:jc w:val="left"/>
        <w:rPr>
          <w:del w:id="167" w:author="Thomas Kwong" w:date="2021-09-12T15:47:00Z"/>
          <w:rPrChange w:id="168" w:author="Yufeng" w:date="2021-10-10T17:48:00Z">
            <w:rPr>
              <w:del w:id="169" w:author="Thomas Kwong" w:date="2021-09-12T15:47:00Z"/>
              <w:sz w:val="22"/>
            </w:rPr>
          </w:rPrChange>
        </w:rPr>
        <w:pPrChange w:id="170" w:author="Yufeng" w:date="2021-10-10T17:53:00Z">
          <w:pPr/>
        </w:pPrChange>
      </w:pPr>
      <w:ins w:id="171" w:author="Thomas Kwong" w:date="2021-09-22T17:30:00Z">
        <w:r w:rsidRPr="00755CC4">
          <w:rPr>
            <w:rPrChange w:id="172" w:author="Yufeng" w:date="2021-10-10T17:48:00Z">
              <w:rPr>
                <w:sz w:val="22"/>
              </w:rPr>
            </w:rPrChange>
          </w:rPr>
          <w:t xml:space="preserve">The gut microbiome </w:t>
        </w:r>
      </w:ins>
      <w:del w:id="173" w:author="Thomas Kwong" w:date="2021-09-22T17:29:00Z">
        <w:r w:rsidR="002F5B96" w:rsidRPr="00755CC4" w:rsidDel="009659EB">
          <w:rPr>
            <w:rPrChange w:id="174" w:author="Yufeng" w:date="2021-10-10T17:48:00Z">
              <w:rPr>
                <w:sz w:val="22"/>
              </w:rPr>
            </w:rPrChange>
          </w:rPr>
          <w:delText xml:space="preserve"> </w:delText>
        </w:r>
      </w:del>
      <w:del w:id="175" w:author="Thomas Kwong" w:date="2021-09-12T13:36:00Z">
        <w:r w:rsidR="006E146A" w:rsidRPr="00755CC4" w:rsidDel="006E146A">
          <w:rPr>
            <w:rPrChange w:id="176" w:author="Yufeng" w:date="2021-10-10T17:48:00Z">
              <w:rPr>
                <w:sz w:val="22"/>
              </w:rPr>
            </w:rPrChange>
          </w:rPr>
          <w:delText>T</w:delText>
        </w:r>
      </w:del>
      <w:ins w:id="177" w:author="Thomas Kwong" w:date="2021-09-12T13:37:00Z">
        <w:r w:rsidR="006E146A" w:rsidRPr="00755CC4">
          <w:rPr>
            <w:rPrChange w:id="178" w:author="Yufeng" w:date="2021-10-10T17:48:00Z">
              <w:rPr>
                <w:sz w:val="22"/>
              </w:rPr>
            </w:rPrChange>
          </w:rPr>
          <w:t>provid</w:t>
        </w:r>
      </w:ins>
      <w:ins w:id="179" w:author="Thomas Kwong" w:date="2021-09-22T17:32:00Z">
        <w:r w:rsidR="009B08A0" w:rsidRPr="00755CC4">
          <w:rPr>
            <w:rPrChange w:id="180" w:author="Yufeng" w:date="2021-10-10T17:48:00Z">
              <w:rPr>
                <w:sz w:val="22"/>
              </w:rPr>
            </w:rPrChange>
          </w:rPr>
          <w:t>es</w:t>
        </w:r>
      </w:ins>
      <w:ins w:id="181" w:author="Thomas Kwong" w:date="2021-09-12T13:38:00Z">
        <w:r w:rsidR="006E146A" w:rsidRPr="00755CC4">
          <w:rPr>
            <w:rPrChange w:id="182" w:author="Yufeng" w:date="2021-10-10T17:48:00Z">
              <w:rPr>
                <w:sz w:val="22"/>
              </w:rPr>
            </w:rPrChange>
          </w:rPr>
          <w:t xml:space="preserve"> numerous essential </w:t>
        </w:r>
      </w:ins>
      <w:ins w:id="183" w:author="Thomas Kwong" w:date="2021-09-12T13:37:00Z">
        <w:r w:rsidR="006E146A" w:rsidRPr="00755CC4">
          <w:rPr>
            <w:rPrChange w:id="184" w:author="Yufeng" w:date="2021-10-10T17:48:00Z">
              <w:rPr>
                <w:sz w:val="22"/>
              </w:rPr>
            </w:rPrChange>
          </w:rPr>
          <w:t>metabolic and physiological functions</w:t>
        </w:r>
      </w:ins>
      <w:ins w:id="185" w:author="nick ting" w:date="2021-10-04T21:16:00Z">
        <w:r w:rsidR="006716FA" w:rsidRPr="00755CC4">
          <w:rPr>
            <w:rPrChange w:id="186" w:author="Yufeng" w:date="2021-10-10T17:48:00Z">
              <w:rPr>
                <w:sz w:val="22"/>
              </w:rPr>
            </w:rPrChange>
          </w:rPr>
          <w:t xml:space="preserve"> for our bodies</w:t>
        </w:r>
      </w:ins>
      <w:ins w:id="187" w:author="Thomas Kwong" w:date="2021-09-12T13:39:00Z">
        <w:r w:rsidR="006E146A" w:rsidRPr="00755CC4">
          <w:rPr>
            <w:rPrChange w:id="188" w:author="Yufeng" w:date="2021-10-10T17:48:00Z">
              <w:rPr>
                <w:sz w:val="22"/>
              </w:rPr>
            </w:rPrChange>
          </w:rPr>
          <w:t>, including digestion</w:t>
        </w:r>
        <w:r w:rsidR="006E146A" w:rsidRPr="00E666DA">
          <w:t xml:space="preserve">, </w:t>
        </w:r>
        <w:del w:id="189" w:author="nick ting" w:date="2021-10-04T21:16:00Z">
          <w:r w:rsidR="006E146A" w:rsidRPr="00755CC4" w:rsidDel="006716FA">
            <w:delText>manufacturing</w:delText>
          </w:r>
        </w:del>
        <w:del w:id="190" w:author="nick ting" w:date="2021-10-04T21:17:00Z">
          <w:r w:rsidR="006E146A" w:rsidRPr="00755CC4" w:rsidDel="006716FA">
            <w:delText xml:space="preserve"> </w:delText>
          </w:r>
        </w:del>
        <w:r w:rsidR="006E146A" w:rsidRPr="00755CC4">
          <w:t>vitamins</w:t>
        </w:r>
      </w:ins>
      <w:ins w:id="191" w:author="nick ting" w:date="2021-10-04T21:17:00Z">
        <w:r w:rsidR="006716FA" w:rsidRPr="00755CC4">
          <w:t xml:space="preserve"> synthesis, </w:t>
        </w:r>
      </w:ins>
      <w:ins w:id="192" w:author="Thomas Kwong" w:date="2021-09-12T13:39:00Z">
        <w:del w:id="193" w:author="nick ting" w:date="2021-10-04T21:17:00Z">
          <w:r w:rsidR="006E146A" w:rsidRPr="00755CC4" w:rsidDel="006716FA">
            <w:delText xml:space="preserve"> and training </w:delText>
          </w:r>
        </w:del>
      </w:ins>
      <w:ins w:id="194" w:author="Thomas Kwong" w:date="2021-09-12T15:47:00Z">
        <w:del w:id="195" w:author="nick ting" w:date="2021-10-04T21:17:00Z">
          <w:r w:rsidR="00F61633" w:rsidRPr="00755CC4" w:rsidDel="006716FA">
            <w:delText xml:space="preserve">of </w:delText>
          </w:r>
        </w:del>
      </w:ins>
      <w:ins w:id="196" w:author="Thomas Kwong" w:date="2021-09-12T13:39:00Z">
        <w:del w:id="197" w:author="nick ting" w:date="2021-10-04T21:17:00Z">
          <w:r w:rsidR="006E146A" w:rsidRPr="00755CC4" w:rsidDel="006716FA">
            <w:delText xml:space="preserve">our </w:delText>
          </w:r>
        </w:del>
        <w:r w:rsidR="006E146A" w:rsidRPr="00755CC4">
          <w:t>immune system</w:t>
        </w:r>
      </w:ins>
      <w:ins w:id="198" w:author="nick ting" w:date="2021-10-04T21:17:00Z">
        <w:r w:rsidR="006716FA" w:rsidRPr="00755CC4">
          <w:t xml:space="preserve"> development</w:t>
        </w:r>
      </w:ins>
      <w:ins w:id="199" w:author="Yufeng" w:date="2021-10-10T19:46:00Z">
        <w:r w:rsidR="00BD15CB">
          <w:t>,</w:t>
        </w:r>
      </w:ins>
      <w:ins w:id="200" w:author="nick ting" w:date="2021-10-04T21:17:00Z">
        <w:r w:rsidR="006716FA" w:rsidRPr="00755CC4">
          <w:t xml:space="preserve"> and more</w:t>
        </w:r>
      </w:ins>
      <w:ins w:id="201" w:author="Thomas Kwong" w:date="2021-09-12T13:37:00Z">
        <w:r w:rsidR="006E146A" w:rsidRPr="00755CC4">
          <w:rPr>
            <w:rPrChange w:id="202" w:author="Yufeng" w:date="2021-10-10T17:48:00Z">
              <w:rPr>
                <w:sz w:val="22"/>
              </w:rPr>
            </w:rPrChange>
          </w:rPr>
          <w:fldChar w:fldCharType="begin"/>
        </w:r>
      </w:ins>
      <w:r w:rsidR="00FD106C">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203" w:author="Thomas Kwong" w:date="2021-09-12T13:37:00Z">
        <w:r w:rsidR="006E146A" w:rsidRPr="00755CC4">
          <w:rPr>
            <w:rPrChange w:id="204" w:author="Yufeng" w:date="2021-10-10T17:48:00Z">
              <w:rPr>
                <w:sz w:val="22"/>
              </w:rPr>
            </w:rPrChange>
          </w:rPr>
          <w:fldChar w:fldCharType="separate"/>
        </w:r>
      </w:ins>
      <w:r w:rsidR="00D7106E" w:rsidRPr="00755CC4">
        <w:rPr>
          <w:kern w:val="0"/>
          <w:vertAlign w:val="superscript"/>
          <w:rPrChange w:id="205" w:author="Yufeng" w:date="2021-10-10T17:48:00Z">
            <w:rPr>
              <w:kern w:val="0"/>
              <w:sz w:val="22"/>
              <w:vertAlign w:val="superscript"/>
            </w:rPr>
          </w:rPrChange>
        </w:rPr>
        <w:t>2</w:t>
      </w:r>
      <w:ins w:id="206" w:author="Thomas Kwong" w:date="2021-09-12T13:37:00Z">
        <w:r w:rsidR="006E146A" w:rsidRPr="00755CC4">
          <w:rPr>
            <w:rPrChange w:id="207" w:author="Yufeng" w:date="2021-10-10T17:48:00Z">
              <w:rPr>
                <w:sz w:val="22"/>
              </w:rPr>
            </w:rPrChange>
          </w:rPr>
          <w:fldChar w:fldCharType="end"/>
        </w:r>
      </w:ins>
      <w:ins w:id="208" w:author="Thomas Kwong" w:date="2021-09-12T13:40:00Z">
        <w:r w:rsidR="006E146A" w:rsidRPr="00755CC4">
          <w:rPr>
            <w:rPrChange w:id="209" w:author="Yufeng" w:date="2021-10-10T17:48:00Z">
              <w:rPr>
                <w:sz w:val="22"/>
              </w:rPr>
            </w:rPrChange>
          </w:rPr>
          <w:t xml:space="preserve">. </w:t>
        </w:r>
      </w:ins>
    </w:p>
    <w:p w14:paraId="012DE661" w14:textId="3643B913" w:rsidR="006E146A" w:rsidRPr="00755CC4" w:rsidDel="006E146A" w:rsidRDefault="006E146A">
      <w:pPr>
        <w:jc w:val="left"/>
        <w:rPr>
          <w:del w:id="210" w:author="Thomas Kwong" w:date="2021-09-12T13:40:00Z"/>
          <w:rPrChange w:id="211" w:author="Yufeng" w:date="2021-10-10T17:48:00Z">
            <w:rPr>
              <w:del w:id="212" w:author="Thomas Kwong" w:date="2021-09-12T13:40:00Z"/>
              <w:sz w:val="22"/>
            </w:rPr>
          </w:rPrChange>
        </w:rPr>
        <w:pPrChange w:id="213" w:author="Yufeng" w:date="2021-10-10T17:53:00Z">
          <w:pPr/>
        </w:pPrChange>
      </w:pPr>
    </w:p>
    <w:p w14:paraId="747D086D" w14:textId="361555C5" w:rsidR="00FC2A07" w:rsidRPr="00755CC4" w:rsidDel="00ED16E1" w:rsidRDefault="00B01273">
      <w:pPr>
        <w:jc w:val="left"/>
        <w:rPr>
          <w:ins w:id="214" w:author="nick ting" w:date="2021-10-04T21:27:00Z"/>
          <w:del w:id="215" w:author="Yufeng" w:date="2021-10-10T18:11:00Z"/>
          <w:rPrChange w:id="216" w:author="Yufeng" w:date="2021-10-10T17:48:00Z">
            <w:rPr>
              <w:ins w:id="217" w:author="nick ting" w:date="2021-10-04T21:27:00Z"/>
              <w:del w:id="218" w:author="Yufeng" w:date="2021-10-10T18:11:00Z"/>
              <w:sz w:val="22"/>
            </w:rPr>
          </w:rPrChange>
        </w:rPr>
        <w:pPrChange w:id="219" w:author="Yufeng" w:date="2021-10-10T17:53:00Z">
          <w:pPr/>
        </w:pPrChange>
      </w:pPr>
      <w:ins w:id="220" w:author="Thomas Kwong" w:date="2021-09-12T13:15:00Z">
        <w:r w:rsidRPr="00755CC4">
          <w:rPr>
            <w:rPrChange w:id="221" w:author="Yufeng" w:date="2021-10-10T17:48:00Z">
              <w:rPr>
                <w:sz w:val="22"/>
              </w:rPr>
            </w:rPrChange>
          </w:rPr>
          <w:t xml:space="preserve">Recent </w:t>
        </w:r>
      </w:ins>
      <w:ins w:id="222" w:author="Thomas Kwong" w:date="2021-09-12T13:16:00Z">
        <w:r w:rsidRPr="00755CC4">
          <w:rPr>
            <w:rPrChange w:id="223" w:author="Yufeng" w:date="2021-10-10T17:48:00Z">
              <w:rPr>
                <w:sz w:val="22"/>
              </w:rPr>
            </w:rPrChange>
          </w:rPr>
          <w:t xml:space="preserve">studies have </w:t>
        </w:r>
        <w:del w:id="224" w:author="nick ting" w:date="2021-10-04T21:18:00Z">
          <w:r w:rsidRPr="00755CC4" w:rsidDel="0070227E">
            <w:rPr>
              <w:rPrChange w:id="225" w:author="Yufeng" w:date="2021-10-10T17:48:00Z">
                <w:rPr>
                  <w:sz w:val="22"/>
                </w:rPr>
              </w:rPrChange>
            </w:rPr>
            <w:delText xml:space="preserve">demonstrated the </w:delText>
          </w:r>
        </w:del>
      </w:ins>
      <w:ins w:id="226" w:author="Thomas Kwong" w:date="2021-09-12T13:22:00Z">
        <w:del w:id="227" w:author="nick ting" w:date="2021-10-04T21:18:00Z">
          <w:r w:rsidR="005165C0" w:rsidRPr="00755CC4" w:rsidDel="0070227E">
            <w:rPr>
              <w:rPrChange w:id="228" w:author="Yufeng" w:date="2021-10-10T17:48:00Z">
                <w:rPr>
                  <w:sz w:val="22"/>
                </w:rPr>
              </w:rPrChange>
            </w:rPr>
            <w:delText>link between the</w:delText>
          </w:r>
        </w:del>
      </w:ins>
      <w:ins w:id="229" w:author="nick ting" w:date="2021-10-04T21:18:00Z">
        <w:r w:rsidR="0070227E" w:rsidRPr="00755CC4">
          <w:rPr>
            <w:rPrChange w:id="230" w:author="Yufeng" w:date="2021-10-10T17:48:00Z">
              <w:rPr>
                <w:sz w:val="22"/>
              </w:rPr>
            </w:rPrChange>
          </w:rPr>
          <w:t>linked</w:t>
        </w:r>
      </w:ins>
      <w:ins w:id="231" w:author="Thomas Kwong" w:date="2021-09-12T13:22:00Z">
        <w:r w:rsidR="005165C0" w:rsidRPr="00755CC4">
          <w:rPr>
            <w:rPrChange w:id="232" w:author="Yufeng" w:date="2021-10-10T17:48:00Z">
              <w:rPr>
                <w:sz w:val="22"/>
              </w:rPr>
            </w:rPrChange>
          </w:rPr>
          <w:t xml:space="preserve"> </w:t>
        </w:r>
      </w:ins>
      <w:ins w:id="233" w:author="Thomas Kwong" w:date="2021-09-12T13:16:00Z">
        <w:r w:rsidRPr="00755CC4">
          <w:rPr>
            <w:rPrChange w:id="234" w:author="Yufeng" w:date="2021-10-10T17:48:00Z">
              <w:rPr>
                <w:sz w:val="22"/>
              </w:rPr>
            </w:rPrChange>
          </w:rPr>
          <w:t>g</w:t>
        </w:r>
      </w:ins>
      <w:ins w:id="235" w:author="Thomas Kwong" w:date="2021-09-12T13:13:00Z">
        <w:r w:rsidRPr="00755CC4">
          <w:rPr>
            <w:rPrChange w:id="236" w:author="Yufeng" w:date="2021-10-10T17:48:00Z">
              <w:rPr>
                <w:sz w:val="22"/>
              </w:rPr>
            </w:rPrChange>
          </w:rPr>
          <w:t>ut microbiota alter</w:t>
        </w:r>
      </w:ins>
      <w:ins w:id="237" w:author="Thomas Kwong" w:date="2021-09-12T13:23:00Z">
        <w:r w:rsidR="005165C0" w:rsidRPr="00755CC4">
          <w:rPr>
            <w:rPrChange w:id="238" w:author="Yufeng" w:date="2021-10-10T17:48:00Z">
              <w:rPr>
                <w:sz w:val="22"/>
              </w:rPr>
            </w:rPrChange>
          </w:rPr>
          <w:t xml:space="preserve">ation </w:t>
        </w:r>
        <w:del w:id="239" w:author="nick ting" w:date="2021-10-04T21:18:00Z">
          <w:r w:rsidR="005165C0" w:rsidRPr="00755CC4" w:rsidDel="0070227E">
            <w:rPr>
              <w:rPrChange w:id="240" w:author="Yufeng" w:date="2021-10-10T17:48:00Z">
                <w:rPr>
                  <w:sz w:val="22"/>
                </w:rPr>
              </w:rPrChange>
            </w:rPr>
            <w:delText>and</w:delText>
          </w:r>
        </w:del>
      </w:ins>
      <w:ins w:id="241" w:author="nick ting" w:date="2021-10-04T21:18:00Z">
        <w:r w:rsidR="0070227E" w:rsidRPr="00755CC4">
          <w:rPr>
            <w:rPrChange w:id="242" w:author="Yufeng" w:date="2021-10-10T17:48:00Z">
              <w:rPr>
                <w:sz w:val="22"/>
              </w:rPr>
            </w:rPrChange>
          </w:rPr>
          <w:t>to</w:t>
        </w:r>
      </w:ins>
      <w:ins w:id="243" w:author="Thomas Kwong" w:date="2021-09-12T13:23:00Z">
        <w:r w:rsidR="005165C0" w:rsidRPr="00755CC4">
          <w:rPr>
            <w:rPrChange w:id="244" w:author="Yufeng" w:date="2021-10-10T17:48:00Z">
              <w:rPr>
                <w:sz w:val="22"/>
              </w:rPr>
            </w:rPrChange>
          </w:rPr>
          <w:t xml:space="preserve"> </w:t>
        </w:r>
      </w:ins>
      <w:ins w:id="245" w:author="Thomas Kwong" w:date="2021-09-12T13:13:00Z">
        <w:r w:rsidRPr="00755CC4">
          <w:rPr>
            <w:rPrChange w:id="246" w:author="Yufeng" w:date="2021-10-10T17:48:00Z">
              <w:rPr>
                <w:sz w:val="22"/>
              </w:rPr>
            </w:rPrChange>
          </w:rPr>
          <w:t>CR</w:t>
        </w:r>
      </w:ins>
      <w:ins w:id="247" w:author="LIN, Yufeng" w:date="2021-09-20T19:07:00Z">
        <w:r w:rsidR="00D7106E" w:rsidRPr="00755CC4">
          <w:rPr>
            <w:rPrChange w:id="248" w:author="Yufeng" w:date="2021-10-10T17:48:00Z">
              <w:rPr>
                <w:sz w:val="22"/>
              </w:rPr>
            </w:rPrChange>
          </w:rPr>
          <w:t>C</w:t>
        </w:r>
      </w:ins>
      <w:ins w:id="249" w:author="nick ting" w:date="2021-10-04T21:18:00Z">
        <w:r w:rsidR="0070227E" w:rsidRPr="00755CC4">
          <w:rPr>
            <w:rPrChange w:id="250" w:author="Yufeng" w:date="2021-10-10T17:48:00Z">
              <w:rPr>
                <w:sz w:val="22"/>
              </w:rPr>
            </w:rPrChange>
          </w:rPr>
          <w:t xml:space="preserve"> occurence</w:t>
        </w:r>
      </w:ins>
      <w:r w:rsidR="00D7106E" w:rsidRPr="00755CC4">
        <w:rPr>
          <w:kern w:val="0"/>
          <w:vertAlign w:val="superscript"/>
          <w:rPrChange w:id="251" w:author="Yufeng" w:date="2021-10-10T17:48:00Z">
            <w:rPr>
              <w:kern w:val="0"/>
              <w:sz w:val="22"/>
              <w:vertAlign w:val="superscript"/>
            </w:rPr>
          </w:rPrChange>
        </w:rPr>
        <w:t>5</w:t>
      </w:r>
      <w:del w:id="252" w:author="Thomas Kwong" w:date="2021-09-12T13:14:00Z">
        <w:r w:rsidR="00F444BB" w:rsidRPr="00755CC4" w:rsidDel="00B01273">
          <w:rPr>
            <w:rPrChange w:id="253" w:author="Yufeng" w:date="2021-10-10T17:48:00Z">
              <w:rPr>
                <w:sz w:val="22"/>
              </w:rPr>
            </w:rPrChange>
          </w:rPr>
          <w:delText>T</w:delText>
        </w:r>
      </w:del>
      <w:ins w:id="254" w:author="Thomas Kwong" w:date="2021-09-12T13:14:00Z">
        <w:r w:rsidRPr="00755CC4">
          <w:rPr>
            <w:rPrChange w:id="255" w:author="Yufeng" w:date="2021-10-10T17:48:00Z">
              <w:rPr>
                <w:sz w:val="22"/>
              </w:rPr>
            </w:rPrChange>
          </w:rPr>
          <w:t>.</w:t>
        </w:r>
      </w:ins>
      <w:del w:id="256" w:author="Thomas Kwong" w:date="2021-09-12T13:22:00Z">
        <w:r w:rsidR="00F444BB" w:rsidRPr="00755CC4" w:rsidDel="00543629">
          <w:rPr>
            <w:rPrChange w:id="257" w:author="Yufeng" w:date="2021-10-10T17:48:00Z">
              <w:rPr>
                <w:sz w:val="22"/>
              </w:rPr>
            </w:rPrChange>
          </w:rPr>
          <w:delText>rillions of symbiotic microbes can be found in the intestines of mammals, collectively referred to as the intestinal microbiome.</w:delText>
        </w:r>
      </w:del>
      <w:ins w:id="258" w:author="LIN, Yufeng" w:date="2021-09-20T19:02:00Z">
        <w:r w:rsidR="00D7106E" w:rsidRPr="00755CC4">
          <w:rPr>
            <w:rPrChange w:id="259" w:author="Yufeng" w:date="2021-10-10T17:48:00Z">
              <w:rPr>
                <w:sz w:val="22"/>
              </w:rPr>
            </w:rPrChange>
          </w:rPr>
          <w:t xml:space="preserve"> </w:t>
        </w:r>
      </w:ins>
      <w:ins w:id="260" w:author="nick ting" w:date="2021-10-04T21:25:00Z">
        <w:r w:rsidR="0070227E" w:rsidRPr="00755CC4">
          <w:rPr>
            <w:rPrChange w:id="261" w:author="Yufeng" w:date="2021-10-10T17:48:00Z">
              <w:rPr>
                <w:sz w:val="22"/>
              </w:rPr>
            </w:rPrChange>
          </w:rPr>
          <w:t xml:space="preserve">Dysbiosis such as reduced gut microbial diversity and enrichment of oncogenic microorganisms have been associated </w:t>
        </w:r>
        <w:del w:id="262" w:author="LIN, Yufeng" w:date="2021-10-07T10:33:00Z">
          <w:r w:rsidR="0070227E" w:rsidRPr="00755CC4" w:rsidDel="00E81CE7">
            <w:rPr>
              <w:rPrChange w:id="263" w:author="Yufeng" w:date="2021-10-10T17:48:00Z">
                <w:rPr>
                  <w:sz w:val="22"/>
                </w:rPr>
              </w:rPrChange>
            </w:rPr>
            <w:delText>to</w:delText>
          </w:r>
        </w:del>
      </w:ins>
      <w:ins w:id="264" w:author="LIN, Yufeng" w:date="2021-10-07T10:33:00Z">
        <w:r w:rsidR="00E81CE7" w:rsidRPr="0038659B">
          <w:t>with</w:t>
        </w:r>
      </w:ins>
      <w:ins w:id="265" w:author="nick ting" w:date="2021-10-04T21:25:00Z">
        <w:r w:rsidR="0070227E" w:rsidRPr="00755CC4">
          <w:rPr>
            <w:rPrChange w:id="266" w:author="Yufeng" w:date="2021-10-10T17:48:00Z">
              <w:rPr>
                <w:sz w:val="22"/>
              </w:rPr>
            </w:rPrChange>
          </w:rPr>
          <w:t xml:space="preserve"> CRC carcinogenesis. </w:t>
        </w:r>
      </w:ins>
      <w:ins w:id="267" w:author="LIN, Yufeng" w:date="2021-09-20T19:02:00Z">
        <w:r w:rsidR="00D7106E" w:rsidRPr="00755CC4">
          <w:rPr>
            <w:rPrChange w:id="268" w:author="Yufeng" w:date="2021-10-10T17:48:00Z">
              <w:rPr>
                <w:sz w:val="22"/>
              </w:rPr>
            </w:rPrChange>
          </w:rPr>
          <w:t>For instance,</w:t>
        </w:r>
      </w:ins>
      <w:ins w:id="269" w:author="nick ting" w:date="2021-10-04T21:26:00Z">
        <w:r w:rsidR="0070227E" w:rsidRPr="00755CC4">
          <w:rPr>
            <w:rPrChange w:id="270" w:author="Yufeng" w:date="2021-10-10T17:48:00Z">
              <w:rPr>
                <w:sz w:val="22"/>
              </w:rPr>
            </w:rPrChange>
          </w:rPr>
          <w:t xml:space="preserve"> the notorious</w:t>
        </w:r>
      </w:ins>
      <w:ins w:id="271" w:author="LIN, Yufeng" w:date="2021-09-20T19:02:00Z">
        <w:r w:rsidR="00D7106E" w:rsidRPr="00755CC4">
          <w:rPr>
            <w:rPrChange w:id="272" w:author="Yufeng" w:date="2021-10-10T17:48:00Z">
              <w:rPr>
                <w:sz w:val="22"/>
              </w:rPr>
            </w:rPrChange>
          </w:rPr>
          <w:t xml:space="preserve"> </w:t>
        </w:r>
        <w:del w:id="273" w:author="nick ting" w:date="2021-10-04T21:26:00Z">
          <w:r w:rsidR="00D7106E" w:rsidRPr="00755CC4" w:rsidDel="0070227E">
            <w:rPr>
              <w:i/>
              <w:iCs/>
              <w:rPrChange w:id="274" w:author="Yufeng" w:date="2021-10-10T17:48:00Z">
                <w:rPr>
                  <w:sz w:val="22"/>
                </w:rPr>
              </w:rPrChange>
            </w:rPr>
            <w:delText>a perturbed enteric microbiome was shown to be a significant risk factor for CRC development, in which F</w:delText>
          </w:r>
        </w:del>
      </w:ins>
      <w:ins w:id="275" w:author="nick ting" w:date="2021-10-04T21:26:00Z">
        <w:r w:rsidR="0070227E" w:rsidRPr="00755CC4">
          <w:rPr>
            <w:i/>
            <w:iCs/>
            <w:rPrChange w:id="276" w:author="Yufeng" w:date="2021-10-10T17:48:00Z">
              <w:rPr>
                <w:sz w:val="22"/>
              </w:rPr>
            </w:rPrChange>
          </w:rPr>
          <w:t>Fusobacterium</w:t>
        </w:r>
      </w:ins>
      <w:ins w:id="277" w:author="LIN, Yufeng" w:date="2021-09-20T19:02:00Z">
        <w:del w:id="278" w:author="nick ting" w:date="2021-10-04T21:26:00Z">
          <w:r w:rsidR="00D7106E" w:rsidRPr="00755CC4" w:rsidDel="0070227E">
            <w:rPr>
              <w:i/>
              <w:iCs/>
              <w:rPrChange w:id="279" w:author="Yufeng" w:date="2021-10-10T17:48:00Z">
                <w:rPr>
                  <w:sz w:val="22"/>
                </w:rPr>
              </w:rPrChange>
            </w:rPr>
            <w:delText>.</w:delText>
          </w:r>
        </w:del>
        <w:r w:rsidR="00D7106E" w:rsidRPr="00755CC4">
          <w:rPr>
            <w:i/>
            <w:iCs/>
            <w:rPrChange w:id="280" w:author="Yufeng" w:date="2021-10-10T17:48:00Z">
              <w:rPr>
                <w:sz w:val="22"/>
              </w:rPr>
            </w:rPrChange>
          </w:rPr>
          <w:t xml:space="preserve"> nucleatum</w:t>
        </w:r>
        <w:r w:rsidR="00D7106E" w:rsidRPr="00755CC4">
          <w:rPr>
            <w:rPrChange w:id="281" w:author="Yufeng" w:date="2021-10-10T17:48:00Z">
              <w:rPr>
                <w:sz w:val="22"/>
              </w:rPr>
            </w:rPrChange>
          </w:rPr>
          <w:t xml:space="preserve"> promoted glycolysis and oncogenesis </w:t>
        </w:r>
      </w:ins>
      <w:ins w:id="282" w:author="Thomas Kwong" w:date="2021-09-22T18:11:00Z">
        <w:r w:rsidR="00752EF5" w:rsidRPr="00755CC4">
          <w:rPr>
            <w:rPrChange w:id="283" w:author="Yufeng" w:date="2021-10-10T17:48:00Z">
              <w:rPr>
                <w:sz w:val="22"/>
              </w:rPr>
            </w:rPrChange>
          </w:rPr>
          <w:t xml:space="preserve">of </w:t>
        </w:r>
      </w:ins>
      <w:ins w:id="284" w:author="LIN, Yufeng" w:date="2021-09-20T19:02:00Z">
        <w:r w:rsidR="00D7106E" w:rsidRPr="00755CC4">
          <w:rPr>
            <w:rPrChange w:id="285" w:author="Yufeng" w:date="2021-10-10T17:48:00Z">
              <w:rPr>
                <w:sz w:val="22"/>
              </w:rPr>
            </w:rPrChange>
          </w:rPr>
          <w:t xml:space="preserve">CRC </w:t>
        </w:r>
        <w:del w:id="286" w:author="nick ting" w:date="2021-10-04T21:27:00Z">
          <w:r w:rsidR="00D7106E" w:rsidRPr="00755CC4" w:rsidDel="0070227E">
            <w:rPr>
              <w:rPrChange w:id="287" w:author="Yufeng" w:date="2021-10-10T17:48:00Z">
                <w:rPr>
                  <w:sz w:val="22"/>
                </w:rPr>
              </w:rPrChange>
            </w:rPr>
            <w:delText>through</w:delText>
          </w:r>
        </w:del>
      </w:ins>
      <w:ins w:id="288" w:author="nick ting" w:date="2021-10-04T21:27:00Z">
        <w:r w:rsidR="0070227E" w:rsidRPr="00755CC4">
          <w:rPr>
            <w:rPrChange w:id="289" w:author="Yufeng" w:date="2021-10-10T17:48:00Z">
              <w:rPr>
                <w:sz w:val="22"/>
              </w:rPr>
            </w:rPrChange>
          </w:rPr>
          <w:t>by</w:t>
        </w:r>
      </w:ins>
      <w:ins w:id="290" w:author="LIN, Yufeng" w:date="2021-09-20T19:02:00Z">
        <w:r w:rsidR="00D7106E" w:rsidRPr="00755CC4">
          <w:rPr>
            <w:rPrChange w:id="291" w:author="Yufeng" w:date="2021-10-10T17:48:00Z">
              <w:rPr>
                <w:sz w:val="22"/>
              </w:rPr>
            </w:rPrChange>
          </w:rPr>
          <w:t xml:space="preserve"> targeting IncRNA ENO1-IT1</w:t>
        </w:r>
        <w:r w:rsidR="00D7106E" w:rsidRPr="00755CC4">
          <w:rPr>
            <w:rPrChange w:id="292" w:author="Yufeng" w:date="2021-10-10T17:48:00Z">
              <w:rPr>
                <w:sz w:val="22"/>
              </w:rPr>
            </w:rPrChange>
          </w:rPr>
          <w:fldChar w:fldCharType="begin"/>
        </w:r>
      </w:ins>
      <w:r w:rsidR="00FD106C">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293" w:author="LIN, Yufeng" w:date="2021-09-20T19:02:00Z">
        <w:r w:rsidR="00D7106E" w:rsidRPr="00755CC4">
          <w:rPr>
            <w:rPrChange w:id="294" w:author="Yufeng" w:date="2021-10-10T17:48:00Z">
              <w:rPr>
                <w:sz w:val="22"/>
              </w:rPr>
            </w:rPrChange>
          </w:rPr>
          <w:fldChar w:fldCharType="separate"/>
        </w:r>
      </w:ins>
      <w:r w:rsidR="004266AF" w:rsidRPr="00755CC4">
        <w:rPr>
          <w:kern w:val="0"/>
          <w:vertAlign w:val="superscript"/>
          <w:rPrChange w:id="295" w:author="Yufeng" w:date="2021-10-10T17:48:00Z">
            <w:rPr>
              <w:kern w:val="0"/>
              <w:sz w:val="22"/>
              <w:vertAlign w:val="superscript"/>
            </w:rPr>
          </w:rPrChange>
        </w:rPr>
        <w:t>5</w:t>
      </w:r>
      <w:ins w:id="296" w:author="LIN, Yufeng" w:date="2021-09-20T19:02:00Z">
        <w:r w:rsidR="00D7106E" w:rsidRPr="00755CC4">
          <w:rPr>
            <w:rPrChange w:id="297" w:author="Yufeng" w:date="2021-10-10T17:48:00Z">
              <w:rPr>
                <w:sz w:val="22"/>
              </w:rPr>
            </w:rPrChange>
          </w:rPr>
          <w:fldChar w:fldCharType="end"/>
        </w:r>
        <w:r w:rsidR="00D7106E" w:rsidRPr="00755CC4">
          <w:rPr>
            <w:rPrChange w:id="298" w:author="Yufeng" w:date="2021-10-10T17:48:00Z">
              <w:rPr>
                <w:sz w:val="22"/>
              </w:rPr>
            </w:rPrChange>
          </w:rPr>
          <w:t xml:space="preserve">. </w:t>
        </w:r>
      </w:ins>
      <w:commentRangeStart w:id="299"/>
      <w:commentRangeEnd w:id="299"/>
      <w:r w:rsidR="00F61633" w:rsidRPr="00E666DA">
        <w:rPr>
          <w:rStyle w:val="CommentReference"/>
          <w:sz w:val="24"/>
          <w:szCs w:val="24"/>
        </w:rPr>
        <w:commentReference w:id="299"/>
      </w:r>
      <w:ins w:id="300" w:author="Lung Ngai TING" w:date="2021-10-09T11:59:00Z">
        <w:r w:rsidR="00A310E1" w:rsidRPr="0038659B">
          <w:t>A m</w:t>
        </w:r>
      </w:ins>
      <w:commentRangeStart w:id="301"/>
      <w:commentRangeStart w:id="302"/>
      <w:ins w:id="303" w:author="Thomas Kwong" w:date="2021-09-12T15:54:00Z">
        <w:del w:id="304" w:author="Lung Ngai TING" w:date="2021-10-09T11:59:00Z">
          <w:r w:rsidR="00F61633" w:rsidRPr="00755CC4" w:rsidDel="00A310E1">
            <w:rPr>
              <w:rPrChange w:id="305" w:author="Yufeng" w:date="2021-10-10T17:48:00Z">
                <w:rPr>
                  <w:sz w:val="22"/>
                </w:rPr>
              </w:rPrChange>
            </w:rPr>
            <w:delText>M</w:delText>
          </w:r>
        </w:del>
        <w:r w:rsidR="00F61633" w:rsidRPr="00755CC4">
          <w:rPr>
            <w:rPrChange w:id="306" w:author="Yufeng" w:date="2021-10-10T17:48:00Z">
              <w:rPr>
                <w:sz w:val="22"/>
              </w:rPr>
            </w:rPrChange>
          </w:rPr>
          <w:t>eta-analysis</w:t>
        </w:r>
      </w:ins>
      <w:ins w:id="307" w:author="Thomas Kwong" w:date="2021-09-22T17:34:00Z">
        <w:r w:rsidR="009B08A0" w:rsidRPr="00755CC4">
          <w:rPr>
            <w:rPrChange w:id="308" w:author="Yufeng" w:date="2021-10-10T17:48:00Z">
              <w:rPr>
                <w:sz w:val="22"/>
              </w:rPr>
            </w:rPrChange>
          </w:rPr>
          <w:t xml:space="preserve"> </w:t>
        </w:r>
      </w:ins>
      <w:ins w:id="309" w:author="Thomas Kwong" w:date="2021-09-12T15:54:00Z">
        <w:r w:rsidR="00F61633" w:rsidRPr="00755CC4">
          <w:rPr>
            <w:rPrChange w:id="310" w:author="Yufeng" w:date="2021-10-10T17:48:00Z">
              <w:rPr>
                <w:sz w:val="22"/>
              </w:rPr>
            </w:rPrChange>
          </w:rPr>
          <w:t xml:space="preserve">with </w:t>
        </w:r>
        <w:commentRangeStart w:id="311"/>
        <w:commentRangeStart w:id="312"/>
        <w:r w:rsidR="00F61633" w:rsidRPr="00755CC4">
          <w:rPr>
            <w:rPrChange w:id="313" w:author="Yufeng" w:date="2021-10-10T17:48:00Z">
              <w:rPr>
                <w:sz w:val="22"/>
              </w:rPr>
            </w:rPrChange>
          </w:rPr>
          <w:t xml:space="preserve">approximately 1,000 </w:t>
        </w:r>
        <w:commentRangeEnd w:id="311"/>
        <w:r w:rsidR="00F61633" w:rsidRPr="00E666DA">
          <w:rPr>
            <w:rStyle w:val="CommentReference"/>
            <w:sz w:val="24"/>
            <w:szCs w:val="24"/>
          </w:rPr>
          <w:commentReference w:id="311"/>
        </w:r>
      </w:ins>
      <w:commentRangeEnd w:id="312"/>
      <w:r w:rsidR="00422C33" w:rsidRPr="00E666DA">
        <w:rPr>
          <w:rStyle w:val="CommentReference"/>
          <w:sz w:val="24"/>
          <w:szCs w:val="24"/>
        </w:rPr>
        <w:commentReference w:id="312"/>
      </w:r>
      <w:ins w:id="314" w:author="Thomas Kwong" w:date="2021-09-12T15:54:00Z">
        <w:r w:rsidR="00F61633" w:rsidRPr="00755CC4">
          <w:rPr>
            <w:rPrChange w:id="315" w:author="Yufeng" w:date="2021-10-10T17:48:00Z">
              <w:rPr>
                <w:sz w:val="22"/>
              </w:rPr>
            </w:rPrChange>
          </w:rPr>
          <w:t xml:space="preserve">individuals from five cohorts </w:t>
        </w:r>
      </w:ins>
      <w:del w:id="316" w:author="LIN, Yufeng" w:date="2021-10-07T10:34:00Z">
        <w:r w:rsidR="00D9531B" w:rsidRPr="00755CC4" w:rsidDel="00E81CE7">
          <w:rPr>
            <w:rPrChange w:id="317" w:author="Yufeng" w:date="2021-10-10T17:48:00Z">
              <w:rPr>
                <w:sz w:val="22"/>
              </w:rPr>
            </w:rPrChange>
          </w:rPr>
          <w:delText xml:space="preserve">have </w:delText>
        </w:r>
      </w:del>
      <w:ins w:id="318" w:author="LIN, Yufeng" w:date="2021-10-07T10:34:00Z">
        <w:r w:rsidR="00E81CE7" w:rsidRPr="00755CC4">
          <w:rPr>
            <w:rPrChange w:id="319" w:author="Yufeng" w:date="2021-10-10T17:48:00Z">
              <w:rPr>
                <w:sz w:val="22"/>
              </w:rPr>
            </w:rPrChange>
          </w:rPr>
          <w:t>ha</w:t>
        </w:r>
        <w:r w:rsidR="00E81CE7" w:rsidRPr="0038659B">
          <w:t>s</w:t>
        </w:r>
        <w:r w:rsidR="00E81CE7" w:rsidRPr="00755CC4">
          <w:rPr>
            <w:rPrChange w:id="320" w:author="Yufeng" w:date="2021-10-10T17:48:00Z">
              <w:rPr>
                <w:sz w:val="22"/>
              </w:rPr>
            </w:rPrChange>
          </w:rPr>
          <w:t xml:space="preserve"> </w:t>
        </w:r>
      </w:ins>
      <w:del w:id="321" w:author="Thomas Kwong" w:date="2021-09-12T15:55:00Z">
        <w:r w:rsidR="00D9531B" w:rsidRPr="00755CC4" w:rsidDel="00F61633">
          <w:rPr>
            <w:rPrChange w:id="322" w:author="Yufeng" w:date="2021-10-10T17:48:00Z">
              <w:rPr>
                <w:sz w:val="22"/>
              </w:rPr>
            </w:rPrChange>
          </w:rPr>
          <w:delText xml:space="preserve">also </w:delText>
        </w:r>
      </w:del>
      <w:del w:id="323" w:author="Thomas Kwong" w:date="2021-09-22T18:13:00Z">
        <w:r w:rsidR="00D9531B" w:rsidRPr="00755CC4" w:rsidDel="00752EF5">
          <w:rPr>
            <w:rPrChange w:id="324" w:author="Yufeng" w:date="2021-10-10T17:48:00Z">
              <w:rPr>
                <w:sz w:val="22"/>
              </w:rPr>
            </w:rPrChange>
          </w:rPr>
          <w:delText>reported</w:delText>
        </w:r>
      </w:del>
      <w:ins w:id="325" w:author="Thomas Kwong" w:date="2021-09-22T18:13:00Z">
        <w:r w:rsidR="00752EF5" w:rsidRPr="00755CC4">
          <w:rPr>
            <w:rPrChange w:id="326" w:author="Yufeng" w:date="2021-10-10T17:48:00Z">
              <w:rPr>
                <w:sz w:val="22"/>
              </w:rPr>
            </w:rPrChange>
          </w:rPr>
          <w:t>revealed</w:t>
        </w:r>
      </w:ins>
      <w:r w:rsidR="00D9531B" w:rsidRPr="00755CC4">
        <w:rPr>
          <w:rPrChange w:id="327" w:author="Yufeng" w:date="2021-10-10T17:48:00Z">
            <w:rPr>
              <w:sz w:val="22"/>
            </w:rPr>
          </w:rPrChange>
        </w:rPr>
        <w:t xml:space="preserve"> the microbial signatures </w:t>
      </w:r>
      <w:ins w:id="328" w:author="Thomas Kwong" w:date="2021-09-22T17:36:00Z">
        <w:r w:rsidR="009B08A0" w:rsidRPr="00755CC4">
          <w:rPr>
            <w:rPrChange w:id="329" w:author="Yufeng" w:date="2021-10-10T17:48:00Z">
              <w:rPr>
                <w:sz w:val="22"/>
              </w:rPr>
            </w:rPrChange>
          </w:rPr>
          <w:t>o</w:t>
        </w:r>
        <w:del w:id="330" w:author="LIN, Yufeng" w:date="2021-10-07T10:34:00Z">
          <w:r w:rsidR="009B08A0" w:rsidRPr="00755CC4" w:rsidDel="00E81CE7">
            <w:rPr>
              <w:rPrChange w:id="331" w:author="Yufeng" w:date="2021-10-10T17:48:00Z">
                <w:rPr>
                  <w:sz w:val="22"/>
                </w:rPr>
              </w:rPrChange>
            </w:rPr>
            <w:delText>r</w:delText>
          </w:r>
        </w:del>
      </w:ins>
      <w:ins w:id="332" w:author="LIN, Yufeng" w:date="2021-10-07T10:34:00Z">
        <w:r w:rsidR="00E81CE7" w:rsidRPr="0038659B">
          <w:t>f</w:t>
        </w:r>
      </w:ins>
      <w:ins w:id="333" w:author="Thomas Kwong" w:date="2021-09-22T17:36:00Z">
        <w:r w:rsidR="009B08A0" w:rsidRPr="00755CC4">
          <w:rPr>
            <w:rPrChange w:id="334" w:author="Yufeng" w:date="2021-10-10T17:48:00Z">
              <w:rPr>
                <w:sz w:val="22"/>
              </w:rPr>
            </w:rPrChange>
          </w:rPr>
          <w:t xml:space="preserve"> genes </w:t>
        </w:r>
      </w:ins>
      <w:r w:rsidR="00D9531B" w:rsidRPr="00755CC4">
        <w:rPr>
          <w:rPrChange w:id="335" w:author="Yufeng" w:date="2021-10-10T17:48:00Z">
            <w:rPr>
              <w:sz w:val="22"/>
            </w:rPr>
          </w:rPrChange>
        </w:rPr>
        <w:t>specific</w:t>
      </w:r>
      <w:ins w:id="336" w:author="LIN, Yufeng" w:date="2021-09-20T19:17:00Z">
        <w:r w:rsidR="004266AF" w:rsidRPr="00755CC4">
          <w:rPr>
            <w:rPrChange w:id="337" w:author="Yufeng" w:date="2021-10-10T17:48:00Z">
              <w:rPr>
                <w:sz w:val="22"/>
              </w:rPr>
            </w:rPrChange>
          </w:rPr>
          <w:t xml:space="preserve"> </w:t>
        </w:r>
        <w:del w:id="338" w:author="Thomas Kwong" w:date="2021-09-22T17:36:00Z">
          <w:r w:rsidR="004266AF" w:rsidRPr="00755CC4" w:rsidDel="009B08A0">
            <w:rPr>
              <w:rPrChange w:id="339" w:author="Yufeng" w:date="2021-10-10T17:48:00Z">
                <w:rPr>
                  <w:sz w:val="22"/>
                </w:rPr>
              </w:rPrChange>
            </w:rPr>
            <w:delText>or microbial genes</w:delText>
          </w:r>
        </w:del>
      </w:ins>
      <w:del w:id="340" w:author="Thomas Kwong" w:date="2021-09-22T17:36:00Z">
        <w:r w:rsidR="00D9531B" w:rsidRPr="00755CC4" w:rsidDel="009B08A0">
          <w:rPr>
            <w:rPrChange w:id="341" w:author="Yufeng" w:date="2021-10-10T17:48:00Z">
              <w:rPr>
                <w:sz w:val="22"/>
              </w:rPr>
            </w:rPrChange>
          </w:rPr>
          <w:delText xml:space="preserve"> </w:delText>
        </w:r>
      </w:del>
      <w:r w:rsidR="00D9531B" w:rsidRPr="00755CC4">
        <w:rPr>
          <w:rPrChange w:id="342" w:author="Yufeng" w:date="2021-10-10T17:48:00Z">
            <w:rPr>
              <w:sz w:val="22"/>
            </w:rPr>
          </w:rPrChange>
        </w:rPr>
        <w:t>for CRC</w:t>
      </w:r>
      <w:ins w:id="343" w:author="LIN, Yufeng" w:date="2021-09-20T19:16:00Z">
        <w:r w:rsidR="004266AF" w:rsidRPr="00755CC4">
          <w:rPr>
            <w:strike/>
            <w:rPrChange w:id="344" w:author="Yufeng" w:date="2021-10-10T17:48:00Z">
              <w:rPr>
                <w:strike/>
                <w:sz w:val="22"/>
              </w:rPr>
            </w:rPrChange>
          </w:rPr>
          <w:fldChar w:fldCharType="begin"/>
        </w:r>
      </w:ins>
      <w:r w:rsidR="00FD106C">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345" w:author="LIN, Yufeng" w:date="2021-09-20T19:16:00Z">
        <w:r w:rsidR="004266AF" w:rsidRPr="00755CC4">
          <w:rPr>
            <w:strike/>
            <w:rPrChange w:id="346" w:author="Yufeng" w:date="2021-10-10T17:48:00Z">
              <w:rPr>
                <w:strike/>
                <w:sz w:val="22"/>
              </w:rPr>
            </w:rPrChange>
          </w:rPr>
          <w:fldChar w:fldCharType="separate"/>
        </w:r>
      </w:ins>
      <w:r w:rsidR="004266AF" w:rsidRPr="00755CC4">
        <w:rPr>
          <w:kern w:val="0"/>
          <w:vertAlign w:val="superscript"/>
          <w:rPrChange w:id="347" w:author="Yufeng" w:date="2021-10-10T17:48:00Z">
            <w:rPr>
              <w:kern w:val="0"/>
              <w:sz w:val="22"/>
              <w:vertAlign w:val="superscript"/>
            </w:rPr>
          </w:rPrChange>
        </w:rPr>
        <w:t>6</w:t>
      </w:r>
      <w:ins w:id="348" w:author="LIN, Yufeng" w:date="2021-09-20T19:16:00Z">
        <w:r w:rsidR="004266AF" w:rsidRPr="00755CC4">
          <w:rPr>
            <w:strike/>
            <w:rPrChange w:id="349" w:author="Yufeng" w:date="2021-10-10T17:48:00Z">
              <w:rPr>
                <w:strike/>
                <w:sz w:val="22"/>
              </w:rPr>
            </w:rPrChange>
          </w:rPr>
          <w:fldChar w:fldCharType="end"/>
        </w:r>
      </w:ins>
      <w:r w:rsidR="00D9531B" w:rsidRPr="00755CC4">
        <w:rPr>
          <w:rPrChange w:id="350" w:author="Yufeng" w:date="2021-10-10T17:48:00Z">
            <w:rPr>
              <w:sz w:val="22"/>
            </w:rPr>
          </w:rPrChange>
        </w:rPr>
        <w:t xml:space="preserve"> and the </w:t>
      </w:r>
      <w:commentRangeStart w:id="351"/>
      <w:r w:rsidR="00D9531B" w:rsidRPr="00755CC4">
        <w:rPr>
          <w:rPrChange w:id="352" w:author="Yufeng" w:date="2021-10-10T17:48:00Z">
            <w:rPr>
              <w:sz w:val="22"/>
            </w:rPr>
          </w:rPrChange>
        </w:rPr>
        <w:t>association between the gut microbiome and choline degradatio</w:t>
      </w:r>
      <w:ins w:id="353" w:author="Thomas Kwong" w:date="2021-09-12T15:56:00Z">
        <w:r w:rsidR="00F61633" w:rsidRPr="00755CC4">
          <w:rPr>
            <w:rPrChange w:id="354" w:author="Yufeng" w:date="2021-10-10T17:48:00Z">
              <w:rPr>
                <w:sz w:val="22"/>
              </w:rPr>
            </w:rPrChange>
          </w:rPr>
          <w:t>n</w:t>
        </w:r>
        <w:commentRangeEnd w:id="301"/>
        <w:r w:rsidR="00FC2A07" w:rsidRPr="00E666DA">
          <w:rPr>
            <w:rStyle w:val="CommentReference"/>
            <w:sz w:val="24"/>
            <w:szCs w:val="24"/>
          </w:rPr>
          <w:commentReference w:id="301"/>
        </w:r>
      </w:ins>
      <w:commentRangeEnd w:id="302"/>
      <w:r w:rsidR="00AC6DD3" w:rsidRPr="00E666DA">
        <w:rPr>
          <w:rStyle w:val="CommentReference"/>
          <w:sz w:val="24"/>
          <w:szCs w:val="24"/>
        </w:rPr>
        <w:commentReference w:id="302"/>
      </w:r>
      <w:ins w:id="355" w:author="LIN, Yufeng" w:date="2021-09-20T19:15:00Z">
        <w:r w:rsidR="000B77CA" w:rsidRPr="00755CC4">
          <w:rPr>
            <w:strike/>
            <w:rPrChange w:id="356" w:author="Yufeng" w:date="2021-10-10T17:48:00Z">
              <w:rPr>
                <w:strike/>
                <w:sz w:val="22"/>
              </w:rPr>
            </w:rPrChange>
          </w:rPr>
          <w:fldChar w:fldCharType="begin"/>
        </w:r>
      </w:ins>
      <w:r w:rsidR="00FD106C">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357" w:author="LIN, Yufeng" w:date="2021-09-20T19:15:00Z">
        <w:r w:rsidR="000B77CA" w:rsidRPr="00755CC4">
          <w:rPr>
            <w:strike/>
            <w:rPrChange w:id="358" w:author="Yufeng" w:date="2021-10-10T17:48:00Z">
              <w:rPr>
                <w:strike/>
                <w:sz w:val="22"/>
              </w:rPr>
            </w:rPrChange>
          </w:rPr>
          <w:fldChar w:fldCharType="separate"/>
        </w:r>
      </w:ins>
      <w:r w:rsidR="004266AF" w:rsidRPr="00755CC4">
        <w:rPr>
          <w:kern w:val="0"/>
          <w:vertAlign w:val="superscript"/>
          <w:rPrChange w:id="359" w:author="Yufeng" w:date="2021-10-10T17:48:00Z">
            <w:rPr>
              <w:kern w:val="0"/>
              <w:sz w:val="22"/>
              <w:vertAlign w:val="superscript"/>
            </w:rPr>
          </w:rPrChange>
        </w:rPr>
        <w:t>7</w:t>
      </w:r>
      <w:ins w:id="360" w:author="LIN, Yufeng" w:date="2021-09-20T19:15:00Z">
        <w:r w:rsidR="000B77CA" w:rsidRPr="00755CC4">
          <w:rPr>
            <w:strike/>
            <w:rPrChange w:id="361" w:author="Yufeng" w:date="2021-10-10T17:48:00Z">
              <w:rPr>
                <w:strike/>
                <w:sz w:val="22"/>
              </w:rPr>
            </w:rPrChange>
          </w:rPr>
          <w:fldChar w:fldCharType="end"/>
        </w:r>
      </w:ins>
      <w:commentRangeEnd w:id="351"/>
      <w:r w:rsidR="009B08A0" w:rsidRPr="00E666DA">
        <w:rPr>
          <w:rStyle w:val="CommentReference"/>
          <w:sz w:val="24"/>
          <w:szCs w:val="24"/>
        </w:rPr>
        <w:commentReference w:id="351"/>
      </w:r>
      <w:del w:id="362" w:author="Thomas Kwong" w:date="2021-09-12T15:55:00Z">
        <w:r w:rsidR="00D9531B" w:rsidRPr="00755CC4" w:rsidDel="00F61633">
          <w:rPr>
            <w:rPrChange w:id="363" w:author="Yufeng" w:date="2021-10-10T17:48:00Z">
              <w:rPr>
                <w:sz w:val="22"/>
              </w:rPr>
            </w:rPrChange>
          </w:rPr>
          <w:delText>n, respectively, through the</w:delText>
        </w:r>
      </w:del>
      <w:del w:id="364" w:author="Thomas Kwong" w:date="2021-09-12T15:54:00Z">
        <w:r w:rsidR="00D9531B" w:rsidRPr="00755CC4" w:rsidDel="00F61633">
          <w:rPr>
            <w:rPrChange w:id="365" w:author="Yufeng" w:date="2021-10-10T17:48:00Z">
              <w:rPr>
                <w:sz w:val="22"/>
              </w:rPr>
            </w:rPrChange>
          </w:rPr>
          <w:delText xml:space="preserve"> meta-analysis with approximately 1,000 individuals from five cohorts</w:delText>
        </w:r>
      </w:del>
      <w:r w:rsidR="00D9531B" w:rsidRPr="00755CC4">
        <w:rPr>
          <w:rPrChange w:id="366" w:author="Yufeng" w:date="2021-10-10T17:48:00Z">
            <w:rPr>
              <w:sz w:val="22"/>
            </w:rPr>
          </w:rPrChange>
        </w:rPr>
        <w:t>.</w:t>
      </w:r>
      <w:ins w:id="367" w:author="Thomas Kwong" w:date="2021-09-12T15:59:00Z">
        <w:r w:rsidR="00FC2A07" w:rsidRPr="00755CC4">
          <w:rPr>
            <w:rPrChange w:id="368" w:author="Yufeng" w:date="2021-10-10T17:48:00Z">
              <w:rPr>
                <w:sz w:val="22"/>
              </w:rPr>
            </w:rPrChange>
          </w:rPr>
          <w:t xml:space="preserve"> </w:t>
        </w:r>
      </w:ins>
    </w:p>
    <w:p w14:paraId="31E10566" w14:textId="6B884426" w:rsidR="0070227E" w:rsidRPr="00755CC4" w:rsidDel="00ED16E1" w:rsidRDefault="0070227E">
      <w:pPr>
        <w:jc w:val="left"/>
        <w:rPr>
          <w:ins w:id="369" w:author="Thomas Kwong" w:date="2021-09-12T16:05:00Z"/>
          <w:del w:id="370" w:author="Yufeng" w:date="2021-10-10T18:11:00Z"/>
          <w:rPrChange w:id="371" w:author="Yufeng" w:date="2021-10-10T17:48:00Z">
            <w:rPr>
              <w:ins w:id="372" w:author="Thomas Kwong" w:date="2021-09-12T16:05:00Z"/>
              <w:del w:id="373" w:author="Yufeng" w:date="2021-10-10T18:11:00Z"/>
              <w:sz w:val="22"/>
            </w:rPr>
          </w:rPrChange>
        </w:rPr>
        <w:pPrChange w:id="374" w:author="Yufeng" w:date="2021-10-10T17:53:00Z">
          <w:pPr/>
        </w:pPrChange>
      </w:pPr>
    </w:p>
    <w:p w14:paraId="56902956" w14:textId="65AB60FC" w:rsidR="00D9531B" w:rsidRPr="00755CC4" w:rsidDel="00ED16E1" w:rsidRDefault="00FC2A07">
      <w:pPr>
        <w:jc w:val="left"/>
        <w:rPr>
          <w:ins w:id="375" w:author="nick ting" w:date="2021-10-04T21:41:00Z"/>
          <w:del w:id="376" w:author="Yufeng" w:date="2021-10-10T18:11:00Z"/>
          <w:lang w:eastAsia="zh-HK"/>
          <w:rPrChange w:id="377" w:author="Yufeng" w:date="2021-10-10T17:48:00Z">
            <w:rPr>
              <w:ins w:id="378" w:author="nick ting" w:date="2021-10-04T21:41:00Z"/>
              <w:del w:id="379" w:author="Yufeng" w:date="2021-10-10T18:11:00Z"/>
              <w:sz w:val="22"/>
              <w:lang w:eastAsia="zh-HK"/>
            </w:rPr>
          </w:rPrChange>
        </w:rPr>
        <w:pPrChange w:id="380" w:author="Yufeng" w:date="2021-10-10T17:53:00Z">
          <w:pPr/>
        </w:pPrChange>
      </w:pPr>
      <w:ins w:id="381" w:author="Thomas Kwong" w:date="2021-09-12T15:59:00Z">
        <w:del w:id="382" w:author="LIN, Yufeng" w:date="2021-10-07T10:34:00Z">
          <w:r w:rsidRPr="00755CC4" w:rsidDel="00E81CE7">
            <w:rPr>
              <w:rPrChange w:id="383" w:author="Yufeng" w:date="2021-10-10T17:48:00Z">
                <w:rPr>
                  <w:sz w:val="22"/>
                </w:rPr>
              </w:rPrChange>
            </w:rPr>
            <w:delText xml:space="preserve">Despite the fact that </w:delText>
          </w:r>
        </w:del>
      </w:ins>
      <w:ins w:id="384" w:author="LIN, Yufeng" w:date="2021-10-07T10:34:00Z">
        <w:r w:rsidR="00E81CE7" w:rsidRPr="0038659B">
          <w:t>Even though</w:t>
        </w:r>
      </w:ins>
      <w:ins w:id="385" w:author="Lung Ngai TING" w:date="2021-10-09T12:01:00Z">
        <w:r w:rsidR="004070E3" w:rsidRPr="0038659B">
          <w:t xml:space="preserve"> </w:t>
        </w:r>
      </w:ins>
      <w:ins w:id="386" w:author="Thomas Kwong" w:date="2021-09-12T15:59:00Z">
        <w:r w:rsidRPr="00755CC4">
          <w:rPr>
            <w:rPrChange w:id="387" w:author="Yufeng" w:date="2021-10-10T17:48:00Z">
              <w:rPr>
                <w:sz w:val="22"/>
              </w:rPr>
            </w:rPrChange>
          </w:rPr>
          <w:t>&gt;9</w:t>
        </w:r>
        <w:r w:rsidRPr="00E666DA">
          <w:t xml:space="preserve">0% of </w:t>
        </w:r>
      </w:ins>
      <w:ins w:id="388" w:author="LIN, Yufeng" w:date="2021-10-07T10:34:00Z">
        <w:r w:rsidR="00E81CE7" w:rsidRPr="0038659B">
          <w:t xml:space="preserve">the </w:t>
        </w:r>
      </w:ins>
      <w:ins w:id="389" w:author="Thomas Kwong" w:date="2021-09-12T16:00:00Z">
        <w:r w:rsidRPr="00E666DA">
          <w:t xml:space="preserve">gut microbiome </w:t>
        </w:r>
      </w:ins>
      <w:ins w:id="390" w:author="Thomas Kwong" w:date="2021-09-12T16:01:00Z">
        <w:r w:rsidRPr="00E666DA">
          <w:t xml:space="preserve">are composed of </w:t>
        </w:r>
      </w:ins>
      <w:ins w:id="391" w:author="Thomas Kwong" w:date="2021-09-12T15:59:00Z">
        <w:r w:rsidRPr="008010EB">
          <w:t>bacteria</w:t>
        </w:r>
      </w:ins>
      <w:ins w:id="392" w:author="Thomas Kwong" w:date="2021-09-12T16:01:00Z">
        <w:r w:rsidRPr="00FD5D37">
          <w:t xml:space="preserve">, </w:t>
        </w:r>
      </w:ins>
      <w:del w:id="393" w:author="Thomas Kwong" w:date="2021-09-12T16:02:00Z">
        <w:r w:rsidR="00D9531B" w:rsidRPr="00755CC4" w:rsidDel="00FC2A07">
          <w:rPr>
            <w:rPrChange w:id="394" w:author="Yufeng" w:date="2021-10-10T17:48:00Z">
              <w:rPr>
                <w:sz w:val="22"/>
              </w:rPr>
            </w:rPrChange>
          </w:rPr>
          <w:delText xml:space="preserve"> </w:delText>
        </w:r>
      </w:del>
      <w:ins w:id="395" w:author="Thomas Kwong" w:date="2021-09-12T16:01:00Z">
        <w:del w:id="396" w:author="Thomas Kwong" w:date="2021-09-12T16:02:00Z">
          <w:r w:rsidRPr="00755CC4" w:rsidDel="00FC2A07">
            <w:rPr>
              <w:lang w:eastAsia="zh-HK"/>
              <w:rPrChange w:id="397" w:author="Yufeng" w:date="2021-10-10T17:48:00Z">
                <w:rPr>
                  <w:sz w:val="22"/>
                  <w:lang w:eastAsia="zh-HK"/>
                </w:rPr>
              </w:rPrChange>
            </w:rPr>
            <w:delText>T</w:delText>
          </w:r>
        </w:del>
        <w:del w:id="398" w:author="Thomas Kwong" w:date="2021-09-12T16:03:00Z">
          <w:r w:rsidRPr="00755CC4" w:rsidDel="00FC2A07">
            <w:rPr>
              <w:lang w:eastAsia="zh-HK"/>
              <w:rPrChange w:id="399" w:author="Yufeng" w:date="2021-10-10T17:48:00Z">
                <w:rPr>
                  <w:sz w:val="22"/>
                  <w:lang w:eastAsia="zh-HK"/>
                </w:rPr>
              </w:rPrChange>
            </w:rPr>
            <w:delText xml:space="preserve">here have been reports exposing that </w:delText>
          </w:r>
        </w:del>
      </w:ins>
      <w:ins w:id="400" w:author="Thomas Kwong" w:date="2021-09-12T16:03:00Z">
        <w:r w:rsidRPr="00755CC4">
          <w:rPr>
            <w:lang w:eastAsia="zh-HK"/>
            <w:rPrChange w:id="401" w:author="Yufeng" w:date="2021-10-10T17:48:00Z">
              <w:rPr>
                <w:sz w:val="22"/>
                <w:lang w:eastAsia="zh-HK"/>
              </w:rPr>
            </w:rPrChange>
          </w:rPr>
          <w:t xml:space="preserve">a </w:t>
        </w:r>
      </w:ins>
      <w:ins w:id="402" w:author="Thomas Kwong" w:date="2021-09-12T16:01:00Z">
        <w:r w:rsidRPr="00755CC4">
          <w:rPr>
            <w:lang w:eastAsia="zh-HK"/>
            <w:rPrChange w:id="403" w:author="Yufeng" w:date="2021-10-10T17:48:00Z">
              <w:rPr>
                <w:sz w:val="22"/>
                <w:lang w:eastAsia="zh-HK"/>
              </w:rPr>
            </w:rPrChange>
          </w:rPr>
          <w:t>p</w:t>
        </w:r>
        <w:r w:rsidRPr="00755CC4">
          <w:rPr>
            <w:rPrChange w:id="404" w:author="Yufeng" w:date="2021-10-10T17:48:00Z">
              <w:rPr>
                <w:sz w:val="22"/>
              </w:rPr>
            </w:rPrChange>
          </w:rPr>
          <w:t>erturbed gut fung</w:t>
        </w:r>
      </w:ins>
      <w:ins w:id="405" w:author="Thomas Kwong" w:date="2021-09-12T16:03:00Z">
        <w:r w:rsidRPr="00755CC4">
          <w:rPr>
            <w:rPrChange w:id="406" w:author="Yufeng" w:date="2021-10-10T17:48:00Z">
              <w:rPr>
                <w:sz w:val="22"/>
              </w:rPr>
            </w:rPrChange>
          </w:rPr>
          <w:t>al</w:t>
        </w:r>
      </w:ins>
      <w:ins w:id="407" w:author="Thomas Kwong" w:date="2021-09-12T16:01:00Z">
        <w:del w:id="408" w:author="Thomas Kwong" w:date="2021-09-12T16:03:00Z">
          <w:r w:rsidRPr="00755CC4" w:rsidDel="00FC2A07">
            <w:rPr>
              <w:rPrChange w:id="409" w:author="Yufeng" w:date="2021-10-10T17:48:00Z">
                <w:rPr>
                  <w:sz w:val="22"/>
                </w:rPr>
              </w:rPrChange>
            </w:rPr>
            <w:delText xml:space="preserve">i </w:delText>
          </w:r>
        </w:del>
      </w:ins>
      <w:ins w:id="410" w:author="Thomas Kwong" w:date="2021-09-12T16:03:00Z">
        <w:r w:rsidRPr="00755CC4">
          <w:rPr>
            <w:rPrChange w:id="411" w:author="Yufeng" w:date="2021-10-10T17:48:00Z">
              <w:rPr>
                <w:sz w:val="22"/>
              </w:rPr>
            </w:rPrChange>
          </w:rPr>
          <w:t xml:space="preserve"> composition </w:t>
        </w:r>
      </w:ins>
      <w:ins w:id="412" w:author="Thomas Kwong" w:date="2021-09-12T16:05:00Z">
        <w:r w:rsidRPr="00755CC4">
          <w:rPr>
            <w:rPrChange w:id="413" w:author="Yufeng" w:date="2021-10-10T17:48:00Z">
              <w:rPr>
                <w:sz w:val="22"/>
              </w:rPr>
            </w:rPrChange>
          </w:rPr>
          <w:t xml:space="preserve">had </w:t>
        </w:r>
      </w:ins>
      <w:ins w:id="414" w:author="Thomas Kwong" w:date="2021-09-22T18:14:00Z">
        <w:r w:rsidR="00752EF5" w:rsidRPr="00755CC4">
          <w:rPr>
            <w:rPrChange w:id="415" w:author="Yufeng" w:date="2021-10-10T17:48:00Z">
              <w:rPr>
                <w:sz w:val="22"/>
              </w:rPr>
            </w:rPrChange>
          </w:rPr>
          <w:t xml:space="preserve">also </w:t>
        </w:r>
      </w:ins>
      <w:ins w:id="416" w:author="Thomas Kwong" w:date="2021-09-12T16:05:00Z">
        <w:r w:rsidRPr="00755CC4">
          <w:rPr>
            <w:rPrChange w:id="417" w:author="Yufeng" w:date="2021-10-10T17:48:00Z">
              <w:rPr>
                <w:sz w:val="22"/>
              </w:rPr>
            </w:rPrChange>
          </w:rPr>
          <w:t>been descr</w:t>
        </w:r>
      </w:ins>
      <w:ins w:id="418" w:author="nick ting" w:date="2021-10-04T21:42:00Z">
        <w:r w:rsidR="00A305D8" w:rsidRPr="00755CC4">
          <w:rPr>
            <w:rPrChange w:id="419" w:author="Yufeng" w:date="2021-10-10T17:48:00Z">
              <w:rPr>
                <w:sz w:val="22"/>
              </w:rPr>
            </w:rPrChange>
          </w:rPr>
          <w:t>i</w:t>
        </w:r>
      </w:ins>
      <w:ins w:id="420" w:author="Thomas Kwong" w:date="2021-09-12T16:05:00Z">
        <w:r w:rsidRPr="00755CC4">
          <w:rPr>
            <w:rPrChange w:id="421" w:author="Yufeng" w:date="2021-10-10T17:48:00Z">
              <w:rPr>
                <w:sz w:val="22"/>
              </w:rPr>
            </w:rPrChange>
          </w:rPr>
          <w:t xml:space="preserve">bed to </w:t>
        </w:r>
      </w:ins>
      <w:ins w:id="422" w:author="nick ting" w:date="2021-10-04T21:42:00Z">
        <w:r w:rsidR="00A305D8" w:rsidRPr="00755CC4">
          <w:rPr>
            <w:rPrChange w:id="423" w:author="Yufeng" w:date="2021-10-10T17:48:00Z">
              <w:rPr>
                <w:sz w:val="22"/>
              </w:rPr>
            </w:rPrChange>
          </w:rPr>
          <w:t xml:space="preserve">be </w:t>
        </w:r>
      </w:ins>
      <w:ins w:id="424" w:author="Thomas Kwong" w:date="2021-09-12T16:01:00Z">
        <w:del w:id="425" w:author="Thomas Kwong" w:date="2021-09-12T16:05:00Z">
          <w:r w:rsidRPr="00755CC4" w:rsidDel="00FC2A07">
            <w:rPr>
              <w:rPrChange w:id="426" w:author="Yufeng" w:date="2021-10-10T17:48:00Z">
                <w:rPr>
                  <w:sz w:val="22"/>
                </w:rPr>
              </w:rPrChange>
            </w:rPr>
            <w:delText xml:space="preserve">were </w:delText>
          </w:r>
        </w:del>
        <w:r w:rsidRPr="00755CC4">
          <w:rPr>
            <w:rPrChange w:id="427" w:author="Yufeng" w:date="2021-10-10T17:48:00Z">
              <w:rPr>
                <w:sz w:val="22"/>
              </w:rPr>
            </w:rPrChange>
          </w:rPr>
          <w:t>associate</w:t>
        </w:r>
      </w:ins>
      <w:ins w:id="428" w:author="nick ting" w:date="2021-10-04T21:42:00Z">
        <w:r w:rsidR="00A305D8" w:rsidRPr="00755CC4">
          <w:rPr>
            <w:rPrChange w:id="429" w:author="Yufeng" w:date="2021-10-10T17:48:00Z">
              <w:rPr>
                <w:sz w:val="22"/>
              </w:rPr>
            </w:rPrChange>
          </w:rPr>
          <w:t>d</w:t>
        </w:r>
      </w:ins>
      <w:ins w:id="430" w:author="Thomas Kwong" w:date="2021-09-12T16:01:00Z">
        <w:del w:id="431" w:author="Thomas Kwong" w:date="2021-09-12T16:06:00Z">
          <w:r w:rsidRPr="00755CC4" w:rsidDel="00FC2A07">
            <w:rPr>
              <w:rPrChange w:id="432" w:author="Yufeng" w:date="2021-10-10T17:48:00Z">
                <w:rPr>
                  <w:sz w:val="22"/>
                </w:rPr>
              </w:rPrChange>
            </w:rPr>
            <w:delText>d</w:delText>
          </w:r>
        </w:del>
        <w:r w:rsidRPr="00755CC4">
          <w:rPr>
            <w:rPrChange w:id="433" w:author="Yufeng" w:date="2021-10-10T17:48:00Z">
              <w:rPr>
                <w:sz w:val="22"/>
              </w:rPr>
            </w:rPrChange>
          </w:rPr>
          <w:t xml:space="preserve"> with </w:t>
        </w:r>
      </w:ins>
      <w:ins w:id="434" w:author="Thomas Kwong" w:date="2021-09-12T16:06:00Z">
        <w:r w:rsidRPr="00755CC4">
          <w:rPr>
            <w:rPrChange w:id="435" w:author="Yufeng" w:date="2021-10-10T17:48:00Z">
              <w:rPr>
                <w:sz w:val="22"/>
              </w:rPr>
            </w:rPrChange>
          </w:rPr>
          <w:t>i</w:t>
        </w:r>
      </w:ins>
      <w:ins w:id="436" w:author="Thomas Kwong" w:date="2021-09-12T16:01:00Z">
        <w:del w:id="437" w:author="Thomas Kwong" w:date="2021-09-12T16:06:00Z">
          <w:r w:rsidRPr="00755CC4" w:rsidDel="00FC2A07">
            <w:rPr>
              <w:rPrChange w:id="438" w:author="Yufeng" w:date="2021-10-10T17:48:00Z">
                <w:rPr>
                  <w:sz w:val="22"/>
                </w:rPr>
              </w:rPrChange>
            </w:rPr>
            <w:delText>I</w:delText>
          </w:r>
        </w:del>
        <w:r w:rsidRPr="00755CC4">
          <w:rPr>
            <w:rPrChange w:id="439" w:author="Yufeng" w:date="2021-10-10T17:48:00Z">
              <w:rPr>
                <w:sz w:val="22"/>
              </w:rPr>
            </w:rPrChange>
          </w:rPr>
          <w:t>nflammatory bowel disease</w:t>
        </w:r>
      </w:ins>
      <w:ins w:id="440" w:author="LIN, Yufeng" w:date="2021-09-20T19:23:00Z">
        <w:r w:rsidR="00422C33" w:rsidRPr="00755CC4">
          <w:rPr>
            <w:rPrChange w:id="441" w:author="Yufeng" w:date="2021-10-10T17:48:00Z">
              <w:rPr>
                <w:sz w:val="22"/>
              </w:rPr>
            </w:rPrChange>
          </w:rPr>
          <w:fldChar w:fldCharType="begin"/>
        </w:r>
      </w:ins>
      <w:r w:rsidR="00FD106C">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ins w:id="442" w:author="LIN, Yufeng" w:date="2021-09-20T19:23:00Z">
        <w:r w:rsidR="00422C33" w:rsidRPr="00755CC4">
          <w:rPr>
            <w:rPrChange w:id="443" w:author="Yufeng" w:date="2021-10-10T17:48:00Z">
              <w:rPr>
                <w:sz w:val="22"/>
              </w:rPr>
            </w:rPrChange>
          </w:rPr>
          <w:fldChar w:fldCharType="separate"/>
        </w:r>
        <w:r w:rsidR="00422C33" w:rsidRPr="00755CC4">
          <w:rPr>
            <w:kern w:val="0"/>
            <w:vertAlign w:val="superscript"/>
            <w:rPrChange w:id="444" w:author="Yufeng" w:date="2021-10-10T17:48:00Z">
              <w:rPr>
                <w:kern w:val="0"/>
                <w:sz w:val="22"/>
                <w:vertAlign w:val="superscript"/>
              </w:rPr>
            </w:rPrChange>
          </w:rPr>
          <w:t>8</w:t>
        </w:r>
        <w:r w:rsidR="00422C33" w:rsidRPr="00755CC4">
          <w:rPr>
            <w:rPrChange w:id="445" w:author="Yufeng" w:date="2021-10-10T17:48:00Z">
              <w:rPr>
                <w:sz w:val="22"/>
              </w:rPr>
            </w:rPrChange>
          </w:rPr>
          <w:fldChar w:fldCharType="end"/>
        </w:r>
      </w:ins>
      <w:ins w:id="446" w:author="Thomas Kwong" w:date="2021-09-12T16:01:00Z">
        <w:r w:rsidRPr="00755CC4">
          <w:rPr>
            <w:rPrChange w:id="447" w:author="Yufeng" w:date="2021-10-10T17:48:00Z">
              <w:rPr>
                <w:sz w:val="22"/>
              </w:rPr>
            </w:rPrChange>
          </w:rPr>
          <w:t xml:space="preserve"> and liver cirrhosis</w:t>
        </w:r>
      </w:ins>
      <w:ins w:id="448" w:author="LIN, Yufeng" w:date="2021-09-20T19:23:00Z">
        <w:r w:rsidR="00422C33" w:rsidRPr="00755CC4">
          <w:rPr>
            <w:rPrChange w:id="449" w:author="Yufeng" w:date="2021-10-10T17:48:00Z">
              <w:rPr>
                <w:sz w:val="22"/>
              </w:rPr>
            </w:rPrChange>
          </w:rPr>
          <w:fldChar w:fldCharType="begin"/>
        </w:r>
      </w:ins>
      <w:r w:rsidR="00FD106C">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ins w:id="450" w:author="LIN, Yufeng" w:date="2021-09-20T19:23:00Z">
        <w:r w:rsidR="00422C33" w:rsidRPr="00755CC4">
          <w:rPr>
            <w:rPrChange w:id="451" w:author="Yufeng" w:date="2021-10-10T17:48:00Z">
              <w:rPr>
                <w:sz w:val="22"/>
              </w:rPr>
            </w:rPrChange>
          </w:rPr>
          <w:fldChar w:fldCharType="separate"/>
        </w:r>
        <w:r w:rsidR="00422C33" w:rsidRPr="00755CC4">
          <w:rPr>
            <w:kern w:val="0"/>
            <w:vertAlign w:val="superscript"/>
            <w:rPrChange w:id="452" w:author="Yufeng" w:date="2021-10-10T17:48:00Z">
              <w:rPr>
                <w:kern w:val="0"/>
                <w:sz w:val="22"/>
                <w:vertAlign w:val="superscript"/>
              </w:rPr>
            </w:rPrChange>
          </w:rPr>
          <w:t>9</w:t>
        </w:r>
        <w:r w:rsidR="00422C33" w:rsidRPr="00755CC4">
          <w:rPr>
            <w:rPrChange w:id="453" w:author="Yufeng" w:date="2021-10-10T17:48:00Z">
              <w:rPr>
                <w:sz w:val="22"/>
              </w:rPr>
            </w:rPrChange>
          </w:rPr>
          <w:fldChar w:fldCharType="end"/>
        </w:r>
        <w:r w:rsidR="00422C33" w:rsidRPr="00755CC4">
          <w:rPr>
            <w:rPrChange w:id="454" w:author="Yufeng" w:date="2021-10-10T17:48:00Z">
              <w:rPr>
                <w:sz w:val="22"/>
              </w:rPr>
            </w:rPrChange>
          </w:rPr>
          <w:t>.</w:t>
        </w:r>
      </w:ins>
      <w:ins w:id="455" w:author="Thomas Kwong" w:date="2021-09-12T16:01:00Z">
        <w:del w:id="456" w:author="Thomas Kwong" w:date="2021-09-12T16:11:00Z">
          <w:r w:rsidRPr="00755CC4" w:rsidDel="007148B3">
            <w:rPr>
              <w:rPrChange w:id="457" w:author="Yufeng" w:date="2021-10-10T17:48:00Z">
                <w:rPr>
                  <w:sz w:val="22"/>
                </w:rPr>
              </w:rPrChange>
            </w:rPr>
            <w:fldChar w:fldCharType="begin"/>
          </w:r>
          <w:r w:rsidRPr="00755CC4" w:rsidDel="007148B3">
            <w:rPr>
              <w:rPrChange w:id="458" w:author="Yufeng" w:date="2021-10-10T17:48:00Z">
                <w:rPr>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755CC4" w:rsidDel="007148B3">
            <w:rPr>
              <w:rPrChange w:id="459" w:author="Yufeng" w:date="2021-10-10T17:48:00Z">
                <w:rPr>
                  <w:sz w:val="22"/>
                </w:rPr>
              </w:rPrChange>
            </w:rPr>
            <w:fldChar w:fldCharType="separate"/>
          </w:r>
          <w:r w:rsidRPr="00755CC4" w:rsidDel="007148B3">
            <w:rPr>
              <w:rFonts w:eastAsia="PMingLiU"/>
              <w:kern w:val="0"/>
              <w:vertAlign w:val="superscript"/>
              <w:rPrChange w:id="460" w:author="Yufeng" w:date="2021-10-10T17:48:00Z">
                <w:rPr>
                  <w:rFonts w:eastAsia="等线"/>
                  <w:kern w:val="0"/>
                  <w:sz w:val="22"/>
                  <w:vertAlign w:val="superscript"/>
                </w:rPr>
              </w:rPrChange>
            </w:rPr>
            <w:delText>12–14</w:delText>
          </w:r>
          <w:r w:rsidRPr="00755CC4" w:rsidDel="007148B3">
            <w:rPr>
              <w:rPrChange w:id="461" w:author="Yufeng" w:date="2021-10-10T17:48:00Z">
                <w:rPr>
                  <w:sz w:val="22"/>
                </w:rPr>
              </w:rPrChange>
            </w:rPr>
            <w:fldChar w:fldCharType="end"/>
          </w:r>
        </w:del>
      </w:ins>
      <w:ins w:id="462" w:author="Thomas Kwong" w:date="2021-09-12T16:10:00Z">
        <w:r w:rsidR="007148B3" w:rsidRPr="00755CC4">
          <w:rPr>
            <w:rPrChange w:id="463" w:author="Yufeng" w:date="2021-10-10T17:48:00Z">
              <w:rPr>
                <w:sz w:val="22"/>
              </w:rPr>
            </w:rPrChange>
          </w:rPr>
          <w:t xml:space="preserve"> </w:t>
        </w:r>
      </w:ins>
      <w:ins w:id="464" w:author="LIN, Yufeng" w:date="2021-09-28T13:05:00Z">
        <w:r w:rsidR="004314C2" w:rsidRPr="00755CC4">
          <w:rPr>
            <w:rPrChange w:id="465" w:author="Yufeng" w:date="2021-10-10T17:48:00Z">
              <w:rPr>
                <w:sz w:val="22"/>
              </w:rPr>
            </w:rPrChange>
          </w:rPr>
          <w:t>Fungi</w:t>
        </w:r>
      </w:ins>
      <w:ins w:id="466" w:author="LIN, Yufeng" w:date="2021-09-20T19:24:00Z">
        <w:r w:rsidR="00422C33" w:rsidRPr="00755CC4">
          <w:rPr>
            <w:rPrChange w:id="467" w:author="Yufeng" w:date="2021-10-10T17:48:00Z">
              <w:rPr>
                <w:sz w:val="22"/>
              </w:rPr>
            </w:rPrChange>
          </w:rPr>
          <w:t xml:space="preserve"> could influence the </w:t>
        </w:r>
      </w:ins>
      <w:ins w:id="468" w:author="Thomas Kwong" w:date="2021-09-12T16:01:00Z">
        <w:del w:id="469" w:author="Thomas Kwong" w:date="2021-09-12T16:11:00Z">
          <w:r w:rsidRPr="00755CC4" w:rsidDel="007148B3">
            <w:rPr>
              <w:rPrChange w:id="470" w:author="Yufeng" w:date="2021-10-10T17:48:00Z">
                <w:rPr>
                  <w:sz w:val="22"/>
                </w:rPr>
              </w:rPrChange>
            </w:rPr>
            <w:delText>. And some previous studies</w:delText>
          </w:r>
          <w:r w:rsidRPr="00755CC4" w:rsidDel="007148B3">
            <w:rPr>
              <w:rPrChange w:id="471" w:author="Yufeng" w:date="2021-10-10T17:48:00Z">
                <w:rPr>
                  <w:sz w:val="22"/>
                </w:rPr>
              </w:rPrChange>
            </w:rPr>
            <w:fldChar w:fldCharType="begin"/>
          </w:r>
          <w:r w:rsidRPr="00755CC4" w:rsidDel="007148B3">
            <w:rPr>
              <w:rPrChange w:id="472" w:author="Yufeng" w:date="2021-10-10T17:48:00Z">
                <w:rPr>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755CC4" w:rsidDel="007148B3">
            <w:rPr>
              <w:rPrChange w:id="473" w:author="Yufeng" w:date="2021-10-10T17:48:00Z">
                <w:rPr>
                  <w:sz w:val="22"/>
                </w:rPr>
              </w:rPrChange>
            </w:rPr>
            <w:fldChar w:fldCharType="separate"/>
          </w:r>
          <w:r w:rsidRPr="00755CC4" w:rsidDel="007148B3">
            <w:rPr>
              <w:rFonts w:eastAsia="PMingLiU"/>
              <w:kern w:val="0"/>
              <w:vertAlign w:val="superscript"/>
              <w:rPrChange w:id="474" w:author="Yufeng" w:date="2021-10-10T17:48:00Z">
                <w:rPr>
                  <w:rFonts w:eastAsia="等线"/>
                  <w:kern w:val="0"/>
                  <w:sz w:val="22"/>
                  <w:vertAlign w:val="superscript"/>
                </w:rPr>
              </w:rPrChange>
            </w:rPr>
            <w:delText>15,16</w:delText>
          </w:r>
          <w:r w:rsidRPr="00755CC4" w:rsidDel="007148B3">
            <w:rPr>
              <w:rPrChange w:id="475" w:author="Yufeng" w:date="2021-10-10T17:48:00Z">
                <w:rPr>
                  <w:sz w:val="22"/>
                </w:rPr>
              </w:rPrChange>
            </w:rPr>
            <w:fldChar w:fldCharType="end"/>
          </w:r>
          <w:r w:rsidRPr="00755CC4" w:rsidDel="007148B3">
            <w:rPr>
              <w:rPrChange w:id="476" w:author="Yufeng" w:date="2021-10-10T17:48:00Z">
                <w:rPr>
                  <w:sz w:val="22"/>
                </w:rPr>
              </w:rPrChange>
            </w:rPr>
            <w:delText xml:space="preserve"> have indicated that fungi, the primary members of micro-eukaryotes, could influence the </w:delText>
          </w:r>
        </w:del>
        <w:commentRangeStart w:id="477"/>
        <w:commentRangeStart w:id="478"/>
        <w:r w:rsidRPr="00755CC4">
          <w:rPr>
            <w:rPrChange w:id="479" w:author="Yufeng" w:date="2021-10-10T17:48:00Z">
              <w:rPr>
                <w:sz w:val="22"/>
              </w:rPr>
            </w:rPrChange>
          </w:rPr>
          <w:t>immunological responses of the host by dampening or promoting local inflammatory reactions</w:t>
        </w:r>
      </w:ins>
      <w:commentRangeEnd w:id="477"/>
      <w:r w:rsidR="007148B3" w:rsidRPr="00E666DA">
        <w:rPr>
          <w:rStyle w:val="CommentReference"/>
          <w:sz w:val="24"/>
          <w:szCs w:val="24"/>
        </w:rPr>
        <w:commentReference w:id="477"/>
      </w:r>
      <w:commentRangeEnd w:id="478"/>
      <w:r w:rsidR="00AC6DD3" w:rsidRPr="00E666DA">
        <w:rPr>
          <w:rStyle w:val="CommentReference"/>
          <w:sz w:val="24"/>
          <w:szCs w:val="24"/>
        </w:rPr>
        <w:commentReference w:id="478"/>
      </w:r>
      <w:ins w:id="480" w:author="Thomas Kwong" w:date="2021-09-12T16:11:00Z">
        <w:r w:rsidR="007148B3" w:rsidRPr="00755CC4">
          <w:rPr>
            <w:rPrChange w:id="481" w:author="Yufeng" w:date="2021-10-10T17:48:00Z">
              <w:rPr>
                <w:sz w:val="22"/>
              </w:rPr>
            </w:rPrChange>
          </w:rPr>
          <w:t xml:space="preserve"> </w:t>
        </w:r>
        <w:r w:rsidR="007148B3" w:rsidRPr="00755CC4">
          <w:rPr>
            <w:rPrChange w:id="482" w:author="Yufeng" w:date="2021-10-10T17:48:00Z">
              <w:rPr>
                <w:sz w:val="22"/>
              </w:rPr>
            </w:rPrChange>
          </w:rPr>
          <w:fldChar w:fldCharType="begin"/>
        </w:r>
      </w:ins>
      <w:r w:rsidR="00FD106C">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483" w:author="Thomas Kwong" w:date="2021-09-12T16:11:00Z">
        <w:r w:rsidR="007148B3" w:rsidRPr="00755CC4">
          <w:rPr>
            <w:rPrChange w:id="484" w:author="Yufeng" w:date="2021-10-10T17:48:00Z">
              <w:rPr>
                <w:sz w:val="22"/>
              </w:rPr>
            </w:rPrChange>
          </w:rPr>
          <w:fldChar w:fldCharType="separate"/>
        </w:r>
      </w:ins>
      <w:r w:rsidR="00422C33" w:rsidRPr="00755CC4">
        <w:rPr>
          <w:kern w:val="0"/>
          <w:vertAlign w:val="superscript"/>
          <w:rPrChange w:id="485" w:author="Yufeng" w:date="2021-10-10T17:48:00Z">
            <w:rPr>
              <w:kern w:val="0"/>
              <w:sz w:val="22"/>
              <w:vertAlign w:val="superscript"/>
            </w:rPr>
          </w:rPrChange>
        </w:rPr>
        <w:t>8–12</w:t>
      </w:r>
      <w:ins w:id="486" w:author="Thomas Kwong" w:date="2021-09-12T16:11:00Z">
        <w:r w:rsidR="007148B3" w:rsidRPr="00755CC4">
          <w:rPr>
            <w:rPrChange w:id="487" w:author="Yufeng" w:date="2021-10-10T17:48:00Z">
              <w:rPr>
                <w:sz w:val="22"/>
              </w:rPr>
            </w:rPrChange>
          </w:rPr>
          <w:fldChar w:fldCharType="end"/>
        </w:r>
      </w:ins>
      <w:ins w:id="488" w:author="Thomas Kwong" w:date="2021-09-12T16:01:00Z">
        <w:r w:rsidRPr="00755CC4">
          <w:rPr>
            <w:rPrChange w:id="489" w:author="Yufeng" w:date="2021-10-10T17:48:00Z">
              <w:rPr>
                <w:sz w:val="22"/>
              </w:rPr>
            </w:rPrChange>
          </w:rPr>
          <w:t xml:space="preserve">. </w:t>
        </w:r>
      </w:ins>
      <w:ins w:id="490" w:author="LIN, Yufeng" w:date="2021-09-20T19:22:00Z">
        <w:r w:rsidR="00422C33" w:rsidRPr="00755CC4">
          <w:rPr>
            <w:rPrChange w:id="491" w:author="Yufeng" w:date="2021-10-10T17:48:00Z">
              <w:rPr>
                <w:sz w:val="22"/>
              </w:rPr>
            </w:rPrChange>
          </w:rPr>
          <w:t xml:space="preserve">For instance, the mammalian intestinal </w:t>
        </w:r>
      </w:ins>
      <w:ins w:id="492" w:author="LIN, Yufeng" w:date="2021-09-28T13:00:00Z">
        <w:r w:rsidR="00E06A91" w:rsidRPr="00755CC4">
          <w:rPr>
            <w:rPrChange w:id="493" w:author="Yufeng" w:date="2021-10-10T17:48:00Z">
              <w:rPr>
                <w:sz w:val="22"/>
              </w:rPr>
            </w:rPrChange>
          </w:rPr>
          <w:t>fungal</w:t>
        </w:r>
      </w:ins>
      <w:ins w:id="494" w:author="LIN, Yufeng" w:date="2021-09-20T19:22:00Z">
        <w:r w:rsidR="00422C33" w:rsidRPr="00755CC4">
          <w:rPr>
            <w:rPrChange w:id="495" w:author="Yufeng" w:date="2021-10-10T17:48:00Z">
              <w:rPr>
                <w:sz w:val="22"/>
              </w:rPr>
            </w:rPrChange>
          </w:rPr>
          <w:t xml:space="preserve"> community interacts with the immune system through the innate immune receptor Dectin-1</w:t>
        </w:r>
        <w:r w:rsidR="00422C33" w:rsidRPr="00755CC4">
          <w:rPr>
            <w:rPrChange w:id="496" w:author="Yufeng" w:date="2021-10-10T17:48:00Z">
              <w:rPr>
                <w:sz w:val="22"/>
              </w:rPr>
            </w:rPrChange>
          </w:rPr>
          <w:fldChar w:fldCharType="begin"/>
        </w:r>
      </w:ins>
      <w:r w:rsidR="00FD106C">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ins w:id="497" w:author="LIN, Yufeng" w:date="2021-09-20T19:22:00Z">
        <w:r w:rsidR="00422C33" w:rsidRPr="00755CC4">
          <w:rPr>
            <w:rPrChange w:id="498" w:author="Yufeng" w:date="2021-10-10T17:48:00Z">
              <w:rPr>
                <w:sz w:val="22"/>
              </w:rPr>
            </w:rPrChange>
          </w:rPr>
          <w:fldChar w:fldCharType="separate"/>
        </w:r>
        <w:r w:rsidR="00422C33" w:rsidRPr="00755CC4">
          <w:rPr>
            <w:kern w:val="0"/>
            <w:vertAlign w:val="superscript"/>
            <w:rPrChange w:id="499" w:author="Yufeng" w:date="2021-10-10T17:48:00Z">
              <w:rPr>
                <w:kern w:val="0"/>
                <w:sz w:val="22"/>
                <w:vertAlign w:val="superscript"/>
              </w:rPr>
            </w:rPrChange>
          </w:rPr>
          <w:t>11</w:t>
        </w:r>
        <w:r w:rsidR="00422C33" w:rsidRPr="00755CC4">
          <w:rPr>
            <w:rPrChange w:id="500" w:author="Yufeng" w:date="2021-10-10T17:48:00Z">
              <w:rPr>
                <w:sz w:val="22"/>
              </w:rPr>
            </w:rPrChange>
          </w:rPr>
          <w:fldChar w:fldCharType="end"/>
        </w:r>
        <w:r w:rsidR="00422C33" w:rsidRPr="00755CC4">
          <w:rPr>
            <w:rPrChange w:id="501" w:author="Yufeng" w:date="2021-10-10T17:48:00Z">
              <w:rPr>
                <w:sz w:val="22"/>
              </w:rPr>
            </w:rPrChange>
          </w:rPr>
          <w:t xml:space="preserve">. </w:t>
        </w:r>
      </w:ins>
      <w:ins w:id="502" w:author="Thomas Kwong" w:date="2021-09-22T17:47:00Z">
        <w:r w:rsidR="007C755A" w:rsidRPr="00755CC4">
          <w:rPr>
            <w:rPrChange w:id="503" w:author="Yufeng" w:date="2021-10-10T17:48:00Z">
              <w:rPr>
                <w:sz w:val="22"/>
              </w:rPr>
            </w:rPrChange>
          </w:rPr>
          <w:t>T</w:t>
        </w:r>
      </w:ins>
      <w:ins w:id="504" w:author="LIN, Yufeng" w:date="2021-09-20T19:22:00Z">
        <w:del w:id="505" w:author="Thomas Kwong" w:date="2021-09-22T17:47:00Z">
          <w:r w:rsidR="00422C33" w:rsidRPr="00755CC4" w:rsidDel="007C755A">
            <w:rPr>
              <w:rPrChange w:id="506" w:author="Yufeng" w:date="2021-10-10T17:48:00Z">
                <w:rPr>
                  <w:sz w:val="22"/>
                </w:rPr>
              </w:rPrChange>
            </w:rPr>
            <w:delText>And t</w:delText>
          </w:r>
        </w:del>
        <w:r w:rsidR="00422C33" w:rsidRPr="00755CC4">
          <w:rPr>
            <w:rPrChange w:id="507" w:author="Yufeng" w:date="2021-10-10T17:48:00Z">
              <w:rPr>
                <w:sz w:val="22"/>
              </w:rPr>
            </w:rPrChange>
          </w:rPr>
          <w:t xml:space="preserve">he commensal fungi </w:t>
        </w:r>
      </w:ins>
      <w:ins w:id="508" w:author="Thomas Kwong" w:date="2021-09-22T17:47:00Z">
        <w:r w:rsidR="007C755A" w:rsidRPr="00755CC4">
          <w:rPr>
            <w:rPrChange w:id="509" w:author="Yufeng" w:date="2021-10-10T17:48:00Z">
              <w:rPr>
                <w:sz w:val="22"/>
              </w:rPr>
            </w:rPrChange>
          </w:rPr>
          <w:t>w</w:t>
        </w:r>
        <w:del w:id="510" w:author="LIN, Yufeng" w:date="2021-10-07T10:34:00Z">
          <w:r w:rsidR="007C755A" w:rsidRPr="00755CC4" w:rsidDel="00E81CE7">
            <w:rPr>
              <w:rPrChange w:id="511" w:author="Yufeng" w:date="2021-10-10T17:48:00Z">
                <w:rPr>
                  <w:sz w:val="22"/>
                </w:rPr>
              </w:rPrChange>
            </w:rPr>
            <w:delText>as</w:delText>
          </w:r>
        </w:del>
      </w:ins>
      <w:ins w:id="512" w:author="LIN, Yufeng" w:date="2021-10-07T10:34:00Z">
        <w:r w:rsidR="00E81CE7" w:rsidRPr="0038659B">
          <w:t>ere</w:t>
        </w:r>
      </w:ins>
      <w:ins w:id="513" w:author="Thomas Kwong" w:date="2021-09-22T17:47:00Z">
        <w:r w:rsidR="007C755A" w:rsidRPr="00755CC4">
          <w:rPr>
            <w:rPrChange w:id="514" w:author="Yufeng" w:date="2021-10-10T17:48:00Z">
              <w:rPr>
                <w:sz w:val="22"/>
              </w:rPr>
            </w:rPrChange>
          </w:rPr>
          <w:t xml:space="preserve"> shown to</w:t>
        </w:r>
      </w:ins>
      <w:ins w:id="515" w:author="LIN, Yufeng" w:date="2021-09-20T19:22:00Z">
        <w:del w:id="516" w:author="Thomas Kwong" w:date="2021-09-22T17:47:00Z">
          <w:r w:rsidR="00422C33" w:rsidRPr="00755CC4" w:rsidDel="007C755A">
            <w:rPr>
              <w:rPrChange w:id="517" w:author="Yufeng" w:date="2021-10-10T17:48:00Z">
                <w:rPr>
                  <w:sz w:val="22"/>
                </w:rPr>
              </w:rPrChange>
            </w:rPr>
            <w:delText>could</w:delText>
          </w:r>
        </w:del>
        <w:r w:rsidR="00422C33" w:rsidRPr="00755CC4">
          <w:rPr>
            <w:rPrChange w:id="518" w:author="Yufeng" w:date="2021-10-10T17:48:00Z">
              <w:rPr>
                <w:sz w:val="22"/>
              </w:rPr>
            </w:rPrChange>
          </w:rPr>
          <w:t xml:space="preserve"> </w:t>
        </w:r>
        <w:del w:id="519" w:author="Lung Ngai TING" w:date="2021-10-09T12:02:00Z">
          <w:r w:rsidR="00422C33" w:rsidRPr="00755CC4" w:rsidDel="00CC13E2">
            <w:rPr>
              <w:rPrChange w:id="520" w:author="Yufeng" w:date="2021-10-10T17:48:00Z">
                <w:rPr>
                  <w:sz w:val="22"/>
                </w:rPr>
              </w:rPrChange>
            </w:rPr>
            <w:delText>protect</w:delText>
          </w:r>
        </w:del>
      </w:ins>
      <w:ins w:id="521" w:author="Lung Ngai TING" w:date="2021-10-09T12:02:00Z">
        <w:r w:rsidR="00CC13E2" w:rsidRPr="0038659B">
          <w:t>prevent</w:t>
        </w:r>
        <w:r w:rsidR="00D05AFE" w:rsidRPr="0038659B">
          <w:t xml:space="preserve"> hosts from</w:t>
        </w:r>
      </w:ins>
      <w:ins w:id="522" w:author="LIN, Yufeng" w:date="2021-09-20T19:22:00Z">
        <w:r w:rsidR="00422C33" w:rsidRPr="00755CC4">
          <w:rPr>
            <w:rPrChange w:id="523" w:author="Yufeng" w:date="2021-10-10T17:48:00Z">
              <w:rPr>
                <w:sz w:val="22"/>
              </w:rPr>
            </w:rPrChange>
          </w:rPr>
          <w:t xml:space="preserve"> </w:t>
        </w:r>
        <w:del w:id="524" w:author="Lung Ngai TING" w:date="2021-10-09T12:02:00Z">
          <w:r w:rsidR="00422C33" w:rsidRPr="00755CC4" w:rsidDel="00CC13E2">
            <w:rPr>
              <w:rPrChange w:id="525" w:author="Yufeng" w:date="2021-10-10T17:48:00Z">
                <w:rPr>
                  <w:sz w:val="22"/>
                </w:rPr>
              </w:rPrChange>
            </w:rPr>
            <w:delText xml:space="preserve">from </w:delText>
          </w:r>
        </w:del>
        <w:r w:rsidR="00422C33" w:rsidRPr="00755CC4">
          <w:rPr>
            <w:rPrChange w:id="526" w:author="Yufeng" w:date="2021-10-10T17:48:00Z">
              <w:rPr>
                <w:sz w:val="22"/>
              </w:rPr>
            </w:rPrChange>
          </w:rPr>
          <w:t xml:space="preserve">colitis-associated colon cancer </w:t>
        </w:r>
        <w:del w:id="527" w:author="Thomas Kwong" w:date="2021-09-22T17:42:00Z">
          <w:r w:rsidR="00422C33" w:rsidRPr="00755CC4" w:rsidDel="007C755A">
            <w:rPr>
              <w:rPrChange w:id="528" w:author="Yufeng" w:date="2021-10-10T17:48:00Z">
                <w:rPr>
                  <w:sz w:val="22"/>
                </w:rPr>
              </w:rPrChange>
            </w:rPr>
            <w:delText xml:space="preserve">with the SYK-CARD9 </w:delText>
          </w:r>
        </w:del>
        <w:r w:rsidR="00422C33" w:rsidRPr="00755CC4">
          <w:rPr>
            <w:rPrChange w:id="529" w:author="Yufeng" w:date="2021-10-10T17:48:00Z">
              <w:rPr>
                <w:sz w:val="22"/>
              </w:rPr>
            </w:rPrChange>
          </w:rPr>
          <w:t xml:space="preserve">by prompting inflammasome activation and IL-18 maturation in </w:t>
        </w:r>
      </w:ins>
      <w:ins w:id="530" w:author="Thomas Kwong" w:date="2021-09-22T17:43:00Z">
        <w:r w:rsidR="007C755A" w:rsidRPr="00755CC4">
          <w:rPr>
            <w:rPrChange w:id="531" w:author="Yufeng" w:date="2021-10-10T17:48:00Z">
              <w:rPr>
                <w:sz w:val="22"/>
              </w:rPr>
            </w:rPrChange>
          </w:rPr>
          <w:t>murine model</w:t>
        </w:r>
      </w:ins>
      <w:ins w:id="532" w:author="LIN, Yufeng" w:date="2021-09-20T19:22:00Z">
        <w:del w:id="533" w:author="Thomas Kwong" w:date="2021-09-22T17:43:00Z">
          <w:r w:rsidR="00422C33" w:rsidRPr="00755CC4" w:rsidDel="007C755A">
            <w:rPr>
              <w:rPrChange w:id="534" w:author="Yufeng" w:date="2021-10-10T17:48:00Z">
                <w:rPr>
                  <w:sz w:val="22"/>
                </w:rPr>
              </w:rPrChange>
            </w:rPr>
            <w:delText>the colon in AOM-DSS treatment mice</w:delText>
          </w:r>
        </w:del>
        <w:r w:rsidR="00422C33" w:rsidRPr="00755CC4">
          <w:rPr>
            <w:rPrChange w:id="535" w:author="Yufeng" w:date="2021-10-10T17:48:00Z">
              <w:rPr>
                <w:sz w:val="22"/>
              </w:rPr>
            </w:rPrChange>
          </w:rPr>
          <w:fldChar w:fldCharType="begin"/>
        </w:r>
      </w:ins>
      <w:r w:rsidR="00FD106C">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ins w:id="536" w:author="LIN, Yufeng" w:date="2021-09-20T19:22:00Z">
        <w:r w:rsidR="00422C33" w:rsidRPr="00755CC4">
          <w:rPr>
            <w:rPrChange w:id="537" w:author="Yufeng" w:date="2021-10-10T17:48:00Z">
              <w:rPr>
                <w:sz w:val="22"/>
              </w:rPr>
            </w:rPrChange>
          </w:rPr>
          <w:fldChar w:fldCharType="separate"/>
        </w:r>
        <w:r w:rsidR="00422C33" w:rsidRPr="00755CC4">
          <w:rPr>
            <w:kern w:val="0"/>
            <w:vertAlign w:val="superscript"/>
            <w:rPrChange w:id="538" w:author="Yufeng" w:date="2021-10-10T17:48:00Z">
              <w:rPr>
                <w:kern w:val="0"/>
                <w:sz w:val="22"/>
                <w:vertAlign w:val="superscript"/>
              </w:rPr>
            </w:rPrChange>
          </w:rPr>
          <w:t>13</w:t>
        </w:r>
        <w:r w:rsidR="00422C33" w:rsidRPr="00755CC4">
          <w:rPr>
            <w:rPrChange w:id="539" w:author="Yufeng" w:date="2021-10-10T17:48:00Z">
              <w:rPr>
                <w:sz w:val="22"/>
              </w:rPr>
            </w:rPrChange>
          </w:rPr>
          <w:fldChar w:fldCharType="end"/>
        </w:r>
        <w:r w:rsidR="00422C33" w:rsidRPr="00755CC4">
          <w:rPr>
            <w:rPrChange w:id="540" w:author="Yufeng" w:date="2021-10-10T17:48:00Z">
              <w:rPr>
                <w:sz w:val="22"/>
              </w:rPr>
            </w:rPrChange>
          </w:rPr>
          <w:t xml:space="preserve">. </w:t>
        </w:r>
      </w:ins>
      <w:ins w:id="541" w:author="Thomas Kwong" w:date="2021-09-22T17:48:00Z">
        <w:r w:rsidR="007C755A" w:rsidRPr="00755CC4">
          <w:rPr>
            <w:rPrChange w:id="542" w:author="Yufeng" w:date="2021-10-10T17:48:00Z">
              <w:rPr>
                <w:sz w:val="22"/>
              </w:rPr>
            </w:rPrChange>
          </w:rPr>
          <w:t>Therefore, i</w:t>
        </w:r>
      </w:ins>
      <w:commentRangeStart w:id="543"/>
      <w:commentRangeStart w:id="544"/>
      <w:ins w:id="545" w:author="Thomas Kwong" w:date="2021-09-12T16:01:00Z">
        <w:del w:id="546" w:author="Thomas Kwong" w:date="2021-09-22T17:44:00Z">
          <w:r w:rsidRPr="00755CC4" w:rsidDel="007C755A">
            <w:rPr>
              <w:rPrChange w:id="547" w:author="Yufeng" w:date="2021-10-10T17:48:00Z">
                <w:rPr>
                  <w:sz w:val="22"/>
                </w:rPr>
              </w:rPrChange>
            </w:rPr>
            <w:delText xml:space="preserve">With discovering the mechanism </w:delText>
          </w:r>
        </w:del>
      </w:ins>
      <w:commentRangeEnd w:id="543"/>
      <w:del w:id="548" w:author="Thomas Kwong" w:date="2021-09-22T17:44:00Z">
        <w:r w:rsidR="007148B3" w:rsidRPr="00755CC4" w:rsidDel="007C755A">
          <w:rPr>
            <w:rStyle w:val="CommentReference"/>
            <w:sz w:val="24"/>
            <w:szCs w:val="24"/>
            <w:rPrChange w:id="549" w:author="Yufeng" w:date="2021-10-10T17:48:00Z">
              <w:rPr>
                <w:rStyle w:val="CommentReference"/>
              </w:rPr>
            </w:rPrChange>
          </w:rPr>
          <w:commentReference w:id="543"/>
        </w:r>
        <w:commentRangeEnd w:id="544"/>
        <w:r w:rsidR="00422C33" w:rsidRPr="00755CC4" w:rsidDel="007C755A">
          <w:rPr>
            <w:rStyle w:val="CommentReference"/>
            <w:sz w:val="24"/>
            <w:szCs w:val="24"/>
            <w:rPrChange w:id="550" w:author="Yufeng" w:date="2021-10-10T17:48:00Z">
              <w:rPr>
                <w:rStyle w:val="CommentReference"/>
              </w:rPr>
            </w:rPrChange>
          </w:rPr>
          <w:commentReference w:id="544"/>
        </w:r>
      </w:del>
      <w:ins w:id="551" w:author="Thomas Kwong" w:date="2021-09-12T16:01:00Z">
        <w:del w:id="552" w:author="Thomas Kwong" w:date="2021-09-22T17:44:00Z">
          <w:r w:rsidRPr="00755CC4" w:rsidDel="007C755A">
            <w:rPr>
              <w:rPrChange w:id="553" w:author="Yufeng" w:date="2021-10-10T17:48:00Z">
                <w:rPr>
                  <w:sz w:val="22"/>
                </w:rPr>
              </w:rPrChange>
            </w:rPr>
            <w:delText xml:space="preserve">between the intestinal micro-eukaryotes and the host, </w:delText>
          </w:r>
        </w:del>
      </w:ins>
      <w:ins w:id="554" w:author="Thomas Kwong" w:date="2021-09-12T16:24:00Z">
        <w:r w:rsidR="00070C6B" w:rsidRPr="00755CC4">
          <w:rPr>
            <w:rPrChange w:id="555" w:author="Yufeng" w:date="2021-10-10T17:48:00Z">
              <w:rPr>
                <w:sz w:val="22"/>
              </w:rPr>
            </w:rPrChange>
          </w:rPr>
          <w:t xml:space="preserve">t is apparent that </w:t>
        </w:r>
        <w:del w:id="556" w:author="LIN, Yufeng" w:date="2021-09-28T13:06:00Z">
          <w:r w:rsidR="00070C6B" w:rsidRPr="00755CC4" w:rsidDel="004314C2">
            <w:rPr>
              <w:rPrChange w:id="557" w:author="Yufeng" w:date="2021-10-10T17:48:00Z">
                <w:rPr>
                  <w:sz w:val="22"/>
                </w:rPr>
              </w:rPrChange>
            </w:rPr>
            <w:delText>micro-eukaryotes</w:delText>
          </w:r>
        </w:del>
      </w:ins>
      <w:ins w:id="558" w:author="LIN, Yufeng" w:date="2021-09-28T13:06:00Z">
        <w:del w:id="559" w:author="Lung Ngai TING" w:date="2021-10-09T12:02:00Z">
          <w:r w:rsidR="004314C2" w:rsidRPr="00755CC4" w:rsidDel="00D455A1">
            <w:rPr>
              <w:rPrChange w:id="560" w:author="Yufeng" w:date="2021-10-10T17:48:00Z">
                <w:rPr>
                  <w:sz w:val="22"/>
                </w:rPr>
              </w:rPrChange>
            </w:rPr>
            <w:delText>fungus</w:delText>
          </w:r>
        </w:del>
      </w:ins>
      <w:ins w:id="561" w:author="Lung Ngai TING" w:date="2021-10-09T12:02:00Z">
        <w:r w:rsidR="00D455A1" w:rsidRPr="0038659B">
          <w:t>fungi</w:t>
        </w:r>
      </w:ins>
      <w:ins w:id="562" w:author="Thomas Kwong" w:date="2021-09-12T16:25:00Z">
        <w:r w:rsidR="00070C6B" w:rsidRPr="00755CC4">
          <w:rPr>
            <w:rPrChange w:id="563" w:author="Yufeng" w:date="2021-10-10T17:48:00Z">
              <w:rPr>
                <w:sz w:val="22"/>
              </w:rPr>
            </w:rPrChange>
          </w:rPr>
          <w:t xml:space="preserve"> </w:t>
        </w:r>
        <w:del w:id="564" w:author="LIN, Yufeng" w:date="2021-10-07T10:34:00Z">
          <w:r w:rsidR="00070C6B" w:rsidRPr="00755CC4" w:rsidDel="00E81CE7">
            <w:rPr>
              <w:rPrChange w:id="565" w:author="Yufeng" w:date="2021-10-10T17:48:00Z">
                <w:rPr>
                  <w:sz w:val="22"/>
                </w:rPr>
              </w:rPrChange>
            </w:rPr>
            <w:delText xml:space="preserve">is playing a </w:delText>
          </w:r>
        </w:del>
      </w:ins>
      <w:ins w:id="566" w:author="Thomas Kwong" w:date="2021-09-12T16:22:00Z">
        <w:del w:id="567" w:author="LIN, Yufeng" w:date="2021-10-07T10:34:00Z">
          <w:r w:rsidR="00070C6B" w:rsidRPr="00755CC4" w:rsidDel="00E81CE7">
            <w:rPr>
              <w:rPrChange w:id="568" w:author="Yufeng" w:date="2021-10-10T17:48:00Z">
                <w:rPr>
                  <w:sz w:val="22"/>
                </w:rPr>
              </w:rPrChange>
            </w:rPr>
            <w:delText xml:space="preserve">more significant role </w:delText>
          </w:r>
        </w:del>
      </w:ins>
      <w:ins w:id="569" w:author="Thomas Kwong" w:date="2021-09-12T16:01:00Z">
        <w:del w:id="570" w:author="LIN, Yufeng" w:date="2021-10-07T10:34:00Z">
          <w:r w:rsidRPr="00755CC4" w:rsidDel="00E81CE7">
            <w:rPr>
              <w:rPrChange w:id="571" w:author="Yufeng" w:date="2021-10-10T17:48:00Z">
                <w:rPr>
                  <w:sz w:val="22"/>
                </w:rPr>
              </w:rPrChange>
            </w:rPr>
            <w:delText>more and more researchers have renewed interest in studying symbiotic or pathogenic micro-eukaryotes</w:delText>
          </w:r>
        </w:del>
      </w:ins>
      <w:ins w:id="572" w:author="Thomas Kwong" w:date="2021-09-12T16:22:00Z">
        <w:del w:id="573" w:author="LIN, Yufeng" w:date="2021-10-07T10:34:00Z">
          <w:r w:rsidR="00070C6B" w:rsidRPr="00755CC4" w:rsidDel="00E81CE7">
            <w:rPr>
              <w:rPrChange w:id="574" w:author="Yufeng" w:date="2021-10-10T17:48:00Z">
                <w:rPr>
                  <w:sz w:val="22"/>
                </w:rPr>
              </w:rPrChange>
            </w:rPr>
            <w:delText>o</w:delText>
          </w:r>
        </w:del>
      </w:ins>
      <w:ins w:id="575" w:author="LIN, Yufeng" w:date="2021-10-07T10:34:00Z">
        <w:r w:rsidR="00E81CE7" w:rsidRPr="0038659B">
          <w:t>play</w:t>
        </w:r>
        <w:del w:id="576" w:author="Lung Ngai TING" w:date="2021-10-09T12:02:00Z">
          <w:r w:rsidR="00E81CE7" w:rsidRPr="00755CC4" w:rsidDel="00D455A1">
            <w:delText>s</w:delText>
          </w:r>
        </w:del>
        <w:r w:rsidR="00E81CE7" w:rsidRPr="00755CC4">
          <w:t xml:space="preserve"> a </w:t>
        </w:r>
      </w:ins>
      <w:ins w:id="577" w:author="Lung Ngai TING" w:date="2021-10-09T12:03:00Z">
        <w:r w:rsidR="00BE5746" w:rsidRPr="00755CC4">
          <w:lastRenderedPageBreak/>
          <w:t xml:space="preserve">more </w:t>
        </w:r>
      </w:ins>
      <w:ins w:id="578" w:author="LIN, Yufeng" w:date="2021-10-07T10:34:00Z">
        <w:del w:id="579" w:author="Lung Ngai TING" w:date="2021-10-09T12:03:00Z">
          <w:r w:rsidR="00E81CE7" w:rsidRPr="00755CC4" w:rsidDel="00D455A1">
            <w:delText xml:space="preserve">more </w:delText>
          </w:r>
        </w:del>
        <w:r w:rsidR="00E81CE7" w:rsidRPr="00755CC4">
          <w:t>significant role i</w:t>
        </w:r>
      </w:ins>
      <w:ins w:id="580" w:author="Thomas Kwong" w:date="2021-09-12T16:22:00Z">
        <w:r w:rsidR="00070C6B" w:rsidRPr="00755CC4">
          <w:rPr>
            <w:rPrChange w:id="581" w:author="Yufeng" w:date="2021-10-10T17:48:00Z">
              <w:rPr>
                <w:sz w:val="22"/>
              </w:rPr>
            </w:rPrChange>
          </w:rPr>
          <w:t>n CRC</w:t>
        </w:r>
      </w:ins>
      <w:ins w:id="582" w:author="Thomas Kwong" w:date="2021-09-12T16:25:00Z">
        <w:r w:rsidR="00070C6B" w:rsidRPr="00755CC4">
          <w:rPr>
            <w:rPrChange w:id="583" w:author="Yufeng" w:date="2021-10-10T17:48:00Z">
              <w:rPr>
                <w:sz w:val="22"/>
              </w:rPr>
            </w:rPrChange>
          </w:rPr>
          <w:t xml:space="preserve"> development than </w:t>
        </w:r>
        <w:del w:id="584" w:author="Lung Ngai TING" w:date="2021-10-09T12:03:00Z">
          <w:r w:rsidR="00070C6B" w:rsidRPr="00755CC4" w:rsidDel="00000E4B">
            <w:rPr>
              <w:rPrChange w:id="585" w:author="Yufeng" w:date="2021-10-10T17:48:00Z">
                <w:rPr>
                  <w:sz w:val="22"/>
                </w:rPr>
              </w:rPrChange>
            </w:rPr>
            <w:delText>previously anti</w:delText>
          </w:r>
        </w:del>
      </w:ins>
      <w:ins w:id="586" w:author="Thomas Kwong" w:date="2021-09-12T16:26:00Z">
        <w:del w:id="587" w:author="Lung Ngai TING" w:date="2021-10-09T12:03:00Z">
          <w:r w:rsidR="00070C6B" w:rsidRPr="00755CC4" w:rsidDel="00000E4B">
            <w:rPr>
              <w:rPrChange w:id="588" w:author="Yufeng" w:date="2021-10-10T17:48:00Z">
                <w:rPr>
                  <w:sz w:val="22"/>
                </w:rPr>
              </w:rPrChange>
            </w:rPr>
            <w:delText>ci</w:delText>
          </w:r>
        </w:del>
      </w:ins>
      <w:ins w:id="589" w:author="Thomas Kwong" w:date="2021-09-12T16:25:00Z">
        <w:del w:id="590" w:author="Lung Ngai TING" w:date="2021-10-09T12:03:00Z">
          <w:r w:rsidR="00070C6B" w:rsidRPr="00755CC4" w:rsidDel="00000E4B">
            <w:rPr>
              <w:rPrChange w:id="591" w:author="Yufeng" w:date="2021-10-10T17:48:00Z">
                <w:rPr>
                  <w:sz w:val="22"/>
                </w:rPr>
              </w:rPrChange>
            </w:rPr>
            <w:delText>pated</w:delText>
          </w:r>
        </w:del>
      </w:ins>
      <w:ins w:id="592" w:author="Lung Ngai TING" w:date="2021-10-09T12:03:00Z">
        <w:r w:rsidR="00000E4B" w:rsidRPr="0038659B">
          <w:t>our previous anticipation</w:t>
        </w:r>
      </w:ins>
      <w:ins w:id="593" w:author="Thomas Kwong" w:date="2021-09-12T16:01:00Z">
        <w:r w:rsidRPr="00755CC4">
          <w:rPr>
            <w:rPrChange w:id="594" w:author="Yufeng" w:date="2021-10-10T17:48:00Z">
              <w:rPr>
                <w:sz w:val="22"/>
              </w:rPr>
            </w:rPrChange>
          </w:rPr>
          <w:t xml:space="preserve">. </w:t>
        </w:r>
      </w:ins>
      <w:ins w:id="595" w:author="Thomas Kwong" w:date="2021-09-22T17:48:00Z">
        <w:r w:rsidR="007C755A" w:rsidRPr="00755CC4">
          <w:rPr>
            <w:rPrChange w:id="596" w:author="Yufeng" w:date="2021-10-10T17:48:00Z">
              <w:rPr>
                <w:sz w:val="22"/>
              </w:rPr>
            </w:rPrChange>
          </w:rPr>
          <w:t xml:space="preserve">However, </w:t>
        </w:r>
      </w:ins>
      <w:ins w:id="597" w:author="Thomas Kwong" w:date="2021-09-22T17:49:00Z">
        <w:del w:id="598" w:author="Lung Ngai TING" w:date="2021-10-09T12:03:00Z">
          <w:r w:rsidR="007C755A" w:rsidRPr="00755CC4" w:rsidDel="00535819">
            <w:rPr>
              <w:rPrChange w:id="599" w:author="Yufeng" w:date="2021-10-10T17:48:00Z">
                <w:rPr>
                  <w:sz w:val="22"/>
                </w:rPr>
              </w:rPrChange>
            </w:rPr>
            <w:delText>e</w:delText>
          </w:r>
        </w:del>
      </w:ins>
      <w:ins w:id="600" w:author="Thomas Kwong" w:date="2021-09-12T16:01:00Z">
        <w:del w:id="601" w:author="Lung Ngai TING" w:date="2021-10-09T12:03:00Z">
          <w:r w:rsidRPr="00755CC4" w:rsidDel="00535819">
            <w:rPr>
              <w:lang w:eastAsia="zh-HK"/>
              <w:rPrChange w:id="602" w:author="Yufeng" w:date="2021-10-10T17:48:00Z">
                <w:rPr>
                  <w:sz w:val="22"/>
                  <w:lang w:eastAsia="zh-HK"/>
                </w:rPr>
              </w:rPrChange>
            </w:rPr>
            <w:delText xml:space="preserve">Except </w:delText>
          </w:r>
        </w:del>
      </w:ins>
      <w:ins w:id="603" w:author="LIN, Yufeng" w:date="2021-10-07T10:34:00Z">
        <w:del w:id="604" w:author="Lung Ngai TING" w:date="2021-10-09T12:03:00Z">
          <w:r w:rsidR="00E81CE7" w:rsidRPr="00755CC4" w:rsidDel="00535819">
            <w:rPr>
              <w:lang w:eastAsia="zh-HK"/>
            </w:rPr>
            <w:delText>for</w:delText>
          </w:r>
        </w:del>
      </w:ins>
      <w:ins w:id="605" w:author="Lung Ngai TING" w:date="2021-10-09T12:03:00Z">
        <w:r w:rsidR="00535819" w:rsidRPr="00755CC4">
          <w:t>apart from</w:t>
        </w:r>
      </w:ins>
      <w:ins w:id="606" w:author="LIN, Yufeng" w:date="2021-10-07T10:34:00Z">
        <w:r w:rsidR="00E81CE7" w:rsidRPr="00755CC4">
          <w:rPr>
            <w:lang w:eastAsia="zh-HK"/>
          </w:rPr>
          <w:t xml:space="preserve"> </w:t>
        </w:r>
      </w:ins>
      <w:ins w:id="607" w:author="LIN, Yufeng" w:date="2021-09-20T19:26:00Z">
        <w:del w:id="608" w:author="Thomas Kwong" w:date="2021-09-22T17:49:00Z">
          <w:r w:rsidR="00422C33" w:rsidRPr="00755CC4" w:rsidDel="007C755A">
            <w:rPr>
              <w:lang w:eastAsia="zh-HK"/>
              <w:rPrChange w:id="609" w:author="Yufeng" w:date="2021-10-10T17:48:00Z">
                <w:rPr>
                  <w:sz w:val="22"/>
                  <w:lang w:eastAsia="zh-HK"/>
                </w:rPr>
              </w:rPrChange>
            </w:rPr>
            <w:delText xml:space="preserve">for </w:delText>
          </w:r>
        </w:del>
      </w:ins>
      <w:ins w:id="610" w:author="Thomas Kwong" w:date="2021-09-12T16:01:00Z">
        <w:r w:rsidRPr="00755CC4">
          <w:rPr>
            <w:lang w:eastAsia="zh-HK"/>
            <w:rPrChange w:id="611" w:author="Yufeng" w:date="2021-10-10T17:48:00Z">
              <w:rPr>
                <w:sz w:val="22"/>
                <w:lang w:eastAsia="zh-HK"/>
              </w:rPr>
            </w:rPrChange>
          </w:rPr>
          <w:t>our</w:t>
        </w:r>
        <w:r w:rsidRPr="00755CC4">
          <w:rPr>
            <w:rPrChange w:id="612" w:author="Yufeng" w:date="2021-10-10T17:48:00Z">
              <w:rPr>
                <w:sz w:val="22"/>
              </w:rPr>
            </w:rPrChange>
          </w:rPr>
          <w:t xml:space="preserve"> previous study</w:t>
        </w:r>
        <w:r w:rsidRPr="00755CC4">
          <w:rPr>
            <w:rPrChange w:id="613" w:author="Yufeng" w:date="2021-10-10T17:48:00Z">
              <w:rPr>
                <w:sz w:val="22"/>
              </w:rPr>
            </w:rPrChange>
          </w:rPr>
          <w:fldChar w:fldCharType="begin"/>
        </w:r>
      </w:ins>
      <w:r w:rsidR="00FD106C">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614" w:author="Thomas Kwong" w:date="2021-09-12T16:01:00Z">
        <w:r w:rsidRPr="00755CC4">
          <w:rPr>
            <w:rPrChange w:id="615" w:author="Yufeng" w:date="2021-10-10T17:48:00Z">
              <w:rPr>
                <w:sz w:val="22"/>
              </w:rPr>
            </w:rPrChange>
          </w:rPr>
          <w:fldChar w:fldCharType="separate"/>
        </w:r>
      </w:ins>
      <w:r w:rsidR="00422C33" w:rsidRPr="00755CC4">
        <w:rPr>
          <w:kern w:val="0"/>
          <w:vertAlign w:val="superscript"/>
          <w:rPrChange w:id="616" w:author="Yufeng" w:date="2021-10-10T17:48:00Z">
            <w:rPr>
              <w:kern w:val="0"/>
              <w:sz w:val="22"/>
              <w:vertAlign w:val="superscript"/>
            </w:rPr>
          </w:rPrChange>
        </w:rPr>
        <w:t>14</w:t>
      </w:r>
      <w:ins w:id="617" w:author="Thomas Kwong" w:date="2021-09-12T16:01:00Z">
        <w:r w:rsidRPr="00755CC4">
          <w:rPr>
            <w:rPrChange w:id="618" w:author="Yufeng" w:date="2021-10-10T17:48:00Z">
              <w:rPr>
                <w:sz w:val="22"/>
              </w:rPr>
            </w:rPrChange>
          </w:rPr>
          <w:fldChar w:fldCharType="end"/>
        </w:r>
        <w:r w:rsidRPr="00755CC4">
          <w:rPr>
            <w:rPrChange w:id="619" w:author="Yufeng" w:date="2021-10-10T17:48:00Z">
              <w:rPr>
                <w:sz w:val="22"/>
              </w:rPr>
            </w:rPrChange>
          </w:rPr>
          <w:t xml:space="preserve"> </w:t>
        </w:r>
      </w:ins>
      <w:ins w:id="620" w:author="Thomas Kwong" w:date="2021-09-22T18:17:00Z">
        <w:r w:rsidR="00752EF5" w:rsidRPr="00755CC4">
          <w:rPr>
            <w:rPrChange w:id="621" w:author="Yufeng" w:date="2021-10-10T17:48:00Z">
              <w:rPr>
                <w:sz w:val="22"/>
              </w:rPr>
            </w:rPrChange>
          </w:rPr>
          <w:t xml:space="preserve">aiming to discover potential </w:t>
        </w:r>
      </w:ins>
      <w:ins w:id="622" w:author="Thomas Kwong" w:date="2021-09-12T16:01:00Z">
        <w:del w:id="623" w:author="Thomas Kwong" w:date="2021-09-22T18:17:00Z">
          <w:r w:rsidRPr="00755CC4" w:rsidDel="00752EF5">
            <w:rPr>
              <w:rPrChange w:id="624" w:author="Yufeng" w:date="2021-10-10T17:48:00Z">
                <w:rPr>
                  <w:sz w:val="22"/>
                </w:rPr>
              </w:rPrChange>
            </w:rPr>
            <w:delText xml:space="preserve">disclosed the </w:delText>
          </w:r>
        </w:del>
        <w:r w:rsidRPr="00755CC4">
          <w:rPr>
            <w:rPrChange w:id="625" w:author="Yufeng" w:date="2021-10-10T17:48:00Z">
              <w:rPr>
                <w:sz w:val="22"/>
              </w:rPr>
            </w:rPrChange>
          </w:rPr>
          <w:t>fungal biomarker</w:t>
        </w:r>
      </w:ins>
      <w:ins w:id="626" w:author="LIN, Yufeng" w:date="2021-10-07T10:34:00Z">
        <w:r w:rsidR="00E81CE7" w:rsidRPr="0038659B">
          <w:t>s</w:t>
        </w:r>
      </w:ins>
      <w:ins w:id="627" w:author="Thomas Kwong" w:date="2021-09-12T16:01:00Z">
        <w:r w:rsidRPr="00755CC4">
          <w:rPr>
            <w:rPrChange w:id="628" w:author="Yufeng" w:date="2021-10-10T17:48:00Z">
              <w:rPr>
                <w:sz w:val="22"/>
              </w:rPr>
            </w:rPrChange>
          </w:rPr>
          <w:t xml:space="preserve"> </w:t>
        </w:r>
      </w:ins>
      <w:ins w:id="629" w:author="Thomas Kwong" w:date="2021-09-22T18:18:00Z">
        <w:r w:rsidR="00752EF5" w:rsidRPr="00755CC4">
          <w:rPr>
            <w:rPrChange w:id="630" w:author="Yufeng" w:date="2021-10-10T17:48:00Z">
              <w:rPr>
                <w:sz w:val="22"/>
              </w:rPr>
            </w:rPrChange>
          </w:rPr>
          <w:t xml:space="preserve">for </w:t>
        </w:r>
      </w:ins>
      <w:ins w:id="631" w:author="Thomas Kwong" w:date="2021-09-12T16:01:00Z">
        <w:del w:id="632" w:author="Thomas Kwong" w:date="2021-09-22T18:18:00Z">
          <w:r w:rsidRPr="00755CC4" w:rsidDel="00752EF5">
            <w:rPr>
              <w:rPrChange w:id="633" w:author="Yufeng" w:date="2021-10-10T17:48:00Z">
                <w:rPr>
                  <w:sz w:val="22"/>
                </w:rPr>
              </w:rPrChange>
            </w:rPr>
            <w:delText xml:space="preserve">in </w:delText>
          </w:r>
        </w:del>
        <w:r w:rsidRPr="00755CC4">
          <w:rPr>
            <w:rPrChange w:id="634" w:author="Yufeng" w:date="2021-10-10T17:48:00Z">
              <w:rPr>
                <w:sz w:val="22"/>
              </w:rPr>
            </w:rPrChange>
          </w:rPr>
          <w:t>CRC</w:t>
        </w:r>
      </w:ins>
      <w:ins w:id="635" w:author="Thomas Kwong" w:date="2021-09-22T18:18:00Z">
        <w:r w:rsidR="00752EF5" w:rsidRPr="00755CC4">
          <w:rPr>
            <w:rPrChange w:id="636" w:author="Yufeng" w:date="2021-10-10T17:48:00Z">
              <w:rPr>
                <w:sz w:val="22"/>
              </w:rPr>
            </w:rPrChange>
          </w:rPr>
          <w:t xml:space="preserve"> detection</w:t>
        </w:r>
      </w:ins>
      <w:ins w:id="637" w:author="Thomas Kwong" w:date="2021-09-12T16:01:00Z">
        <w:del w:id="638" w:author="Thomas Kwong" w:date="2021-09-22T18:17:00Z">
          <w:r w:rsidRPr="00755CC4" w:rsidDel="00752EF5">
            <w:rPr>
              <w:rPrChange w:id="639" w:author="Yufeng" w:date="2021-10-10T17:48:00Z">
                <w:rPr>
                  <w:sz w:val="22"/>
                </w:rPr>
              </w:rPrChange>
            </w:rPr>
            <w:delText xml:space="preserve"> </w:delText>
          </w:r>
        </w:del>
      </w:ins>
      <w:ins w:id="640" w:author="LIN, Yufeng" w:date="2021-09-20T19:26:00Z">
        <w:del w:id="641" w:author="Thomas Kwong" w:date="2021-09-22T18:17:00Z">
          <w:r w:rsidR="00422C33" w:rsidRPr="00755CC4" w:rsidDel="00752EF5">
            <w:rPr>
              <w:rPrChange w:id="642" w:author="Yufeng" w:date="2021-10-10T17:48:00Z">
                <w:rPr>
                  <w:sz w:val="22"/>
                </w:rPr>
              </w:rPrChange>
            </w:rPr>
            <w:delText>among humans</w:delText>
          </w:r>
        </w:del>
      </w:ins>
      <w:ins w:id="643" w:author="LIN, Yufeng" w:date="2021-09-20T19:27:00Z">
        <w:r w:rsidR="00422C33" w:rsidRPr="00755CC4">
          <w:rPr>
            <w:rPrChange w:id="644" w:author="Yufeng" w:date="2021-10-10T17:48:00Z">
              <w:rPr>
                <w:sz w:val="22"/>
              </w:rPr>
            </w:rPrChange>
          </w:rPr>
          <w:t xml:space="preserve">, </w:t>
        </w:r>
        <w:del w:id="645" w:author="Thomas Kwong" w:date="2021-09-22T18:18:00Z">
          <w:r w:rsidR="00422C33" w:rsidRPr="00755CC4" w:rsidDel="00752EF5">
            <w:rPr>
              <w:rPrChange w:id="646" w:author="Yufeng" w:date="2021-10-10T17:48:00Z">
                <w:rPr>
                  <w:sz w:val="22"/>
                </w:rPr>
              </w:rPrChange>
            </w:rPr>
            <w:delText xml:space="preserve">no </w:delText>
          </w:r>
        </w:del>
      </w:ins>
      <w:ins w:id="647" w:author="LIN, Yufeng" w:date="2021-09-20T19:28:00Z">
        <w:del w:id="648" w:author="Thomas Kwong" w:date="2021-09-22T18:18:00Z">
          <w:r w:rsidR="00422C33" w:rsidRPr="00755CC4" w:rsidDel="00752EF5">
            <w:rPr>
              <w:rPrChange w:id="649" w:author="Yufeng" w:date="2021-10-10T17:48:00Z">
                <w:rPr>
                  <w:sz w:val="22"/>
                </w:rPr>
              </w:rPrChange>
            </w:rPr>
            <w:delText>other research reported the related study</w:delText>
          </w:r>
        </w:del>
      </w:ins>
      <w:ins w:id="650" w:author="Thomas Kwong" w:date="2021-09-12T16:01:00Z">
        <w:del w:id="651" w:author="Thomas Kwong" w:date="2021-09-22T18:18:00Z">
          <w:r w:rsidRPr="00755CC4" w:rsidDel="00752EF5">
            <w:rPr>
              <w:rPrChange w:id="652" w:author="Yufeng" w:date="2021-10-10T17:48:00Z">
                <w:rPr>
                  <w:sz w:val="22"/>
                </w:rPr>
              </w:rPrChange>
            </w:rPr>
            <w:delText>in the Chinese cohort</w:delText>
          </w:r>
        </w:del>
      </w:ins>
      <w:ins w:id="653" w:author="LIN, Yufeng" w:date="2021-09-20T19:28:00Z">
        <w:del w:id="654" w:author="Thomas Kwong" w:date="2021-09-22T18:18:00Z">
          <w:r w:rsidR="00422C33" w:rsidRPr="00755CC4" w:rsidDel="00752EF5">
            <w:rPr>
              <w:rPrChange w:id="655" w:author="Yufeng" w:date="2021-10-10T17:48:00Z">
                <w:rPr>
                  <w:sz w:val="22"/>
                </w:rPr>
              </w:rPrChange>
            </w:rPr>
            <w:delText>.</w:delText>
          </w:r>
        </w:del>
      </w:ins>
      <w:ins w:id="656" w:author="Thomas Kwong" w:date="2021-09-12T16:01:00Z">
        <w:del w:id="657" w:author="Thomas Kwong" w:date="2021-09-22T18:18:00Z">
          <w:r w:rsidRPr="00755CC4" w:rsidDel="00752EF5">
            <w:rPr>
              <w:rPrChange w:id="658" w:author="Yufeng" w:date="2021-10-10T17:48:00Z">
                <w:rPr>
                  <w:sz w:val="22"/>
                </w:rPr>
              </w:rPrChange>
            </w:rPr>
            <w:delText xml:space="preserve">, </w:delText>
          </w:r>
        </w:del>
        <w:del w:id="659" w:author="Thomas Kwong" w:date="2021-09-12T16:28:00Z">
          <w:r w:rsidRPr="00755CC4" w:rsidDel="004174A2">
            <w:rPr>
              <w:rPrChange w:id="660" w:author="Yufeng" w:date="2021-10-10T17:48:00Z">
                <w:rPr>
                  <w:sz w:val="22"/>
                </w:rPr>
              </w:rPrChange>
            </w:rPr>
            <w:delText xml:space="preserve">no other research reported the related study. </w:delText>
          </w:r>
        </w:del>
      </w:ins>
      <w:del w:id="661" w:author="Thomas Kwong" w:date="2021-09-12T16:28:00Z">
        <w:r w:rsidR="00D9531B" w:rsidRPr="00755CC4" w:rsidDel="004174A2">
          <w:rPr>
            <w:rPrChange w:id="662" w:author="Yufeng" w:date="2021-10-10T17:48:00Z">
              <w:rPr>
                <w:sz w:val="22"/>
              </w:rPr>
            </w:rPrChange>
          </w:rPr>
          <w:delText xml:space="preserve">However, </w:delText>
        </w:r>
      </w:del>
      <w:ins w:id="663" w:author="LIN, Yufeng" w:date="2021-09-20T19:28:00Z">
        <w:del w:id="664" w:author="Thomas Kwong" w:date="2021-09-22T18:18:00Z">
          <w:r w:rsidR="00422C33" w:rsidRPr="00755CC4" w:rsidDel="00752EF5">
            <w:rPr>
              <w:rPrChange w:id="665" w:author="Yufeng" w:date="2021-10-10T17:48:00Z">
                <w:rPr>
                  <w:sz w:val="22"/>
                </w:rPr>
              </w:rPrChange>
            </w:rPr>
            <w:delText>T</w:delText>
          </w:r>
        </w:del>
      </w:ins>
      <w:ins w:id="666" w:author="Thomas Kwong" w:date="2021-09-22T18:19:00Z">
        <w:r w:rsidR="00752EF5" w:rsidRPr="00755CC4">
          <w:rPr>
            <w:rPrChange w:id="667" w:author="Yufeng" w:date="2021-10-10T17:48:00Z">
              <w:rPr>
                <w:sz w:val="22"/>
              </w:rPr>
            </w:rPrChange>
          </w:rPr>
          <w:t>t</w:t>
        </w:r>
      </w:ins>
      <w:r w:rsidR="00D9531B" w:rsidRPr="00755CC4">
        <w:rPr>
          <w:rPrChange w:id="668" w:author="Yufeng" w:date="2021-10-10T17:48:00Z">
            <w:rPr>
              <w:sz w:val="22"/>
            </w:rPr>
          </w:rPrChange>
        </w:rPr>
        <w:t xml:space="preserve">he </w:t>
      </w:r>
      <w:ins w:id="669" w:author="Thomas Kwong" w:date="2021-09-22T18:19:00Z">
        <w:r w:rsidR="00752EF5" w:rsidRPr="00755CC4">
          <w:rPr>
            <w:rPrChange w:id="670" w:author="Yufeng" w:date="2021-10-10T17:48:00Z">
              <w:rPr>
                <w:sz w:val="22"/>
              </w:rPr>
            </w:rPrChange>
          </w:rPr>
          <w:t xml:space="preserve">exact </w:t>
        </w:r>
      </w:ins>
      <w:r w:rsidR="00D9531B" w:rsidRPr="00755CC4">
        <w:rPr>
          <w:rPrChange w:id="671" w:author="Yufeng" w:date="2021-10-10T17:48:00Z">
            <w:rPr>
              <w:sz w:val="22"/>
            </w:rPr>
          </w:rPrChange>
        </w:rPr>
        <w:t xml:space="preserve">role of </w:t>
      </w:r>
      <w:del w:id="672" w:author="Thomas Kwong" w:date="2021-09-12T16:28:00Z">
        <w:r w:rsidR="00D9531B" w:rsidRPr="00755CC4" w:rsidDel="004174A2">
          <w:rPr>
            <w:rPrChange w:id="673" w:author="Yufeng" w:date="2021-10-10T17:48:00Z">
              <w:rPr>
                <w:sz w:val="22"/>
              </w:rPr>
            </w:rPrChange>
          </w:rPr>
          <w:delText xml:space="preserve">microbial components other than gut bacteria, such as </w:delText>
        </w:r>
      </w:del>
      <w:del w:id="674" w:author="LIN, Yufeng" w:date="2021-09-28T13:06:00Z">
        <w:r w:rsidR="00FA35F2" w:rsidRPr="00755CC4" w:rsidDel="004314C2">
          <w:rPr>
            <w:rPrChange w:id="675" w:author="Yufeng" w:date="2021-10-10T17:48:00Z">
              <w:rPr>
                <w:sz w:val="22"/>
              </w:rPr>
            </w:rPrChange>
          </w:rPr>
          <w:delText>micro-eukaryotes</w:delText>
        </w:r>
      </w:del>
      <w:ins w:id="676" w:author="LIN, Yufeng" w:date="2021-09-28T13:06:00Z">
        <w:r w:rsidR="004314C2" w:rsidRPr="00755CC4">
          <w:rPr>
            <w:rPrChange w:id="677" w:author="Yufeng" w:date="2021-10-10T17:48:00Z">
              <w:rPr>
                <w:sz w:val="22"/>
              </w:rPr>
            </w:rPrChange>
          </w:rPr>
          <w:t>fungi</w:t>
        </w:r>
      </w:ins>
      <w:del w:id="678" w:author="Thomas Kwong" w:date="2021-09-22T18:19:00Z">
        <w:r w:rsidR="00D9531B" w:rsidRPr="00755CC4" w:rsidDel="00752EF5">
          <w:rPr>
            <w:rPrChange w:id="679" w:author="Yufeng" w:date="2021-10-10T17:48:00Z">
              <w:rPr>
                <w:sz w:val="22"/>
              </w:rPr>
            </w:rPrChange>
          </w:rPr>
          <w:delText xml:space="preserve">, </w:delText>
        </w:r>
      </w:del>
      <w:del w:id="680" w:author="Thomas Kwong" w:date="2021-09-12T16:27:00Z">
        <w:r w:rsidR="00D9531B" w:rsidRPr="00755CC4" w:rsidDel="00070C6B">
          <w:rPr>
            <w:rPrChange w:id="681" w:author="Yufeng" w:date="2021-10-10T17:48:00Z">
              <w:rPr>
                <w:sz w:val="22"/>
              </w:rPr>
            </w:rPrChange>
          </w:rPr>
          <w:delText>i</w:delText>
        </w:r>
      </w:del>
      <w:del w:id="682" w:author="Thomas Kwong" w:date="2021-09-22T18:19:00Z">
        <w:r w:rsidR="00D9531B" w:rsidRPr="00755CC4" w:rsidDel="00752EF5">
          <w:rPr>
            <w:rPrChange w:id="683" w:author="Yufeng" w:date="2021-10-10T17:48:00Z">
              <w:rPr>
                <w:sz w:val="22"/>
              </w:rPr>
            </w:rPrChange>
          </w:rPr>
          <w:delText>s largely unexplored</w:delText>
        </w:r>
      </w:del>
      <w:r w:rsidR="00D9531B" w:rsidRPr="00755CC4">
        <w:rPr>
          <w:rPrChange w:id="684" w:author="Yufeng" w:date="2021-10-10T17:48:00Z">
            <w:rPr>
              <w:sz w:val="22"/>
            </w:rPr>
          </w:rPrChange>
        </w:rPr>
        <w:t xml:space="preserve"> in</w:t>
      </w:r>
      <w:del w:id="685" w:author="Thomas Kwong" w:date="2021-09-12T16:29:00Z">
        <w:r w:rsidR="00D9531B" w:rsidRPr="00755CC4" w:rsidDel="004174A2">
          <w:rPr>
            <w:rPrChange w:id="686" w:author="Yufeng" w:date="2021-10-10T17:48:00Z">
              <w:rPr>
                <w:sz w:val="22"/>
              </w:rPr>
            </w:rPrChange>
          </w:rPr>
          <w:delText xml:space="preserve"> </w:delText>
        </w:r>
      </w:del>
      <w:ins w:id="687" w:author="Thomas Kwong" w:date="2021-09-12T16:29:00Z">
        <w:r w:rsidR="004174A2" w:rsidRPr="00755CC4">
          <w:rPr>
            <w:rPrChange w:id="688" w:author="Yufeng" w:date="2021-10-10T17:48:00Z">
              <w:rPr>
                <w:sz w:val="22"/>
              </w:rPr>
            </w:rPrChange>
          </w:rPr>
          <w:t xml:space="preserve"> </w:t>
        </w:r>
      </w:ins>
      <w:r w:rsidR="00D9531B" w:rsidRPr="00755CC4">
        <w:rPr>
          <w:rPrChange w:id="689" w:author="Yufeng" w:date="2021-10-10T17:48:00Z">
            <w:rPr>
              <w:sz w:val="22"/>
            </w:rPr>
          </w:rPrChange>
        </w:rPr>
        <w:t>CRC</w:t>
      </w:r>
      <w:ins w:id="690" w:author="Thomas Kwong" w:date="2021-09-12T16:29:00Z">
        <w:r w:rsidR="004174A2" w:rsidRPr="00755CC4">
          <w:rPr>
            <w:rPrChange w:id="691" w:author="Yufeng" w:date="2021-10-10T17:48:00Z">
              <w:rPr>
                <w:sz w:val="22"/>
              </w:rPr>
            </w:rPrChange>
          </w:rPr>
          <w:t xml:space="preserve"> pathogenesis</w:t>
        </w:r>
      </w:ins>
      <w:ins w:id="692" w:author="Thomas Kwong" w:date="2021-09-22T18:19:00Z">
        <w:r w:rsidR="00752EF5" w:rsidRPr="00755CC4">
          <w:rPr>
            <w:rPrChange w:id="693" w:author="Yufeng" w:date="2021-10-10T17:48:00Z">
              <w:rPr>
                <w:sz w:val="22"/>
              </w:rPr>
            </w:rPrChange>
          </w:rPr>
          <w:t xml:space="preserve"> </w:t>
        </w:r>
      </w:ins>
      <w:del w:id="694" w:author="Thomas Kwong" w:date="2021-09-22T18:19:00Z">
        <w:r w:rsidR="00D9531B" w:rsidRPr="00755CC4" w:rsidDel="00752EF5">
          <w:rPr>
            <w:rPrChange w:id="695" w:author="Yufeng" w:date="2021-10-10T17:48:00Z">
              <w:rPr>
                <w:sz w:val="22"/>
              </w:rPr>
            </w:rPrChange>
          </w:rPr>
          <w:delText xml:space="preserve">, </w:delText>
        </w:r>
      </w:del>
      <w:del w:id="696" w:author="Thomas Kwong" w:date="2021-09-12T16:29:00Z">
        <w:r w:rsidR="00D9531B" w:rsidRPr="00755CC4" w:rsidDel="004174A2">
          <w:rPr>
            <w:rPrChange w:id="697" w:author="Yufeng" w:date="2021-10-10T17:48:00Z">
              <w:rPr>
                <w:sz w:val="22"/>
              </w:rPr>
            </w:rPrChange>
          </w:rPr>
          <w:delText xml:space="preserve">partly </w:delText>
        </w:r>
      </w:del>
      <w:ins w:id="698" w:author="Thomas Kwong" w:date="2021-09-22T18:19:00Z">
        <w:r w:rsidR="00752EF5" w:rsidRPr="00755CC4">
          <w:rPr>
            <w:rPrChange w:id="699" w:author="Yufeng" w:date="2021-10-10T17:48:00Z">
              <w:rPr>
                <w:sz w:val="22"/>
              </w:rPr>
            </w:rPrChange>
          </w:rPr>
          <w:t xml:space="preserve">remains </w:t>
        </w:r>
        <w:del w:id="700" w:author="LIN, Yufeng" w:date="2021-10-07T10:35:00Z">
          <w:r w:rsidR="00752EF5" w:rsidRPr="00755CC4" w:rsidDel="00E81CE7">
            <w:rPr>
              <w:rPrChange w:id="701" w:author="Yufeng" w:date="2021-10-10T17:48:00Z">
                <w:rPr>
                  <w:sz w:val="22"/>
                </w:rPr>
              </w:rPrChange>
            </w:rPr>
            <w:delText>largely unexplored</w:delText>
          </w:r>
        </w:del>
      </w:ins>
      <w:ins w:id="702" w:author="LIN, Yufeng" w:date="2021-10-07T10:35:00Z">
        <w:r w:rsidR="00E81CE7" w:rsidRPr="0038659B">
          <w:t>unexplored mainly</w:t>
        </w:r>
      </w:ins>
      <w:ins w:id="703" w:author="Thomas Kwong" w:date="2021-09-22T18:19:00Z">
        <w:r w:rsidR="00752EF5" w:rsidRPr="00755CC4">
          <w:rPr>
            <w:rPrChange w:id="704" w:author="Yufeng" w:date="2021-10-10T17:48:00Z">
              <w:rPr>
                <w:sz w:val="22"/>
              </w:rPr>
            </w:rPrChange>
          </w:rPr>
          <w:t xml:space="preserve"> </w:t>
        </w:r>
      </w:ins>
      <w:r w:rsidR="00D9531B" w:rsidRPr="00755CC4">
        <w:rPr>
          <w:rPrChange w:id="705" w:author="Yufeng" w:date="2021-10-10T17:48:00Z">
            <w:rPr>
              <w:sz w:val="22"/>
            </w:rPr>
          </w:rPrChange>
        </w:rPr>
        <w:t>due to</w:t>
      </w:r>
      <w:del w:id="706" w:author="Thomas Kwong" w:date="2021-09-12T16:32:00Z">
        <w:r w:rsidR="00D9531B" w:rsidRPr="00755CC4" w:rsidDel="004174A2">
          <w:rPr>
            <w:rPrChange w:id="707" w:author="Yufeng" w:date="2021-10-10T17:48:00Z">
              <w:rPr>
                <w:sz w:val="22"/>
              </w:rPr>
            </w:rPrChange>
          </w:rPr>
          <w:delText xml:space="preserve"> </w:delText>
        </w:r>
      </w:del>
      <w:ins w:id="708" w:author="Thomas Kwong" w:date="2021-09-12T16:31:00Z">
        <w:r w:rsidR="004174A2" w:rsidRPr="00755CC4">
          <w:rPr>
            <w:rPrChange w:id="709" w:author="Yufeng" w:date="2021-10-10T17:48:00Z">
              <w:rPr>
                <w:sz w:val="22"/>
              </w:rPr>
            </w:rPrChange>
          </w:rPr>
          <w:t xml:space="preserve"> </w:t>
        </w:r>
      </w:ins>
      <w:ins w:id="710" w:author="Thomas Kwong" w:date="2021-09-12T16:32:00Z">
        <w:r w:rsidR="004174A2" w:rsidRPr="00755CC4">
          <w:rPr>
            <w:rPrChange w:id="711" w:author="Yufeng" w:date="2021-10-10T17:48:00Z">
              <w:rPr>
                <w:sz w:val="22"/>
              </w:rPr>
            </w:rPrChange>
          </w:rPr>
          <w:t xml:space="preserve">their </w:t>
        </w:r>
      </w:ins>
      <w:ins w:id="712" w:author="Thomas Kwong" w:date="2021-09-22T18:20:00Z">
        <w:r w:rsidR="00752EF5" w:rsidRPr="00755CC4">
          <w:rPr>
            <w:rPrChange w:id="713" w:author="Yufeng" w:date="2021-10-10T17:48:00Z">
              <w:rPr>
                <w:sz w:val="22"/>
              </w:rPr>
            </w:rPrChange>
          </w:rPr>
          <w:t>relative</w:t>
        </w:r>
      </w:ins>
      <w:ins w:id="714" w:author="LIN, Yufeng" w:date="2021-10-07T10:36:00Z">
        <w:r w:rsidR="00E81CE7" w:rsidRPr="0038659B">
          <w:t>ly</w:t>
        </w:r>
      </w:ins>
      <w:ins w:id="715" w:author="Thomas Kwong" w:date="2021-09-22T18:20:00Z">
        <w:r w:rsidR="00752EF5" w:rsidRPr="00755CC4">
          <w:rPr>
            <w:rPrChange w:id="716" w:author="Yufeng" w:date="2021-10-10T17:48:00Z">
              <w:rPr>
                <w:sz w:val="22"/>
              </w:rPr>
            </w:rPrChange>
          </w:rPr>
          <w:t xml:space="preserve"> </w:t>
        </w:r>
      </w:ins>
      <w:del w:id="717" w:author="Thomas Kwong" w:date="2021-09-12T16:29:00Z">
        <w:r w:rsidR="00D9531B" w:rsidRPr="00755CC4" w:rsidDel="004174A2">
          <w:rPr>
            <w:rPrChange w:id="718" w:author="Yufeng" w:date="2021-10-10T17:48:00Z">
              <w:rPr>
                <w:sz w:val="22"/>
              </w:rPr>
            </w:rPrChange>
          </w:rPr>
          <w:delText xml:space="preserve">their </w:delText>
        </w:r>
      </w:del>
      <w:del w:id="719" w:author="Thomas Kwong" w:date="2021-09-12T16:31:00Z">
        <w:r w:rsidR="00D9531B" w:rsidRPr="00755CC4" w:rsidDel="004174A2">
          <w:rPr>
            <w:rPrChange w:id="720" w:author="Yufeng" w:date="2021-10-10T17:48:00Z">
              <w:rPr>
                <w:sz w:val="22"/>
              </w:rPr>
            </w:rPrChange>
          </w:rPr>
          <w:delText xml:space="preserve">relatively </w:delText>
        </w:r>
      </w:del>
      <w:r w:rsidR="00D9531B" w:rsidRPr="00755CC4">
        <w:rPr>
          <w:rPrChange w:id="721" w:author="Yufeng" w:date="2021-10-10T17:48:00Z">
            <w:rPr>
              <w:sz w:val="22"/>
            </w:rPr>
          </w:rPrChange>
        </w:rPr>
        <w:t>low</w:t>
      </w:r>
      <w:del w:id="722" w:author="Thomas Kwong" w:date="2021-09-12T16:31:00Z">
        <w:r w:rsidR="00D9531B" w:rsidRPr="00755CC4" w:rsidDel="004174A2">
          <w:rPr>
            <w:rPrChange w:id="723" w:author="Yufeng" w:date="2021-10-10T17:48:00Z">
              <w:rPr>
                <w:sz w:val="22"/>
              </w:rPr>
            </w:rPrChange>
          </w:rPr>
          <w:delText>er</w:delText>
        </w:r>
      </w:del>
      <w:r w:rsidR="00D9531B" w:rsidRPr="00755CC4">
        <w:rPr>
          <w:rPrChange w:id="724" w:author="Yufeng" w:date="2021-10-10T17:48:00Z">
            <w:rPr>
              <w:sz w:val="22"/>
            </w:rPr>
          </w:rPrChange>
        </w:rPr>
        <w:t xml:space="preserve"> abundance and lack of well-characterized reference </w:t>
      </w:r>
      <w:ins w:id="725" w:author="LIN, Yufeng" w:date="2021-09-28T13:00:00Z">
        <w:r w:rsidR="00E06A91" w:rsidRPr="00755CC4">
          <w:rPr>
            <w:rPrChange w:id="726" w:author="Yufeng" w:date="2021-10-10T17:48:00Z">
              <w:rPr>
                <w:sz w:val="22"/>
              </w:rPr>
            </w:rPrChange>
          </w:rPr>
          <w:t>fungal</w:t>
        </w:r>
      </w:ins>
      <w:ins w:id="727" w:author="LIN, Yufeng" w:date="2021-09-20T19:25:00Z">
        <w:r w:rsidR="00422C33" w:rsidRPr="00755CC4">
          <w:rPr>
            <w:rPrChange w:id="728" w:author="Yufeng" w:date="2021-10-10T17:48:00Z">
              <w:rPr>
                <w:sz w:val="22"/>
              </w:rPr>
            </w:rPrChange>
          </w:rPr>
          <w:t xml:space="preserve"> </w:t>
        </w:r>
      </w:ins>
      <w:r w:rsidR="00D9531B" w:rsidRPr="00755CC4">
        <w:rPr>
          <w:rPrChange w:id="729" w:author="Yufeng" w:date="2021-10-10T17:48:00Z">
            <w:rPr>
              <w:sz w:val="22"/>
            </w:rPr>
          </w:rPrChange>
        </w:rPr>
        <w:t>genomes.</w:t>
      </w:r>
      <w:r w:rsidR="00D9531B" w:rsidRPr="00755CC4">
        <w:rPr>
          <w:lang w:eastAsia="zh-HK"/>
          <w:rPrChange w:id="730" w:author="Yufeng" w:date="2021-10-10T17:48:00Z">
            <w:rPr>
              <w:sz w:val="22"/>
              <w:lang w:eastAsia="zh-HK"/>
            </w:rPr>
          </w:rPrChange>
        </w:rPr>
        <w:t xml:space="preserve"> </w:t>
      </w:r>
      <w:del w:id="731" w:author="Thomas Kwong" w:date="2021-09-12T16:01:00Z">
        <w:r w:rsidR="00D9531B" w:rsidRPr="00755CC4" w:rsidDel="00FC2A07">
          <w:rPr>
            <w:lang w:eastAsia="zh-HK"/>
            <w:rPrChange w:id="732" w:author="Yufeng" w:date="2021-10-10T17:48:00Z">
              <w:rPr>
                <w:sz w:val="22"/>
                <w:lang w:eastAsia="zh-HK"/>
              </w:rPr>
            </w:rPrChange>
          </w:rPr>
          <w:delText>There have been reports exposing that p</w:delText>
        </w:r>
        <w:r w:rsidR="00D9531B" w:rsidRPr="00755CC4" w:rsidDel="00FC2A07">
          <w:rPr>
            <w:rPrChange w:id="733" w:author="Yufeng" w:date="2021-10-10T17:48:00Z">
              <w:rPr>
                <w:sz w:val="22"/>
              </w:rPr>
            </w:rPrChange>
          </w:rPr>
          <w:delText>erturbed gut fungi were associated with Inflammatory bowel disease and liver cirrhosis</w:delText>
        </w:r>
        <w:r w:rsidR="00D9531B" w:rsidRPr="00755CC4" w:rsidDel="00FC2A07">
          <w:rPr>
            <w:rPrChange w:id="734" w:author="Yufeng" w:date="2021-10-10T17:48:00Z">
              <w:rPr>
                <w:sz w:val="22"/>
              </w:rPr>
            </w:rPrChange>
          </w:rPr>
          <w:fldChar w:fldCharType="begin"/>
        </w:r>
        <w:r w:rsidR="00EC22EF" w:rsidRPr="00755CC4" w:rsidDel="00FC2A07">
          <w:rPr>
            <w:rPrChange w:id="735" w:author="Yufeng" w:date="2021-10-10T17:48:00Z">
              <w:rPr>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00D9531B" w:rsidRPr="00755CC4" w:rsidDel="00FC2A07">
          <w:rPr>
            <w:rPrChange w:id="736" w:author="Yufeng" w:date="2021-10-10T17:48:00Z">
              <w:rPr>
                <w:sz w:val="22"/>
              </w:rPr>
            </w:rPrChange>
          </w:rPr>
          <w:fldChar w:fldCharType="separate"/>
        </w:r>
        <w:r w:rsidR="00EC22EF" w:rsidRPr="00755CC4" w:rsidDel="00FC2A07">
          <w:rPr>
            <w:rFonts w:eastAsia="PMingLiU"/>
            <w:kern w:val="0"/>
            <w:vertAlign w:val="superscript"/>
            <w:rPrChange w:id="737" w:author="Yufeng" w:date="2021-10-10T17:48:00Z">
              <w:rPr>
                <w:rFonts w:eastAsia="等线"/>
                <w:kern w:val="0"/>
                <w:sz w:val="22"/>
                <w:vertAlign w:val="superscript"/>
              </w:rPr>
            </w:rPrChange>
          </w:rPr>
          <w:delText>12–14</w:delText>
        </w:r>
        <w:r w:rsidR="00D9531B" w:rsidRPr="00755CC4" w:rsidDel="00FC2A07">
          <w:rPr>
            <w:rPrChange w:id="738" w:author="Yufeng" w:date="2021-10-10T17:48:00Z">
              <w:rPr>
                <w:sz w:val="22"/>
              </w:rPr>
            </w:rPrChange>
          </w:rPr>
          <w:fldChar w:fldCharType="end"/>
        </w:r>
        <w:r w:rsidR="00D9531B" w:rsidRPr="00755CC4" w:rsidDel="00FC2A07">
          <w:rPr>
            <w:rPrChange w:id="739" w:author="Yufeng" w:date="2021-10-10T17:48:00Z">
              <w:rPr>
                <w:sz w:val="22"/>
              </w:rPr>
            </w:rPrChange>
          </w:rPr>
          <w:delText>.</w:delText>
        </w:r>
        <w:r w:rsidR="000D0043" w:rsidRPr="00755CC4" w:rsidDel="00FC2A07">
          <w:rPr>
            <w:rPrChange w:id="740" w:author="Yufeng" w:date="2021-10-10T17:48:00Z">
              <w:rPr>
                <w:sz w:val="22"/>
              </w:rPr>
            </w:rPrChange>
          </w:rPr>
          <w:delText xml:space="preserve"> And some previous studies</w:delText>
        </w:r>
        <w:r w:rsidR="000D0043" w:rsidRPr="00755CC4" w:rsidDel="00FC2A07">
          <w:rPr>
            <w:rPrChange w:id="741" w:author="Yufeng" w:date="2021-10-10T17:48:00Z">
              <w:rPr>
                <w:sz w:val="22"/>
              </w:rPr>
            </w:rPrChange>
          </w:rPr>
          <w:fldChar w:fldCharType="begin"/>
        </w:r>
        <w:r w:rsidR="000D0043" w:rsidRPr="00755CC4" w:rsidDel="00FC2A07">
          <w:rPr>
            <w:rPrChange w:id="742" w:author="Yufeng" w:date="2021-10-10T17:48:00Z">
              <w:rPr>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000D0043" w:rsidRPr="00755CC4" w:rsidDel="00FC2A07">
          <w:rPr>
            <w:rPrChange w:id="743" w:author="Yufeng" w:date="2021-10-10T17:48:00Z">
              <w:rPr>
                <w:sz w:val="22"/>
              </w:rPr>
            </w:rPrChange>
          </w:rPr>
          <w:fldChar w:fldCharType="separate"/>
        </w:r>
        <w:r w:rsidR="000D0043" w:rsidRPr="00755CC4" w:rsidDel="00FC2A07">
          <w:rPr>
            <w:rFonts w:eastAsia="PMingLiU"/>
            <w:kern w:val="0"/>
            <w:vertAlign w:val="superscript"/>
            <w:rPrChange w:id="744" w:author="Yufeng" w:date="2021-10-10T17:48:00Z">
              <w:rPr>
                <w:rFonts w:eastAsia="等线"/>
                <w:kern w:val="0"/>
                <w:sz w:val="22"/>
                <w:vertAlign w:val="superscript"/>
              </w:rPr>
            </w:rPrChange>
          </w:rPr>
          <w:delText>15,16</w:delText>
        </w:r>
        <w:r w:rsidR="000D0043" w:rsidRPr="00755CC4" w:rsidDel="00FC2A07">
          <w:rPr>
            <w:rPrChange w:id="745" w:author="Yufeng" w:date="2021-10-10T17:48:00Z">
              <w:rPr>
                <w:sz w:val="22"/>
              </w:rPr>
            </w:rPrChange>
          </w:rPr>
          <w:fldChar w:fldCharType="end"/>
        </w:r>
        <w:r w:rsidR="000D0043" w:rsidRPr="00755CC4" w:rsidDel="00FC2A07">
          <w:rPr>
            <w:rPrChange w:id="746" w:author="Yufeng" w:date="2021-10-10T17:48:00Z">
              <w:rPr>
                <w:sz w:val="22"/>
              </w:rPr>
            </w:rPrChange>
          </w:rPr>
          <w:delTex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delText>
        </w:r>
        <w:r w:rsidR="00D9531B" w:rsidRPr="00755CC4" w:rsidDel="00FC2A07">
          <w:rPr>
            <w:lang w:eastAsia="zh-HK"/>
            <w:rPrChange w:id="747" w:author="Yufeng" w:date="2021-10-10T17:48:00Z">
              <w:rPr>
                <w:sz w:val="22"/>
                <w:lang w:eastAsia="zh-HK"/>
              </w:rPr>
            </w:rPrChange>
          </w:rPr>
          <w:delText>Except our</w:delText>
        </w:r>
        <w:r w:rsidR="00D9531B" w:rsidRPr="00755CC4" w:rsidDel="00FC2A07">
          <w:rPr>
            <w:rPrChange w:id="748" w:author="Yufeng" w:date="2021-10-10T17:48:00Z">
              <w:rPr>
                <w:sz w:val="22"/>
              </w:rPr>
            </w:rPrChange>
          </w:rPr>
          <w:delText xml:space="preserve"> previous study</w:delText>
        </w:r>
        <w:r w:rsidR="00D9531B" w:rsidRPr="00755CC4" w:rsidDel="00FC2A07">
          <w:rPr>
            <w:rPrChange w:id="749" w:author="Yufeng" w:date="2021-10-10T17:48:00Z">
              <w:rPr>
                <w:sz w:val="22"/>
              </w:rPr>
            </w:rPrChange>
          </w:rPr>
          <w:fldChar w:fldCharType="begin"/>
        </w:r>
        <w:r w:rsidR="000D0043" w:rsidRPr="00755CC4" w:rsidDel="00FC2A07">
          <w:rPr>
            <w:rPrChange w:id="750" w:author="Yufeng" w:date="2021-10-10T17:48:00Z">
              <w:rPr>
                <w:sz w:val="22"/>
              </w:rPr>
            </w:rPrChange>
          </w:rPr>
          <w:del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55CC4" w:rsidDel="00FC2A07">
          <w:rPr>
            <w:rPrChange w:id="751" w:author="Yufeng" w:date="2021-10-10T17:48:00Z">
              <w:rPr>
                <w:sz w:val="22"/>
              </w:rPr>
            </w:rPrChange>
          </w:rPr>
          <w:fldChar w:fldCharType="separate"/>
        </w:r>
        <w:r w:rsidR="000D0043" w:rsidRPr="00755CC4" w:rsidDel="00FC2A07">
          <w:rPr>
            <w:rFonts w:eastAsia="PMingLiU"/>
            <w:kern w:val="0"/>
            <w:vertAlign w:val="superscript"/>
            <w:rPrChange w:id="752" w:author="Yufeng" w:date="2021-10-10T17:48:00Z">
              <w:rPr>
                <w:rFonts w:eastAsia="等线"/>
                <w:kern w:val="0"/>
                <w:sz w:val="22"/>
                <w:vertAlign w:val="superscript"/>
              </w:rPr>
            </w:rPrChange>
          </w:rPr>
          <w:delText>17</w:delText>
        </w:r>
        <w:r w:rsidR="00D9531B" w:rsidRPr="00755CC4" w:rsidDel="00FC2A07">
          <w:rPr>
            <w:rPrChange w:id="753" w:author="Yufeng" w:date="2021-10-10T17:48:00Z">
              <w:rPr>
                <w:sz w:val="22"/>
              </w:rPr>
            </w:rPrChange>
          </w:rPr>
          <w:fldChar w:fldCharType="end"/>
        </w:r>
        <w:r w:rsidR="00D9531B" w:rsidRPr="00755CC4" w:rsidDel="00FC2A07">
          <w:rPr>
            <w:rPrChange w:id="754" w:author="Yufeng" w:date="2021-10-10T17:48:00Z">
              <w:rPr>
                <w:sz w:val="22"/>
              </w:rPr>
            </w:rPrChange>
          </w:rPr>
          <w:delText xml:space="preserve"> disclosed the fungal biomarker in CRC in the Chinese cohort, no other research reported the related study. </w:delText>
        </w:r>
      </w:del>
    </w:p>
    <w:p w14:paraId="305AF17B" w14:textId="77777777" w:rsidR="00A305D8" w:rsidRPr="00755CC4" w:rsidRDefault="00A305D8">
      <w:pPr>
        <w:jc w:val="left"/>
        <w:rPr>
          <w:rPrChange w:id="755" w:author="Yufeng" w:date="2021-10-10T17:48:00Z">
            <w:rPr>
              <w:sz w:val="22"/>
            </w:rPr>
          </w:rPrChange>
        </w:rPr>
        <w:pPrChange w:id="756" w:author="Yufeng" w:date="2021-10-10T17:53:00Z">
          <w:pPr/>
        </w:pPrChange>
      </w:pPr>
    </w:p>
    <w:p w14:paraId="6B9D6CE9" w14:textId="5EEDDBB1" w:rsidR="008125F9" w:rsidRPr="00755CC4" w:rsidDel="00E666DA" w:rsidRDefault="0019231B">
      <w:pPr>
        <w:jc w:val="left"/>
        <w:rPr>
          <w:ins w:id="757" w:author="LIN, Yufeng" w:date="2021-09-21T09:51:00Z"/>
          <w:del w:id="758" w:author="Yufeng" w:date="2021-10-10T17:57:00Z"/>
          <w:rPrChange w:id="759" w:author="Yufeng" w:date="2021-10-10T17:48:00Z">
            <w:rPr>
              <w:ins w:id="760" w:author="LIN, Yufeng" w:date="2021-09-21T09:51:00Z"/>
              <w:del w:id="761" w:author="Yufeng" w:date="2021-10-10T17:57:00Z"/>
              <w:sz w:val="22"/>
            </w:rPr>
          </w:rPrChange>
        </w:rPr>
        <w:pPrChange w:id="762" w:author="Yufeng" w:date="2021-10-10T17:53:00Z">
          <w:pPr/>
        </w:pPrChange>
      </w:pPr>
      <w:ins w:id="763" w:author="Yufeng" w:date="2021-10-10T17:57:00Z">
        <w: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Pr>
            <w:rStyle w:val="Emphasis"/>
            <w:color w:val="0E101A"/>
          </w:rPr>
          <w:t>Aspergillus rambellii</w:t>
        </w:r>
        <w:r>
          <w:t> in CRC patients. This was further validated by our in vitro experimental models. All these suggested that enteric fungi, especially</w:t>
        </w:r>
        <w:r>
          <w:rPr>
            <w:rStyle w:val="Emphasis"/>
            <w:color w:val="0E101A"/>
          </w:rPr>
          <w:t> Aspergillus rambellii </w:t>
        </w:r>
        <w:r>
          <w:t>might play a potential role in CRC carcinogenesis</w:t>
        </w:r>
      </w:ins>
      <w:ins w:id="764" w:author="Thomas Kwong" w:date="2021-09-12T16:33:00Z">
        <w:del w:id="765" w:author="Yufeng" w:date="2021-10-10T17:57:00Z">
          <w:r w:rsidR="004174A2" w:rsidRPr="00755CC4" w:rsidDel="0019231B">
            <w:rPr>
              <w:rPrChange w:id="766" w:author="Yufeng" w:date="2021-10-10T17:48:00Z">
                <w:rPr>
                  <w:sz w:val="22"/>
                </w:rPr>
              </w:rPrChange>
            </w:rPr>
            <w:delText>In this study, w</w:delText>
          </w:r>
        </w:del>
      </w:ins>
      <w:del w:id="767" w:author="Yufeng" w:date="2021-10-10T17:57:00Z">
        <w:r w:rsidR="00D9531B" w:rsidRPr="00755CC4" w:rsidDel="0019231B">
          <w:rPr>
            <w:rPrChange w:id="768" w:author="Yufeng" w:date="2021-10-10T17:48:00Z">
              <w:rPr>
                <w:sz w:val="22"/>
              </w:rPr>
            </w:rPrChange>
          </w:rPr>
          <w:delText xml:space="preserve">We performed a meta-analysis of eight publicly available datasets </w:delText>
        </w:r>
        <w:commentRangeStart w:id="769"/>
        <w:commentRangeStart w:id="770"/>
        <w:r w:rsidR="00D9531B" w:rsidRPr="00755CC4" w:rsidDel="0019231B">
          <w:rPr>
            <w:rPrChange w:id="771" w:author="Yufeng" w:date="2021-10-10T17:48:00Z">
              <w:rPr>
                <w:sz w:val="22"/>
              </w:rPr>
            </w:rPrChange>
          </w:rPr>
          <w:delText>and one new cohort from Chinese</w:delText>
        </w:r>
        <w:commentRangeEnd w:id="769"/>
        <w:r w:rsidR="004174A2" w:rsidRPr="00755CC4" w:rsidDel="0019231B">
          <w:rPr>
            <w:rStyle w:val="CommentReference"/>
            <w:sz w:val="24"/>
            <w:szCs w:val="24"/>
            <w:rPrChange w:id="772" w:author="Yufeng" w:date="2021-10-10T17:48:00Z">
              <w:rPr>
                <w:rStyle w:val="CommentReference"/>
              </w:rPr>
            </w:rPrChange>
          </w:rPr>
          <w:commentReference w:id="769"/>
        </w:r>
        <w:commentRangeEnd w:id="770"/>
        <w:r w:rsidR="00AC6DD3" w:rsidRPr="00755CC4" w:rsidDel="0019231B">
          <w:rPr>
            <w:rStyle w:val="CommentReference"/>
            <w:sz w:val="24"/>
            <w:szCs w:val="24"/>
            <w:rPrChange w:id="773" w:author="Yufeng" w:date="2021-10-10T17:48:00Z">
              <w:rPr>
                <w:rStyle w:val="CommentReference"/>
              </w:rPr>
            </w:rPrChange>
          </w:rPr>
          <w:commentReference w:id="770"/>
        </w:r>
        <w:r w:rsidR="00D9531B" w:rsidRPr="00755CC4" w:rsidDel="0019231B">
          <w:rPr>
            <w:rPrChange w:id="774" w:author="Yufeng" w:date="2021-10-10T17:48:00Z">
              <w:rPr>
                <w:sz w:val="22"/>
              </w:rPr>
            </w:rPrChange>
          </w:rPr>
          <w:delText xml:space="preserve"> in this study. </w:delText>
        </w:r>
      </w:del>
      <w:ins w:id="775" w:author="LIN, Yufeng" w:date="2021-09-20T20:01:00Z">
        <w:del w:id="776" w:author="Yufeng" w:date="2021-10-10T17:57:00Z">
          <w:r w:rsidR="00111E8C" w:rsidRPr="00755CC4" w:rsidDel="0019231B">
            <w:rPr>
              <w:rPrChange w:id="777" w:author="Yufeng" w:date="2021-10-10T17:48:00Z">
                <w:rPr>
                  <w:sz w:val="22"/>
                </w:rPr>
              </w:rPrChange>
            </w:rPr>
            <w:delText>After consistent</w:delText>
          </w:r>
        </w:del>
      </w:ins>
      <w:del w:id="778" w:author="Yufeng" w:date="2021-10-10T17:57:00Z">
        <w:r w:rsidR="00EE5685" w:rsidRPr="00755CC4" w:rsidDel="0019231B">
          <w:rPr>
            <w:rPrChange w:id="779" w:author="Yufeng" w:date="2021-10-10T17:48:00Z">
              <w:rPr>
                <w:sz w:val="22"/>
              </w:rPr>
            </w:rPrChange>
          </w:rPr>
          <w:delText xml:space="preserve">rigorous </w:delText>
        </w:r>
      </w:del>
      <w:ins w:id="780" w:author="Lung Ngai TING" w:date="2021-10-09T12:04:00Z">
        <w:del w:id="781" w:author="Yufeng" w:date="2021-10-10T17:57:00Z">
          <w:r w:rsidR="00654939" w:rsidRPr="0038659B" w:rsidDel="0019231B">
            <w:delText xml:space="preserve">and </w:delText>
          </w:r>
          <w:r w:rsidR="008E1D6F" w:rsidRPr="0038659B" w:rsidDel="0019231B">
            <w:delText xml:space="preserve">stringent </w:delText>
          </w:r>
        </w:del>
      </w:ins>
      <w:ins w:id="782" w:author="Thomas Kwong" w:date="2021-09-22T18:30:00Z">
        <w:del w:id="783" w:author="Yufeng" w:date="2021-10-10T17:57:00Z">
          <w:r w:rsidR="00EE5685" w:rsidRPr="00755CC4" w:rsidDel="0019231B">
            <w:rPr>
              <w:rPrChange w:id="784" w:author="Yufeng" w:date="2021-10-10T17:48:00Z">
                <w:rPr>
                  <w:sz w:val="22"/>
                </w:rPr>
              </w:rPrChange>
            </w:rPr>
            <w:delText xml:space="preserve">and consistent </w:delText>
          </w:r>
        </w:del>
      </w:ins>
      <w:ins w:id="785" w:author="LIN, Yufeng" w:date="2021-09-20T20:01:00Z">
        <w:del w:id="786" w:author="Yufeng" w:date="2021-10-10T17:57:00Z">
          <w:r w:rsidR="00111E8C" w:rsidRPr="00755CC4" w:rsidDel="0019231B">
            <w:rPr>
              <w:rPrChange w:id="787" w:author="Yufeng" w:date="2021-10-10T17:48:00Z">
                <w:rPr>
                  <w:sz w:val="22"/>
                </w:rPr>
              </w:rPrChange>
            </w:rPr>
            <w:delText xml:space="preserve"> data reprocessing</w:delText>
          </w:r>
        </w:del>
      </w:ins>
      <w:ins w:id="788" w:author="LIN, Yufeng" w:date="2021-09-20T19:38:00Z">
        <w:del w:id="789" w:author="Yufeng" w:date="2021-10-10T17:57:00Z">
          <w:r w:rsidR="00AC6DD3" w:rsidRPr="00755CC4" w:rsidDel="0019231B">
            <w:rPr>
              <w:rPrChange w:id="790" w:author="Yufeng" w:date="2021-10-10T17:48:00Z">
                <w:rPr>
                  <w:sz w:val="22"/>
                </w:rPr>
              </w:rPrChange>
            </w:rPr>
            <w:delText xml:space="preserve">, </w:delText>
          </w:r>
        </w:del>
      </w:ins>
      <w:ins w:id="791" w:author="LIN, Yufeng" w:date="2021-09-20T20:11:00Z">
        <w:del w:id="792" w:author="Yufeng" w:date="2021-10-10T17:57:00Z">
          <w:r w:rsidR="00C93399" w:rsidRPr="00755CC4" w:rsidDel="0019231B">
            <w:rPr>
              <w:rPrChange w:id="793" w:author="Yufeng" w:date="2021-10-10T17:48:00Z">
                <w:rPr>
                  <w:sz w:val="22"/>
                </w:rPr>
              </w:rPrChange>
            </w:rPr>
            <w:delText xml:space="preserve">discarded </w:delText>
          </w:r>
        </w:del>
      </w:ins>
      <w:ins w:id="794" w:author="LIN, Yufeng" w:date="2021-09-20T19:38:00Z">
        <w:del w:id="795" w:author="Yufeng" w:date="2021-10-10T17:57:00Z">
          <w:r w:rsidR="00AC6DD3" w:rsidRPr="00755CC4" w:rsidDel="0019231B">
            <w:rPr>
              <w:rPrChange w:id="796" w:author="Yufeng" w:date="2021-10-10T17:48:00Z">
                <w:rPr>
                  <w:sz w:val="22"/>
                </w:rPr>
              </w:rPrChange>
            </w:rPr>
            <w:delText xml:space="preserve">723 cases, a total of 1,329 samples </w:delText>
          </w:r>
        </w:del>
      </w:ins>
      <w:ins w:id="797" w:author="Thomas Kwong" w:date="2021-09-22T18:30:00Z">
        <w:del w:id="798" w:author="Yufeng" w:date="2021-10-10T17:57:00Z">
          <w:r w:rsidR="00EE5685" w:rsidRPr="00755CC4" w:rsidDel="0019231B">
            <w:rPr>
              <w:rPrChange w:id="799" w:author="Yufeng" w:date="2021-10-10T17:48:00Z">
                <w:rPr>
                  <w:sz w:val="22"/>
                </w:rPr>
              </w:rPrChange>
            </w:rPr>
            <w:delText>from</w:delText>
          </w:r>
        </w:del>
      </w:ins>
      <w:ins w:id="800" w:author="LIN, Yufeng" w:date="2021-09-20T19:38:00Z">
        <w:del w:id="801" w:author="Yufeng" w:date="2021-10-10T17:57:00Z">
          <w:r w:rsidR="00AC6DD3" w:rsidRPr="00755CC4" w:rsidDel="0019231B">
            <w:rPr>
              <w:rPrChange w:id="802" w:author="Yufeng" w:date="2021-10-10T17:48:00Z">
                <w:rPr>
                  <w:sz w:val="22"/>
                </w:rPr>
              </w:rPrChange>
            </w:rPr>
            <w:delText>among four continents, including 525 healthy individuals, 350 adenoma patients, and 454 CRC patients</w:delText>
          </w:r>
        </w:del>
      </w:ins>
      <w:ins w:id="803" w:author="LIN, Yufeng" w:date="2021-10-07T10:36:00Z">
        <w:del w:id="804" w:author="Yufeng" w:date="2021-10-10T17:57:00Z">
          <w:r w:rsidR="00E81CE7" w:rsidRPr="0038659B" w:rsidDel="0019231B">
            <w:delText>,</w:delText>
          </w:r>
        </w:del>
      </w:ins>
      <w:ins w:id="805" w:author="LIN, Yufeng" w:date="2021-09-20T19:38:00Z">
        <w:del w:id="806" w:author="Yufeng" w:date="2021-10-10T17:57:00Z">
          <w:r w:rsidR="00AC6DD3" w:rsidRPr="00755CC4" w:rsidDel="0019231B">
            <w:rPr>
              <w:rPrChange w:id="807" w:author="Yufeng" w:date="2021-10-10T17:48:00Z">
                <w:rPr>
                  <w:sz w:val="22"/>
                </w:rPr>
              </w:rPrChange>
            </w:rPr>
            <w:delText xml:space="preserve"> were </w:delText>
          </w:r>
        </w:del>
      </w:ins>
      <w:ins w:id="808" w:author="Thomas Kwong" w:date="2021-09-22T18:24:00Z">
        <w:del w:id="809" w:author="Yufeng" w:date="2021-10-10T17:57:00Z">
          <w:r w:rsidR="00EE5685" w:rsidRPr="00755CC4" w:rsidDel="0019231B">
            <w:rPr>
              <w:rPrChange w:id="810" w:author="Yufeng" w:date="2021-10-10T17:48:00Z">
                <w:rPr>
                  <w:sz w:val="22"/>
                </w:rPr>
              </w:rPrChange>
            </w:rPr>
            <w:delText>inclu</w:delText>
          </w:r>
        </w:del>
      </w:ins>
      <w:ins w:id="811" w:author="Thomas Kwong" w:date="2021-09-22T18:25:00Z">
        <w:del w:id="812" w:author="Yufeng" w:date="2021-10-10T17:57:00Z">
          <w:r w:rsidR="00EE5685" w:rsidRPr="00755CC4" w:rsidDel="0019231B">
            <w:rPr>
              <w:rPrChange w:id="813" w:author="Yufeng" w:date="2021-10-10T17:48:00Z">
                <w:rPr>
                  <w:sz w:val="22"/>
                </w:rPr>
              </w:rPrChange>
            </w:rPr>
            <w:delText>ded in this analysis.</w:delText>
          </w:r>
        </w:del>
      </w:ins>
      <w:ins w:id="814" w:author="Thomas Kwong" w:date="2021-09-22T18:30:00Z">
        <w:del w:id="815" w:author="Yufeng" w:date="2021-10-10T17:57:00Z">
          <w:r w:rsidR="00EE5685" w:rsidRPr="00755CC4" w:rsidDel="0019231B">
            <w:rPr>
              <w:rPrChange w:id="816" w:author="Yufeng" w:date="2021-10-10T17:48:00Z">
                <w:rPr>
                  <w:sz w:val="22"/>
                </w:rPr>
              </w:rPrChange>
            </w:rPr>
            <w:delText xml:space="preserve"> </w:delText>
          </w:r>
        </w:del>
        <w:del w:id="817" w:author="Yufeng" w:date="2021-10-10T14:27:00Z">
          <w:r w:rsidR="00EE5685" w:rsidRPr="00755CC4" w:rsidDel="00C147B0">
            <w:rPr>
              <w:rPrChange w:id="818" w:author="Yufeng" w:date="2021-10-10T17:48:00Z">
                <w:rPr>
                  <w:sz w:val="22"/>
                </w:rPr>
              </w:rPrChange>
            </w:rPr>
            <w:delText>S</w:delText>
          </w:r>
        </w:del>
      </w:ins>
      <w:ins w:id="819" w:author="LIN, Yufeng" w:date="2021-09-20T19:38:00Z">
        <w:del w:id="820" w:author="Yufeng" w:date="2021-10-10T17:57:00Z">
          <w:r w:rsidR="00AC6DD3" w:rsidRPr="00755CC4" w:rsidDel="0019231B">
            <w:rPr>
              <w:rPrChange w:id="821" w:author="Yufeng" w:date="2021-10-10T17:48:00Z">
                <w:rPr>
                  <w:sz w:val="22"/>
                </w:rPr>
              </w:rPrChange>
            </w:rPr>
            <w:delText xml:space="preserve">analyzed. </w:delText>
          </w:r>
        </w:del>
      </w:ins>
      <w:ins w:id="822" w:author="LIN, Yufeng" w:date="2021-09-20T20:02:00Z">
        <w:del w:id="823" w:author="Yufeng" w:date="2021-10-10T17:57:00Z">
          <w:r w:rsidR="00111E8C" w:rsidRPr="00755CC4" w:rsidDel="0019231B">
            <w:rPr>
              <w:rPrChange w:id="824" w:author="Yufeng" w:date="2021-10-10T17:48:00Z">
                <w:rPr>
                  <w:sz w:val="22"/>
                </w:rPr>
              </w:rPrChange>
            </w:rPr>
            <w:delText xml:space="preserve">First, </w:delText>
          </w:r>
        </w:del>
      </w:ins>
      <w:ins w:id="825" w:author="Thomas Kwong" w:date="2021-09-22T18:28:00Z">
        <w:del w:id="826" w:author="Yufeng" w:date="2021-10-10T17:57:00Z">
          <w:r w:rsidR="00EE5685" w:rsidRPr="00755CC4" w:rsidDel="0019231B">
            <w:rPr>
              <w:rPrChange w:id="827" w:author="Yufeng" w:date="2021-10-10T17:48:00Z">
                <w:rPr>
                  <w:sz w:val="22"/>
                </w:rPr>
              </w:rPrChange>
            </w:rPr>
            <w:delText xml:space="preserve">pecific </w:delText>
          </w:r>
        </w:del>
      </w:ins>
      <w:ins w:id="828" w:author="Thomas Kwong" w:date="2021-09-22T18:29:00Z">
        <w:del w:id="829" w:author="Yufeng" w:date="2021-10-10T17:57:00Z">
          <w:r w:rsidR="00EE5685" w:rsidRPr="00755CC4" w:rsidDel="0019231B">
            <w:rPr>
              <w:rPrChange w:id="830" w:author="Yufeng" w:date="2021-10-10T17:48:00Z">
                <w:rPr>
                  <w:sz w:val="22"/>
                </w:rPr>
              </w:rPrChange>
            </w:rPr>
            <w:delText>m</w:delText>
          </w:r>
        </w:del>
      </w:ins>
      <w:ins w:id="831" w:author="Thomas Kwong" w:date="2021-09-22T18:28:00Z">
        <w:del w:id="832" w:author="Yufeng" w:date="2021-10-10T17:57:00Z">
          <w:r w:rsidR="00EE5685" w:rsidRPr="00755CC4" w:rsidDel="0019231B">
            <w:rPr>
              <w:rPrChange w:id="833" w:author="Yufeng" w:date="2021-10-10T17:48:00Z">
                <w:rPr>
                  <w:sz w:val="22"/>
                </w:rPr>
              </w:rPrChange>
            </w:rPr>
            <w:delText>icro-eukaryotic</w:delText>
          </w:r>
        </w:del>
      </w:ins>
      <w:ins w:id="834" w:author="LIN, Yufeng" w:date="2021-09-28T13:00:00Z">
        <w:del w:id="835" w:author="Yufeng" w:date="2021-10-10T17:57:00Z">
          <w:r w:rsidR="00E06A91" w:rsidRPr="00755CC4" w:rsidDel="0019231B">
            <w:rPr>
              <w:rPrChange w:id="836" w:author="Yufeng" w:date="2021-10-10T17:48:00Z">
                <w:rPr>
                  <w:sz w:val="22"/>
                </w:rPr>
              </w:rPrChange>
            </w:rPr>
            <w:delText>fungal</w:delText>
          </w:r>
        </w:del>
      </w:ins>
      <w:ins w:id="837" w:author="Thomas Kwong" w:date="2021-09-22T18:28:00Z">
        <w:del w:id="838" w:author="Yufeng" w:date="2021-10-10T17:57:00Z">
          <w:r w:rsidR="00EE5685" w:rsidRPr="00755CC4" w:rsidDel="0019231B">
            <w:rPr>
              <w:rPrChange w:id="839" w:author="Yufeng" w:date="2021-10-10T17:48:00Z">
                <w:rPr>
                  <w:sz w:val="22"/>
                </w:rPr>
              </w:rPrChange>
            </w:rPr>
            <w:delText xml:space="preserve"> diversity </w:delText>
          </w:r>
        </w:del>
      </w:ins>
      <w:ins w:id="840" w:author="Thomas Kwong" w:date="2021-09-22T18:29:00Z">
        <w:del w:id="841" w:author="Yufeng" w:date="2021-10-10T17:57:00Z">
          <w:r w:rsidR="00EE5685" w:rsidRPr="00755CC4" w:rsidDel="0019231B">
            <w:rPr>
              <w:rPrChange w:id="842" w:author="Yufeng" w:date="2021-10-10T17:48:00Z">
                <w:rPr>
                  <w:sz w:val="22"/>
                </w:rPr>
              </w:rPrChange>
            </w:rPr>
            <w:delText xml:space="preserve">and </w:delText>
          </w:r>
        </w:del>
      </w:ins>
      <w:ins w:id="843" w:author="Thomas Kwong" w:date="2021-09-22T18:27:00Z">
        <w:del w:id="844" w:author="Yufeng" w:date="2021-10-10T17:57:00Z">
          <w:r w:rsidR="00EE5685" w:rsidRPr="00755CC4" w:rsidDel="0019231B">
            <w:rPr>
              <w:rPrChange w:id="845" w:author="Yufeng" w:date="2021-10-10T17:48:00Z">
                <w:rPr>
                  <w:sz w:val="22"/>
                </w:rPr>
              </w:rPrChange>
            </w:rPr>
            <w:delText xml:space="preserve">features </w:delText>
          </w:r>
        </w:del>
      </w:ins>
      <w:ins w:id="846" w:author="Thomas Kwong" w:date="2021-09-22T18:29:00Z">
        <w:del w:id="847" w:author="Yufeng" w:date="2021-10-10T17:57:00Z">
          <w:r w:rsidR="00EE5685" w:rsidRPr="00755CC4" w:rsidDel="0019231B">
            <w:rPr>
              <w:rPrChange w:id="848" w:author="Yufeng" w:date="2021-10-10T17:48:00Z">
                <w:rPr>
                  <w:sz w:val="22"/>
                </w:rPr>
              </w:rPrChange>
            </w:rPr>
            <w:delText>associated with different stages of CRC were identified.</w:delText>
          </w:r>
        </w:del>
      </w:ins>
      <w:ins w:id="849" w:author="LIN, Yufeng" w:date="2021-09-20T20:02:00Z">
        <w:del w:id="850" w:author="Yufeng" w:date="2021-10-10T17:57:00Z">
          <w:r w:rsidR="00111E8C" w:rsidRPr="00755CC4" w:rsidDel="0019231B">
            <w:rPr>
              <w:rPrChange w:id="851" w:author="Yufeng" w:date="2021-10-10T17:48:00Z">
                <w:rPr>
                  <w:sz w:val="22"/>
                </w:rPr>
              </w:rPrChange>
            </w:rPr>
            <w:delText>w</w:delText>
          </w:r>
        </w:del>
      </w:ins>
      <w:ins w:id="852" w:author="LIN, Yufeng" w:date="2021-09-20T19:49:00Z">
        <w:del w:id="853" w:author="Yufeng" w:date="2021-10-10T17:57:00Z">
          <w:r w:rsidR="00F93DEB" w:rsidRPr="00755CC4" w:rsidDel="0019231B">
            <w:rPr>
              <w:rPrChange w:id="854" w:author="Yufeng" w:date="2021-10-10T17:48:00Z">
                <w:rPr>
                  <w:sz w:val="22"/>
                </w:rPr>
              </w:rPrChange>
            </w:rPr>
            <w:delText xml:space="preserve">e </w:delText>
          </w:r>
        </w:del>
      </w:ins>
      <w:ins w:id="855" w:author="LIN, Yufeng" w:date="2021-09-20T19:50:00Z">
        <w:del w:id="856" w:author="Yufeng" w:date="2021-10-10T17:57:00Z">
          <w:r w:rsidR="00A352F4" w:rsidRPr="00755CC4" w:rsidDel="0019231B">
            <w:rPr>
              <w:rPrChange w:id="857" w:author="Yufeng" w:date="2021-10-10T17:48:00Z">
                <w:rPr>
                  <w:sz w:val="22"/>
                </w:rPr>
              </w:rPrChange>
            </w:rPr>
            <w:delText>investigate</w:delText>
          </w:r>
        </w:del>
      </w:ins>
      <w:ins w:id="858" w:author="LIN, Yufeng" w:date="2021-09-20T20:03:00Z">
        <w:del w:id="859" w:author="Yufeng" w:date="2021-10-10T17:57:00Z">
          <w:r w:rsidR="00111E8C" w:rsidRPr="00755CC4" w:rsidDel="0019231B">
            <w:rPr>
              <w:rPrChange w:id="860" w:author="Yufeng" w:date="2021-10-10T17:48:00Z">
                <w:rPr>
                  <w:sz w:val="22"/>
                </w:rPr>
              </w:rPrChange>
            </w:rPr>
            <w:delText>d</w:delText>
          </w:r>
        </w:del>
      </w:ins>
      <w:ins w:id="861" w:author="LIN, Yufeng" w:date="2021-09-20T19:50:00Z">
        <w:del w:id="862" w:author="Yufeng" w:date="2021-10-10T17:57:00Z">
          <w:r w:rsidR="00A352F4" w:rsidRPr="00755CC4" w:rsidDel="0019231B">
            <w:rPr>
              <w:rPrChange w:id="863" w:author="Yufeng" w:date="2021-10-10T17:48:00Z">
                <w:rPr>
                  <w:sz w:val="22"/>
                </w:rPr>
              </w:rPrChange>
            </w:rPr>
            <w:delText xml:space="preserve"> the micro-eukaryotic diversity </w:delText>
          </w:r>
        </w:del>
      </w:ins>
      <w:ins w:id="864" w:author="LIN, Yufeng" w:date="2021-09-20T19:51:00Z">
        <w:del w:id="865" w:author="Yufeng" w:date="2021-10-10T17:57:00Z">
          <w:r w:rsidR="00A352F4" w:rsidRPr="00755CC4" w:rsidDel="0019231B">
            <w:rPr>
              <w:rPrChange w:id="866" w:author="Yufeng" w:date="2021-10-10T17:48:00Z">
                <w:rPr>
                  <w:sz w:val="22"/>
                </w:rPr>
              </w:rPrChange>
            </w:rPr>
            <w:delText xml:space="preserve">in </w:delText>
          </w:r>
        </w:del>
      </w:ins>
      <w:ins w:id="867" w:author="LIN, Yufeng" w:date="2021-09-20T20:03:00Z">
        <w:del w:id="868" w:author="Yufeng" w:date="2021-10-10T17:57:00Z">
          <w:r w:rsidR="00111E8C" w:rsidRPr="00755CC4" w:rsidDel="0019231B">
            <w:rPr>
              <w:rPrChange w:id="869" w:author="Yufeng" w:date="2021-10-10T17:48:00Z">
                <w:rPr>
                  <w:sz w:val="22"/>
                </w:rPr>
              </w:rPrChange>
            </w:rPr>
            <w:delText>different stages</w:delText>
          </w:r>
        </w:del>
      </w:ins>
      <w:ins w:id="870" w:author="LIN, Yufeng" w:date="2021-09-20T19:51:00Z">
        <w:del w:id="871" w:author="Yufeng" w:date="2021-10-10T17:57:00Z">
          <w:r w:rsidR="00A352F4" w:rsidRPr="00755CC4" w:rsidDel="0019231B">
            <w:rPr>
              <w:rPrChange w:id="872" w:author="Yufeng" w:date="2021-10-10T17:48:00Z">
                <w:rPr>
                  <w:sz w:val="22"/>
                </w:rPr>
              </w:rPrChange>
            </w:rPr>
            <w:delText xml:space="preserve"> and </w:delText>
          </w:r>
        </w:del>
      </w:ins>
      <w:ins w:id="873" w:author="LIN, Yufeng" w:date="2021-09-20T20:03:00Z">
        <w:del w:id="874" w:author="Yufeng" w:date="2021-10-10T17:57:00Z">
          <w:r w:rsidR="00111E8C" w:rsidRPr="00755CC4" w:rsidDel="0019231B">
            <w:rPr>
              <w:rPrChange w:id="875" w:author="Yufeng" w:date="2021-10-10T17:48:00Z">
                <w:rPr>
                  <w:sz w:val="22"/>
                </w:rPr>
              </w:rPrChange>
            </w:rPr>
            <w:delText>identified</w:delText>
          </w:r>
        </w:del>
      </w:ins>
      <w:ins w:id="876" w:author="LIN, Yufeng" w:date="2021-09-20T19:51:00Z">
        <w:del w:id="877" w:author="Yufeng" w:date="2021-10-10T17:57:00Z">
          <w:r w:rsidR="00A352F4" w:rsidRPr="00755CC4" w:rsidDel="0019231B">
            <w:rPr>
              <w:rPrChange w:id="878" w:author="Yufeng" w:date="2021-10-10T17:48:00Z">
                <w:rPr>
                  <w:sz w:val="22"/>
                </w:rPr>
              </w:rPrChange>
            </w:rPr>
            <w:delText xml:space="preserve"> the </w:delText>
          </w:r>
        </w:del>
      </w:ins>
      <w:ins w:id="879" w:author="LIN, Yufeng" w:date="2021-09-20T19:52:00Z">
        <w:del w:id="880" w:author="Yufeng" w:date="2021-10-10T17:57:00Z">
          <w:r w:rsidR="00A352F4" w:rsidRPr="00755CC4" w:rsidDel="0019231B">
            <w:rPr>
              <w:rPrChange w:id="881" w:author="Yufeng" w:date="2021-10-10T17:48:00Z">
                <w:rPr>
                  <w:sz w:val="22"/>
                </w:rPr>
              </w:rPrChange>
            </w:rPr>
            <w:delText xml:space="preserve">significant features. </w:delText>
          </w:r>
        </w:del>
      </w:ins>
      <w:ins w:id="882" w:author="LIN, Yufeng" w:date="2021-09-20T20:04:00Z">
        <w:del w:id="883" w:author="Yufeng" w:date="2021-10-10T17:57:00Z">
          <w:r w:rsidR="00111E8C" w:rsidRPr="00755CC4" w:rsidDel="0019231B">
            <w:rPr>
              <w:rPrChange w:id="884" w:author="Yufeng" w:date="2021-10-10T17:48:00Z">
                <w:rPr>
                  <w:sz w:val="22"/>
                </w:rPr>
              </w:rPrChange>
            </w:rPr>
            <w:delText>Second,</w:delText>
          </w:r>
        </w:del>
      </w:ins>
      <w:ins w:id="885" w:author="LIN, Yufeng" w:date="2021-09-20T20:12:00Z">
        <w:del w:id="886" w:author="Yufeng" w:date="2021-10-10T17:57:00Z">
          <w:r w:rsidR="00C93399" w:rsidRPr="00755CC4" w:rsidDel="0019231B">
            <w:rPr>
              <w:rPrChange w:id="887" w:author="Yufeng" w:date="2021-10-10T17:48:00Z">
                <w:rPr>
                  <w:sz w:val="22"/>
                </w:rPr>
              </w:rPrChange>
            </w:rPr>
            <w:delText xml:space="preserve"> </w:delText>
          </w:r>
        </w:del>
      </w:ins>
      <w:ins w:id="888" w:author="Thomas Kwong" w:date="2021-09-22T18:32:00Z">
        <w:del w:id="889" w:author="Yufeng" w:date="2021-10-10T14:20:00Z">
          <w:r w:rsidR="00ED3D78" w:rsidRPr="00755CC4" w:rsidDel="005D5DFD">
            <w:rPr>
              <w:rPrChange w:id="890" w:author="Yufeng" w:date="2021-10-10T17:48:00Z">
                <w:rPr>
                  <w:sz w:val="22"/>
                </w:rPr>
              </w:rPrChange>
            </w:rPr>
            <w:delText>W</w:delText>
          </w:r>
        </w:del>
        <w:del w:id="891" w:author="Yufeng" w:date="2021-10-10T17:57:00Z">
          <w:r w:rsidR="00ED3D78" w:rsidRPr="00755CC4" w:rsidDel="0019231B">
            <w:rPr>
              <w:rPrChange w:id="892" w:author="Yufeng" w:date="2021-10-10T17:48:00Z">
                <w:rPr>
                  <w:sz w:val="22"/>
                </w:rPr>
              </w:rPrChange>
            </w:rPr>
            <w:delText xml:space="preserve">e </w:delText>
          </w:r>
        </w:del>
        <w:del w:id="893" w:author="Yufeng" w:date="2021-10-10T14:19:00Z">
          <w:r w:rsidR="00ED3D78" w:rsidRPr="00755CC4" w:rsidDel="00272AE2">
            <w:rPr>
              <w:rPrChange w:id="894" w:author="Yufeng" w:date="2021-10-10T17:48:00Z">
                <w:rPr>
                  <w:sz w:val="22"/>
                </w:rPr>
              </w:rPrChange>
            </w:rPr>
            <w:delText xml:space="preserve">also </w:delText>
          </w:r>
        </w:del>
      </w:ins>
      <w:ins w:id="895" w:author="LIN, Yufeng" w:date="2021-09-21T09:50:00Z">
        <w:del w:id="896" w:author="Yufeng" w:date="2021-10-10T17:57:00Z">
          <w:r w:rsidR="008125F9" w:rsidRPr="00755CC4" w:rsidDel="0019231B">
            <w:rPr>
              <w:rPrChange w:id="897" w:author="Yufeng" w:date="2021-10-10T17:48:00Z">
                <w:rPr>
                  <w:sz w:val="22"/>
                </w:rPr>
              </w:rPrChange>
            </w:rPr>
            <w:delText xml:space="preserve">we </w:delText>
          </w:r>
        </w:del>
      </w:ins>
      <w:ins w:id="898" w:author="LIN, Yufeng" w:date="2021-09-21T09:49:00Z">
        <w:del w:id="899" w:author="Yufeng" w:date="2021-10-10T15:22:00Z">
          <w:r w:rsidR="008125F9" w:rsidRPr="00755CC4" w:rsidDel="008A5C40">
            <w:rPr>
              <w:rPrChange w:id="900" w:author="Yufeng" w:date="2021-10-10T17:48:00Z">
                <w:rPr>
                  <w:sz w:val="22"/>
                </w:rPr>
              </w:rPrChange>
            </w:rPr>
            <w:delText>explo</w:delText>
          </w:r>
        </w:del>
      </w:ins>
      <w:ins w:id="901" w:author="LIN, Yufeng" w:date="2021-09-21T09:50:00Z">
        <w:del w:id="902" w:author="Yufeng" w:date="2021-10-10T15:22:00Z">
          <w:r w:rsidR="008125F9" w:rsidRPr="00755CC4" w:rsidDel="008A5C40">
            <w:rPr>
              <w:rPrChange w:id="903" w:author="Yufeng" w:date="2021-10-10T17:48:00Z">
                <w:rPr>
                  <w:sz w:val="22"/>
                </w:rPr>
              </w:rPrChange>
            </w:rPr>
            <w:delText>r</w:delText>
          </w:r>
        </w:del>
      </w:ins>
      <w:ins w:id="904" w:author="LIN, Yufeng" w:date="2021-09-21T09:49:00Z">
        <w:del w:id="905" w:author="Yufeng" w:date="2021-10-10T15:22:00Z">
          <w:r w:rsidR="008125F9" w:rsidRPr="00755CC4" w:rsidDel="008A5C40">
            <w:rPr>
              <w:rPrChange w:id="906" w:author="Yufeng" w:date="2021-10-10T17:48:00Z">
                <w:rPr>
                  <w:sz w:val="22"/>
                </w:rPr>
              </w:rPrChange>
            </w:rPr>
            <w:delText>ed</w:delText>
          </w:r>
        </w:del>
      </w:ins>
      <w:ins w:id="907" w:author="LIN, Yufeng" w:date="2021-09-20T20:04:00Z">
        <w:del w:id="908" w:author="Yufeng" w:date="2021-10-10T17:57:00Z">
          <w:r w:rsidR="00111E8C" w:rsidRPr="00755CC4" w:rsidDel="0019231B">
            <w:rPr>
              <w:rPrChange w:id="909" w:author="Yufeng" w:date="2021-10-10T17:48:00Z">
                <w:rPr>
                  <w:sz w:val="22"/>
                </w:rPr>
              </w:rPrChange>
            </w:rPr>
            <w:delText xml:space="preserve"> </w:delText>
          </w:r>
        </w:del>
      </w:ins>
      <w:ins w:id="910" w:author="Thomas Kwong" w:date="2021-09-22T18:32:00Z">
        <w:del w:id="911" w:author="Yufeng" w:date="2021-10-10T17:57:00Z">
          <w:r w:rsidR="00ED3D78" w:rsidRPr="00755CC4" w:rsidDel="0019231B">
            <w:rPr>
              <w:rPrChange w:id="912" w:author="Yufeng" w:date="2021-10-10T17:48:00Z">
                <w:rPr>
                  <w:sz w:val="22"/>
                </w:rPr>
              </w:rPrChange>
            </w:rPr>
            <w:delText xml:space="preserve">the </w:delText>
          </w:r>
        </w:del>
      </w:ins>
      <w:ins w:id="913" w:author="LIN, Yufeng" w:date="2021-09-20T20:06:00Z">
        <w:del w:id="914" w:author="Yufeng" w:date="2021-10-10T17:57:00Z">
          <w:r w:rsidR="00111E8C" w:rsidRPr="00755CC4" w:rsidDel="0019231B">
            <w:rPr>
              <w:rPrChange w:id="915" w:author="Yufeng" w:date="2021-10-10T17:48:00Z">
                <w:rPr>
                  <w:sz w:val="22"/>
                </w:rPr>
              </w:rPrChange>
            </w:rPr>
            <w:delText>intra</w:delText>
          </w:r>
        </w:del>
      </w:ins>
      <w:ins w:id="916" w:author="Lung Ngai TING" w:date="2021-10-09T12:05:00Z">
        <w:del w:id="917" w:author="Yufeng" w:date="2021-10-10T17:57:00Z">
          <w:r w:rsidR="00DA1EFB" w:rsidRPr="0038659B" w:rsidDel="0019231B">
            <w:delText>inter</w:delText>
          </w:r>
        </w:del>
      </w:ins>
      <w:ins w:id="918" w:author="LIN, Yufeng" w:date="2021-09-20T20:06:00Z">
        <w:del w:id="919" w:author="Yufeng" w:date="2021-10-10T17:57:00Z">
          <w:r w:rsidR="00111E8C" w:rsidRPr="00755CC4" w:rsidDel="0019231B">
            <w:rPr>
              <w:rPrChange w:id="920" w:author="Yufeng" w:date="2021-10-10T17:48:00Z">
                <w:rPr>
                  <w:sz w:val="22"/>
                </w:rPr>
              </w:rPrChange>
            </w:rPr>
            <w:delText>-</w:delText>
          </w:r>
        </w:del>
      </w:ins>
      <w:ins w:id="921" w:author="LIN, Yufeng" w:date="2021-09-28T13:06:00Z">
        <w:del w:id="922" w:author="Yufeng" w:date="2021-10-10T17:57:00Z">
          <w:r w:rsidR="004314C2" w:rsidRPr="00755CC4" w:rsidDel="0019231B">
            <w:rPr>
              <w:rPrChange w:id="923" w:author="Yufeng" w:date="2021-10-10T17:48:00Z">
                <w:rPr>
                  <w:sz w:val="22"/>
                </w:rPr>
              </w:rPrChange>
            </w:rPr>
            <w:delText>fungi</w:delText>
          </w:r>
        </w:del>
      </w:ins>
      <w:ins w:id="924" w:author="LIN, Yufeng" w:date="2021-09-20T20:06:00Z">
        <w:del w:id="925" w:author="Yufeng" w:date="2021-10-10T17:57:00Z">
          <w:r w:rsidR="00111E8C" w:rsidRPr="00755CC4" w:rsidDel="0019231B">
            <w:rPr>
              <w:rPrChange w:id="926" w:author="Yufeng" w:date="2021-10-10T17:48:00Z">
                <w:rPr>
                  <w:sz w:val="22"/>
                </w:rPr>
              </w:rPrChange>
            </w:rPr>
            <w:delText xml:space="preserve"> </w:delText>
          </w:r>
        </w:del>
      </w:ins>
      <w:ins w:id="927" w:author="LIN, Yufeng" w:date="2021-09-20T20:07:00Z">
        <w:del w:id="928" w:author="Yufeng" w:date="2021-10-10T17:57:00Z">
          <w:r w:rsidR="00111E8C" w:rsidRPr="00755CC4" w:rsidDel="0019231B">
            <w:rPr>
              <w:rPrChange w:id="929" w:author="Yufeng" w:date="2021-10-10T17:48:00Z">
                <w:rPr>
                  <w:sz w:val="22"/>
                </w:rPr>
              </w:rPrChange>
            </w:rPr>
            <w:delText xml:space="preserve">and </w:delText>
          </w:r>
        </w:del>
      </w:ins>
      <w:ins w:id="930" w:author="LIN, Yufeng" w:date="2021-09-28T13:06:00Z">
        <w:del w:id="931" w:author="Yufeng" w:date="2021-10-10T17:57:00Z">
          <w:r w:rsidR="004314C2" w:rsidRPr="00755CC4" w:rsidDel="0019231B">
            <w:rPr>
              <w:rPrChange w:id="932" w:author="Yufeng" w:date="2021-10-10T17:48:00Z">
                <w:rPr>
                  <w:sz w:val="22"/>
                </w:rPr>
              </w:rPrChange>
            </w:rPr>
            <w:delText>fung</w:delText>
          </w:r>
        </w:del>
      </w:ins>
      <w:ins w:id="933" w:author="Lung Ngai TING" w:date="2021-10-09T12:05:00Z">
        <w:del w:id="934" w:author="Yufeng" w:date="2021-10-10T17:57:00Z">
          <w:r w:rsidR="001E09C1" w:rsidRPr="0038659B" w:rsidDel="0019231B">
            <w:delText>al</w:delText>
          </w:r>
        </w:del>
      </w:ins>
      <w:ins w:id="935" w:author="LIN, Yufeng" w:date="2021-09-28T13:06:00Z">
        <w:del w:id="936" w:author="Yufeng" w:date="2021-10-10T17:57:00Z">
          <w:r w:rsidR="004314C2" w:rsidRPr="00755CC4" w:rsidDel="0019231B">
            <w:rPr>
              <w:rPrChange w:id="937" w:author="Yufeng" w:date="2021-10-10T17:48:00Z">
                <w:rPr>
                  <w:sz w:val="22"/>
                </w:rPr>
              </w:rPrChange>
            </w:rPr>
            <w:delText>i</w:delText>
          </w:r>
        </w:del>
      </w:ins>
      <w:ins w:id="938" w:author="LIN, Yufeng" w:date="2021-09-20T20:07:00Z">
        <w:del w:id="939" w:author="Yufeng" w:date="2021-10-10T17:57:00Z">
          <w:r w:rsidR="00111E8C" w:rsidRPr="00755CC4" w:rsidDel="0019231B">
            <w:rPr>
              <w:rPrChange w:id="940" w:author="Yufeng" w:date="2021-10-10T17:48:00Z">
                <w:rPr>
                  <w:sz w:val="22"/>
                </w:rPr>
              </w:rPrChange>
            </w:rPr>
            <w:delText>-bacteria</w:delText>
          </w:r>
        </w:del>
      </w:ins>
      <w:ins w:id="941" w:author="Lung Ngai TING" w:date="2021-10-09T12:05:00Z">
        <w:del w:id="942" w:author="Yufeng" w:date="2021-10-10T17:57:00Z">
          <w:r w:rsidR="001E09C1" w:rsidRPr="0038659B" w:rsidDel="0019231B">
            <w:delText>l</w:delText>
          </w:r>
        </w:del>
      </w:ins>
      <w:ins w:id="943" w:author="LIN, Yufeng" w:date="2021-09-20T20:07:00Z">
        <w:del w:id="944" w:author="Yufeng" w:date="2021-10-10T17:57:00Z">
          <w:r w:rsidR="00111E8C" w:rsidRPr="00755CC4" w:rsidDel="0019231B">
            <w:rPr>
              <w:rPrChange w:id="945" w:author="Yufeng" w:date="2021-10-10T17:48:00Z">
                <w:rPr>
                  <w:sz w:val="22"/>
                </w:rPr>
              </w:rPrChange>
            </w:rPr>
            <w:delText xml:space="preserve"> </w:delText>
          </w:r>
        </w:del>
      </w:ins>
      <w:ins w:id="946" w:author="LIN, Yufeng" w:date="2021-09-20T20:06:00Z">
        <w:del w:id="947" w:author="Yufeng" w:date="2021-10-10T17:57:00Z">
          <w:r w:rsidR="00111E8C" w:rsidRPr="00755CC4" w:rsidDel="0019231B">
            <w:rPr>
              <w:rPrChange w:id="948" w:author="Yufeng" w:date="2021-10-10T17:48:00Z">
                <w:rPr>
                  <w:sz w:val="22"/>
                </w:rPr>
              </w:rPrChange>
            </w:rPr>
            <w:delText xml:space="preserve">co-occurrence patterns </w:delText>
          </w:r>
        </w:del>
      </w:ins>
      <w:ins w:id="949" w:author="LIN, Yufeng" w:date="2021-09-20T20:07:00Z">
        <w:del w:id="950" w:author="Yufeng" w:date="2021-10-10T17:57:00Z">
          <w:r w:rsidR="00111E8C" w:rsidRPr="00755CC4" w:rsidDel="0019231B">
            <w:rPr>
              <w:rPrChange w:id="951" w:author="Yufeng" w:date="2021-10-10T17:48:00Z">
                <w:rPr>
                  <w:sz w:val="22"/>
                </w:rPr>
              </w:rPrChange>
            </w:rPr>
            <w:delText>in CRC. Moreover, we</w:delText>
          </w:r>
        </w:del>
      </w:ins>
      <w:ins w:id="952" w:author="Thomas Kwong" w:date="2021-09-22T18:33:00Z">
        <w:del w:id="953" w:author="Yufeng" w:date="2021-10-10T17:57:00Z">
          <w:r w:rsidR="00ED3D78" w:rsidRPr="00755CC4" w:rsidDel="0019231B">
            <w:rPr>
              <w:rPrChange w:id="954" w:author="Yufeng" w:date="2021-10-10T17:48:00Z">
                <w:rPr>
                  <w:sz w:val="22"/>
                </w:rPr>
              </w:rPrChange>
            </w:rPr>
            <w:delText xml:space="preserve"> and </w:delText>
          </w:r>
        </w:del>
      </w:ins>
      <w:ins w:id="955" w:author="LIN, Yufeng" w:date="2021-09-20T20:07:00Z">
        <w:del w:id="956" w:author="Yufeng" w:date="2021-10-10T17:57:00Z">
          <w:r w:rsidR="00111E8C" w:rsidRPr="00755CC4" w:rsidDel="0019231B">
            <w:rPr>
              <w:rPrChange w:id="957" w:author="Yufeng" w:date="2021-10-10T17:48:00Z">
                <w:rPr>
                  <w:sz w:val="22"/>
                </w:rPr>
              </w:rPrChange>
            </w:rPr>
            <w:delText xml:space="preserve"> compared </w:delText>
          </w:r>
        </w:del>
      </w:ins>
      <w:ins w:id="958" w:author="LIN, Yufeng" w:date="2021-10-07T10:36:00Z">
        <w:del w:id="959" w:author="Yufeng" w:date="2021-10-10T17:57:00Z">
          <w:r w:rsidR="00E81CE7" w:rsidRPr="00755CC4" w:rsidDel="0019231B">
            <w:delText>CRC</w:delText>
          </w:r>
        </w:del>
      </w:ins>
      <w:ins w:id="960" w:author="Lung Ngai TING" w:date="2021-10-09T12:06:00Z">
        <w:del w:id="961" w:author="Yufeng" w:date="2021-10-10T17:57:00Z">
          <w:r w:rsidR="001E09C1" w:rsidRPr="00755CC4" w:rsidDel="0019231B">
            <w:delText>their</w:delText>
          </w:r>
        </w:del>
      </w:ins>
      <w:ins w:id="962" w:author="LIN, Yufeng" w:date="2021-10-07T10:36:00Z">
        <w:del w:id="963" w:author="Yufeng" w:date="2021-10-10T17:57:00Z">
          <w:r w:rsidR="00E81CE7" w:rsidRPr="00755CC4" w:rsidDel="0019231B">
            <w:delText xml:space="preserve"> correlations</w:delText>
          </w:r>
        </w:del>
      </w:ins>
      <w:ins w:id="964" w:author="Lung Ngai TING" w:date="2021-10-09T12:06:00Z">
        <w:del w:id="965" w:author="Yufeng" w:date="2021-10-10T17:57:00Z">
          <w:r w:rsidR="00F5553A" w:rsidRPr="00755CC4" w:rsidDel="0019231B">
            <w:delText xml:space="preserve"> across the three groups: CRC,</w:delText>
          </w:r>
        </w:del>
      </w:ins>
      <w:ins w:id="966" w:author="LIN, Yufeng" w:date="2021-10-07T10:36:00Z">
        <w:del w:id="967" w:author="Yufeng" w:date="2021-10-10T17:57:00Z">
          <w:r w:rsidR="00E81CE7" w:rsidRPr="00755CC4" w:rsidDel="0019231B">
            <w:delText>, adenoma,</w:delText>
          </w:r>
        </w:del>
      </w:ins>
      <w:ins w:id="968" w:author="LIN, Yufeng" w:date="2021-09-20T20:08:00Z">
        <w:del w:id="969" w:author="Yufeng" w:date="2021-10-10T17:57:00Z">
          <w:r w:rsidR="00111E8C" w:rsidRPr="00755CC4" w:rsidDel="0019231B">
            <w:rPr>
              <w:rPrChange w:id="970" w:author="Yufeng" w:date="2021-10-10T17:48:00Z">
                <w:rPr>
                  <w:sz w:val="22"/>
                </w:rPr>
              </w:rPrChange>
            </w:rPr>
            <w:delText xml:space="preserve"> and healthy control</w:delText>
          </w:r>
        </w:del>
      </w:ins>
      <w:ins w:id="971" w:author="Lung Ngai TING" w:date="2021-10-09T12:06:00Z">
        <w:del w:id="972" w:author="Yufeng" w:date="2021-10-10T17:57:00Z">
          <w:r w:rsidR="00F5553A" w:rsidRPr="0038659B" w:rsidDel="0019231B">
            <w:delText>s</w:delText>
          </w:r>
        </w:del>
      </w:ins>
      <w:ins w:id="973" w:author="LIN, Yufeng" w:date="2021-09-20T20:07:00Z">
        <w:del w:id="974" w:author="Yufeng" w:date="2021-10-10T17:57:00Z">
          <w:r w:rsidR="00111E8C" w:rsidRPr="00755CC4" w:rsidDel="0019231B">
            <w:rPr>
              <w:rPrChange w:id="975" w:author="Yufeng" w:date="2021-10-10T17:48:00Z">
                <w:rPr>
                  <w:sz w:val="22"/>
                </w:rPr>
              </w:rPrChange>
            </w:rPr>
            <w:delText xml:space="preserve">. </w:delText>
          </w:r>
        </w:del>
      </w:ins>
      <w:ins w:id="976" w:author="Yufeng" w:date="2021-10-10T17:54:00Z">
        <w:r w:rsidR="00F74E72" w:rsidRPr="00F74E72">
          <w:t>.</w:t>
        </w:r>
      </w:ins>
      <w:ins w:id="977" w:author="LIN, Yufeng" w:date="2021-09-21T09:51:00Z">
        <w:del w:id="978" w:author="Yufeng" w:date="2021-10-10T17:54:00Z">
          <w:r w:rsidR="008125F9" w:rsidRPr="00755CC4" w:rsidDel="00F74E72">
            <w:rPr>
              <w:rPrChange w:id="979" w:author="Yufeng" w:date="2021-10-10T17:48:00Z">
                <w:rPr>
                  <w:sz w:val="22"/>
                </w:rPr>
              </w:rPrChange>
            </w:rPr>
            <w:delText>Third, the selected candidates would be validated with the in vitro experiments and evidenced their functions.</w:delText>
          </w:r>
        </w:del>
      </w:ins>
      <w:commentRangeStart w:id="980"/>
      <w:commentRangeEnd w:id="980"/>
      <w:del w:id="981" w:author="Yufeng" w:date="2021-10-10T17:54:00Z">
        <w:r w:rsidR="00ED3D78" w:rsidRPr="00755CC4" w:rsidDel="00F74E72">
          <w:rPr>
            <w:rStyle w:val="CommentReference"/>
            <w:sz w:val="24"/>
            <w:szCs w:val="24"/>
            <w:rPrChange w:id="982" w:author="Yufeng" w:date="2021-10-10T17:48:00Z">
              <w:rPr>
                <w:rStyle w:val="CommentReference"/>
              </w:rPr>
            </w:rPrChange>
          </w:rPr>
          <w:commentReference w:id="980"/>
        </w:r>
      </w:del>
    </w:p>
    <w:p w14:paraId="1F38FEF4" w14:textId="77777777" w:rsidR="00531B71" w:rsidRPr="00E666DA" w:rsidRDefault="00531B71">
      <w:pPr>
        <w:jc w:val="left"/>
        <w:rPr>
          <w:ins w:id="983" w:author="Thomas Kwong" w:date="2021-09-22T22:12:00Z"/>
        </w:rPr>
        <w:pPrChange w:id="984" w:author="Yufeng" w:date="2021-10-10T17:57:00Z">
          <w:pPr>
            <w:pStyle w:val="title10831"/>
            <w:spacing w:line="480" w:lineRule="auto"/>
          </w:pPr>
        </w:pPrChange>
      </w:pPr>
      <w:ins w:id="985" w:author="Thomas Kwong" w:date="2021-09-22T22:12:00Z">
        <w:del w:id="986" w:author="Yufeng" w:date="2021-10-10T17:57:00Z">
          <w:r w:rsidRPr="00E666DA" w:rsidDel="00E666DA">
            <w:br w:type="page"/>
          </w:r>
        </w:del>
      </w:ins>
    </w:p>
    <w:p w14:paraId="7203D9A4" w14:textId="3C5836BF" w:rsidR="00531B71" w:rsidRPr="00755CC4" w:rsidRDefault="00531B71">
      <w:pPr>
        <w:pStyle w:val="title10831"/>
        <w:spacing w:line="480" w:lineRule="auto"/>
        <w:jc w:val="left"/>
        <w:rPr>
          <w:ins w:id="987" w:author="Thomas Kwong" w:date="2021-09-22T22:12:00Z"/>
          <w:sz w:val="24"/>
          <w:szCs w:val="24"/>
          <w:rPrChange w:id="988" w:author="Yufeng" w:date="2021-10-10T17:48:00Z">
            <w:rPr>
              <w:ins w:id="989" w:author="Thomas Kwong" w:date="2021-09-22T22:12:00Z"/>
            </w:rPr>
          </w:rPrChange>
        </w:rPr>
        <w:pPrChange w:id="990" w:author="Yufeng" w:date="2021-10-10T17:53:00Z">
          <w:pPr>
            <w:pStyle w:val="title10831"/>
          </w:pPr>
        </w:pPrChange>
      </w:pPr>
      <w:ins w:id="991" w:author="Thomas Kwong" w:date="2021-09-22T22:12:00Z">
        <w:r w:rsidRPr="00755CC4">
          <w:rPr>
            <w:sz w:val="24"/>
            <w:szCs w:val="24"/>
            <w:rPrChange w:id="992" w:author="Yufeng" w:date="2021-10-10T17:48:00Z">
              <w:rPr/>
            </w:rPrChange>
          </w:rPr>
          <w:t>Methodology</w:t>
        </w:r>
      </w:ins>
    </w:p>
    <w:p w14:paraId="18C16E7A" w14:textId="5847981F" w:rsidR="00531B71" w:rsidRPr="0038659B" w:rsidRDefault="00531B71">
      <w:pPr>
        <w:pStyle w:val="title20825"/>
        <w:jc w:val="left"/>
        <w:rPr>
          <w:ins w:id="993" w:author="Thomas Kwong" w:date="2021-09-22T22:12:00Z"/>
        </w:rPr>
        <w:pPrChange w:id="994" w:author="Yufeng" w:date="2021-10-10T17:53:00Z">
          <w:pPr>
            <w:pStyle w:val="title20825"/>
          </w:pPr>
        </w:pPrChange>
      </w:pPr>
      <w:ins w:id="995" w:author="Thomas Kwong" w:date="2021-09-22T22:12:00Z">
        <w:del w:id="996" w:author="Lung Ngai TING" w:date="2021-10-09T12:13:00Z">
          <w:r w:rsidRPr="0038659B" w:rsidDel="00656998">
            <w:delText>Study inclusion</w:delText>
          </w:r>
        </w:del>
      </w:ins>
      <w:ins w:id="997" w:author="Lung Ngai TING" w:date="2021-10-09T12:13:00Z">
        <w:r w:rsidR="00656998" w:rsidRPr="0038659B">
          <w:t>Selection criteria</w:t>
        </w:r>
      </w:ins>
      <w:ins w:id="998" w:author="Thomas Kwong" w:date="2021-09-22T22:12:00Z">
        <w:r w:rsidRPr="0038659B">
          <w:t xml:space="preserve"> and data </w:t>
        </w:r>
        <w:del w:id="999" w:author="Lung Ngai TING" w:date="2021-10-09T12:13:00Z">
          <w:r w:rsidRPr="00755CC4" w:rsidDel="00656998">
            <w:delText>attainment</w:delText>
          </w:r>
        </w:del>
      </w:ins>
      <w:ins w:id="1000" w:author="Lung Ngai TING" w:date="2021-10-09T12:13:00Z">
        <w:r w:rsidR="00656998" w:rsidRPr="0038659B">
          <w:t>retrieval</w:t>
        </w:r>
      </w:ins>
    </w:p>
    <w:p w14:paraId="4FB80893" w14:textId="24A2ACAF" w:rsidR="00531B71" w:rsidRPr="00755CC4" w:rsidRDefault="00531B71">
      <w:pPr>
        <w:jc w:val="left"/>
        <w:rPr>
          <w:ins w:id="1001" w:author="Thomas Kwong" w:date="2021-09-22T22:12:00Z"/>
          <w:rPrChange w:id="1002" w:author="Yufeng" w:date="2021-10-10T17:48:00Z">
            <w:rPr>
              <w:ins w:id="1003" w:author="Thomas Kwong" w:date="2021-09-22T22:12:00Z"/>
              <w:sz w:val="22"/>
            </w:rPr>
          </w:rPrChange>
        </w:rPr>
        <w:pPrChange w:id="1004" w:author="Yufeng" w:date="2021-10-10T17:53:00Z">
          <w:pPr/>
        </w:pPrChange>
      </w:pPr>
      <w:commentRangeStart w:id="1005"/>
      <w:commentRangeStart w:id="1006"/>
      <w:ins w:id="1007" w:author="Thomas Kwong" w:date="2021-09-22T22:12:00Z">
        <w:r w:rsidRPr="00755CC4">
          <w:rPr>
            <w:rPrChange w:id="1008" w:author="Yufeng" w:date="2021-10-10T17:48:00Z">
              <w:rPr>
                <w:sz w:val="22"/>
              </w:rPr>
            </w:rPrChange>
          </w:rPr>
          <w:t>F</w:t>
        </w:r>
        <w:del w:id="1009" w:author="Lung Ngai TING" w:date="2021-10-09T12:12:00Z">
          <w:r w:rsidRPr="00755CC4" w:rsidDel="004535CA">
            <w:rPr>
              <w:rPrChange w:id="1010" w:author="Yufeng" w:date="2021-10-10T17:48:00Z">
                <w:rPr>
                  <w:sz w:val="22"/>
                </w:rPr>
              </w:rPrChange>
            </w:rPr>
            <w:delText>a</w:delText>
          </w:r>
        </w:del>
        <w:r w:rsidRPr="00755CC4">
          <w:rPr>
            <w:rPrChange w:id="1011" w:author="Yufeng" w:date="2021-10-10T17:48:00Z">
              <w:rPr>
                <w:sz w:val="22"/>
              </w:rPr>
            </w:rPrChange>
          </w:rPr>
          <w:t>ecal shotgun metagenomic</w:t>
        </w:r>
      </w:ins>
      <w:ins w:id="1012" w:author="Lung Ngai TING" w:date="2021-10-09T12:12:00Z">
        <w:r w:rsidR="004535CA" w:rsidRPr="0038659B">
          <w:t xml:space="preserve"> sequencing</w:t>
        </w:r>
      </w:ins>
      <w:ins w:id="1013" w:author="Thomas Kwong" w:date="2021-09-22T22:12:00Z">
        <w:r w:rsidRPr="00755CC4">
          <w:rPr>
            <w:rPrChange w:id="1014" w:author="Yufeng" w:date="2021-10-10T17:48:00Z">
              <w:rPr>
                <w:sz w:val="22"/>
              </w:rPr>
            </w:rPrChange>
          </w:rPr>
          <w:t xml:space="preserve"> data </w:t>
        </w:r>
        <w:del w:id="1015" w:author="Lung Ngai TING" w:date="2021-10-09T12:10:00Z">
          <w:r w:rsidRPr="00755CC4" w:rsidDel="003E492E">
            <w:rPr>
              <w:rPrChange w:id="1016" w:author="Yufeng" w:date="2021-10-10T17:48:00Z">
                <w:rPr>
                  <w:sz w:val="22"/>
                </w:rPr>
              </w:rPrChange>
            </w:rPr>
            <w:delText>on</w:delText>
          </w:r>
        </w:del>
      </w:ins>
      <w:ins w:id="1017" w:author="Lung Ngai TING" w:date="2021-10-09T12:10:00Z">
        <w:r w:rsidR="003E492E" w:rsidRPr="0038659B">
          <w:t>of</w:t>
        </w:r>
      </w:ins>
      <w:ins w:id="1018" w:author="Thomas Kwong" w:date="2021-09-22T22:12:00Z">
        <w:r w:rsidRPr="00755CC4">
          <w:rPr>
            <w:rPrChange w:id="1019" w:author="Yufeng" w:date="2021-10-10T17:48:00Z">
              <w:rPr>
                <w:sz w:val="22"/>
              </w:rPr>
            </w:rPrChange>
          </w:rPr>
          <w:t xml:space="preserve"> CRC-related </w:t>
        </w:r>
        <w:del w:id="1020" w:author="Lung Ngai TING" w:date="2021-10-09T12:10:00Z">
          <w:r w:rsidRPr="00755CC4" w:rsidDel="00012651">
            <w:rPr>
              <w:rPrChange w:id="1021" w:author="Yufeng" w:date="2021-10-10T17:48:00Z">
                <w:rPr>
                  <w:sz w:val="22"/>
                </w:rPr>
              </w:rPrChange>
            </w:rPr>
            <w:delText>research</w:delText>
          </w:r>
        </w:del>
      </w:ins>
      <w:ins w:id="1022" w:author="Lung Ngai TING" w:date="2021-10-09T12:10:00Z">
        <w:r w:rsidR="00012651" w:rsidRPr="0038659B">
          <w:t>studies</w:t>
        </w:r>
      </w:ins>
      <w:ins w:id="1023" w:author="Lung Ngai TING" w:date="2021-10-09T12:11:00Z">
        <w:r w:rsidR="00301369" w:rsidRPr="0038659B">
          <w:t xml:space="preserve"> from 2014 to 2020</w:t>
        </w:r>
      </w:ins>
      <w:ins w:id="1024" w:author="Thomas Kwong" w:date="2021-09-22T22:12:00Z">
        <w:r w:rsidRPr="00755CC4">
          <w:rPr>
            <w:rPrChange w:id="1025" w:author="Yufeng" w:date="2021-10-10T17:48:00Z">
              <w:rPr>
                <w:sz w:val="22"/>
              </w:rPr>
            </w:rPrChange>
          </w:rPr>
          <w:t xml:space="preserve"> with a minim</w:t>
        </w:r>
        <w:del w:id="1026" w:author="LIN, Yufeng" w:date="2021-10-07T11:03:00Z">
          <w:r w:rsidRPr="00755CC4" w:rsidDel="00E81CE7">
            <w:rPr>
              <w:rPrChange w:id="1027" w:author="Yufeng" w:date="2021-10-10T17:48:00Z">
                <w:rPr>
                  <w:sz w:val="22"/>
                </w:rPr>
              </w:rPrChange>
            </w:rPr>
            <w:delText>al</w:delText>
          </w:r>
        </w:del>
      </w:ins>
      <w:ins w:id="1028" w:author="LIN, Yufeng" w:date="2021-10-07T11:03:00Z">
        <w:r w:rsidR="00E81CE7" w:rsidRPr="0038659B">
          <w:t>um</w:t>
        </w:r>
      </w:ins>
      <w:ins w:id="1029" w:author="Thomas Kwong" w:date="2021-09-22T22:12:00Z">
        <w:r w:rsidRPr="00755CC4">
          <w:rPr>
            <w:rPrChange w:id="1030" w:author="Yufeng" w:date="2021-10-10T17:48:00Z">
              <w:rPr>
                <w:sz w:val="22"/>
              </w:rPr>
            </w:rPrChange>
          </w:rPr>
          <w:t xml:space="preserve"> of 2 subject categories (CRC patients and healthy controls) were retrieved from </w:t>
        </w:r>
      </w:ins>
      <w:ins w:id="1031" w:author="LIN, Yufeng" w:date="2021-10-07T10:36:00Z">
        <w:r w:rsidR="00E81CE7" w:rsidRPr="0038659B">
          <w:t xml:space="preserve">the </w:t>
        </w:r>
      </w:ins>
      <w:ins w:id="1032" w:author="Thomas Kwong" w:date="2021-09-22T22:12:00Z">
        <w:del w:id="1033" w:author="LIN, Yufeng" w:date="2021-09-23T11:55:00Z">
          <w:r w:rsidRPr="00755CC4" w:rsidDel="00F469D4">
            <w:rPr>
              <w:rPrChange w:id="1034" w:author="Yufeng" w:date="2021-10-10T17:48:00Z">
                <w:rPr>
                  <w:sz w:val="22"/>
                </w:rPr>
              </w:rPrChange>
            </w:rPr>
            <w:delText>PubMed and Google</w:delText>
          </w:r>
        </w:del>
      </w:ins>
      <w:ins w:id="1035" w:author="LIN, Yufeng" w:date="2021-09-23T11:55:00Z">
        <w:r w:rsidR="00F469D4" w:rsidRPr="00755CC4">
          <w:rPr>
            <w:rPrChange w:id="1036" w:author="Yufeng" w:date="2021-10-10T17:48:00Z">
              <w:rPr>
                <w:sz w:val="22"/>
              </w:rPr>
            </w:rPrChange>
          </w:rPr>
          <w:t>NCBI</w:t>
        </w:r>
        <w:del w:id="1037" w:author="Lung Ngai TING" w:date="2021-10-09T12:11:00Z">
          <w:r w:rsidR="00F469D4" w:rsidRPr="00755CC4" w:rsidDel="00301369">
            <w:rPr>
              <w:rPrChange w:id="1038" w:author="Yufeng" w:date="2021-10-10T17:48:00Z">
                <w:rPr>
                  <w:sz w:val="22"/>
                </w:rPr>
              </w:rPrChange>
            </w:rPr>
            <w:delText xml:space="preserve"> database</w:delText>
          </w:r>
        </w:del>
      </w:ins>
      <w:ins w:id="1039" w:author="LIN, Yufeng" w:date="2021-09-23T11:51:00Z">
        <w:del w:id="1040" w:author="Lung Ngai TING" w:date="2021-10-09T12:11:00Z">
          <w:r w:rsidR="00F469D4" w:rsidRPr="00755CC4" w:rsidDel="00301369">
            <w:rPr>
              <w:rPrChange w:id="1041" w:author="Yufeng" w:date="2021-10-10T17:48:00Z">
                <w:rPr>
                  <w:sz w:val="22"/>
                </w:rPr>
              </w:rPrChange>
            </w:rPr>
            <w:delText xml:space="preserve"> </w:delText>
          </w:r>
        </w:del>
      </w:ins>
      <w:ins w:id="1042" w:author="LIN, Yufeng" w:date="2021-09-23T12:53:00Z">
        <w:del w:id="1043" w:author="Lung Ngai TING" w:date="2021-10-09T12:11:00Z">
          <w:r w:rsidR="008E309A" w:rsidRPr="00755CC4" w:rsidDel="00301369">
            <w:rPr>
              <w:rPrChange w:id="1044" w:author="Yufeng" w:date="2021-10-10T17:48:00Z">
                <w:rPr>
                  <w:sz w:val="22"/>
                </w:rPr>
              </w:rPrChange>
            </w:rPr>
            <w:delText xml:space="preserve">and </w:delText>
          </w:r>
        </w:del>
      </w:ins>
      <w:ins w:id="1045" w:author="LIN, Yufeng" w:date="2021-09-23T11:51:00Z">
        <w:del w:id="1046" w:author="Lung Ngai TING" w:date="2021-10-09T12:11:00Z">
          <w:r w:rsidR="00F469D4" w:rsidRPr="00755CC4" w:rsidDel="00301369">
            <w:rPr>
              <w:rPrChange w:id="1047" w:author="Yufeng" w:date="2021-10-10T17:48:00Z">
                <w:rPr>
                  <w:sz w:val="22"/>
                </w:rPr>
              </w:rPrChange>
            </w:rPr>
            <w:delText xml:space="preserve">from </w:delText>
          </w:r>
        </w:del>
      </w:ins>
      <w:ins w:id="1048" w:author="LIN, Yufeng" w:date="2021-09-23T11:53:00Z">
        <w:del w:id="1049" w:author="Lung Ngai TING" w:date="2021-10-09T12:11:00Z">
          <w:r w:rsidR="00F469D4" w:rsidRPr="00755CC4" w:rsidDel="00301369">
            <w:rPr>
              <w:rPrChange w:id="1050" w:author="Yufeng" w:date="2021-10-10T17:48:00Z">
                <w:rPr>
                  <w:sz w:val="22"/>
                </w:rPr>
              </w:rPrChange>
            </w:rPr>
            <w:delText>20</w:delText>
          </w:r>
        </w:del>
      </w:ins>
      <w:ins w:id="1051" w:author="LIN, Yufeng" w:date="2021-09-23T11:54:00Z">
        <w:del w:id="1052" w:author="Lung Ngai TING" w:date="2021-10-09T12:11:00Z">
          <w:r w:rsidR="00F469D4" w:rsidRPr="00755CC4" w:rsidDel="00301369">
            <w:rPr>
              <w:rPrChange w:id="1053" w:author="Yufeng" w:date="2021-10-10T17:48:00Z">
                <w:rPr>
                  <w:sz w:val="22"/>
                </w:rPr>
              </w:rPrChange>
            </w:rPr>
            <w:delText>14 to 2020</w:delText>
          </w:r>
        </w:del>
      </w:ins>
      <w:ins w:id="1054" w:author="Thomas Kwong" w:date="2021-09-22T22:12:00Z">
        <w:r w:rsidRPr="00755CC4">
          <w:rPr>
            <w:rPrChange w:id="1055" w:author="Yufeng" w:date="2021-10-10T17:48:00Z">
              <w:rPr>
                <w:sz w:val="22"/>
              </w:rPr>
            </w:rPrChange>
          </w:rPr>
          <w:t xml:space="preserve">. </w:t>
        </w:r>
        <w:commentRangeEnd w:id="1005"/>
        <w:r w:rsidRPr="00E666DA">
          <w:rPr>
            <w:rStyle w:val="CommentReference"/>
            <w:sz w:val="24"/>
            <w:szCs w:val="24"/>
          </w:rPr>
          <w:commentReference w:id="1005"/>
        </w:r>
        <w:del w:id="1056" w:author="LIN, Yufeng" w:date="2021-09-23T12:54:00Z">
          <w:r w:rsidRPr="00755CC4" w:rsidDel="008E309A">
            <w:rPr>
              <w:rPrChange w:id="1057" w:author="Yufeng" w:date="2021-10-10T17:48:00Z">
                <w:rPr>
                  <w:sz w:val="22"/>
                </w:rPr>
              </w:rPrChange>
            </w:rPr>
            <w:delText>And s</w:delText>
          </w:r>
        </w:del>
        <w:del w:id="1058" w:author="LIN, Yufeng" w:date="2021-09-23T12:55:00Z">
          <w:r w:rsidRPr="00755CC4" w:rsidDel="008E309A">
            <w:rPr>
              <w:rPrChange w:id="1059" w:author="Yufeng" w:date="2021-10-10T17:48:00Z">
                <w:rPr>
                  <w:sz w:val="22"/>
                </w:rPr>
              </w:rPrChange>
            </w:rPr>
            <w:delText xml:space="preserve">even published studies and one of our previous researches were included. </w:delText>
          </w:r>
        </w:del>
      </w:ins>
      <w:ins w:id="1060" w:author="LIN, Yufeng" w:date="2021-09-23T12:55:00Z">
        <w:r w:rsidR="008E309A" w:rsidRPr="00755CC4">
          <w:rPr>
            <w:rPrChange w:id="1061" w:author="Yufeng" w:date="2021-10-10T17:48:00Z">
              <w:rPr>
                <w:sz w:val="22"/>
              </w:rPr>
            </w:rPrChange>
          </w:rPr>
          <w:t>Eight published</w:t>
        </w:r>
        <w:del w:id="1062" w:author="Lung Ngai TING" w:date="2021-10-09T12:12:00Z">
          <w:r w:rsidR="008E309A" w:rsidRPr="00755CC4" w:rsidDel="004535CA">
            <w:rPr>
              <w:rPrChange w:id="1063" w:author="Yufeng" w:date="2021-10-10T17:48:00Z">
                <w:rPr>
                  <w:sz w:val="22"/>
                </w:rPr>
              </w:rPrChange>
            </w:rPr>
            <w:delText xml:space="preserve"> fecal shotgun metagenomic</w:delText>
          </w:r>
        </w:del>
        <w:del w:id="1064" w:author="Lung Ngai TING" w:date="2021-10-09T12:11:00Z">
          <w:r w:rsidR="008E309A" w:rsidRPr="00755CC4" w:rsidDel="00457F3D">
            <w:rPr>
              <w:rPrChange w:id="1065" w:author="Yufeng" w:date="2021-10-10T17:48:00Z">
                <w:rPr>
                  <w:sz w:val="22"/>
                </w:rPr>
              </w:rPrChange>
            </w:rPr>
            <w:delText>s</w:delText>
          </w:r>
        </w:del>
        <w:r w:rsidR="008E309A" w:rsidRPr="00755CC4">
          <w:rPr>
            <w:rPrChange w:id="1066" w:author="Yufeng" w:date="2021-10-10T17:48:00Z">
              <w:rPr>
                <w:sz w:val="22"/>
              </w:rPr>
            </w:rPrChange>
          </w:rPr>
          <w:t xml:space="preserve"> cohorts and our recently completed</w:t>
        </w:r>
      </w:ins>
      <w:ins w:id="1067" w:author="Lung Ngai TING" w:date="2021-10-09T12:11:00Z">
        <w:r w:rsidR="001F7EFD" w:rsidRPr="0038659B">
          <w:t xml:space="preserve"> but unpublished</w:t>
        </w:r>
      </w:ins>
      <w:ins w:id="1068" w:author="LIN, Yufeng" w:date="2021-09-23T12:55:00Z">
        <w:r w:rsidR="008E309A" w:rsidRPr="00755CC4">
          <w:rPr>
            <w:rPrChange w:id="1069" w:author="Yufeng" w:date="2021-10-10T17:48:00Z">
              <w:rPr>
                <w:sz w:val="22"/>
              </w:rPr>
            </w:rPrChange>
          </w:rPr>
          <w:t xml:space="preserve"> cohort</w:t>
        </w:r>
        <w:del w:id="1070" w:author="Lung Ngai TING" w:date="2021-10-09T12:11:00Z">
          <w:r w:rsidR="008E309A" w:rsidRPr="00755CC4" w:rsidDel="001F7EFD">
            <w:rPr>
              <w:rPrChange w:id="1071" w:author="Yufeng" w:date="2021-10-10T17:48:00Z">
                <w:rPr>
                  <w:sz w:val="22"/>
                </w:rPr>
              </w:rPrChange>
            </w:rPr>
            <w:delText xml:space="preserve"> (unpublished)</w:delText>
          </w:r>
        </w:del>
        <w:r w:rsidR="008E309A" w:rsidRPr="00755CC4">
          <w:rPr>
            <w:rPrChange w:id="1072" w:author="Yufeng" w:date="2021-10-10T17:48:00Z">
              <w:rPr>
                <w:sz w:val="22"/>
              </w:rPr>
            </w:rPrChange>
          </w:rPr>
          <w:t xml:space="preserve"> were </w:t>
        </w:r>
        <w:r w:rsidR="008E309A" w:rsidRPr="00755CC4">
          <w:rPr>
            <w:rPrChange w:id="1073" w:author="Yufeng" w:date="2021-10-10T17:48:00Z">
              <w:rPr>
                <w:sz w:val="22"/>
              </w:rPr>
            </w:rPrChange>
          </w:rPr>
          <w:lastRenderedPageBreak/>
          <w:t>included in this meta-analysis</w:t>
        </w:r>
      </w:ins>
      <w:ins w:id="1074" w:author="Lung Ngai TING" w:date="2021-10-09T12:15:00Z">
        <w:del w:id="1075" w:author="Yufeng" w:date="2021-10-10T19:48:00Z">
          <w:r w:rsidR="00937F41" w:rsidRPr="0038659B" w:rsidDel="00544122">
            <w:delText>,</w:delText>
          </w:r>
        </w:del>
      </w:ins>
      <w:ins w:id="1076" w:author="Yufeng" w:date="2021-10-10T19:48:00Z">
        <w:r w:rsidR="00544122">
          <w:t>;</w:t>
        </w:r>
      </w:ins>
      <w:ins w:id="1077" w:author="Lung Ngai TING" w:date="2021-10-09T12:15:00Z">
        <w:r w:rsidR="00937F41" w:rsidRPr="0038659B">
          <w:t xml:space="preserve"> five </w:t>
        </w:r>
        <w:r w:rsidR="00937F41" w:rsidRPr="00E666DA">
          <w:t xml:space="preserve">of </w:t>
        </w:r>
      </w:ins>
      <w:ins w:id="1078" w:author="Lung Ngai TING" w:date="2021-10-09T12:16:00Z">
        <w:r w:rsidR="00937F41" w:rsidRPr="00E666DA">
          <w:t>o</w:t>
        </w:r>
      </w:ins>
      <w:ins w:id="1079" w:author="Lung Ngai TING" w:date="2021-10-09T12:15:00Z">
        <w:r w:rsidR="00937F41" w:rsidRPr="008010EB">
          <w:t xml:space="preserve"> al</w:t>
        </w:r>
      </w:ins>
      <w:ins w:id="1080" w:author="Lung Ngai TING" w:date="2021-10-09T12:16:00Z">
        <w:r w:rsidR="00937F41" w:rsidRPr="008010EB">
          <w:t>so</w:t>
        </w:r>
      </w:ins>
      <w:ins w:id="1081" w:author="Lung Ngai TING" w:date="2021-10-09T12:15:00Z">
        <w:r w:rsidR="00937F41" w:rsidRPr="00FD5D37">
          <w:t xml:space="preserve"> </w:t>
        </w:r>
      </w:ins>
      <w:ins w:id="1082" w:author="Lung Ngai TING" w:date="2021-10-09T12:16:00Z">
        <w:r w:rsidR="00937F41" w:rsidRPr="002849C4">
          <w:t>included</w:t>
        </w:r>
      </w:ins>
      <w:ins w:id="1083" w:author="Lung Ngai TING" w:date="2021-10-09T12:15:00Z">
        <w:r w:rsidR="00937F41" w:rsidRPr="002849C4">
          <w:t xml:space="preserve"> adenoma patients</w:t>
        </w:r>
        <w:r w:rsidR="00937F41" w:rsidRPr="0038659B">
          <w:fldChar w:fldCharType="begin"/>
        </w:r>
      </w:ins>
      <w:r w:rsidR="00FD106C">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084" w:author="Lung Ngai TING" w:date="2021-10-09T12:15:00Z">
        <w:r w:rsidR="00937F41" w:rsidRPr="0038659B">
          <w:rPr>
            <w:rPrChange w:id="1085" w:author="Yufeng" w:date="2021-10-10T17:48:00Z">
              <w:rPr/>
            </w:rPrChange>
          </w:rPr>
          <w:fldChar w:fldCharType="separate"/>
        </w:r>
      </w:ins>
      <w:r w:rsidR="00FD106C" w:rsidRPr="00FD106C">
        <w:rPr>
          <w:kern w:val="0"/>
          <w:vertAlign w:val="superscript"/>
        </w:rPr>
        <w:t>7,15–18</w:t>
      </w:r>
      <w:ins w:id="1086" w:author="Lung Ngai TING" w:date="2021-10-09T12:15:00Z">
        <w:r w:rsidR="00937F41" w:rsidRPr="0038659B">
          <w:fldChar w:fldCharType="end"/>
        </w:r>
        <w:r w:rsidR="00937F41" w:rsidRPr="0038659B">
          <w:t xml:space="preserve"> (</w:t>
        </w:r>
        <w:commentRangeStart w:id="1087"/>
        <w:r w:rsidR="00937F41" w:rsidRPr="0038659B">
          <w:t xml:space="preserve">table </w:t>
        </w:r>
        <w:commentRangeEnd w:id="1087"/>
        <w:r w:rsidR="00937F41" w:rsidRPr="0038659B">
          <w:rPr>
            <w:rStyle w:val="CommentReference"/>
            <w:sz w:val="24"/>
            <w:szCs w:val="24"/>
          </w:rPr>
          <w:commentReference w:id="1087"/>
        </w:r>
        <w:r w:rsidR="00937F41" w:rsidRPr="0038659B">
          <w:t xml:space="preserve">1 and supplementary </w:t>
        </w:r>
        <w:commentRangeStart w:id="1088"/>
        <w:r w:rsidR="00937F41" w:rsidRPr="0038659B">
          <w:t xml:space="preserve">table </w:t>
        </w:r>
        <w:commentRangeEnd w:id="1088"/>
        <w:r w:rsidR="00937F41" w:rsidRPr="0038659B">
          <w:rPr>
            <w:rStyle w:val="CommentReference"/>
            <w:sz w:val="24"/>
            <w:szCs w:val="24"/>
          </w:rPr>
          <w:commentReference w:id="1088"/>
        </w:r>
        <w:r w:rsidR="00937F41" w:rsidRPr="0038659B">
          <w:t>1).</w:t>
        </w:r>
      </w:ins>
      <w:ins w:id="1089" w:author="LIN, Yufeng" w:date="2021-09-23T12:55:00Z">
        <w:del w:id="1090" w:author="Lung Ngai TING" w:date="2021-10-09T12:15:00Z">
          <w:r w:rsidR="008E309A" w:rsidRPr="00755CC4" w:rsidDel="00937F41">
            <w:rPr>
              <w:rPrChange w:id="1091" w:author="Yufeng" w:date="2021-10-10T17:48:00Z">
                <w:rPr>
                  <w:sz w:val="22"/>
                </w:rPr>
              </w:rPrChange>
            </w:rPr>
            <w:delText>.</w:delText>
          </w:r>
        </w:del>
        <w:r w:rsidR="008E309A" w:rsidRPr="00755CC4">
          <w:rPr>
            <w:rPrChange w:id="1092" w:author="Yufeng" w:date="2021-10-10T17:48:00Z">
              <w:rPr>
                <w:sz w:val="22"/>
              </w:rPr>
            </w:rPrChange>
          </w:rPr>
          <w:t xml:space="preserve"> </w:t>
        </w:r>
      </w:ins>
      <w:ins w:id="1093" w:author="Thomas Kwong" w:date="2021-09-22T22:12:00Z">
        <w:r w:rsidRPr="00755CC4">
          <w:rPr>
            <w:rPrChange w:id="1094" w:author="Yufeng" w:date="2021-10-10T17:48:00Z">
              <w:rPr>
                <w:sz w:val="22"/>
              </w:rPr>
            </w:rPrChange>
          </w:rPr>
          <w:t xml:space="preserve">We downloaded </w:t>
        </w:r>
        <w:del w:id="1095" w:author="LIN, Yufeng" w:date="2021-09-23T12:59:00Z">
          <w:r w:rsidRPr="00755CC4" w:rsidDel="008E309A">
            <w:rPr>
              <w:rPrChange w:id="1096" w:author="Yufeng" w:date="2021-10-10T17:48:00Z">
                <w:rPr>
                  <w:sz w:val="22"/>
                </w:rPr>
              </w:rPrChange>
            </w:rPr>
            <w:delText>six</w:delText>
          </w:r>
        </w:del>
      </w:ins>
      <w:ins w:id="1097" w:author="LIN, Yufeng" w:date="2021-09-23T12:59:00Z">
        <w:r w:rsidR="008E309A" w:rsidRPr="00755CC4">
          <w:rPr>
            <w:rPrChange w:id="1098" w:author="Yufeng" w:date="2021-10-10T17:48:00Z">
              <w:rPr>
                <w:sz w:val="22"/>
              </w:rPr>
            </w:rPrChange>
          </w:rPr>
          <w:t>seven</w:t>
        </w:r>
      </w:ins>
      <w:ins w:id="1099" w:author="Thomas Kwong" w:date="2021-09-22T22:12:00Z">
        <w:r w:rsidRPr="00755CC4">
          <w:rPr>
            <w:rPrChange w:id="1100" w:author="Yufeng" w:date="2021-10-10T17:48:00Z">
              <w:rPr>
                <w:sz w:val="22"/>
              </w:rPr>
            </w:rPrChange>
          </w:rPr>
          <w:t xml:space="preserve"> public f</w:t>
        </w:r>
        <w:del w:id="1101" w:author="Lung Ngai TING" w:date="2021-10-09T12:12:00Z">
          <w:r w:rsidRPr="00755CC4" w:rsidDel="004535CA">
            <w:rPr>
              <w:rPrChange w:id="1102" w:author="Yufeng" w:date="2021-10-10T17:48:00Z">
                <w:rPr>
                  <w:sz w:val="22"/>
                </w:rPr>
              </w:rPrChange>
            </w:rPr>
            <w:delText>a</w:delText>
          </w:r>
        </w:del>
        <w:r w:rsidRPr="00755CC4">
          <w:rPr>
            <w:rPrChange w:id="1103" w:author="Yufeng" w:date="2021-10-10T17:48:00Z">
              <w:rPr>
                <w:sz w:val="22"/>
              </w:rPr>
            </w:rPrChange>
          </w:rPr>
          <w:t xml:space="preserve">ecal shotgun </w:t>
        </w:r>
      </w:ins>
      <w:ins w:id="1104" w:author="Lung Ngai TING" w:date="2021-10-09T12:13:00Z">
        <w:r w:rsidR="00C56746" w:rsidRPr="0038659B">
          <w:t xml:space="preserve">metagenomic </w:t>
        </w:r>
      </w:ins>
      <w:ins w:id="1105" w:author="Thomas Kwong" w:date="2021-09-22T22:12:00Z">
        <w:r w:rsidRPr="00755CC4">
          <w:rPr>
            <w:rPrChange w:id="1106" w:author="Yufeng" w:date="2021-10-10T17:48:00Z">
              <w:rPr>
                <w:sz w:val="22"/>
              </w:rPr>
            </w:rPrChange>
          </w:rPr>
          <w:t>CRC datasets from European Nucleotide Archive (ENA) using the following ENA identifiers: ERP005534 for Zeller et al.</w:t>
        </w:r>
        <w:r w:rsidRPr="00755CC4">
          <w:rPr>
            <w:rPrChange w:id="1107" w:author="Yufeng" w:date="2021-10-10T17:48:00Z">
              <w:rPr>
                <w:sz w:val="22"/>
              </w:rPr>
            </w:rPrChange>
          </w:rPr>
          <w:fldChar w:fldCharType="begin"/>
        </w:r>
      </w:ins>
      <w:r w:rsidR="00FD106C">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1108" w:author="Thomas Kwong" w:date="2021-09-22T22:12:00Z">
        <w:r w:rsidRPr="00755CC4">
          <w:rPr>
            <w:rPrChange w:id="1109" w:author="Yufeng" w:date="2021-10-10T17:48:00Z">
              <w:rPr>
                <w:sz w:val="22"/>
              </w:rPr>
            </w:rPrChange>
          </w:rPr>
          <w:fldChar w:fldCharType="separate"/>
        </w:r>
      </w:ins>
      <w:r w:rsidR="008E309A" w:rsidRPr="00755CC4">
        <w:rPr>
          <w:kern w:val="0"/>
          <w:vertAlign w:val="superscript"/>
          <w:rPrChange w:id="1110" w:author="Yufeng" w:date="2021-10-10T17:48:00Z">
            <w:rPr>
              <w:kern w:val="0"/>
              <w:sz w:val="22"/>
              <w:vertAlign w:val="superscript"/>
            </w:rPr>
          </w:rPrChange>
        </w:rPr>
        <w:t>15</w:t>
      </w:r>
      <w:ins w:id="1111" w:author="Thomas Kwong" w:date="2021-09-22T22:12:00Z">
        <w:r w:rsidRPr="00755CC4">
          <w:rPr>
            <w:rPrChange w:id="1112" w:author="Yufeng" w:date="2021-10-10T17:48:00Z">
              <w:rPr>
                <w:sz w:val="22"/>
              </w:rPr>
            </w:rPrChange>
          </w:rPr>
          <w:fldChar w:fldCharType="end"/>
        </w:r>
        <w:r w:rsidRPr="00755CC4">
          <w:rPr>
            <w:rPrChange w:id="1113" w:author="Yufeng" w:date="2021-10-10T17:48:00Z">
              <w:rPr>
                <w:sz w:val="22"/>
              </w:rPr>
            </w:rPrChange>
          </w:rPr>
          <w:t>, ERP008729 for Feng et al.</w:t>
        </w:r>
        <w:r w:rsidRPr="00755CC4">
          <w:rPr>
            <w:rPrChange w:id="1114" w:author="Yufeng" w:date="2021-10-10T17:48:00Z">
              <w:rPr>
                <w:sz w:val="22"/>
              </w:rPr>
            </w:rPrChange>
          </w:rPr>
          <w:fldChar w:fldCharType="begin"/>
        </w:r>
      </w:ins>
      <w:r w:rsidR="00FD106C">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1115" w:author="Thomas Kwong" w:date="2021-09-22T22:12:00Z">
        <w:r w:rsidRPr="00755CC4">
          <w:rPr>
            <w:rPrChange w:id="1116" w:author="Yufeng" w:date="2021-10-10T17:48:00Z">
              <w:rPr>
                <w:sz w:val="22"/>
              </w:rPr>
            </w:rPrChange>
          </w:rPr>
          <w:fldChar w:fldCharType="separate"/>
        </w:r>
      </w:ins>
      <w:r w:rsidR="008E309A" w:rsidRPr="00755CC4">
        <w:rPr>
          <w:kern w:val="0"/>
          <w:vertAlign w:val="superscript"/>
          <w:rPrChange w:id="1117" w:author="Yufeng" w:date="2021-10-10T17:48:00Z">
            <w:rPr>
              <w:kern w:val="0"/>
              <w:sz w:val="22"/>
              <w:vertAlign w:val="superscript"/>
            </w:rPr>
          </w:rPrChange>
        </w:rPr>
        <w:t>16</w:t>
      </w:r>
      <w:ins w:id="1118" w:author="Thomas Kwong" w:date="2021-09-22T22:12:00Z">
        <w:r w:rsidRPr="00755CC4">
          <w:rPr>
            <w:rPrChange w:id="1119" w:author="Yufeng" w:date="2021-10-10T17:48:00Z">
              <w:rPr>
                <w:sz w:val="22"/>
              </w:rPr>
            </w:rPrChange>
          </w:rPr>
          <w:fldChar w:fldCharType="end"/>
        </w:r>
        <w:r w:rsidRPr="00755CC4">
          <w:rPr>
            <w:rPrChange w:id="1120" w:author="Yufeng" w:date="2021-10-10T17:48:00Z">
              <w:rPr>
                <w:sz w:val="22"/>
              </w:rPr>
            </w:rPrChange>
          </w:rPr>
          <w:t xml:space="preserve">, </w:t>
        </w:r>
      </w:ins>
      <w:ins w:id="1121" w:author="LIN, Yufeng" w:date="2021-09-23T12:58:00Z">
        <w:r w:rsidR="008E309A" w:rsidRPr="00755CC4">
          <w:rPr>
            <w:rPrChange w:id="1122" w:author="Yufeng" w:date="2021-10-10T17:48:00Z">
              <w:rPr>
                <w:sz w:val="22"/>
              </w:rPr>
            </w:rPrChange>
          </w:rPr>
          <w:t>PRJEB10878 for Yu et al.</w:t>
        </w:r>
      </w:ins>
      <w:r w:rsidR="008E309A" w:rsidRPr="00755CC4">
        <w:rPr>
          <w:rPrChange w:id="1123" w:author="Yufeng" w:date="2021-10-10T17:48:00Z">
            <w:rPr>
              <w:sz w:val="22"/>
            </w:rPr>
          </w:rPrChange>
        </w:rPr>
        <w:fldChar w:fldCharType="begin"/>
      </w:r>
      <w:r w:rsidR="00FD106C">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755CC4">
        <w:rPr>
          <w:rPrChange w:id="1124" w:author="Yufeng" w:date="2021-10-10T17:48:00Z">
            <w:rPr>
              <w:sz w:val="22"/>
            </w:rPr>
          </w:rPrChange>
        </w:rPr>
        <w:fldChar w:fldCharType="separate"/>
      </w:r>
      <w:r w:rsidR="00FD106C" w:rsidRPr="00FD106C">
        <w:rPr>
          <w:kern w:val="0"/>
          <w:vertAlign w:val="superscript"/>
        </w:rPr>
        <w:t>19</w:t>
      </w:r>
      <w:r w:rsidR="008E309A" w:rsidRPr="00755CC4">
        <w:rPr>
          <w:rPrChange w:id="1125" w:author="Yufeng" w:date="2021-10-10T17:48:00Z">
            <w:rPr>
              <w:sz w:val="22"/>
            </w:rPr>
          </w:rPrChange>
        </w:rPr>
        <w:fldChar w:fldCharType="end"/>
      </w:r>
      <w:ins w:id="1126" w:author="LIN, Yufeng" w:date="2021-09-23T12:58:00Z">
        <w:r w:rsidR="008E309A" w:rsidRPr="00755CC4">
          <w:rPr>
            <w:rPrChange w:id="1127" w:author="Yufeng" w:date="2021-10-10T17:48:00Z">
              <w:rPr>
                <w:sz w:val="22"/>
              </w:rPr>
            </w:rPrChange>
          </w:rPr>
          <w:t xml:space="preserve">, </w:t>
        </w:r>
      </w:ins>
      <w:ins w:id="1128" w:author="Thomas Kwong" w:date="2021-09-22T22:12:00Z">
        <w:r w:rsidRPr="00755CC4">
          <w:rPr>
            <w:rPrChange w:id="1129" w:author="Yufeng" w:date="2021-10-10T17:48:00Z">
              <w:rPr>
                <w:sz w:val="22"/>
              </w:rPr>
            </w:rPrChange>
          </w:rPr>
          <w:t>PRJEB12449 for Vogtmann et al.</w:t>
        </w:r>
        <w:r w:rsidRPr="00755CC4">
          <w:rPr>
            <w:rPrChange w:id="1130" w:author="Yufeng" w:date="2021-10-10T17:48:00Z">
              <w:rPr>
                <w:sz w:val="22"/>
              </w:rPr>
            </w:rPrChange>
          </w:rPr>
          <w:fldChar w:fldCharType="begin"/>
        </w:r>
      </w:ins>
      <w:r w:rsidR="00FD106C">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1131" w:author="Thomas Kwong" w:date="2021-09-22T22:12:00Z">
        <w:r w:rsidRPr="00755CC4">
          <w:rPr>
            <w:rPrChange w:id="1132" w:author="Yufeng" w:date="2021-10-10T17:48:00Z">
              <w:rPr>
                <w:sz w:val="22"/>
              </w:rPr>
            </w:rPrChange>
          </w:rPr>
          <w:fldChar w:fldCharType="separate"/>
        </w:r>
      </w:ins>
      <w:r w:rsidR="00FD106C" w:rsidRPr="00FD106C">
        <w:rPr>
          <w:kern w:val="0"/>
          <w:vertAlign w:val="superscript"/>
        </w:rPr>
        <w:t>20</w:t>
      </w:r>
      <w:ins w:id="1133" w:author="Thomas Kwong" w:date="2021-09-22T22:12:00Z">
        <w:r w:rsidRPr="00755CC4">
          <w:rPr>
            <w:rPrChange w:id="1134" w:author="Yufeng" w:date="2021-10-10T17:48:00Z">
              <w:rPr>
                <w:sz w:val="22"/>
              </w:rPr>
            </w:rPrChange>
          </w:rPr>
          <w:fldChar w:fldCharType="end"/>
        </w:r>
        <w:r w:rsidRPr="00755CC4">
          <w:rPr>
            <w:rPrChange w:id="1135" w:author="Yufeng" w:date="2021-10-10T17:48:00Z">
              <w:rPr>
                <w:sz w:val="22"/>
              </w:rPr>
            </w:rPrChange>
          </w:rPr>
          <w:t>, PRJNA389927 for Hanningan et al.</w:t>
        </w:r>
        <w:r w:rsidRPr="00755CC4">
          <w:rPr>
            <w:rPrChange w:id="1136" w:author="Yufeng" w:date="2021-10-10T17:48:00Z">
              <w:rPr>
                <w:sz w:val="22"/>
              </w:rPr>
            </w:rPrChange>
          </w:rPr>
          <w:fldChar w:fldCharType="begin"/>
        </w:r>
      </w:ins>
      <w:r w:rsidR="00FD106C">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1137" w:author="Thomas Kwong" w:date="2021-09-22T22:12:00Z">
        <w:r w:rsidRPr="00755CC4">
          <w:rPr>
            <w:rPrChange w:id="1138" w:author="Yufeng" w:date="2021-10-10T17:48:00Z">
              <w:rPr>
                <w:sz w:val="22"/>
              </w:rPr>
            </w:rPrChange>
          </w:rPr>
          <w:fldChar w:fldCharType="separate"/>
        </w:r>
      </w:ins>
      <w:r w:rsidR="00FD106C" w:rsidRPr="00FD106C">
        <w:rPr>
          <w:kern w:val="0"/>
          <w:vertAlign w:val="superscript"/>
        </w:rPr>
        <w:t>17</w:t>
      </w:r>
      <w:ins w:id="1139" w:author="Thomas Kwong" w:date="2021-09-22T22:12:00Z">
        <w:r w:rsidRPr="00755CC4">
          <w:rPr>
            <w:rPrChange w:id="1140" w:author="Yufeng" w:date="2021-10-10T17:48:00Z">
              <w:rPr>
                <w:sz w:val="22"/>
              </w:rPr>
            </w:rPrChange>
          </w:rPr>
          <w:fldChar w:fldCharType="end"/>
        </w:r>
        <w:r w:rsidRPr="00755CC4">
          <w:rPr>
            <w:rPrChange w:id="1141" w:author="Yufeng" w:date="2021-10-10T17:48:00Z">
              <w:rPr>
                <w:sz w:val="22"/>
              </w:rPr>
            </w:rPrChange>
          </w:rPr>
          <w:t>, PRJEB27928 for Wirbel et al.</w:t>
        </w:r>
        <w:r w:rsidRPr="00755CC4">
          <w:rPr>
            <w:rPrChange w:id="1142" w:author="Yufeng" w:date="2021-10-10T17:48:00Z">
              <w:rPr>
                <w:sz w:val="22"/>
              </w:rPr>
            </w:rPrChange>
          </w:rPr>
          <w:fldChar w:fldCharType="begin"/>
        </w:r>
      </w:ins>
      <w:r w:rsidR="00FD106C">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143" w:author="Thomas Kwong" w:date="2021-09-22T22:12:00Z">
        <w:r w:rsidRPr="00755CC4">
          <w:rPr>
            <w:rPrChange w:id="1144" w:author="Yufeng" w:date="2021-10-10T17:48:00Z">
              <w:rPr>
                <w:sz w:val="22"/>
              </w:rPr>
            </w:rPrChange>
          </w:rPr>
          <w:fldChar w:fldCharType="separate"/>
        </w:r>
        <w:r w:rsidRPr="00755CC4">
          <w:rPr>
            <w:kern w:val="0"/>
            <w:vertAlign w:val="superscript"/>
            <w:rPrChange w:id="1145" w:author="Yufeng" w:date="2021-10-10T17:48:00Z">
              <w:rPr>
                <w:kern w:val="0"/>
                <w:sz w:val="22"/>
                <w:vertAlign w:val="superscript"/>
              </w:rPr>
            </w:rPrChange>
          </w:rPr>
          <w:t>6</w:t>
        </w:r>
        <w:r w:rsidRPr="00755CC4">
          <w:rPr>
            <w:rPrChange w:id="1146" w:author="Yufeng" w:date="2021-10-10T17:48:00Z">
              <w:rPr>
                <w:sz w:val="22"/>
              </w:rPr>
            </w:rPrChange>
          </w:rPr>
          <w:fldChar w:fldCharType="end"/>
        </w:r>
        <w:r w:rsidRPr="00755CC4">
          <w:rPr>
            <w:rPrChange w:id="1147" w:author="Yufeng" w:date="2021-10-10T17:48:00Z">
              <w:rPr>
                <w:sz w:val="22"/>
              </w:rPr>
            </w:rPrChange>
          </w:rPr>
          <w:t>, and SRP136711 for Thomas et al.</w:t>
        </w:r>
        <w:r w:rsidRPr="00755CC4">
          <w:rPr>
            <w:rPrChange w:id="1148" w:author="Yufeng" w:date="2021-10-10T17:48:00Z">
              <w:rPr>
                <w:sz w:val="22"/>
              </w:rPr>
            </w:rPrChange>
          </w:rPr>
          <w:fldChar w:fldCharType="begin"/>
        </w:r>
      </w:ins>
      <w:r w:rsidR="00FD106C">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149" w:author="Thomas Kwong" w:date="2021-09-22T22:12:00Z">
        <w:r w:rsidRPr="00755CC4">
          <w:rPr>
            <w:rPrChange w:id="1150" w:author="Yufeng" w:date="2021-10-10T17:48:00Z">
              <w:rPr>
                <w:sz w:val="22"/>
              </w:rPr>
            </w:rPrChange>
          </w:rPr>
          <w:fldChar w:fldCharType="separate"/>
        </w:r>
        <w:r w:rsidRPr="00755CC4">
          <w:rPr>
            <w:kern w:val="0"/>
            <w:vertAlign w:val="superscript"/>
            <w:rPrChange w:id="1151" w:author="Yufeng" w:date="2021-10-10T17:48:00Z">
              <w:rPr>
                <w:kern w:val="0"/>
                <w:sz w:val="22"/>
                <w:vertAlign w:val="superscript"/>
              </w:rPr>
            </w:rPrChange>
          </w:rPr>
          <w:t>7</w:t>
        </w:r>
        <w:r w:rsidRPr="00755CC4">
          <w:rPr>
            <w:rPrChange w:id="1152" w:author="Yufeng" w:date="2021-10-10T17:48:00Z">
              <w:rPr>
                <w:sz w:val="22"/>
              </w:rPr>
            </w:rPrChange>
          </w:rPr>
          <w:fldChar w:fldCharType="end"/>
        </w:r>
        <w:r w:rsidRPr="00755CC4">
          <w:rPr>
            <w:rPrChange w:id="1153" w:author="Yufeng" w:date="2021-10-10T17:48:00Z">
              <w:rPr>
                <w:sz w:val="22"/>
              </w:rPr>
            </w:rPrChange>
          </w:rPr>
          <w:t xml:space="preserve">. </w:t>
        </w:r>
        <w:del w:id="1154" w:author="Lung Ngai TING" w:date="2021-10-09T12:13:00Z">
          <w:r w:rsidRPr="00755CC4" w:rsidDel="00C15937">
            <w:rPr>
              <w:rPrChange w:id="1155" w:author="Yufeng" w:date="2021-10-10T17:48:00Z">
                <w:rPr>
                  <w:sz w:val="22"/>
                </w:rPr>
              </w:rPrChange>
            </w:rPr>
            <w:delText xml:space="preserve">And the </w:delText>
          </w:r>
        </w:del>
      </w:ins>
      <w:ins w:id="1156" w:author="Lung Ngai TING" w:date="2021-10-09T12:13:00Z">
        <w:r w:rsidR="00C15937" w:rsidRPr="0038659B">
          <w:t xml:space="preserve">The </w:t>
        </w:r>
      </w:ins>
      <w:ins w:id="1157" w:author="Thomas Kwong" w:date="2021-09-22T22:12:00Z">
        <w:del w:id="1158" w:author="Lung Ngai TING" w:date="2021-10-09T12:14:00Z">
          <w:r w:rsidRPr="00755CC4" w:rsidDel="001406F0">
            <w:rPr>
              <w:rPrChange w:id="1159" w:author="Yufeng" w:date="2021-10-10T17:48:00Z">
                <w:rPr>
                  <w:sz w:val="22"/>
                </w:rPr>
              </w:rPrChange>
            </w:rPr>
            <w:delText xml:space="preserve">eighth </w:delText>
          </w:r>
        </w:del>
        <w:r w:rsidRPr="00755CC4">
          <w:rPr>
            <w:rPrChange w:id="1160" w:author="Yufeng" w:date="2021-10-10T17:48:00Z">
              <w:rPr>
                <w:sz w:val="22"/>
              </w:rPr>
            </w:rPrChange>
          </w:rPr>
          <w:t xml:space="preserve">cohort </w:t>
        </w:r>
      </w:ins>
      <w:ins w:id="1161" w:author="Lung Ngai TING" w:date="2021-10-09T12:14:00Z">
        <w:r w:rsidR="001406F0" w:rsidRPr="0038659B">
          <w:t xml:space="preserve">from Yachida et al. </w:t>
        </w:r>
      </w:ins>
      <w:ins w:id="1162" w:author="Thomas Kwong" w:date="2021-09-22T22:12:00Z">
        <w:r w:rsidRPr="00755CC4">
          <w:rPr>
            <w:rPrChange w:id="1163" w:author="Yufeng" w:date="2021-10-10T17:48:00Z">
              <w:rPr>
                <w:sz w:val="22"/>
              </w:rPr>
            </w:rPrChange>
          </w:rPr>
          <w:t>was downloaded from the DNA Data Bank of Japan (DDBJ) with the Accession numbers: DRA006684</w:t>
        </w:r>
        <w:del w:id="1164" w:author="LIN, Yufeng" w:date="2021-10-07T10:37:00Z">
          <w:r w:rsidRPr="00755CC4" w:rsidDel="00E81CE7">
            <w:rPr>
              <w:rPrChange w:id="1165" w:author="Yufeng" w:date="2021-10-10T17:48:00Z">
                <w:rPr>
                  <w:sz w:val="22"/>
                </w:rPr>
              </w:rPrChange>
            </w:rPr>
            <w:delText>,</w:delText>
          </w:r>
        </w:del>
      </w:ins>
      <w:ins w:id="1166" w:author="LIN, Yufeng" w:date="2021-09-23T12:01:00Z">
        <w:r w:rsidR="00F469D4" w:rsidRPr="00755CC4">
          <w:rPr>
            <w:rPrChange w:id="1167" w:author="Yufeng" w:date="2021-10-10T17:48:00Z">
              <w:rPr>
                <w:sz w:val="22"/>
              </w:rPr>
            </w:rPrChange>
          </w:rPr>
          <w:t xml:space="preserve"> and</w:t>
        </w:r>
      </w:ins>
      <w:ins w:id="1168" w:author="Thomas Kwong" w:date="2021-09-22T22:12:00Z">
        <w:r w:rsidRPr="00755CC4">
          <w:rPr>
            <w:rPrChange w:id="1169" w:author="Yufeng" w:date="2021-10-10T17:48:00Z">
              <w:rPr>
                <w:sz w:val="22"/>
              </w:rPr>
            </w:rPrChange>
          </w:rPr>
          <w:t xml:space="preserve"> DRA008156</w:t>
        </w:r>
        <w:del w:id="1170" w:author="Lung Ngai TING" w:date="2021-10-09T12:14:00Z">
          <w:r w:rsidRPr="00755CC4" w:rsidDel="001406F0">
            <w:rPr>
              <w:rPrChange w:id="1171" w:author="Yufeng" w:date="2021-10-10T17:48:00Z">
                <w:rPr>
                  <w:sz w:val="22"/>
                </w:rPr>
              </w:rPrChange>
            </w:rPr>
            <w:delText xml:space="preserve"> for Yachida et al.</w:delText>
          </w:r>
        </w:del>
        <w:r w:rsidRPr="00755CC4">
          <w:rPr>
            <w:rPrChange w:id="1172" w:author="Yufeng" w:date="2021-10-10T17:48:00Z">
              <w:rPr>
                <w:sz w:val="22"/>
              </w:rPr>
            </w:rPrChange>
          </w:rPr>
          <w:fldChar w:fldCharType="begin"/>
        </w:r>
      </w:ins>
      <w:r w:rsidR="00FD106C">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173" w:author="Thomas Kwong" w:date="2021-09-22T22:12:00Z">
        <w:r w:rsidRPr="00755CC4">
          <w:rPr>
            <w:rPrChange w:id="1174" w:author="Yufeng" w:date="2021-10-10T17:48:00Z">
              <w:rPr>
                <w:sz w:val="22"/>
              </w:rPr>
            </w:rPrChange>
          </w:rPr>
          <w:fldChar w:fldCharType="separate"/>
        </w:r>
      </w:ins>
      <w:r w:rsidR="00FD106C" w:rsidRPr="00FD106C">
        <w:rPr>
          <w:kern w:val="0"/>
          <w:vertAlign w:val="superscript"/>
        </w:rPr>
        <w:t>18</w:t>
      </w:r>
      <w:ins w:id="1175" w:author="Thomas Kwong" w:date="2021-09-22T22:12:00Z">
        <w:r w:rsidRPr="00755CC4">
          <w:rPr>
            <w:rPrChange w:id="1176" w:author="Yufeng" w:date="2021-10-10T17:48:00Z">
              <w:rPr>
                <w:sz w:val="22"/>
              </w:rPr>
            </w:rPrChange>
          </w:rPr>
          <w:fldChar w:fldCharType="end"/>
        </w:r>
        <w:r w:rsidRPr="00755CC4">
          <w:rPr>
            <w:rPrChange w:id="1177" w:author="Yufeng" w:date="2021-10-10T17:48:00Z">
              <w:rPr>
                <w:sz w:val="22"/>
              </w:rPr>
            </w:rPrChange>
          </w:rPr>
          <w:t xml:space="preserve">. </w:t>
        </w:r>
        <w:commentRangeStart w:id="1178"/>
        <w:del w:id="1179" w:author="LIN, Yufeng" w:date="2021-09-23T12:55:00Z">
          <w:r w:rsidRPr="00755CC4" w:rsidDel="008E309A">
            <w:rPr>
              <w:rPrChange w:id="1180" w:author="Yufeng" w:date="2021-10-10T17:48:00Z">
                <w:rPr>
                  <w:sz w:val="22"/>
                </w:rPr>
              </w:rPrChange>
            </w:rPr>
            <w:delText xml:space="preserve">Eight published fecal shotgun metagenomics cohorts and our recently completed cohort (unpublished) were included in this meta-analysis. </w:delText>
          </w:r>
        </w:del>
        <w:del w:id="1181" w:author="Lung Ngai TING" w:date="2021-10-09T12:15:00Z">
          <w:r w:rsidRPr="00755CC4" w:rsidDel="00496AB8">
            <w:rPr>
              <w:rPrChange w:id="1182" w:author="Yufeng" w:date="2021-10-10T17:48:00Z">
                <w:rPr>
                  <w:sz w:val="22"/>
                </w:rPr>
              </w:rPrChange>
            </w:rPr>
            <w:delText>All published datasets contained at least two groups, CRC patients and healthy individuals;</w:delText>
          </w:r>
        </w:del>
        <w:r w:rsidRPr="00755CC4">
          <w:rPr>
            <w:rPrChange w:id="1183" w:author="Yufeng" w:date="2021-10-10T17:48:00Z">
              <w:rPr>
                <w:sz w:val="22"/>
              </w:rPr>
            </w:rPrChange>
          </w:rPr>
          <w:t xml:space="preserve"> </w:t>
        </w:r>
      </w:ins>
      <w:ins w:id="1184" w:author="Lung Ngai TING" w:date="2021-10-09T14:23:00Z">
        <w:r w:rsidR="00741764" w:rsidRPr="0038659B">
          <w:t xml:space="preserve">For </w:t>
        </w:r>
      </w:ins>
      <w:ins w:id="1185" w:author="Thomas Kwong" w:date="2021-09-22T22:12:00Z">
        <w:del w:id="1186" w:author="Lung Ngai TING" w:date="2021-10-09T12:15:00Z">
          <w:r w:rsidRPr="00755CC4" w:rsidDel="00496AB8">
            <w:rPr>
              <w:rPrChange w:id="1187" w:author="Yufeng" w:date="2021-10-10T17:48:00Z">
                <w:rPr>
                  <w:sz w:val="22"/>
                </w:rPr>
              </w:rPrChange>
            </w:rPr>
            <w:delText>five published encompass</w:delText>
          </w:r>
        </w:del>
      </w:ins>
      <w:ins w:id="1188" w:author="LIN, Yufeng" w:date="2021-09-24T16:37:00Z">
        <w:del w:id="1189" w:author="Lung Ngai TING" w:date="2021-10-09T12:15:00Z">
          <w:r w:rsidR="00EC3E56" w:rsidRPr="00755CC4" w:rsidDel="00496AB8">
            <w:rPr>
              <w:rPrChange w:id="1190" w:author="Yufeng" w:date="2021-10-10T17:48:00Z">
                <w:rPr>
                  <w:sz w:val="22"/>
                </w:rPr>
              </w:rPrChange>
            </w:rPr>
            <w:delText>ed</w:delText>
          </w:r>
        </w:del>
      </w:ins>
      <w:ins w:id="1191" w:author="Thomas Kwong" w:date="2021-09-22T22:12:00Z">
        <w:del w:id="1192" w:author="Lung Ngai TING" w:date="2021-10-09T12:15:00Z">
          <w:r w:rsidRPr="00755CC4" w:rsidDel="00496AB8">
            <w:rPr>
              <w:rPrChange w:id="1193" w:author="Yufeng" w:date="2021-10-10T17:48:00Z">
                <w:rPr>
                  <w:sz w:val="22"/>
                </w:rPr>
              </w:rPrChange>
            </w:rPr>
            <w:delText xml:space="preserve"> the adenoma patients</w:delText>
          </w:r>
          <w:r w:rsidRPr="00755CC4" w:rsidDel="00496AB8">
            <w:rPr>
              <w:rPrChange w:id="1194" w:author="Yufeng" w:date="2021-10-10T17:48:00Z">
                <w:rPr>
                  <w:sz w:val="22"/>
                </w:rPr>
              </w:rPrChange>
            </w:rPr>
            <w:fldChar w:fldCharType="begin"/>
          </w:r>
        </w:del>
      </w:ins>
      <w:del w:id="1195" w:author="Lung Ngai TING" w:date="2021-10-09T12:15:00Z">
        <w:r w:rsidR="008E309A" w:rsidRPr="00755CC4" w:rsidDel="00496AB8">
          <w:rPr>
            <w:rPrChange w:id="1196" w:author="Yufeng" w:date="2021-10-10T17:48:00Z">
              <w:rPr>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1197" w:author="Thomas Kwong" w:date="2021-09-22T22:12:00Z">
        <w:del w:id="1198" w:author="Lung Ngai TING" w:date="2021-10-09T12:15:00Z">
          <w:r w:rsidRPr="00755CC4" w:rsidDel="00496AB8">
            <w:rPr>
              <w:rPrChange w:id="1199" w:author="Yufeng" w:date="2021-10-10T17:48:00Z">
                <w:rPr>
                  <w:sz w:val="22"/>
                </w:rPr>
              </w:rPrChange>
            </w:rPr>
            <w:fldChar w:fldCharType="separate"/>
          </w:r>
        </w:del>
      </w:ins>
      <w:del w:id="1200" w:author="Lung Ngai TING" w:date="2021-10-09T12:15:00Z">
        <w:r w:rsidR="008E309A" w:rsidRPr="00755CC4" w:rsidDel="00496AB8">
          <w:rPr>
            <w:kern w:val="0"/>
            <w:vertAlign w:val="superscript"/>
            <w:rPrChange w:id="1201" w:author="Yufeng" w:date="2021-10-10T17:48:00Z">
              <w:rPr>
                <w:kern w:val="0"/>
                <w:sz w:val="22"/>
                <w:vertAlign w:val="superscript"/>
              </w:rPr>
            </w:rPrChange>
          </w:rPr>
          <w:delText>7,15,16,19,20</w:delText>
        </w:r>
      </w:del>
      <w:ins w:id="1202" w:author="Thomas Kwong" w:date="2021-09-22T22:12:00Z">
        <w:del w:id="1203" w:author="Lung Ngai TING" w:date="2021-10-09T12:15:00Z">
          <w:r w:rsidRPr="00755CC4" w:rsidDel="00496AB8">
            <w:rPr>
              <w:rPrChange w:id="1204" w:author="Yufeng" w:date="2021-10-10T17:48:00Z">
                <w:rPr>
                  <w:sz w:val="22"/>
                </w:rPr>
              </w:rPrChange>
            </w:rPr>
            <w:fldChar w:fldCharType="end"/>
          </w:r>
          <w:r w:rsidRPr="00755CC4" w:rsidDel="00496AB8">
            <w:rPr>
              <w:rPrChange w:id="1205" w:author="Yufeng" w:date="2021-10-10T17:48:00Z">
                <w:rPr>
                  <w:sz w:val="22"/>
                </w:rPr>
              </w:rPrChange>
            </w:rPr>
            <w:delText xml:space="preserve"> (</w:delText>
          </w:r>
          <w:commentRangeStart w:id="1206"/>
          <w:commentRangeStart w:id="1207"/>
          <w:r w:rsidRPr="00755CC4" w:rsidDel="00496AB8">
            <w:rPr>
              <w:rPrChange w:id="1208" w:author="Yufeng" w:date="2021-10-10T17:48:00Z">
                <w:rPr>
                  <w:sz w:val="22"/>
                </w:rPr>
              </w:rPrChange>
            </w:rPr>
            <w:delText xml:space="preserve">table </w:delText>
          </w:r>
          <w:commentRangeEnd w:id="1206"/>
          <w:r w:rsidRPr="00755CC4" w:rsidDel="00496AB8">
            <w:rPr>
              <w:rStyle w:val="CommentReference"/>
              <w:sz w:val="24"/>
              <w:szCs w:val="24"/>
              <w:rPrChange w:id="1209" w:author="Yufeng" w:date="2021-10-10T17:48:00Z">
                <w:rPr>
                  <w:rStyle w:val="CommentReference"/>
                  <w:sz w:val="22"/>
                  <w:szCs w:val="22"/>
                </w:rPr>
              </w:rPrChange>
            </w:rPr>
            <w:commentReference w:id="1206"/>
          </w:r>
          <w:r w:rsidRPr="00755CC4" w:rsidDel="00496AB8">
            <w:rPr>
              <w:rPrChange w:id="1210" w:author="Yufeng" w:date="2021-10-10T17:48:00Z">
                <w:rPr>
                  <w:sz w:val="22"/>
                </w:rPr>
              </w:rPrChange>
            </w:rPr>
            <w:delText>1 and S</w:delText>
          </w:r>
        </w:del>
      </w:ins>
      <w:ins w:id="1211" w:author="LIN, Yufeng" w:date="2021-09-23T15:07:00Z">
        <w:del w:id="1212" w:author="Lung Ngai TING" w:date="2021-10-09T12:15:00Z">
          <w:r w:rsidR="00874ACB" w:rsidRPr="00755CC4" w:rsidDel="00496AB8">
            <w:rPr>
              <w:rPrChange w:id="1213" w:author="Yufeng" w:date="2021-10-10T17:48:00Z">
                <w:rPr>
                  <w:sz w:val="22"/>
                </w:rPr>
              </w:rPrChange>
            </w:rPr>
            <w:delText>s</w:delText>
          </w:r>
        </w:del>
      </w:ins>
      <w:ins w:id="1214" w:author="Thomas Kwong" w:date="2021-09-22T22:12:00Z">
        <w:del w:id="1215" w:author="Lung Ngai TING" w:date="2021-10-09T12:15:00Z">
          <w:r w:rsidRPr="00755CC4" w:rsidDel="00496AB8">
            <w:rPr>
              <w:rPrChange w:id="1216" w:author="Yufeng" w:date="2021-10-10T17:48:00Z">
                <w:rPr>
                  <w:sz w:val="22"/>
                </w:rPr>
              </w:rPrChange>
            </w:rPr>
            <w:delText xml:space="preserve">upplementary </w:delText>
          </w:r>
          <w:commentRangeStart w:id="1217"/>
          <w:r w:rsidRPr="00755CC4" w:rsidDel="00496AB8">
            <w:rPr>
              <w:rPrChange w:id="1218" w:author="Yufeng" w:date="2021-10-10T17:48:00Z">
                <w:rPr>
                  <w:sz w:val="22"/>
                </w:rPr>
              </w:rPrChange>
            </w:rPr>
            <w:delText>T</w:delText>
          </w:r>
        </w:del>
      </w:ins>
      <w:ins w:id="1219" w:author="LIN, Yufeng" w:date="2021-09-23T15:07:00Z">
        <w:del w:id="1220" w:author="Lung Ngai TING" w:date="2021-10-09T12:15:00Z">
          <w:r w:rsidR="00874ACB" w:rsidRPr="00755CC4" w:rsidDel="00496AB8">
            <w:rPr>
              <w:rPrChange w:id="1221" w:author="Yufeng" w:date="2021-10-10T17:48:00Z">
                <w:rPr>
                  <w:sz w:val="22"/>
                </w:rPr>
              </w:rPrChange>
            </w:rPr>
            <w:delText>t</w:delText>
          </w:r>
        </w:del>
      </w:ins>
      <w:ins w:id="1222" w:author="Thomas Kwong" w:date="2021-09-22T22:12:00Z">
        <w:del w:id="1223" w:author="Lung Ngai TING" w:date="2021-10-09T12:15:00Z">
          <w:r w:rsidRPr="00755CC4" w:rsidDel="00496AB8">
            <w:rPr>
              <w:rPrChange w:id="1224" w:author="Yufeng" w:date="2021-10-10T17:48:00Z">
                <w:rPr>
                  <w:sz w:val="22"/>
                </w:rPr>
              </w:rPrChange>
            </w:rPr>
            <w:delText xml:space="preserve">able </w:delText>
          </w:r>
          <w:commentRangeEnd w:id="1217"/>
          <w:r w:rsidRPr="00755CC4" w:rsidDel="00496AB8">
            <w:rPr>
              <w:rStyle w:val="CommentReference"/>
              <w:sz w:val="24"/>
              <w:szCs w:val="24"/>
              <w:rPrChange w:id="1225" w:author="Yufeng" w:date="2021-10-10T17:48:00Z">
                <w:rPr>
                  <w:rStyle w:val="CommentReference"/>
                  <w:sz w:val="22"/>
                  <w:szCs w:val="22"/>
                </w:rPr>
              </w:rPrChange>
            </w:rPr>
            <w:commentReference w:id="1217"/>
          </w:r>
          <w:r w:rsidRPr="00755CC4" w:rsidDel="00496AB8">
            <w:rPr>
              <w:rPrChange w:id="1226" w:author="Yufeng" w:date="2021-10-10T17:48:00Z">
                <w:rPr>
                  <w:sz w:val="22"/>
                </w:rPr>
              </w:rPrChange>
            </w:rPr>
            <w:delText xml:space="preserve">1). </w:delText>
          </w:r>
        </w:del>
        <w:commentRangeEnd w:id="1207"/>
        <w:r w:rsidRPr="00E666DA">
          <w:rPr>
            <w:rStyle w:val="CommentReference"/>
            <w:sz w:val="24"/>
            <w:szCs w:val="24"/>
          </w:rPr>
          <w:commentReference w:id="1207"/>
        </w:r>
      </w:ins>
      <w:ins w:id="1227" w:author="Lung Ngai TING" w:date="2021-10-09T14:23:00Z">
        <w:r w:rsidR="00741764" w:rsidRPr="0038659B">
          <w:t>o</w:t>
        </w:r>
      </w:ins>
      <w:ins w:id="1228" w:author="Thomas Kwong" w:date="2021-09-22T22:12:00Z">
        <w:del w:id="1229" w:author="Lung Ngai TING" w:date="2021-10-09T14:23:00Z">
          <w:r w:rsidRPr="00755CC4" w:rsidDel="00741764">
            <w:rPr>
              <w:rPrChange w:id="1230" w:author="Yufeng" w:date="2021-10-10T17:48:00Z">
                <w:rPr>
                  <w:sz w:val="22"/>
                </w:rPr>
              </w:rPrChange>
            </w:rPr>
            <w:delText>O</w:delText>
          </w:r>
        </w:del>
        <w:r w:rsidRPr="00755CC4">
          <w:rPr>
            <w:rPrChange w:id="1231" w:author="Yufeng" w:date="2021-10-10T17:48:00Z">
              <w:rPr>
                <w:sz w:val="22"/>
              </w:rPr>
            </w:rPrChange>
          </w:rPr>
          <w:t>ur cohort</w:t>
        </w:r>
      </w:ins>
      <w:ins w:id="1232" w:author="Lung Ngai TING" w:date="2021-10-09T14:23:00Z">
        <w:r w:rsidR="00DE358E" w:rsidRPr="0038659B">
          <w:t>,</w:t>
        </w:r>
      </w:ins>
      <w:ins w:id="1233" w:author="Thomas Kwong" w:date="2021-09-22T22:12:00Z">
        <w:r w:rsidRPr="00755CC4">
          <w:rPr>
            <w:rPrChange w:id="1234" w:author="Yufeng" w:date="2021-10-10T17:48:00Z">
              <w:rPr>
                <w:sz w:val="22"/>
              </w:rPr>
            </w:rPrChange>
          </w:rPr>
          <w:t xml:space="preserve"> </w:t>
        </w:r>
        <w:del w:id="1235" w:author="Lung Ngai TING" w:date="2021-10-09T14:23:00Z">
          <w:r w:rsidRPr="00755CC4" w:rsidDel="00DE358E">
            <w:rPr>
              <w:rPrChange w:id="1236" w:author="Yufeng" w:date="2021-10-10T17:48:00Z">
                <w:rPr>
                  <w:sz w:val="22"/>
                </w:rPr>
              </w:rPrChange>
            </w:rPr>
            <w:delText xml:space="preserve">was generated with the new </w:delText>
          </w:r>
        </w:del>
        <w:r w:rsidRPr="00755CC4">
          <w:rPr>
            <w:rPrChange w:id="1237" w:author="Yufeng" w:date="2021-10-10T17:48:00Z">
              <w:rPr>
                <w:sz w:val="22"/>
              </w:rPr>
            </w:rPrChange>
          </w:rPr>
          <w:t xml:space="preserve">fecal metagenomic </w:t>
        </w:r>
      </w:ins>
      <w:ins w:id="1238" w:author="Lung Ngai TING" w:date="2021-10-09T14:23:00Z">
        <w:r w:rsidR="00DE358E" w:rsidRPr="0038659B">
          <w:t xml:space="preserve">sequencing </w:t>
        </w:r>
      </w:ins>
      <w:ins w:id="1239" w:author="Thomas Kwong" w:date="2021-09-22T22:12:00Z">
        <w:r w:rsidRPr="00755CC4">
          <w:rPr>
            <w:rPrChange w:id="1240" w:author="Yufeng" w:date="2021-10-10T17:48:00Z">
              <w:rPr>
                <w:sz w:val="22"/>
              </w:rPr>
            </w:rPrChange>
          </w:rPr>
          <w:t xml:space="preserve">data </w:t>
        </w:r>
        <w:del w:id="1241" w:author="Lung Ngai TING" w:date="2021-10-09T14:23:00Z">
          <w:r w:rsidRPr="00755CC4" w:rsidDel="00DE358E">
            <w:rPr>
              <w:rPrChange w:id="1242" w:author="Yufeng" w:date="2021-10-10T17:48:00Z">
                <w:rPr>
                  <w:sz w:val="22"/>
                </w:rPr>
              </w:rPrChange>
            </w:rPr>
            <w:delText>from</w:delText>
          </w:r>
        </w:del>
      </w:ins>
      <w:ins w:id="1243" w:author="Lung Ngai TING" w:date="2021-10-09T14:23:00Z">
        <w:r w:rsidR="00DE358E" w:rsidRPr="0038659B">
          <w:t>were used f</w:t>
        </w:r>
      </w:ins>
      <w:ins w:id="1244" w:author="Lung Ngai TING" w:date="2021-10-09T14:24:00Z">
        <w:r w:rsidR="00DE358E" w:rsidRPr="0038659B">
          <w:t>rom</w:t>
        </w:r>
      </w:ins>
      <w:ins w:id="1245" w:author="Thomas Kwong" w:date="2021-09-22T22:12:00Z">
        <w:r w:rsidRPr="00755CC4">
          <w:rPr>
            <w:rPrChange w:id="1246" w:author="Yufeng" w:date="2021-10-10T17:48:00Z">
              <w:rPr>
                <w:sz w:val="22"/>
              </w:rPr>
            </w:rPrChange>
          </w:rPr>
          <w:t xml:space="preserve"> samples collected in Hong Kong from 2009 to 2012. </w:t>
        </w:r>
        <w:del w:id="1247" w:author="LIN, Yufeng" w:date="2021-09-23T13:00:00Z">
          <w:r w:rsidRPr="00755CC4" w:rsidDel="008E309A">
            <w:rPr>
              <w:rPrChange w:id="1248" w:author="Yufeng" w:date="2021-10-10T17:48:00Z">
                <w:rPr>
                  <w:sz w:val="22"/>
                </w:rPr>
              </w:rPrChange>
            </w:rPr>
            <w:delText>Even though a</w:delText>
          </w:r>
        </w:del>
      </w:ins>
      <w:ins w:id="1249" w:author="LIN, Yufeng" w:date="2021-09-23T13:00:00Z">
        <w:r w:rsidR="008E309A" w:rsidRPr="00755CC4">
          <w:rPr>
            <w:rPrChange w:id="1250" w:author="Yufeng" w:date="2021-10-10T17:48:00Z">
              <w:rPr>
                <w:sz w:val="22"/>
              </w:rPr>
            </w:rPrChange>
          </w:rPr>
          <w:t>A</w:t>
        </w:r>
      </w:ins>
      <w:ins w:id="1251" w:author="Thomas Kwong" w:date="2021-09-22T22:12:00Z">
        <w:r w:rsidRPr="00755CC4">
          <w:rPr>
            <w:rPrChange w:id="1252" w:author="Yufeng" w:date="2021-10-10T17:48:00Z">
              <w:rPr>
                <w:sz w:val="22"/>
              </w:rPr>
            </w:rPrChange>
          </w:rPr>
          <w:t xml:space="preserve"> subset of </w:t>
        </w:r>
      </w:ins>
      <w:ins w:id="1253" w:author="Lung Ngai TING" w:date="2021-10-09T12:16:00Z">
        <w:r w:rsidR="00224A6B" w:rsidRPr="0038659B">
          <w:t xml:space="preserve">samples </w:t>
        </w:r>
      </w:ins>
      <w:ins w:id="1254" w:author="Thomas Kwong" w:date="2021-09-22T22:12:00Z">
        <w:del w:id="1255" w:author="Lung Ngai TING" w:date="2021-10-09T12:16:00Z">
          <w:r w:rsidRPr="00755CC4" w:rsidDel="00224A6B">
            <w:rPr>
              <w:rPrChange w:id="1256" w:author="Yufeng" w:date="2021-10-10T17:48:00Z">
                <w:rPr>
                  <w:sz w:val="22"/>
                </w:rPr>
              </w:rPrChange>
            </w:rPr>
            <w:delText>samples from this patient collective</w:delText>
          </w:r>
        </w:del>
      </w:ins>
      <w:ins w:id="1257" w:author="Lung Ngai TING" w:date="2021-10-09T12:16:00Z">
        <w:r w:rsidR="00224A6B" w:rsidRPr="0038659B">
          <w:t>in this cohort</w:t>
        </w:r>
      </w:ins>
      <w:ins w:id="1258" w:author="Thomas Kwong" w:date="2021-09-22T22:12:00Z">
        <w:r w:rsidRPr="00755CC4">
          <w:rPr>
            <w:rPrChange w:id="1259" w:author="Yufeng" w:date="2021-10-10T17:48:00Z">
              <w:rPr>
                <w:sz w:val="22"/>
              </w:rPr>
            </w:rPrChange>
          </w:rPr>
          <w:t xml:space="preserve"> </w:t>
        </w:r>
        <w:del w:id="1260" w:author="Lung Ngai TING" w:date="2021-10-09T12:16:00Z">
          <w:r w:rsidRPr="00755CC4" w:rsidDel="00224A6B">
            <w:rPr>
              <w:rPrChange w:id="1261" w:author="Yufeng" w:date="2021-10-10T17:48:00Z">
                <w:rPr>
                  <w:sz w:val="22"/>
                </w:rPr>
              </w:rPrChange>
            </w:rPr>
            <w:delText>was</w:delText>
          </w:r>
        </w:del>
      </w:ins>
      <w:ins w:id="1262" w:author="Lung Ngai TING" w:date="2021-10-09T12:16:00Z">
        <w:r w:rsidR="00224A6B" w:rsidRPr="0038659B">
          <w:t>w</w:t>
        </w:r>
        <w:del w:id="1263" w:author="Yufeng" w:date="2021-10-10T19:49:00Z">
          <w:r w:rsidR="00224A6B" w:rsidRPr="0038659B" w:rsidDel="00AE63A9">
            <w:delText>ere</w:delText>
          </w:r>
        </w:del>
      </w:ins>
      <w:ins w:id="1264" w:author="Yufeng" w:date="2021-10-10T19:49:00Z">
        <w:r w:rsidR="00AE63A9">
          <w:t>ere</w:t>
        </w:r>
      </w:ins>
      <w:ins w:id="1265" w:author="Thomas Kwong" w:date="2021-09-22T22:12:00Z">
        <w:r w:rsidRPr="00755CC4">
          <w:rPr>
            <w:rPrChange w:id="1266" w:author="Yufeng" w:date="2021-10-10T17:48:00Z">
              <w:rPr>
                <w:sz w:val="22"/>
              </w:rPr>
            </w:rPrChange>
          </w:rPr>
          <w:t xml:space="preserve"> published previously</w:t>
        </w:r>
        <w:r w:rsidRPr="00755CC4">
          <w:rPr>
            <w:rPrChange w:id="1267" w:author="Yufeng" w:date="2021-10-10T17:48:00Z">
              <w:rPr>
                <w:sz w:val="22"/>
              </w:rPr>
            </w:rPrChange>
          </w:rPr>
          <w:fldChar w:fldCharType="begin"/>
        </w:r>
      </w:ins>
      <w:r w:rsidR="00FD106C">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1268" w:author="Thomas Kwong" w:date="2021-09-22T22:12:00Z">
        <w:r w:rsidRPr="00755CC4">
          <w:rPr>
            <w:rPrChange w:id="1269" w:author="Yufeng" w:date="2021-10-10T17:48:00Z">
              <w:rPr>
                <w:sz w:val="22"/>
              </w:rPr>
            </w:rPrChange>
          </w:rPr>
          <w:fldChar w:fldCharType="separate"/>
        </w:r>
        <w:r w:rsidRPr="00755CC4">
          <w:rPr>
            <w:kern w:val="0"/>
            <w:vertAlign w:val="superscript"/>
            <w:rPrChange w:id="1270" w:author="Yufeng" w:date="2021-10-10T17:48:00Z">
              <w:rPr>
                <w:kern w:val="0"/>
                <w:sz w:val="22"/>
                <w:vertAlign w:val="superscript"/>
              </w:rPr>
            </w:rPrChange>
          </w:rPr>
          <w:t>14</w:t>
        </w:r>
        <w:r w:rsidRPr="00755CC4">
          <w:rPr>
            <w:rPrChange w:id="1271" w:author="Yufeng" w:date="2021-10-10T17:48:00Z">
              <w:rPr>
                <w:sz w:val="22"/>
              </w:rPr>
            </w:rPrChange>
          </w:rPr>
          <w:fldChar w:fldCharType="end"/>
        </w:r>
        <w:del w:id="1272" w:author="LIN, Yufeng" w:date="2021-09-23T13:00:00Z">
          <w:r w:rsidRPr="00755CC4" w:rsidDel="008E309A">
            <w:rPr>
              <w:rPrChange w:id="1273" w:author="Yufeng" w:date="2021-10-10T17:48:00Z">
                <w:rPr>
                  <w:sz w:val="22"/>
                </w:rPr>
              </w:rPrChange>
            </w:rPr>
            <w:delText xml:space="preserve">, we have added complete follow-up clinical information (see Supplementary </w:delText>
          </w:r>
          <w:commentRangeStart w:id="1274"/>
          <w:r w:rsidRPr="00755CC4" w:rsidDel="008E309A">
            <w:rPr>
              <w:rPrChange w:id="1275" w:author="Yufeng" w:date="2021-10-10T17:48:00Z">
                <w:rPr>
                  <w:sz w:val="22"/>
                </w:rPr>
              </w:rPrChange>
            </w:rPr>
            <w:delText xml:space="preserve">Table </w:delText>
          </w:r>
          <w:commentRangeEnd w:id="1274"/>
          <w:r w:rsidRPr="00755CC4" w:rsidDel="008E309A">
            <w:rPr>
              <w:rStyle w:val="CommentReference"/>
              <w:sz w:val="24"/>
              <w:szCs w:val="24"/>
              <w:rPrChange w:id="1276" w:author="Yufeng" w:date="2021-10-10T17:48:00Z">
                <w:rPr>
                  <w:rStyle w:val="CommentReference"/>
                  <w:sz w:val="22"/>
                  <w:szCs w:val="22"/>
                </w:rPr>
              </w:rPrChange>
            </w:rPr>
            <w:commentReference w:id="1274"/>
          </w:r>
          <w:r w:rsidRPr="00755CC4" w:rsidDel="008E309A">
            <w:rPr>
              <w:rPrChange w:id="1277" w:author="Yufeng" w:date="2021-10-10T17:48:00Z">
                <w:rPr>
                  <w:sz w:val="22"/>
                </w:rPr>
              </w:rPrChange>
            </w:rPr>
            <w:delText xml:space="preserve">2 and </w:delText>
          </w:r>
          <w:commentRangeStart w:id="1278"/>
          <w:r w:rsidRPr="00755CC4" w:rsidDel="008E309A">
            <w:rPr>
              <w:rPrChange w:id="1279" w:author="Yufeng" w:date="2021-10-10T17:48:00Z">
                <w:rPr>
                  <w:sz w:val="22"/>
                </w:rPr>
              </w:rPrChange>
            </w:rPr>
            <w:delText>Methods</w:delText>
          </w:r>
          <w:commentRangeEnd w:id="1278"/>
          <w:r w:rsidRPr="00755CC4" w:rsidDel="008E309A">
            <w:rPr>
              <w:rStyle w:val="CommentReference"/>
              <w:sz w:val="24"/>
              <w:szCs w:val="24"/>
              <w:rPrChange w:id="1280" w:author="Yufeng" w:date="2021-10-10T17:48:00Z">
                <w:rPr>
                  <w:rStyle w:val="CommentReference"/>
                  <w:sz w:val="22"/>
                  <w:szCs w:val="22"/>
                </w:rPr>
              </w:rPrChange>
            </w:rPr>
            <w:commentReference w:id="1278"/>
          </w:r>
          <w:r w:rsidRPr="00755CC4" w:rsidDel="008E309A">
            <w:rPr>
              <w:rPrChange w:id="1281" w:author="Yufeng" w:date="2021-10-10T17:48:00Z">
                <w:rPr>
                  <w:sz w:val="22"/>
                </w:rPr>
              </w:rPrChange>
            </w:rPr>
            <w:delText>)</w:delText>
          </w:r>
        </w:del>
        <w:r w:rsidRPr="00755CC4">
          <w:rPr>
            <w:rPrChange w:id="1282" w:author="Yufeng" w:date="2021-10-10T17:48:00Z">
              <w:rPr>
                <w:sz w:val="22"/>
              </w:rPr>
            </w:rPrChange>
          </w:rPr>
          <w:t xml:space="preserve">. These nine studies were organized from eight countries and various sampling procedures, sample storage, and DNA extraction protocols. </w:t>
        </w:r>
        <w:commentRangeEnd w:id="1178"/>
        <w:r w:rsidRPr="00E666DA">
          <w:rPr>
            <w:rStyle w:val="CommentReference"/>
            <w:sz w:val="24"/>
            <w:szCs w:val="24"/>
          </w:rPr>
          <w:commentReference w:id="1178"/>
        </w:r>
        <w:commentRangeEnd w:id="1006"/>
        <w:r w:rsidRPr="00E666DA">
          <w:rPr>
            <w:rStyle w:val="CommentReference"/>
            <w:sz w:val="24"/>
            <w:szCs w:val="24"/>
          </w:rPr>
          <w:commentReference w:id="1006"/>
        </w:r>
      </w:ins>
    </w:p>
    <w:p w14:paraId="622DC977" w14:textId="02279749" w:rsidR="00531B71" w:rsidRPr="0038659B" w:rsidRDefault="00531B71">
      <w:pPr>
        <w:pStyle w:val="title20825"/>
        <w:jc w:val="left"/>
        <w:rPr>
          <w:ins w:id="1283" w:author="Thomas Kwong" w:date="2021-09-22T22:12:00Z"/>
        </w:rPr>
        <w:pPrChange w:id="1284" w:author="Yufeng" w:date="2021-10-10T17:53:00Z">
          <w:pPr>
            <w:pStyle w:val="title20825"/>
          </w:pPr>
        </w:pPrChange>
      </w:pPr>
      <w:commentRangeStart w:id="1285"/>
      <w:commentRangeStart w:id="1286"/>
      <w:ins w:id="1287" w:author="Thomas Kwong" w:date="2021-09-22T22:12:00Z">
        <w:r w:rsidRPr="0038659B">
          <w:t xml:space="preserve">Hong Kong </w:t>
        </w:r>
        <w:del w:id="1288" w:author="Lung Ngai TING" w:date="2021-10-09T12:21:00Z">
          <w:r w:rsidRPr="00755CC4" w:rsidDel="00840D8C">
            <w:delText xml:space="preserve">study recruitment </w:delText>
          </w:r>
          <w:commentRangeStart w:id="1289"/>
          <w:commentRangeStart w:id="1290"/>
          <w:r w:rsidRPr="00755CC4" w:rsidDel="00840D8C">
            <w:delText>and sequencin</w:delText>
          </w:r>
        </w:del>
      </w:ins>
      <w:ins w:id="1291" w:author="Lung Ngai TING" w:date="2021-10-09T12:21:00Z">
        <w:r w:rsidR="00840D8C" w:rsidRPr="0038659B">
          <w:t xml:space="preserve">cohort </w:t>
        </w:r>
        <w:r w:rsidR="00FA1647" w:rsidRPr="0038659B">
          <w:t>with CRC, adenoma patients and healthy controls</w:t>
        </w:r>
      </w:ins>
      <w:ins w:id="1292" w:author="Thomas Kwong" w:date="2021-09-22T22:12:00Z">
        <w:del w:id="1293" w:author="Lung Ngai TING" w:date="2021-10-09T12:21:00Z">
          <w:r w:rsidRPr="00755CC4" w:rsidDel="00840D8C">
            <w:delText>g</w:delText>
          </w:r>
        </w:del>
        <w:commentRangeEnd w:id="1289"/>
        <w:r w:rsidRPr="00755CC4">
          <w:rPr>
            <w:rStyle w:val="CommentReference"/>
            <w:rFonts w:eastAsiaTheme="minorEastAsia"/>
            <w:b w:val="0"/>
            <w:sz w:val="24"/>
            <w:szCs w:val="24"/>
            <w:u w:val="none"/>
            <w:rPrChange w:id="1294" w:author="Yufeng" w:date="2021-10-10T17:48:00Z">
              <w:rPr>
                <w:rStyle w:val="CommentReference"/>
                <w:rFonts w:asciiTheme="minorHAnsi" w:eastAsiaTheme="minorEastAsia" w:hAnsiTheme="minorHAnsi" w:cstheme="minorBidi"/>
                <w:b w:val="0"/>
                <w:u w:val="none"/>
              </w:rPr>
            </w:rPrChange>
          </w:rPr>
          <w:commentReference w:id="1289"/>
        </w:r>
      </w:ins>
      <w:commentRangeEnd w:id="1290"/>
      <w:r w:rsidR="000F3921" w:rsidRPr="00755CC4">
        <w:rPr>
          <w:rStyle w:val="CommentReference"/>
          <w:rFonts w:eastAsiaTheme="minorEastAsia"/>
          <w:b w:val="0"/>
          <w:sz w:val="24"/>
          <w:szCs w:val="24"/>
          <w:u w:val="none"/>
          <w:rPrChange w:id="1295" w:author="Yufeng" w:date="2021-10-10T17:48:00Z">
            <w:rPr>
              <w:rStyle w:val="CommentReference"/>
              <w:rFonts w:asciiTheme="minorHAnsi" w:eastAsiaTheme="minorEastAsia" w:hAnsiTheme="minorHAnsi" w:cstheme="minorBidi"/>
              <w:b w:val="0"/>
              <w:u w:val="none"/>
            </w:rPr>
          </w:rPrChange>
        </w:rPr>
        <w:commentReference w:id="1290"/>
      </w:r>
    </w:p>
    <w:p w14:paraId="1196C0CF" w14:textId="08A72A6D" w:rsidR="00531B71" w:rsidRPr="00755CC4" w:rsidDel="009B5131" w:rsidRDefault="00531B71">
      <w:pPr>
        <w:jc w:val="left"/>
        <w:rPr>
          <w:ins w:id="1296" w:author="Thomas Kwong" w:date="2021-09-22T22:12:00Z"/>
          <w:del w:id="1297" w:author="LIN, Yufeng" w:date="2021-09-23T13:23:00Z"/>
          <w:rPrChange w:id="1298" w:author="Yufeng" w:date="2021-10-10T17:48:00Z">
            <w:rPr>
              <w:ins w:id="1299" w:author="Thomas Kwong" w:date="2021-09-22T22:12:00Z"/>
              <w:del w:id="1300" w:author="LIN, Yufeng" w:date="2021-09-23T13:23:00Z"/>
              <w:sz w:val="22"/>
            </w:rPr>
          </w:rPrChange>
        </w:rPr>
        <w:pPrChange w:id="1301" w:author="Yufeng" w:date="2021-10-10T17:53:00Z">
          <w:pPr/>
        </w:pPrChange>
      </w:pPr>
      <w:commentRangeStart w:id="1302"/>
      <w:commentRangeStart w:id="1303"/>
      <w:ins w:id="1304" w:author="Thomas Kwong" w:date="2021-09-22T22:12:00Z">
        <w:del w:id="1305" w:author="LIN, Yufeng" w:date="2021-09-23T13:23:00Z">
          <w:r w:rsidRPr="00755CC4" w:rsidDel="009B5131">
            <w:rPr>
              <w:rPrChange w:id="1306" w:author="Yufeng" w:date="2021-10-10T17:48:00Z">
                <w:rPr>
                  <w:sz w:val="22"/>
                </w:rPr>
              </w:rPrChange>
            </w:rPr>
            <w:delText xml:space="preserve">This clinical study </w:delText>
          </w:r>
          <w:commentRangeEnd w:id="1302"/>
          <w:r w:rsidRPr="00755CC4" w:rsidDel="009B5131">
            <w:rPr>
              <w:rStyle w:val="CommentReference"/>
              <w:sz w:val="24"/>
              <w:szCs w:val="24"/>
              <w:rPrChange w:id="1307" w:author="Yufeng" w:date="2021-10-10T17:48:00Z">
                <w:rPr>
                  <w:rStyle w:val="CommentReference"/>
                </w:rPr>
              </w:rPrChange>
            </w:rPr>
            <w:commentReference w:id="1302"/>
          </w:r>
        </w:del>
      </w:ins>
      <w:commentRangeEnd w:id="1303"/>
      <w:r w:rsidR="003557D0" w:rsidRPr="00755CC4">
        <w:rPr>
          <w:rStyle w:val="CommentReference"/>
          <w:sz w:val="24"/>
          <w:szCs w:val="24"/>
          <w:rPrChange w:id="1308" w:author="Yufeng" w:date="2021-10-10T17:48:00Z">
            <w:rPr>
              <w:rStyle w:val="CommentReference"/>
            </w:rPr>
          </w:rPrChange>
        </w:rPr>
        <w:commentReference w:id="1303"/>
      </w:r>
      <w:ins w:id="1309" w:author="Thomas Kwong" w:date="2021-09-22T22:12:00Z">
        <w:del w:id="1310" w:author="LIN, Yufeng" w:date="2021-09-23T13:23:00Z">
          <w:r w:rsidRPr="00755CC4" w:rsidDel="009B5131">
            <w:rPr>
              <w:rPrChange w:id="1311" w:author="Yufeng" w:date="2021-10-10T17:48:00Z">
                <w:rPr>
                  <w:sz w:val="22"/>
                </w:rPr>
              </w:rPrChange>
            </w:rPr>
            <w:delText xml:space="preserve">performed here was approved by the relevant ethics committees (Ethics Committee of Prince of Wales Hospital, Hong Kong, China, protocol NO. </w:delText>
          </w:r>
          <w:r w:rsidRPr="00755CC4" w:rsidDel="009B5131">
            <w:rPr>
              <w:highlight w:val="yellow"/>
              <w:rPrChange w:id="1312" w:author="Yufeng" w:date="2021-10-10T17:48:00Z">
                <w:rPr>
                  <w:sz w:val="22"/>
                  <w:highlight w:val="yellow"/>
                </w:rPr>
              </w:rPrChange>
            </w:rPr>
            <w:delText>***</w:delText>
          </w:r>
          <w:r w:rsidRPr="00755CC4" w:rsidDel="009B5131">
            <w:rPr>
              <w:rPrChange w:id="1313" w:author="Yufeng" w:date="2021-10-10T17:48:00Z">
                <w:rPr>
                  <w:sz w:val="22"/>
                </w:rPr>
              </w:rPrChange>
            </w:rPr>
            <w:delText>). Inform consent was obtained from all participants.</w:delText>
          </w:r>
        </w:del>
      </w:ins>
    </w:p>
    <w:p w14:paraId="5F6F9239" w14:textId="36D0BA04" w:rsidR="00531B71" w:rsidRPr="00755CC4" w:rsidRDefault="00531B71">
      <w:pPr>
        <w:jc w:val="left"/>
        <w:rPr>
          <w:ins w:id="1314" w:author="Thomas Kwong" w:date="2021-09-22T22:12:00Z"/>
          <w:rPrChange w:id="1315" w:author="Yufeng" w:date="2021-10-10T17:48:00Z">
            <w:rPr>
              <w:ins w:id="1316" w:author="Thomas Kwong" w:date="2021-09-22T22:12:00Z"/>
              <w:sz w:val="22"/>
            </w:rPr>
          </w:rPrChange>
        </w:rPr>
        <w:pPrChange w:id="1317" w:author="Yufeng" w:date="2021-10-10T17:53:00Z">
          <w:pPr/>
        </w:pPrChange>
      </w:pPr>
      <w:ins w:id="1318" w:author="Thomas Kwong" w:date="2021-09-22T22:12:00Z">
        <w:r w:rsidRPr="00755CC4">
          <w:rPr>
            <w:rPrChange w:id="1319" w:author="Yufeng" w:date="2021-10-10T17:48:00Z">
              <w:rPr>
                <w:sz w:val="22"/>
              </w:rPr>
            </w:rPrChange>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w:t>
        </w:r>
        <w:del w:id="1320" w:author="Lung Ngai TING" w:date="2021-10-09T12:21:00Z">
          <w:r w:rsidRPr="00755CC4" w:rsidDel="00B014B0">
            <w:rPr>
              <w:rPrChange w:id="1321" w:author="Yufeng" w:date="2021-10-10T17:48:00Z">
                <w:rPr>
                  <w:sz w:val="22"/>
                </w:rPr>
              </w:rPrChange>
            </w:rPr>
            <w:delText>of</w:delText>
          </w:r>
        </w:del>
      </w:ins>
      <w:ins w:id="1322" w:author="Lung Ngai TING" w:date="2021-10-09T12:21:00Z">
        <w:r w:rsidR="00B014B0" w:rsidRPr="0038659B">
          <w:t>with</w:t>
        </w:r>
      </w:ins>
      <w:ins w:id="1323" w:author="Thomas Kwong" w:date="2021-09-22T22:12:00Z">
        <w:r w:rsidRPr="00755CC4">
          <w:rPr>
            <w:rPrChange w:id="1324" w:author="Yufeng" w:date="2021-10-10T17:48:00Z">
              <w:rPr>
                <w:sz w:val="22"/>
              </w:rPr>
            </w:rPrChange>
          </w:rPr>
          <w:t xml:space="preserve"> 112 </w:t>
        </w:r>
        <w:del w:id="1325" w:author="Lung Ngai TING" w:date="2021-10-09T12:20:00Z">
          <w:r w:rsidRPr="00755CC4" w:rsidDel="004E7AC3">
            <w:rPr>
              <w:rPrChange w:id="1326" w:author="Yufeng" w:date="2021-10-10T17:48:00Z">
                <w:rPr>
                  <w:sz w:val="22"/>
                </w:rPr>
              </w:rPrChange>
            </w:rPr>
            <w:delText>control</w:delText>
          </w:r>
        </w:del>
      </w:ins>
      <w:ins w:id="1327" w:author="Lung Ngai TING" w:date="2021-10-09T12:20:00Z">
        <w:r w:rsidR="004E7AC3" w:rsidRPr="0038659B">
          <w:t>healthy</w:t>
        </w:r>
      </w:ins>
      <w:ins w:id="1328" w:author="Thomas Kwong" w:date="2021-09-22T22:12:00Z">
        <w:r w:rsidRPr="00755CC4">
          <w:rPr>
            <w:rPrChange w:id="1329" w:author="Yufeng" w:date="2021-10-10T17:48:00Z">
              <w:rPr>
                <w:sz w:val="22"/>
              </w:rPr>
            </w:rPrChange>
          </w:rPr>
          <w:t xml:space="preserve"> </w:t>
        </w:r>
        <w:del w:id="1330" w:author="Lung Ngai TING" w:date="2021-10-09T12:20:00Z">
          <w:r w:rsidRPr="00755CC4" w:rsidDel="004E7AC3">
            <w:rPr>
              <w:rPrChange w:id="1331" w:author="Yufeng" w:date="2021-10-10T17:48:00Z">
                <w:rPr>
                  <w:sz w:val="22"/>
                </w:rPr>
              </w:rPrChange>
            </w:rPr>
            <w:delText>subjects</w:delText>
          </w:r>
        </w:del>
      </w:ins>
      <w:ins w:id="1332" w:author="Lung Ngai TING" w:date="2021-10-09T12:20:00Z">
        <w:r w:rsidR="004E7AC3" w:rsidRPr="0038659B">
          <w:t>individuals</w:t>
        </w:r>
      </w:ins>
      <w:ins w:id="1333" w:author="Thomas Kwong" w:date="2021-09-22T22:12:00Z">
        <w:r w:rsidRPr="00755CC4">
          <w:rPr>
            <w:rPrChange w:id="1334" w:author="Yufeng" w:date="2021-10-10T17:48:00Z">
              <w:rPr>
                <w:sz w:val="22"/>
              </w:rPr>
            </w:rPrChange>
          </w:rPr>
          <w:t>, 111 patients with CRC, and 197 patients with colorectal adenoma</w:t>
        </w:r>
        <w:del w:id="1335" w:author="Lung Ngai TING" w:date="2021-10-09T12:20:00Z">
          <w:r w:rsidRPr="00755CC4" w:rsidDel="004E7AC3">
            <w:rPr>
              <w:rPrChange w:id="1336" w:author="Yufeng" w:date="2021-10-10T17:48:00Z">
                <w:rPr>
                  <w:sz w:val="22"/>
                </w:rPr>
              </w:rPrChange>
            </w:rPr>
            <w:delText>s</w:delText>
          </w:r>
        </w:del>
        <w:r w:rsidRPr="00755CC4">
          <w:rPr>
            <w:rPrChange w:id="1337" w:author="Yufeng" w:date="2021-10-10T17:48:00Z">
              <w:rPr>
                <w:sz w:val="22"/>
              </w:rPr>
            </w:rPrChange>
          </w:rPr>
          <w:t xml:space="preserve"> </w:t>
        </w:r>
        <w:del w:id="1338" w:author="Lung Ngai TING" w:date="2021-10-09T12:21:00Z">
          <w:r w:rsidRPr="00755CC4" w:rsidDel="004E7AC3">
            <w:rPr>
              <w:rPrChange w:id="1339" w:author="Yufeng" w:date="2021-10-10T17:48:00Z">
                <w:rPr>
                  <w:sz w:val="22"/>
                </w:rPr>
              </w:rPrChange>
            </w:rPr>
            <w:delText>were</w:delText>
          </w:r>
        </w:del>
      </w:ins>
      <w:ins w:id="1340" w:author="LIN, Yufeng" w:date="2021-10-07T10:38:00Z">
        <w:del w:id="1341" w:author="Lung Ngai TING" w:date="2021-10-09T12:21:00Z">
          <w:r w:rsidR="00E81CE7" w:rsidRPr="00755CC4" w:rsidDel="004E7AC3">
            <w:delText>as</w:delText>
          </w:r>
        </w:del>
      </w:ins>
      <w:ins w:id="1342" w:author="Lung Ngai TING" w:date="2021-10-09T12:21:00Z">
        <w:r w:rsidR="004E7AC3" w:rsidRPr="00755CC4">
          <w:t>were</w:t>
        </w:r>
      </w:ins>
      <w:ins w:id="1343" w:author="Thomas Kwong" w:date="2021-09-22T22:12:00Z">
        <w:r w:rsidRPr="00755CC4">
          <w:rPr>
            <w:rPrChange w:id="1344" w:author="Yufeng" w:date="2021-10-10T17:48:00Z">
              <w:rPr>
                <w:sz w:val="22"/>
              </w:rPr>
            </w:rPrChange>
          </w:rPr>
          <w:t xml:space="preserve"> recruited. </w:t>
        </w:r>
        <w:del w:id="1345" w:author="Lung Ngai TING" w:date="2021-10-09T12:21:00Z">
          <w:r w:rsidRPr="00755CC4" w:rsidDel="00B014B0">
            <w:rPr>
              <w:rPrChange w:id="1346" w:author="Yufeng" w:date="2021-10-10T17:48:00Z">
                <w:rPr>
                  <w:sz w:val="22"/>
                </w:rPr>
              </w:rPrChange>
            </w:rPr>
            <w:delText>Part of the</w:delText>
          </w:r>
        </w:del>
      </w:ins>
      <w:ins w:id="1347" w:author="Lung Ngai TING" w:date="2021-10-09T12:21:00Z">
        <w:r w:rsidR="00B014B0" w:rsidRPr="0038659B">
          <w:t>A subset of these</w:t>
        </w:r>
      </w:ins>
      <w:ins w:id="1348" w:author="Thomas Kwong" w:date="2021-09-22T22:12:00Z">
        <w:r w:rsidRPr="00755CC4">
          <w:rPr>
            <w:rPrChange w:id="1349" w:author="Yufeng" w:date="2021-10-10T17:48:00Z">
              <w:rPr>
                <w:sz w:val="22"/>
              </w:rPr>
            </w:rPrChange>
          </w:rPr>
          <w:t xml:space="preserve"> samples </w:t>
        </w:r>
        <w:del w:id="1350" w:author="Lung Ngai TING" w:date="2021-10-09T12:21:00Z">
          <w:r w:rsidRPr="00755CC4" w:rsidDel="00B014B0">
            <w:rPr>
              <w:rPrChange w:id="1351" w:author="Yufeng" w:date="2021-10-10T17:48:00Z">
                <w:rPr>
                  <w:sz w:val="22"/>
                </w:rPr>
              </w:rPrChange>
            </w:rPr>
            <w:delText>had</w:delText>
          </w:r>
        </w:del>
      </w:ins>
      <w:ins w:id="1352" w:author="Lung Ngai TING" w:date="2021-10-09T12:21:00Z">
        <w:r w:rsidR="00B014B0" w:rsidRPr="0038659B">
          <w:t>have</w:t>
        </w:r>
      </w:ins>
      <w:ins w:id="1353" w:author="Thomas Kwong" w:date="2021-09-22T22:12:00Z">
        <w:r w:rsidRPr="00755CC4">
          <w:rPr>
            <w:rPrChange w:id="1354" w:author="Yufeng" w:date="2021-10-10T17:48:00Z">
              <w:rPr>
                <w:sz w:val="22"/>
              </w:rPr>
            </w:rPrChange>
          </w:rPr>
          <w:t xml:space="preserve"> been published in </w:t>
        </w:r>
        <w:del w:id="1355" w:author="Lung Ngai TING" w:date="2021-10-09T12:21:00Z">
          <w:r w:rsidRPr="00755CC4" w:rsidDel="00B014B0">
            <w:rPr>
              <w:rPrChange w:id="1356" w:author="Yufeng" w:date="2021-10-10T17:48:00Z">
                <w:rPr>
                  <w:sz w:val="22"/>
                </w:rPr>
              </w:rPrChange>
            </w:rPr>
            <w:delText>the</w:delText>
          </w:r>
        </w:del>
      </w:ins>
      <w:ins w:id="1357" w:author="Lung Ngai TING" w:date="2021-10-09T12:21:00Z">
        <w:r w:rsidR="00B014B0" w:rsidRPr="0038659B">
          <w:t>a</w:t>
        </w:r>
      </w:ins>
      <w:ins w:id="1358" w:author="Thomas Kwong" w:date="2021-09-22T22:12:00Z">
        <w:r w:rsidRPr="00755CC4">
          <w:rPr>
            <w:rPrChange w:id="1359" w:author="Yufeng" w:date="2021-10-10T17:48:00Z">
              <w:rPr>
                <w:sz w:val="22"/>
              </w:rPr>
            </w:rPrChange>
          </w:rPr>
          <w:t xml:space="preserve"> previous research</w:t>
        </w:r>
        <w:r w:rsidRPr="00755CC4">
          <w:rPr>
            <w:rPrChange w:id="1360" w:author="Yufeng" w:date="2021-10-10T17:48:00Z">
              <w:rPr>
                <w:sz w:val="22"/>
              </w:rPr>
            </w:rPrChange>
          </w:rPr>
          <w:fldChar w:fldCharType="begin"/>
        </w:r>
      </w:ins>
      <w:r w:rsidR="00FD106C">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361" w:author="Thomas Kwong" w:date="2021-09-22T22:12:00Z">
        <w:r w:rsidRPr="00755CC4">
          <w:rPr>
            <w:rPrChange w:id="1362" w:author="Yufeng" w:date="2021-10-10T17:48:00Z">
              <w:rPr>
                <w:sz w:val="22"/>
              </w:rPr>
            </w:rPrChange>
          </w:rPr>
          <w:fldChar w:fldCharType="separate"/>
        </w:r>
      </w:ins>
      <w:r w:rsidR="008E309A" w:rsidRPr="00755CC4">
        <w:rPr>
          <w:kern w:val="0"/>
          <w:vertAlign w:val="superscript"/>
          <w:rPrChange w:id="1363" w:author="Yufeng" w:date="2021-10-10T17:48:00Z">
            <w:rPr>
              <w:kern w:val="0"/>
              <w:sz w:val="22"/>
              <w:vertAlign w:val="superscript"/>
            </w:rPr>
          </w:rPrChange>
        </w:rPr>
        <w:t>21</w:t>
      </w:r>
      <w:ins w:id="1364" w:author="Thomas Kwong" w:date="2021-09-22T22:12:00Z">
        <w:r w:rsidRPr="00755CC4">
          <w:rPr>
            <w:rPrChange w:id="1365" w:author="Yufeng" w:date="2021-10-10T17:48:00Z">
              <w:rPr>
                <w:sz w:val="22"/>
              </w:rPr>
            </w:rPrChange>
          </w:rPr>
          <w:fldChar w:fldCharType="end"/>
        </w:r>
        <w:r w:rsidRPr="00755CC4">
          <w:rPr>
            <w:rPrChange w:id="1366" w:author="Yufeng" w:date="2021-10-10T17:48:00Z">
              <w:rPr>
                <w:sz w:val="22"/>
              </w:rPr>
            </w:rPrChange>
          </w:rPr>
          <w:t>.</w:t>
        </w:r>
        <w:commentRangeEnd w:id="1285"/>
        <w:r w:rsidRPr="00E666DA">
          <w:rPr>
            <w:rStyle w:val="CommentReference"/>
            <w:sz w:val="24"/>
            <w:szCs w:val="24"/>
          </w:rPr>
          <w:commentReference w:id="1285"/>
        </w:r>
      </w:ins>
      <w:commentRangeEnd w:id="1286"/>
      <w:r w:rsidR="000F3921" w:rsidRPr="00E666DA">
        <w:rPr>
          <w:rStyle w:val="CommentReference"/>
          <w:sz w:val="24"/>
          <w:szCs w:val="24"/>
        </w:rPr>
        <w:commentReference w:id="1286"/>
      </w:r>
    </w:p>
    <w:p w14:paraId="56498A6B" w14:textId="17C009E9" w:rsidR="00531B71" w:rsidRPr="0038659B" w:rsidRDefault="00531B71">
      <w:pPr>
        <w:pStyle w:val="title20825"/>
        <w:jc w:val="left"/>
        <w:rPr>
          <w:ins w:id="1367" w:author="Thomas Kwong" w:date="2021-09-22T22:12:00Z"/>
        </w:rPr>
        <w:pPrChange w:id="1368" w:author="Yufeng" w:date="2021-10-10T17:53:00Z">
          <w:pPr>
            <w:pStyle w:val="title20825"/>
          </w:pPr>
        </w:pPrChange>
      </w:pPr>
      <w:ins w:id="1369" w:author="Thomas Kwong" w:date="2021-09-22T22:12:00Z">
        <w:r w:rsidRPr="0038659B">
          <w:lastRenderedPageBreak/>
          <w:t xml:space="preserve">Sample </w:t>
        </w:r>
        <w:del w:id="1370" w:author="Lung Ngai TING" w:date="2021-10-09T12:22:00Z">
          <w:r w:rsidRPr="00755CC4" w:rsidDel="00D471BD">
            <w:delText>filter criteria</w:delText>
          </w:r>
        </w:del>
      </w:ins>
      <w:ins w:id="1371" w:author="Lung Ngai TING" w:date="2021-10-09T12:22:00Z">
        <w:r w:rsidR="00D471BD" w:rsidRPr="0038659B">
          <w:t>filtering</w:t>
        </w:r>
      </w:ins>
    </w:p>
    <w:p w14:paraId="5E50126C" w14:textId="49D58F26" w:rsidR="00531B71" w:rsidRPr="00755CC4" w:rsidRDefault="00531B71">
      <w:pPr>
        <w:jc w:val="left"/>
        <w:rPr>
          <w:ins w:id="1372" w:author="Thomas Kwong" w:date="2021-09-22T22:12:00Z"/>
          <w:rPrChange w:id="1373" w:author="Yufeng" w:date="2021-10-10T17:48:00Z">
            <w:rPr>
              <w:ins w:id="1374" w:author="Thomas Kwong" w:date="2021-09-22T22:12:00Z"/>
              <w:sz w:val="22"/>
            </w:rPr>
          </w:rPrChange>
        </w:rPr>
        <w:pPrChange w:id="1375" w:author="Yufeng" w:date="2021-10-10T17:53:00Z">
          <w:pPr/>
        </w:pPrChange>
      </w:pPr>
      <w:ins w:id="1376" w:author="Thomas Kwong" w:date="2021-09-22T22:12:00Z">
        <w:r w:rsidRPr="00755CC4">
          <w:rPr>
            <w:rPrChange w:id="1377" w:author="Yufeng" w:date="2021-10-10T17:48:00Z">
              <w:rPr>
                <w:sz w:val="22"/>
              </w:rPr>
            </w:rPrChange>
          </w:rPr>
          <w:t>To ensure consistent and high</w:t>
        </w:r>
        <w:del w:id="1378" w:author="LIN, Yufeng" w:date="2021-10-07T10:38:00Z">
          <w:r w:rsidRPr="00755CC4" w:rsidDel="00E81CE7">
            <w:rPr>
              <w:rPrChange w:id="1379" w:author="Yufeng" w:date="2021-10-10T17:48:00Z">
                <w:rPr>
                  <w:sz w:val="22"/>
                </w:rPr>
              </w:rPrChange>
            </w:rPr>
            <w:delText xml:space="preserve"> </w:delText>
          </w:r>
        </w:del>
      </w:ins>
      <w:ins w:id="1380" w:author="LIN, Yufeng" w:date="2021-10-07T10:38:00Z">
        <w:r w:rsidR="00E81CE7" w:rsidRPr="0038659B">
          <w:t>-</w:t>
        </w:r>
      </w:ins>
      <w:ins w:id="1381" w:author="Thomas Kwong" w:date="2021-09-22T22:12:00Z">
        <w:r w:rsidRPr="00755CC4">
          <w:rPr>
            <w:rPrChange w:id="1382" w:author="Yufeng" w:date="2021-10-10T17:48:00Z">
              <w:rPr>
                <w:sz w:val="22"/>
              </w:rPr>
            </w:rPrChange>
          </w:rPr>
          <w:t>quality data, samples were subjected to filtering before analysis.</w:t>
        </w:r>
        <w:commentRangeStart w:id="1383"/>
        <w:commentRangeStart w:id="1384"/>
        <w:commentRangeStart w:id="1385"/>
        <w:r w:rsidRPr="00755CC4">
          <w:rPr>
            <w:rPrChange w:id="1386" w:author="Yufeng" w:date="2021-10-10T17:48:00Z">
              <w:rPr>
                <w:sz w:val="22"/>
              </w:rPr>
            </w:rPrChange>
          </w:rPr>
          <w:t xml:space="preserve"> </w:t>
        </w:r>
      </w:ins>
      <w:ins w:id="1387" w:author="Lung Ngai TING" w:date="2021-10-09T12:22:00Z">
        <w:r w:rsidR="0092656E" w:rsidRPr="0038659B">
          <w:t xml:space="preserve">Patients </w:t>
        </w:r>
      </w:ins>
      <w:ins w:id="1388" w:author="Lung Ngai TING" w:date="2021-10-09T12:23:00Z">
        <w:r w:rsidR="0092656E" w:rsidRPr="0038659B">
          <w:t xml:space="preserve">after </w:t>
        </w:r>
      </w:ins>
      <w:ins w:id="1389" w:author="Thomas Kwong" w:date="2021-09-22T22:12:00Z">
        <w:del w:id="1390" w:author="Lung Ngai TING" w:date="2021-10-09T12:22:00Z">
          <w:r w:rsidRPr="00755CC4" w:rsidDel="0092656E">
            <w:rPr>
              <w:rPrChange w:id="1391" w:author="Yufeng" w:date="2021-10-10T17:48:00Z">
                <w:rPr>
                  <w:sz w:val="22"/>
                </w:rPr>
              </w:rPrChange>
            </w:rPr>
            <w:delText>A</w:delText>
          </w:r>
        </w:del>
        <w:del w:id="1392" w:author="Lung Ngai TING" w:date="2021-10-09T12:23:00Z">
          <w:r w:rsidRPr="00755CC4" w:rsidDel="0092656E">
            <w:rPr>
              <w:rPrChange w:id="1393" w:author="Yufeng" w:date="2021-10-10T17:48:00Z">
                <w:rPr>
                  <w:sz w:val="22"/>
                </w:rPr>
              </w:rPrChange>
            </w:rPr>
            <w:delText xml:space="preserve">bnormal conditions, such as the IBD, </w:delText>
          </w:r>
        </w:del>
        <w:del w:id="1394" w:author="Lung Ngai TING" w:date="2021-10-09T12:22:00Z">
          <w:r w:rsidRPr="00755CC4" w:rsidDel="0092656E">
            <w:rPr>
              <w:rPrChange w:id="1395" w:author="Yufeng" w:date="2021-10-10T17:48:00Z">
                <w:rPr>
                  <w:sz w:val="22"/>
                </w:rPr>
              </w:rPrChange>
            </w:rPr>
            <w:delText xml:space="preserve">history </w:delText>
          </w:r>
        </w:del>
        <w:r w:rsidRPr="00755CC4">
          <w:rPr>
            <w:rPrChange w:id="1396" w:author="Yufeng" w:date="2021-10-10T17:48:00Z">
              <w:rPr>
                <w:sz w:val="22"/>
              </w:rPr>
            </w:rPrChange>
          </w:rPr>
          <w:t>su</w:t>
        </w:r>
      </w:ins>
      <w:ins w:id="1397" w:author="LIN, Yufeng" w:date="2021-10-07T10:38:00Z">
        <w:r w:rsidR="00E81CE7" w:rsidRPr="0038659B">
          <w:t>r</w:t>
        </w:r>
      </w:ins>
      <w:ins w:id="1398" w:author="Thomas Kwong" w:date="2021-09-22T22:12:00Z">
        <w:r w:rsidRPr="00755CC4">
          <w:rPr>
            <w:rPrChange w:id="1399" w:author="Yufeng" w:date="2021-10-10T17:48:00Z">
              <w:rPr>
                <w:sz w:val="22"/>
              </w:rPr>
            </w:rPrChange>
          </w:rPr>
          <w:t>gery</w:t>
        </w:r>
        <w:del w:id="1400" w:author="Lung Ngai TING" w:date="2021-10-09T12:22:00Z">
          <w:r w:rsidRPr="00755CC4" w:rsidDel="0092656E">
            <w:rPr>
              <w:rPrChange w:id="1401" w:author="Yufeng" w:date="2021-10-10T17:48:00Z">
                <w:rPr>
                  <w:sz w:val="22"/>
                </w:rPr>
              </w:rPrChange>
            </w:rPr>
            <w:delText xml:space="preserve"> patients</w:delText>
          </w:r>
        </w:del>
        <w:r w:rsidRPr="00755CC4">
          <w:rPr>
            <w:rPrChange w:id="1402" w:author="Yufeng" w:date="2021-10-10T17:48:00Z">
              <w:rPr>
                <w:sz w:val="22"/>
              </w:rPr>
            </w:rPrChange>
          </w:rPr>
          <w:t xml:space="preserve">, </w:t>
        </w:r>
        <w:del w:id="1403" w:author="Lung Ngai TING" w:date="2021-10-09T12:23:00Z">
          <w:r w:rsidRPr="00755CC4" w:rsidDel="0092656E">
            <w:rPr>
              <w:rPrChange w:id="1404" w:author="Yufeng" w:date="2021-10-10T17:48:00Z">
                <w:rPr>
                  <w:sz w:val="22"/>
                </w:rPr>
              </w:rPrChange>
            </w:rPr>
            <w:delText>and</w:delText>
          </w:r>
        </w:del>
      </w:ins>
      <w:ins w:id="1405" w:author="Lung Ngai TING" w:date="2021-10-09T12:23:00Z">
        <w:r w:rsidR="0092656E" w:rsidRPr="0038659B">
          <w:t>or with</w:t>
        </w:r>
      </w:ins>
      <w:ins w:id="1406" w:author="Thomas Kwong" w:date="2021-09-22T22:12:00Z">
        <w:r w:rsidRPr="00755CC4">
          <w:rPr>
            <w:rPrChange w:id="1407" w:author="Yufeng" w:date="2021-10-10T17:48:00Z">
              <w:rPr>
                <w:sz w:val="22"/>
              </w:rPr>
            </w:rPrChange>
          </w:rPr>
          <w:t xml:space="preserve"> ambiguous </w:t>
        </w:r>
        <w:del w:id="1408" w:author="Lung Ngai TING" w:date="2021-10-09T12:24:00Z">
          <w:r w:rsidRPr="00755CC4" w:rsidDel="00C4718F">
            <w:rPr>
              <w:rPrChange w:id="1409" w:author="Yufeng" w:date="2021-10-10T17:48:00Z">
                <w:rPr>
                  <w:sz w:val="22"/>
                </w:rPr>
              </w:rPrChange>
            </w:rPr>
            <w:delText>stage</w:delText>
          </w:r>
        </w:del>
      </w:ins>
      <w:ins w:id="1410" w:author="Lung Ngai TING" w:date="2021-10-09T12:24:00Z">
        <w:r w:rsidR="00C4718F" w:rsidRPr="0038659B">
          <w:t>conditions (CRC, adenoma or healthy controls)</w:t>
        </w:r>
      </w:ins>
      <w:ins w:id="1411" w:author="Thomas Kwong" w:date="2021-09-22T22:12:00Z">
        <w:r w:rsidRPr="00755CC4">
          <w:rPr>
            <w:rPrChange w:id="1412" w:author="Yufeng" w:date="2021-10-10T17:48:00Z">
              <w:rPr>
                <w:sz w:val="22"/>
              </w:rPr>
            </w:rPrChange>
          </w:rPr>
          <w:t xml:space="preserve"> </w:t>
        </w:r>
        <w:del w:id="1413" w:author="Lung Ngai TING" w:date="2021-10-09T12:22:00Z">
          <w:r w:rsidRPr="00755CC4" w:rsidDel="0092656E">
            <w:rPr>
              <w:rPrChange w:id="1414" w:author="Yufeng" w:date="2021-10-10T17:48:00Z">
                <w:rPr>
                  <w:sz w:val="22"/>
                </w:rPr>
              </w:rPrChange>
            </w:rPr>
            <w:delText xml:space="preserve">patients </w:delText>
          </w:r>
        </w:del>
        <w:r w:rsidRPr="00755CC4">
          <w:rPr>
            <w:rPrChange w:id="1415" w:author="Yufeng" w:date="2021-10-10T17:48:00Z">
              <w:rPr>
                <w:sz w:val="22"/>
              </w:rPr>
            </w:rPrChange>
          </w:rPr>
          <w:t xml:space="preserve">were discarded. </w:t>
        </w:r>
        <w:commentRangeEnd w:id="1383"/>
        <w:r w:rsidRPr="00E666DA">
          <w:rPr>
            <w:rStyle w:val="CommentReference"/>
            <w:sz w:val="24"/>
            <w:szCs w:val="24"/>
          </w:rPr>
          <w:commentReference w:id="1383"/>
        </w:r>
      </w:ins>
      <w:commentRangeEnd w:id="1384"/>
      <w:r w:rsidR="00D1238A" w:rsidRPr="00E666DA">
        <w:rPr>
          <w:rStyle w:val="CommentReference"/>
          <w:sz w:val="24"/>
          <w:szCs w:val="24"/>
        </w:rPr>
        <w:commentReference w:id="1384"/>
      </w:r>
      <w:commentRangeEnd w:id="1385"/>
      <w:r w:rsidR="005D0883" w:rsidRPr="00E666DA">
        <w:rPr>
          <w:rStyle w:val="CommentReference"/>
          <w:sz w:val="24"/>
          <w:szCs w:val="24"/>
        </w:rPr>
        <w:commentReference w:id="1385"/>
      </w:r>
      <w:ins w:id="1416" w:author="Thomas Kwong" w:date="2021-09-22T22:12:00Z">
        <w:r w:rsidRPr="00755CC4">
          <w:rPr>
            <w:rPrChange w:id="1417" w:author="Yufeng" w:date="2021-10-10T17:48:00Z">
              <w:rPr>
                <w:sz w:val="22"/>
              </w:rPr>
            </w:rPrChange>
          </w:rPr>
          <w:t>We only included the PCR-free cohort</w:t>
        </w:r>
        <w:del w:id="1418" w:author="LIN, Yufeng" w:date="2021-10-07T10:38:00Z">
          <w:r w:rsidRPr="00755CC4" w:rsidDel="00E81CE7">
            <w:rPr>
              <w:rPrChange w:id="1419" w:author="Yufeng" w:date="2021-10-10T17:48:00Z">
                <w:rPr>
                  <w:sz w:val="22"/>
                </w:rPr>
              </w:rPrChange>
            </w:rPr>
            <w:delText>,</w:delText>
          </w:r>
        </w:del>
        <w:r w:rsidRPr="00755CC4">
          <w:rPr>
            <w:rPrChange w:id="1420" w:author="Yufeng" w:date="2021-10-10T17:48:00Z">
              <w:rPr>
                <w:sz w:val="22"/>
              </w:rPr>
            </w:rPrChange>
          </w:rPr>
          <w:t xml:space="preserve"> because the PCR-free kits could reduce bias and cell spike-in controls for</w:t>
        </w:r>
      </w:ins>
      <w:ins w:id="1421" w:author="Lung Ngai TING" w:date="2021-10-09T12:25:00Z">
        <w:r w:rsidR="00C4718F" w:rsidRPr="0038659B">
          <w:t xml:space="preserve"> a</w:t>
        </w:r>
      </w:ins>
      <w:ins w:id="1422" w:author="Thomas Kwong" w:date="2021-09-22T22:12:00Z">
        <w:r w:rsidRPr="00755CC4">
          <w:rPr>
            <w:rPrChange w:id="1423" w:author="Yufeng" w:date="2021-10-10T17:48:00Z">
              <w:rPr>
                <w:sz w:val="22"/>
              </w:rPr>
            </w:rPrChange>
          </w:rPr>
          <w:t xml:space="preserve"> more accurate quantification</w:t>
        </w:r>
        <w:r w:rsidRPr="00755CC4">
          <w:rPr>
            <w:rPrChange w:id="1424" w:author="Yufeng" w:date="2021-10-10T17:48:00Z">
              <w:rPr>
                <w:sz w:val="22"/>
              </w:rPr>
            </w:rPrChange>
          </w:rPr>
          <w:fldChar w:fldCharType="begin"/>
        </w:r>
      </w:ins>
      <w:r w:rsidR="00FD106C">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1425" w:author="Thomas Kwong" w:date="2021-09-22T22:12:00Z">
        <w:r w:rsidRPr="00755CC4">
          <w:rPr>
            <w:rPrChange w:id="1426" w:author="Yufeng" w:date="2021-10-10T17:48:00Z">
              <w:rPr>
                <w:sz w:val="22"/>
              </w:rPr>
            </w:rPrChange>
          </w:rPr>
          <w:fldChar w:fldCharType="separate"/>
        </w:r>
      </w:ins>
      <w:r w:rsidR="008E309A" w:rsidRPr="00755CC4">
        <w:rPr>
          <w:kern w:val="0"/>
          <w:vertAlign w:val="superscript"/>
          <w:rPrChange w:id="1427" w:author="Yufeng" w:date="2021-10-10T17:48:00Z">
            <w:rPr>
              <w:kern w:val="0"/>
              <w:sz w:val="22"/>
              <w:vertAlign w:val="superscript"/>
            </w:rPr>
          </w:rPrChange>
        </w:rPr>
        <w:t>22</w:t>
      </w:r>
      <w:ins w:id="1428" w:author="Thomas Kwong" w:date="2021-09-22T22:12:00Z">
        <w:r w:rsidRPr="00755CC4">
          <w:rPr>
            <w:rPrChange w:id="1429" w:author="Yufeng" w:date="2021-10-10T17:48:00Z">
              <w:rPr>
                <w:sz w:val="22"/>
              </w:rPr>
            </w:rPrChange>
          </w:rPr>
          <w:fldChar w:fldCharType="end"/>
        </w:r>
        <w:r w:rsidRPr="00755CC4">
          <w:rPr>
            <w:rPrChange w:id="1430" w:author="Yufeng" w:date="2021-10-10T17:48:00Z">
              <w:rPr>
                <w:sz w:val="22"/>
              </w:rPr>
            </w:rPrChange>
          </w:rPr>
          <w:t xml:space="preserve">. </w:t>
        </w:r>
        <w:del w:id="1431" w:author="Lung Ngai TING" w:date="2021-10-09T12:25:00Z">
          <w:r w:rsidRPr="00755CC4" w:rsidDel="00C4718F">
            <w:rPr>
              <w:rPrChange w:id="1432" w:author="Yufeng" w:date="2021-10-10T17:48:00Z">
                <w:rPr>
                  <w:sz w:val="22"/>
                </w:rPr>
              </w:rPrChange>
            </w:rPr>
            <w:delText>Last</w:delText>
          </w:r>
        </w:del>
      </w:ins>
      <w:ins w:id="1433" w:author="Lung Ngai TING" w:date="2021-10-09T12:25:00Z">
        <w:r w:rsidR="00C4718F" w:rsidRPr="0038659B">
          <w:t>Finally</w:t>
        </w:r>
      </w:ins>
      <w:ins w:id="1434" w:author="Thomas Kwong" w:date="2021-09-22T22:12:00Z">
        <w:r w:rsidRPr="00755CC4">
          <w:rPr>
            <w:rPrChange w:id="1435" w:author="Yufeng" w:date="2021-10-10T17:48:00Z">
              <w:rPr>
                <w:sz w:val="22"/>
              </w:rPr>
            </w:rPrChange>
          </w:rPr>
          <w:t xml:space="preserve">, we excluded the </w:t>
        </w:r>
        <w:del w:id="1436" w:author="Lung Ngai TING" w:date="2021-10-09T12:25:00Z">
          <w:r w:rsidRPr="00755CC4" w:rsidDel="000D0018">
            <w:rPr>
              <w:rPrChange w:id="1437" w:author="Yufeng" w:date="2021-10-10T17:48:00Z">
                <w:rPr>
                  <w:sz w:val="22"/>
                </w:rPr>
              </w:rPrChange>
            </w:rPr>
            <w:delText xml:space="preserve">low-aliganment reads </w:delText>
          </w:r>
        </w:del>
        <w:r w:rsidRPr="00755CC4">
          <w:rPr>
            <w:rPrChange w:id="1438" w:author="Yufeng" w:date="2021-10-10T17:48:00Z">
              <w:rPr>
                <w:sz w:val="22"/>
              </w:rPr>
            </w:rPrChange>
          </w:rPr>
          <w:t>samples</w:t>
        </w:r>
      </w:ins>
      <w:ins w:id="1439" w:author="LIN, Yufeng" w:date="2021-09-23T13:05:00Z">
        <w:r w:rsidR="00D1238A" w:rsidRPr="00755CC4">
          <w:rPr>
            <w:rPrChange w:id="1440" w:author="Yufeng" w:date="2021-10-10T17:48:00Z">
              <w:rPr>
                <w:sz w:val="22"/>
              </w:rPr>
            </w:rPrChange>
          </w:rPr>
          <w:t xml:space="preserve"> </w:t>
        </w:r>
      </w:ins>
      <w:ins w:id="1441" w:author="Lung Ngai TING" w:date="2021-10-09T12:25:00Z">
        <w:r w:rsidR="000D0018" w:rsidRPr="0038659B">
          <w:t xml:space="preserve">with low-alignment reads </w:t>
        </w:r>
      </w:ins>
      <w:ins w:id="1442" w:author="LIN, Yufeng" w:date="2021-09-23T13:05:00Z">
        <w:r w:rsidR="00D1238A" w:rsidRPr="00755CC4">
          <w:rPr>
            <w:rPrChange w:id="1443" w:author="Yufeng" w:date="2021-10-10T17:48:00Z">
              <w:rPr>
                <w:sz w:val="22"/>
              </w:rPr>
            </w:rPrChange>
          </w:rPr>
          <w:t>(</w:t>
        </w:r>
      </w:ins>
      <w:ins w:id="1444" w:author="LIN, Yufeng" w:date="2021-09-23T13:06:00Z">
        <w:r w:rsidR="00D1238A" w:rsidRPr="00755CC4">
          <w:rPr>
            <w:rPrChange w:id="1445" w:author="Yufeng" w:date="2021-10-10T17:48:00Z">
              <w:rPr>
                <w:sz w:val="22"/>
              </w:rPr>
            </w:rPrChange>
          </w:rPr>
          <w:t>less than 1,000,000</w:t>
        </w:r>
      </w:ins>
      <w:ins w:id="1446" w:author="LIN, Yufeng" w:date="2021-09-23T13:05:00Z">
        <w:r w:rsidR="00D1238A" w:rsidRPr="00755CC4">
          <w:rPr>
            <w:rPrChange w:id="1447" w:author="Yufeng" w:date="2021-10-10T17:48:00Z">
              <w:rPr>
                <w:sz w:val="22"/>
              </w:rPr>
            </w:rPrChange>
          </w:rPr>
          <w:t>)</w:t>
        </w:r>
      </w:ins>
      <w:ins w:id="1448" w:author="Thomas Kwong" w:date="2021-09-22T22:12:00Z">
        <w:r w:rsidRPr="00755CC4">
          <w:rPr>
            <w:rPrChange w:id="1449" w:author="Yufeng" w:date="2021-10-10T17:48:00Z">
              <w:rPr>
                <w:sz w:val="22"/>
              </w:rPr>
            </w:rPrChange>
          </w:rPr>
          <w:t xml:space="preserve">, which might </w:t>
        </w:r>
        <w:del w:id="1450" w:author="Lung Ngai TING" w:date="2021-10-09T12:25:00Z">
          <w:r w:rsidRPr="00755CC4" w:rsidDel="000D0018">
            <w:rPr>
              <w:rPrChange w:id="1451" w:author="Yufeng" w:date="2021-10-10T17:48:00Z">
                <w:rPr>
                  <w:sz w:val="22"/>
                </w:rPr>
              </w:rPrChange>
            </w:rPr>
            <w:delText xml:space="preserve">cause by </w:delText>
          </w:r>
        </w:del>
      </w:ins>
      <w:ins w:id="1452" w:author="Lung Ngai TING" w:date="2021-10-09T12:25:00Z">
        <w:r w:rsidR="000D0018" w:rsidRPr="0038659B">
          <w:t xml:space="preserve">be due to </w:t>
        </w:r>
      </w:ins>
      <w:ins w:id="1453" w:author="Thomas Kwong" w:date="2021-09-22T22:12:00Z">
        <w:del w:id="1454" w:author="Lung Ngai TING" w:date="2021-10-09T12:25:00Z">
          <w:r w:rsidRPr="00755CC4" w:rsidDel="000D0018">
            <w:rPr>
              <w:rPrChange w:id="1455" w:author="Yufeng" w:date="2021-10-10T17:48:00Z">
                <w:rPr>
                  <w:sz w:val="22"/>
                </w:rPr>
              </w:rPrChange>
            </w:rPr>
            <w:delText xml:space="preserve">the </w:delText>
          </w:r>
        </w:del>
        <w:r w:rsidRPr="00755CC4">
          <w:rPr>
            <w:rPrChange w:id="1456" w:author="Yufeng" w:date="2021-10-10T17:48:00Z">
              <w:rPr>
                <w:sz w:val="22"/>
              </w:rPr>
            </w:rPrChange>
          </w:rPr>
          <w:t>low sequencing depth</w:t>
        </w:r>
      </w:ins>
      <w:ins w:id="1457" w:author="Lung Ngai TING" w:date="2021-10-09T12:29:00Z">
        <w:r w:rsidR="004204A4" w:rsidRPr="0038659B">
          <w:t xml:space="preserve"> and</w:t>
        </w:r>
      </w:ins>
      <w:ins w:id="1458" w:author="Thomas Kwong" w:date="2021-09-22T22:12:00Z">
        <w:del w:id="1459" w:author="Lung Ngai TING" w:date="2021-10-09T12:29:00Z">
          <w:r w:rsidRPr="00755CC4" w:rsidDel="004204A4">
            <w:rPr>
              <w:rPrChange w:id="1460" w:author="Yufeng" w:date="2021-10-10T17:48:00Z">
                <w:rPr>
                  <w:sz w:val="22"/>
                </w:rPr>
              </w:rPrChange>
            </w:rPr>
            <w:delText>,</w:delText>
          </w:r>
        </w:del>
        <w:r w:rsidRPr="00755CC4">
          <w:rPr>
            <w:rPrChange w:id="1461" w:author="Yufeng" w:date="2021-10-10T17:48:00Z">
              <w:rPr>
                <w:sz w:val="22"/>
              </w:rPr>
            </w:rPrChange>
          </w:rPr>
          <w:t xml:space="preserve"> </w:t>
        </w:r>
      </w:ins>
      <w:ins w:id="1462" w:author="LIN, Yufeng" w:date="2021-10-07T10:38:00Z">
        <w:del w:id="1463" w:author="Lung Ngai TING" w:date="2021-10-09T12:25:00Z">
          <w:r w:rsidR="00E81CE7" w:rsidRPr="00755CC4" w:rsidDel="000D0018">
            <w:delText xml:space="preserve">the </w:delText>
          </w:r>
        </w:del>
      </w:ins>
      <w:ins w:id="1464" w:author="Thomas Kwong" w:date="2021-09-22T22:12:00Z">
        <w:r w:rsidRPr="00755CC4">
          <w:rPr>
            <w:rPrChange w:id="1465" w:author="Yufeng" w:date="2021-10-10T17:48:00Z">
              <w:rPr>
                <w:sz w:val="22"/>
              </w:rPr>
            </w:rPrChange>
          </w:rPr>
          <w:t>host reads contamination</w:t>
        </w:r>
      </w:ins>
      <w:ins w:id="1466" w:author="Lung Ngai TING" w:date="2021-10-09T12:29:00Z">
        <w:r w:rsidR="004204A4" w:rsidRPr="0038659B">
          <w:t>.</w:t>
        </w:r>
      </w:ins>
      <w:commentRangeStart w:id="1467"/>
      <w:commentRangeStart w:id="1468"/>
      <w:ins w:id="1469" w:author="Thomas Kwong" w:date="2021-09-22T22:12:00Z">
        <w:del w:id="1470" w:author="Lung Ngai TING" w:date="2021-10-09T12:29:00Z">
          <w:r w:rsidRPr="00755CC4" w:rsidDel="004204A4">
            <w:rPr>
              <w:rPrChange w:id="1471" w:author="Yufeng" w:date="2021-10-10T17:48:00Z">
                <w:rPr>
                  <w:sz w:val="22"/>
                </w:rPr>
              </w:rPrChange>
            </w:rPr>
            <w:delText>,</w:delText>
          </w:r>
        </w:del>
        <w:r w:rsidRPr="00755CC4">
          <w:rPr>
            <w:rPrChange w:id="1472" w:author="Yufeng" w:date="2021-10-10T17:48:00Z">
              <w:rPr>
                <w:sz w:val="22"/>
              </w:rPr>
            </w:rPrChange>
          </w:rPr>
          <w:t xml:space="preserve"> </w:t>
        </w:r>
        <w:commentRangeStart w:id="1473"/>
        <w:del w:id="1474" w:author="LIN, Yufeng" w:date="2021-10-07T10:39:00Z">
          <w:r w:rsidRPr="00755CC4" w:rsidDel="00E81CE7">
            <w:rPr>
              <w:rPrChange w:id="1475" w:author="Yufeng" w:date="2021-10-10T17:48:00Z">
                <w:rPr>
                  <w:sz w:val="22"/>
                </w:rPr>
              </w:rPrChange>
            </w:rPr>
            <w:delText>and so on</w:delText>
          </w:r>
        </w:del>
      </w:ins>
      <w:commentRangeEnd w:id="1467"/>
      <w:ins w:id="1476" w:author="LIN, Yufeng" w:date="2021-10-07T10:39:00Z">
        <w:del w:id="1477" w:author="Lung Ngai TING" w:date="2021-10-09T12:29:00Z">
          <w:r w:rsidR="00E81CE7" w:rsidRPr="00755CC4" w:rsidDel="004204A4">
            <w:delText>etc</w:delText>
          </w:r>
        </w:del>
      </w:ins>
      <w:ins w:id="1478" w:author="Thomas Kwong" w:date="2021-09-22T22:12:00Z">
        <w:del w:id="1479" w:author="Lung Ngai TING" w:date="2021-10-09T12:29:00Z">
          <w:r w:rsidRPr="00755CC4" w:rsidDel="004204A4">
            <w:rPr>
              <w:rStyle w:val="CommentReference"/>
              <w:sz w:val="24"/>
              <w:szCs w:val="24"/>
              <w:rPrChange w:id="1480" w:author="Yufeng" w:date="2021-10-10T17:48:00Z">
                <w:rPr>
                  <w:rStyle w:val="CommentReference"/>
                </w:rPr>
              </w:rPrChange>
            </w:rPr>
            <w:commentReference w:id="1467"/>
          </w:r>
        </w:del>
      </w:ins>
      <w:commentRangeEnd w:id="1468"/>
      <w:del w:id="1481" w:author="Lung Ngai TING" w:date="2021-10-09T12:29:00Z">
        <w:r w:rsidR="00D1238A" w:rsidRPr="00755CC4" w:rsidDel="004204A4">
          <w:rPr>
            <w:rStyle w:val="CommentReference"/>
            <w:sz w:val="24"/>
            <w:szCs w:val="24"/>
            <w:rPrChange w:id="1482" w:author="Yufeng" w:date="2021-10-10T17:48:00Z">
              <w:rPr>
                <w:rStyle w:val="CommentReference"/>
              </w:rPr>
            </w:rPrChange>
          </w:rPr>
          <w:commentReference w:id="1468"/>
        </w:r>
        <w:commentRangeEnd w:id="1473"/>
        <w:r w:rsidR="004204A4" w:rsidRPr="00755CC4" w:rsidDel="004204A4">
          <w:rPr>
            <w:rStyle w:val="CommentReference"/>
            <w:sz w:val="24"/>
            <w:szCs w:val="24"/>
            <w:rPrChange w:id="1483" w:author="Yufeng" w:date="2021-10-10T17:48:00Z">
              <w:rPr>
                <w:rStyle w:val="CommentReference"/>
              </w:rPr>
            </w:rPrChange>
          </w:rPr>
          <w:commentReference w:id="1473"/>
        </w:r>
      </w:del>
      <w:ins w:id="1484" w:author="Thomas Kwong" w:date="2021-09-22T22:12:00Z">
        <w:del w:id="1485" w:author="Lung Ngai TING" w:date="2021-10-09T12:29:00Z">
          <w:r w:rsidRPr="00755CC4" w:rsidDel="004204A4">
            <w:rPr>
              <w:rPrChange w:id="1486" w:author="Yufeng" w:date="2021-10-10T17:48:00Z">
                <w:rPr>
                  <w:sz w:val="22"/>
                </w:rPr>
              </w:rPrChange>
            </w:rPr>
            <w:delText xml:space="preserve">. </w:delText>
          </w:r>
        </w:del>
        <w:r w:rsidRPr="00755CC4">
          <w:rPr>
            <w:rPrChange w:id="1487" w:author="Yufeng" w:date="2021-10-10T17:48:00Z">
              <w:rPr>
                <w:sz w:val="22"/>
              </w:rPr>
            </w:rPrChange>
          </w:rPr>
          <w:t xml:space="preserve">In the </w:t>
        </w:r>
        <w:commentRangeStart w:id="1488"/>
        <w:commentRangeStart w:id="1489"/>
        <w:r w:rsidRPr="00755CC4">
          <w:rPr>
            <w:rPrChange w:id="1490" w:author="Yufeng" w:date="2021-10-10T17:48:00Z">
              <w:rPr>
                <w:sz w:val="22"/>
              </w:rPr>
            </w:rPrChange>
          </w:rPr>
          <w:t xml:space="preserve">second part, we </w:t>
        </w:r>
        <w:del w:id="1491" w:author="Lung Ngai TING" w:date="2021-10-09T12:26:00Z">
          <w:r w:rsidRPr="00755CC4" w:rsidDel="000D0018">
            <w:rPr>
              <w:rPrChange w:id="1492" w:author="Yufeng" w:date="2021-10-10T17:48:00Z">
                <w:rPr>
                  <w:sz w:val="22"/>
                </w:rPr>
              </w:rPrChange>
            </w:rPr>
            <w:delText xml:space="preserve">tended to </w:delText>
          </w:r>
        </w:del>
        <w:r w:rsidRPr="00755CC4">
          <w:rPr>
            <w:rPrChange w:id="1493" w:author="Yufeng" w:date="2021-10-10T17:48:00Z">
              <w:rPr>
                <w:sz w:val="22"/>
              </w:rPr>
            </w:rPrChange>
          </w:rPr>
          <w:t>remove</w:t>
        </w:r>
      </w:ins>
      <w:ins w:id="1494" w:author="Lung Ngai TING" w:date="2021-10-09T12:26:00Z">
        <w:r w:rsidR="000D0018" w:rsidRPr="0038659B">
          <w:t>d</w:t>
        </w:r>
      </w:ins>
      <w:ins w:id="1495" w:author="Thomas Kwong" w:date="2021-09-22T22:12:00Z">
        <w:r w:rsidRPr="00755CC4">
          <w:rPr>
            <w:rPrChange w:id="1496" w:author="Yufeng" w:date="2021-10-10T17:48:00Z">
              <w:rPr>
                <w:sz w:val="22"/>
              </w:rPr>
            </w:rPrChange>
          </w:rPr>
          <w:t xml:space="preserve"> the outlier</w:t>
        </w:r>
      </w:ins>
      <w:ins w:id="1497" w:author="Lung Ngai TING" w:date="2021-10-09T12:26:00Z">
        <w:r w:rsidR="000D0018" w:rsidRPr="0038659B">
          <w:t>s</w:t>
        </w:r>
      </w:ins>
      <w:ins w:id="1498" w:author="Thomas Kwong" w:date="2021-09-22T22:12:00Z">
        <w:r w:rsidRPr="00755CC4">
          <w:rPr>
            <w:rPrChange w:id="1499" w:author="Yufeng" w:date="2021-10-10T17:48:00Z">
              <w:rPr>
                <w:sz w:val="22"/>
              </w:rPr>
            </w:rPrChange>
          </w:rPr>
          <w:t xml:space="preserve"> or suspected contaminated cases</w:t>
        </w:r>
      </w:ins>
      <w:ins w:id="1500" w:author="Lung Ngai TING" w:date="2021-10-09T12:29:00Z">
        <w:r w:rsidR="004204A4" w:rsidRPr="0038659B">
          <w:t xml:space="preserve">. These include </w:t>
        </w:r>
      </w:ins>
      <w:ins w:id="1501" w:author="Thomas Kwong" w:date="2021-09-22T22:12:00Z">
        <w:del w:id="1502" w:author="Lung Ngai TING" w:date="2021-10-09T12:29:00Z">
          <w:r w:rsidRPr="00755CC4" w:rsidDel="004204A4">
            <w:rPr>
              <w:rPrChange w:id="1503" w:author="Yufeng" w:date="2021-10-10T17:48:00Z">
                <w:rPr>
                  <w:sz w:val="22"/>
                </w:rPr>
              </w:rPrChange>
            </w:rPr>
            <w:delText xml:space="preserve">, such as the </w:delText>
          </w:r>
        </w:del>
      </w:ins>
      <w:ins w:id="1504" w:author="Lung Ngai TING" w:date="2021-10-09T12:26:00Z">
        <w:r w:rsidR="004D3184" w:rsidRPr="0038659B">
          <w:t xml:space="preserve">samples with </w:t>
        </w:r>
      </w:ins>
      <w:ins w:id="1505" w:author="Thomas Kwong" w:date="2021-09-22T22:12:00Z">
        <w:r w:rsidRPr="00755CC4">
          <w:rPr>
            <w:rPrChange w:id="1506" w:author="Yufeng" w:date="2021-10-10T17:48:00Z">
              <w:rPr>
                <w:sz w:val="22"/>
              </w:rPr>
            </w:rPrChange>
          </w:rPr>
          <w:t>high-</w:t>
        </w:r>
        <w:del w:id="1507" w:author="LIN, Yufeng" w:date="2021-10-04T16:53:00Z">
          <w:r w:rsidRPr="00755CC4" w:rsidDel="00DB66B4">
            <w:rPr>
              <w:rPrChange w:id="1508" w:author="Yufeng" w:date="2021-10-10T17:48:00Z">
                <w:rPr>
                  <w:sz w:val="22"/>
                </w:rPr>
              </w:rPrChange>
            </w:rPr>
            <w:delText>eukaryotes</w:delText>
          </w:r>
        </w:del>
      </w:ins>
      <w:ins w:id="1509" w:author="LIN, Yufeng" w:date="2021-10-04T16:53:00Z">
        <w:r w:rsidR="00DB66B4" w:rsidRPr="00755CC4">
          <w:rPr>
            <w:rPrChange w:id="1510" w:author="Yufeng" w:date="2021-10-10T17:48:00Z">
              <w:rPr>
                <w:sz w:val="22"/>
              </w:rPr>
            </w:rPrChange>
          </w:rPr>
          <w:t>fungi</w:t>
        </w:r>
      </w:ins>
      <w:ins w:id="1511" w:author="Lung Ngai TING" w:date="2021-10-09T12:26:00Z">
        <w:r w:rsidR="00180895" w:rsidRPr="0038659B">
          <w:t xml:space="preserve"> composition</w:t>
        </w:r>
      </w:ins>
      <w:ins w:id="1512" w:author="Thomas Kwong" w:date="2021-09-22T22:12:00Z">
        <w:r w:rsidRPr="00755CC4">
          <w:rPr>
            <w:rPrChange w:id="1513" w:author="Yufeng" w:date="2021-10-10T17:48:00Z">
              <w:rPr>
                <w:sz w:val="22"/>
              </w:rPr>
            </w:rPrChange>
          </w:rPr>
          <w:t xml:space="preserve"> (</w:t>
        </w:r>
      </w:ins>
      <w:ins w:id="1514" w:author="LIN, Yufeng" w:date="2021-09-23T13:15:00Z">
        <w:r w:rsidR="009B5131" w:rsidRPr="00755CC4">
          <w:rPr>
            <w:rPrChange w:id="1515" w:author="Yufeng" w:date="2021-10-10T17:48:00Z">
              <w:rPr>
                <w:sz w:val="22"/>
              </w:rPr>
            </w:rPrChange>
          </w:rPr>
          <w:t xml:space="preserve">the </w:t>
        </w:r>
      </w:ins>
      <w:ins w:id="1516" w:author="LIN, Yufeng" w:date="2021-09-28T13:06:00Z">
        <w:r w:rsidR="004314C2" w:rsidRPr="00755CC4">
          <w:rPr>
            <w:rPrChange w:id="1517" w:author="Yufeng" w:date="2021-10-10T17:48:00Z">
              <w:rPr>
                <w:sz w:val="22"/>
              </w:rPr>
            </w:rPrChange>
          </w:rPr>
          <w:t>fungi</w:t>
        </w:r>
      </w:ins>
      <w:ins w:id="1518" w:author="LIN, Yufeng" w:date="2021-09-23T13:15:00Z">
        <w:r w:rsidR="009B5131" w:rsidRPr="00755CC4">
          <w:rPr>
            <w:rPrChange w:id="1519" w:author="Yufeng" w:date="2021-10-10T17:48:00Z">
              <w:rPr>
                <w:sz w:val="22"/>
              </w:rPr>
            </w:rPrChange>
          </w:rPr>
          <w:t xml:space="preserve"> </w:t>
        </w:r>
        <w:del w:id="1520" w:author="Lung Ngai TING" w:date="2021-10-09T12:27:00Z">
          <w:r w:rsidR="009B5131" w:rsidRPr="00755CC4" w:rsidDel="00D04D62">
            <w:rPr>
              <w:rPrChange w:id="1521" w:author="Yufeng" w:date="2021-10-10T17:48:00Z">
                <w:rPr>
                  <w:sz w:val="22"/>
                </w:rPr>
              </w:rPrChange>
            </w:rPr>
            <w:delText>contained</w:delText>
          </w:r>
        </w:del>
      </w:ins>
      <w:ins w:id="1522" w:author="Lung Ngai TING" w:date="2021-10-09T12:27:00Z">
        <w:r w:rsidR="00D04D62" w:rsidRPr="0038659B">
          <w:t>composition is</w:t>
        </w:r>
      </w:ins>
      <w:ins w:id="1523" w:author="LIN, Yufeng" w:date="2021-09-23T13:15:00Z">
        <w:r w:rsidR="009B5131" w:rsidRPr="00755CC4">
          <w:rPr>
            <w:rPrChange w:id="1524" w:author="Yufeng" w:date="2021-10-10T17:48:00Z">
              <w:rPr>
                <w:sz w:val="22"/>
              </w:rPr>
            </w:rPrChange>
          </w:rPr>
          <w:t xml:space="preserve"> more than </w:t>
        </w:r>
      </w:ins>
      <w:ins w:id="1525" w:author="Thomas Kwong" w:date="2021-09-22T22:12:00Z">
        <w:del w:id="1526" w:author="LIN, Yufeng" w:date="2021-09-23T13:15:00Z">
          <w:r w:rsidRPr="00755CC4" w:rsidDel="009B5131">
            <w:rPr>
              <w:rPrChange w:id="1527" w:author="Yufeng" w:date="2021-10-10T17:48:00Z">
                <w:rPr>
                  <w:sz w:val="22"/>
                </w:rPr>
              </w:rPrChange>
            </w:rPr>
            <w:delText xml:space="preserve">&gt; </w:delText>
          </w:r>
        </w:del>
        <w:r w:rsidRPr="00755CC4">
          <w:rPr>
            <w:rPrChange w:id="1528" w:author="Yufeng" w:date="2021-10-10T17:48:00Z">
              <w:rPr>
                <w:sz w:val="22"/>
              </w:rPr>
            </w:rPrChange>
          </w:rPr>
          <w:t>1%</w:t>
        </w:r>
      </w:ins>
      <w:ins w:id="1529" w:author="LIN, Yufeng" w:date="2021-09-23T13:15:00Z">
        <w:r w:rsidR="009B5131" w:rsidRPr="00755CC4">
          <w:rPr>
            <w:rPrChange w:id="1530" w:author="Yufeng" w:date="2021-10-10T17:48:00Z">
              <w:rPr>
                <w:sz w:val="22"/>
              </w:rPr>
            </w:rPrChange>
          </w:rPr>
          <w:t xml:space="preserve"> </w:t>
        </w:r>
        <w:del w:id="1531" w:author="Lung Ngai TING" w:date="2021-10-09T12:29:00Z">
          <w:r w:rsidR="009B5131" w:rsidRPr="00755CC4" w:rsidDel="004204A4">
            <w:rPr>
              <w:rPrChange w:id="1532" w:author="Yufeng" w:date="2021-10-10T17:48:00Z">
                <w:rPr>
                  <w:sz w:val="22"/>
                </w:rPr>
              </w:rPrChange>
            </w:rPr>
            <w:delText>in</w:delText>
          </w:r>
        </w:del>
      </w:ins>
      <w:ins w:id="1533" w:author="Lung Ngai TING" w:date="2021-10-09T12:29:00Z">
        <w:r w:rsidR="004204A4" w:rsidRPr="0038659B">
          <w:t>of</w:t>
        </w:r>
      </w:ins>
      <w:ins w:id="1534" w:author="LIN, Yufeng" w:date="2021-09-23T13:15:00Z">
        <w:r w:rsidR="009B5131" w:rsidRPr="00755CC4">
          <w:rPr>
            <w:rPrChange w:id="1535" w:author="Yufeng" w:date="2021-10-10T17:48:00Z">
              <w:rPr>
                <w:sz w:val="22"/>
              </w:rPr>
            </w:rPrChange>
          </w:rPr>
          <w:t xml:space="preserve"> </w:t>
        </w:r>
        <w:del w:id="1536" w:author="Lung Ngai TING" w:date="2021-10-09T12:27:00Z">
          <w:r w:rsidR="009B5131" w:rsidRPr="00755CC4" w:rsidDel="005D2947">
            <w:rPr>
              <w:rPrChange w:id="1537" w:author="Yufeng" w:date="2021-10-10T17:48:00Z">
                <w:rPr>
                  <w:sz w:val="22"/>
                </w:rPr>
              </w:rPrChange>
            </w:rPr>
            <w:delText>all</w:delText>
          </w:r>
        </w:del>
      </w:ins>
      <w:ins w:id="1538" w:author="Lung Ngai TING" w:date="2021-10-09T12:27:00Z">
        <w:r w:rsidR="005D2947" w:rsidRPr="0038659B">
          <w:t>total</w:t>
        </w:r>
      </w:ins>
      <w:ins w:id="1539" w:author="LIN, Yufeng" w:date="2021-09-23T13:15:00Z">
        <w:r w:rsidR="009B5131" w:rsidRPr="00755CC4">
          <w:rPr>
            <w:rPrChange w:id="1540" w:author="Yufeng" w:date="2021-10-10T17:48:00Z">
              <w:rPr>
                <w:sz w:val="22"/>
              </w:rPr>
            </w:rPrChange>
          </w:rPr>
          <w:t xml:space="preserve"> </w:t>
        </w:r>
        <w:del w:id="1541" w:author="Lung Ngai TING" w:date="2021-10-09T12:27:00Z">
          <w:r w:rsidR="009B5131" w:rsidRPr="00755CC4" w:rsidDel="00D04D62">
            <w:rPr>
              <w:rPrChange w:id="1542" w:author="Yufeng" w:date="2021-10-10T17:48:00Z">
                <w:rPr>
                  <w:sz w:val="22"/>
                </w:rPr>
              </w:rPrChange>
            </w:rPr>
            <w:delText>intesti</w:delText>
          </w:r>
        </w:del>
      </w:ins>
      <w:ins w:id="1543" w:author="LIN, Yufeng" w:date="2021-09-23T13:16:00Z">
        <w:del w:id="1544" w:author="Lung Ngai TING" w:date="2021-10-09T12:27:00Z">
          <w:r w:rsidR="009B5131" w:rsidRPr="00755CC4" w:rsidDel="00D04D62">
            <w:rPr>
              <w:rPrChange w:id="1545" w:author="Yufeng" w:date="2021-10-10T17:48:00Z">
                <w:rPr>
                  <w:sz w:val="22"/>
                </w:rPr>
              </w:rPrChange>
            </w:rPr>
            <w:delText>nal</w:delText>
          </w:r>
        </w:del>
      </w:ins>
      <w:ins w:id="1546" w:author="Lung Ngai TING" w:date="2021-10-09T12:27:00Z">
        <w:r w:rsidR="00D04D62" w:rsidRPr="0038659B">
          <w:t>gut</w:t>
        </w:r>
      </w:ins>
      <w:ins w:id="1547" w:author="LIN, Yufeng" w:date="2021-09-23T13:16:00Z">
        <w:r w:rsidR="009B5131" w:rsidRPr="00755CC4">
          <w:rPr>
            <w:rPrChange w:id="1548" w:author="Yufeng" w:date="2021-10-10T17:48:00Z">
              <w:rPr>
                <w:sz w:val="22"/>
              </w:rPr>
            </w:rPrChange>
          </w:rPr>
          <w:t xml:space="preserve"> </w:t>
        </w:r>
        <w:del w:id="1549" w:author="Lung Ngai TING" w:date="2021-10-09T12:27:00Z">
          <w:r w:rsidR="009B5131" w:rsidRPr="00755CC4" w:rsidDel="00D04D62">
            <w:rPr>
              <w:rPrChange w:id="1550" w:author="Yufeng" w:date="2021-10-10T17:48:00Z">
                <w:rPr>
                  <w:sz w:val="22"/>
                </w:rPr>
              </w:rPrChange>
            </w:rPr>
            <w:delText>microbiome</w:delText>
          </w:r>
        </w:del>
      </w:ins>
      <w:ins w:id="1551" w:author="Lung Ngai TING" w:date="2021-10-09T12:27:00Z">
        <w:r w:rsidR="00D04D62" w:rsidRPr="0038659B">
          <w:t>microbiota</w:t>
        </w:r>
      </w:ins>
      <w:ins w:id="1552" w:author="Thomas Kwong" w:date="2021-09-22T22:12:00Z">
        <w:r w:rsidRPr="00755CC4">
          <w:rPr>
            <w:rPrChange w:id="1553" w:author="Yufeng" w:date="2021-10-10T17:48:00Z">
              <w:rPr>
                <w:sz w:val="22"/>
              </w:rPr>
            </w:rPrChange>
          </w:rPr>
          <w:t>), low-</w:t>
        </w:r>
        <w:del w:id="1554" w:author="LIN, Yufeng" w:date="2021-10-04T16:54:00Z">
          <w:r w:rsidRPr="00755CC4" w:rsidDel="00DB66B4">
            <w:rPr>
              <w:rPrChange w:id="1555" w:author="Yufeng" w:date="2021-10-10T17:48:00Z">
                <w:rPr>
                  <w:sz w:val="22"/>
                </w:rPr>
              </w:rPrChange>
            </w:rPr>
            <w:delText>Eukaryotes</w:delText>
          </w:r>
        </w:del>
      </w:ins>
      <w:ins w:id="1556" w:author="LIN, Yufeng" w:date="2021-10-04T16:54:00Z">
        <w:r w:rsidR="00DB66B4" w:rsidRPr="00755CC4">
          <w:rPr>
            <w:rPrChange w:id="1557" w:author="Yufeng" w:date="2021-10-10T17:48:00Z">
              <w:rPr>
                <w:sz w:val="22"/>
              </w:rPr>
            </w:rPrChange>
          </w:rPr>
          <w:t>Fungi</w:t>
        </w:r>
      </w:ins>
      <w:ins w:id="1558" w:author="Lung Ngai TING" w:date="2021-10-09T12:27:00Z">
        <w:r w:rsidR="00D04D62" w:rsidRPr="0038659B">
          <w:t xml:space="preserve"> composition</w:t>
        </w:r>
      </w:ins>
      <w:ins w:id="1559" w:author="LIN, Yufeng" w:date="2021-10-04T16:54:00Z">
        <w:r w:rsidR="00DB66B4" w:rsidRPr="00755CC4">
          <w:rPr>
            <w:rPrChange w:id="1560" w:author="Yufeng" w:date="2021-10-10T17:48:00Z">
              <w:rPr>
                <w:sz w:val="22"/>
              </w:rPr>
            </w:rPrChange>
          </w:rPr>
          <w:t xml:space="preserve"> </w:t>
        </w:r>
      </w:ins>
      <w:ins w:id="1561" w:author="Thomas Kwong" w:date="2021-09-22T22:12:00Z">
        <w:r w:rsidRPr="00755CC4">
          <w:rPr>
            <w:rPrChange w:id="1562" w:author="Yufeng" w:date="2021-10-10T17:48:00Z">
              <w:rPr>
                <w:sz w:val="22"/>
              </w:rPr>
            </w:rPrChange>
          </w:rPr>
          <w:t xml:space="preserve"> (</w:t>
        </w:r>
      </w:ins>
      <w:ins w:id="1563" w:author="LIN, Yufeng" w:date="2021-09-23T13:16:00Z">
        <w:r w:rsidR="009B5131" w:rsidRPr="00755CC4">
          <w:rPr>
            <w:rPrChange w:id="1564" w:author="Yufeng" w:date="2021-10-10T17:48:00Z">
              <w:rPr>
                <w:sz w:val="22"/>
              </w:rPr>
            </w:rPrChange>
          </w:rPr>
          <w:t xml:space="preserve">the </w:t>
        </w:r>
      </w:ins>
      <w:ins w:id="1565" w:author="LIN, Yufeng" w:date="2021-09-28T13:06:00Z">
        <w:r w:rsidR="004314C2" w:rsidRPr="00755CC4">
          <w:rPr>
            <w:rPrChange w:id="1566" w:author="Yufeng" w:date="2021-10-10T17:48:00Z">
              <w:rPr>
                <w:sz w:val="22"/>
              </w:rPr>
            </w:rPrChange>
          </w:rPr>
          <w:t>fungi</w:t>
        </w:r>
      </w:ins>
      <w:ins w:id="1567" w:author="LIN, Yufeng" w:date="2021-09-23T13:16:00Z">
        <w:r w:rsidR="009B5131" w:rsidRPr="00755CC4">
          <w:rPr>
            <w:rPrChange w:id="1568" w:author="Yufeng" w:date="2021-10-10T17:48:00Z">
              <w:rPr>
                <w:sz w:val="22"/>
              </w:rPr>
            </w:rPrChange>
          </w:rPr>
          <w:t xml:space="preserve"> </w:t>
        </w:r>
      </w:ins>
      <w:ins w:id="1569" w:author="LIN, Yufeng" w:date="2021-09-23T13:17:00Z">
        <w:del w:id="1570" w:author="Lung Ngai TING" w:date="2021-10-09T12:27:00Z">
          <w:r w:rsidR="009B5131" w:rsidRPr="00755CC4" w:rsidDel="00D04D62">
            <w:rPr>
              <w:rPrChange w:id="1571" w:author="Yufeng" w:date="2021-10-10T17:48:00Z">
                <w:rPr>
                  <w:sz w:val="22"/>
                </w:rPr>
              </w:rPrChange>
            </w:rPr>
            <w:delText>covered</w:delText>
          </w:r>
        </w:del>
      </w:ins>
      <w:ins w:id="1572" w:author="LIN, Yufeng" w:date="2021-09-23T13:16:00Z">
        <w:del w:id="1573" w:author="Lung Ngai TING" w:date="2021-10-09T12:27:00Z">
          <w:r w:rsidR="009B5131" w:rsidRPr="00755CC4" w:rsidDel="00D04D62">
            <w:rPr>
              <w:rPrChange w:id="1574" w:author="Yufeng" w:date="2021-10-10T17:48:00Z">
                <w:rPr>
                  <w:sz w:val="22"/>
                </w:rPr>
              </w:rPrChange>
            </w:rPr>
            <w:delText xml:space="preserve"> </w:delText>
          </w:r>
        </w:del>
      </w:ins>
      <w:ins w:id="1575" w:author="Lung Ngai TING" w:date="2021-10-09T12:27:00Z">
        <w:r w:rsidR="00D04D62" w:rsidRPr="0038659B">
          <w:t xml:space="preserve">composition is </w:t>
        </w:r>
      </w:ins>
      <w:ins w:id="1576" w:author="LIN, Yufeng" w:date="2021-09-23T13:17:00Z">
        <w:r w:rsidR="009B5131" w:rsidRPr="00755CC4">
          <w:rPr>
            <w:rPrChange w:id="1577" w:author="Yufeng" w:date="2021-10-10T17:48:00Z">
              <w:rPr>
                <w:sz w:val="22"/>
              </w:rPr>
            </w:rPrChange>
          </w:rPr>
          <w:t>less</w:t>
        </w:r>
      </w:ins>
      <w:ins w:id="1578" w:author="LIN, Yufeng" w:date="2021-09-23T13:16:00Z">
        <w:r w:rsidR="009B5131" w:rsidRPr="00755CC4">
          <w:rPr>
            <w:rPrChange w:id="1579" w:author="Yufeng" w:date="2021-10-10T17:48:00Z">
              <w:rPr>
                <w:sz w:val="22"/>
              </w:rPr>
            </w:rPrChange>
          </w:rPr>
          <w:t xml:space="preserve"> than </w:t>
        </w:r>
      </w:ins>
      <w:ins w:id="1580" w:author="Thomas Kwong" w:date="2021-09-22T22:12:00Z">
        <w:del w:id="1581" w:author="LIN, Yufeng" w:date="2021-09-23T13:16:00Z">
          <w:r w:rsidRPr="00755CC4" w:rsidDel="009B5131">
            <w:rPr>
              <w:rPrChange w:id="1582" w:author="Yufeng" w:date="2021-10-10T17:48:00Z">
                <w:rPr>
                  <w:sz w:val="22"/>
                </w:rPr>
              </w:rPrChange>
            </w:rPr>
            <w:delText>&lt;</w:delText>
          </w:r>
        </w:del>
        <w:r w:rsidRPr="00755CC4">
          <w:rPr>
            <w:rPrChange w:id="1583" w:author="Yufeng" w:date="2021-10-10T17:48:00Z">
              <w:rPr>
                <w:sz w:val="22"/>
              </w:rPr>
            </w:rPrChange>
          </w:rPr>
          <w:t>0.01%</w:t>
        </w:r>
      </w:ins>
      <w:ins w:id="1584" w:author="LIN, Yufeng" w:date="2021-09-23T13:16:00Z">
        <w:r w:rsidR="009B5131" w:rsidRPr="00755CC4">
          <w:rPr>
            <w:rPrChange w:id="1585" w:author="Yufeng" w:date="2021-10-10T17:48:00Z">
              <w:rPr>
                <w:sz w:val="22"/>
              </w:rPr>
            </w:rPrChange>
          </w:rPr>
          <w:t xml:space="preserve"> </w:t>
        </w:r>
      </w:ins>
      <w:ins w:id="1586" w:author="Lung Ngai TING" w:date="2021-10-09T12:29:00Z">
        <w:r w:rsidR="004204A4" w:rsidRPr="0038659B">
          <w:t>of</w:t>
        </w:r>
      </w:ins>
      <w:ins w:id="1587" w:author="LIN, Yufeng" w:date="2021-09-23T13:16:00Z">
        <w:del w:id="1588" w:author="Lung Ngai TING" w:date="2021-10-09T12:29:00Z">
          <w:r w:rsidR="009B5131" w:rsidRPr="00755CC4" w:rsidDel="004204A4">
            <w:rPr>
              <w:rPrChange w:id="1589" w:author="Yufeng" w:date="2021-10-10T17:48:00Z">
                <w:rPr>
                  <w:sz w:val="22"/>
                </w:rPr>
              </w:rPrChange>
            </w:rPr>
            <w:delText>in</w:delText>
          </w:r>
        </w:del>
        <w:r w:rsidR="009B5131" w:rsidRPr="00755CC4">
          <w:rPr>
            <w:rPrChange w:id="1590" w:author="Yufeng" w:date="2021-10-10T17:48:00Z">
              <w:rPr>
                <w:sz w:val="22"/>
              </w:rPr>
            </w:rPrChange>
          </w:rPr>
          <w:t xml:space="preserve"> the gut </w:t>
        </w:r>
      </w:ins>
      <w:ins w:id="1591" w:author="LIN, Yufeng" w:date="2021-09-23T13:17:00Z">
        <w:r w:rsidR="009B5131" w:rsidRPr="00755CC4">
          <w:rPr>
            <w:rPrChange w:id="1592" w:author="Yufeng" w:date="2021-10-10T17:48:00Z">
              <w:rPr>
                <w:sz w:val="22"/>
              </w:rPr>
            </w:rPrChange>
          </w:rPr>
          <w:t>microbiota</w:t>
        </w:r>
      </w:ins>
      <w:ins w:id="1593" w:author="Thomas Kwong" w:date="2021-09-22T22:12:00Z">
        <w:r w:rsidRPr="00755CC4">
          <w:rPr>
            <w:rPrChange w:id="1594" w:author="Yufeng" w:date="2021-10-10T17:48:00Z">
              <w:rPr>
                <w:sz w:val="22"/>
              </w:rPr>
            </w:rPrChange>
          </w:rPr>
          <w:t>), and bacteria</w:t>
        </w:r>
      </w:ins>
      <w:ins w:id="1595" w:author="LIN, Yufeng" w:date="2021-10-07T10:39:00Z">
        <w:r w:rsidR="00E81CE7" w:rsidRPr="0038659B">
          <w:t>l</w:t>
        </w:r>
      </w:ins>
      <w:ins w:id="1596" w:author="Thomas Kwong" w:date="2021-09-22T22:12:00Z">
        <w:r w:rsidRPr="00755CC4">
          <w:rPr>
            <w:rPrChange w:id="1597" w:author="Yufeng" w:date="2021-10-10T17:48:00Z">
              <w:rPr>
                <w:sz w:val="22"/>
              </w:rPr>
            </w:rPrChange>
          </w:rPr>
          <w:t xml:space="preserve"> or </w:t>
        </w:r>
        <w:del w:id="1598" w:author="LIN, Yufeng" w:date="2021-10-04T16:54:00Z">
          <w:r w:rsidRPr="00755CC4" w:rsidDel="00DB66B4">
            <w:rPr>
              <w:rPrChange w:id="1599" w:author="Yufeng" w:date="2021-10-10T17:48:00Z">
                <w:rPr>
                  <w:sz w:val="22"/>
                </w:rPr>
              </w:rPrChange>
            </w:rPr>
            <w:delText>eukaryotes</w:delText>
          </w:r>
        </w:del>
      </w:ins>
      <w:ins w:id="1600" w:author="LIN, Yufeng" w:date="2021-10-04T16:54:00Z">
        <w:r w:rsidR="00DB66B4" w:rsidRPr="00755CC4">
          <w:rPr>
            <w:rPrChange w:id="1601" w:author="Yufeng" w:date="2021-10-10T17:48:00Z">
              <w:rPr>
                <w:sz w:val="22"/>
              </w:rPr>
            </w:rPrChange>
          </w:rPr>
          <w:t>fung</w:t>
        </w:r>
      </w:ins>
      <w:ins w:id="1602" w:author="LIN, Yufeng" w:date="2021-10-07T10:39:00Z">
        <w:r w:rsidR="00E81CE7" w:rsidRPr="0038659B">
          <w:t>al</w:t>
        </w:r>
      </w:ins>
      <w:ins w:id="1603" w:author="LIN, Yufeng" w:date="2021-10-04T16:54:00Z">
        <w:r w:rsidR="00DB66B4" w:rsidRPr="00755CC4">
          <w:rPr>
            <w:rPrChange w:id="1604" w:author="Yufeng" w:date="2021-10-10T17:48:00Z">
              <w:rPr>
                <w:sz w:val="22"/>
              </w:rPr>
            </w:rPrChange>
          </w:rPr>
          <w:t xml:space="preserve"> </w:t>
        </w:r>
      </w:ins>
      <w:ins w:id="1605" w:author="Thomas Kwong" w:date="2021-09-22T22:12:00Z">
        <w:r w:rsidRPr="00755CC4">
          <w:rPr>
            <w:rPrChange w:id="1606" w:author="Yufeng" w:date="2021-10-10T17:48:00Z">
              <w:rPr>
                <w:sz w:val="22"/>
              </w:rPr>
            </w:rPrChange>
          </w:rPr>
          <w:t xml:space="preserve"> </w:t>
        </w:r>
        <w:del w:id="1607" w:author="Lung Ngai TING" w:date="2021-10-09T12:29:00Z">
          <w:r w:rsidRPr="00755CC4" w:rsidDel="004204A4">
            <w:rPr>
              <w:rPrChange w:id="1608" w:author="Yufeng" w:date="2021-10-10T17:48:00Z">
                <w:rPr>
                  <w:sz w:val="22"/>
                </w:rPr>
              </w:rPrChange>
            </w:rPr>
            <w:delText>contamination</w:delText>
          </w:r>
        </w:del>
      </w:ins>
      <w:ins w:id="1609" w:author="Lung Ngai TING" w:date="2021-10-09T12:29:00Z">
        <w:r w:rsidR="004204A4" w:rsidRPr="0038659B">
          <w:t>contaminated</w:t>
        </w:r>
      </w:ins>
      <w:ins w:id="1610" w:author="Lung Ngai TING" w:date="2021-10-09T12:28:00Z">
        <w:r w:rsidR="004204A4" w:rsidRPr="0038659B">
          <w:t xml:space="preserve"> samples</w:t>
        </w:r>
      </w:ins>
      <w:ins w:id="1611" w:author="Thomas Kwong" w:date="2021-09-22T22:12:00Z">
        <w:r w:rsidRPr="00755CC4">
          <w:rPr>
            <w:rPrChange w:id="1612" w:author="Yufeng" w:date="2021-10-10T17:48:00Z">
              <w:rPr>
                <w:sz w:val="22"/>
              </w:rPr>
            </w:rPrChange>
          </w:rPr>
          <w:t xml:space="preserve"> (</w:t>
        </w:r>
        <w:del w:id="1613" w:author="LIN, Yufeng" w:date="2021-09-23T13:20:00Z">
          <w:r w:rsidRPr="00755CC4" w:rsidDel="009B5131">
            <w:rPr>
              <w:rPrChange w:id="1614" w:author="Yufeng" w:date="2021-10-10T17:48:00Z">
                <w:rPr>
                  <w:sz w:val="22"/>
                </w:rPr>
              </w:rPrChange>
            </w:rPr>
            <w:delText>1</w:delText>
          </w:r>
        </w:del>
      </w:ins>
      <w:ins w:id="1615" w:author="LIN, Yufeng" w:date="2021-09-23T13:20:00Z">
        <w:del w:id="1616" w:author="Lung Ngai TING" w:date="2021-10-09T12:28:00Z">
          <w:r w:rsidR="009B5131" w:rsidRPr="00755CC4" w:rsidDel="002A0BA2">
            <w:rPr>
              <w:rPrChange w:id="1617" w:author="Yufeng" w:date="2021-10-10T17:48:00Z">
                <w:rPr>
                  <w:sz w:val="22"/>
                </w:rPr>
              </w:rPrChange>
            </w:rPr>
            <w:delText>one</w:delText>
          </w:r>
        </w:del>
      </w:ins>
      <w:ins w:id="1618" w:author="Lung Ngai TING" w:date="2021-10-09T12:28:00Z">
        <w:r w:rsidR="002A0BA2" w:rsidRPr="0038659B">
          <w:t>a particular</w:t>
        </w:r>
      </w:ins>
      <w:ins w:id="1619" w:author="Thomas Kwong" w:date="2021-09-22T22:12:00Z">
        <w:r w:rsidRPr="00755CC4">
          <w:rPr>
            <w:rPrChange w:id="1620" w:author="Yufeng" w:date="2021-10-10T17:48:00Z">
              <w:rPr>
                <w:sz w:val="22"/>
              </w:rPr>
            </w:rPrChange>
          </w:rPr>
          <w:t xml:space="preserve"> species </w:t>
        </w:r>
      </w:ins>
      <w:ins w:id="1621" w:author="Lung Ngai TING" w:date="2021-10-09T12:28:00Z">
        <w:r w:rsidR="004204A4" w:rsidRPr="0038659B">
          <w:t>constitute</w:t>
        </w:r>
      </w:ins>
      <w:ins w:id="1622" w:author="Lung Ngai TING" w:date="2021-10-09T12:29:00Z">
        <w:r w:rsidR="004204A4" w:rsidRPr="0038659B">
          <w:t>s</w:t>
        </w:r>
      </w:ins>
      <w:ins w:id="1623" w:author="Lung Ngai TING" w:date="2021-10-09T12:28:00Z">
        <w:r w:rsidR="004204A4" w:rsidRPr="0038659B">
          <w:t xml:space="preserve"> </w:t>
        </w:r>
      </w:ins>
      <w:ins w:id="1624" w:author="LIN, Yufeng" w:date="2021-09-23T13:20:00Z">
        <w:r w:rsidR="009B5131" w:rsidRPr="00755CC4">
          <w:rPr>
            <w:rPrChange w:id="1625" w:author="Yufeng" w:date="2021-10-10T17:48:00Z">
              <w:rPr>
                <w:sz w:val="22"/>
              </w:rPr>
            </w:rPrChange>
          </w:rPr>
          <w:t xml:space="preserve">more than </w:t>
        </w:r>
      </w:ins>
      <w:ins w:id="1626" w:author="Thomas Kwong" w:date="2021-09-22T22:12:00Z">
        <w:del w:id="1627" w:author="LIN, Yufeng" w:date="2021-09-23T13:20:00Z">
          <w:r w:rsidRPr="00755CC4" w:rsidDel="009B5131">
            <w:rPr>
              <w:rPrChange w:id="1628" w:author="Yufeng" w:date="2021-10-10T17:48:00Z">
                <w:rPr>
                  <w:sz w:val="22"/>
                </w:rPr>
              </w:rPrChange>
            </w:rPr>
            <w:delText>&gt;</w:delText>
          </w:r>
        </w:del>
        <w:r w:rsidRPr="00755CC4">
          <w:rPr>
            <w:rPrChange w:id="1629" w:author="Yufeng" w:date="2021-10-10T17:48:00Z">
              <w:rPr>
                <w:sz w:val="22"/>
              </w:rPr>
            </w:rPrChange>
          </w:rPr>
          <w:t xml:space="preserve"> 50%</w:t>
        </w:r>
      </w:ins>
      <w:ins w:id="1630" w:author="LIN, Yufeng" w:date="2021-09-23T13:20:00Z">
        <w:r w:rsidR="009B5131" w:rsidRPr="00755CC4">
          <w:rPr>
            <w:rPrChange w:id="1631" w:author="Yufeng" w:date="2021-10-10T17:48:00Z">
              <w:rPr>
                <w:sz w:val="22"/>
              </w:rPr>
            </w:rPrChange>
          </w:rPr>
          <w:t xml:space="preserve"> of </w:t>
        </w:r>
      </w:ins>
      <w:ins w:id="1632" w:author="LIN, Yufeng" w:date="2021-10-07T10:39:00Z">
        <w:r w:rsidR="00E81CE7" w:rsidRPr="0038659B">
          <w:t xml:space="preserve">the </w:t>
        </w:r>
      </w:ins>
      <w:ins w:id="1633" w:author="Lung Ngai TING" w:date="2021-10-09T12:28:00Z">
        <w:r w:rsidR="004204A4" w:rsidRPr="0038659B">
          <w:t>gut microbiota</w:t>
        </w:r>
      </w:ins>
      <w:ins w:id="1634" w:author="LIN, Yufeng" w:date="2021-09-23T13:20:00Z">
        <w:del w:id="1635" w:author="Lung Ngai TING" w:date="2021-10-09T12:28:00Z">
          <w:r w:rsidR="009B5131" w:rsidRPr="00755CC4" w:rsidDel="004204A4">
            <w:rPr>
              <w:rPrChange w:id="1636" w:author="Yufeng" w:date="2021-10-10T17:48:00Z">
                <w:rPr>
                  <w:sz w:val="22"/>
                </w:rPr>
              </w:rPrChange>
            </w:rPr>
            <w:delText>intestinal microbiome</w:delText>
          </w:r>
        </w:del>
      </w:ins>
      <w:ins w:id="1637" w:author="Thomas Kwong" w:date="2021-09-22T22:12:00Z">
        <w:r w:rsidRPr="00755CC4">
          <w:rPr>
            <w:rPrChange w:id="1638" w:author="Yufeng" w:date="2021-10-10T17:48:00Z">
              <w:rPr>
                <w:sz w:val="22"/>
              </w:rPr>
            </w:rPrChange>
          </w:rPr>
          <w:t>)</w:t>
        </w:r>
        <w:del w:id="1639" w:author="Lung Ngai TING" w:date="2021-10-09T12:28:00Z">
          <w:r w:rsidRPr="00755CC4" w:rsidDel="004204A4">
            <w:rPr>
              <w:rPrChange w:id="1640" w:author="Yufeng" w:date="2021-10-10T17:48:00Z">
                <w:rPr>
                  <w:sz w:val="22"/>
                </w:rPr>
              </w:rPrChange>
            </w:rPr>
            <w:delText xml:space="preserve"> samples</w:delText>
          </w:r>
        </w:del>
        <w:r w:rsidRPr="00755CC4">
          <w:rPr>
            <w:rPrChange w:id="1641" w:author="Yufeng" w:date="2021-10-10T17:48:00Z">
              <w:rPr>
                <w:sz w:val="22"/>
              </w:rPr>
            </w:rPrChange>
          </w:rPr>
          <w:t>. F</w:t>
        </w:r>
      </w:ins>
      <w:ins w:id="1642" w:author="Lung Ngai TING" w:date="2021-10-09T12:30:00Z">
        <w:r w:rsidR="00DD4452" w:rsidRPr="0038659B">
          <w:t>inally</w:t>
        </w:r>
      </w:ins>
      <w:ins w:id="1643" w:author="Thomas Kwong" w:date="2021-09-22T22:12:00Z">
        <w:del w:id="1644" w:author="Lung Ngai TING" w:date="2021-10-09T12:30:00Z">
          <w:r w:rsidRPr="00755CC4" w:rsidDel="00DD4452">
            <w:rPr>
              <w:rPrChange w:id="1645" w:author="Yufeng" w:date="2021-10-10T17:48:00Z">
                <w:rPr>
                  <w:sz w:val="22"/>
                </w:rPr>
              </w:rPrChange>
            </w:rPr>
            <w:delText>or the last division</w:delText>
          </w:r>
        </w:del>
        <w:r w:rsidRPr="00755CC4">
          <w:rPr>
            <w:rPrChange w:id="1646" w:author="Yufeng" w:date="2021-10-10T17:48:00Z">
              <w:rPr>
                <w:sz w:val="22"/>
              </w:rPr>
            </w:rPrChange>
          </w:rPr>
          <w:t xml:space="preserve">, </w:t>
        </w:r>
      </w:ins>
      <w:ins w:id="1647" w:author="LIN, Yufeng" w:date="2021-09-23T13:30:00Z">
        <w:r w:rsidR="003557D0" w:rsidRPr="00755CC4">
          <w:rPr>
            <w:rPrChange w:id="1648" w:author="Yufeng" w:date="2021-10-10T17:48:00Z">
              <w:rPr>
                <w:sz w:val="22"/>
              </w:rPr>
            </w:rPrChange>
          </w:rPr>
          <w:t xml:space="preserve">the </w:t>
        </w:r>
      </w:ins>
      <w:ins w:id="1649" w:author="Thomas Kwong" w:date="2021-09-22T22:12:00Z">
        <w:del w:id="1650" w:author="Lung Ngai TING" w:date="2021-10-09T12:30:00Z">
          <w:r w:rsidRPr="00755CC4" w:rsidDel="00DD4452">
            <w:rPr>
              <w:rPrChange w:id="1651" w:author="Yufeng" w:date="2021-10-10T17:48:00Z">
                <w:rPr>
                  <w:sz w:val="22"/>
                </w:rPr>
              </w:rPrChange>
            </w:rPr>
            <w:delText xml:space="preserve">low-eukaryotic </w:delText>
          </w:r>
        </w:del>
      </w:ins>
      <w:ins w:id="1652" w:author="LIN, Yufeng" w:date="2021-10-04T16:57:00Z">
        <w:del w:id="1653" w:author="Lung Ngai TING" w:date="2021-10-09T12:30:00Z">
          <w:r w:rsidR="00DB66B4" w:rsidRPr="00755CC4" w:rsidDel="00DD4452">
            <w:rPr>
              <w:rPrChange w:id="1654" w:author="Yufeng" w:date="2021-10-10T17:48:00Z">
                <w:rPr>
                  <w:sz w:val="22"/>
                </w:rPr>
              </w:rPrChange>
            </w:rPr>
            <w:delText xml:space="preserve">fungal </w:delText>
          </w:r>
        </w:del>
      </w:ins>
      <w:ins w:id="1655" w:author="Thomas Kwong" w:date="2021-09-22T22:12:00Z">
        <w:del w:id="1656" w:author="Lung Ngai TING" w:date="2021-10-09T12:30:00Z">
          <w:r w:rsidRPr="00755CC4" w:rsidDel="00DD4452">
            <w:rPr>
              <w:rPrChange w:id="1657" w:author="Yufeng" w:date="2021-10-10T17:48:00Z">
                <w:rPr>
                  <w:sz w:val="22"/>
                </w:rPr>
              </w:rPrChange>
            </w:rPr>
            <w:delText xml:space="preserve">sequence depth </w:delText>
          </w:r>
        </w:del>
        <w:r w:rsidRPr="00755CC4">
          <w:rPr>
            <w:rPrChange w:id="1658" w:author="Yufeng" w:date="2021-10-10T17:48:00Z">
              <w:rPr>
                <w:sz w:val="22"/>
              </w:rPr>
            </w:rPrChange>
          </w:rPr>
          <w:t>sample</w:t>
        </w:r>
      </w:ins>
      <w:ins w:id="1659" w:author="Lung Ngai TING" w:date="2021-10-09T12:30:00Z">
        <w:r w:rsidR="00DD4452" w:rsidRPr="0038659B">
          <w:t>s with low-fungal sequence depth</w:t>
        </w:r>
      </w:ins>
      <w:ins w:id="1660" w:author="Thomas Kwong" w:date="2021-09-22T22:12:00Z">
        <w:r w:rsidRPr="00755CC4">
          <w:rPr>
            <w:rPrChange w:id="1661" w:author="Yufeng" w:date="2021-10-10T17:48:00Z">
              <w:rPr>
                <w:sz w:val="22"/>
              </w:rPr>
            </w:rPrChange>
          </w:rPr>
          <w:t xml:space="preserve"> </w:t>
        </w:r>
      </w:ins>
      <w:ins w:id="1662" w:author="LIN, Yufeng" w:date="2021-09-23T13:23:00Z">
        <w:r w:rsidR="009B5131" w:rsidRPr="00755CC4">
          <w:rPr>
            <w:rPrChange w:id="1663" w:author="Yufeng" w:date="2021-10-10T17:48:00Z">
              <w:rPr>
                <w:sz w:val="22"/>
              </w:rPr>
            </w:rPrChange>
          </w:rPr>
          <w:t>(</w:t>
        </w:r>
      </w:ins>
      <w:ins w:id="1664" w:author="LIN, Yufeng" w:date="2021-09-28T13:06:00Z">
        <w:r w:rsidR="004314C2" w:rsidRPr="00755CC4">
          <w:rPr>
            <w:rPrChange w:id="1665" w:author="Yufeng" w:date="2021-10-10T17:48:00Z">
              <w:rPr>
                <w:sz w:val="22"/>
              </w:rPr>
            </w:rPrChange>
          </w:rPr>
          <w:t>fungi</w:t>
        </w:r>
      </w:ins>
      <w:ins w:id="1666" w:author="LIN, Yufeng" w:date="2021-09-23T13:24:00Z">
        <w:r w:rsidR="009B5131" w:rsidRPr="00755CC4">
          <w:rPr>
            <w:rPrChange w:id="1667" w:author="Yufeng" w:date="2021-10-10T17:48:00Z">
              <w:rPr>
                <w:sz w:val="22"/>
              </w:rPr>
            </w:rPrChange>
          </w:rPr>
          <w:t xml:space="preserve"> </w:t>
        </w:r>
      </w:ins>
      <w:ins w:id="1668" w:author="LIN, Yufeng" w:date="2021-09-23T13:31:00Z">
        <w:r w:rsidR="003557D0" w:rsidRPr="00755CC4">
          <w:rPr>
            <w:rPrChange w:id="1669" w:author="Yufeng" w:date="2021-10-10T17:48:00Z">
              <w:rPr>
                <w:sz w:val="22"/>
              </w:rPr>
            </w:rPrChange>
          </w:rPr>
          <w:t xml:space="preserve">aligned </w:t>
        </w:r>
      </w:ins>
      <w:ins w:id="1670" w:author="LIN, Yufeng" w:date="2021-09-23T13:24:00Z">
        <w:r w:rsidR="009B5131" w:rsidRPr="00755CC4">
          <w:rPr>
            <w:rPrChange w:id="1671" w:author="Yufeng" w:date="2021-10-10T17:48:00Z">
              <w:rPr>
                <w:sz w:val="22"/>
              </w:rPr>
            </w:rPrChange>
          </w:rPr>
          <w:t>read counts less than 10,000</w:t>
        </w:r>
      </w:ins>
      <w:ins w:id="1672" w:author="Lung Ngai TING" w:date="2021-10-09T12:30:00Z">
        <w:r w:rsidR="00DD4452" w:rsidRPr="0038659B">
          <w:t xml:space="preserve"> reads</w:t>
        </w:r>
      </w:ins>
      <w:ins w:id="1673" w:author="LIN, Yufeng" w:date="2021-09-23T13:23:00Z">
        <w:r w:rsidR="009B5131" w:rsidRPr="00755CC4">
          <w:rPr>
            <w:rPrChange w:id="1674" w:author="Yufeng" w:date="2021-10-10T17:48:00Z">
              <w:rPr>
                <w:sz w:val="22"/>
              </w:rPr>
            </w:rPrChange>
          </w:rPr>
          <w:t xml:space="preserve">) </w:t>
        </w:r>
      </w:ins>
      <w:ins w:id="1675" w:author="Thomas Kwong" w:date="2021-09-22T22:12:00Z">
        <w:r w:rsidRPr="00755CC4">
          <w:rPr>
            <w:rPrChange w:id="1676" w:author="Yufeng" w:date="2021-10-10T17:48:00Z">
              <w:rPr>
                <w:sz w:val="22"/>
              </w:rPr>
            </w:rPrChange>
          </w:rPr>
          <w:t xml:space="preserve">would be </w:t>
        </w:r>
        <w:del w:id="1677" w:author="Lung Ngai TING" w:date="2021-10-09T12:30:00Z">
          <w:r w:rsidRPr="00755CC4" w:rsidDel="00DD4452">
            <w:rPr>
              <w:rPrChange w:id="1678" w:author="Yufeng" w:date="2021-10-10T17:48:00Z">
                <w:rPr>
                  <w:sz w:val="22"/>
                </w:rPr>
              </w:rPrChange>
            </w:rPr>
            <w:delText>dropped</w:delText>
          </w:r>
        </w:del>
      </w:ins>
      <w:ins w:id="1679" w:author="Lung Ngai TING" w:date="2021-10-09T12:30:00Z">
        <w:r w:rsidR="00DD4452" w:rsidRPr="0038659B">
          <w:t>discarded</w:t>
        </w:r>
      </w:ins>
      <w:ins w:id="1680" w:author="Thomas Kwong" w:date="2021-09-22T22:12:00Z">
        <w:r w:rsidRPr="00755CC4">
          <w:rPr>
            <w:rPrChange w:id="1681" w:author="Yufeng" w:date="2021-10-10T17:48:00Z">
              <w:rPr>
                <w:sz w:val="22"/>
              </w:rPr>
            </w:rPrChange>
          </w:rPr>
          <w:t>,</w:t>
        </w:r>
        <w:del w:id="1682" w:author="LIN, Yufeng" w:date="2021-09-23T13:25:00Z">
          <w:r w:rsidRPr="00755CC4" w:rsidDel="003557D0">
            <w:rPr>
              <w:rPrChange w:id="1683" w:author="Yufeng" w:date="2021-10-10T17:48:00Z">
                <w:rPr>
                  <w:sz w:val="22"/>
                </w:rPr>
              </w:rPrChange>
            </w:rPr>
            <w:delText xml:space="preserve"> because </w:delText>
          </w:r>
        </w:del>
      </w:ins>
      <w:ins w:id="1684" w:author="LIN, Yufeng" w:date="2021-09-23T13:25:00Z">
        <w:r w:rsidR="003557D0" w:rsidRPr="00755CC4">
          <w:rPr>
            <w:rPrChange w:id="1685" w:author="Yufeng" w:date="2021-10-10T17:48:00Z">
              <w:rPr>
                <w:sz w:val="22"/>
              </w:rPr>
            </w:rPrChange>
          </w:rPr>
          <w:t xml:space="preserve"> which was consiste</w:t>
        </w:r>
      </w:ins>
      <w:ins w:id="1686" w:author="LIN, Yufeng" w:date="2021-09-23T13:31:00Z">
        <w:r w:rsidR="003557D0" w:rsidRPr="00755CC4">
          <w:rPr>
            <w:rPrChange w:id="1687" w:author="Yufeng" w:date="2021-10-10T17:48:00Z">
              <w:rPr>
                <w:sz w:val="22"/>
              </w:rPr>
            </w:rPrChange>
          </w:rPr>
          <w:t>nt</w:t>
        </w:r>
      </w:ins>
      <w:ins w:id="1688" w:author="LIN, Yufeng" w:date="2021-09-23T13:25:00Z">
        <w:r w:rsidR="003557D0" w:rsidRPr="00755CC4">
          <w:rPr>
            <w:rPrChange w:id="1689" w:author="Yufeng" w:date="2021-10-10T17:48:00Z">
              <w:rPr>
                <w:sz w:val="22"/>
              </w:rPr>
            </w:rPrChange>
          </w:rPr>
          <w:t xml:space="preserve"> with </w:t>
        </w:r>
      </w:ins>
      <w:ins w:id="1690" w:author="LIN, Yufeng" w:date="2021-10-07T10:39:00Z">
        <w:r w:rsidR="00E81CE7" w:rsidRPr="0038659B">
          <w:t xml:space="preserve">a </w:t>
        </w:r>
      </w:ins>
      <w:ins w:id="1691" w:author="LIN, Yufeng" w:date="2021-09-23T13:25:00Z">
        <w:r w:rsidR="003557D0" w:rsidRPr="00755CC4">
          <w:rPr>
            <w:rPrChange w:id="1692" w:author="Yufeng" w:date="2021-10-10T17:48:00Z">
              <w:rPr>
                <w:sz w:val="22"/>
              </w:rPr>
            </w:rPrChange>
          </w:rPr>
          <w:t xml:space="preserve">previous study </w:t>
        </w:r>
        <w:del w:id="1693" w:author="Lung Ngai TING" w:date="2021-10-09T12:30:00Z">
          <w:r w:rsidR="003557D0" w:rsidRPr="00755CC4" w:rsidDel="00BC5917">
            <w:rPr>
              <w:rPrChange w:id="1694" w:author="Yufeng" w:date="2021-10-10T17:48:00Z">
                <w:rPr>
                  <w:sz w:val="22"/>
                </w:rPr>
              </w:rPrChange>
            </w:rPr>
            <w:delText>exploring</w:delText>
          </w:r>
        </w:del>
      </w:ins>
      <w:ins w:id="1695" w:author="Lung Ngai TING" w:date="2021-10-09T12:30:00Z">
        <w:r w:rsidR="00BC5917" w:rsidRPr="0038659B">
          <w:t>revealing</w:t>
        </w:r>
      </w:ins>
      <w:ins w:id="1696" w:author="LIN, Yufeng" w:date="2021-09-23T13:25:00Z">
        <w:r w:rsidR="003557D0" w:rsidRPr="00755CC4">
          <w:rPr>
            <w:rPrChange w:id="1697" w:author="Yufeng" w:date="2021-10-10T17:48:00Z">
              <w:rPr>
                <w:sz w:val="22"/>
              </w:rPr>
            </w:rPrChange>
          </w:rPr>
          <w:t xml:space="preserve"> that </w:t>
        </w:r>
      </w:ins>
      <w:ins w:id="1698" w:author="Lung Ngai TING" w:date="2021-10-09T12:30:00Z">
        <w:r w:rsidR="00BC5917" w:rsidRPr="0038659B">
          <w:t xml:space="preserve">fungi could not be detected in </w:t>
        </w:r>
      </w:ins>
      <w:ins w:id="1699" w:author="Thomas Kwong" w:date="2021-09-22T22:12:00Z">
        <w:r w:rsidRPr="00755CC4">
          <w:rPr>
            <w:rPrChange w:id="1700" w:author="Yufeng" w:date="2021-10-10T17:48:00Z">
              <w:rPr>
                <w:sz w:val="22"/>
              </w:rPr>
            </w:rPrChange>
          </w:rPr>
          <w:t xml:space="preserve">at least 30% </w:t>
        </w:r>
      </w:ins>
      <w:ins w:id="1701" w:author="LIN, Yufeng" w:date="2021-09-23T13:31:00Z">
        <w:r w:rsidR="003557D0" w:rsidRPr="00755CC4">
          <w:rPr>
            <w:rPrChange w:id="1702" w:author="Yufeng" w:date="2021-10-10T17:48:00Z">
              <w:rPr>
                <w:sz w:val="22"/>
              </w:rPr>
            </w:rPrChange>
          </w:rPr>
          <w:t xml:space="preserve">of </w:t>
        </w:r>
      </w:ins>
      <w:ins w:id="1703" w:author="Thomas Kwong" w:date="2021-09-22T22:12:00Z">
        <w:r w:rsidRPr="00755CC4">
          <w:rPr>
            <w:rPrChange w:id="1704" w:author="Yufeng" w:date="2021-10-10T17:48:00Z">
              <w:rPr>
                <w:sz w:val="22"/>
              </w:rPr>
            </w:rPrChange>
          </w:rPr>
          <w:t>individual</w:t>
        </w:r>
      </w:ins>
      <w:ins w:id="1705" w:author="LIN, Yufeng" w:date="2021-09-23T13:31:00Z">
        <w:r w:rsidR="003557D0" w:rsidRPr="00755CC4">
          <w:rPr>
            <w:rPrChange w:id="1706" w:author="Yufeng" w:date="2021-10-10T17:48:00Z">
              <w:rPr>
                <w:sz w:val="22"/>
              </w:rPr>
            </w:rPrChange>
          </w:rPr>
          <w:t>s</w:t>
        </w:r>
      </w:ins>
      <w:ins w:id="1707" w:author="Thomas Kwong" w:date="2021-09-22T22:12:00Z">
        <w:del w:id="1708" w:author="Lung Ngai TING" w:date="2021-10-09T12:30:00Z">
          <w:r w:rsidRPr="00755CC4" w:rsidDel="00BC5917">
            <w:rPr>
              <w:rPrChange w:id="1709" w:author="Yufeng" w:date="2021-10-10T17:48:00Z">
                <w:rPr>
                  <w:sz w:val="22"/>
                </w:rPr>
              </w:rPrChange>
            </w:rPr>
            <w:delText xml:space="preserve"> couldn’</w:delText>
          </w:r>
        </w:del>
      </w:ins>
      <w:ins w:id="1710" w:author="LIN, Yufeng" w:date="2021-10-07T10:38:00Z">
        <w:del w:id="1711" w:author="Lung Ngai TING" w:date="2021-10-09T12:30:00Z">
          <w:r w:rsidR="00E81CE7" w:rsidRPr="00755CC4" w:rsidDel="00BC5917">
            <w:delText>'</w:delText>
          </w:r>
        </w:del>
      </w:ins>
      <w:ins w:id="1712" w:author="Thomas Kwong" w:date="2021-09-22T22:12:00Z">
        <w:del w:id="1713" w:author="Lung Ngai TING" w:date="2021-10-09T12:30:00Z">
          <w:r w:rsidRPr="00755CC4" w:rsidDel="00BC5917">
            <w:rPr>
              <w:rPrChange w:id="1714" w:author="Yufeng" w:date="2021-10-10T17:48:00Z">
                <w:rPr>
                  <w:sz w:val="22"/>
                </w:rPr>
              </w:rPrChange>
            </w:rPr>
            <w:delText>t be detected micro-eukaryotes</w:delText>
          </w:r>
        </w:del>
      </w:ins>
      <w:ins w:id="1715" w:author="LIN, Yufeng" w:date="2021-09-28T13:06:00Z">
        <w:del w:id="1716" w:author="Lung Ngai TING" w:date="2021-10-09T12:30:00Z">
          <w:r w:rsidR="004314C2" w:rsidRPr="00755CC4" w:rsidDel="00BC5917">
            <w:rPr>
              <w:rPrChange w:id="1717" w:author="Yufeng" w:date="2021-10-10T17:48:00Z">
                <w:rPr>
                  <w:sz w:val="22"/>
                </w:rPr>
              </w:rPrChange>
            </w:rPr>
            <w:delText>fungi</w:delText>
          </w:r>
        </w:del>
      </w:ins>
      <w:ins w:id="1718" w:author="Thomas Kwong" w:date="2021-09-22T22:12:00Z">
        <w:del w:id="1719" w:author="Lung Ngai TING" w:date="2021-10-09T12:30:00Z">
          <w:r w:rsidRPr="00755CC4" w:rsidDel="00BC5917">
            <w:rPr>
              <w:rPrChange w:id="1720" w:author="Yufeng" w:date="2021-10-10T17:48:00Z">
                <w:rPr>
                  <w:sz w:val="22"/>
                </w:rPr>
              </w:rPrChange>
            </w:rPr>
            <w:delText xml:space="preserve"> in all gastrointestinal segments</w:delText>
          </w:r>
        </w:del>
        <w:r w:rsidRPr="00755CC4">
          <w:rPr>
            <w:rPrChange w:id="1721" w:author="Yufeng" w:date="2021-10-10T17:48:00Z">
              <w:rPr>
                <w:sz w:val="22"/>
              </w:rPr>
            </w:rPrChange>
          </w:rPr>
          <w:fldChar w:fldCharType="begin"/>
        </w:r>
      </w:ins>
      <w:r w:rsidR="00FD106C">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1722" w:author="Thomas Kwong" w:date="2021-09-22T22:12:00Z">
        <w:r w:rsidRPr="00755CC4">
          <w:rPr>
            <w:rPrChange w:id="1723" w:author="Yufeng" w:date="2021-10-10T17:48:00Z">
              <w:rPr>
                <w:sz w:val="22"/>
              </w:rPr>
            </w:rPrChange>
          </w:rPr>
          <w:fldChar w:fldCharType="separate"/>
        </w:r>
      </w:ins>
      <w:r w:rsidR="008E309A" w:rsidRPr="00755CC4">
        <w:rPr>
          <w:kern w:val="0"/>
          <w:vertAlign w:val="superscript"/>
          <w:rPrChange w:id="1724" w:author="Yufeng" w:date="2021-10-10T17:48:00Z">
            <w:rPr>
              <w:kern w:val="0"/>
              <w:sz w:val="22"/>
              <w:vertAlign w:val="superscript"/>
            </w:rPr>
          </w:rPrChange>
        </w:rPr>
        <w:t>23</w:t>
      </w:r>
      <w:ins w:id="1725" w:author="Thomas Kwong" w:date="2021-09-22T22:12:00Z">
        <w:r w:rsidRPr="00755CC4">
          <w:rPr>
            <w:rPrChange w:id="1726" w:author="Yufeng" w:date="2021-10-10T17:48:00Z">
              <w:rPr>
                <w:sz w:val="22"/>
              </w:rPr>
            </w:rPrChange>
          </w:rPr>
          <w:fldChar w:fldCharType="end"/>
        </w:r>
        <w:r w:rsidRPr="00755CC4">
          <w:rPr>
            <w:rPrChange w:id="1727" w:author="Yufeng" w:date="2021-10-10T17:48:00Z">
              <w:rPr>
                <w:sz w:val="22"/>
              </w:rPr>
            </w:rPrChange>
          </w:rPr>
          <w:t>.</w:t>
        </w:r>
        <w:commentRangeEnd w:id="1488"/>
        <w:r w:rsidRPr="00E666DA">
          <w:rPr>
            <w:rStyle w:val="CommentReference"/>
            <w:sz w:val="24"/>
            <w:szCs w:val="24"/>
          </w:rPr>
          <w:commentReference w:id="1488"/>
        </w:r>
      </w:ins>
      <w:commentRangeEnd w:id="1489"/>
      <w:r w:rsidR="00D1238A" w:rsidRPr="00E666DA">
        <w:rPr>
          <w:rStyle w:val="CommentReference"/>
          <w:sz w:val="24"/>
          <w:szCs w:val="24"/>
        </w:rPr>
        <w:commentReference w:id="1489"/>
      </w:r>
    </w:p>
    <w:p w14:paraId="40DF941F" w14:textId="47096FCD" w:rsidR="00531B71" w:rsidRPr="00755CC4" w:rsidRDefault="00531B71">
      <w:pPr>
        <w:pStyle w:val="title20825"/>
        <w:jc w:val="left"/>
        <w:rPr>
          <w:ins w:id="1728" w:author="Thomas Kwong" w:date="2021-09-22T22:12:00Z"/>
        </w:rPr>
        <w:pPrChange w:id="1729" w:author="Yufeng" w:date="2021-10-10T17:53:00Z">
          <w:pPr>
            <w:pStyle w:val="title20825"/>
          </w:pPr>
        </w:pPrChange>
      </w:pPr>
      <w:ins w:id="1730" w:author="Thomas Kwong" w:date="2021-09-22T22:12:00Z">
        <w:r w:rsidRPr="0038659B">
          <w:t>Sequenc</w:t>
        </w:r>
      </w:ins>
      <w:ins w:id="1731" w:author="Lung Ngai TING" w:date="2021-10-09T12:31:00Z">
        <w:r w:rsidR="004735AC" w:rsidRPr="0038659B">
          <w:t xml:space="preserve">e </w:t>
        </w:r>
      </w:ins>
      <w:ins w:id="1732" w:author="Thomas Kwong" w:date="2021-09-22T22:12:00Z">
        <w:del w:id="1733" w:author="Lung Ngai TING" w:date="2021-10-09T12:31:00Z">
          <w:r w:rsidRPr="00755CC4" w:rsidDel="00CE595A">
            <w:delText>e</w:delText>
          </w:r>
          <w:r w:rsidRPr="00755CC4" w:rsidDel="004735AC">
            <w:delText xml:space="preserve"> </w:delText>
          </w:r>
        </w:del>
        <w:r w:rsidRPr="00755CC4">
          <w:t>pre-processing</w:t>
        </w:r>
      </w:ins>
      <w:ins w:id="1734" w:author="Lung Ngai TING" w:date="2021-10-09T12:31:00Z">
        <w:r w:rsidR="004735AC" w:rsidRPr="0038659B">
          <w:t xml:space="preserve"> and</w:t>
        </w:r>
      </w:ins>
      <w:ins w:id="1735" w:author="Thomas Kwong" w:date="2021-09-22T22:12:00Z">
        <w:r w:rsidRPr="0038659B">
          <w:t xml:space="preserve"> </w:t>
        </w:r>
        <w:del w:id="1736" w:author="Lung Ngai TING" w:date="2021-10-09T12:31:00Z">
          <w:r w:rsidRPr="00755CC4" w:rsidDel="00D004EC">
            <w:delText>and</w:delText>
          </w:r>
          <w:r w:rsidRPr="00755CC4" w:rsidDel="004735AC">
            <w:delText xml:space="preserve"> </w:delText>
          </w:r>
        </w:del>
        <w:r w:rsidRPr="00755CC4">
          <w:t>taxonomic and functional profiling</w:t>
        </w:r>
      </w:ins>
    </w:p>
    <w:p w14:paraId="5C424FC3" w14:textId="4C964167" w:rsidR="00531B71" w:rsidRPr="00755CC4" w:rsidRDefault="00531B71">
      <w:pPr>
        <w:jc w:val="left"/>
        <w:rPr>
          <w:ins w:id="1737" w:author="LIN, Yufeng" w:date="2021-09-23T17:57:00Z"/>
          <w:rPrChange w:id="1738" w:author="Yufeng" w:date="2021-10-10T17:48:00Z">
            <w:rPr>
              <w:ins w:id="1739" w:author="LIN, Yufeng" w:date="2021-09-23T17:57:00Z"/>
              <w:sz w:val="22"/>
            </w:rPr>
          </w:rPrChange>
        </w:rPr>
        <w:pPrChange w:id="1740" w:author="Yufeng" w:date="2021-10-10T17:53:00Z">
          <w:pPr/>
        </w:pPrChange>
      </w:pPr>
      <w:ins w:id="1741" w:author="Thomas Kwong" w:date="2021-09-22T22:12:00Z">
        <w:r w:rsidRPr="00755CC4">
          <w:rPr>
            <w:rPrChange w:id="1742" w:author="Yufeng" w:date="2021-10-10T17:48:00Z">
              <w:rPr>
                <w:sz w:val="22"/>
              </w:rPr>
            </w:rPrChange>
          </w:rPr>
          <w:t>We applied the KneadData</w:t>
        </w:r>
        <w:del w:id="1743" w:author="Lung Ngai TING" w:date="2021-10-09T12:32:00Z">
          <w:r w:rsidRPr="00755CC4" w:rsidDel="004735AC">
            <w:rPr>
              <w:rPrChange w:id="1744" w:author="Yufeng" w:date="2021-10-10T17:48:00Z">
                <w:rPr>
                  <w:sz w:val="22"/>
                </w:rPr>
              </w:rPrChange>
            </w:rPr>
            <w:delText>'s</w:delText>
          </w:r>
        </w:del>
        <w:r w:rsidRPr="00755CC4">
          <w:rPr>
            <w:rPrChange w:id="1745" w:author="Yufeng" w:date="2021-10-10T17:48:00Z">
              <w:rPr>
                <w:sz w:val="22"/>
              </w:rPr>
            </w:rPrChange>
          </w:rPr>
          <w:t xml:space="preserve"> default parameters </w:t>
        </w:r>
        <w:del w:id="1746" w:author="Lung Ngai TING" w:date="2021-10-09T12:32:00Z">
          <w:r w:rsidRPr="00755CC4" w:rsidDel="0005610C">
            <w:rPr>
              <w:rPrChange w:id="1747" w:author="Yufeng" w:date="2021-10-10T17:48:00Z">
                <w:rPr>
                  <w:sz w:val="22"/>
                </w:rPr>
              </w:rPrChange>
            </w:rPr>
            <w:delText>to</w:delText>
          </w:r>
        </w:del>
      </w:ins>
      <w:ins w:id="1748" w:author="Lung Ngai TING" w:date="2021-10-09T12:32:00Z">
        <w:r w:rsidR="0005610C" w:rsidRPr="0038659B">
          <w:t>for the</w:t>
        </w:r>
      </w:ins>
      <w:ins w:id="1749" w:author="Thomas Kwong" w:date="2021-09-22T22:12:00Z">
        <w:r w:rsidRPr="00755CC4">
          <w:rPr>
            <w:rPrChange w:id="1750" w:author="Yufeng" w:date="2021-10-10T17:48:00Z">
              <w:rPr>
                <w:sz w:val="22"/>
              </w:rPr>
            </w:rPrChange>
          </w:rPr>
          <w:t xml:space="preserve"> quality control </w:t>
        </w:r>
      </w:ins>
      <w:ins w:id="1751" w:author="Lung Ngai TING" w:date="2021-10-09T12:32:00Z">
        <w:r w:rsidR="0005610C" w:rsidRPr="0038659B">
          <w:t xml:space="preserve">of </w:t>
        </w:r>
      </w:ins>
      <w:ins w:id="1752" w:author="Thomas Kwong" w:date="2021-09-22T22:12:00Z">
        <w:r w:rsidRPr="00755CC4">
          <w:rPr>
            <w:rPrChange w:id="1753" w:author="Yufeng" w:date="2021-10-10T17:48:00Z">
              <w:rPr>
                <w:sz w:val="22"/>
              </w:rPr>
            </w:rPrChange>
          </w:rPr>
          <w:t xml:space="preserve">all the metagenomic </w:t>
        </w:r>
        <w:del w:id="1754" w:author="Lung Ngai TING" w:date="2021-10-09T12:32:00Z">
          <w:r w:rsidRPr="00755CC4" w:rsidDel="0005610C">
            <w:rPr>
              <w:rPrChange w:id="1755" w:author="Yufeng" w:date="2021-10-10T17:48:00Z">
                <w:rPr>
                  <w:sz w:val="22"/>
                </w:rPr>
              </w:rPrChange>
            </w:rPr>
            <w:delText>samples</w:delText>
          </w:r>
        </w:del>
      </w:ins>
      <w:ins w:id="1756" w:author="Lung Ngai TING" w:date="2021-10-09T12:32:00Z">
        <w:r w:rsidR="0005610C" w:rsidRPr="0038659B">
          <w:t>sequencing data</w:t>
        </w:r>
      </w:ins>
      <w:ins w:id="1757" w:author="Lung Ngai TING" w:date="2021-10-09T12:55:00Z">
        <w:r w:rsidR="009D6830" w:rsidRPr="0038659B">
          <w:t xml:space="preserve">. This </w:t>
        </w:r>
      </w:ins>
      <w:ins w:id="1758" w:author="Thomas Kwong" w:date="2021-09-22T22:12:00Z">
        <w:del w:id="1759" w:author="Lung Ngai TING" w:date="2021-10-09T12:55:00Z">
          <w:r w:rsidRPr="00755CC4" w:rsidDel="009D6830">
            <w:rPr>
              <w:rPrChange w:id="1760" w:author="Yufeng" w:date="2021-10-10T17:48:00Z">
                <w:rPr>
                  <w:sz w:val="22"/>
                </w:rPr>
              </w:rPrChange>
            </w:rPr>
            <w:delText xml:space="preserve">, which </w:delText>
          </w:r>
          <w:r w:rsidRPr="00755CC4" w:rsidDel="00197567">
            <w:rPr>
              <w:rPrChange w:id="1761" w:author="Yufeng" w:date="2021-10-10T17:48:00Z">
                <w:rPr>
                  <w:sz w:val="22"/>
                </w:rPr>
              </w:rPrChange>
            </w:rPr>
            <w:delText>aims to perform</w:delText>
          </w:r>
        </w:del>
      </w:ins>
      <w:ins w:id="1762" w:author="Lung Ngai TING" w:date="2021-10-09T12:55:00Z">
        <w:r w:rsidR="00197567" w:rsidRPr="0038659B">
          <w:t>separated</w:t>
        </w:r>
      </w:ins>
      <w:ins w:id="1763" w:author="Thomas Kwong" w:date="2021-09-22T22:12:00Z">
        <w:r w:rsidRPr="00755CC4">
          <w:rPr>
            <w:rPrChange w:id="1764" w:author="Yufeng" w:date="2021-10-10T17:48:00Z">
              <w:rPr>
                <w:sz w:val="22"/>
              </w:rPr>
            </w:rPrChange>
          </w:rPr>
          <w:t xml:space="preserve"> </w:t>
        </w:r>
        <w:del w:id="1765" w:author="Lung Ngai TING" w:date="2021-10-09T12:55:00Z">
          <w:r w:rsidRPr="00755CC4" w:rsidDel="00197567">
            <w:rPr>
              <w:rPrChange w:id="1766" w:author="Yufeng" w:date="2021-10-10T17:48:00Z">
                <w:rPr>
                  <w:sz w:val="22"/>
                </w:rPr>
              </w:rPrChange>
            </w:rPr>
            <w:delText xml:space="preserve">principled in silico separation of </w:delText>
          </w:r>
        </w:del>
        <w:del w:id="1767" w:author="Yufeng" w:date="2021-10-10T17:45:00Z">
          <w:r w:rsidRPr="00755CC4" w:rsidDel="00DC798D">
            <w:rPr>
              <w:rPrChange w:id="1768" w:author="Yufeng" w:date="2021-10-10T17:48:00Z">
                <w:rPr>
                  <w:sz w:val="22"/>
                </w:rPr>
              </w:rPrChange>
            </w:rPr>
            <w:delText>bacterial</w:delText>
          </w:r>
        </w:del>
      </w:ins>
      <w:ins w:id="1769" w:author="Yufeng" w:date="2021-10-10T17:45:00Z">
        <w:r w:rsidR="003F1744" w:rsidRPr="0038659B">
          <w:t>microbial</w:t>
        </w:r>
      </w:ins>
      <w:ins w:id="1770" w:author="Thomas Kwong" w:date="2021-09-22T22:12:00Z">
        <w:r w:rsidRPr="00755CC4">
          <w:rPr>
            <w:rPrChange w:id="1771" w:author="Yufeng" w:date="2021-10-10T17:48:00Z">
              <w:rPr>
                <w:sz w:val="22"/>
              </w:rPr>
            </w:rPrChange>
          </w:rPr>
          <w:t xml:space="preserve"> reads from </w:t>
        </w:r>
      </w:ins>
      <w:ins w:id="1772" w:author="Lung Ngai TING" w:date="2021-10-09T12:56:00Z">
        <w:r w:rsidR="004F7AC7" w:rsidRPr="0038659B">
          <w:t xml:space="preserve">the </w:t>
        </w:r>
      </w:ins>
      <w:ins w:id="1773" w:author="Thomas Kwong" w:date="2021-09-22T22:12:00Z">
        <w:del w:id="1774" w:author="Lung Ngai TING" w:date="2021-10-09T12:56:00Z">
          <w:r w:rsidRPr="00755CC4" w:rsidDel="004F7AC7">
            <w:rPr>
              <w:rPrChange w:id="1775" w:author="Yufeng" w:date="2021-10-10T17:48:00Z">
                <w:rPr>
                  <w:sz w:val="22"/>
                </w:rPr>
              </w:rPrChange>
            </w:rPr>
            <w:delText>these "</w:delText>
          </w:r>
        </w:del>
        <w:r w:rsidRPr="00755CC4">
          <w:rPr>
            <w:rPrChange w:id="1776" w:author="Yufeng" w:date="2021-10-10T17:48:00Z">
              <w:rPr>
                <w:sz w:val="22"/>
              </w:rPr>
            </w:rPrChange>
          </w:rPr>
          <w:t>contamina</w:t>
        </w:r>
      </w:ins>
      <w:ins w:id="1777" w:author="Lung Ngai TING" w:date="2021-10-09T12:56:00Z">
        <w:r w:rsidR="004F7AC7" w:rsidRPr="0038659B">
          <w:t>ted</w:t>
        </w:r>
      </w:ins>
      <w:ins w:id="1778" w:author="Thomas Kwong" w:date="2021-09-22T22:12:00Z">
        <w:del w:id="1779" w:author="Lung Ngai TING" w:date="2021-10-09T12:56:00Z">
          <w:r w:rsidRPr="00755CC4" w:rsidDel="004F7AC7">
            <w:rPr>
              <w:rPrChange w:id="1780" w:author="Yufeng" w:date="2021-10-10T17:48:00Z">
                <w:rPr>
                  <w:sz w:val="22"/>
                </w:rPr>
              </w:rPrChange>
            </w:rPr>
            <w:delText>nt"</w:delText>
          </w:r>
        </w:del>
        <w:r w:rsidRPr="00755CC4">
          <w:rPr>
            <w:rPrChange w:id="1781" w:author="Yufeng" w:date="2021-10-10T17:48:00Z">
              <w:rPr>
                <w:sz w:val="22"/>
              </w:rPr>
            </w:rPrChange>
          </w:rPr>
          <w:t xml:space="preserve"> reads</w:t>
        </w:r>
        <w:del w:id="1782" w:author="Lung Ngai TING" w:date="2021-10-09T12:56:00Z">
          <w:r w:rsidRPr="00755CC4" w:rsidDel="00430E11">
            <w:rPr>
              <w:rPrChange w:id="1783" w:author="Yufeng" w:date="2021-10-10T17:48:00Z">
                <w:rPr>
                  <w:sz w:val="22"/>
                </w:rPr>
              </w:rPrChange>
            </w:rPr>
            <w:delText>, be they from t</w:delText>
          </w:r>
        </w:del>
      </w:ins>
      <w:ins w:id="1784" w:author="Lung Ngai TING" w:date="2021-10-09T12:56:00Z">
        <w:r w:rsidR="00430E11" w:rsidRPr="0038659B">
          <w:t xml:space="preserve"> from t</w:t>
        </w:r>
      </w:ins>
      <w:ins w:id="1785" w:author="Thomas Kwong" w:date="2021-09-22T22:12:00Z">
        <w:r w:rsidRPr="00755CC4">
          <w:rPr>
            <w:rPrChange w:id="1786" w:author="Yufeng" w:date="2021-10-10T17:48:00Z">
              <w:rPr>
                <w:sz w:val="22"/>
              </w:rPr>
            </w:rPrChange>
          </w:rPr>
          <w:t>he host or other user-defined sources</w:t>
        </w:r>
      </w:ins>
      <w:ins w:id="1787" w:author="Lung Ngai TING" w:date="2021-10-09T12:56:00Z">
        <w:r w:rsidR="00430E11" w:rsidRPr="0038659B">
          <w:t xml:space="preserve"> using principled in silico methods</w:t>
        </w:r>
      </w:ins>
      <w:ins w:id="1788" w:author="Thomas Kwong" w:date="2021-09-22T22:12:00Z">
        <w:r w:rsidRPr="00755CC4">
          <w:rPr>
            <w:rPrChange w:id="1789" w:author="Yufeng" w:date="2021-10-10T17:48:00Z">
              <w:rPr>
                <w:sz w:val="22"/>
              </w:rPr>
            </w:rPrChange>
          </w:rPr>
          <w:t xml:space="preserve">. </w:t>
        </w:r>
        <w:del w:id="1790" w:author="Lung Ngai TING" w:date="2021-10-09T12:56:00Z">
          <w:r w:rsidRPr="00755CC4" w:rsidDel="00754A5F">
            <w:rPr>
              <w:rPrChange w:id="1791" w:author="Yufeng" w:date="2021-10-10T17:48:00Z">
                <w:rPr>
                  <w:sz w:val="22"/>
                </w:rPr>
              </w:rPrChange>
            </w:rPr>
            <w:delText>In the second step,</w:delText>
          </w:r>
        </w:del>
      </w:ins>
      <w:ins w:id="1792" w:author="Lung Ngai TING" w:date="2021-10-09T12:56:00Z">
        <w:r w:rsidR="00754A5F" w:rsidRPr="0038659B">
          <w:t>Next,</w:t>
        </w:r>
      </w:ins>
      <w:ins w:id="1793" w:author="Thomas Kwong" w:date="2021-09-22T22:12:00Z">
        <w:r w:rsidRPr="00755CC4">
          <w:rPr>
            <w:rPrChange w:id="1794" w:author="Yufeng" w:date="2021-10-10T17:48:00Z">
              <w:rPr>
                <w:sz w:val="22"/>
              </w:rPr>
            </w:rPrChange>
          </w:rPr>
          <w:t xml:space="preserve"> taxonomic profiles were generated with the Kraken2 v2.0.9-beta across the custom database. Our custom library contained 9,543 bacterial and 909 </w:t>
        </w:r>
        <w:del w:id="1795" w:author="LIN, Yufeng" w:date="2021-09-28T13:06:00Z">
          <w:r w:rsidRPr="00755CC4" w:rsidDel="004314C2">
            <w:rPr>
              <w:rPrChange w:id="1796" w:author="Yufeng" w:date="2021-10-10T17:48:00Z">
                <w:rPr>
                  <w:sz w:val="22"/>
                </w:rPr>
              </w:rPrChange>
            </w:rPr>
            <w:delText>micro-eukaryotes</w:delText>
          </w:r>
        </w:del>
      </w:ins>
      <w:ins w:id="1797" w:author="LIN, Yufeng" w:date="2021-09-28T13:06:00Z">
        <w:r w:rsidR="004314C2" w:rsidRPr="00755CC4">
          <w:rPr>
            <w:rPrChange w:id="1798" w:author="Yufeng" w:date="2021-10-10T17:48:00Z">
              <w:rPr>
                <w:sz w:val="22"/>
              </w:rPr>
            </w:rPrChange>
          </w:rPr>
          <w:t>fung</w:t>
        </w:r>
      </w:ins>
      <w:ins w:id="1799" w:author="Lung Ngai TING" w:date="2021-10-09T12:57:00Z">
        <w:r w:rsidR="004529C1" w:rsidRPr="0038659B">
          <w:t>al</w:t>
        </w:r>
      </w:ins>
      <w:ins w:id="1800" w:author="LIN, Yufeng" w:date="2021-09-28T13:06:00Z">
        <w:del w:id="1801" w:author="Lung Ngai TING" w:date="2021-10-09T12:57:00Z">
          <w:r w:rsidR="004314C2" w:rsidRPr="00755CC4" w:rsidDel="004529C1">
            <w:rPr>
              <w:rPrChange w:id="1802" w:author="Yufeng" w:date="2021-10-10T17:48:00Z">
                <w:rPr>
                  <w:sz w:val="22"/>
                </w:rPr>
              </w:rPrChange>
            </w:rPr>
            <w:delText>i</w:delText>
          </w:r>
        </w:del>
      </w:ins>
      <w:ins w:id="1803" w:author="Thomas Kwong" w:date="2021-09-22T22:12:00Z">
        <w:r w:rsidRPr="00755CC4">
          <w:rPr>
            <w:rPrChange w:id="1804" w:author="Yufeng" w:date="2021-10-10T17:48:00Z">
              <w:rPr>
                <w:sz w:val="22"/>
              </w:rPr>
            </w:rPrChange>
          </w:rPr>
          <w:t xml:space="preserve"> references from NCBI (https://www.ncbi.nlm.nih.gov/), FungiDB (https://fungidb.org/fungidb/), Ensemble (http://fungi.ensembl.org/index.html), and Broad Institute (</w:t>
        </w:r>
      </w:ins>
      <w:ins w:id="1805" w:author="nick ting" w:date="2021-10-09T12:58:00Z">
        <w:r w:rsidR="00C2383A" w:rsidRPr="0038659B">
          <w:fldChar w:fldCharType="begin"/>
        </w:r>
      </w:ins>
      <w:ins w:id="1806" w:author="Lung Ngai TING" w:date="2021-10-09T12:58:00Z">
        <w:r w:rsidR="00C2383A" w:rsidRPr="00755CC4">
          <w:instrText xml:space="preserve"> HYPERLINK "</w:instrText>
        </w:r>
      </w:ins>
      <w:ins w:id="1807" w:author="Thomas Kwong" w:date="2021-09-22T22:12:00Z">
        <w:r w:rsidR="00C2383A" w:rsidRPr="00755CC4">
          <w:rPr>
            <w:rPrChange w:id="1808" w:author="Yufeng" w:date="2021-10-10T17:48:00Z">
              <w:rPr>
                <w:sz w:val="22"/>
              </w:rPr>
            </w:rPrChange>
          </w:rPr>
          <w:instrText>https://www.broadinstitute.org/</w:instrText>
        </w:r>
      </w:ins>
      <w:ins w:id="1809" w:author="Lung Ngai TING" w:date="2021-10-09T12:58:00Z">
        <w:r w:rsidR="00C2383A" w:rsidRPr="00755CC4">
          <w:instrText xml:space="preserve">" </w:instrText>
        </w:r>
      </w:ins>
      <w:ins w:id="1810" w:author="nick ting" w:date="2021-10-09T12:58:00Z">
        <w:r w:rsidR="00C2383A" w:rsidRPr="0038659B">
          <w:rPr>
            <w:rPrChange w:id="1811" w:author="Yufeng" w:date="2021-10-10T17:48:00Z">
              <w:rPr/>
            </w:rPrChange>
          </w:rPr>
          <w:fldChar w:fldCharType="separate"/>
        </w:r>
      </w:ins>
      <w:ins w:id="1812" w:author="Thomas Kwong" w:date="2021-09-22T22:12:00Z">
        <w:r w:rsidR="00C2383A" w:rsidRPr="00755CC4">
          <w:rPr>
            <w:rStyle w:val="Hyperlink"/>
            <w:rFonts w:asciiTheme="minorHAnsi" w:hAnsiTheme="minorHAnsi" w:cstheme="minorBidi"/>
            <w:rPrChange w:id="1813" w:author="Yufeng" w:date="2021-10-10T17:48:00Z">
              <w:rPr>
                <w:sz w:val="22"/>
              </w:rPr>
            </w:rPrChange>
          </w:rPr>
          <w:t>https://www.broadinstitute.org/</w:t>
        </w:r>
      </w:ins>
      <w:ins w:id="1814" w:author="nick ting" w:date="2021-10-09T12:58:00Z">
        <w:r w:rsidR="00C2383A" w:rsidRPr="0038659B">
          <w:fldChar w:fldCharType="end"/>
        </w:r>
      </w:ins>
      <w:ins w:id="1815" w:author="Thomas Kwong" w:date="2021-09-22T22:12:00Z">
        <w:r w:rsidRPr="00755CC4">
          <w:rPr>
            <w:rPrChange w:id="1816" w:author="Yufeng" w:date="2021-10-10T17:48:00Z">
              <w:rPr>
                <w:sz w:val="22"/>
              </w:rPr>
            </w:rPrChange>
          </w:rPr>
          <w:t>)</w:t>
        </w:r>
      </w:ins>
      <w:ins w:id="1817" w:author="Lung Ngai TING" w:date="2021-10-09T12:58:00Z">
        <w:r w:rsidR="00C2383A" w:rsidRPr="0038659B">
          <w:t xml:space="preserve">. </w:t>
        </w:r>
        <w:r w:rsidR="00C2383A" w:rsidRPr="0038659B">
          <w:lastRenderedPageBreak/>
          <w:t xml:space="preserve">The library </w:t>
        </w:r>
      </w:ins>
      <w:ins w:id="1818" w:author="Thomas Kwong" w:date="2021-09-22T22:12:00Z">
        <w:del w:id="1819" w:author="Lung Ngai TING" w:date="2021-10-09T12:58:00Z">
          <w:r w:rsidRPr="00755CC4" w:rsidDel="00C2383A">
            <w:rPr>
              <w:rPrChange w:id="1820" w:author="Yufeng" w:date="2021-10-10T17:48:00Z">
                <w:rPr>
                  <w:sz w:val="22"/>
                </w:rPr>
              </w:rPrChange>
            </w:rPr>
            <w:delText xml:space="preserve">; and </w:delText>
          </w:r>
        </w:del>
        <w:r w:rsidRPr="00755CC4">
          <w:rPr>
            <w:rPrChange w:id="1821" w:author="Yufeng" w:date="2021-10-10T17:48:00Z">
              <w:rPr>
                <w:sz w:val="22"/>
              </w:rPr>
            </w:rPrChange>
          </w:rPr>
          <w:t xml:space="preserve">was </w:t>
        </w:r>
      </w:ins>
      <w:ins w:id="1822" w:author="Lung Ngai TING" w:date="2021-10-09T12:58:00Z">
        <w:r w:rsidR="00C2383A" w:rsidRPr="0038659B">
          <w:t xml:space="preserve">then </w:t>
        </w:r>
      </w:ins>
      <w:ins w:id="1823" w:author="Thomas Kwong" w:date="2021-09-22T22:12:00Z">
        <w:r w:rsidRPr="00755CC4">
          <w:rPr>
            <w:rPrChange w:id="1824" w:author="Yufeng" w:date="2021-10-10T17:48:00Z">
              <w:rPr>
                <w:sz w:val="22"/>
              </w:rPr>
            </w:rPrChange>
          </w:rPr>
          <w:t xml:space="preserve">established with the Jellyfish program by counting distinct 31-mer. We </w:t>
        </w:r>
      </w:ins>
      <w:ins w:id="1825" w:author="Lung Ngai TING" w:date="2021-10-09T14:11:00Z">
        <w:r w:rsidR="003E6E52" w:rsidRPr="0038659B">
          <w:t xml:space="preserve">used the default parameters and </w:t>
        </w:r>
      </w:ins>
      <w:ins w:id="1826" w:author="Thomas Kwong" w:date="2021-09-22T22:12:00Z">
        <w:r w:rsidRPr="00755CC4">
          <w:rPr>
            <w:rPrChange w:id="1827" w:author="Yufeng" w:date="2021-10-10T17:48:00Z">
              <w:rPr>
                <w:sz w:val="22"/>
              </w:rPr>
            </w:rPrChange>
          </w:rPr>
          <w:t xml:space="preserve">discarded all reads </w:t>
        </w:r>
        <w:del w:id="1828" w:author="Lung Ngai TING" w:date="2021-10-09T12:58:00Z">
          <w:r w:rsidRPr="00755CC4" w:rsidDel="00C2383A">
            <w:rPr>
              <w:rPrChange w:id="1829" w:author="Yufeng" w:date="2021-10-10T17:48:00Z">
                <w:rPr>
                  <w:sz w:val="22"/>
                </w:rPr>
              </w:rPrChange>
            </w:rPr>
            <w:delText>of</w:delText>
          </w:r>
        </w:del>
      </w:ins>
      <w:ins w:id="1830" w:author="Lung Ngai TING" w:date="2021-10-09T12:58:00Z">
        <w:r w:rsidR="00C2383A" w:rsidRPr="0038659B">
          <w:t>with</w:t>
        </w:r>
      </w:ins>
      <w:ins w:id="1831" w:author="Thomas Kwong" w:date="2021-09-22T22:12:00Z">
        <w:r w:rsidRPr="00755CC4">
          <w:rPr>
            <w:rPrChange w:id="1832" w:author="Yufeng" w:date="2021-10-10T17:48:00Z">
              <w:rPr>
                <w:sz w:val="22"/>
              </w:rPr>
            </w:rPrChange>
          </w:rPr>
          <w:t xml:space="preserve"> quality less than 20 and shorter than 50 nucleotides</w:t>
        </w:r>
        <w:del w:id="1833" w:author="Lung Ngai TING" w:date="2021-10-09T14:11:00Z">
          <w:r w:rsidRPr="00755CC4" w:rsidDel="003E6E52">
            <w:rPr>
              <w:rPrChange w:id="1834" w:author="Yufeng" w:date="2021-10-10T17:48:00Z">
                <w:rPr>
                  <w:sz w:val="22"/>
                </w:rPr>
              </w:rPrChange>
            </w:rPr>
            <w:delText>, and the other parameters were default</w:delText>
          </w:r>
        </w:del>
        <w:r w:rsidRPr="00755CC4">
          <w:rPr>
            <w:rPrChange w:id="1835" w:author="Yufeng" w:date="2021-10-10T17:48:00Z">
              <w:rPr>
                <w:sz w:val="22"/>
              </w:rPr>
            </w:rPrChange>
          </w:rPr>
          <w:t>. Each query was classified to a taxon with the highest total hits of k-mer matched by pruning the general taxonomic trees affiliated with mapped genomes. The final metagenomic read counts were normalized by multiple methods, raref</w:t>
        </w:r>
      </w:ins>
      <w:ins w:id="1836" w:author="Lung Ngai TING" w:date="2021-10-09T14:11:00Z">
        <w:r w:rsidR="009F2402" w:rsidRPr="0038659B">
          <w:t>action</w:t>
        </w:r>
      </w:ins>
      <w:ins w:id="1837" w:author="Thomas Kwong" w:date="2021-09-22T22:12:00Z">
        <w:del w:id="1838" w:author="Lung Ngai TING" w:date="2021-10-09T14:11:00Z">
          <w:r w:rsidRPr="00755CC4" w:rsidDel="009F2402">
            <w:rPr>
              <w:rPrChange w:id="1839" w:author="Yufeng" w:date="2021-10-10T17:48:00Z">
                <w:rPr>
                  <w:sz w:val="22"/>
                </w:rPr>
              </w:rPrChange>
            </w:rPr>
            <w:delText>ied abundance</w:delText>
          </w:r>
        </w:del>
        <w:r w:rsidRPr="00755CC4">
          <w:rPr>
            <w:rPrChange w:id="1840" w:author="Yufeng" w:date="2021-10-10T17:48:00Z">
              <w:rPr>
                <w:sz w:val="22"/>
              </w:rPr>
            </w:rPrChange>
          </w:rPr>
          <w:t>, relative abundance</w:t>
        </w:r>
      </w:ins>
      <w:ins w:id="1841" w:author="LIN, Yufeng" w:date="2021-09-23T16:59:00Z">
        <w:r w:rsidR="00274D15" w:rsidRPr="00755CC4">
          <w:rPr>
            <w:rPrChange w:id="1842" w:author="Yufeng" w:date="2021-10-10T17:48:00Z">
              <w:rPr>
                <w:sz w:val="22"/>
              </w:rPr>
            </w:rPrChange>
          </w:rPr>
          <w:t xml:space="preserve"> (</w:t>
        </w:r>
        <w:del w:id="1843" w:author="Lung Ngai TING" w:date="2021-10-09T14:12:00Z">
          <w:r w:rsidR="00274D15" w:rsidRPr="00755CC4" w:rsidDel="009350E6">
            <w:rPr>
              <w:rPrChange w:id="1844" w:author="Yufeng" w:date="2021-10-10T17:48:00Z">
                <w:rPr>
                  <w:sz w:val="22"/>
                </w:rPr>
              </w:rPrChange>
            </w:rPr>
            <w:delText xml:space="preserve">see </w:delText>
          </w:r>
        </w:del>
        <w:r w:rsidR="00274D15" w:rsidRPr="00755CC4">
          <w:rPr>
            <w:rPrChange w:id="1845" w:author="Yufeng" w:date="2021-10-10T17:48:00Z">
              <w:rPr>
                <w:sz w:val="22"/>
              </w:rPr>
            </w:rPrChange>
          </w:rPr>
          <w:t xml:space="preserve">supplementary table 2 and supplementary table </w:t>
        </w:r>
      </w:ins>
      <w:ins w:id="1846" w:author="LIN, Yufeng" w:date="2021-09-23T17:09:00Z">
        <w:r w:rsidR="001A7063" w:rsidRPr="00755CC4">
          <w:rPr>
            <w:rPrChange w:id="1847" w:author="Yufeng" w:date="2021-10-10T17:48:00Z">
              <w:rPr>
                <w:sz w:val="22"/>
              </w:rPr>
            </w:rPrChange>
          </w:rPr>
          <w:t>8</w:t>
        </w:r>
      </w:ins>
      <w:ins w:id="1848" w:author="LIN, Yufeng" w:date="2021-09-23T16:59:00Z">
        <w:r w:rsidR="00274D15" w:rsidRPr="00755CC4">
          <w:rPr>
            <w:rPrChange w:id="1849" w:author="Yufeng" w:date="2021-10-10T17:48:00Z">
              <w:rPr>
                <w:sz w:val="22"/>
              </w:rPr>
            </w:rPrChange>
          </w:rPr>
          <w:t>)</w:t>
        </w:r>
      </w:ins>
      <w:ins w:id="1850" w:author="Thomas Kwong" w:date="2021-09-22T22:12:00Z">
        <w:r w:rsidRPr="00755CC4">
          <w:rPr>
            <w:rPrChange w:id="1851" w:author="Yufeng" w:date="2021-10-10T17:48:00Z">
              <w:rPr>
                <w:sz w:val="22"/>
              </w:rPr>
            </w:rPrChange>
          </w:rPr>
          <w:t xml:space="preserve">, and </w:t>
        </w:r>
        <w:del w:id="1852" w:author="LIN, Yufeng" w:date="2021-09-23T17:57:00Z">
          <w:r w:rsidRPr="00755CC4" w:rsidDel="002779A9">
            <w:rPr>
              <w:rPrChange w:id="1853" w:author="Yufeng" w:date="2021-10-10T17:48:00Z">
                <w:rPr>
                  <w:sz w:val="22"/>
                </w:rPr>
              </w:rPrChange>
            </w:rPr>
            <w:delText>dividing the median of the control group of each feature in various cohorts</w:delText>
          </w:r>
        </w:del>
      </w:ins>
      <w:ins w:id="1854" w:author="LIN, Yufeng" w:date="2021-09-23T17:57:00Z">
        <w:r w:rsidR="002779A9" w:rsidRPr="00755CC4">
          <w:rPr>
            <w:rPrChange w:id="1855" w:author="Yufeng" w:date="2021-10-10T17:48:00Z">
              <w:rPr>
                <w:sz w:val="22"/>
              </w:rPr>
            </w:rPrChange>
          </w:rPr>
          <w:t xml:space="preserve">median </w:t>
        </w:r>
        <w:del w:id="1856" w:author="Lung Ngai TING" w:date="2021-10-09T14:12:00Z">
          <w:r w:rsidR="002779A9" w:rsidRPr="00755CC4" w:rsidDel="00E80C55">
            <w:rPr>
              <w:rPrChange w:id="1857" w:author="Yufeng" w:date="2021-10-10T17:48:00Z">
                <w:rPr>
                  <w:sz w:val="22"/>
                </w:rPr>
              </w:rPrChange>
            </w:rPr>
            <w:delText>norma</w:delText>
          </w:r>
        </w:del>
      </w:ins>
      <w:ins w:id="1858" w:author="LIN, Yufeng" w:date="2021-10-07T10:39:00Z">
        <w:del w:id="1859" w:author="Lung Ngai TING" w:date="2021-10-09T14:12:00Z">
          <w:r w:rsidR="00E81CE7" w:rsidRPr="00755CC4" w:rsidDel="00E80C55">
            <w:delText>li</w:delText>
          </w:r>
        </w:del>
      </w:ins>
      <w:ins w:id="1860" w:author="LIN, Yufeng" w:date="2021-09-23T17:57:00Z">
        <w:del w:id="1861" w:author="Lung Ngai TING" w:date="2021-10-09T14:12:00Z">
          <w:r w:rsidR="002779A9" w:rsidRPr="00755CC4" w:rsidDel="00E80C55">
            <w:rPr>
              <w:rPrChange w:id="1862" w:author="Yufeng" w:date="2021-10-10T17:48:00Z">
                <w:rPr>
                  <w:sz w:val="22"/>
                </w:rPr>
              </w:rPrChange>
            </w:rPr>
            <w:delText>zed</w:delText>
          </w:r>
        </w:del>
      </w:ins>
      <w:ins w:id="1863" w:author="Lung Ngai TING" w:date="2021-10-09T14:12:00Z">
        <w:r w:rsidR="00E80C55" w:rsidRPr="0038659B">
          <w:t>normalization</w:t>
        </w:r>
      </w:ins>
      <w:ins w:id="1864" w:author="Lung Ngai TING" w:date="2021-10-09T14:11:00Z">
        <w:r w:rsidR="004001DF" w:rsidRPr="0038659B">
          <w:t xml:space="preserve"> </w:t>
        </w:r>
      </w:ins>
      <w:ins w:id="1865" w:author="LIN, Yufeng" w:date="2021-09-23T16:59:00Z">
        <w:r w:rsidR="00274D15" w:rsidRPr="00755CC4">
          <w:rPr>
            <w:rPrChange w:id="1866" w:author="Yufeng" w:date="2021-10-10T17:48:00Z">
              <w:rPr>
                <w:sz w:val="22"/>
              </w:rPr>
            </w:rPrChange>
          </w:rPr>
          <w:t>(</w:t>
        </w:r>
        <w:del w:id="1867" w:author="Lung Ngai TING" w:date="2021-10-09T14:12:00Z">
          <w:r w:rsidR="00274D15" w:rsidRPr="00755CC4" w:rsidDel="009350E6">
            <w:rPr>
              <w:rPrChange w:id="1868" w:author="Yufeng" w:date="2021-10-10T17:48:00Z">
                <w:rPr>
                  <w:sz w:val="22"/>
                </w:rPr>
              </w:rPrChange>
            </w:rPr>
            <w:delText xml:space="preserve">see </w:delText>
          </w:r>
        </w:del>
        <w:r w:rsidR="00274D15" w:rsidRPr="00755CC4">
          <w:rPr>
            <w:rPrChange w:id="1869" w:author="Yufeng" w:date="2021-10-10T17:48:00Z">
              <w:rPr>
                <w:sz w:val="22"/>
              </w:rPr>
            </w:rPrChange>
          </w:rPr>
          <w:t>supplementary table 3 and supplementary table</w:t>
        </w:r>
      </w:ins>
      <w:ins w:id="1870" w:author="LIN, Yufeng" w:date="2021-09-23T17:10:00Z">
        <w:r w:rsidR="001A7063" w:rsidRPr="00755CC4">
          <w:rPr>
            <w:rStyle w:val="CommentReference"/>
            <w:sz w:val="24"/>
            <w:szCs w:val="24"/>
            <w:rPrChange w:id="1871" w:author="Yufeng" w:date="2021-10-10T17:48:00Z">
              <w:rPr>
                <w:rStyle w:val="CommentReference"/>
                <w:sz w:val="22"/>
                <w:szCs w:val="22"/>
              </w:rPr>
            </w:rPrChange>
          </w:rPr>
          <w:t xml:space="preserve"> 9</w:t>
        </w:r>
      </w:ins>
      <w:ins w:id="1872" w:author="LIN, Yufeng" w:date="2021-09-23T16:59:00Z">
        <w:r w:rsidR="00274D15" w:rsidRPr="00755CC4">
          <w:rPr>
            <w:rPrChange w:id="1873" w:author="Yufeng" w:date="2021-10-10T17:48:00Z">
              <w:rPr>
                <w:sz w:val="22"/>
              </w:rPr>
            </w:rPrChange>
          </w:rPr>
          <w:t>)</w:t>
        </w:r>
      </w:ins>
      <w:ins w:id="1874" w:author="Thomas Kwong" w:date="2021-09-22T22:12:00Z">
        <w:r w:rsidRPr="00755CC4">
          <w:rPr>
            <w:rPrChange w:id="1875" w:author="Yufeng" w:date="2021-10-10T17:48:00Z">
              <w:rPr>
                <w:sz w:val="22"/>
              </w:rPr>
            </w:rPrChange>
          </w:rPr>
          <w:t xml:space="preserve"> with the script (</w:t>
        </w:r>
      </w:ins>
      <w:ins w:id="1876" w:author="LIN, Yufeng" w:date="2021-10-05T09:01:00Z">
        <w:r w:rsidR="005A6254" w:rsidRPr="00755CC4">
          <w:rPr>
            <w:rFonts w:asciiTheme="minorHAnsi" w:hAnsiTheme="minorHAnsi" w:cstheme="minorBidi"/>
            <w:rPrChange w:id="1877" w:author="Yufeng" w:date="2021-10-10T17:48:00Z">
              <w:rPr>
                <w:rStyle w:val="Hyperlink"/>
                <w:sz w:val="22"/>
              </w:rPr>
            </w:rPrChange>
          </w:rPr>
          <w:t>https://github.com/ifanlyn95/multi-CRC-fungi</w:t>
        </w:r>
      </w:ins>
      <w:ins w:id="1878" w:author="Thomas Kwong" w:date="2021-09-22T22:12:00Z">
        <w:r w:rsidRPr="00755CC4">
          <w:rPr>
            <w:rPrChange w:id="1879" w:author="Yufeng" w:date="2021-10-10T17:48:00Z">
              <w:rPr>
                <w:sz w:val="22"/>
              </w:rPr>
            </w:rPrChange>
          </w:rPr>
          <w:t>).</w:t>
        </w:r>
      </w:ins>
      <w:ins w:id="1880" w:author="LIN, Yufeng" w:date="2021-09-23T17:57:00Z">
        <w:r w:rsidR="002779A9" w:rsidRPr="00755CC4">
          <w:rPr>
            <w:rPrChange w:id="1881" w:author="Yufeng" w:date="2021-10-10T17:48:00Z">
              <w:rPr>
                <w:sz w:val="22"/>
              </w:rPr>
            </w:rPrChange>
          </w:rPr>
          <w:t xml:space="preserve"> </w:t>
        </w:r>
      </w:ins>
      <w:ins w:id="1882" w:author="LIN, Yufeng" w:date="2021-10-07T10:39:00Z">
        <w:r w:rsidR="00E81CE7" w:rsidRPr="0038659B">
          <w:t>T</w:t>
        </w:r>
      </w:ins>
      <w:ins w:id="1883" w:author="LIN, Yufeng" w:date="2021-09-28T16:56:00Z">
        <w:r w:rsidR="00EB3DCC" w:rsidRPr="00755CC4">
          <w:rPr>
            <w:rPrChange w:id="1884" w:author="Yufeng" w:date="2021-10-10T17:48:00Z">
              <w:rPr>
                <w:sz w:val="22"/>
              </w:rPr>
            </w:rPrChange>
          </w:rPr>
          <w:t>o prevent the denominator from being zero, all zero values will be replaced by the normal distribution with a mean value of one-tenth of the non-zero minimum value and one-hundredth of the non-zero minimum value of the variance</w:t>
        </w:r>
      </w:ins>
      <w:ins w:id="1885" w:author="LIN, Yufeng" w:date="2021-09-28T15:44:00Z">
        <w:r w:rsidR="00221DBF" w:rsidRPr="00755CC4">
          <w:rPr>
            <w:rPrChange w:id="1886" w:author="Yufeng" w:date="2021-10-10T17:48:00Z">
              <w:rPr>
                <w:sz w:val="22"/>
              </w:rPr>
            </w:rPrChange>
          </w:rPr>
          <w:t xml:space="preserve">. </w:t>
        </w:r>
      </w:ins>
      <w:ins w:id="1887" w:author="LIN, Yufeng" w:date="2021-09-23T17:57:00Z">
        <w:r w:rsidR="002779A9" w:rsidRPr="00755CC4">
          <w:rPr>
            <w:rPrChange w:id="1888" w:author="Yufeng" w:date="2021-10-10T17:48:00Z">
              <w:rPr>
                <w:sz w:val="22"/>
              </w:rPr>
            </w:rPrChange>
          </w:rPr>
          <w:t xml:space="preserve">The median </w:t>
        </w:r>
        <w:del w:id="1889" w:author="Lung Ngai TING" w:date="2021-10-09T14:13:00Z">
          <w:r w:rsidR="002779A9" w:rsidRPr="00755CC4" w:rsidDel="00562C5E">
            <w:rPr>
              <w:rPrChange w:id="1890" w:author="Yufeng" w:date="2021-10-10T17:48:00Z">
                <w:rPr>
                  <w:sz w:val="22"/>
                </w:rPr>
              </w:rPrChange>
            </w:rPr>
            <w:delText>normalized</w:delText>
          </w:r>
        </w:del>
      </w:ins>
      <w:ins w:id="1891" w:author="Lung Ngai TING" w:date="2021-10-09T14:13:00Z">
        <w:r w:rsidR="00562C5E" w:rsidRPr="0038659B">
          <w:t>normalization</w:t>
        </w:r>
      </w:ins>
      <w:ins w:id="1892" w:author="LIN, Yufeng" w:date="2021-09-23T17:57:00Z">
        <w:r w:rsidR="002779A9" w:rsidRPr="00755CC4">
          <w:rPr>
            <w:rPrChange w:id="1893" w:author="Yufeng" w:date="2021-10-10T17:48:00Z">
              <w:rPr>
                <w:sz w:val="22"/>
              </w:rPr>
            </w:rPrChange>
          </w:rPr>
          <w:t xml:space="preserve"> </w:t>
        </w:r>
        <w:del w:id="1894" w:author="Lung Ngai TING" w:date="2021-10-09T14:13:00Z">
          <w:r w:rsidR="002779A9" w:rsidRPr="00755CC4" w:rsidDel="00562C5E">
            <w:rPr>
              <w:rPrChange w:id="1895" w:author="Yufeng" w:date="2021-10-10T17:48:00Z">
                <w:rPr>
                  <w:sz w:val="22"/>
                </w:rPr>
              </w:rPrChange>
            </w:rPr>
            <w:delText>means</w:delText>
          </w:r>
        </w:del>
      </w:ins>
      <w:ins w:id="1896" w:author="Lung Ngai TING" w:date="2021-10-09T14:13:00Z">
        <w:r w:rsidR="00562C5E" w:rsidRPr="0038659B">
          <w:t>means</w:t>
        </w:r>
      </w:ins>
      <w:ins w:id="1897" w:author="LIN, Yufeng" w:date="2021-09-23T17:57:00Z">
        <w:r w:rsidR="002779A9" w:rsidRPr="00755CC4">
          <w:rPr>
            <w:rPrChange w:id="1898" w:author="Yufeng" w:date="2021-10-10T17:48:00Z">
              <w:rPr>
                <w:sz w:val="22"/>
              </w:rPr>
            </w:rPrChange>
          </w:rPr>
          <w:t xml:space="preserve"> dividing </w:t>
        </w:r>
      </w:ins>
      <w:ins w:id="1899" w:author="Lung Ngai TING" w:date="2021-10-09T14:14:00Z">
        <w:r w:rsidR="00E60FE6" w:rsidRPr="0038659B">
          <w:t xml:space="preserve">the relative abundance of each feature by </w:t>
        </w:r>
      </w:ins>
      <w:ins w:id="1900" w:author="LIN, Yufeng" w:date="2021-09-23T17:57:00Z">
        <w:r w:rsidR="002779A9" w:rsidRPr="00755CC4">
          <w:rPr>
            <w:rPrChange w:id="1901" w:author="Yufeng" w:date="2021-10-10T17:48:00Z">
              <w:rPr>
                <w:sz w:val="22"/>
              </w:rPr>
            </w:rPrChange>
          </w:rPr>
          <w:t>the median of the control group</w:t>
        </w:r>
        <w:del w:id="1902" w:author="Lung Ngai TING" w:date="2021-10-09T14:14:00Z">
          <w:r w:rsidR="002779A9" w:rsidRPr="00755CC4" w:rsidDel="00E60FE6">
            <w:rPr>
              <w:rPrChange w:id="1903" w:author="Yufeng" w:date="2021-10-10T17:48:00Z">
                <w:rPr>
                  <w:sz w:val="22"/>
                </w:rPr>
              </w:rPrChange>
            </w:rPr>
            <w:delText xml:space="preserve"> of each feature in various cohorts as</w:delText>
          </w:r>
        </w:del>
        <w:del w:id="1904" w:author="Lung Ngai TING" w:date="2021-10-09T14:13:00Z">
          <w:r w:rsidR="002779A9" w:rsidRPr="00755CC4" w:rsidDel="008300B7">
            <w:rPr>
              <w:rPrChange w:id="1905" w:author="Yufeng" w:date="2021-10-10T17:48:00Z">
                <w:rPr>
                  <w:sz w:val="22"/>
                </w:rPr>
              </w:rPrChange>
            </w:rPr>
            <w:delText xml:space="preserve"> </w:delText>
          </w:r>
        </w:del>
        <w:r w:rsidR="002779A9" w:rsidRPr="00755CC4">
          <w:rPr>
            <w:rPrChange w:id="1906" w:author="Yufeng" w:date="2021-10-10T17:48:00Z">
              <w:rPr>
                <w:sz w:val="22"/>
              </w:rPr>
            </w:rPrChange>
          </w:rPr>
          <w:t>:</w:t>
        </w:r>
      </w:ins>
    </w:p>
    <w:p w14:paraId="4DC40CD8" w14:textId="1B6C8D2B" w:rsidR="002779A9" w:rsidRPr="00755CC4" w:rsidRDefault="00AE63A9">
      <w:pPr>
        <w:jc w:val="left"/>
        <w:rPr>
          <w:ins w:id="1907" w:author="LIN, Yufeng" w:date="2021-09-23T18:04:00Z"/>
          <w:i/>
          <w:rPrChange w:id="1908" w:author="Yufeng" w:date="2021-10-10T17:48:00Z">
            <w:rPr>
              <w:ins w:id="1909" w:author="LIN, Yufeng" w:date="2021-09-23T18:04:00Z"/>
              <w:sz w:val="22"/>
            </w:rPr>
          </w:rPrChange>
        </w:rPr>
        <w:pPrChange w:id="1910" w:author="Yufeng" w:date="2021-10-10T17:53:00Z">
          <w:pPr/>
        </w:pPrChange>
      </w:pPr>
      <m:oMathPara>
        <m:oMath>
          <m:sSub>
            <m:sSubPr>
              <m:ctrlPr>
                <w:ins w:id="1911" w:author="LIN, Yufeng" w:date="2021-09-23T18:01:00Z">
                  <w:rPr>
                    <w:rFonts w:ascii="Cambria Math" w:hAnsi="Cambria Math"/>
                    <w:i/>
                  </w:rPr>
                </w:ins>
              </m:ctrlPr>
            </m:sSubPr>
            <m:e>
              <m:r>
                <w:ins w:id="1912" w:author="LIN, Yufeng" w:date="2021-09-23T18:01:00Z">
                  <w:rPr>
                    <w:rFonts w:ascii="Cambria Math" w:hAnsi="Cambria Math"/>
                    <w:rPrChange w:id="1913" w:author="Yufeng" w:date="2021-10-10T17:48:00Z">
                      <w:rPr>
                        <w:rFonts w:ascii="Cambria Math" w:hAnsi="Cambria Math"/>
                        <w:sz w:val="22"/>
                      </w:rPr>
                    </w:rPrChange>
                  </w:rPr>
                  <m:t>MedNorm</m:t>
                </w:ins>
              </m:r>
            </m:e>
            <m:sub>
              <m:r>
                <w:ins w:id="1914" w:author="LIN, Yufeng" w:date="2021-09-23T18:01:00Z">
                  <w:rPr>
                    <w:rFonts w:ascii="Cambria Math" w:hAnsi="Cambria Math"/>
                    <w:rPrChange w:id="1915" w:author="Yufeng" w:date="2021-10-10T17:48:00Z">
                      <w:rPr>
                        <w:rFonts w:ascii="Cambria Math" w:hAnsi="Cambria Math"/>
                        <w:sz w:val="22"/>
                      </w:rPr>
                    </w:rPrChange>
                  </w:rPr>
                  <m:t>i</m:t>
                </w:ins>
              </m:r>
              <m:r>
                <w:ins w:id="1916" w:author="LIN, Yufeng" w:date="2021-09-23T18:16:00Z">
                  <w:rPr>
                    <w:rFonts w:ascii="Cambria Math" w:hAnsi="Cambria Math"/>
                    <w:rPrChange w:id="1917" w:author="Yufeng" w:date="2021-10-10T17:48:00Z">
                      <w:rPr>
                        <w:rFonts w:ascii="Cambria Math" w:hAnsi="Cambria Math"/>
                        <w:sz w:val="22"/>
                      </w:rPr>
                    </w:rPrChange>
                  </w:rPr>
                  <m:t>,j</m:t>
                </w:ins>
              </m:r>
            </m:sub>
          </m:sSub>
          <m:r>
            <w:ins w:id="1918" w:author="LIN, Yufeng" w:date="2021-09-23T18:00:00Z">
              <w:rPr>
                <w:rFonts w:ascii="Cambria Math" w:hAnsi="Cambria Math"/>
                <w:rPrChange w:id="1919" w:author="Yufeng" w:date="2021-10-10T17:48:00Z">
                  <w:rPr>
                    <w:rFonts w:ascii="Cambria Math" w:hAnsi="Cambria Math"/>
                    <w:sz w:val="22"/>
                  </w:rPr>
                </w:rPrChange>
              </w:rPr>
              <m:t>=</m:t>
            </w:ins>
          </m:r>
          <m:f>
            <m:fPr>
              <m:ctrlPr>
                <w:ins w:id="1920" w:author="LIN, Yufeng" w:date="2021-09-23T18:01:00Z">
                  <w:rPr>
                    <w:rFonts w:ascii="Cambria Math" w:hAnsi="Cambria Math"/>
                    <w:i/>
                  </w:rPr>
                </w:ins>
              </m:ctrlPr>
            </m:fPr>
            <m:num>
              <m:sSub>
                <m:sSubPr>
                  <m:ctrlPr>
                    <w:ins w:id="1921" w:author="LIN, Yufeng" w:date="2021-09-23T18:01:00Z">
                      <w:rPr>
                        <w:rFonts w:ascii="Cambria Math" w:hAnsi="Cambria Math"/>
                        <w:i/>
                      </w:rPr>
                    </w:ins>
                  </m:ctrlPr>
                </m:sSubPr>
                <m:e>
                  <m:r>
                    <w:ins w:id="1922" w:author="LIN, Yufeng" w:date="2021-09-23T18:01:00Z">
                      <w:rPr>
                        <w:rFonts w:ascii="Cambria Math" w:hAnsi="Cambria Math"/>
                        <w:rPrChange w:id="1923" w:author="Yufeng" w:date="2021-10-10T17:48:00Z">
                          <w:rPr>
                            <w:rFonts w:ascii="Cambria Math" w:hAnsi="Cambria Math"/>
                            <w:sz w:val="22"/>
                          </w:rPr>
                        </w:rPrChange>
                      </w:rPr>
                      <m:t>RelAbun</m:t>
                    </w:ins>
                  </m:r>
                </m:e>
                <m:sub>
                  <m:r>
                    <w:ins w:id="1924" w:author="LIN, Yufeng" w:date="2021-09-23T18:01:00Z">
                      <w:rPr>
                        <w:rFonts w:ascii="Cambria Math" w:hAnsi="Cambria Math"/>
                        <w:rPrChange w:id="1925" w:author="Yufeng" w:date="2021-10-10T17:48:00Z">
                          <w:rPr>
                            <w:rFonts w:ascii="Cambria Math" w:hAnsi="Cambria Math"/>
                            <w:sz w:val="22"/>
                          </w:rPr>
                        </w:rPrChange>
                      </w:rPr>
                      <m:t>i</m:t>
                    </w:ins>
                  </m:r>
                  <m:r>
                    <w:ins w:id="1926" w:author="LIN, Yufeng" w:date="2021-09-23T18:16:00Z">
                      <w:rPr>
                        <w:rFonts w:ascii="Cambria Math" w:hAnsi="Cambria Math"/>
                        <w:rPrChange w:id="1927" w:author="Yufeng" w:date="2021-10-10T17:48:00Z">
                          <w:rPr>
                            <w:rFonts w:ascii="Cambria Math" w:hAnsi="Cambria Math"/>
                            <w:sz w:val="22"/>
                          </w:rPr>
                        </w:rPrChange>
                      </w:rPr>
                      <m:t>,j</m:t>
                    </w:ins>
                  </m:r>
                </m:sub>
              </m:sSub>
            </m:num>
            <m:den>
              <m:r>
                <w:ins w:id="1928" w:author="LIN, Yufeng" w:date="2021-09-24T09:27:00Z">
                  <w:rPr>
                    <w:rFonts w:ascii="Cambria Math" w:hAnsi="Cambria Math"/>
                    <w:rPrChange w:id="1929" w:author="Yufeng" w:date="2021-10-10T17:48:00Z">
                      <w:rPr>
                        <w:rFonts w:ascii="Cambria Math" w:hAnsi="Cambria Math"/>
                        <w:sz w:val="22"/>
                      </w:rPr>
                    </w:rPrChange>
                  </w:rPr>
                  <m:t>m</m:t>
                </w:ins>
              </m:r>
              <m:r>
                <w:ins w:id="1930" w:author="LIN, Yufeng" w:date="2021-09-24T09:17:00Z">
                  <w:rPr>
                    <w:rFonts w:ascii="Cambria Math" w:hAnsi="Cambria Math"/>
                    <w:rPrChange w:id="1931" w:author="Yufeng" w:date="2021-10-10T17:48:00Z">
                      <w:rPr>
                        <w:rFonts w:ascii="Cambria Math" w:hAnsi="Cambria Math"/>
                        <w:sz w:val="22"/>
                      </w:rPr>
                    </w:rPrChange>
                  </w:rPr>
                  <m:t>edian(</m:t>
                </w:ins>
              </m:r>
              <m:sSub>
                <m:sSubPr>
                  <m:ctrlPr>
                    <w:ins w:id="1932" w:author="LIN, Yufeng" w:date="2021-09-23T18:04:00Z">
                      <w:rPr>
                        <w:rFonts w:ascii="Cambria Math" w:hAnsi="Cambria Math"/>
                        <w:i/>
                      </w:rPr>
                    </w:ins>
                  </m:ctrlPr>
                </m:sSubPr>
                <m:e>
                  <m:r>
                    <w:ins w:id="1933" w:author="LIN, Yufeng" w:date="2021-09-23T18:04:00Z">
                      <w:rPr>
                        <w:rFonts w:ascii="Cambria Math" w:hAnsi="Cambria Math"/>
                        <w:rPrChange w:id="1934" w:author="Yufeng" w:date="2021-10-10T17:48:00Z">
                          <w:rPr>
                            <w:rFonts w:ascii="Cambria Math" w:hAnsi="Cambria Math"/>
                            <w:sz w:val="22"/>
                          </w:rPr>
                        </w:rPrChange>
                      </w:rPr>
                      <m:t>RelAbun</m:t>
                    </w:ins>
                  </m:r>
                </m:e>
                <m:sub>
                  <m:r>
                    <w:ins w:id="1935" w:author="LIN, Yufeng" w:date="2021-09-28T13:27:00Z">
                      <w:rPr>
                        <w:rFonts w:ascii="Cambria Math" w:hAnsi="Cambria Math"/>
                        <w:rPrChange w:id="1936" w:author="Yufeng" w:date="2021-10-10T17:48:00Z">
                          <w:rPr>
                            <w:rFonts w:ascii="Cambria Math" w:hAnsi="Cambria Math"/>
                            <w:sz w:val="22"/>
                          </w:rPr>
                        </w:rPrChange>
                      </w:rPr>
                      <m:t>l</m:t>
                    </w:ins>
                  </m:r>
                  <m:r>
                    <w:ins w:id="1937" w:author="LIN, Yufeng" w:date="2021-09-23T18:16:00Z">
                      <w:rPr>
                        <w:rFonts w:ascii="Cambria Math" w:hAnsi="Cambria Math"/>
                        <w:rPrChange w:id="1938" w:author="Yufeng" w:date="2021-10-10T17:48:00Z">
                          <w:rPr>
                            <w:rFonts w:ascii="Cambria Math" w:hAnsi="Cambria Math"/>
                            <w:sz w:val="22"/>
                          </w:rPr>
                        </w:rPrChange>
                      </w:rPr>
                      <m:t>,j</m:t>
                    </w:ins>
                  </m:r>
                </m:sub>
              </m:sSub>
              <m:r>
                <w:ins w:id="1939" w:author="LIN, Yufeng" w:date="2021-09-24T09:17:00Z">
                  <w:rPr>
                    <w:rFonts w:ascii="Cambria Math" w:hAnsi="Cambria Math"/>
                    <w:rPrChange w:id="1940" w:author="Yufeng" w:date="2021-10-10T17:48:00Z">
                      <w:rPr>
                        <w:rFonts w:ascii="Cambria Math" w:hAnsi="Cambria Math"/>
                        <w:sz w:val="22"/>
                      </w:rPr>
                    </w:rPrChange>
                  </w:rPr>
                  <m:t>)</m:t>
                </w:ins>
              </m:r>
            </m:den>
          </m:f>
          <m:r>
            <w:ins w:id="1941" w:author="LIN, Yufeng" w:date="2021-09-28T13:52:00Z">
              <w:rPr>
                <w:rFonts w:ascii="Cambria Math" w:hAnsi="Cambria Math"/>
                <w:rPrChange w:id="1942" w:author="Yufeng" w:date="2021-10-10T17:48:00Z">
                  <w:rPr>
                    <w:rFonts w:ascii="Cambria Math" w:hAnsi="Cambria Math"/>
                    <w:sz w:val="22"/>
                  </w:rPr>
                </w:rPrChange>
              </w:rPr>
              <m:t xml:space="preserve">     , l</m:t>
            </w:ins>
          </m:r>
          <m:r>
            <w:ins w:id="1943" w:author="LIN, Yufeng" w:date="2021-09-28T13:53:00Z">
              <w:rPr>
                <w:rFonts w:ascii="Cambria Math" w:hAnsi="Cambria Math"/>
                <w:rPrChange w:id="1944" w:author="Yufeng" w:date="2021-10-10T17:48:00Z">
                  <w:rPr>
                    <w:rFonts w:ascii="Cambria Math" w:hAnsi="Cambria Math"/>
                    <w:sz w:val="22"/>
                  </w:rPr>
                </w:rPrChange>
              </w:rPr>
              <m:t>=1, 2,…n</m:t>
            </w:ins>
          </m:r>
        </m:oMath>
      </m:oMathPara>
    </w:p>
    <w:p w14:paraId="35A89214" w14:textId="6339964D" w:rsidR="002779A9" w:rsidRPr="00755CC4" w:rsidRDefault="00AE63A9">
      <w:pPr>
        <w:ind w:left="120" w:hangingChars="50" w:hanging="120"/>
        <w:jc w:val="left"/>
        <w:rPr>
          <w:ins w:id="1945" w:author="Thomas Kwong" w:date="2021-09-22T22:12:00Z"/>
          <w:rPrChange w:id="1946" w:author="Yufeng" w:date="2021-10-10T17:48:00Z">
            <w:rPr>
              <w:ins w:id="1947" w:author="Thomas Kwong" w:date="2021-09-22T22:12:00Z"/>
              <w:sz w:val="22"/>
            </w:rPr>
          </w:rPrChange>
        </w:rPr>
        <w:pPrChange w:id="1948" w:author="Yufeng" w:date="2021-10-10T17:53:00Z">
          <w:pPr/>
        </w:pPrChange>
      </w:pPr>
      <m:oMath>
        <m:sSub>
          <m:sSubPr>
            <m:ctrlPr>
              <w:ins w:id="1949" w:author="LIN, Yufeng" w:date="2021-09-23T18:04:00Z">
                <w:rPr>
                  <w:rFonts w:ascii="Cambria Math" w:hAnsi="Cambria Math"/>
                  <w:i/>
                </w:rPr>
              </w:ins>
            </m:ctrlPr>
          </m:sSubPr>
          <m:e>
            <m:r>
              <w:ins w:id="1950" w:author="LIN, Yufeng" w:date="2021-09-23T18:04:00Z">
                <w:rPr>
                  <w:rFonts w:ascii="Cambria Math" w:hAnsi="Cambria Math"/>
                  <w:rPrChange w:id="1951" w:author="Yufeng" w:date="2021-10-10T17:48:00Z">
                    <w:rPr>
                      <w:rFonts w:ascii="Cambria Math" w:hAnsi="Cambria Math"/>
                      <w:sz w:val="22"/>
                    </w:rPr>
                  </w:rPrChange>
                </w:rPr>
                <m:t>RelAbun</m:t>
              </w:ins>
            </m:r>
          </m:e>
          <m:sub>
            <m:r>
              <w:ins w:id="1952" w:author="LIN, Yufeng" w:date="2021-09-23T18:04:00Z">
                <w:rPr>
                  <w:rFonts w:ascii="Cambria Math" w:hAnsi="Cambria Math"/>
                  <w:rPrChange w:id="1953" w:author="Yufeng" w:date="2021-10-10T17:48:00Z">
                    <w:rPr>
                      <w:rFonts w:ascii="Cambria Math" w:hAnsi="Cambria Math"/>
                      <w:sz w:val="22"/>
                    </w:rPr>
                  </w:rPrChange>
                </w:rPr>
                <m:t>i</m:t>
              </w:ins>
            </m:r>
            <m:r>
              <w:ins w:id="1954" w:author="LIN, Yufeng" w:date="2021-09-23T18:20:00Z">
                <w:rPr>
                  <w:rFonts w:ascii="Cambria Math" w:hAnsi="Cambria Math"/>
                  <w:rPrChange w:id="1955" w:author="Yufeng" w:date="2021-10-10T17:48:00Z">
                    <w:rPr>
                      <w:rFonts w:ascii="Cambria Math" w:hAnsi="Cambria Math"/>
                      <w:sz w:val="22"/>
                    </w:rPr>
                  </w:rPrChange>
                </w:rPr>
                <m:t>, j</m:t>
              </w:ins>
            </m:r>
          </m:sub>
        </m:sSub>
      </m:oMath>
      <w:ins w:id="1956" w:author="LIN, Yufeng" w:date="2021-09-23T18:04:00Z">
        <w:r w:rsidR="002779A9" w:rsidRPr="00755CC4">
          <w:rPr>
            <w:rPrChange w:id="1957" w:author="Yufeng" w:date="2021-10-10T17:48:00Z">
              <w:rPr>
                <w:sz w:val="22"/>
              </w:rPr>
            </w:rPrChange>
          </w:rPr>
          <w:t xml:space="preserve">: means the relative abundance of </w:t>
        </w:r>
      </w:ins>
      <w:ins w:id="1958" w:author="LIN, Yufeng" w:date="2021-09-28T13:06:00Z">
        <w:r w:rsidR="004314C2" w:rsidRPr="00755CC4">
          <w:rPr>
            <w:rPrChange w:id="1959" w:author="Yufeng" w:date="2021-10-10T17:48:00Z">
              <w:rPr>
                <w:sz w:val="22"/>
              </w:rPr>
            </w:rPrChange>
          </w:rPr>
          <w:t>fungi</w:t>
        </w:r>
      </w:ins>
      <w:ins w:id="1960" w:author="LIN, Yufeng" w:date="2021-09-23T18:05:00Z">
        <w:r w:rsidR="002779A9" w:rsidRPr="00755CC4">
          <w:rPr>
            <w:rPrChange w:id="1961" w:author="Yufeng" w:date="2021-10-10T17:48:00Z">
              <w:rPr>
                <w:sz w:val="22"/>
              </w:rPr>
            </w:rPrChange>
          </w:rPr>
          <w:t xml:space="preserve"> or bacteria</w:t>
        </w:r>
      </w:ins>
      <w:ins w:id="1962" w:author="LIN, Yufeng" w:date="2021-09-23T18:15:00Z">
        <w:r w:rsidR="00F76818" w:rsidRPr="00755CC4">
          <w:rPr>
            <w:rPrChange w:id="1963" w:author="Yufeng" w:date="2021-10-10T17:48:00Z">
              <w:rPr>
                <w:sz w:val="22"/>
              </w:rPr>
            </w:rPrChange>
          </w:rPr>
          <w:t xml:space="preserve"> </w:t>
        </w:r>
      </w:ins>
      <m:oMath>
        <m:r>
          <w:ins w:id="1964" w:author="LIN, Yufeng" w:date="2021-09-23T18:20:00Z">
            <w:rPr>
              <w:rFonts w:ascii="Cambria Math" w:hAnsi="Cambria Math"/>
              <w:rPrChange w:id="1965" w:author="Yufeng" w:date="2021-10-10T17:48:00Z">
                <w:rPr>
                  <w:rFonts w:ascii="Cambria Math" w:hAnsi="Cambria Math"/>
                  <w:sz w:val="22"/>
                </w:rPr>
              </w:rPrChange>
            </w:rPr>
            <m:t>j</m:t>
          </w:ins>
        </m:r>
      </m:oMath>
      <w:ins w:id="1966" w:author="LIN, Yufeng" w:date="2021-09-23T18:05:00Z">
        <w:r w:rsidR="002779A9" w:rsidRPr="00755CC4">
          <w:rPr>
            <w:rPrChange w:id="1967" w:author="Yufeng" w:date="2021-10-10T17:48:00Z">
              <w:rPr>
                <w:sz w:val="22"/>
              </w:rPr>
            </w:rPrChange>
          </w:rPr>
          <w:t xml:space="preserve"> in sample</w:t>
        </w:r>
      </w:ins>
      <w:ins w:id="1968" w:author="LIN, Yufeng" w:date="2021-09-23T18:06:00Z">
        <w:r w:rsidR="002779A9" w:rsidRPr="00755CC4">
          <w:rPr>
            <w:rPrChange w:id="1969" w:author="Yufeng" w:date="2021-10-10T17:48:00Z">
              <w:rPr>
                <w:sz w:val="22"/>
              </w:rPr>
            </w:rPrChange>
          </w:rPr>
          <w:t xml:space="preserve"> </w:t>
        </w:r>
      </w:ins>
      <m:oMath>
        <m:r>
          <w:ins w:id="1970" w:author="LIN, Yufeng" w:date="2021-09-23T18:20:00Z">
            <w:rPr>
              <w:rFonts w:ascii="Cambria Math" w:hAnsi="Cambria Math"/>
              <w:rPrChange w:id="1971" w:author="Yufeng" w:date="2021-10-10T17:48:00Z">
                <w:rPr>
                  <w:rFonts w:ascii="Cambria Math" w:hAnsi="Cambria Math"/>
                  <w:sz w:val="22"/>
                </w:rPr>
              </w:rPrChange>
            </w:rPr>
            <m:t>i</m:t>
          </w:ins>
        </m:r>
      </m:oMath>
      <w:ins w:id="1972" w:author="LIN, Yufeng" w:date="2021-09-23T18:05:00Z">
        <w:r w:rsidR="002779A9" w:rsidRPr="00755CC4">
          <w:rPr>
            <w:rPrChange w:id="1973" w:author="Yufeng" w:date="2021-10-10T17:48:00Z">
              <w:rPr>
                <w:sz w:val="22"/>
              </w:rPr>
            </w:rPrChange>
          </w:rPr>
          <w:t>, which</w:t>
        </w:r>
      </w:ins>
      <w:ins w:id="1974" w:author="LIN, Yufeng" w:date="2021-09-24T09:26:00Z">
        <w:r w:rsidR="003A57AB" w:rsidRPr="00755CC4">
          <w:rPr>
            <w:rPrChange w:id="1975" w:author="Yufeng" w:date="2021-10-10T17:48:00Z">
              <w:rPr>
                <w:sz w:val="22"/>
              </w:rPr>
            </w:rPrChange>
          </w:rPr>
          <w:t xml:space="preserve"> </w:t>
        </w:r>
      </w:ins>
      <w:ins w:id="1976" w:author="LIN, Yufeng" w:date="2021-09-23T18:05:00Z">
        <w:r w:rsidR="002779A9" w:rsidRPr="00755CC4">
          <w:rPr>
            <w:rPrChange w:id="1977" w:author="Yufeng" w:date="2021-10-10T17:48:00Z">
              <w:rPr>
                <w:sz w:val="22"/>
              </w:rPr>
            </w:rPrChange>
          </w:rPr>
          <w:t>belong</w:t>
        </w:r>
      </w:ins>
      <w:ins w:id="1978" w:author="LIN, Yufeng" w:date="2021-09-23T18:06:00Z">
        <w:r w:rsidR="002779A9" w:rsidRPr="00755CC4">
          <w:rPr>
            <w:rPrChange w:id="1979" w:author="Yufeng" w:date="2021-10-10T17:48:00Z">
              <w:rPr>
                <w:sz w:val="22"/>
              </w:rPr>
            </w:rPrChange>
          </w:rPr>
          <w:t xml:space="preserve">s to cohort </w:t>
        </w:r>
      </w:ins>
      <m:oMath>
        <m:r>
          <w:ins w:id="1980" w:author="LIN, Yufeng" w:date="2021-09-23T18:20:00Z">
            <w:rPr>
              <w:rFonts w:ascii="Cambria Math" w:hAnsi="Cambria Math"/>
              <w:rPrChange w:id="1981" w:author="Yufeng" w:date="2021-10-10T17:48:00Z">
                <w:rPr>
                  <w:rFonts w:ascii="Cambria Math" w:hAnsi="Cambria Math"/>
                  <w:sz w:val="22"/>
                </w:rPr>
              </w:rPrChange>
            </w:rPr>
            <m:t>k</m:t>
          </w:ins>
        </m:r>
      </m:oMath>
      <w:ins w:id="1982" w:author="LIN, Yufeng" w:date="2021-09-23T18:05:00Z">
        <w:r w:rsidR="002779A9" w:rsidRPr="00755CC4">
          <w:rPr>
            <w:rPrChange w:id="1983" w:author="Yufeng" w:date="2021-10-10T17:48:00Z">
              <w:rPr>
                <w:sz w:val="22"/>
              </w:rPr>
            </w:rPrChange>
          </w:rPr>
          <w:t>.</w:t>
        </w:r>
      </w:ins>
      <w:ins w:id="1984" w:author="LIN, Yufeng" w:date="2021-09-24T09:22:00Z">
        <w:r w:rsidR="00626B9C" w:rsidRPr="00755CC4">
          <w:rPr>
            <w:rPrChange w:id="1985" w:author="Yufeng" w:date="2021-10-10T17:48:00Z">
              <w:rPr>
                <w:sz w:val="22"/>
              </w:rPr>
            </w:rPrChange>
          </w:rPr>
          <w:t xml:space="preserve"> </w:t>
        </w:r>
      </w:ins>
      <w:ins w:id="1986" w:author="LIN, Yufeng" w:date="2021-10-07T10:39:00Z">
        <w:r w:rsidR="00E81CE7" w:rsidRPr="0038659B">
          <w:t>In contrast,</w:t>
        </w:r>
      </w:ins>
      <w:ins w:id="1987" w:author="LIN, Yufeng" w:date="2021-09-24T09:24:00Z">
        <w:r w:rsidR="00626B9C" w:rsidRPr="00755CC4">
          <w:rPr>
            <w:rPrChange w:id="1988" w:author="Yufeng" w:date="2021-10-10T17:48:00Z">
              <w:rPr>
                <w:sz w:val="22"/>
              </w:rPr>
            </w:rPrChange>
          </w:rPr>
          <w:t xml:space="preserve"> </w:t>
        </w:r>
      </w:ins>
      <w:ins w:id="1989" w:author="LIN, Yufeng" w:date="2021-09-24T09:22:00Z">
        <w:r w:rsidR="00626B9C" w:rsidRPr="00755CC4">
          <w:rPr>
            <w:rPrChange w:id="1990" w:author="Yufeng" w:date="2021-10-10T17:48:00Z">
              <w:rPr>
                <w:sz w:val="22"/>
              </w:rPr>
            </w:rPrChange>
          </w:rPr>
          <w:t xml:space="preserve">cohort </w:t>
        </w:r>
      </w:ins>
      <m:oMath>
        <m:r>
          <w:ins w:id="1991" w:author="LIN, Yufeng" w:date="2021-09-24T09:25:00Z">
            <w:rPr>
              <w:rFonts w:ascii="Cambria Math" w:hAnsi="Cambria Math"/>
              <w:rPrChange w:id="1992" w:author="Yufeng" w:date="2021-10-10T17:48:00Z">
                <w:rPr>
                  <w:rFonts w:ascii="Cambria Math" w:hAnsi="Cambria Math"/>
                  <w:sz w:val="22"/>
                </w:rPr>
              </w:rPrChange>
            </w:rPr>
            <m:t>k</m:t>
          </w:ins>
        </m:r>
      </m:oMath>
      <w:ins w:id="1993" w:author="LIN, Yufeng" w:date="2021-09-24T09:22:00Z">
        <w:r w:rsidR="00626B9C" w:rsidRPr="00755CC4">
          <w:rPr>
            <w:rPrChange w:id="1994" w:author="Yufeng" w:date="2021-10-10T17:48:00Z">
              <w:rPr>
                <w:sz w:val="22"/>
              </w:rPr>
            </w:rPrChange>
          </w:rPr>
          <w:t xml:space="preserve"> </w:t>
        </w:r>
      </w:ins>
      <w:ins w:id="1995" w:author="LIN, Yufeng" w:date="2021-09-24T09:28:00Z">
        <w:r w:rsidR="00870917" w:rsidRPr="00755CC4">
          <w:rPr>
            <w:rPrChange w:id="1996" w:author="Yufeng" w:date="2021-10-10T17:48:00Z">
              <w:rPr>
                <w:sz w:val="22"/>
              </w:rPr>
            </w:rPrChange>
          </w:rPr>
          <w:t>has ex</w:t>
        </w:r>
      </w:ins>
      <w:ins w:id="1997" w:author="LIN, Yufeng" w:date="2021-09-24T09:29:00Z">
        <w:r w:rsidR="00870917" w:rsidRPr="00755CC4">
          <w:rPr>
            <w:rPrChange w:id="1998" w:author="Yufeng" w:date="2021-10-10T17:48:00Z">
              <w:rPr>
                <w:sz w:val="22"/>
              </w:rPr>
            </w:rPrChange>
          </w:rPr>
          <w:t xml:space="preserve">actly </w:t>
        </w:r>
      </w:ins>
      <w:ins w:id="1999" w:author="LIN, Yufeng" w:date="2021-09-24T09:24:00Z">
        <w:r w:rsidR="00626B9C" w:rsidRPr="00755CC4">
          <w:rPr>
            <w:rPrChange w:id="2000" w:author="Yufeng" w:date="2021-10-10T17:48:00Z">
              <w:rPr>
                <w:sz w:val="22"/>
              </w:rPr>
            </w:rPrChange>
          </w:rPr>
          <w:t xml:space="preserve">sample </w:t>
        </w:r>
      </w:ins>
      <m:oMath>
        <m:r>
          <w:ins w:id="2001" w:author="LIN, Yufeng" w:date="2021-09-24T09:25:00Z">
            <w:rPr>
              <w:rFonts w:ascii="Cambria Math" w:hAnsi="Cambria Math"/>
              <w:rPrChange w:id="2002" w:author="Yufeng" w:date="2021-10-10T17:48:00Z">
                <w:rPr>
                  <w:rFonts w:ascii="Cambria Math" w:hAnsi="Cambria Math"/>
                  <w:sz w:val="22"/>
                </w:rPr>
              </w:rPrChange>
            </w:rPr>
            <m:t>1</m:t>
          </w:ins>
        </m:r>
      </m:oMath>
      <w:ins w:id="2003" w:author="LIN, Yufeng" w:date="2021-09-24T09:24:00Z">
        <w:r w:rsidR="00626B9C" w:rsidRPr="00755CC4">
          <w:rPr>
            <w:rPrChange w:id="2004" w:author="Yufeng" w:date="2021-10-10T17:48:00Z">
              <w:rPr>
                <w:sz w:val="22"/>
              </w:rPr>
            </w:rPrChange>
          </w:rPr>
          <w:t xml:space="preserve"> to sample </w:t>
        </w:r>
      </w:ins>
      <m:oMath>
        <m:r>
          <w:ins w:id="2005" w:author="LIN, Yufeng" w:date="2021-09-24T09:25:00Z">
            <w:rPr>
              <w:rFonts w:ascii="Cambria Math" w:hAnsi="Cambria Math"/>
              <w:rPrChange w:id="2006" w:author="Yufeng" w:date="2021-10-10T17:48:00Z">
                <w:rPr>
                  <w:rFonts w:ascii="Cambria Math" w:hAnsi="Cambria Math"/>
                  <w:sz w:val="22"/>
                </w:rPr>
              </w:rPrChange>
            </w:rPr>
            <m:t>n</m:t>
          </w:ins>
        </m:r>
      </m:oMath>
      <w:ins w:id="2007" w:author="LIN, Yufeng" w:date="2021-09-24T09:24:00Z">
        <w:r w:rsidR="00626B9C" w:rsidRPr="00755CC4">
          <w:rPr>
            <w:rPrChange w:id="2008" w:author="Yufeng" w:date="2021-10-10T17:48:00Z">
              <w:rPr>
                <w:sz w:val="22"/>
              </w:rPr>
            </w:rPrChange>
          </w:rPr>
          <w:t>.</w:t>
        </w:r>
      </w:ins>
    </w:p>
    <w:p w14:paraId="76FAD842" w14:textId="7F6BC835" w:rsidR="00531B71" w:rsidRPr="0038659B" w:rsidRDefault="00531B71">
      <w:pPr>
        <w:pStyle w:val="title20825"/>
        <w:jc w:val="left"/>
        <w:rPr>
          <w:ins w:id="2009" w:author="Thomas Kwong" w:date="2021-09-22T22:12:00Z"/>
        </w:rPr>
        <w:pPrChange w:id="2010" w:author="Yufeng" w:date="2021-10-10T17:53:00Z">
          <w:pPr>
            <w:pStyle w:val="title20825"/>
          </w:pPr>
        </w:pPrChange>
      </w:pPr>
      <w:ins w:id="2011" w:author="Thomas Kwong" w:date="2021-09-22T22:12:00Z">
        <w:del w:id="2012" w:author="Lung Ngai TING" w:date="2021-10-09T14:17:00Z">
          <w:r w:rsidRPr="0038659B" w:rsidDel="00B93709">
            <w:delText>Feature selections</w:delText>
          </w:r>
        </w:del>
        <w:del w:id="2013" w:author="Lung Ngai TING" w:date="2021-10-09T14:14:00Z">
          <w:r w:rsidRPr="00755CC4" w:rsidDel="004C5E05">
            <w:delText xml:space="preserve"> criteria</w:delText>
          </w:r>
        </w:del>
      </w:ins>
      <w:ins w:id="2014" w:author="Lung Ngai TING" w:date="2021-10-09T14:17:00Z">
        <w:r w:rsidR="00B93709" w:rsidRPr="0038659B">
          <w:t xml:space="preserve">Differential abundance analysis </w:t>
        </w:r>
      </w:ins>
    </w:p>
    <w:p w14:paraId="104755D0" w14:textId="1859B2A5" w:rsidR="00531B71" w:rsidRPr="00755CC4" w:rsidRDefault="00531B71">
      <w:pPr>
        <w:jc w:val="left"/>
        <w:rPr>
          <w:ins w:id="2015" w:author="Thomas Kwong" w:date="2021-09-22T22:12:00Z"/>
          <w:rPrChange w:id="2016" w:author="Yufeng" w:date="2021-10-10T17:48:00Z">
            <w:rPr>
              <w:ins w:id="2017" w:author="Thomas Kwong" w:date="2021-09-22T22:12:00Z"/>
              <w:sz w:val="22"/>
            </w:rPr>
          </w:rPrChange>
        </w:rPr>
        <w:pPrChange w:id="2018" w:author="Yufeng" w:date="2021-10-10T17:53:00Z">
          <w:pPr/>
        </w:pPrChange>
      </w:pPr>
      <w:ins w:id="2019" w:author="Thomas Kwong" w:date="2021-09-22T22:12:00Z">
        <w:del w:id="2020" w:author="Lung Ngai TING" w:date="2021-10-09T14:17:00Z">
          <w:r w:rsidRPr="00755CC4" w:rsidDel="00A11EC9">
            <w:rPr>
              <w:rPrChange w:id="2021" w:author="Yufeng" w:date="2021-10-10T17:48:00Z">
                <w:rPr>
                  <w:sz w:val="22"/>
                </w:rPr>
              </w:rPrChange>
            </w:rPr>
            <w:delText xml:space="preserve">We had three </w:delText>
          </w:r>
        </w:del>
      </w:ins>
      <w:ins w:id="2022" w:author="Lung Ngai TING" w:date="2021-10-09T14:17:00Z">
        <w:r w:rsidR="00A11EC9" w:rsidRPr="0038659B">
          <w:t xml:space="preserve">Three </w:t>
        </w:r>
      </w:ins>
      <w:ins w:id="2023" w:author="Thomas Kwong" w:date="2021-09-22T22:12:00Z">
        <w:r w:rsidRPr="00755CC4">
          <w:rPr>
            <w:rPrChange w:id="2024" w:author="Yufeng" w:date="2021-10-10T17:48:00Z">
              <w:rPr>
                <w:sz w:val="22"/>
              </w:rPr>
            </w:rPrChange>
          </w:rPr>
          <w:t xml:space="preserve">criteria </w:t>
        </w:r>
      </w:ins>
      <w:ins w:id="2025" w:author="Lung Ngai TING" w:date="2021-10-09T14:17:00Z">
        <w:r w:rsidR="00A11EC9" w:rsidRPr="0038659B">
          <w:t xml:space="preserve">were used </w:t>
        </w:r>
      </w:ins>
      <w:ins w:id="2026" w:author="Thomas Kwong" w:date="2021-09-22T22:12:00Z">
        <w:r w:rsidRPr="00755CC4">
          <w:rPr>
            <w:rPrChange w:id="2027" w:author="Yufeng" w:date="2021-10-10T17:48:00Z">
              <w:rPr>
                <w:sz w:val="22"/>
              </w:rPr>
            </w:rPrChange>
          </w:rPr>
          <w:t>to select the potential</w:t>
        </w:r>
      </w:ins>
      <w:ins w:id="2028" w:author="Lung Ngai TING" w:date="2021-10-09T14:17:00Z">
        <w:r w:rsidR="00A11EC9" w:rsidRPr="0038659B">
          <w:t xml:space="preserve"> differentially abundant</w:t>
        </w:r>
      </w:ins>
      <w:ins w:id="2029" w:author="Thomas Kwong" w:date="2021-09-22T22:12:00Z">
        <w:r w:rsidRPr="00755CC4">
          <w:rPr>
            <w:rPrChange w:id="2030" w:author="Yufeng" w:date="2021-10-10T17:48:00Z">
              <w:rPr>
                <w:sz w:val="22"/>
              </w:rPr>
            </w:rPrChange>
          </w:rPr>
          <w:t xml:space="preserve"> candidates</w:t>
        </w:r>
      </w:ins>
      <w:ins w:id="2031" w:author="Lung Ngai TING" w:date="2021-10-09T14:18:00Z">
        <w:r w:rsidR="00992A41" w:rsidRPr="0038659B">
          <w:t xml:space="preserve"> between CRC </w:t>
        </w:r>
      </w:ins>
      <w:ins w:id="2032" w:author="Lung Ngai TING" w:date="2021-10-09T14:20:00Z">
        <w:r w:rsidR="0094345D" w:rsidRPr="0038659B">
          <w:t>and healthy individuals</w:t>
        </w:r>
      </w:ins>
      <w:ins w:id="2033" w:author="Thomas Kwong" w:date="2021-09-22T22:12:00Z">
        <w:del w:id="2034" w:author="Lung Ngai TING" w:date="2021-10-09T14:18:00Z">
          <w:r w:rsidRPr="00755CC4" w:rsidDel="00992A41">
            <w:rPr>
              <w:rPrChange w:id="2035" w:author="Yufeng" w:date="2021-10-10T17:48:00Z">
                <w:rPr>
                  <w:sz w:val="22"/>
                </w:rPr>
              </w:rPrChange>
            </w:rPr>
            <w:delText>, whether it is bacteria or micro-eukaryotes</w:delText>
          </w:r>
        </w:del>
      </w:ins>
      <w:ins w:id="2036" w:author="LIN, Yufeng" w:date="2021-09-28T13:06:00Z">
        <w:del w:id="2037" w:author="Lung Ngai TING" w:date="2021-10-09T14:18:00Z">
          <w:r w:rsidR="004314C2" w:rsidRPr="00755CC4" w:rsidDel="00992A41">
            <w:rPr>
              <w:rPrChange w:id="2038" w:author="Yufeng" w:date="2021-10-10T17:48:00Z">
                <w:rPr>
                  <w:sz w:val="22"/>
                </w:rPr>
              </w:rPrChange>
            </w:rPr>
            <w:delText>fungi</w:delText>
          </w:r>
        </w:del>
      </w:ins>
      <w:ins w:id="2039" w:author="Thomas Kwong" w:date="2021-09-22T22:12:00Z">
        <w:r w:rsidRPr="00755CC4">
          <w:rPr>
            <w:rPrChange w:id="2040" w:author="Yufeng" w:date="2021-10-10T17:48:00Z">
              <w:rPr>
                <w:sz w:val="22"/>
              </w:rPr>
            </w:rPrChange>
          </w:rPr>
          <w:t xml:space="preserve">. </w:t>
        </w:r>
        <w:del w:id="2041" w:author="LIN, Yufeng" w:date="2021-10-07T10:40:00Z">
          <w:r w:rsidRPr="00755CC4" w:rsidDel="00E81CE7">
            <w:rPr>
              <w:rPrChange w:id="2042" w:author="Yufeng" w:date="2021-10-10T17:48:00Z">
                <w:rPr>
                  <w:sz w:val="22"/>
                </w:rPr>
              </w:rPrChange>
            </w:rPr>
            <w:delText>In the most beginning</w:delText>
          </w:r>
        </w:del>
      </w:ins>
      <w:ins w:id="2043" w:author="LIN, Yufeng" w:date="2021-10-07T10:40:00Z">
        <w:r w:rsidR="00E81CE7" w:rsidRPr="0038659B">
          <w:t>First</w:t>
        </w:r>
      </w:ins>
      <w:ins w:id="2044" w:author="Thomas Kwong" w:date="2021-09-22T22:12:00Z">
        <w:r w:rsidRPr="00755CC4">
          <w:rPr>
            <w:rPrChange w:id="2045" w:author="Yufeng" w:date="2021-10-10T17:48:00Z">
              <w:rPr>
                <w:sz w:val="22"/>
              </w:rPr>
            </w:rPrChange>
          </w:rPr>
          <w:t xml:space="preserve">, we excluded the </w:t>
        </w:r>
        <w:del w:id="2046" w:author="Lung Ngai TING" w:date="2021-10-09T14:20:00Z">
          <w:r w:rsidRPr="00755CC4" w:rsidDel="0094345D">
            <w:rPr>
              <w:rPrChange w:id="2047" w:author="Yufeng" w:date="2021-10-10T17:48:00Z">
                <w:rPr>
                  <w:sz w:val="22"/>
                </w:rPr>
              </w:rPrChange>
            </w:rPr>
            <w:delText xml:space="preserve">rarefied </w:delText>
          </w:r>
        </w:del>
        <w:r w:rsidRPr="00755CC4">
          <w:rPr>
            <w:rPrChange w:id="2048" w:author="Yufeng" w:date="2021-10-10T17:48:00Z">
              <w:rPr>
                <w:sz w:val="22"/>
              </w:rPr>
            </w:rPrChange>
          </w:rPr>
          <w:t xml:space="preserve">candidates with an average </w:t>
        </w:r>
      </w:ins>
      <w:ins w:id="2049" w:author="Lung Ngai TING" w:date="2021-10-09T14:20:00Z">
        <w:r w:rsidR="0094345D" w:rsidRPr="0038659B">
          <w:t xml:space="preserve">rarefied </w:t>
        </w:r>
      </w:ins>
      <w:ins w:id="2050" w:author="Thomas Kwong" w:date="2021-09-22T22:12:00Z">
        <w:r w:rsidRPr="00755CC4">
          <w:rPr>
            <w:rPrChange w:id="2051" w:author="Yufeng" w:date="2021-10-10T17:48:00Z">
              <w:rPr>
                <w:sz w:val="22"/>
              </w:rPr>
            </w:rPrChange>
          </w:rPr>
          <w:t xml:space="preserve">abundance </w:t>
        </w:r>
        <w:del w:id="2052" w:author="Lung Ngai TING" w:date="2021-10-09T14:20:00Z">
          <w:r w:rsidRPr="00755CC4" w:rsidDel="0094345D">
            <w:rPr>
              <w:rPrChange w:id="2053" w:author="Yufeng" w:date="2021-10-10T17:48:00Z">
                <w:rPr>
                  <w:sz w:val="22"/>
                </w:rPr>
              </w:rPrChange>
            </w:rPr>
            <w:delText xml:space="preserve">of </w:delText>
          </w:r>
        </w:del>
        <w:r w:rsidRPr="00755CC4">
          <w:rPr>
            <w:rPrChange w:id="2054" w:author="Yufeng" w:date="2021-10-10T17:48:00Z">
              <w:rPr>
                <w:sz w:val="22"/>
              </w:rPr>
            </w:rPrChange>
          </w:rPr>
          <w:t>less than 0.1%</w:t>
        </w:r>
        <w:del w:id="2055" w:author="Lung Ngai TING" w:date="2021-10-09T14:21:00Z">
          <w:r w:rsidRPr="00755CC4" w:rsidDel="00873731">
            <w:rPr>
              <w:rPrChange w:id="2056" w:author="Yufeng" w:date="2021-10-10T17:48:00Z">
                <w:rPr>
                  <w:sz w:val="22"/>
                </w:rPr>
              </w:rPrChange>
            </w:rPr>
            <w:delText xml:space="preserve"> in all</w:delText>
          </w:r>
        </w:del>
        <w:r w:rsidRPr="00755CC4">
          <w:rPr>
            <w:rPrChange w:id="2057" w:author="Yufeng" w:date="2021-10-10T17:48:00Z">
              <w:rPr>
                <w:sz w:val="22"/>
              </w:rPr>
            </w:rPrChange>
          </w:rPr>
          <w:t xml:space="preserve"> </w:t>
        </w:r>
        <w:del w:id="2058" w:author="LIN, Yufeng" w:date="2021-09-28T13:06:00Z">
          <w:r w:rsidRPr="00755CC4" w:rsidDel="004314C2">
            <w:rPr>
              <w:rPrChange w:id="2059" w:author="Yufeng" w:date="2021-10-10T17:48:00Z">
                <w:rPr>
                  <w:sz w:val="22"/>
                </w:rPr>
              </w:rPrChange>
            </w:rPr>
            <w:delText>micro-eukaryotes</w:delText>
          </w:r>
        </w:del>
      </w:ins>
      <w:ins w:id="2060" w:author="LIN, Yufeng" w:date="2021-09-28T13:06:00Z">
        <w:r w:rsidR="004314C2" w:rsidRPr="00755CC4">
          <w:rPr>
            <w:rPrChange w:id="2061" w:author="Yufeng" w:date="2021-10-10T17:48:00Z">
              <w:rPr>
                <w:sz w:val="22"/>
              </w:rPr>
            </w:rPrChange>
          </w:rPr>
          <w:t>fung</w:t>
        </w:r>
      </w:ins>
      <w:ins w:id="2062" w:author="Lung Ngai TING" w:date="2021-10-09T14:21:00Z">
        <w:r w:rsidR="00873731" w:rsidRPr="0038659B">
          <w:t>al composition</w:t>
        </w:r>
      </w:ins>
      <w:ins w:id="2063" w:author="LIN, Yufeng" w:date="2021-09-28T13:06:00Z">
        <w:del w:id="2064" w:author="Lung Ngai TING" w:date="2021-10-09T14:21:00Z">
          <w:r w:rsidR="004314C2" w:rsidRPr="00755CC4" w:rsidDel="00873731">
            <w:rPr>
              <w:rPrChange w:id="2065" w:author="Yufeng" w:date="2021-10-10T17:48:00Z">
                <w:rPr>
                  <w:sz w:val="22"/>
                </w:rPr>
              </w:rPrChange>
            </w:rPr>
            <w:delText>i</w:delText>
          </w:r>
        </w:del>
      </w:ins>
      <w:ins w:id="2066" w:author="Thomas Kwong" w:date="2021-09-22T22:12:00Z">
        <w:r w:rsidRPr="00755CC4">
          <w:rPr>
            <w:rPrChange w:id="2067" w:author="Yufeng" w:date="2021-10-10T17:48:00Z">
              <w:rPr>
                <w:sz w:val="22"/>
              </w:rPr>
            </w:rPrChange>
          </w:rPr>
          <w:t xml:space="preserve">. </w:t>
        </w:r>
        <w:commentRangeStart w:id="2068"/>
        <w:r w:rsidRPr="00755CC4">
          <w:rPr>
            <w:rPrChange w:id="2069" w:author="Yufeng" w:date="2021-10-10T17:48:00Z">
              <w:rPr>
                <w:sz w:val="22"/>
              </w:rPr>
            </w:rPrChange>
          </w:rPr>
          <w:t>We selected the same trend features (SSTF), required more than 3/4 cohorts (not less than six cohorts) to perform the same trends. And the log2 of Multiple Median Fold Change (log</w:t>
        </w:r>
        <w:r w:rsidRPr="00755CC4">
          <w:rPr>
            <w:vertAlign w:val="subscript"/>
            <w:rPrChange w:id="2070" w:author="Yufeng" w:date="2021-10-10T17:48:00Z">
              <w:rPr>
                <w:sz w:val="22"/>
                <w:vertAlign w:val="subscript"/>
              </w:rPr>
            </w:rPrChange>
          </w:rPr>
          <w:t>2</w:t>
        </w:r>
        <w:r w:rsidRPr="00755CC4">
          <w:rPr>
            <w:rPrChange w:id="2071" w:author="Yufeng" w:date="2021-10-10T17:48:00Z">
              <w:rPr>
                <w:sz w:val="22"/>
              </w:rPr>
            </w:rPrChange>
          </w:rPr>
          <w:t xml:space="preserve">MultMedFC) was the evaluation index of SSTF. </w:t>
        </w:r>
        <w:r w:rsidRPr="00755CC4">
          <w:rPr>
            <w:rPrChange w:id="2072" w:author="Yufeng" w:date="2021-10-10T17:48:00Z">
              <w:rPr>
                <w:sz w:val="22"/>
              </w:rPr>
            </w:rPrChange>
          </w:rPr>
          <w:lastRenderedPageBreak/>
          <w:t>We define the log</w:t>
        </w:r>
        <w:r w:rsidRPr="00755CC4">
          <w:rPr>
            <w:vertAlign w:val="subscript"/>
            <w:rPrChange w:id="2073" w:author="Yufeng" w:date="2021-10-10T17:48:00Z">
              <w:rPr>
                <w:sz w:val="22"/>
                <w:vertAlign w:val="subscript"/>
              </w:rPr>
            </w:rPrChange>
          </w:rPr>
          <w:t>2</w:t>
        </w:r>
        <w:r w:rsidRPr="00755CC4">
          <w:rPr>
            <w:rPrChange w:id="2074" w:author="Yufeng" w:date="2021-10-10T17:48:00Z">
              <w:rPr>
                <w:sz w:val="22"/>
              </w:rPr>
            </w:rPrChange>
          </w:rPr>
          <w:t>MultMedFC as:</w:t>
        </w:r>
      </w:ins>
      <w:commentRangeEnd w:id="2068"/>
      <w:r w:rsidR="001727C1" w:rsidRPr="00E666DA">
        <w:rPr>
          <w:rStyle w:val="CommentReference"/>
          <w:sz w:val="24"/>
          <w:szCs w:val="24"/>
        </w:rPr>
        <w:commentReference w:id="2068"/>
      </w:r>
    </w:p>
    <w:p w14:paraId="1BB3CD87" w14:textId="77777777" w:rsidR="00531B71" w:rsidRPr="00755CC4" w:rsidRDefault="00AE63A9">
      <w:pPr>
        <w:jc w:val="left"/>
        <w:rPr>
          <w:ins w:id="2075" w:author="Thomas Kwong" w:date="2021-09-22T22:12:00Z"/>
          <w:rPrChange w:id="2076" w:author="Yufeng" w:date="2021-10-10T17:48:00Z">
            <w:rPr>
              <w:ins w:id="2077" w:author="Thomas Kwong" w:date="2021-09-22T22:12:00Z"/>
              <w:sz w:val="22"/>
            </w:rPr>
          </w:rPrChange>
        </w:rPr>
        <w:pPrChange w:id="2078" w:author="Yufeng" w:date="2021-10-10T17:53:00Z">
          <w:pPr/>
        </w:pPrChange>
      </w:pPr>
      <m:oMathPara>
        <m:oMath>
          <m:sSub>
            <m:sSubPr>
              <m:ctrlPr>
                <w:ins w:id="2079" w:author="Thomas Kwong" w:date="2021-09-22T22:12:00Z">
                  <w:rPr>
                    <w:rFonts w:ascii="Cambria Math" w:hAnsi="Cambria Math"/>
                    <w:i/>
                  </w:rPr>
                </w:ins>
              </m:ctrlPr>
            </m:sSubPr>
            <m:e>
              <m:sSub>
                <m:sSubPr>
                  <m:ctrlPr>
                    <w:ins w:id="2080" w:author="Thomas Kwong" w:date="2021-09-22T22:12:00Z">
                      <w:rPr>
                        <w:rFonts w:ascii="Cambria Math" w:hAnsi="Cambria Math"/>
                        <w:i/>
                      </w:rPr>
                    </w:ins>
                  </m:ctrlPr>
                </m:sSubPr>
                <m:e>
                  <m:r>
                    <w:ins w:id="2081" w:author="Thomas Kwong" w:date="2021-09-22T22:12:00Z">
                      <w:rPr>
                        <w:rFonts w:ascii="Cambria Math" w:hAnsi="Cambria Math"/>
                        <w:rPrChange w:id="2082" w:author="Yufeng" w:date="2021-10-10T17:48:00Z">
                          <w:rPr>
                            <w:rFonts w:ascii="Cambria Math" w:hAnsi="Cambria Math"/>
                            <w:sz w:val="22"/>
                          </w:rPr>
                        </w:rPrChange>
                      </w:rPr>
                      <m:t>log</m:t>
                    </w:ins>
                  </m:r>
                </m:e>
                <m:sub>
                  <m:r>
                    <w:ins w:id="2083" w:author="Thomas Kwong" w:date="2021-09-22T22:12:00Z">
                      <w:rPr>
                        <w:rFonts w:ascii="Cambria Math" w:hAnsi="Cambria Math"/>
                        <w:rPrChange w:id="2084" w:author="Yufeng" w:date="2021-10-10T17:48:00Z">
                          <w:rPr>
                            <w:rFonts w:ascii="Cambria Math" w:hAnsi="Cambria Math"/>
                            <w:sz w:val="22"/>
                          </w:rPr>
                        </w:rPrChange>
                      </w:rPr>
                      <m:t>2</m:t>
                    </w:ins>
                  </m:r>
                </m:sub>
              </m:sSub>
              <m:d>
                <m:dPr>
                  <m:ctrlPr>
                    <w:ins w:id="2085" w:author="Thomas Kwong" w:date="2021-09-22T22:12:00Z">
                      <w:rPr>
                        <w:rFonts w:ascii="Cambria Math" w:hAnsi="Cambria Math"/>
                        <w:i/>
                      </w:rPr>
                    </w:ins>
                  </m:ctrlPr>
                </m:dPr>
                <m:e>
                  <m:r>
                    <w:ins w:id="2086" w:author="Thomas Kwong" w:date="2021-09-22T22:12:00Z">
                      <w:rPr>
                        <w:rFonts w:ascii="Cambria Math" w:hAnsi="Cambria Math"/>
                        <w:rPrChange w:id="2087" w:author="Yufeng" w:date="2021-10-10T17:48:00Z">
                          <w:rPr>
                            <w:rFonts w:ascii="Cambria Math" w:hAnsi="Cambria Math"/>
                            <w:sz w:val="22"/>
                          </w:rPr>
                        </w:rPrChange>
                      </w:rPr>
                      <m:t>MultMedFC</m:t>
                    </w:ins>
                  </m:r>
                </m:e>
              </m:d>
            </m:e>
            <m:sub>
              <m:r>
                <w:ins w:id="2088" w:author="Thomas Kwong" w:date="2021-09-22T22:12:00Z">
                  <w:rPr>
                    <w:rFonts w:ascii="Cambria Math" w:hAnsi="Cambria Math"/>
                    <w:rPrChange w:id="2089" w:author="Yufeng" w:date="2021-10-10T17:48:00Z">
                      <w:rPr>
                        <w:rFonts w:ascii="Cambria Math" w:hAnsi="Cambria Math"/>
                        <w:sz w:val="22"/>
                      </w:rPr>
                    </w:rPrChange>
                  </w:rPr>
                  <m:t>i</m:t>
                </w:ins>
              </m:r>
            </m:sub>
          </m:sSub>
          <m:r>
            <w:ins w:id="2090" w:author="Thomas Kwong" w:date="2021-09-22T22:12:00Z">
              <w:rPr>
                <w:rFonts w:ascii="Cambria Math" w:hAnsi="Cambria Math"/>
                <w:rPrChange w:id="2091" w:author="Yufeng" w:date="2021-10-10T17:48:00Z">
                  <w:rPr>
                    <w:rFonts w:ascii="Cambria Math" w:hAnsi="Cambria Math"/>
                    <w:sz w:val="22"/>
                  </w:rPr>
                </w:rPrChange>
              </w:rPr>
              <m:t>=</m:t>
            </w:ins>
          </m:r>
          <m:sSub>
            <m:sSubPr>
              <m:ctrlPr>
                <w:ins w:id="2092" w:author="Thomas Kwong" w:date="2021-09-22T22:12:00Z">
                  <w:rPr>
                    <w:rFonts w:ascii="Cambria Math" w:hAnsi="Cambria Math"/>
                    <w:i/>
                  </w:rPr>
                </w:ins>
              </m:ctrlPr>
            </m:sSubPr>
            <m:e>
              <m:r>
                <w:ins w:id="2093" w:author="Thomas Kwong" w:date="2021-09-22T22:12:00Z">
                  <w:rPr>
                    <w:rFonts w:ascii="Cambria Math" w:hAnsi="Cambria Math"/>
                    <w:rPrChange w:id="2094" w:author="Yufeng" w:date="2021-10-10T17:48:00Z">
                      <w:rPr>
                        <w:rFonts w:ascii="Cambria Math" w:hAnsi="Cambria Math"/>
                        <w:sz w:val="22"/>
                      </w:rPr>
                    </w:rPrChange>
                  </w:rPr>
                  <m:t>log</m:t>
                </w:ins>
              </m:r>
            </m:e>
            <m:sub>
              <m:r>
                <w:ins w:id="2095" w:author="Thomas Kwong" w:date="2021-09-22T22:12:00Z">
                  <w:rPr>
                    <w:rFonts w:ascii="Cambria Math" w:hAnsi="Cambria Math"/>
                    <w:rPrChange w:id="2096" w:author="Yufeng" w:date="2021-10-10T17:48:00Z">
                      <w:rPr>
                        <w:rFonts w:ascii="Cambria Math" w:hAnsi="Cambria Math"/>
                        <w:sz w:val="22"/>
                      </w:rPr>
                    </w:rPrChange>
                  </w:rPr>
                  <m:t>2</m:t>
                </w:ins>
              </m:r>
            </m:sub>
          </m:sSub>
          <m:r>
            <w:ins w:id="2097" w:author="Thomas Kwong" w:date="2021-09-22T22:12:00Z">
              <w:rPr>
                <w:rFonts w:ascii="Cambria Math" w:hAnsi="Cambria Math"/>
                <w:rPrChange w:id="2098" w:author="Yufeng" w:date="2021-10-10T17:48:00Z">
                  <w:rPr>
                    <w:rFonts w:ascii="Cambria Math" w:hAnsi="Cambria Math"/>
                    <w:sz w:val="22"/>
                  </w:rPr>
                </w:rPrChange>
              </w:rPr>
              <m:t>(median(</m:t>
            </w:ins>
          </m:r>
          <m:nary>
            <m:naryPr>
              <m:chr m:val="∑"/>
              <m:limLoc m:val="undOvr"/>
              <m:ctrlPr>
                <w:ins w:id="2099" w:author="Thomas Kwong" w:date="2021-09-22T22:12:00Z">
                  <w:rPr>
                    <w:rFonts w:ascii="Cambria Math" w:hAnsi="Cambria Math"/>
                    <w:i/>
                  </w:rPr>
                </w:ins>
              </m:ctrlPr>
            </m:naryPr>
            <m:sub>
              <m:r>
                <w:ins w:id="2100" w:author="Thomas Kwong" w:date="2021-09-22T22:12:00Z">
                  <w:rPr>
                    <w:rFonts w:ascii="Cambria Math" w:hAnsi="Cambria Math"/>
                    <w:rPrChange w:id="2101" w:author="Yufeng" w:date="2021-10-10T17:48:00Z">
                      <w:rPr>
                        <w:rFonts w:ascii="Cambria Math" w:hAnsi="Cambria Math"/>
                        <w:sz w:val="22"/>
                      </w:rPr>
                    </w:rPrChange>
                  </w:rPr>
                  <m:t>j=1</m:t>
                </w:ins>
              </m:r>
            </m:sub>
            <m:sup>
              <m:sSub>
                <m:sSubPr>
                  <m:ctrlPr>
                    <w:ins w:id="2102" w:author="Thomas Kwong" w:date="2021-09-22T22:12:00Z">
                      <w:rPr>
                        <w:rFonts w:ascii="Cambria Math" w:hAnsi="Cambria Math"/>
                        <w:i/>
                      </w:rPr>
                    </w:ins>
                  </m:ctrlPr>
                </m:sSubPr>
                <m:e>
                  <m:r>
                    <w:ins w:id="2103" w:author="Thomas Kwong" w:date="2021-09-22T22:12:00Z">
                      <w:rPr>
                        <w:rFonts w:ascii="Cambria Math" w:hAnsi="Cambria Math"/>
                        <w:rPrChange w:id="2104" w:author="Yufeng" w:date="2021-10-10T17:48:00Z">
                          <w:rPr>
                            <w:rFonts w:ascii="Cambria Math" w:hAnsi="Cambria Math"/>
                            <w:sz w:val="22"/>
                          </w:rPr>
                        </w:rPrChange>
                      </w:rPr>
                      <m:t>n</m:t>
                    </w:ins>
                  </m:r>
                </m:e>
                <m:sub>
                  <m:r>
                    <w:ins w:id="2105" w:author="Thomas Kwong" w:date="2021-09-22T22:12:00Z">
                      <w:rPr>
                        <w:rFonts w:ascii="Cambria Math" w:hAnsi="Cambria Math"/>
                        <w:rPrChange w:id="2106" w:author="Yufeng" w:date="2021-10-10T17:48:00Z">
                          <w:rPr>
                            <w:rFonts w:ascii="Cambria Math" w:hAnsi="Cambria Math"/>
                            <w:sz w:val="22"/>
                          </w:rPr>
                        </w:rPrChange>
                      </w:rPr>
                      <m:t>crc</m:t>
                    </w:ins>
                  </m:r>
                </m:sub>
              </m:sSub>
            </m:sup>
            <m:e>
              <m:nary>
                <m:naryPr>
                  <m:chr m:val="∑"/>
                  <m:limLoc m:val="undOvr"/>
                  <m:ctrlPr>
                    <w:ins w:id="2107" w:author="Thomas Kwong" w:date="2021-09-22T22:12:00Z">
                      <w:rPr>
                        <w:rFonts w:ascii="Cambria Math" w:hAnsi="Cambria Math"/>
                        <w:i/>
                      </w:rPr>
                    </w:ins>
                  </m:ctrlPr>
                </m:naryPr>
                <m:sub>
                  <m:r>
                    <w:ins w:id="2108" w:author="Thomas Kwong" w:date="2021-09-22T22:12:00Z">
                      <w:rPr>
                        <w:rFonts w:ascii="Cambria Math" w:hAnsi="Cambria Math"/>
                        <w:rPrChange w:id="2109" w:author="Yufeng" w:date="2021-10-10T17:48:00Z">
                          <w:rPr>
                            <w:rFonts w:ascii="Cambria Math" w:hAnsi="Cambria Math"/>
                            <w:sz w:val="22"/>
                          </w:rPr>
                        </w:rPrChange>
                      </w:rPr>
                      <m:t>k=1</m:t>
                    </w:ins>
                  </m:r>
                </m:sub>
                <m:sup>
                  <m:sSub>
                    <m:sSubPr>
                      <m:ctrlPr>
                        <w:ins w:id="2110" w:author="Thomas Kwong" w:date="2021-09-22T22:12:00Z">
                          <w:rPr>
                            <w:rFonts w:ascii="Cambria Math" w:hAnsi="Cambria Math"/>
                            <w:i/>
                          </w:rPr>
                        </w:ins>
                      </m:ctrlPr>
                    </m:sSubPr>
                    <m:e>
                      <m:r>
                        <w:ins w:id="2111" w:author="Thomas Kwong" w:date="2021-09-22T22:12:00Z">
                          <w:rPr>
                            <w:rFonts w:ascii="Cambria Math" w:hAnsi="Cambria Math"/>
                            <w:rPrChange w:id="2112" w:author="Yufeng" w:date="2021-10-10T17:48:00Z">
                              <w:rPr>
                                <w:rFonts w:ascii="Cambria Math" w:hAnsi="Cambria Math"/>
                                <w:sz w:val="22"/>
                              </w:rPr>
                            </w:rPrChange>
                          </w:rPr>
                          <m:t>n</m:t>
                        </w:ins>
                      </m:r>
                    </m:e>
                    <m:sub>
                      <m:r>
                        <w:ins w:id="2113" w:author="Thomas Kwong" w:date="2021-09-22T22:12:00Z">
                          <w:rPr>
                            <w:rFonts w:ascii="Cambria Math" w:hAnsi="Cambria Math"/>
                            <w:rPrChange w:id="2114" w:author="Yufeng" w:date="2021-10-10T17:48:00Z">
                              <w:rPr>
                                <w:rFonts w:ascii="Cambria Math" w:hAnsi="Cambria Math"/>
                                <w:sz w:val="22"/>
                              </w:rPr>
                            </w:rPrChange>
                          </w:rPr>
                          <m:t>ctrl</m:t>
                        </w:ins>
                      </m:r>
                    </m:sub>
                  </m:sSub>
                </m:sup>
                <m:e>
                  <m:f>
                    <m:fPr>
                      <m:ctrlPr>
                        <w:ins w:id="2115" w:author="Thomas Kwong" w:date="2021-09-22T22:12:00Z">
                          <w:rPr>
                            <w:rFonts w:ascii="Cambria Math" w:hAnsi="Cambria Math"/>
                            <w:i/>
                          </w:rPr>
                        </w:ins>
                      </m:ctrlPr>
                    </m:fPr>
                    <m:num>
                      <m:sSub>
                        <m:sSubPr>
                          <m:ctrlPr>
                            <w:ins w:id="2116" w:author="Thomas Kwong" w:date="2021-09-22T22:12:00Z">
                              <w:rPr>
                                <w:rFonts w:ascii="Cambria Math" w:hAnsi="Cambria Math"/>
                                <w:i/>
                              </w:rPr>
                            </w:ins>
                          </m:ctrlPr>
                        </m:sSubPr>
                        <m:e>
                          <m:r>
                            <w:ins w:id="2117" w:author="Thomas Kwong" w:date="2021-09-22T22:12:00Z">
                              <w:rPr>
                                <w:rFonts w:ascii="Cambria Math" w:hAnsi="Cambria Math"/>
                                <w:rPrChange w:id="2118" w:author="Yufeng" w:date="2021-10-10T17:48:00Z">
                                  <w:rPr>
                                    <w:rFonts w:ascii="Cambria Math" w:hAnsi="Cambria Math"/>
                                    <w:sz w:val="22"/>
                                  </w:rPr>
                                </w:rPrChange>
                              </w:rPr>
                              <m:t>ReAbund</m:t>
                            </w:ins>
                          </m:r>
                        </m:e>
                        <m:sub>
                          <m:r>
                            <w:ins w:id="2119" w:author="Thomas Kwong" w:date="2021-09-22T22:12:00Z">
                              <w:rPr>
                                <w:rFonts w:ascii="Cambria Math" w:hAnsi="Cambria Math"/>
                                <w:rPrChange w:id="2120" w:author="Yufeng" w:date="2021-10-10T17:48:00Z">
                                  <w:rPr>
                                    <w:rFonts w:ascii="Cambria Math" w:hAnsi="Cambria Math"/>
                                    <w:sz w:val="22"/>
                                  </w:rPr>
                                </w:rPrChange>
                              </w:rPr>
                              <m:t>j,  i</m:t>
                            </w:ins>
                          </m:r>
                        </m:sub>
                      </m:sSub>
                    </m:num>
                    <m:den>
                      <m:sSub>
                        <m:sSubPr>
                          <m:ctrlPr>
                            <w:ins w:id="2121" w:author="Thomas Kwong" w:date="2021-09-22T22:12:00Z">
                              <w:rPr>
                                <w:rFonts w:ascii="Cambria Math" w:hAnsi="Cambria Math"/>
                                <w:i/>
                              </w:rPr>
                            </w:ins>
                          </m:ctrlPr>
                        </m:sSubPr>
                        <m:e>
                          <m:r>
                            <w:ins w:id="2122" w:author="Thomas Kwong" w:date="2021-09-22T22:12:00Z">
                              <w:rPr>
                                <w:rFonts w:ascii="Cambria Math" w:hAnsi="Cambria Math"/>
                                <w:rPrChange w:id="2123" w:author="Yufeng" w:date="2021-10-10T17:48:00Z">
                                  <w:rPr>
                                    <w:rFonts w:ascii="Cambria Math" w:hAnsi="Cambria Math"/>
                                    <w:sz w:val="22"/>
                                  </w:rPr>
                                </w:rPrChange>
                              </w:rPr>
                              <m:t>ReAbund</m:t>
                            </w:ins>
                          </m:r>
                        </m:e>
                        <m:sub>
                          <m:r>
                            <w:ins w:id="2124" w:author="Thomas Kwong" w:date="2021-09-22T22:12:00Z">
                              <w:rPr>
                                <w:rFonts w:ascii="Cambria Math" w:hAnsi="Cambria Math"/>
                                <w:rPrChange w:id="2125" w:author="Yufeng" w:date="2021-10-10T17:48:00Z">
                                  <w:rPr>
                                    <w:rFonts w:ascii="Cambria Math" w:hAnsi="Cambria Math"/>
                                    <w:sz w:val="22"/>
                                  </w:rPr>
                                </w:rPrChange>
                              </w:rPr>
                              <m:t>k,  i</m:t>
                            </w:ins>
                          </m:r>
                        </m:sub>
                      </m:sSub>
                    </m:den>
                  </m:f>
                </m:e>
              </m:nary>
            </m:e>
          </m:nary>
          <m:r>
            <w:ins w:id="2126" w:author="Thomas Kwong" w:date="2021-09-22T22:12:00Z">
              <w:rPr>
                <w:rFonts w:ascii="Cambria Math" w:hAnsi="Cambria Math"/>
                <w:rPrChange w:id="2127" w:author="Yufeng" w:date="2021-10-10T17:48:00Z">
                  <w:rPr>
                    <w:rFonts w:ascii="Cambria Math" w:hAnsi="Cambria Math"/>
                    <w:sz w:val="22"/>
                  </w:rPr>
                </w:rPrChange>
              </w:rPr>
              <m:t>))</m:t>
            </w:ins>
          </m:r>
        </m:oMath>
      </m:oMathPara>
    </w:p>
    <w:p w14:paraId="5BE07A06" w14:textId="77777777" w:rsidR="00531B71" w:rsidRPr="00755CC4" w:rsidRDefault="00AE63A9">
      <w:pPr>
        <w:ind w:leftChars="100" w:left="240"/>
        <w:jc w:val="left"/>
        <w:rPr>
          <w:ins w:id="2128" w:author="Thomas Kwong" w:date="2021-09-22T22:12:00Z"/>
          <w:rPrChange w:id="2129" w:author="Yufeng" w:date="2021-10-10T17:48:00Z">
            <w:rPr>
              <w:ins w:id="2130" w:author="Thomas Kwong" w:date="2021-09-22T22:12:00Z"/>
              <w:sz w:val="22"/>
            </w:rPr>
          </w:rPrChange>
        </w:rPr>
        <w:pPrChange w:id="2131" w:author="Yufeng" w:date="2021-10-10T17:53:00Z">
          <w:pPr>
            <w:ind w:leftChars="100" w:left="240"/>
          </w:pPr>
        </w:pPrChange>
      </w:pPr>
      <m:oMath>
        <m:sSub>
          <m:sSubPr>
            <m:ctrlPr>
              <w:ins w:id="2132" w:author="Thomas Kwong" w:date="2021-09-22T22:12:00Z">
                <w:rPr>
                  <w:rFonts w:ascii="Cambria Math" w:hAnsi="Cambria Math"/>
                  <w:i/>
                </w:rPr>
              </w:ins>
            </m:ctrlPr>
          </m:sSubPr>
          <m:e>
            <m:r>
              <w:ins w:id="2133" w:author="Thomas Kwong" w:date="2021-09-22T22:12:00Z">
                <w:rPr>
                  <w:rFonts w:ascii="Cambria Math" w:hAnsi="Cambria Math"/>
                  <w:rPrChange w:id="2134" w:author="Yufeng" w:date="2021-10-10T17:48:00Z">
                    <w:rPr>
                      <w:rFonts w:ascii="Cambria Math" w:hAnsi="Cambria Math"/>
                      <w:sz w:val="22"/>
                    </w:rPr>
                  </w:rPrChange>
                </w:rPr>
                <m:t>n</m:t>
              </w:ins>
            </m:r>
          </m:e>
          <m:sub>
            <m:r>
              <w:ins w:id="2135" w:author="Thomas Kwong" w:date="2021-09-22T22:12:00Z">
                <w:rPr>
                  <w:rFonts w:ascii="Cambria Math" w:hAnsi="Cambria Math"/>
                  <w:rPrChange w:id="2136" w:author="Yufeng" w:date="2021-10-10T17:48:00Z">
                    <w:rPr>
                      <w:rFonts w:ascii="Cambria Math" w:hAnsi="Cambria Math"/>
                      <w:sz w:val="22"/>
                    </w:rPr>
                  </w:rPrChange>
                </w:rPr>
                <m:t>crc</m:t>
              </w:ins>
            </m:r>
          </m:sub>
        </m:sSub>
        <m:r>
          <w:ins w:id="2137" w:author="Thomas Kwong" w:date="2021-09-22T22:12:00Z">
            <w:rPr>
              <w:rFonts w:ascii="Cambria Math" w:hAnsi="Cambria Math"/>
              <w:rPrChange w:id="2138" w:author="Yufeng" w:date="2021-10-10T17:48:00Z">
                <w:rPr>
                  <w:rFonts w:ascii="Cambria Math" w:hAnsi="Cambria Math"/>
                  <w:sz w:val="22"/>
                </w:rPr>
              </w:rPrChange>
            </w:rPr>
            <m:t xml:space="preserve"> / </m:t>
          </w:ins>
        </m:r>
        <m:sSub>
          <m:sSubPr>
            <m:ctrlPr>
              <w:ins w:id="2139" w:author="Thomas Kwong" w:date="2021-09-22T22:12:00Z">
                <w:rPr>
                  <w:rFonts w:ascii="Cambria Math" w:hAnsi="Cambria Math"/>
                  <w:i/>
                </w:rPr>
              </w:ins>
            </m:ctrlPr>
          </m:sSubPr>
          <m:e>
            <m:r>
              <w:ins w:id="2140" w:author="Thomas Kwong" w:date="2021-09-22T22:12:00Z">
                <w:rPr>
                  <w:rFonts w:ascii="Cambria Math" w:hAnsi="Cambria Math"/>
                  <w:rPrChange w:id="2141" w:author="Yufeng" w:date="2021-10-10T17:48:00Z">
                    <w:rPr>
                      <w:rFonts w:ascii="Cambria Math" w:hAnsi="Cambria Math"/>
                      <w:sz w:val="22"/>
                    </w:rPr>
                  </w:rPrChange>
                </w:rPr>
                <m:t>n</m:t>
              </w:ins>
            </m:r>
          </m:e>
          <m:sub>
            <m:r>
              <w:ins w:id="2142" w:author="Thomas Kwong" w:date="2021-09-22T22:12:00Z">
                <w:rPr>
                  <w:rFonts w:ascii="Cambria Math" w:hAnsi="Cambria Math"/>
                  <w:rPrChange w:id="2143" w:author="Yufeng" w:date="2021-10-10T17:48:00Z">
                    <w:rPr>
                      <w:rFonts w:ascii="Cambria Math" w:hAnsi="Cambria Math"/>
                      <w:sz w:val="22"/>
                    </w:rPr>
                  </w:rPrChange>
                </w:rPr>
                <m:t>ctrl</m:t>
              </w:ins>
            </m:r>
          </m:sub>
        </m:sSub>
        <m:r>
          <w:ins w:id="2144" w:author="Thomas Kwong" w:date="2021-09-22T22:12:00Z">
            <w:rPr>
              <w:rFonts w:ascii="Cambria Math" w:hAnsi="Cambria Math"/>
              <w:rPrChange w:id="2145" w:author="Yufeng" w:date="2021-10-10T17:48:00Z">
                <w:rPr>
                  <w:rFonts w:ascii="Cambria Math" w:hAnsi="Cambria Math"/>
                  <w:sz w:val="22"/>
                </w:rPr>
              </w:rPrChange>
            </w:rPr>
            <m:t xml:space="preserve"> :</m:t>
          </w:ins>
        </m:r>
      </m:oMath>
      <w:ins w:id="2146" w:author="Thomas Kwong" w:date="2021-09-22T22:12:00Z">
        <w:r w:rsidR="00531B71" w:rsidRPr="00755CC4">
          <w:rPr>
            <w:rPrChange w:id="2147" w:author="Yufeng" w:date="2021-10-10T17:48:00Z">
              <w:rPr>
                <w:sz w:val="22"/>
              </w:rPr>
            </w:rPrChange>
          </w:rPr>
          <w:t xml:space="preserve"> means the counts of CRC/CTRL samples in an individual cohort.</w:t>
        </w:r>
      </w:ins>
    </w:p>
    <w:p w14:paraId="4DB62B0B" w14:textId="15DF9653" w:rsidR="00531B71" w:rsidRPr="00755CC4" w:rsidRDefault="00531B71">
      <w:pPr>
        <w:ind w:leftChars="100" w:left="240"/>
        <w:jc w:val="left"/>
        <w:rPr>
          <w:ins w:id="2148" w:author="Thomas Kwong" w:date="2021-09-22T22:12:00Z"/>
          <w:rPrChange w:id="2149" w:author="Yufeng" w:date="2021-10-10T17:48:00Z">
            <w:rPr>
              <w:ins w:id="2150" w:author="Thomas Kwong" w:date="2021-09-22T22:12:00Z"/>
              <w:sz w:val="22"/>
            </w:rPr>
          </w:rPrChange>
        </w:rPr>
        <w:pPrChange w:id="2151" w:author="Yufeng" w:date="2021-10-10T17:53:00Z">
          <w:pPr>
            <w:ind w:leftChars="100" w:left="240"/>
          </w:pPr>
        </w:pPrChange>
      </w:pPr>
      <m:oMath>
        <m:r>
          <w:ins w:id="2152" w:author="Thomas Kwong" w:date="2021-09-22T22:12:00Z">
            <w:rPr>
              <w:rFonts w:ascii="Cambria Math" w:hAnsi="Cambria Math"/>
              <w:rPrChange w:id="2153" w:author="Yufeng" w:date="2021-10-10T17:48:00Z">
                <w:rPr>
                  <w:rFonts w:ascii="Cambria Math" w:hAnsi="Cambria Math"/>
                  <w:sz w:val="22"/>
                </w:rPr>
              </w:rPrChange>
            </w:rPr>
            <m:t>i :</m:t>
          </w:ins>
        </m:r>
      </m:oMath>
      <w:ins w:id="2154" w:author="Thomas Kwong" w:date="2021-09-22T22:12:00Z">
        <w:r w:rsidRPr="00755CC4">
          <w:rPr>
            <w:rPrChange w:id="2155" w:author="Yufeng" w:date="2021-10-10T17:48:00Z">
              <w:rPr>
                <w:sz w:val="22"/>
              </w:rPr>
            </w:rPrChange>
          </w:rPr>
          <w:t xml:space="preserve"> means the </w:t>
        </w:r>
        <w:del w:id="2156" w:author="LIN, Yufeng" w:date="2021-09-28T13:06:00Z">
          <w:r w:rsidRPr="00755CC4" w:rsidDel="004314C2">
            <w:rPr>
              <w:rPrChange w:id="2157" w:author="Yufeng" w:date="2021-10-10T17:48:00Z">
                <w:rPr>
                  <w:sz w:val="22"/>
                </w:rPr>
              </w:rPrChange>
            </w:rPr>
            <w:delText>micro-eukaryotes</w:delText>
          </w:r>
        </w:del>
      </w:ins>
      <w:ins w:id="2158" w:author="LIN, Yufeng" w:date="2021-09-28T13:06:00Z">
        <w:r w:rsidR="004314C2" w:rsidRPr="00755CC4">
          <w:rPr>
            <w:rPrChange w:id="2159" w:author="Yufeng" w:date="2021-10-10T17:48:00Z">
              <w:rPr>
                <w:sz w:val="22"/>
              </w:rPr>
            </w:rPrChange>
          </w:rPr>
          <w:t>fungal</w:t>
        </w:r>
      </w:ins>
      <w:ins w:id="2160" w:author="Thomas Kwong" w:date="2021-09-22T22:12:00Z">
        <w:r w:rsidRPr="00755CC4">
          <w:rPr>
            <w:rPrChange w:id="2161" w:author="Yufeng" w:date="2021-10-10T17:48:00Z">
              <w:rPr>
                <w:sz w:val="22"/>
              </w:rPr>
            </w:rPrChange>
          </w:rPr>
          <w:t xml:space="preserve"> names.</w:t>
        </w:r>
      </w:ins>
    </w:p>
    <w:p w14:paraId="609E304B" w14:textId="77777777" w:rsidR="00531B71" w:rsidRPr="00755CC4" w:rsidRDefault="00AE63A9">
      <w:pPr>
        <w:ind w:leftChars="100" w:left="240"/>
        <w:jc w:val="left"/>
        <w:rPr>
          <w:ins w:id="2162" w:author="Thomas Kwong" w:date="2021-09-22T22:12:00Z"/>
          <w:rPrChange w:id="2163" w:author="Yufeng" w:date="2021-10-10T17:48:00Z">
            <w:rPr>
              <w:ins w:id="2164" w:author="Thomas Kwong" w:date="2021-09-22T22:12:00Z"/>
              <w:sz w:val="22"/>
            </w:rPr>
          </w:rPrChange>
        </w:rPr>
        <w:pPrChange w:id="2165" w:author="Yufeng" w:date="2021-10-10T17:53:00Z">
          <w:pPr>
            <w:ind w:leftChars="100" w:left="240"/>
          </w:pPr>
        </w:pPrChange>
      </w:pPr>
      <m:oMath>
        <m:sSub>
          <m:sSubPr>
            <m:ctrlPr>
              <w:ins w:id="2166" w:author="Thomas Kwong" w:date="2021-09-22T22:12:00Z">
                <w:rPr>
                  <w:rFonts w:ascii="Cambria Math" w:hAnsi="Cambria Math"/>
                  <w:i/>
                </w:rPr>
              </w:ins>
            </m:ctrlPr>
          </m:sSubPr>
          <m:e>
            <m:r>
              <w:ins w:id="2167" w:author="Thomas Kwong" w:date="2021-09-22T22:12:00Z">
                <w:rPr>
                  <w:rFonts w:ascii="Cambria Math" w:hAnsi="Cambria Math"/>
                  <w:rPrChange w:id="2168" w:author="Yufeng" w:date="2021-10-10T17:48:00Z">
                    <w:rPr>
                      <w:rFonts w:ascii="Cambria Math" w:hAnsi="Cambria Math"/>
                      <w:sz w:val="22"/>
                    </w:rPr>
                  </w:rPrChange>
                </w:rPr>
                <m:t>ReAbund</m:t>
              </w:ins>
            </m:r>
          </m:e>
          <m:sub>
            <m:r>
              <w:ins w:id="2169" w:author="Thomas Kwong" w:date="2021-09-22T22:12:00Z">
                <w:rPr>
                  <w:rFonts w:ascii="Cambria Math" w:hAnsi="Cambria Math"/>
                  <w:rPrChange w:id="2170" w:author="Yufeng" w:date="2021-10-10T17:48:00Z">
                    <w:rPr>
                      <w:rFonts w:ascii="Cambria Math" w:hAnsi="Cambria Math"/>
                      <w:sz w:val="22"/>
                    </w:rPr>
                  </w:rPrChange>
                </w:rPr>
                <m:t>j, i</m:t>
              </w:ins>
            </m:r>
          </m:sub>
        </m:sSub>
        <m:r>
          <w:ins w:id="2171" w:author="Thomas Kwong" w:date="2021-09-22T22:12:00Z">
            <w:rPr>
              <w:rFonts w:ascii="Cambria Math" w:hAnsi="Cambria Math"/>
              <w:rPrChange w:id="2172" w:author="Yufeng" w:date="2021-10-10T17:48:00Z">
                <w:rPr>
                  <w:rFonts w:ascii="Cambria Math" w:hAnsi="Cambria Math"/>
                  <w:sz w:val="22"/>
                </w:rPr>
              </w:rPrChange>
            </w:rPr>
            <m:t xml:space="preserve"> :</m:t>
          </w:ins>
        </m:r>
      </m:oMath>
      <w:ins w:id="2173" w:author="Thomas Kwong" w:date="2021-09-22T22:12:00Z">
        <w:r w:rsidR="00531B71" w:rsidRPr="00755CC4">
          <w:rPr>
            <w:rPrChange w:id="2174" w:author="Yufeng" w:date="2021-10-10T17:48:00Z">
              <w:rPr>
                <w:sz w:val="22"/>
              </w:rPr>
            </w:rPrChange>
          </w:rPr>
          <w:t xml:space="preserve"> means the relative abundance of species </w:t>
        </w:r>
      </w:ins>
      <m:oMath>
        <m:r>
          <w:ins w:id="2175" w:author="Thomas Kwong" w:date="2021-09-22T22:12:00Z">
            <w:rPr>
              <w:rFonts w:ascii="Cambria Math" w:hAnsi="Cambria Math"/>
              <w:rPrChange w:id="2176" w:author="Yufeng" w:date="2021-10-10T17:48:00Z">
                <w:rPr>
                  <w:rFonts w:ascii="Cambria Math" w:hAnsi="Cambria Math"/>
                  <w:sz w:val="22"/>
                </w:rPr>
              </w:rPrChange>
            </w:rPr>
            <m:t>i</m:t>
          </w:ins>
        </m:r>
      </m:oMath>
      <w:ins w:id="2177" w:author="Thomas Kwong" w:date="2021-09-22T22:12:00Z">
        <w:r w:rsidR="00531B71" w:rsidRPr="00755CC4">
          <w:rPr>
            <w:rPrChange w:id="2178" w:author="Yufeng" w:date="2021-10-10T17:48:00Z">
              <w:rPr>
                <w:sz w:val="22"/>
              </w:rPr>
            </w:rPrChange>
          </w:rPr>
          <w:t xml:space="preserve"> in sample </w:t>
        </w:r>
      </w:ins>
      <m:oMath>
        <m:r>
          <w:ins w:id="2179" w:author="Thomas Kwong" w:date="2021-09-22T22:12:00Z">
            <w:rPr>
              <w:rFonts w:ascii="Cambria Math" w:hAnsi="Cambria Math"/>
              <w:rPrChange w:id="2180" w:author="Yufeng" w:date="2021-10-10T17:48:00Z">
                <w:rPr>
                  <w:rFonts w:ascii="Cambria Math" w:hAnsi="Cambria Math"/>
                  <w:sz w:val="22"/>
                </w:rPr>
              </w:rPrChange>
            </w:rPr>
            <m:t>j</m:t>
          </w:ins>
        </m:r>
      </m:oMath>
      <w:ins w:id="2181" w:author="Thomas Kwong" w:date="2021-09-22T22:12:00Z">
        <w:r w:rsidR="00531B71" w:rsidRPr="00755CC4">
          <w:rPr>
            <w:rPrChange w:id="2182" w:author="Yufeng" w:date="2021-10-10T17:48:00Z">
              <w:rPr>
                <w:sz w:val="22"/>
              </w:rPr>
            </w:rPrChange>
          </w:rPr>
          <w:t>.</w:t>
        </w:r>
      </w:ins>
    </w:p>
    <w:p w14:paraId="2FAF8B48" w14:textId="3EB9C603" w:rsidR="00531B71" w:rsidRPr="00755CC4" w:rsidRDefault="00531B71">
      <w:pPr>
        <w:jc w:val="left"/>
        <w:rPr>
          <w:ins w:id="2183" w:author="Thomas Kwong" w:date="2021-09-22T22:12:00Z"/>
          <w:rPrChange w:id="2184" w:author="Yufeng" w:date="2021-10-10T17:48:00Z">
            <w:rPr>
              <w:ins w:id="2185" w:author="Thomas Kwong" w:date="2021-09-22T22:12:00Z"/>
              <w:sz w:val="22"/>
            </w:rPr>
          </w:rPrChange>
        </w:rPr>
        <w:pPrChange w:id="2186" w:author="Yufeng" w:date="2021-10-10T17:53:00Z">
          <w:pPr/>
        </w:pPrChange>
      </w:pPr>
      <w:ins w:id="2187" w:author="Thomas Kwong" w:date="2021-09-22T22:12:00Z">
        <w:r w:rsidRPr="00755CC4">
          <w:rPr>
            <w:rPrChange w:id="2188" w:author="Yufeng" w:date="2021-10-10T17:48:00Z">
              <w:rPr>
                <w:sz w:val="22"/>
              </w:rPr>
            </w:rPrChange>
          </w:rPr>
          <w:t xml:space="preserve">The second measure was based on the Wilcoxon </w:t>
        </w:r>
      </w:ins>
      <w:ins w:id="2189" w:author="Lung Ngai TING" w:date="2021-10-09T14:16:00Z">
        <w:r w:rsidR="00302C4F" w:rsidRPr="0038659B">
          <w:t xml:space="preserve">rank-sum </w:t>
        </w:r>
      </w:ins>
      <w:ins w:id="2190" w:author="Thomas Kwong" w:date="2021-09-22T22:12:00Z">
        <w:r w:rsidRPr="00755CC4">
          <w:rPr>
            <w:rPrChange w:id="2191" w:author="Yufeng" w:date="2021-10-10T17:48:00Z">
              <w:rPr>
                <w:sz w:val="22"/>
              </w:rPr>
            </w:rPrChange>
          </w:rPr>
          <w:t xml:space="preserve">test. </w:t>
        </w:r>
        <w:del w:id="2192" w:author="Lung Ngai TING" w:date="2021-10-09T14:25:00Z">
          <w:r w:rsidRPr="00755CC4" w:rsidDel="005576FC">
            <w:rPr>
              <w:rPrChange w:id="2193" w:author="Yufeng" w:date="2021-10-10T17:48:00Z">
                <w:rPr>
                  <w:sz w:val="22"/>
                </w:rPr>
              </w:rPrChange>
            </w:rPr>
            <w:delText>The significance of differential abundance was tested on</w:delText>
          </w:r>
        </w:del>
      </w:ins>
      <w:ins w:id="2194" w:author="Lung Ngai TING" w:date="2021-10-09T14:25:00Z">
        <w:r w:rsidR="005576FC" w:rsidRPr="0038659B">
          <w:t>We identified differentially abundant features between two groups on</w:t>
        </w:r>
      </w:ins>
      <w:ins w:id="2195" w:author="Thomas Kwong" w:date="2021-09-22T22:12:00Z">
        <w:r w:rsidRPr="00755CC4">
          <w:rPr>
            <w:rPrChange w:id="2196" w:author="Yufeng" w:date="2021-10-10T17:48:00Z">
              <w:rPr>
                <w:sz w:val="22"/>
              </w:rPr>
            </w:rPrChange>
          </w:rPr>
          <w:t xml:space="preserve"> a per species basis using </w:t>
        </w:r>
        <w:del w:id="2197" w:author="Lung Ngai TING" w:date="2021-10-09T14:16:00Z">
          <w:r w:rsidRPr="00755CC4" w:rsidDel="00302C4F">
            <w:rPr>
              <w:rPrChange w:id="2198" w:author="Yufeng" w:date="2021-10-10T17:48:00Z">
                <w:rPr>
                  <w:sz w:val="22"/>
                </w:rPr>
              </w:rPrChange>
            </w:rPr>
            <w:delText xml:space="preserve">a </w:delText>
          </w:r>
        </w:del>
        <w:r w:rsidRPr="00755CC4">
          <w:rPr>
            <w:rPrChange w:id="2199" w:author="Yufeng" w:date="2021-10-10T17:48:00Z">
              <w:rPr>
                <w:sz w:val="22"/>
              </w:rPr>
            </w:rPrChange>
          </w:rPr>
          <w:t>Wilcoxon</w:t>
        </w:r>
      </w:ins>
      <w:ins w:id="2200" w:author="Lung Ngai TING" w:date="2021-10-09T14:16:00Z">
        <w:r w:rsidR="00302C4F" w:rsidRPr="0038659B">
          <w:t xml:space="preserve"> rank-sum</w:t>
        </w:r>
      </w:ins>
      <w:ins w:id="2201" w:author="Thomas Kwong" w:date="2021-09-22T22:12:00Z">
        <w:r w:rsidRPr="00755CC4">
          <w:rPr>
            <w:rPrChange w:id="2202" w:author="Yufeng" w:date="2021-10-10T17:48:00Z">
              <w:rPr>
                <w:sz w:val="22"/>
              </w:rPr>
            </w:rPrChange>
          </w:rPr>
          <w:t xml:space="preserve"> test and </w:t>
        </w:r>
        <w:del w:id="2203" w:author="Lung Ngai TING" w:date="2021-10-09T14:16:00Z">
          <w:r w:rsidRPr="00755CC4" w:rsidDel="00302C4F">
            <w:rPr>
              <w:rPrChange w:id="2204" w:author="Yufeng" w:date="2021-10-10T17:48:00Z">
                <w:rPr>
                  <w:sz w:val="22"/>
                </w:rPr>
              </w:rPrChange>
            </w:rPr>
            <w:delText>adjust the</w:delText>
          </w:r>
        </w:del>
      </w:ins>
      <w:ins w:id="2205" w:author="Lung Ngai TING" w:date="2021-10-09T14:16:00Z">
        <w:r w:rsidR="00302C4F" w:rsidRPr="0038659B">
          <w:t>with</w:t>
        </w:r>
      </w:ins>
      <w:ins w:id="2206" w:author="Thomas Kwong" w:date="2021-09-22T22:12:00Z">
        <w:r w:rsidRPr="00755CC4">
          <w:rPr>
            <w:rPrChange w:id="2207" w:author="Yufeng" w:date="2021-10-10T17:48:00Z">
              <w:rPr>
                <w:sz w:val="22"/>
              </w:rPr>
            </w:rPrChange>
          </w:rPr>
          <w:t xml:space="preserve"> p-value</w:t>
        </w:r>
      </w:ins>
      <w:ins w:id="2208" w:author="Lung Ngai TING" w:date="2021-10-09T14:17:00Z">
        <w:r w:rsidR="00302C4F" w:rsidRPr="0038659B">
          <w:t>s being adjusted using</w:t>
        </w:r>
      </w:ins>
      <w:ins w:id="2209" w:author="Thomas Kwong" w:date="2021-09-22T22:12:00Z">
        <w:r w:rsidRPr="00755CC4">
          <w:rPr>
            <w:rPrChange w:id="2210" w:author="Yufeng" w:date="2021-10-10T17:48:00Z">
              <w:rPr>
                <w:sz w:val="22"/>
              </w:rPr>
            </w:rPrChange>
          </w:rPr>
          <w:t xml:space="preserve"> </w:t>
        </w:r>
        <w:del w:id="2211" w:author="Lung Ngai TING" w:date="2021-10-09T14:17:00Z">
          <w:r w:rsidRPr="00755CC4" w:rsidDel="00302C4F">
            <w:rPr>
              <w:rPrChange w:id="2212" w:author="Yufeng" w:date="2021-10-10T17:48:00Z">
                <w:rPr>
                  <w:sz w:val="22"/>
                </w:rPr>
              </w:rPrChange>
            </w:rPr>
            <w:delText xml:space="preserve">with </w:delText>
          </w:r>
        </w:del>
        <w:r w:rsidRPr="00755CC4">
          <w:rPr>
            <w:rPrChange w:id="2213" w:author="Yufeng" w:date="2021-10-10T17:48:00Z">
              <w:rPr>
                <w:sz w:val="22"/>
              </w:rPr>
            </w:rPrChange>
          </w:rPr>
          <w:t xml:space="preserve">the conservative Bonferroni correction. </w:t>
        </w:r>
        <w:del w:id="2214" w:author="Lung Ngai TING" w:date="2021-10-09T14:25:00Z">
          <w:r w:rsidRPr="00755CC4" w:rsidDel="005576FC">
            <w:rPr>
              <w:rPrChange w:id="2215" w:author="Yufeng" w:date="2021-10-10T17:48:00Z">
                <w:rPr>
                  <w:sz w:val="22"/>
                </w:rPr>
              </w:rPrChange>
            </w:rPr>
            <w:delText xml:space="preserve">And the last </w:delText>
          </w:r>
        </w:del>
      </w:ins>
      <w:ins w:id="2216" w:author="Lung Ngai TING" w:date="2021-10-09T14:26:00Z">
        <w:r w:rsidR="00344F27" w:rsidRPr="0038659B">
          <w:t>For the last criteria</w:t>
        </w:r>
      </w:ins>
      <w:ins w:id="2217" w:author="Thomas Kwong" w:date="2021-09-22T22:12:00Z">
        <w:del w:id="2218" w:author="Lung Ngai TING" w:date="2021-10-09T14:25:00Z">
          <w:r w:rsidRPr="00755CC4" w:rsidDel="00344F27">
            <w:rPr>
              <w:rPrChange w:id="2219" w:author="Yufeng" w:date="2021-10-10T17:48:00Z">
                <w:rPr>
                  <w:sz w:val="22"/>
                </w:rPr>
              </w:rPrChange>
            </w:rPr>
            <w:delText>strict criterion was F</w:delText>
          </w:r>
        </w:del>
        <w:del w:id="2220" w:author="Lung Ngai TING" w:date="2021-10-09T14:26:00Z">
          <w:r w:rsidRPr="00755CC4" w:rsidDel="00344F27">
            <w:rPr>
              <w:rPrChange w:id="2221" w:author="Yufeng" w:date="2021-10-10T17:48:00Z">
                <w:rPr>
                  <w:sz w:val="22"/>
                </w:rPr>
              </w:rPrChange>
            </w:rPr>
            <w:delText>old Change</w:delText>
          </w:r>
        </w:del>
      </w:ins>
      <w:ins w:id="2222" w:author="Lung Ngai TING" w:date="2021-10-09T14:26:00Z">
        <w:r w:rsidR="00344F27" w:rsidRPr="0038659B">
          <w:t xml:space="preserve">, </w:t>
        </w:r>
      </w:ins>
      <w:ins w:id="2223" w:author="Thomas Kwong" w:date="2021-09-22T22:12:00Z">
        <w:del w:id="2224" w:author="Lung Ngai TING" w:date="2021-10-09T14:26:00Z">
          <w:r w:rsidRPr="00755CC4" w:rsidDel="00344F27">
            <w:rPr>
              <w:rPrChange w:id="2225" w:author="Yufeng" w:date="2021-10-10T17:48:00Z">
                <w:rPr>
                  <w:sz w:val="22"/>
                </w:rPr>
              </w:rPrChange>
            </w:rPr>
            <w:delText xml:space="preserve">. </w:delText>
          </w:r>
        </w:del>
      </w:ins>
      <w:ins w:id="2226" w:author="Lung Ngai TING" w:date="2021-10-09T14:26:00Z">
        <w:r w:rsidR="00344F27" w:rsidRPr="0038659B">
          <w:t>w</w:t>
        </w:r>
      </w:ins>
      <w:ins w:id="2227" w:author="Thomas Kwong" w:date="2021-09-22T22:12:00Z">
        <w:del w:id="2228" w:author="Lung Ngai TING" w:date="2021-10-09T14:26:00Z">
          <w:r w:rsidRPr="00755CC4" w:rsidDel="00344F27">
            <w:rPr>
              <w:rPrChange w:id="2229" w:author="Yufeng" w:date="2021-10-10T17:48:00Z">
                <w:rPr>
                  <w:sz w:val="22"/>
                </w:rPr>
              </w:rPrChange>
            </w:rPr>
            <w:delText>W</w:delText>
          </w:r>
        </w:del>
        <w:r w:rsidRPr="00755CC4">
          <w:rPr>
            <w:rPrChange w:id="2230" w:author="Yufeng" w:date="2021-10-10T17:48:00Z">
              <w:rPr>
                <w:sz w:val="22"/>
              </w:rPr>
            </w:rPrChange>
          </w:rPr>
          <w:t xml:space="preserve">e </w:t>
        </w:r>
        <w:del w:id="2231" w:author="Lung Ngai TING" w:date="2021-10-09T14:26:00Z">
          <w:r w:rsidRPr="00755CC4" w:rsidDel="009564C2">
            <w:rPr>
              <w:rPrChange w:id="2232" w:author="Yufeng" w:date="2021-10-10T17:48:00Z">
                <w:rPr>
                  <w:sz w:val="22"/>
                </w:rPr>
              </w:rPrChange>
            </w:rPr>
            <w:delText>only focused on the</w:delText>
          </w:r>
        </w:del>
      </w:ins>
      <w:ins w:id="2233" w:author="Lung Ngai TING" w:date="2021-10-09T14:26:00Z">
        <w:r w:rsidR="009564C2" w:rsidRPr="0038659B">
          <w:t>discarded features with an</w:t>
        </w:r>
      </w:ins>
      <w:ins w:id="2234" w:author="Thomas Kwong" w:date="2021-09-22T22:12:00Z">
        <w:r w:rsidRPr="00755CC4">
          <w:rPr>
            <w:rPrChange w:id="2235" w:author="Yufeng" w:date="2021-10-10T17:48:00Z">
              <w:rPr>
                <w:sz w:val="22"/>
              </w:rPr>
            </w:rPrChange>
          </w:rPr>
          <w:t xml:space="preserve"> absolute value of log2 of features</w:t>
        </w:r>
      </w:ins>
      <w:ins w:id="2236" w:author="Lung Ngai TING" w:date="2021-10-09T14:27:00Z">
        <w:r w:rsidR="00DE28C0" w:rsidRPr="0038659B">
          <w:t>’</w:t>
        </w:r>
      </w:ins>
      <w:ins w:id="2237" w:author="Thomas Kwong" w:date="2021-09-22T22:12:00Z">
        <w:del w:id="2238" w:author="Lung Ngai TING" w:date="2021-10-09T14:27:00Z">
          <w:r w:rsidRPr="00755CC4" w:rsidDel="00DE28C0">
            <w:rPr>
              <w:rPrChange w:id="2239" w:author="Yufeng" w:date="2021-10-10T17:48:00Z">
                <w:rPr>
                  <w:sz w:val="22"/>
                </w:rPr>
              </w:rPrChange>
            </w:rPr>
            <w:delText>'</w:delText>
          </w:r>
        </w:del>
        <w:r w:rsidRPr="00755CC4">
          <w:rPr>
            <w:rPrChange w:id="2240" w:author="Yufeng" w:date="2021-10-10T17:48:00Z">
              <w:rPr>
                <w:sz w:val="22"/>
              </w:rPr>
            </w:rPrChange>
          </w:rPr>
          <w:t xml:space="preserve"> Fold Change </w:t>
        </w:r>
        <w:del w:id="2241" w:author="LIN, Yufeng" w:date="2021-10-07T10:40:00Z">
          <w:r w:rsidRPr="00755CC4" w:rsidDel="00E81CE7">
            <w:rPr>
              <w:rPrChange w:id="2242" w:author="Yufeng" w:date="2021-10-10T17:48:00Z">
                <w:rPr>
                  <w:sz w:val="22"/>
                </w:rPr>
              </w:rPrChange>
            </w:rPr>
            <w:delText>larger</w:delText>
          </w:r>
        </w:del>
      </w:ins>
      <w:ins w:id="2243" w:author="LIN, Yufeng" w:date="2021-10-07T10:40:00Z">
        <w:del w:id="2244" w:author="Lung Ngai TING" w:date="2021-10-09T14:27:00Z">
          <w:r w:rsidR="00E81CE7" w:rsidRPr="00755CC4" w:rsidDel="00DE28C0">
            <w:delText>more</w:delText>
          </w:r>
        </w:del>
      </w:ins>
      <w:ins w:id="2245" w:author="Lung Ngai TING" w:date="2021-10-09T14:27:00Z">
        <w:r w:rsidR="00DE28C0" w:rsidRPr="00755CC4">
          <w:t>less</w:t>
        </w:r>
      </w:ins>
      <w:ins w:id="2246" w:author="LIN, Yufeng" w:date="2021-10-07T10:40:00Z">
        <w:r w:rsidR="00E81CE7" w:rsidRPr="00755CC4">
          <w:t xml:space="preserve"> </w:t>
        </w:r>
        <w:del w:id="2247" w:author="Lung Ngai TING" w:date="2021-10-09T14:27:00Z">
          <w:r w:rsidR="00E81CE7" w:rsidRPr="00755CC4" w:rsidDel="00DE28C0">
            <w:delText>significant</w:delText>
          </w:r>
        </w:del>
      </w:ins>
      <w:ins w:id="2248" w:author="Thomas Kwong" w:date="2021-09-22T22:12:00Z">
        <w:del w:id="2249" w:author="Lung Ngai TING" w:date="2021-10-09T14:27:00Z">
          <w:r w:rsidRPr="00755CC4" w:rsidDel="00DE28C0">
            <w:rPr>
              <w:rPrChange w:id="2250" w:author="Yufeng" w:date="2021-10-10T17:48:00Z">
                <w:rPr>
                  <w:sz w:val="22"/>
                </w:rPr>
              </w:rPrChange>
            </w:rPr>
            <w:delText xml:space="preserve"> </w:delText>
          </w:r>
        </w:del>
        <w:r w:rsidRPr="00755CC4">
          <w:rPr>
            <w:rPrChange w:id="2251" w:author="Yufeng" w:date="2021-10-10T17:48:00Z">
              <w:rPr>
                <w:sz w:val="22"/>
              </w:rPr>
            </w:rPrChange>
          </w:rPr>
          <w:t>than 0.5. In addition, we ignored the unclassified strain of bacteri</w:t>
        </w:r>
      </w:ins>
      <w:ins w:id="2252" w:author="Lung Ngai TING" w:date="2021-10-09T14:27:00Z">
        <w:r w:rsidR="00DE28C0" w:rsidRPr="0038659B">
          <w:t>a.</w:t>
        </w:r>
      </w:ins>
      <w:ins w:id="2253" w:author="Thomas Kwong" w:date="2021-09-22T22:12:00Z">
        <w:del w:id="2254" w:author="Lung Ngai TING" w:date="2021-10-09T14:27:00Z">
          <w:r w:rsidRPr="00755CC4" w:rsidDel="00DE28C0">
            <w:rPr>
              <w:rPrChange w:id="2255" w:author="Yufeng" w:date="2021-10-10T17:48:00Z">
                <w:rPr>
                  <w:sz w:val="22"/>
                </w:rPr>
              </w:rPrChange>
            </w:rPr>
            <w:delText>a because we could not explain it.</w:delText>
          </w:r>
        </w:del>
        <w:r w:rsidRPr="00755CC4">
          <w:rPr>
            <w:rPrChange w:id="2256" w:author="Yufeng" w:date="2021-10-10T17:48:00Z">
              <w:rPr>
                <w:sz w:val="22"/>
              </w:rPr>
            </w:rPrChange>
          </w:rPr>
          <w:t xml:space="preserve"> The scripts were </w:t>
        </w:r>
      </w:ins>
      <w:ins w:id="2257" w:author="Lung Ngai TING" w:date="2021-10-09T14:27:00Z">
        <w:r w:rsidR="00F17081" w:rsidRPr="0038659B">
          <w:t xml:space="preserve">available </w:t>
        </w:r>
      </w:ins>
      <w:ins w:id="2258" w:author="Thomas Kwong" w:date="2021-09-22T22:12:00Z">
        <w:del w:id="2259" w:author="Lung Ngai TING" w:date="2021-10-09T14:27:00Z">
          <w:r w:rsidRPr="00755CC4" w:rsidDel="00F17081">
            <w:rPr>
              <w:rPrChange w:id="2260" w:author="Yufeng" w:date="2021-10-10T17:48:00Z">
                <w:rPr>
                  <w:sz w:val="22"/>
                </w:rPr>
              </w:rPrChange>
            </w:rPr>
            <w:delText xml:space="preserve">also shared </w:delText>
          </w:r>
        </w:del>
        <w:r w:rsidRPr="00755CC4">
          <w:rPr>
            <w:rPrChange w:id="2261" w:author="Yufeng" w:date="2021-10-10T17:48:00Z">
              <w:rPr>
                <w:sz w:val="22"/>
              </w:rPr>
            </w:rPrChange>
          </w:rPr>
          <w:t xml:space="preserve">on </w:t>
        </w:r>
        <w:del w:id="2262" w:author="LIN, Yufeng" w:date="2021-10-07T10:40:00Z">
          <w:r w:rsidRPr="00755CC4" w:rsidDel="00E81CE7">
            <w:rPr>
              <w:rPrChange w:id="2263" w:author="Yufeng" w:date="2021-10-10T17:48:00Z">
                <w:rPr>
                  <w:sz w:val="22"/>
                </w:rPr>
              </w:rPrChange>
            </w:rPr>
            <w:delText>the g</w:delText>
          </w:r>
        </w:del>
      </w:ins>
      <w:ins w:id="2264" w:author="LIN, Yufeng" w:date="2021-10-07T10:40:00Z">
        <w:r w:rsidR="00E81CE7" w:rsidRPr="0038659B">
          <w:t>G</w:t>
        </w:r>
      </w:ins>
      <w:ins w:id="2265" w:author="Thomas Kwong" w:date="2021-09-22T22:12:00Z">
        <w:r w:rsidRPr="00755CC4">
          <w:rPr>
            <w:rPrChange w:id="2266" w:author="Yufeng" w:date="2021-10-10T17:48:00Z">
              <w:rPr>
                <w:sz w:val="22"/>
              </w:rPr>
            </w:rPrChange>
          </w:rPr>
          <w:t>ithub (https://github.com/ifanlyn95/multi-CRC-fungi).</w:t>
        </w:r>
      </w:ins>
    </w:p>
    <w:p w14:paraId="7586D446" w14:textId="163CE81D" w:rsidR="008C7498" w:rsidRPr="008010EB" w:rsidRDefault="008C7498">
      <w:pPr>
        <w:pStyle w:val="title20825"/>
        <w:jc w:val="left"/>
        <w:rPr>
          <w:ins w:id="2267" w:author="LIN, Yufeng" w:date="2021-10-04T15:57:00Z"/>
        </w:rPr>
        <w:pPrChange w:id="2268" w:author="Yufeng" w:date="2021-10-10T17:53:00Z">
          <w:pPr>
            <w:pStyle w:val="title20825"/>
          </w:pPr>
        </w:pPrChange>
      </w:pPr>
      <w:ins w:id="2269" w:author="LIN, Yufeng" w:date="2021-10-04T15:56:00Z">
        <w:r w:rsidRPr="0038659B">
          <w:t>The random forest</w:t>
        </w:r>
      </w:ins>
      <w:ins w:id="2270" w:author="LIN, Yufeng" w:date="2021-10-07T10:40:00Z">
        <w:r w:rsidR="00E81CE7" w:rsidRPr="0038659B">
          <w:t xml:space="preserve"> </w:t>
        </w:r>
      </w:ins>
      <w:ins w:id="2271" w:author="LIN, Yufeng" w:date="2021-10-04T15:56:00Z">
        <w:r w:rsidRPr="0038659B">
          <w:t>based</w:t>
        </w:r>
        <w:r w:rsidRPr="00E666DA">
          <w:t xml:space="preserve"> machine learning approach</w:t>
        </w:r>
      </w:ins>
    </w:p>
    <w:p w14:paraId="32BDD6B3" w14:textId="1A87CAA3" w:rsidR="008C7498" w:rsidRPr="00755CC4" w:rsidDel="00D64894" w:rsidRDefault="00D64894">
      <w:pPr>
        <w:pStyle w:val="title20825"/>
        <w:jc w:val="left"/>
        <w:rPr>
          <w:del w:id="2272" w:author="LIN, Yufeng" w:date="2021-10-04T16:21:00Z"/>
          <w:rFonts w:eastAsiaTheme="minorEastAsia"/>
          <w:rPrChange w:id="2273" w:author="Yufeng" w:date="2021-10-10T17:48:00Z">
            <w:rPr>
              <w:del w:id="2274" w:author="LIN, Yufeng" w:date="2021-10-04T16:21:00Z"/>
              <w:rFonts w:eastAsiaTheme="minorEastAsia"/>
              <w:b w:val="0"/>
              <w:sz w:val="22"/>
              <w:szCs w:val="22"/>
              <w:u w:val="none"/>
            </w:rPr>
          </w:rPrChange>
        </w:rPr>
        <w:pPrChange w:id="2275" w:author="Yufeng" w:date="2021-10-10T17:53:00Z">
          <w:pPr>
            <w:pStyle w:val="title20825"/>
          </w:pPr>
        </w:pPrChange>
      </w:pPr>
      <w:ins w:id="2276" w:author="LIN, Yufeng" w:date="2021-10-04T16:21:00Z">
        <w:r w:rsidRPr="00755CC4">
          <w:rPr>
            <w:rFonts w:eastAsiaTheme="majorEastAsia"/>
            <w:rPrChange w:id="2277" w:author="Yufeng" w:date="2021-10-10T17:48:00Z">
              <w:rPr>
                <w:rFonts w:eastAsiaTheme="majorEastAsia"/>
                <w:color w:val="2F5496" w:themeColor="accent1" w:themeShade="BF"/>
                <w:sz w:val="22"/>
                <w:szCs w:val="21"/>
              </w:rPr>
            </w:rPrChange>
          </w:rPr>
          <w:t>Our machine learning analyses exploited the taxonomic species-level median normalized relative abundance by Kraken2 and its plugin</w:t>
        </w:r>
      </w:ins>
      <w:ins w:id="2278" w:author="Lung Ngai TING" w:date="2021-10-09T14:28:00Z">
        <w:r w:rsidR="00584FE2" w:rsidRPr="00FD5D37">
          <w:t xml:space="preserve"> </w:t>
        </w:r>
      </w:ins>
      <w:ins w:id="2279" w:author="LIN, Yufeng" w:date="2021-10-07T10:40:00Z">
        <w:del w:id="2280" w:author="Lung Ngai TING" w:date="2021-10-09T14:28:00Z">
          <w:r w:rsidR="00E81CE7" w:rsidRPr="00755CC4" w:rsidDel="00584FE2">
            <w:rPr>
              <w:b w:val="0"/>
            </w:rPr>
            <w:delText>;</w:delText>
          </w:r>
        </w:del>
      </w:ins>
      <w:ins w:id="2281" w:author="LIN, Yufeng" w:date="2021-10-04T16:21:00Z">
        <w:del w:id="2282" w:author="Lung Ngai TING" w:date="2021-10-09T14:28:00Z">
          <w:r w:rsidRPr="00755CC4" w:rsidDel="00584FE2">
            <w:rPr>
              <w:rFonts w:eastAsiaTheme="majorEastAsia"/>
              <w:rPrChange w:id="2283" w:author="Yufeng" w:date="2021-10-10T17:48:00Z">
                <w:rPr>
                  <w:rFonts w:eastAsiaTheme="majorEastAsia"/>
                  <w:color w:val="2F5496" w:themeColor="accent1" w:themeShade="BF"/>
                  <w:sz w:val="22"/>
                  <w:szCs w:val="21"/>
                </w:rPr>
              </w:rPrChange>
            </w:rPr>
            <w:delText xml:space="preserve"> </w:delText>
          </w:r>
        </w:del>
        <w:r w:rsidRPr="00755CC4">
          <w:rPr>
            <w:rFonts w:eastAsiaTheme="majorEastAsia"/>
            <w:rPrChange w:id="2284" w:author="Yufeng" w:date="2021-10-10T17:48:00Z">
              <w:rPr>
                <w:rFonts w:eastAsiaTheme="majorEastAsia"/>
                <w:color w:val="2F5496" w:themeColor="accent1" w:themeShade="BF"/>
                <w:sz w:val="22"/>
                <w:szCs w:val="21"/>
              </w:rPr>
            </w:rPrChange>
          </w:rPr>
          <w:t>Bracke</w:t>
        </w:r>
        <w:del w:id="2285" w:author="Lung Ngai TING" w:date="2021-10-09T14:28:00Z">
          <w:r w:rsidRPr="00755CC4" w:rsidDel="00584FE2">
            <w:rPr>
              <w:rFonts w:eastAsiaTheme="majorEastAsia"/>
              <w:rPrChange w:id="2286" w:author="Yufeng" w:date="2021-10-10T17:48:00Z">
                <w:rPr>
                  <w:rFonts w:eastAsiaTheme="majorEastAsia"/>
                  <w:color w:val="2F5496" w:themeColor="accent1" w:themeShade="BF"/>
                  <w:sz w:val="22"/>
                  <w:szCs w:val="21"/>
                </w:rPr>
              </w:rPrChange>
            </w:rPr>
            <w:delText>n was an impor</w:delText>
          </w:r>
        </w:del>
      </w:ins>
      <w:ins w:id="2287" w:author="Lung Ngai TING" w:date="2021-10-09T14:28:00Z">
        <w:r w:rsidR="00584FE2" w:rsidRPr="00FD5D37">
          <w:t>n</w:t>
        </w:r>
      </w:ins>
      <w:ins w:id="2288" w:author="LIN, Yufeng" w:date="2021-10-04T16:21:00Z">
        <w:del w:id="2289" w:author="Lung Ngai TING" w:date="2021-10-09T14:28:00Z">
          <w:r w:rsidRPr="00755CC4" w:rsidDel="00584FE2">
            <w:rPr>
              <w:rFonts w:eastAsiaTheme="majorEastAsia"/>
              <w:rPrChange w:id="2290" w:author="Yufeng" w:date="2021-10-10T17:48:00Z">
                <w:rPr>
                  <w:rFonts w:eastAsiaTheme="majorEastAsia"/>
                  <w:color w:val="2F5496" w:themeColor="accent1" w:themeShade="BF"/>
                  <w:sz w:val="22"/>
                  <w:szCs w:val="21"/>
                </w:rPr>
              </w:rPrChange>
            </w:rPr>
            <w:delText>t</w:delText>
          </w:r>
        </w:del>
        <w:r w:rsidRPr="00755CC4">
          <w:rPr>
            <w:rFonts w:eastAsiaTheme="majorEastAsia"/>
            <w:rPrChange w:id="2291" w:author="Yufeng" w:date="2021-10-10T17:48:00Z">
              <w:rPr>
                <w:rFonts w:eastAsiaTheme="majorEastAsia"/>
                <w:color w:val="2F5496" w:themeColor="accent1" w:themeShade="BF"/>
                <w:sz w:val="22"/>
                <w:szCs w:val="21"/>
              </w:rPr>
            </w:rPrChange>
          </w:rPr>
          <w:t xml:space="preserve">. To </w:t>
        </w:r>
        <w:del w:id="2292" w:author="Lung Ngai TING" w:date="2021-10-09T14:28:00Z">
          <w:r w:rsidRPr="00755CC4" w:rsidDel="006C4FD9">
            <w:rPr>
              <w:rFonts w:eastAsiaTheme="majorEastAsia"/>
              <w:rPrChange w:id="2293" w:author="Yufeng" w:date="2021-10-10T17:48:00Z">
                <w:rPr>
                  <w:rFonts w:eastAsiaTheme="majorEastAsia"/>
                  <w:color w:val="2F5496" w:themeColor="accent1" w:themeShade="BF"/>
                  <w:sz w:val="22"/>
                  <w:szCs w:val="21"/>
                </w:rPr>
              </w:rPrChange>
            </w:rPr>
            <w:delText>get</w:delText>
          </w:r>
        </w:del>
      </w:ins>
      <w:ins w:id="2294" w:author="Lung Ngai TING" w:date="2021-10-09T14:28:00Z">
        <w:r w:rsidR="006C4FD9" w:rsidRPr="00FD5D37">
          <w:t>obtain the</w:t>
        </w:r>
      </w:ins>
      <w:ins w:id="2295" w:author="LIN, Yufeng" w:date="2021-10-04T16:21:00Z">
        <w:r w:rsidRPr="00755CC4">
          <w:rPr>
            <w:rFonts w:eastAsiaTheme="majorEastAsia"/>
            <w:rPrChange w:id="2296" w:author="Yufeng" w:date="2021-10-10T17:48:00Z">
              <w:rPr>
                <w:rFonts w:eastAsiaTheme="majorEastAsia"/>
                <w:color w:val="2F5496" w:themeColor="accent1" w:themeShade="BF"/>
                <w:sz w:val="22"/>
                <w:szCs w:val="21"/>
              </w:rPr>
            </w:rPrChange>
          </w:rPr>
          <w:t xml:space="preserve"> </w:t>
        </w:r>
      </w:ins>
      <w:ins w:id="2297" w:author="LIN, Yufeng" w:date="2021-10-07T10:41:00Z">
        <w:r w:rsidR="00E81CE7" w:rsidRPr="00FD5D37">
          <w:t>test error estimates</w:t>
        </w:r>
      </w:ins>
      <w:ins w:id="2298" w:author="LIN, Yufeng" w:date="2021-10-04T16:21:00Z">
        <w:r w:rsidRPr="00755CC4">
          <w:rPr>
            <w:rFonts w:eastAsiaTheme="majorEastAsia"/>
            <w:rPrChange w:id="2299" w:author="Yufeng" w:date="2021-10-10T17:48:00Z">
              <w:rPr>
                <w:rFonts w:eastAsiaTheme="majorEastAsia"/>
                <w:color w:val="2F5496" w:themeColor="accent1" w:themeShade="BF"/>
                <w:sz w:val="22"/>
                <w:szCs w:val="21"/>
              </w:rPr>
            </w:rPrChange>
          </w:rPr>
          <w:t xml:space="preserve"> with lower bias, the LOSO (leave one set out) was used to </w:t>
        </w:r>
        <w:del w:id="2300" w:author="Lung Ngai TING" w:date="2021-10-09T14:28:00Z">
          <w:r w:rsidRPr="00755CC4" w:rsidDel="00340CA1">
            <w:rPr>
              <w:rFonts w:eastAsiaTheme="majorEastAsia"/>
              <w:rPrChange w:id="2301" w:author="Yufeng" w:date="2021-10-10T17:48:00Z">
                <w:rPr>
                  <w:rFonts w:eastAsiaTheme="majorEastAsia"/>
                  <w:color w:val="2F5496" w:themeColor="accent1" w:themeShade="BF"/>
                  <w:sz w:val="22"/>
                  <w:szCs w:val="21"/>
                </w:rPr>
              </w:rPrChange>
            </w:rPr>
            <w:delText>do</w:delText>
          </w:r>
        </w:del>
      </w:ins>
      <w:ins w:id="2302" w:author="Lung Ngai TING" w:date="2021-10-09T14:28:00Z">
        <w:r w:rsidR="00340CA1" w:rsidRPr="00FD5D37">
          <w:t>perform the</w:t>
        </w:r>
      </w:ins>
      <w:ins w:id="2303" w:author="LIN, Yufeng" w:date="2021-10-04T16:21:00Z">
        <w:r w:rsidRPr="00755CC4">
          <w:rPr>
            <w:rFonts w:eastAsiaTheme="majorEastAsia"/>
            <w:rPrChange w:id="2304" w:author="Yufeng" w:date="2021-10-10T17:48:00Z">
              <w:rPr>
                <w:rFonts w:eastAsiaTheme="majorEastAsia"/>
                <w:color w:val="2F5496" w:themeColor="accent1" w:themeShade="BF"/>
                <w:sz w:val="22"/>
                <w:szCs w:val="21"/>
              </w:rPr>
            </w:rPrChange>
          </w:rPr>
          <w:t xml:space="preserve"> nested cross-validation. The feature</w:t>
        </w:r>
        <w:del w:id="2305" w:author="Lung Ngai TING" w:date="2021-10-09T14:28:00Z">
          <w:r w:rsidRPr="00755CC4" w:rsidDel="008552D8">
            <w:rPr>
              <w:rFonts w:eastAsiaTheme="majorEastAsia"/>
              <w:rPrChange w:id="2306" w:author="Yufeng" w:date="2021-10-10T17:48:00Z">
                <w:rPr>
                  <w:rFonts w:eastAsiaTheme="majorEastAsia"/>
                  <w:color w:val="2F5496" w:themeColor="accent1" w:themeShade="BF"/>
                  <w:sz w:val="22"/>
                  <w:szCs w:val="21"/>
                </w:rPr>
              </w:rPrChange>
            </w:rPr>
            <w:delText>s</w:delText>
          </w:r>
        </w:del>
        <w:r w:rsidRPr="00755CC4">
          <w:rPr>
            <w:rFonts w:eastAsiaTheme="majorEastAsia"/>
            <w:rPrChange w:id="2307" w:author="Yufeng" w:date="2021-10-10T17:48:00Z">
              <w:rPr>
                <w:rFonts w:eastAsiaTheme="majorEastAsia"/>
                <w:color w:val="2F5496" w:themeColor="accent1" w:themeShade="BF"/>
                <w:sz w:val="22"/>
                <w:szCs w:val="21"/>
              </w:rPr>
            </w:rPrChange>
          </w:rPr>
          <w:t xml:space="preserve"> selection and model training </w:t>
        </w:r>
        <w:del w:id="2308" w:author="Yufeng" w:date="2021-10-10T17:48:00Z">
          <w:r w:rsidRPr="00755CC4" w:rsidDel="00795B33">
            <w:rPr>
              <w:rFonts w:eastAsiaTheme="majorEastAsia"/>
              <w:rPrChange w:id="2309" w:author="Yufeng" w:date="2021-10-10T17:48:00Z">
                <w:rPr>
                  <w:rFonts w:eastAsiaTheme="majorEastAsia"/>
                  <w:color w:val="2F5496" w:themeColor="accent1" w:themeShade="BF"/>
                  <w:sz w:val="22"/>
                  <w:szCs w:val="21"/>
                </w:rPr>
              </w:rPrChange>
            </w:rPr>
            <w:delText>w</w:delText>
          </w:r>
        </w:del>
      </w:ins>
      <w:ins w:id="2310" w:author="LIN, Yufeng" w:date="2021-10-07T10:41:00Z">
        <w:del w:id="2311" w:author="Yufeng" w:date="2021-10-10T17:48:00Z">
          <w:r w:rsidR="00E81CE7" w:rsidRPr="00755CC4" w:rsidDel="00795B33">
            <w:rPr>
              <w:b w:val="0"/>
            </w:rPr>
            <w:delText>as</w:delText>
          </w:r>
        </w:del>
      </w:ins>
      <w:ins w:id="2312" w:author="Yufeng" w:date="2021-10-10T17:48:00Z">
        <w:r w:rsidR="00795B33" w:rsidRPr="00755CC4">
          <w:rPr>
            <w:rFonts w:eastAsiaTheme="majorEastAsia"/>
            <w:b w:val="0"/>
          </w:rPr>
          <w:t>w</w:t>
        </w:r>
        <w:r w:rsidR="00795B33" w:rsidRPr="00755CC4">
          <w:rPr>
            <w:b w:val="0"/>
          </w:rPr>
          <w:t>ere</w:t>
        </w:r>
      </w:ins>
      <w:ins w:id="2313" w:author="LIN, Yufeng" w:date="2021-10-07T10:41:00Z">
        <w:r w:rsidR="00E81CE7" w:rsidRPr="00755CC4">
          <w:rPr>
            <w:b w:val="0"/>
          </w:rPr>
          <w:t xml:space="preserve"> </w:t>
        </w:r>
      </w:ins>
      <w:ins w:id="2314" w:author="Lung Ngai TING" w:date="2021-10-09T14:29:00Z">
        <w:r w:rsidR="008552D8" w:rsidRPr="00755CC4">
          <w:rPr>
            <w:b w:val="0"/>
          </w:rPr>
          <w:t xml:space="preserve">performed </w:t>
        </w:r>
      </w:ins>
      <w:ins w:id="2315" w:author="LIN, Yufeng" w:date="2021-10-07T10:41:00Z">
        <w:del w:id="2316" w:author="Lung Ngai TING" w:date="2021-10-09T14:28:00Z">
          <w:r w:rsidR="00E81CE7" w:rsidRPr="00755CC4" w:rsidDel="008552D8">
            <w:rPr>
              <w:b w:val="0"/>
            </w:rPr>
            <w:delText xml:space="preserve">calculated </w:delText>
          </w:r>
        </w:del>
        <w:r w:rsidR="00E81CE7" w:rsidRPr="00755CC4">
          <w:rPr>
            <w:b w:val="0"/>
          </w:rPr>
          <w:t>with</w:t>
        </w:r>
      </w:ins>
      <w:ins w:id="2317" w:author="Lung Ngai TING" w:date="2021-10-09T14:29:00Z">
        <w:r w:rsidR="008552D8" w:rsidRPr="00755CC4">
          <w:rPr>
            <w:b w:val="0"/>
          </w:rPr>
          <w:t xml:space="preserve"> the R package</w:t>
        </w:r>
      </w:ins>
      <w:ins w:id="2318" w:author="LIN, Yufeng" w:date="2021-10-07T10:41:00Z">
        <w:r w:rsidR="00E81CE7" w:rsidRPr="00755CC4">
          <w:rPr>
            <w:b w:val="0"/>
          </w:rPr>
          <w:t xml:space="preserve"> </w:t>
        </w:r>
      </w:ins>
      <w:ins w:id="2319" w:author="Lung Ngai TING" w:date="2021-10-09T14:29:00Z">
        <w:r w:rsidR="008552D8" w:rsidRPr="00755CC4">
          <w:rPr>
            <w:b w:val="0"/>
          </w:rPr>
          <w:t>“</w:t>
        </w:r>
      </w:ins>
      <w:ins w:id="2320" w:author="LIN, Yufeng" w:date="2021-10-07T10:41:00Z">
        <w:del w:id="2321" w:author="Lung Ngai TING" w:date="2021-10-09T14:28:00Z">
          <w:r w:rsidR="00E81CE7" w:rsidRPr="00755CC4" w:rsidDel="00340CA1">
            <w:rPr>
              <w:b w:val="0"/>
            </w:rPr>
            <w:delText>randomForest</w:delText>
          </w:r>
        </w:del>
      </w:ins>
      <w:ins w:id="2322" w:author="Lung Ngai TING" w:date="2021-10-09T14:28:00Z">
        <w:r w:rsidR="00340CA1" w:rsidRPr="00755CC4">
          <w:rPr>
            <w:b w:val="0"/>
          </w:rPr>
          <w:t>random Forest</w:t>
        </w:r>
      </w:ins>
      <w:ins w:id="2323" w:author="Lung Ngai TING" w:date="2021-10-09T14:29:00Z">
        <w:r w:rsidR="008552D8" w:rsidRPr="00755CC4">
          <w:rPr>
            <w:b w:val="0"/>
          </w:rPr>
          <w:t>”</w:t>
        </w:r>
      </w:ins>
      <w:ins w:id="2324" w:author="LIN, Yufeng" w:date="2021-10-07T10:41:00Z">
        <w:del w:id="2325" w:author="Lung Ngai TING" w:date="2021-10-09T14:29:00Z">
          <w:r w:rsidR="00E81CE7" w:rsidRPr="00755CC4" w:rsidDel="008552D8">
            <w:rPr>
              <w:b w:val="0"/>
            </w:rPr>
            <w:delText xml:space="preserve"> package in R</w:delText>
          </w:r>
        </w:del>
        <w:r w:rsidR="00E81CE7" w:rsidRPr="00755CC4">
          <w:rPr>
            <w:b w:val="0"/>
          </w:rPr>
          <w:t xml:space="preserve">. </w:t>
        </w:r>
        <w:commentRangeStart w:id="2326"/>
        <w:r w:rsidR="00E81CE7" w:rsidRPr="00755CC4">
          <w:rPr>
            <w:b w:val="0"/>
          </w:rPr>
          <w:t>T</w:t>
        </w:r>
      </w:ins>
      <w:ins w:id="2327" w:author="LIN, Yufeng" w:date="2021-10-04T16:21:00Z">
        <w:r w:rsidRPr="00755CC4">
          <w:rPr>
            <w:rFonts w:eastAsiaTheme="majorEastAsia"/>
            <w:rPrChange w:id="2328" w:author="Yufeng" w:date="2021-10-10T17:48:00Z">
              <w:rPr>
                <w:rFonts w:eastAsiaTheme="majorEastAsia"/>
                <w:color w:val="2F5496" w:themeColor="accent1" w:themeShade="BF"/>
                <w:sz w:val="22"/>
                <w:szCs w:val="21"/>
              </w:rPr>
            </w:rPrChange>
          </w:rPr>
          <w:t>o choose the best model,</w:t>
        </w:r>
      </w:ins>
      <w:ins w:id="2329" w:author="LIN, Yufeng" w:date="2021-10-07T10:41:00Z">
        <w:r w:rsidR="00E81CE7" w:rsidRPr="00FD5D37">
          <w:t xml:space="preserve"> and</w:t>
        </w:r>
      </w:ins>
      <w:ins w:id="2330" w:author="LIN, Yufeng" w:date="2021-10-04T16:21:00Z">
        <w:r w:rsidRPr="00755CC4">
          <w:rPr>
            <w:rFonts w:eastAsiaTheme="majorEastAsia"/>
            <w:rPrChange w:id="2331" w:author="Yufeng" w:date="2021-10-10T17:48:00Z">
              <w:rPr>
                <w:rFonts w:eastAsiaTheme="majorEastAsia"/>
                <w:color w:val="2F5496" w:themeColor="accent1" w:themeShade="BF"/>
                <w:sz w:val="22"/>
                <w:szCs w:val="21"/>
              </w:rPr>
            </w:rPrChange>
          </w:rPr>
          <w:t xml:space="preserve"> we utilized the </w:t>
        </w:r>
      </w:ins>
      <w:ins w:id="2332" w:author="LIN, Yufeng" w:date="2021-10-05T09:09:00Z">
        <w:r w:rsidR="005A6254" w:rsidRPr="00755CC4">
          <w:rPr>
            <w:rFonts w:eastAsiaTheme="majorEastAsia"/>
            <w:b w:val="0"/>
            <w:rPrChange w:id="2333" w:author="Yufeng" w:date="2021-10-10T17:48:00Z">
              <w:rPr>
                <w:rFonts w:eastAsiaTheme="majorEastAsia"/>
                <w:b w:val="0"/>
                <w:color w:val="2F5496" w:themeColor="accent1" w:themeShade="BF"/>
                <w:sz w:val="22"/>
                <w:szCs w:val="21"/>
              </w:rPr>
            </w:rPrChange>
          </w:rPr>
          <w:t xml:space="preserve">max </w:t>
        </w:r>
      </w:ins>
      <w:ins w:id="2334" w:author="LIN, Yufeng" w:date="2021-10-04T16:21:00Z">
        <w:r w:rsidRPr="00755CC4">
          <w:rPr>
            <w:rFonts w:eastAsiaTheme="majorEastAsia"/>
            <w:rPrChange w:id="2335" w:author="Yufeng" w:date="2021-10-10T17:48:00Z">
              <w:rPr>
                <w:rFonts w:eastAsiaTheme="majorEastAsia"/>
                <w:color w:val="2F5496" w:themeColor="accent1" w:themeShade="BF"/>
                <w:sz w:val="22"/>
                <w:szCs w:val="21"/>
              </w:rPr>
            </w:rPrChange>
          </w:rPr>
          <w:t xml:space="preserve">average AUC and best AUC in multi-features and </w:t>
        </w:r>
        <w:del w:id="2336" w:author="Yufeng" w:date="2021-10-10T17:48:00Z">
          <w:r w:rsidRPr="00755CC4" w:rsidDel="00795B33">
            <w:rPr>
              <w:rFonts w:eastAsiaTheme="majorEastAsia"/>
              <w:rPrChange w:id="2337" w:author="Yufeng" w:date="2021-10-10T17:48:00Z">
                <w:rPr>
                  <w:rFonts w:eastAsiaTheme="majorEastAsia"/>
                  <w:color w:val="2F5496" w:themeColor="accent1" w:themeShade="BF"/>
                  <w:sz w:val="22"/>
                  <w:szCs w:val="21"/>
                </w:rPr>
              </w:rPrChange>
            </w:rPr>
            <w:delText>single-feature</w:delText>
          </w:r>
        </w:del>
      </w:ins>
      <w:ins w:id="2338" w:author="Yufeng" w:date="2021-10-10T17:48:00Z">
        <w:r w:rsidR="00795B33" w:rsidRPr="002849C4">
          <w:rPr>
            <w:rFonts w:eastAsiaTheme="majorEastAsia"/>
          </w:rPr>
          <w:t>single feature</w:t>
        </w:r>
      </w:ins>
      <w:ins w:id="2339" w:author="LIN, Yufeng" w:date="2021-10-04T16:21:00Z">
        <w:r w:rsidRPr="00755CC4">
          <w:rPr>
            <w:rFonts w:eastAsiaTheme="majorEastAsia"/>
            <w:rPrChange w:id="2340" w:author="Yufeng" w:date="2021-10-10T17:48:00Z">
              <w:rPr>
                <w:rFonts w:eastAsiaTheme="majorEastAsia"/>
                <w:color w:val="2F5496" w:themeColor="accent1" w:themeShade="BF"/>
                <w:sz w:val="22"/>
                <w:szCs w:val="21"/>
              </w:rPr>
            </w:rPrChange>
          </w:rPr>
          <w:t xml:space="preserve"> as the </w:t>
        </w:r>
      </w:ins>
      <w:ins w:id="2341" w:author="LIN, Yufeng" w:date="2021-10-04T16:22:00Z">
        <w:r w:rsidRPr="00755CC4">
          <w:rPr>
            <w:rFonts w:eastAsiaTheme="majorEastAsia"/>
            <w:b w:val="0"/>
            <w:rPrChange w:id="2342" w:author="Yufeng" w:date="2021-10-10T17:48:00Z">
              <w:rPr>
                <w:rFonts w:eastAsiaTheme="majorEastAsia"/>
                <w:b w:val="0"/>
                <w:color w:val="2F5496" w:themeColor="accent1" w:themeShade="BF"/>
                <w:sz w:val="22"/>
                <w:szCs w:val="21"/>
              </w:rPr>
            </w:rPrChange>
          </w:rPr>
          <w:t>sele</w:t>
        </w:r>
        <w:r w:rsidRPr="00755CC4">
          <w:rPr>
            <w:rFonts w:eastAsiaTheme="majorEastAsia"/>
            <w:rPrChange w:id="2343" w:author="Yufeng" w:date="2021-10-10T17:48:00Z">
              <w:rPr>
                <w:rFonts w:eastAsiaTheme="majorEastAsia"/>
                <w:color w:val="2F5496" w:themeColor="accent1" w:themeShade="BF"/>
                <w:sz w:val="22"/>
                <w:szCs w:val="21"/>
              </w:rPr>
            </w:rPrChange>
          </w:rPr>
          <w:t>c</w:t>
        </w:r>
        <w:r w:rsidRPr="00755CC4">
          <w:rPr>
            <w:rFonts w:eastAsiaTheme="majorEastAsia"/>
            <w:b w:val="0"/>
            <w:rPrChange w:id="2344" w:author="Yufeng" w:date="2021-10-10T17:48:00Z">
              <w:rPr>
                <w:rFonts w:eastAsiaTheme="majorEastAsia"/>
                <w:b w:val="0"/>
                <w:color w:val="2F5496" w:themeColor="accent1" w:themeShade="BF"/>
                <w:sz w:val="22"/>
                <w:szCs w:val="21"/>
              </w:rPr>
            </w:rPrChange>
          </w:rPr>
          <w:t>t</w:t>
        </w:r>
        <w:r w:rsidRPr="00755CC4">
          <w:rPr>
            <w:rFonts w:eastAsiaTheme="majorEastAsia"/>
            <w:rPrChange w:id="2345" w:author="Yufeng" w:date="2021-10-10T17:48:00Z">
              <w:rPr>
                <w:rFonts w:eastAsiaTheme="majorEastAsia"/>
                <w:color w:val="2F5496" w:themeColor="accent1" w:themeShade="BF"/>
                <w:sz w:val="22"/>
                <w:szCs w:val="21"/>
              </w:rPr>
            </w:rPrChange>
          </w:rPr>
          <w:t>e</w:t>
        </w:r>
        <w:r w:rsidRPr="00755CC4">
          <w:rPr>
            <w:rFonts w:eastAsiaTheme="majorEastAsia"/>
            <w:b w:val="0"/>
            <w:rPrChange w:id="2346" w:author="Yufeng" w:date="2021-10-10T17:48:00Z">
              <w:rPr>
                <w:rFonts w:eastAsiaTheme="majorEastAsia"/>
                <w:b w:val="0"/>
                <w:color w:val="2F5496" w:themeColor="accent1" w:themeShade="BF"/>
                <w:sz w:val="22"/>
                <w:szCs w:val="21"/>
              </w:rPr>
            </w:rPrChange>
          </w:rPr>
          <w:t xml:space="preserve">d </w:t>
        </w:r>
      </w:ins>
      <w:ins w:id="2347" w:author="LIN, Yufeng" w:date="2021-10-04T16:21:00Z">
        <w:r w:rsidRPr="00755CC4">
          <w:rPr>
            <w:rFonts w:eastAsiaTheme="majorEastAsia"/>
            <w:rPrChange w:id="2348" w:author="Yufeng" w:date="2021-10-10T17:48:00Z">
              <w:rPr>
                <w:rFonts w:eastAsiaTheme="majorEastAsia"/>
                <w:color w:val="2F5496" w:themeColor="accent1" w:themeShade="BF"/>
                <w:sz w:val="22"/>
                <w:szCs w:val="21"/>
              </w:rPr>
            </w:rPrChange>
          </w:rPr>
          <w:t>criteria, respectively</w:t>
        </w:r>
      </w:ins>
      <w:ins w:id="2349" w:author="LIN, Yufeng" w:date="2021-10-05T09:10:00Z">
        <w:r w:rsidR="005A6254" w:rsidRPr="00755CC4">
          <w:rPr>
            <w:rFonts w:eastAsiaTheme="majorEastAsia"/>
            <w:b w:val="0"/>
            <w:rPrChange w:id="2350" w:author="Yufeng" w:date="2021-10-10T17:48:00Z">
              <w:rPr>
                <w:rFonts w:eastAsiaTheme="majorEastAsia"/>
                <w:b w:val="0"/>
                <w:color w:val="2F5496" w:themeColor="accent1" w:themeShade="BF"/>
                <w:sz w:val="22"/>
                <w:szCs w:val="21"/>
              </w:rPr>
            </w:rPrChange>
          </w:rPr>
          <w:t xml:space="preserve">. </w:t>
        </w:r>
      </w:ins>
      <w:commentRangeEnd w:id="2326"/>
      <w:r w:rsidR="000F1B6B" w:rsidRPr="00755CC4">
        <w:rPr>
          <w:rStyle w:val="CommentReference"/>
          <w:b w:val="0"/>
          <w:sz w:val="24"/>
          <w:szCs w:val="24"/>
          <w:u w:val="none"/>
          <w:rPrChange w:id="2351" w:author="Yufeng" w:date="2021-10-10T17:48:00Z">
            <w:rPr>
              <w:rStyle w:val="CommentReference"/>
              <w:b w:val="0"/>
            </w:rPr>
          </w:rPrChange>
        </w:rPr>
        <w:commentReference w:id="2326"/>
      </w:r>
      <w:ins w:id="2352" w:author="LIN, Yufeng" w:date="2021-10-05T09:09:00Z">
        <w:r w:rsidR="005A6254" w:rsidRPr="00755CC4">
          <w:rPr>
            <w:rFonts w:eastAsiaTheme="majorEastAsia"/>
            <w:b w:val="0"/>
            <w:rPrChange w:id="2353" w:author="Yufeng" w:date="2021-10-10T17:48:00Z">
              <w:rPr>
                <w:rFonts w:eastAsiaTheme="majorEastAsia"/>
                <w:b w:val="0"/>
                <w:color w:val="2F5496" w:themeColor="accent1" w:themeShade="BF"/>
                <w:sz w:val="22"/>
                <w:szCs w:val="21"/>
              </w:rPr>
            </w:rPrChange>
          </w:rPr>
          <w:t xml:space="preserve">Only species appearing in the </w:t>
        </w:r>
      </w:ins>
      <w:ins w:id="2354" w:author="LIN, Yufeng" w:date="2021-10-05T09:10:00Z">
        <w:r w:rsidR="005A6254" w:rsidRPr="00755CC4">
          <w:rPr>
            <w:rFonts w:eastAsiaTheme="majorEastAsia"/>
            <w:b w:val="0"/>
            <w:rPrChange w:id="2355" w:author="Yufeng" w:date="2021-10-10T17:48:00Z">
              <w:rPr>
                <w:rFonts w:eastAsiaTheme="majorEastAsia"/>
                <w:b w:val="0"/>
                <w:color w:val="2F5496" w:themeColor="accent1" w:themeShade="BF"/>
                <w:sz w:val="22"/>
                <w:szCs w:val="21"/>
              </w:rPr>
            </w:rPrChange>
          </w:rPr>
          <w:t>top three</w:t>
        </w:r>
      </w:ins>
      <w:ins w:id="2356" w:author="LIN, Yufeng" w:date="2021-10-05T09:09:00Z">
        <w:r w:rsidR="005A6254" w:rsidRPr="00755CC4">
          <w:rPr>
            <w:rFonts w:eastAsiaTheme="majorEastAsia"/>
            <w:b w:val="0"/>
            <w:rPrChange w:id="2357" w:author="Yufeng" w:date="2021-10-10T17:48:00Z">
              <w:rPr>
                <w:rFonts w:eastAsiaTheme="majorEastAsia"/>
                <w:b w:val="0"/>
                <w:color w:val="2F5496" w:themeColor="accent1" w:themeShade="BF"/>
                <w:sz w:val="22"/>
                <w:szCs w:val="21"/>
              </w:rPr>
            </w:rPrChange>
          </w:rPr>
          <w:t xml:space="preserve"> ranking features in at least one </w:t>
        </w:r>
      </w:ins>
      <w:ins w:id="2358" w:author="LIN, Yufeng" w:date="2021-10-05T09:10:00Z">
        <w:r w:rsidR="005A6254" w:rsidRPr="00755CC4">
          <w:rPr>
            <w:rFonts w:eastAsiaTheme="majorEastAsia"/>
            <w:b w:val="0"/>
            <w:rPrChange w:id="2359" w:author="Yufeng" w:date="2021-10-10T17:48:00Z">
              <w:rPr>
                <w:rFonts w:eastAsiaTheme="majorEastAsia"/>
                <w:b w:val="0"/>
                <w:color w:val="2F5496" w:themeColor="accent1" w:themeShade="BF"/>
                <w:sz w:val="22"/>
                <w:szCs w:val="21"/>
              </w:rPr>
            </w:rPrChange>
          </w:rPr>
          <w:t>cohort were</w:t>
        </w:r>
      </w:ins>
      <w:ins w:id="2360" w:author="LIN, Yufeng" w:date="2021-10-05T09:09:00Z">
        <w:r w:rsidR="005A6254" w:rsidRPr="00755CC4">
          <w:rPr>
            <w:rFonts w:eastAsiaTheme="majorEastAsia"/>
            <w:b w:val="0"/>
            <w:rPrChange w:id="2361" w:author="Yufeng" w:date="2021-10-10T17:48:00Z">
              <w:rPr>
                <w:rFonts w:eastAsiaTheme="majorEastAsia"/>
                <w:b w:val="0"/>
                <w:color w:val="2F5496" w:themeColor="accent1" w:themeShade="BF"/>
                <w:sz w:val="22"/>
                <w:szCs w:val="21"/>
              </w:rPr>
            </w:rPrChange>
          </w:rPr>
          <w:t xml:space="preserve"> </w:t>
        </w:r>
      </w:ins>
      <w:ins w:id="2362" w:author="LIN, Yufeng" w:date="2021-10-05T09:11:00Z">
        <w:r w:rsidR="00F97CC4" w:rsidRPr="00755CC4">
          <w:rPr>
            <w:rFonts w:eastAsiaTheme="majorEastAsia"/>
            <w:b w:val="0"/>
            <w:rPrChange w:id="2363" w:author="Yufeng" w:date="2021-10-10T17:48:00Z">
              <w:rPr>
                <w:rFonts w:eastAsiaTheme="majorEastAsia"/>
                <w:b w:val="0"/>
                <w:color w:val="2F5496" w:themeColor="accent1" w:themeShade="BF"/>
                <w:sz w:val="22"/>
                <w:szCs w:val="21"/>
              </w:rPr>
            </w:rPrChange>
          </w:rPr>
          <w:t>included</w:t>
        </w:r>
      </w:ins>
      <w:ins w:id="2364" w:author="LIN, Yufeng" w:date="2021-10-05T09:56:00Z">
        <w:r w:rsidR="00A71977" w:rsidRPr="00755CC4">
          <w:rPr>
            <w:rFonts w:eastAsiaTheme="majorEastAsia"/>
            <w:b w:val="0"/>
            <w:rPrChange w:id="2365" w:author="Yufeng" w:date="2021-10-10T17:48:00Z">
              <w:rPr>
                <w:rFonts w:eastAsiaTheme="majorEastAsia"/>
                <w:b w:val="0"/>
                <w:color w:val="2F5496" w:themeColor="accent1" w:themeShade="BF"/>
                <w:sz w:val="22"/>
                <w:szCs w:val="21"/>
              </w:rPr>
            </w:rPrChange>
          </w:rPr>
          <w:t xml:space="preserve"> in multi-features model characters selection</w:t>
        </w:r>
      </w:ins>
      <w:ins w:id="2366" w:author="LIN, Yufeng" w:date="2021-10-04T16:21:00Z">
        <w:r w:rsidRPr="00755CC4">
          <w:rPr>
            <w:rFonts w:eastAsiaTheme="majorEastAsia"/>
            <w:rPrChange w:id="2367" w:author="Yufeng" w:date="2021-10-10T17:48:00Z">
              <w:rPr>
                <w:rFonts w:eastAsiaTheme="majorEastAsia"/>
                <w:color w:val="2F5496" w:themeColor="accent1" w:themeShade="BF"/>
                <w:sz w:val="22"/>
                <w:szCs w:val="21"/>
              </w:rPr>
            </w:rPrChange>
          </w:rPr>
          <w:t xml:space="preserve">. The code generating </w:t>
        </w:r>
        <w:r w:rsidRPr="00755CC4">
          <w:rPr>
            <w:rFonts w:eastAsiaTheme="majorEastAsia"/>
            <w:rPrChange w:id="2368" w:author="Yufeng" w:date="2021-10-10T17:48:00Z">
              <w:rPr>
                <w:rFonts w:eastAsiaTheme="majorEastAsia"/>
                <w:color w:val="2F5496" w:themeColor="accent1" w:themeShade="BF"/>
                <w:sz w:val="22"/>
                <w:szCs w:val="21"/>
              </w:rPr>
            </w:rPrChange>
          </w:rPr>
          <w:lastRenderedPageBreak/>
          <w:t>the analyses and the figures is available at https://github.com/ifanlyn95/multi-CRC-fungi.</w:t>
        </w:r>
      </w:ins>
    </w:p>
    <w:p w14:paraId="6A30CA9F" w14:textId="77777777" w:rsidR="00D64894" w:rsidRPr="00E666DA" w:rsidRDefault="00D64894">
      <w:pPr>
        <w:jc w:val="left"/>
        <w:rPr>
          <w:ins w:id="2369" w:author="LIN, Yufeng" w:date="2021-10-04T16:21:00Z"/>
        </w:rPr>
        <w:pPrChange w:id="2370" w:author="Yufeng" w:date="2021-10-10T17:53:00Z">
          <w:pPr/>
        </w:pPrChange>
      </w:pPr>
    </w:p>
    <w:p w14:paraId="34320507" w14:textId="77777777" w:rsidR="00531B71" w:rsidRPr="00E666DA" w:rsidRDefault="00531B71">
      <w:pPr>
        <w:pStyle w:val="title20825"/>
        <w:jc w:val="left"/>
        <w:rPr>
          <w:ins w:id="2371" w:author="Thomas Kwong" w:date="2021-09-22T22:12:00Z"/>
        </w:rPr>
        <w:pPrChange w:id="2372" w:author="Yufeng" w:date="2021-10-10T17:53:00Z">
          <w:pPr>
            <w:pStyle w:val="title20825"/>
          </w:pPr>
        </w:pPrChange>
      </w:pPr>
      <w:ins w:id="2373" w:author="Thomas Kwong" w:date="2021-09-22T22:12:00Z">
        <w:r w:rsidRPr="0038659B">
          <w:t>Association calculation and comparison</w:t>
        </w:r>
      </w:ins>
    </w:p>
    <w:p w14:paraId="3F2AFB11" w14:textId="01328797" w:rsidR="00121BF5" w:rsidRPr="00755CC4" w:rsidDel="00AD32B8" w:rsidRDefault="005E0319">
      <w:pPr>
        <w:jc w:val="left"/>
        <w:rPr>
          <w:ins w:id="2374" w:author="LIN, Yufeng" w:date="2021-09-23T13:34:00Z"/>
          <w:del w:id="2375" w:author="Lung Ngai TING" w:date="2021-10-09T14:34:00Z"/>
          <w:rPrChange w:id="2376" w:author="Yufeng" w:date="2021-10-10T17:48:00Z">
            <w:rPr>
              <w:ins w:id="2377" w:author="LIN, Yufeng" w:date="2021-09-23T13:34:00Z"/>
              <w:del w:id="2378" w:author="Lung Ngai TING" w:date="2021-10-09T14:34:00Z"/>
              <w:sz w:val="22"/>
            </w:rPr>
          </w:rPrChange>
        </w:rPr>
        <w:pPrChange w:id="2379" w:author="Yufeng" w:date="2021-10-10T17:53:00Z">
          <w:pPr/>
        </w:pPrChange>
      </w:pPr>
      <w:ins w:id="2380" w:author="Lung Ngai TING" w:date="2021-10-09T14:31:00Z">
        <w:r w:rsidRPr="0038659B">
          <w:t>Inter-fungal and fungal-bacterial c</w:t>
        </w:r>
      </w:ins>
      <w:ins w:id="2381" w:author="Thomas Kwong" w:date="2021-09-22T22:12:00Z">
        <w:del w:id="2382" w:author="Lung Ngai TING" w:date="2021-10-09T14:31:00Z">
          <w:r w:rsidR="00531B71" w:rsidRPr="00755CC4" w:rsidDel="005E0319">
            <w:rPr>
              <w:rPrChange w:id="2383" w:author="Yufeng" w:date="2021-10-10T17:48:00Z">
                <w:rPr>
                  <w:sz w:val="22"/>
                </w:rPr>
              </w:rPrChange>
            </w:rPr>
            <w:delText>C</w:delText>
          </w:r>
        </w:del>
        <w:r w:rsidR="00531B71" w:rsidRPr="00755CC4">
          <w:rPr>
            <w:rPrChange w:id="2384" w:author="Yufeng" w:date="2021-10-10T17:48:00Z">
              <w:rPr>
                <w:sz w:val="22"/>
              </w:rPr>
            </w:rPrChange>
          </w:rPr>
          <w:t xml:space="preserve">o-occurrence and co-exclusion relationships </w:t>
        </w:r>
        <w:del w:id="2385" w:author="Lung Ngai TING" w:date="2021-10-09T14:31:00Z">
          <w:r w:rsidR="00531B71" w:rsidRPr="00755CC4" w:rsidDel="005E0319">
            <w:rPr>
              <w:rPrChange w:id="2386" w:author="Yufeng" w:date="2021-10-10T17:48:00Z">
                <w:rPr>
                  <w:sz w:val="22"/>
                </w:rPr>
              </w:rPrChange>
            </w:rPr>
            <w:delText>within micro-eukaryotes</w:delText>
          </w:r>
        </w:del>
      </w:ins>
      <w:ins w:id="2387" w:author="LIN, Yufeng" w:date="2021-09-28T13:06:00Z">
        <w:del w:id="2388" w:author="Lung Ngai TING" w:date="2021-10-09T14:31:00Z">
          <w:r w:rsidR="004314C2" w:rsidRPr="00755CC4" w:rsidDel="005E0319">
            <w:rPr>
              <w:rPrChange w:id="2389" w:author="Yufeng" w:date="2021-10-10T17:48:00Z">
                <w:rPr>
                  <w:sz w:val="22"/>
                </w:rPr>
              </w:rPrChange>
            </w:rPr>
            <w:delText>fungi</w:delText>
          </w:r>
        </w:del>
      </w:ins>
      <w:ins w:id="2390" w:author="Thomas Kwong" w:date="2021-09-22T22:12:00Z">
        <w:del w:id="2391" w:author="Lung Ngai TING" w:date="2021-10-09T14:31:00Z">
          <w:r w:rsidR="00531B71" w:rsidRPr="00755CC4" w:rsidDel="005E0319">
            <w:rPr>
              <w:rPrChange w:id="2392" w:author="Yufeng" w:date="2021-10-10T17:48:00Z">
                <w:rPr>
                  <w:sz w:val="22"/>
                </w:rPr>
              </w:rPrChange>
            </w:rPr>
            <w:delText xml:space="preserve"> and between micro-eukaryotes</w:delText>
          </w:r>
        </w:del>
      </w:ins>
      <w:ins w:id="2393" w:author="LIN, Yufeng" w:date="2021-09-28T13:06:00Z">
        <w:del w:id="2394" w:author="Lung Ngai TING" w:date="2021-10-09T14:31:00Z">
          <w:r w:rsidR="004314C2" w:rsidRPr="00755CC4" w:rsidDel="005E0319">
            <w:rPr>
              <w:rPrChange w:id="2395" w:author="Yufeng" w:date="2021-10-10T17:48:00Z">
                <w:rPr>
                  <w:sz w:val="22"/>
                </w:rPr>
              </w:rPrChange>
            </w:rPr>
            <w:delText>fungi</w:delText>
          </w:r>
        </w:del>
      </w:ins>
      <w:ins w:id="2396" w:author="Thomas Kwong" w:date="2021-09-22T22:12:00Z">
        <w:del w:id="2397" w:author="Lung Ngai TING" w:date="2021-10-09T14:31:00Z">
          <w:r w:rsidR="00531B71" w:rsidRPr="00755CC4" w:rsidDel="005E0319">
            <w:rPr>
              <w:rPrChange w:id="2398" w:author="Yufeng" w:date="2021-10-10T17:48:00Z">
                <w:rPr>
                  <w:sz w:val="22"/>
                </w:rPr>
              </w:rPrChange>
            </w:rPr>
            <w:delText xml:space="preserve"> and bacteria </w:delText>
          </w:r>
        </w:del>
        <w:r w:rsidR="00531B71" w:rsidRPr="00755CC4">
          <w:rPr>
            <w:rPrChange w:id="2399" w:author="Yufeng" w:date="2021-10-10T17:48:00Z">
              <w:rPr>
                <w:sz w:val="22"/>
              </w:rPr>
            </w:rPrChange>
          </w:rPr>
          <w:t>were estimated using the DGCA algorithm</w:t>
        </w:r>
        <w:r w:rsidR="00531B71" w:rsidRPr="00755CC4">
          <w:rPr>
            <w:rPrChange w:id="2400" w:author="Yufeng" w:date="2021-10-10T17:48:00Z">
              <w:rPr>
                <w:sz w:val="22"/>
              </w:rPr>
            </w:rPrChange>
          </w:rPr>
          <w:fldChar w:fldCharType="begin"/>
        </w:r>
      </w:ins>
      <w:r w:rsidR="00FD106C">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2401" w:author="Thomas Kwong" w:date="2021-09-22T22:12:00Z">
        <w:r w:rsidR="00531B71" w:rsidRPr="00755CC4">
          <w:rPr>
            <w:rPrChange w:id="2402" w:author="Yufeng" w:date="2021-10-10T17:48:00Z">
              <w:rPr>
                <w:sz w:val="22"/>
              </w:rPr>
            </w:rPrChange>
          </w:rPr>
          <w:fldChar w:fldCharType="separate"/>
        </w:r>
      </w:ins>
      <w:r w:rsidR="008E309A" w:rsidRPr="00755CC4">
        <w:rPr>
          <w:kern w:val="0"/>
          <w:vertAlign w:val="superscript"/>
          <w:rPrChange w:id="2403" w:author="Yufeng" w:date="2021-10-10T17:48:00Z">
            <w:rPr>
              <w:kern w:val="0"/>
              <w:sz w:val="22"/>
              <w:vertAlign w:val="superscript"/>
            </w:rPr>
          </w:rPrChange>
        </w:rPr>
        <w:t>24</w:t>
      </w:r>
      <w:ins w:id="2404" w:author="Thomas Kwong" w:date="2021-09-22T22:12:00Z">
        <w:r w:rsidR="00531B71" w:rsidRPr="00755CC4">
          <w:rPr>
            <w:rPrChange w:id="2405" w:author="Yufeng" w:date="2021-10-10T17:48:00Z">
              <w:rPr>
                <w:sz w:val="22"/>
              </w:rPr>
            </w:rPrChange>
          </w:rPr>
          <w:fldChar w:fldCharType="end"/>
        </w:r>
      </w:ins>
      <w:ins w:id="2406" w:author="Lung Ngai TING" w:date="2021-10-09T14:31:00Z">
        <w:r w:rsidRPr="0038659B">
          <w:t>. DGCA</w:t>
        </w:r>
      </w:ins>
      <w:ins w:id="2407" w:author="Thomas Kwong" w:date="2021-09-22T22:12:00Z">
        <w:del w:id="2408" w:author="Lung Ngai TING" w:date="2021-10-09T14:31:00Z">
          <w:r w:rsidR="00531B71" w:rsidRPr="00755CC4" w:rsidDel="005E0319">
            <w:rPr>
              <w:rPrChange w:id="2409" w:author="Yufeng" w:date="2021-10-10T17:48:00Z">
                <w:rPr>
                  <w:sz w:val="22"/>
                </w:rPr>
              </w:rPrChange>
            </w:rPr>
            <w:delText>,</w:delText>
          </w:r>
        </w:del>
        <w:r w:rsidR="00531B71" w:rsidRPr="00755CC4">
          <w:rPr>
            <w:rPrChange w:id="2410" w:author="Yufeng" w:date="2021-10-10T17:48:00Z">
              <w:rPr>
                <w:sz w:val="22"/>
              </w:rPr>
            </w:rPrChange>
          </w:rPr>
          <w:t xml:space="preserve"> </w:t>
        </w:r>
        <w:del w:id="2411" w:author="LIN, Yufeng" w:date="2021-10-07T10:41:00Z">
          <w:r w:rsidR="00531B71" w:rsidRPr="00755CC4" w:rsidDel="00E81CE7">
            <w:rPr>
              <w:rPrChange w:id="2412" w:author="Yufeng" w:date="2021-10-10T17:48:00Z">
                <w:rPr>
                  <w:sz w:val="22"/>
                </w:rPr>
              </w:rPrChange>
            </w:rPr>
            <w:delText>which is the methodology for systematical</w:delText>
          </w:r>
        </w:del>
      </w:ins>
      <w:ins w:id="2413" w:author="LIN, Yufeng" w:date="2021-10-07T10:41:00Z">
        <w:del w:id="2414" w:author="Lung Ngai TING" w:date="2021-10-09T14:31:00Z">
          <w:r w:rsidR="00E81CE7" w:rsidRPr="00755CC4" w:rsidDel="005E0319">
            <w:delText>the methodology</w:delText>
          </w:r>
        </w:del>
      </w:ins>
      <w:ins w:id="2415" w:author="Lung Ngai TING" w:date="2021-10-09T14:31:00Z">
        <w:r w:rsidRPr="00755CC4">
          <w:t xml:space="preserve">is </w:t>
        </w:r>
        <w:del w:id="2416" w:author="Yufeng" w:date="2021-10-10T17:49:00Z">
          <w:r w:rsidRPr="00755CC4" w:rsidDel="000E285F">
            <w:delText>a</w:delText>
          </w:r>
        </w:del>
      </w:ins>
      <w:ins w:id="2417" w:author="Yufeng" w:date="2021-10-10T17:49:00Z">
        <w:r w:rsidR="000E285F" w:rsidRPr="00755CC4">
          <w:t>an</w:t>
        </w:r>
      </w:ins>
      <w:ins w:id="2418" w:author="Lung Ngai TING" w:date="2021-10-09T14:31:00Z">
        <w:r w:rsidRPr="00755CC4">
          <w:t xml:space="preserve"> algorithm</w:t>
        </w:r>
      </w:ins>
      <w:ins w:id="2419" w:author="LIN, Yufeng" w:date="2021-10-07T10:41:00Z">
        <w:r w:rsidR="00E81CE7" w:rsidRPr="00755CC4">
          <w:t xml:space="preserve"> for systematically</w:t>
        </w:r>
      </w:ins>
      <w:ins w:id="2420" w:author="Thomas Kwong" w:date="2021-09-22T22:12:00Z">
        <w:r w:rsidR="00531B71" w:rsidRPr="00755CC4">
          <w:rPr>
            <w:rPrChange w:id="2421" w:author="Yufeng" w:date="2021-10-10T17:48:00Z">
              <w:rPr>
                <w:sz w:val="22"/>
              </w:rPr>
            </w:rPrChange>
          </w:rPr>
          <w:t xml:space="preserve"> assessing the difference in feature-feature regulatory relationships under different conditions. </w:t>
        </w:r>
      </w:ins>
      <w:ins w:id="2422" w:author="Lung Ngai TING" w:date="2021-10-09T14:32:00Z">
        <w:r w:rsidR="00734B9D" w:rsidRPr="0038659B">
          <w:t xml:space="preserve">In our case, DGCA was used to assess the difference of inter-fungal and fungal-bacterial correlations between different groups (CRC vs Adenoma vs Healthy controls). </w:t>
        </w:r>
      </w:ins>
      <w:ins w:id="2423" w:author="Thomas Kwong" w:date="2021-09-22T22:12:00Z">
        <w:r w:rsidR="00531B71" w:rsidRPr="00755CC4">
          <w:rPr>
            <w:rPrChange w:id="2424" w:author="Yufeng" w:date="2021-10-10T17:48:00Z">
              <w:rPr>
                <w:sz w:val="22"/>
              </w:rPr>
            </w:rPrChange>
          </w:rPr>
          <w:t xml:space="preserve">P-values less than 0.05 were considered significant. </w:t>
        </w:r>
        <w:del w:id="2425" w:author="Lung Ngai TING" w:date="2021-10-09T14:34:00Z">
          <w:r w:rsidR="00531B71" w:rsidRPr="00755CC4" w:rsidDel="00AD32B8">
            <w:rPr>
              <w:rPrChange w:id="2426" w:author="Yufeng" w:date="2021-10-10T17:48:00Z">
                <w:rPr>
                  <w:sz w:val="22"/>
                </w:rPr>
              </w:rPrChange>
            </w:rPr>
            <w:delText xml:space="preserve">The inclusion criterion for network plot features </w:delText>
          </w:r>
        </w:del>
        <w:del w:id="2427" w:author="Lung Ngai TING" w:date="2021-10-09T14:33:00Z">
          <w:r w:rsidR="00531B71" w:rsidRPr="00755CC4" w:rsidDel="003859F1">
            <w:rPr>
              <w:rPrChange w:id="2428" w:author="Yufeng" w:date="2021-10-10T17:48:00Z">
                <w:rPr>
                  <w:sz w:val="22"/>
                </w:rPr>
              </w:rPrChange>
            </w:rPr>
            <w:delText>had a</w:delText>
          </w:r>
        </w:del>
        <w:del w:id="2429" w:author="Lung Ngai TING" w:date="2021-10-09T14:34:00Z">
          <w:r w:rsidR="00531B71" w:rsidRPr="00755CC4" w:rsidDel="00AD32B8">
            <w:rPr>
              <w:rPrChange w:id="2430" w:author="Yufeng" w:date="2021-10-10T17:48:00Z">
                <w:rPr>
                  <w:sz w:val="22"/>
                </w:rPr>
              </w:rPrChange>
            </w:rPr>
            <w:delText xml:space="preserve"> correlation index less than -0.2 or larger</w:delText>
          </w:r>
        </w:del>
      </w:ins>
      <w:ins w:id="2431" w:author="LIN, Yufeng" w:date="2021-10-07T10:41:00Z">
        <w:del w:id="2432" w:author="Lung Ngai TING" w:date="2021-10-09T14:34:00Z">
          <w:r w:rsidR="00E81CE7" w:rsidRPr="00755CC4" w:rsidDel="00AD32B8">
            <w:delText xml:space="preserve">more </w:delText>
          </w:r>
        </w:del>
        <w:del w:id="2433" w:author="Lung Ngai TING" w:date="2021-10-09T14:33:00Z">
          <w:r w:rsidR="00E81CE7" w:rsidRPr="00755CC4" w:rsidDel="003859F1">
            <w:delText>effective</w:delText>
          </w:r>
        </w:del>
      </w:ins>
      <w:ins w:id="2434" w:author="Thomas Kwong" w:date="2021-09-22T22:12:00Z">
        <w:del w:id="2435" w:author="Lung Ngai TING" w:date="2021-10-09T14:33:00Z">
          <w:r w:rsidR="00531B71" w:rsidRPr="00755CC4" w:rsidDel="003859F1">
            <w:rPr>
              <w:rPrChange w:id="2436" w:author="Yufeng" w:date="2021-10-10T17:48:00Z">
                <w:rPr>
                  <w:sz w:val="22"/>
                </w:rPr>
              </w:rPrChange>
            </w:rPr>
            <w:delText xml:space="preserve"> </w:delText>
          </w:r>
        </w:del>
        <w:del w:id="2437" w:author="Lung Ngai TING" w:date="2021-10-09T14:34:00Z">
          <w:r w:rsidR="00531B71" w:rsidRPr="00755CC4" w:rsidDel="00AD32B8">
            <w:rPr>
              <w:rPrChange w:id="2438" w:author="Yufeng" w:date="2021-10-10T17:48:00Z">
                <w:rPr>
                  <w:sz w:val="22"/>
                </w:rPr>
              </w:rPrChange>
            </w:rPr>
            <w:delText xml:space="preserve">than 0.5. </w:delText>
          </w:r>
        </w:del>
      </w:ins>
    </w:p>
    <w:p w14:paraId="5233DD72" w14:textId="4861BDF9" w:rsidR="00AD32B8" w:rsidRPr="00755CC4" w:rsidDel="00964DEA" w:rsidRDefault="00531B71">
      <w:pPr>
        <w:jc w:val="left"/>
        <w:rPr>
          <w:ins w:id="2439" w:author="Lung Ngai TING" w:date="2021-10-09T14:34:00Z"/>
          <w:del w:id="2440" w:author="Yufeng" w:date="2021-10-10T17:59:00Z"/>
        </w:rPr>
        <w:pPrChange w:id="2441" w:author="Yufeng" w:date="2021-10-10T17:53:00Z">
          <w:pPr/>
        </w:pPrChange>
      </w:pPr>
      <w:ins w:id="2442" w:author="Thomas Kwong" w:date="2021-09-22T22:12:00Z">
        <w:del w:id="2443" w:author="Lung Ngai TING" w:date="2021-10-09T14:33:00Z">
          <w:r w:rsidRPr="00755CC4" w:rsidDel="00AD7AD4">
            <w:rPr>
              <w:rPrChange w:id="2444" w:author="Yufeng" w:date="2021-10-10T17:48:00Z">
                <w:rPr>
                  <w:sz w:val="22"/>
                </w:rPr>
              </w:rPrChange>
            </w:rPr>
            <w:delText>In the comparison of different stages</w:delText>
          </w:r>
        </w:del>
      </w:ins>
      <w:ins w:id="2445" w:author="Lung Ngai TING" w:date="2021-10-09T14:33:00Z">
        <w:r w:rsidR="00AD7AD4" w:rsidRPr="0038659B">
          <w:t>When comparing the inter-fungal and fungal-bacterial correlation in different groups</w:t>
        </w:r>
      </w:ins>
      <w:ins w:id="2446" w:author="Thomas Kwong" w:date="2021-09-22T22:12:00Z">
        <w:r w:rsidRPr="00755CC4">
          <w:rPr>
            <w:rPrChange w:id="2447" w:author="Yufeng" w:date="2021-10-10T17:48:00Z">
              <w:rPr>
                <w:sz w:val="22"/>
              </w:rPr>
            </w:rPrChange>
          </w:rPr>
          <w:t>, DGCA leverages the permutation samples to calculate empirical p-values.</w:t>
        </w:r>
      </w:ins>
      <w:ins w:id="2448" w:author="Lung Ngai TING" w:date="2021-10-09T14:34:00Z">
        <w:r w:rsidR="00AD32B8" w:rsidRPr="0038659B">
          <w:t xml:space="preserve"> The inclusion criterion for network plot features is</w:t>
        </w:r>
        <w:r w:rsidR="00AD32B8" w:rsidRPr="00E666DA">
          <w:t xml:space="preserve"> correlation index less than -0.2 or </w:t>
        </w:r>
        <w:r w:rsidR="00AD32B8" w:rsidRPr="00FD5D37">
          <w:t xml:space="preserve">more </w:t>
        </w:r>
        <w:r w:rsidR="00AD32B8" w:rsidRPr="002849C4">
          <w:t xml:space="preserve">than 0.5. </w:t>
        </w:r>
      </w:ins>
    </w:p>
    <w:p w14:paraId="263DE452" w14:textId="6C38FA48" w:rsidR="008E4C32" w:rsidRPr="00755CC4" w:rsidDel="00BF1F6E" w:rsidRDefault="00531B71">
      <w:pPr>
        <w:jc w:val="left"/>
        <w:rPr>
          <w:ins w:id="2449" w:author="Lung Ngai TING" w:date="2021-10-09T14:37:00Z"/>
          <w:del w:id="2450" w:author="Yufeng" w:date="2021-10-10T17:49:00Z"/>
        </w:rPr>
        <w:pPrChange w:id="2451" w:author="Yufeng" w:date="2021-10-10T17:53:00Z">
          <w:pPr/>
        </w:pPrChange>
      </w:pPr>
      <w:ins w:id="2452" w:author="Thomas Kwong" w:date="2021-09-22T22:12:00Z">
        <w:del w:id="2453" w:author="Lung Ngai TING" w:date="2021-10-09T14:34:00Z">
          <w:r w:rsidRPr="00755CC4" w:rsidDel="00AD32B8">
            <w:rPr>
              <w:rPrChange w:id="2454" w:author="Yufeng" w:date="2021-10-10T17:48:00Z">
                <w:rPr>
                  <w:sz w:val="22"/>
                </w:rPr>
              </w:rPrChange>
            </w:rPr>
            <w:delText xml:space="preserve"> </w:delText>
          </w:r>
        </w:del>
        <w:r w:rsidRPr="00755CC4">
          <w:rPr>
            <w:rPrChange w:id="2455" w:author="Yufeng" w:date="2021-10-10T17:48:00Z">
              <w:rPr>
                <w:sz w:val="22"/>
              </w:rPr>
            </w:rPrChange>
          </w:rPr>
          <w:t xml:space="preserve">Another important index </w:t>
        </w:r>
      </w:ins>
      <w:ins w:id="2456" w:author="Lung Ngai TING" w:date="2021-10-09T14:34:00Z">
        <w:r w:rsidR="00AD32B8" w:rsidRPr="0038659B">
          <w:t xml:space="preserve">used </w:t>
        </w:r>
      </w:ins>
      <w:ins w:id="2457" w:author="Thomas Kwong" w:date="2021-09-22T22:12:00Z">
        <w:r w:rsidRPr="00755CC4">
          <w:rPr>
            <w:rPrChange w:id="2458" w:author="Yufeng" w:date="2021-10-10T17:48:00Z">
              <w:rPr>
                <w:sz w:val="22"/>
              </w:rPr>
            </w:rPrChange>
          </w:rPr>
          <w:t xml:space="preserve">is the z-score, which represents the relative strength of differential correlation. We considered the empirical p-values less than 0.05, and the absolute values of the z-score larger than 5 </w:t>
        </w:r>
        <w:del w:id="2459" w:author="Lung Ngai TING" w:date="2021-10-09T14:34:00Z">
          <w:r w:rsidRPr="00755CC4" w:rsidDel="003E39CE">
            <w:rPr>
              <w:rPrChange w:id="2460" w:author="Yufeng" w:date="2021-10-10T17:48:00Z">
                <w:rPr>
                  <w:sz w:val="22"/>
                </w:rPr>
              </w:rPrChange>
            </w:rPr>
            <w:delText>were</w:delText>
          </w:r>
        </w:del>
      </w:ins>
      <w:ins w:id="2461" w:author="Lung Ngai TING" w:date="2021-10-09T14:34:00Z">
        <w:r w:rsidR="003E39CE" w:rsidRPr="0038659B">
          <w:t>as</w:t>
        </w:r>
      </w:ins>
      <w:ins w:id="2462" w:author="Thomas Kwong" w:date="2021-09-22T22:12:00Z">
        <w:r w:rsidRPr="00755CC4">
          <w:rPr>
            <w:rPrChange w:id="2463" w:author="Yufeng" w:date="2021-10-10T17:48:00Z">
              <w:rPr>
                <w:sz w:val="22"/>
              </w:rPr>
            </w:rPrChange>
          </w:rPr>
          <w:t xml:space="preserve"> a significantly different correlation between different </w:t>
        </w:r>
        <w:del w:id="2464" w:author="Lung Ngai TING" w:date="2021-10-09T14:35:00Z">
          <w:r w:rsidRPr="00755CC4" w:rsidDel="00FC5B3F">
            <w:rPr>
              <w:rPrChange w:id="2465" w:author="Yufeng" w:date="2021-10-10T17:48:00Z">
                <w:rPr>
                  <w:sz w:val="22"/>
                </w:rPr>
              </w:rPrChange>
            </w:rPr>
            <w:delText>stages</w:delText>
          </w:r>
        </w:del>
      </w:ins>
      <w:ins w:id="2466" w:author="Lung Ngai TING" w:date="2021-10-09T14:35:00Z">
        <w:r w:rsidR="00FC5B3F" w:rsidRPr="0038659B">
          <w:t>groups</w:t>
        </w:r>
      </w:ins>
      <w:ins w:id="2467" w:author="Thomas Kwong" w:date="2021-09-22T22:12:00Z">
        <w:r w:rsidRPr="00755CC4">
          <w:rPr>
            <w:rPrChange w:id="2468" w:author="Yufeng" w:date="2021-10-10T17:48:00Z">
              <w:rPr>
                <w:sz w:val="22"/>
              </w:rPr>
            </w:rPrChange>
          </w:rPr>
          <w:t>.</w:t>
        </w:r>
      </w:ins>
      <w:ins w:id="2469" w:author="LIN, Yufeng" w:date="2021-09-23T13:35:00Z">
        <w:del w:id="2470" w:author="Lung Ngai TING" w:date="2021-10-09T14:35:00Z">
          <w:r w:rsidR="00121BF5" w:rsidRPr="00755CC4" w:rsidDel="00D61C23">
            <w:rPr>
              <w:rPrChange w:id="2471" w:author="Yufeng" w:date="2021-10-10T17:48:00Z">
                <w:rPr>
                  <w:sz w:val="22"/>
                </w:rPr>
              </w:rPrChange>
            </w:rPr>
            <w:delText xml:space="preserve"> </w:delText>
          </w:r>
        </w:del>
      </w:ins>
      <w:ins w:id="2472" w:author="LIN, Yufeng" w:date="2021-09-28T11:21:00Z">
        <w:del w:id="2473" w:author="Lung Ngai TING" w:date="2021-10-09T14:35:00Z">
          <w:r w:rsidR="008E4C32" w:rsidRPr="00755CC4" w:rsidDel="00D61C23">
            <w:rPr>
              <w:rPrChange w:id="2474" w:author="Yufeng" w:date="2021-10-10T17:48:00Z">
                <w:rPr>
                  <w:sz w:val="22"/>
                </w:rPr>
              </w:rPrChange>
            </w:rPr>
            <w:delText xml:space="preserve">The positive z-score refers to </w:delText>
          </w:r>
        </w:del>
      </w:ins>
      <w:ins w:id="2475" w:author="Lung Ngai TING" w:date="2021-10-09T14:35:00Z">
        <w:r w:rsidR="00D61C23" w:rsidRPr="0038659B">
          <w:t xml:space="preserve"> When </w:t>
        </w:r>
      </w:ins>
      <w:ins w:id="2476" w:author="LIN, Yufeng" w:date="2021-09-28T11:21:00Z">
        <w:r w:rsidR="008E4C32" w:rsidRPr="00755CC4">
          <w:rPr>
            <w:rPrChange w:id="2477" w:author="Yufeng" w:date="2021-10-10T17:48:00Z">
              <w:rPr>
                <w:sz w:val="22"/>
              </w:rPr>
            </w:rPrChange>
          </w:rPr>
          <w:t>the</w:t>
        </w:r>
      </w:ins>
      <w:ins w:id="2478" w:author="Lung Ngai TING" w:date="2021-10-09T14:35:00Z">
        <w:r w:rsidR="00D61C23" w:rsidRPr="0038659B">
          <w:t xml:space="preserve"> inter-fungal or fungal-bacterial</w:t>
        </w:r>
      </w:ins>
      <w:ins w:id="2479" w:author="LIN, Yufeng" w:date="2021-09-28T11:21:00Z">
        <w:r w:rsidR="008E4C32" w:rsidRPr="00755CC4">
          <w:rPr>
            <w:rPrChange w:id="2480" w:author="Yufeng" w:date="2021-10-10T17:48:00Z">
              <w:rPr>
                <w:sz w:val="22"/>
              </w:rPr>
            </w:rPrChange>
          </w:rPr>
          <w:t xml:space="preserve"> correlation in CRC is weaker </w:t>
        </w:r>
        <w:del w:id="2481" w:author="Lung Ngai TING" w:date="2021-10-09T14:36:00Z">
          <w:r w:rsidR="008E4C32" w:rsidRPr="00755CC4" w:rsidDel="00D61C23">
            <w:rPr>
              <w:rPrChange w:id="2482" w:author="Yufeng" w:date="2021-10-10T17:48:00Z">
                <w:rPr>
                  <w:sz w:val="22"/>
                </w:rPr>
              </w:rPrChange>
            </w:rPr>
            <w:delText>relative</w:delText>
          </w:r>
        </w:del>
      </w:ins>
      <w:ins w:id="2483" w:author="Lung Ngai TING" w:date="2021-10-09T14:36:00Z">
        <w:r w:rsidR="00D61C23" w:rsidRPr="0038659B">
          <w:t>than</w:t>
        </w:r>
      </w:ins>
      <w:ins w:id="2484" w:author="LIN, Yufeng" w:date="2021-09-28T11:21:00Z">
        <w:r w:rsidR="008E4C32" w:rsidRPr="00755CC4">
          <w:rPr>
            <w:rPrChange w:id="2485" w:author="Yufeng" w:date="2021-10-10T17:48:00Z">
              <w:rPr>
                <w:sz w:val="22"/>
              </w:rPr>
            </w:rPrChange>
          </w:rPr>
          <w:t xml:space="preserve"> </w:t>
        </w:r>
        <w:del w:id="2486" w:author="Lung Ngai TING" w:date="2021-10-09T14:36:00Z">
          <w:r w:rsidR="008E4C32" w:rsidRPr="00755CC4" w:rsidDel="00D61C23">
            <w:rPr>
              <w:rPrChange w:id="2487" w:author="Yufeng" w:date="2021-10-10T17:48:00Z">
                <w:rPr>
                  <w:sz w:val="22"/>
                </w:rPr>
              </w:rPrChange>
            </w:rPr>
            <w:delText xml:space="preserve">strength than the </w:delText>
          </w:r>
        </w:del>
      </w:ins>
      <w:ins w:id="2488" w:author="Lung Ngai TING" w:date="2021-10-09T14:36:00Z">
        <w:r w:rsidR="00D61C23" w:rsidRPr="0038659B">
          <w:t xml:space="preserve">that of the </w:t>
        </w:r>
      </w:ins>
      <w:ins w:id="2489" w:author="LIN, Yufeng" w:date="2021-09-28T11:21:00Z">
        <w:r w:rsidR="008E4C32" w:rsidRPr="00755CC4">
          <w:rPr>
            <w:rPrChange w:id="2490" w:author="Yufeng" w:date="2021-10-10T17:48:00Z">
              <w:rPr>
                <w:sz w:val="22"/>
              </w:rPr>
            </w:rPrChange>
          </w:rPr>
          <w:t>healthy control,</w:t>
        </w:r>
      </w:ins>
      <w:ins w:id="2491" w:author="Lung Ngai TING" w:date="2021-10-09T14:36:00Z">
        <w:r w:rsidR="00D61C23" w:rsidRPr="0038659B">
          <w:t xml:space="preserve"> the z-score would be positive.</w:t>
        </w:r>
      </w:ins>
      <w:ins w:id="2492" w:author="LIN, Yufeng" w:date="2021-09-28T11:21:00Z">
        <w:r w:rsidR="008E4C32" w:rsidRPr="00755CC4">
          <w:rPr>
            <w:rPrChange w:id="2493" w:author="Yufeng" w:date="2021-10-10T17:48:00Z">
              <w:rPr>
                <w:sz w:val="22"/>
              </w:rPr>
            </w:rPrChange>
          </w:rPr>
          <w:t xml:space="preserve"> </w:t>
        </w:r>
      </w:ins>
      <w:ins w:id="2494" w:author="Lung Ngai TING" w:date="2021-10-09T14:36:00Z">
        <w:r w:rsidR="00D61C23" w:rsidRPr="0038659B">
          <w:t xml:space="preserve">Whereas, if </w:t>
        </w:r>
      </w:ins>
      <w:ins w:id="2495" w:author="LIN, Yufeng" w:date="2021-09-28T11:21:00Z">
        <w:del w:id="2496" w:author="Lung Ngai TING" w:date="2021-10-09T14:36:00Z">
          <w:r w:rsidR="008E4C32" w:rsidRPr="00755CC4" w:rsidDel="00D61C23">
            <w:rPr>
              <w:rPrChange w:id="2497" w:author="Yufeng" w:date="2021-10-10T17:48:00Z">
                <w:rPr>
                  <w:sz w:val="22"/>
                </w:rPr>
              </w:rPrChange>
            </w:rPr>
            <w:delText>while the</w:delText>
          </w:r>
        </w:del>
        <w:r w:rsidR="008E4C32" w:rsidRPr="00755CC4">
          <w:rPr>
            <w:rPrChange w:id="2498" w:author="Yufeng" w:date="2021-10-10T17:48:00Z">
              <w:rPr>
                <w:sz w:val="22"/>
              </w:rPr>
            </w:rPrChange>
          </w:rPr>
          <w:t xml:space="preserve"> </w:t>
        </w:r>
      </w:ins>
      <w:ins w:id="2499" w:author="Lung Ngai TING" w:date="2021-10-09T14:36:00Z">
        <w:r w:rsidR="00D61C23" w:rsidRPr="0038659B">
          <w:t>the correlation is stronger in CRC, the</w:t>
        </w:r>
      </w:ins>
      <w:ins w:id="2500" w:author="LIN, Yufeng" w:date="2021-09-28T11:21:00Z">
        <w:del w:id="2501" w:author="Lung Ngai TING" w:date="2021-10-09T14:36:00Z">
          <w:r w:rsidR="008E4C32" w:rsidRPr="00755CC4" w:rsidDel="00D61C23">
            <w:rPr>
              <w:rPrChange w:id="2502" w:author="Yufeng" w:date="2021-10-10T17:48:00Z">
                <w:rPr>
                  <w:sz w:val="22"/>
                </w:rPr>
              </w:rPrChange>
            </w:rPr>
            <w:delText>negative</w:delText>
          </w:r>
        </w:del>
        <w:r w:rsidR="008E4C32" w:rsidRPr="00755CC4">
          <w:rPr>
            <w:rPrChange w:id="2503" w:author="Yufeng" w:date="2021-10-10T17:48:00Z">
              <w:rPr>
                <w:sz w:val="22"/>
              </w:rPr>
            </w:rPrChange>
          </w:rPr>
          <w:t xml:space="preserve"> z-score</w:t>
        </w:r>
      </w:ins>
      <w:ins w:id="2504" w:author="Lung Ngai TING" w:date="2021-10-09T14:37:00Z">
        <w:r w:rsidR="00D61C23" w:rsidRPr="0038659B">
          <w:t xml:space="preserve"> would be negative</w:t>
        </w:r>
      </w:ins>
      <w:ins w:id="2505" w:author="LIN, Yufeng" w:date="2021-09-28T11:21:00Z">
        <w:del w:id="2506" w:author="Lung Ngai TING" w:date="2021-10-09T14:37:00Z">
          <w:r w:rsidR="008E4C32" w:rsidRPr="00755CC4" w:rsidDel="00D61C23">
            <w:rPr>
              <w:rPrChange w:id="2507" w:author="Yufeng" w:date="2021-10-10T17:48:00Z">
                <w:rPr>
                  <w:sz w:val="22"/>
                </w:rPr>
              </w:rPrChange>
            </w:rPr>
            <w:delText xml:space="preserve"> means the correlation is more positive in CRC</w:delText>
          </w:r>
        </w:del>
        <w:r w:rsidR="008E4C32" w:rsidRPr="00755CC4">
          <w:rPr>
            <w:rPrChange w:id="2508" w:author="Yufeng" w:date="2021-10-10T17:48:00Z">
              <w:rPr>
                <w:sz w:val="22"/>
              </w:rPr>
            </w:rPrChange>
          </w:rPr>
          <w:t>.</w:t>
        </w:r>
      </w:ins>
      <w:ins w:id="2509" w:author="Yufeng" w:date="2021-10-10T17:59:00Z">
        <w:r w:rsidR="00964DEA">
          <w:t xml:space="preserve"> </w:t>
        </w:r>
      </w:ins>
    </w:p>
    <w:p w14:paraId="2500AECC" w14:textId="68C1C1E9" w:rsidR="00D61C23" w:rsidRPr="00755CC4" w:rsidDel="00964DEA" w:rsidRDefault="00D61C23">
      <w:pPr>
        <w:jc w:val="left"/>
        <w:rPr>
          <w:ins w:id="2510" w:author="LIN, Yufeng" w:date="2021-09-28T11:21:00Z"/>
          <w:del w:id="2511" w:author="Yufeng" w:date="2021-10-10T17:59:00Z"/>
          <w:rPrChange w:id="2512" w:author="Yufeng" w:date="2021-10-10T17:48:00Z">
            <w:rPr>
              <w:ins w:id="2513" w:author="LIN, Yufeng" w:date="2021-09-28T11:21:00Z"/>
              <w:del w:id="2514" w:author="Yufeng" w:date="2021-10-10T17:59:00Z"/>
              <w:sz w:val="22"/>
            </w:rPr>
          </w:rPrChange>
        </w:rPr>
        <w:pPrChange w:id="2515" w:author="Yufeng" w:date="2021-10-10T17:53:00Z">
          <w:pPr/>
        </w:pPrChange>
      </w:pPr>
    </w:p>
    <w:p w14:paraId="4424EA50" w14:textId="08E4CC35" w:rsidR="0038659B" w:rsidRPr="00ED16E1" w:rsidRDefault="00121BF5">
      <w:pPr>
        <w:ind w:firstLineChars="50" w:firstLine="120"/>
        <w:jc w:val="left"/>
        <w:rPr>
          <w:ins w:id="2516" w:author="Thomas Kwong" w:date="2021-09-22T22:12:00Z"/>
          <w:rFonts w:eastAsiaTheme="minorEastAsia"/>
          <w:rPrChange w:id="2517" w:author="Yufeng" w:date="2021-10-10T18:12:00Z">
            <w:rPr>
              <w:ins w:id="2518" w:author="Thomas Kwong" w:date="2021-09-22T22:12:00Z"/>
              <w:sz w:val="22"/>
            </w:rPr>
          </w:rPrChange>
        </w:rPr>
        <w:pPrChange w:id="2519" w:author="Yufeng" w:date="2021-10-10T18:12:00Z">
          <w:pPr/>
        </w:pPrChange>
      </w:pPr>
      <w:commentRangeStart w:id="2520"/>
      <w:ins w:id="2521" w:author="LIN, Yufeng" w:date="2021-09-23T13:42:00Z">
        <w:r w:rsidRPr="00755CC4">
          <w:rPr>
            <w:rPrChange w:id="2522" w:author="Yufeng" w:date="2021-10-10T17:48:00Z">
              <w:rPr>
                <w:sz w:val="22"/>
              </w:rPr>
            </w:rPrChange>
          </w:rPr>
          <w:t xml:space="preserve">Based </w:t>
        </w:r>
        <w:del w:id="2523" w:author="Lung Ngai TING" w:date="2021-10-09T14:37:00Z">
          <w:r w:rsidRPr="00755CC4" w:rsidDel="00240D8B">
            <w:rPr>
              <w:rPrChange w:id="2524" w:author="Yufeng" w:date="2021-10-10T17:48:00Z">
                <w:rPr>
                  <w:sz w:val="22"/>
                </w:rPr>
              </w:rPrChange>
            </w:rPr>
            <w:delText>upon</w:delText>
          </w:r>
        </w:del>
      </w:ins>
      <w:ins w:id="2525" w:author="Lung Ngai TING" w:date="2021-10-09T14:37:00Z">
        <w:r w:rsidR="00240D8B" w:rsidRPr="0038659B">
          <w:t>on</w:t>
        </w:r>
      </w:ins>
      <w:ins w:id="2526" w:author="LIN, Yufeng" w:date="2021-09-23T13:42:00Z">
        <w:r w:rsidRPr="00755CC4">
          <w:rPr>
            <w:rPrChange w:id="2527" w:author="Yufeng" w:date="2021-10-10T17:48:00Z">
              <w:rPr>
                <w:sz w:val="22"/>
              </w:rPr>
            </w:rPrChange>
          </w:rPr>
          <w:t xml:space="preserve"> a threshold </w:t>
        </w:r>
        <w:del w:id="2528" w:author="Lung Ngai TING" w:date="2021-10-09T14:41:00Z">
          <w:r w:rsidRPr="00755CC4" w:rsidDel="006B722F">
            <w:rPr>
              <w:rPrChange w:id="2529" w:author="Yufeng" w:date="2021-10-10T17:48:00Z">
                <w:rPr>
                  <w:sz w:val="22"/>
                </w:rPr>
              </w:rPrChange>
            </w:rPr>
            <w:delText>for</w:delText>
          </w:r>
        </w:del>
      </w:ins>
      <w:ins w:id="2530" w:author="Lung Ngai TING" w:date="2021-10-09T14:41:00Z">
        <w:r w:rsidR="006B722F" w:rsidRPr="0038659B">
          <w:t>of</w:t>
        </w:r>
      </w:ins>
      <w:ins w:id="2531" w:author="LIN, Yufeng" w:date="2021-09-23T13:42:00Z">
        <w:r w:rsidRPr="00755CC4">
          <w:rPr>
            <w:rPrChange w:id="2532" w:author="Yufeng" w:date="2021-10-10T17:48:00Z">
              <w:rPr>
                <w:sz w:val="22"/>
              </w:rPr>
            </w:rPrChange>
          </w:rPr>
          <w:t xml:space="preserve"> correlation significance</w:t>
        </w:r>
      </w:ins>
      <w:ins w:id="2533" w:author="LIN, Yufeng" w:date="2021-09-23T13:56:00Z">
        <w:r w:rsidR="00296DF7" w:rsidRPr="00755CC4">
          <w:rPr>
            <w:rPrChange w:id="2534" w:author="Yufeng" w:date="2021-10-10T17:48:00Z">
              <w:rPr>
                <w:sz w:val="22"/>
              </w:rPr>
            </w:rPrChange>
          </w:rPr>
          <w:t xml:space="preserve"> (p-value less than 0.05)</w:t>
        </w:r>
      </w:ins>
      <w:ins w:id="2535" w:author="LIN, Yufeng" w:date="2021-09-23T13:42:00Z">
        <w:r w:rsidRPr="00755CC4">
          <w:rPr>
            <w:rPrChange w:id="2536" w:author="Yufeng" w:date="2021-10-10T17:48:00Z">
              <w:rPr>
                <w:sz w:val="22"/>
              </w:rPr>
            </w:rPrChange>
          </w:rPr>
          <w:t xml:space="preserve"> and the </w:t>
        </w:r>
        <w:del w:id="2537" w:author="Lung Ngai TING" w:date="2021-10-09T14:37:00Z">
          <w:r w:rsidRPr="00755CC4" w:rsidDel="004521CB">
            <w:rPr>
              <w:rPrChange w:id="2538" w:author="Yufeng" w:date="2021-10-10T17:48:00Z">
                <w:rPr>
                  <w:sz w:val="22"/>
                </w:rPr>
              </w:rPrChange>
            </w:rPr>
            <w:delText xml:space="preserve">sign of </w:delText>
          </w:r>
        </w:del>
      </w:ins>
      <w:ins w:id="2539" w:author="Lung Ngai TING" w:date="2021-10-09T14:37:00Z">
        <w:r w:rsidR="004521CB" w:rsidRPr="0038659B">
          <w:t xml:space="preserve">direction of </w:t>
        </w:r>
      </w:ins>
      <w:ins w:id="2540" w:author="LIN, Yufeng" w:date="2021-09-23T13:42:00Z">
        <w:r w:rsidRPr="00755CC4">
          <w:rPr>
            <w:rPrChange w:id="2541" w:author="Yufeng" w:date="2021-10-10T17:48:00Z">
              <w:rPr>
                <w:sz w:val="22"/>
              </w:rPr>
            </w:rPrChange>
          </w:rPr>
          <w:t xml:space="preserve">correlation </w:t>
        </w:r>
        <w:del w:id="2542" w:author="Lung Ngai TING" w:date="2021-10-09T14:37:00Z">
          <w:r w:rsidRPr="00755CC4" w:rsidDel="004521CB">
            <w:rPr>
              <w:rPrChange w:id="2543" w:author="Yufeng" w:date="2021-10-10T17:48:00Z">
                <w:rPr>
                  <w:sz w:val="22"/>
                </w:rPr>
              </w:rPrChange>
            </w:rPr>
            <w:delText>in each condition</w:delText>
          </w:r>
        </w:del>
      </w:ins>
      <w:ins w:id="2544" w:author="LIN, Yufeng" w:date="2021-09-23T13:43:00Z">
        <w:del w:id="2545" w:author="Lung Ngai TING" w:date="2021-10-09T14:37:00Z">
          <w:r w:rsidRPr="00755CC4" w:rsidDel="004521CB">
            <w:rPr>
              <w:rPrChange w:id="2546" w:author="Yufeng" w:date="2021-10-10T17:48:00Z">
                <w:rPr>
                  <w:sz w:val="22"/>
                </w:rPr>
              </w:rPrChange>
            </w:rPr>
            <w:delText xml:space="preserve"> </w:delText>
          </w:r>
        </w:del>
      </w:ins>
      <w:ins w:id="2547" w:author="Lung Ngai TING" w:date="2021-10-09T14:37:00Z">
        <w:r w:rsidR="004521CB" w:rsidRPr="0038659B">
          <w:t xml:space="preserve">changes in different conditions </w:t>
        </w:r>
      </w:ins>
      <w:ins w:id="2548" w:author="LIN, Yufeng" w:date="2021-09-23T13:43:00Z">
        <w:r w:rsidRPr="00755CC4">
          <w:rPr>
            <w:rPrChange w:id="2549" w:author="Yufeng" w:date="2021-10-10T17:48:00Z">
              <w:rPr>
                <w:sz w:val="22"/>
              </w:rPr>
            </w:rPrChange>
          </w:rPr>
          <w:t>(</w:t>
        </w:r>
        <w:del w:id="2550" w:author="Lung Ngai TING" w:date="2021-10-09T14:37:00Z">
          <w:r w:rsidRPr="00755CC4" w:rsidDel="004521CB">
            <w:rPr>
              <w:rPrChange w:id="2551" w:author="Yufeng" w:date="2021-10-10T17:48:00Z">
                <w:rPr>
                  <w:sz w:val="22"/>
                </w:rPr>
              </w:rPrChange>
            </w:rPr>
            <w:delText xml:space="preserve">i.e., </w:delText>
          </w:r>
        </w:del>
      </w:ins>
      <w:ins w:id="2552" w:author="LIN, Yufeng" w:date="2021-09-23T13:44:00Z">
        <w:del w:id="2553" w:author="Lung Ngai TING" w:date="2021-10-09T14:38:00Z">
          <w:r w:rsidRPr="00755CC4" w:rsidDel="004521CB">
            <w:rPr>
              <w:rPrChange w:id="2554" w:author="Yufeng" w:date="2021-10-10T17:48:00Z">
                <w:rPr>
                  <w:sz w:val="22"/>
                </w:rPr>
              </w:rPrChange>
            </w:rPr>
            <w:delText>healthy control</w:delText>
          </w:r>
        </w:del>
      </w:ins>
      <w:ins w:id="2555" w:author="LIN, Yufeng" w:date="2021-09-23T13:43:00Z">
        <w:del w:id="2556" w:author="Lung Ngai TING" w:date="2021-10-09T14:38:00Z">
          <w:r w:rsidRPr="00755CC4" w:rsidDel="004521CB">
            <w:rPr>
              <w:rPrChange w:id="2557" w:author="Yufeng" w:date="2021-10-10T17:48:00Z">
                <w:rPr>
                  <w:sz w:val="22"/>
                </w:rPr>
              </w:rPrChange>
            </w:rPr>
            <w:delText xml:space="preserve"> or </w:delText>
          </w:r>
        </w:del>
      </w:ins>
      <w:ins w:id="2558" w:author="LIN, Yufeng" w:date="2021-09-23T13:44:00Z">
        <w:del w:id="2559" w:author="Lung Ngai TING" w:date="2021-10-09T14:38:00Z">
          <w:r w:rsidRPr="00755CC4" w:rsidDel="004521CB">
            <w:rPr>
              <w:rPrChange w:id="2560" w:author="Yufeng" w:date="2021-10-10T17:48:00Z">
                <w:rPr>
                  <w:sz w:val="22"/>
                </w:rPr>
              </w:rPrChange>
            </w:rPr>
            <w:delText>CRCs</w:delText>
          </w:r>
        </w:del>
      </w:ins>
      <w:ins w:id="2561" w:author="Lung Ngai TING" w:date="2021-10-09T14:38:00Z">
        <w:r w:rsidR="004521CB" w:rsidRPr="0038659B">
          <w:t>i</w:t>
        </w:r>
      </w:ins>
      <w:ins w:id="2562" w:author="Yufeng" w:date="2021-10-10T17:50:00Z">
        <w:r w:rsidR="00094EFA">
          <w:t>.e.</w:t>
        </w:r>
      </w:ins>
      <w:ins w:id="2563" w:author="Lung Ngai TING" w:date="2021-10-09T14:38:00Z">
        <w:del w:id="2564" w:author="Yufeng" w:date="2021-10-10T17:50:00Z">
          <w:r w:rsidR="004521CB" w:rsidRPr="00755CC4" w:rsidDel="00094EFA">
            <w:delText>e</w:delText>
          </w:r>
        </w:del>
        <w:r w:rsidR="004521CB" w:rsidRPr="00755CC4">
          <w:t xml:space="preserve"> the correlation is stronger or weaker in CRC compared to healthy controls</w:t>
        </w:r>
      </w:ins>
      <w:ins w:id="2565" w:author="LIN, Yufeng" w:date="2021-09-23T13:43:00Z">
        <w:r w:rsidRPr="00755CC4">
          <w:rPr>
            <w:rPrChange w:id="2566" w:author="Yufeng" w:date="2021-10-10T17:48:00Z">
              <w:rPr>
                <w:sz w:val="22"/>
              </w:rPr>
            </w:rPrChange>
          </w:rPr>
          <w:t xml:space="preserve">), </w:t>
        </w:r>
      </w:ins>
      <w:ins w:id="2567" w:author="LIN, Yufeng" w:date="2021-09-23T13:45:00Z">
        <w:r w:rsidRPr="00755CC4">
          <w:rPr>
            <w:rPrChange w:id="2568" w:author="Yufeng" w:date="2021-10-10T17:48:00Z">
              <w:rPr>
                <w:sz w:val="22"/>
              </w:rPr>
            </w:rPrChange>
          </w:rPr>
          <w:t>species</w:t>
        </w:r>
      </w:ins>
      <w:ins w:id="2569" w:author="LIN, Yufeng" w:date="2021-09-23T13:43:00Z">
        <w:r w:rsidRPr="00755CC4">
          <w:rPr>
            <w:rPrChange w:id="2570" w:author="Yufeng" w:date="2021-10-10T17:48:00Z">
              <w:rPr>
                <w:sz w:val="22"/>
              </w:rPr>
            </w:rPrChange>
          </w:rPr>
          <w:t>-</w:t>
        </w:r>
      </w:ins>
      <w:ins w:id="2571" w:author="LIN, Yufeng" w:date="2021-09-23T13:45:00Z">
        <w:r w:rsidRPr="00755CC4">
          <w:rPr>
            <w:rPrChange w:id="2572" w:author="Yufeng" w:date="2021-10-10T17:48:00Z">
              <w:rPr>
                <w:sz w:val="22"/>
              </w:rPr>
            </w:rPrChange>
          </w:rPr>
          <w:t>spec</w:t>
        </w:r>
      </w:ins>
      <w:ins w:id="2573" w:author="LIN, Yufeng" w:date="2021-09-23T13:46:00Z">
        <w:r w:rsidR="00C64617" w:rsidRPr="00755CC4">
          <w:rPr>
            <w:rPrChange w:id="2574" w:author="Yufeng" w:date="2021-10-10T17:48:00Z">
              <w:rPr>
                <w:sz w:val="22"/>
              </w:rPr>
            </w:rPrChange>
          </w:rPr>
          <w:t>i</w:t>
        </w:r>
      </w:ins>
      <w:ins w:id="2575" w:author="LIN, Yufeng" w:date="2021-09-23T13:45:00Z">
        <w:r w:rsidRPr="00755CC4">
          <w:rPr>
            <w:rPrChange w:id="2576" w:author="Yufeng" w:date="2021-10-10T17:48:00Z">
              <w:rPr>
                <w:sz w:val="22"/>
              </w:rPr>
            </w:rPrChange>
          </w:rPr>
          <w:t>es</w:t>
        </w:r>
      </w:ins>
      <w:ins w:id="2577" w:author="LIN, Yufeng" w:date="2021-09-23T13:43:00Z">
        <w:r w:rsidRPr="00755CC4">
          <w:rPr>
            <w:rPrChange w:id="2578" w:author="Yufeng" w:date="2021-10-10T17:48:00Z">
              <w:rPr>
                <w:sz w:val="22"/>
              </w:rPr>
            </w:rPrChange>
          </w:rPr>
          <w:t xml:space="preserve"> correlations in each condition </w:t>
        </w:r>
      </w:ins>
      <w:ins w:id="2579" w:author="LIN, Yufeng" w:date="2021-09-23T13:45:00Z">
        <w:r w:rsidRPr="00755CC4">
          <w:rPr>
            <w:rPrChange w:id="2580" w:author="Yufeng" w:date="2021-10-10T17:48:00Z">
              <w:rPr>
                <w:sz w:val="22"/>
              </w:rPr>
            </w:rPrChange>
          </w:rPr>
          <w:t>could</w:t>
        </w:r>
      </w:ins>
      <w:ins w:id="2581" w:author="LIN, Yufeng" w:date="2021-09-23T13:43:00Z">
        <w:r w:rsidRPr="00755CC4">
          <w:rPr>
            <w:rPrChange w:id="2582" w:author="Yufeng" w:date="2021-10-10T17:48:00Z">
              <w:rPr>
                <w:sz w:val="22"/>
              </w:rPr>
            </w:rPrChange>
          </w:rPr>
          <w:t xml:space="preserve"> be catego</w:t>
        </w:r>
      </w:ins>
      <w:ins w:id="2583" w:author="LIN, Yufeng" w:date="2021-09-23T13:46:00Z">
        <w:r w:rsidR="00C64617" w:rsidRPr="00755CC4">
          <w:rPr>
            <w:rPrChange w:id="2584" w:author="Yufeng" w:date="2021-10-10T17:48:00Z">
              <w:rPr>
                <w:sz w:val="22"/>
              </w:rPr>
            </w:rPrChange>
          </w:rPr>
          <w:t>r</w:t>
        </w:r>
      </w:ins>
      <w:ins w:id="2585" w:author="LIN, Yufeng" w:date="2021-09-23T13:43:00Z">
        <w:r w:rsidRPr="00755CC4">
          <w:rPr>
            <w:rPrChange w:id="2586" w:author="Yufeng" w:date="2021-10-10T17:48:00Z">
              <w:rPr>
                <w:sz w:val="22"/>
              </w:rPr>
            </w:rPrChange>
          </w:rPr>
          <w:t xml:space="preserve">ized into </w:t>
        </w:r>
      </w:ins>
      <w:ins w:id="2587" w:author="LIN, Yufeng" w:date="2021-10-07T10:41:00Z">
        <w:r w:rsidR="00E81CE7" w:rsidRPr="0038659B">
          <w:t>three</w:t>
        </w:r>
      </w:ins>
      <w:ins w:id="2588" w:author="LIN, Yufeng" w:date="2021-09-23T13:43:00Z">
        <w:r w:rsidRPr="00755CC4">
          <w:rPr>
            <w:rPrChange w:id="2589" w:author="Yufeng" w:date="2021-10-10T17:48:00Z">
              <w:rPr>
                <w:sz w:val="22"/>
              </w:rPr>
            </w:rPrChange>
          </w:rPr>
          <w:t xml:space="preserve"> classes</w:t>
        </w:r>
      </w:ins>
      <w:ins w:id="2590" w:author="Lung Ngai TING" w:date="2021-10-09T14:38:00Z">
        <w:r w:rsidR="004521CB" w:rsidRPr="0038659B">
          <w:t>:</w:t>
        </w:r>
      </w:ins>
      <w:ins w:id="2591" w:author="LIN, Yufeng" w:date="2021-09-23T13:43:00Z">
        <w:del w:id="2592" w:author="Lung Ngai TING" w:date="2021-10-09T14:38:00Z">
          <w:r w:rsidRPr="00755CC4" w:rsidDel="004521CB">
            <w:rPr>
              <w:rPrChange w:id="2593" w:author="Yufeng" w:date="2021-10-10T17:48:00Z">
                <w:rPr>
                  <w:sz w:val="22"/>
                </w:rPr>
              </w:rPrChange>
            </w:rPr>
            <w:delText>, i.e.</w:delText>
          </w:r>
        </w:del>
        <w:r w:rsidRPr="00755CC4">
          <w:rPr>
            <w:rPrChange w:id="2594" w:author="Yufeng" w:date="2021-10-10T17:48:00Z">
              <w:rPr>
                <w:sz w:val="22"/>
              </w:rPr>
            </w:rPrChange>
          </w:rPr>
          <w:t xml:space="preserve"> significant positive correlation,</w:t>
        </w:r>
      </w:ins>
      <w:ins w:id="2595" w:author="LIN, Yufeng" w:date="2021-09-23T13:44:00Z">
        <w:r w:rsidRPr="00755CC4">
          <w:rPr>
            <w:rPrChange w:id="2596" w:author="Yufeng" w:date="2021-10-10T17:48:00Z">
              <w:rPr>
                <w:sz w:val="22"/>
              </w:rPr>
            </w:rPrChange>
          </w:rPr>
          <w:t xml:space="preserve"> no significant correlation</w:t>
        </w:r>
      </w:ins>
      <w:ins w:id="2597" w:author="LIN, Yufeng" w:date="2021-09-23T13:45:00Z">
        <w:r w:rsidR="00C64617" w:rsidRPr="00755CC4">
          <w:rPr>
            <w:rPrChange w:id="2598" w:author="Yufeng" w:date="2021-10-10T17:48:00Z">
              <w:rPr>
                <w:sz w:val="22"/>
              </w:rPr>
            </w:rPrChange>
          </w:rPr>
          <w:t xml:space="preserve">, </w:t>
        </w:r>
      </w:ins>
      <w:ins w:id="2599" w:author="LIN, Yufeng" w:date="2021-09-23T13:44:00Z">
        <w:r w:rsidRPr="00755CC4">
          <w:rPr>
            <w:rPrChange w:id="2600" w:author="Yufeng" w:date="2021-10-10T17:48:00Z">
              <w:rPr>
                <w:sz w:val="22"/>
              </w:rPr>
            </w:rPrChange>
          </w:rPr>
          <w:t xml:space="preserve">and significant negative correlation. </w:t>
        </w:r>
        <w:del w:id="2601" w:author="Lung Ngai TING" w:date="2021-10-09T14:40:00Z">
          <w:r w:rsidRPr="00755CC4" w:rsidDel="002E480F">
            <w:rPr>
              <w:rPrChange w:id="2602" w:author="Yufeng" w:date="2021-10-10T17:48:00Z">
                <w:rPr>
                  <w:sz w:val="22"/>
                </w:rPr>
              </w:rPrChange>
            </w:rPr>
            <w:delText>Therefore</w:delText>
          </w:r>
        </w:del>
      </w:ins>
      <w:ins w:id="2603" w:author="Lung Ngai TING" w:date="2021-10-09T14:40:00Z">
        <w:r w:rsidR="002E480F" w:rsidRPr="0038659B">
          <w:t>As we have two conditions (CRC vs Healthy controls)</w:t>
        </w:r>
      </w:ins>
      <w:ins w:id="2604" w:author="LIN, Yufeng" w:date="2021-09-23T13:44:00Z">
        <w:r w:rsidRPr="00755CC4">
          <w:rPr>
            <w:rPrChange w:id="2605" w:author="Yufeng" w:date="2021-10-10T17:48:00Z">
              <w:rPr>
                <w:sz w:val="22"/>
              </w:rPr>
            </w:rPrChange>
          </w:rPr>
          <w:t xml:space="preserve">, there were </w:t>
        </w:r>
      </w:ins>
      <w:ins w:id="2606" w:author="LIN, Yufeng" w:date="2021-10-07T10:41:00Z">
        <w:r w:rsidR="00E81CE7" w:rsidRPr="0038659B">
          <w:t>nine</w:t>
        </w:r>
      </w:ins>
      <w:ins w:id="2607" w:author="LIN, Yufeng" w:date="2021-09-23T13:44:00Z">
        <w:r w:rsidRPr="00755CC4">
          <w:rPr>
            <w:rPrChange w:id="2608" w:author="Yufeng" w:date="2021-10-10T17:48:00Z">
              <w:rPr>
                <w:sz w:val="22"/>
              </w:rPr>
            </w:rPrChange>
          </w:rPr>
          <w:t xml:space="preserve"> classes </w:t>
        </w:r>
        <w:r w:rsidRPr="00755CC4">
          <w:rPr>
            <w:rPrChange w:id="2609" w:author="Yufeng" w:date="2021-10-10T17:48:00Z">
              <w:rPr>
                <w:sz w:val="22"/>
              </w:rPr>
            </w:rPrChange>
          </w:rPr>
          <w:lastRenderedPageBreak/>
          <w:t>for differential correlation</w:t>
        </w:r>
        <w:del w:id="2610" w:author="Lung Ngai TING" w:date="2021-10-09T14:40:00Z">
          <w:r w:rsidRPr="00755CC4" w:rsidDel="002E480F">
            <w:rPr>
              <w:rPrChange w:id="2611" w:author="Yufeng" w:date="2021-10-10T17:48:00Z">
                <w:rPr>
                  <w:sz w:val="22"/>
                </w:rPr>
              </w:rPrChange>
            </w:rPr>
            <w:delText xml:space="preserve"> between two stages</w:delText>
          </w:r>
        </w:del>
      </w:ins>
      <w:ins w:id="2612" w:author="Lung Ngai TING" w:date="2021-10-09T14:40:00Z">
        <w:r w:rsidR="002E480F" w:rsidRPr="0038659B">
          <w:t xml:space="preserve"> analysis</w:t>
        </w:r>
      </w:ins>
      <w:ins w:id="2613" w:author="LIN, Yufeng" w:date="2021-09-23T14:03:00Z">
        <w:r w:rsidR="00174DF5" w:rsidRPr="00755CC4">
          <w:rPr>
            <w:rPrChange w:id="2614" w:author="Yufeng" w:date="2021-10-10T17:48:00Z">
              <w:rPr>
                <w:sz w:val="22"/>
              </w:rPr>
            </w:rPrChange>
          </w:rPr>
          <w:t xml:space="preserve">, namely </w:t>
        </w:r>
      </w:ins>
      <w:ins w:id="2615" w:author="LIN, Yufeng" w:date="2021-10-07T10:38:00Z">
        <w:r w:rsidR="00E81CE7" w:rsidRPr="0038659B">
          <w:t>'</w:t>
        </w:r>
      </w:ins>
      <w:ins w:id="2616" w:author="LIN, Yufeng" w:date="2021-09-23T14:03:00Z">
        <w:r w:rsidR="00174DF5" w:rsidRPr="00755CC4">
          <w:rPr>
            <w:rPrChange w:id="2617" w:author="Yufeng" w:date="2021-10-10T17:48:00Z">
              <w:rPr>
                <w:sz w:val="22"/>
              </w:rPr>
            </w:rPrChange>
          </w:rPr>
          <w:t>+/+</w:t>
        </w:r>
      </w:ins>
      <w:ins w:id="2618" w:author="LIN, Yufeng" w:date="2021-10-07T10:38:00Z">
        <w:r w:rsidR="00E81CE7" w:rsidRPr="0038659B">
          <w:t>'</w:t>
        </w:r>
      </w:ins>
      <w:ins w:id="2619" w:author="LIN, Yufeng" w:date="2021-09-23T14:03:00Z">
        <w:r w:rsidR="00174DF5" w:rsidRPr="00755CC4">
          <w:rPr>
            <w:rPrChange w:id="2620" w:author="Yufeng" w:date="2021-10-10T17:48:00Z">
              <w:rPr>
                <w:sz w:val="22"/>
              </w:rPr>
            </w:rPrChange>
          </w:rPr>
          <w:t xml:space="preserve">, </w:t>
        </w:r>
      </w:ins>
      <w:ins w:id="2621" w:author="LIN, Yufeng" w:date="2021-10-07T10:38:00Z">
        <w:r w:rsidR="00E81CE7" w:rsidRPr="0038659B">
          <w:t>'</w:t>
        </w:r>
      </w:ins>
      <w:ins w:id="2622" w:author="LIN, Yufeng" w:date="2021-09-23T14:03:00Z">
        <w:r w:rsidR="00174DF5" w:rsidRPr="00755CC4">
          <w:rPr>
            <w:rPrChange w:id="2623" w:author="Yufeng" w:date="2021-10-10T17:48:00Z">
              <w:rPr>
                <w:sz w:val="22"/>
              </w:rPr>
            </w:rPrChange>
          </w:rPr>
          <w:t>+/</w:t>
        </w:r>
      </w:ins>
      <w:ins w:id="2624" w:author="LIN, Yufeng" w:date="2021-09-23T14:04:00Z">
        <w:r w:rsidR="00174DF5" w:rsidRPr="00755CC4">
          <w:rPr>
            <w:rPrChange w:id="2625" w:author="Yufeng" w:date="2021-10-10T17:48:00Z">
              <w:rPr>
                <w:sz w:val="22"/>
              </w:rPr>
            </w:rPrChange>
          </w:rPr>
          <w:t>0</w:t>
        </w:r>
      </w:ins>
      <w:ins w:id="2626" w:author="LIN, Yufeng" w:date="2021-10-07T10:38:00Z">
        <w:r w:rsidR="00E81CE7" w:rsidRPr="0038659B">
          <w:t>'</w:t>
        </w:r>
      </w:ins>
      <w:ins w:id="2627" w:author="LIN, Yufeng" w:date="2021-09-23T14:04:00Z">
        <w:r w:rsidR="00174DF5" w:rsidRPr="00755CC4">
          <w:rPr>
            <w:rPrChange w:id="2628" w:author="Yufeng" w:date="2021-10-10T17:48:00Z">
              <w:rPr>
                <w:sz w:val="22"/>
              </w:rPr>
            </w:rPrChange>
          </w:rPr>
          <w:t xml:space="preserve">, </w:t>
        </w:r>
      </w:ins>
      <w:ins w:id="2629" w:author="LIN, Yufeng" w:date="2021-10-07T10:38:00Z">
        <w:r w:rsidR="00E81CE7" w:rsidRPr="0038659B">
          <w:t>'</w:t>
        </w:r>
      </w:ins>
      <w:ins w:id="2630" w:author="LIN, Yufeng" w:date="2021-09-23T14:07:00Z">
        <w:r w:rsidR="001145AC" w:rsidRPr="00755CC4">
          <w:rPr>
            <w:rPrChange w:id="2631" w:author="Yufeng" w:date="2021-10-10T17:48:00Z">
              <w:rPr>
                <w:sz w:val="22"/>
              </w:rPr>
            </w:rPrChange>
          </w:rPr>
          <w:t>+/-</w:t>
        </w:r>
      </w:ins>
      <w:ins w:id="2632" w:author="LIN, Yufeng" w:date="2021-10-07T10:38:00Z">
        <w:r w:rsidR="00E81CE7" w:rsidRPr="0038659B">
          <w:t>'</w:t>
        </w:r>
      </w:ins>
      <w:ins w:id="2633" w:author="LIN, Yufeng" w:date="2021-09-23T14:07:00Z">
        <w:r w:rsidR="001145AC" w:rsidRPr="00755CC4">
          <w:rPr>
            <w:rPrChange w:id="2634" w:author="Yufeng" w:date="2021-10-10T17:48:00Z">
              <w:rPr>
                <w:sz w:val="22"/>
              </w:rPr>
            </w:rPrChange>
          </w:rPr>
          <w:t>,</w:t>
        </w:r>
      </w:ins>
      <w:ins w:id="2635" w:author="LIN, Yufeng" w:date="2021-09-23T14:08:00Z">
        <w:r w:rsidR="001145AC" w:rsidRPr="00755CC4">
          <w:rPr>
            <w:rPrChange w:id="2636" w:author="Yufeng" w:date="2021-10-10T17:48:00Z">
              <w:rPr>
                <w:sz w:val="22"/>
              </w:rPr>
            </w:rPrChange>
          </w:rPr>
          <w:t xml:space="preserve"> </w:t>
        </w:r>
      </w:ins>
      <w:ins w:id="2637" w:author="LIN, Yufeng" w:date="2021-10-07T10:38:00Z">
        <w:r w:rsidR="00E81CE7" w:rsidRPr="0038659B">
          <w:t>'</w:t>
        </w:r>
      </w:ins>
      <w:ins w:id="2638" w:author="LIN, Yufeng" w:date="2021-09-23T14:08:00Z">
        <w:r w:rsidR="001145AC" w:rsidRPr="00755CC4">
          <w:rPr>
            <w:rPrChange w:id="2639" w:author="Yufeng" w:date="2021-10-10T17:48:00Z">
              <w:rPr>
                <w:sz w:val="22"/>
              </w:rPr>
            </w:rPrChange>
          </w:rPr>
          <w:t>0/+</w:t>
        </w:r>
      </w:ins>
      <w:ins w:id="2640" w:author="LIN, Yufeng" w:date="2021-10-07T10:38:00Z">
        <w:r w:rsidR="00E81CE7" w:rsidRPr="0038659B">
          <w:t>'</w:t>
        </w:r>
      </w:ins>
      <w:ins w:id="2641" w:author="LIN, Yufeng" w:date="2021-09-23T14:08:00Z">
        <w:r w:rsidR="001145AC" w:rsidRPr="00755CC4">
          <w:rPr>
            <w:rPrChange w:id="2642" w:author="Yufeng" w:date="2021-10-10T17:48:00Z">
              <w:rPr>
                <w:sz w:val="22"/>
              </w:rPr>
            </w:rPrChange>
          </w:rPr>
          <w:t xml:space="preserve">, </w:t>
        </w:r>
      </w:ins>
      <w:ins w:id="2643" w:author="LIN, Yufeng" w:date="2021-10-07T10:38:00Z">
        <w:r w:rsidR="00E81CE7" w:rsidRPr="0038659B">
          <w:t>'</w:t>
        </w:r>
      </w:ins>
      <w:ins w:id="2644" w:author="LIN, Yufeng" w:date="2021-09-23T14:08:00Z">
        <w:r w:rsidR="001145AC" w:rsidRPr="00755CC4">
          <w:rPr>
            <w:rPrChange w:id="2645" w:author="Yufeng" w:date="2021-10-10T17:48:00Z">
              <w:rPr>
                <w:sz w:val="22"/>
              </w:rPr>
            </w:rPrChange>
          </w:rPr>
          <w:t>0/0</w:t>
        </w:r>
      </w:ins>
      <w:ins w:id="2646" w:author="LIN, Yufeng" w:date="2021-10-07T10:38:00Z">
        <w:r w:rsidR="00E81CE7" w:rsidRPr="0038659B">
          <w:t>'</w:t>
        </w:r>
      </w:ins>
      <w:ins w:id="2647" w:author="LIN, Yufeng" w:date="2021-09-23T14:08:00Z">
        <w:r w:rsidR="001145AC" w:rsidRPr="00755CC4">
          <w:rPr>
            <w:rPrChange w:id="2648" w:author="Yufeng" w:date="2021-10-10T17:48:00Z">
              <w:rPr>
                <w:sz w:val="22"/>
              </w:rPr>
            </w:rPrChange>
          </w:rPr>
          <w:t xml:space="preserve">, </w:t>
        </w:r>
      </w:ins>
      <w:ins w:id="2649" w:author="LIN, Yufeng" w:date="2021-10-07T10:38:00Z">
        <w:r w:rsidR="00E81CE7" w:rsidRPr="0038659B">
          <w:t>'</w:t>
        </w:r>
      </w:ins>
      <w:ins w:id="2650" w:author="LIN, Yufeng" w:date="2021-09-23T14:08:00Z">
        <w:r w:rsidR="001145AC" w:rsidRPr="00755CC4">
          <w:rPr>
            <w:rPrChange w:id="2651" w:author="Yufeng" w:date="2021-10-10T17:48:00Z">
              <w:rPr>
                <w:sz w:val="22"/>
              </w:rPr>
            </w:rPrChange>
          </w:rPr>
          <w:t>0/-</w:t>
        </w:r>
      </w:ins>
      <w:ins w:id="2652" w:author="LIN, Yufeng" w:date="2021-10-07T10:38:00Z">
        <w:r w:rsidR="00E81CE7" w:rsidRPr="0038659B">
          <w:t>'</w:t>
        </w:r>
      </w:ins>
      <w:ins w:id="2653" w:author="LIN, Yufeng" w:date="2021-09-23T14:08:00Z">
        <w:r w:rsidR="001145AC" w:rsidRPr="00755CC4">
          <w:rPr>
            <w:rPrChange w:id="2654" w:author="Yufeng" w:date="2021-10-10T17:48:00Z">
              <w:rPr>
                <w:sz w:val="22"/>
              </w:rPr>
            </w:rPrChange>
          </w:rPr>
          <w:t xml:space="preserve">, </w:t>
        </w:r>
      </w:ins>
      <w:ins w:id="2655" w:author="LIN, Yufeng" w:date="2021-10-07T10:38:00Z">
        <w:r w:rsidR="00E81CE7" w:rsidRPr="0038659B">
          <w:t>'</w:t>
        </w:r>
      </w:ins>
      <w:ins w:id="2656" w:author="LIN, Yufeng" w:date="2021-09-23T14:08:00Z">
        <w:r w:rsidR="001145AC" w:rsidRPr="00755CC4">
          <w:rPr>
            <w:rPrChange w:id="2657" w:author="Yufeng" w:date="2021-10-10T17:48:00Z">
              <w:rPr>
                <w:sz w:val="22"/>
              </w:rPr>
            </w:rPrChange>
          </w:rPr>
          <w:t>-/+</w:t>
        </w:r>
      </w:ins>
      <w:ins w:id="2658" w:author="LIN, Yufeng" w:date="2021-10-07T10:38:00Z">
        <w:r w:rsidR="00E81CE7" w:rsidRPr="0038659B">
          <w:t>'</w:t>
        </w:r>
      </w:ins>
      <w:ins w:id="2659" w:author="LIN, Yufeng" w:date="2021-09-23T14:08:00Z">
        <w:r w:rsidR="001145AC" w:rsidRPr="00755CC4">
          <w:rPr>
            <w:rPrChange w:id="2660" w:author="Yufeng" w:date="2021-10-10T17:48:00Z">
              <w:rPr>
                <w:sz w:val="22"/>
              </w:rPr>
            </w:rPrChange>
          </w:rPr>
          <w:t xml:space="preserve">, </w:t>
        </w:r>
      </w:ins>
      <w:ins w:id="2661" w:author="LIN, Yufeng" w:date="2021-10-07T10:38:00Z">
        <w:r w:rsidR="00E81CE7" w:rsidRPr="0038659B">
          <w:t>'</w:t>
        </w:r>
      </w:ins>
      <w:ins w:id="2662" w:author="LIN, Yufeng" w:date="2021-09-23T14:08:00Z">
        <w:r w:rsidR="001145AC" w:rsidRPr="00755CC4">
          <w:rPr>
            <w:rPrChange w:id="2663" w:author="Yufeng" w:date="2021-10-10T17:48:00Z">
              <w:rPr>
                <w:sz w:val="22"/>
              </w:rPr>
            </w:rPrChange>
          </w:rPr>
          <w:t>-/0</w:t>
        </w:r>
      </w:ins>
      <w:ins w:id="2664" w:author="LIN, Yufeng" w:date="2021-10-07T10:38:00Z">
        <w:r w:rsidR="00E81CE7" w:rsidRPr="0038659B">
          <w:t>'</w:t>
        </w:r>
      </w:ins>
      <w:ins w:id="2665" w:author="LIN, Yufeng" w:date="2021-09-23T14:08:00Z">
        <w:r w:rsidR="001145AC" w:rsidRPr="00755CC4">
          <w:rPr>
            <w:rPrChange w:id="2666" w:author="Yufeng" w:date="2021-10-10T17:48:00Z">
              <w:rPr>
                <w:sz w:val="22"/>
              </w:rPr>
            </w:rPrChange>
          </w:rPr>
          <w:t xml:space="preserve">, and </w:t>
        </w:r>
      </w:ins>
      <w:ins w:id="2667" w:author="LIN, Yufeng" w:date="2021-10-07T10:38:00Z">
        <w:r w:rsidR="00E81CE7" w:rsidRPr="0038659B">
          <w:t>'</w:t>
        </w:r>
      </w:ins>
      <w:ins w:id="2668" w:author="LIN, Yufeng" w:date="2021-09-23T14:08:00Z">
        <w:r w:rsidR="001145AC" w:rsidRPr="00755CC4">
          <w:rPr>
            <w:rPrChange w:id="2669" w:author="Yufeng" w:date="2021-10-10T17:48:00Z">
              <w:rPr>
                <w:sz w:val="22"/>
              </w:rPr>
            </w:rPrChange>
          </w:rPr>
          <w:t>-/-</w:t>
        </w:r>
      </w:ins>
      <w:ins w:id="2670" w:author="LIN, Yufeng" w:date="2021-10-07T10:38:00Z">
        <w:r w:rsidR="00E81CE7" w:rsidRPr="0038659B">
          <w:t>'</w:t>
        </w:r>
      </w:ins>
      <w:ins w:id="2671" w:author="LIN, Yufeng" w:date="2021-09-23T14:08:00Z">
        <w:r w:rsidR="001145AC" w:rsidRPr="00755CC4">
          <w:rPr>
            <w:rPrChange w:id="2672" w:author="Yufeng" w:date="2021-10-10T17:48:00Z">
              <w:rPr>
                <w:sz w:val="22"/>
              </w:rPr>
            </w:rPrChange>
          </w:rPr>
          <w:t>.</w:t>
        </w:r>
      </w:ins>
      <w:ins w:id="2673" w:author="LIN, Yufeng" w:date="2021-09-23T14:13:00Z">
        <w:r w:rsidR="001145AC" w:rsidRPr="00755CC4">
          <w:rPr>
            <w:rPrChange w:id="2674" w:author="Yufeng" w:date="2021-10-10T17:48:00Z">
              <w:rPr>
                <w:sz w:val="22"/>
              </w:rPr>
            </w:rPrChange>
          </w:rPr>
          <w:t xml:space="preserve"> </w:t>
        </w:r>
        <w:del w:id="2675" w:author="Yufeng" w:date="2021-10-10T18:00:00Z">
          <w:r w:rsidR="001145AC" w:rsidRPr="00755CC4" w:rsidDel="00964DEA">
            <w:rPr>
              <w:rPrChange w:id="2676" w:author="Yufeng" w:date="2021-10-10T17:48:00Z">
                <w:rPr>
                  <w:sz w:val="22"/>
                </w:rPr>
              </w:rPrChange>
            </w:rPr>
            <w:delText>It revealed the</w:delText>
          </w:r>
        </w:del>
      </w:ins>
      <w:ins w:id="2677" w:author="Lung Ngai TING" w:date="2021-10-09T14:41:00Z">
        <w:del w:id="2678" w:author="Yufeng" w:date="2021-10-10T18:00:00Z">
          <w:r w:rsidR="002E480F" w:rsidRPr="0038659B" w:rsidDel="00964DEA">
            <w:delText xml:space="preserve"> alterations of</w:delText>
          </w:r>
        </w:del>
      </w:ins>
      <w:ins w:id="2679" w:author="LIN, Yufeng" w:date="2021-09-23T14:13:00Z">
        <w:del w:id="2680" w:author="Yufeng" w:date="2021-10-10T18:00:00Z">
          <w:r w:rsidR="001145AC" w:rsidRPr="00755CC4" w:rsidDel="00964DEA">
            <w:rPr>
              <w:rPrChange w:id="2681" w:author="Yufeng" w:date="2021-10-10T17:48:00Z">
                <w:rPr>
                  <w:sz w:val="22"/>
                </w:rPr>
              </w:rPrChange>
            </w:rPr>
            <w:delText xml:space="preserve"> altered trend</w:delText>
          </w:r>
        </w:del>
      </w:ins>
      <w:ins w:id="2682" w:author="LIN, Yufeng" w:date="2021-09-23T14:14:00Z">
        <w:del w:id="2683" w:author="Yufeng" w:date="2021-10-10T18:00:00Z">
          <w:r w:rsidR="001145AC" w:rsidRPr="00755CC4" w:rsidDel="00964DEA">
            <w:rPr>
              <w:rPrChange w:id="2684" w:author="Yufeng" w:date="2021-10-10T17:48:00Z">
                <w:rPr>
                  <w:sz w:val="22"/>
                </w:rPr>
              </w:rPrChange>
            </w:rPr>
            <w:delText>s</w:delText>
          </w:r>
        </w:del>
      </w:ins>
      <w:ins w:id="2685" w:author="Lung Ngai TING" w:date="2021-10-09T14:40:00Z">
        <w:del w:id="2686" w:author="Yufeng" w:date="2021-10-10T18:00:00Z">
          <w:r w:rsidR="002E480F" w:rsidRPr="0038659B" w:rsidDel="00964DEA">
            <w:delText>int</w:delText>
          </w:r>
        </w:del>
      </w:ins>
      <w:ins w:id="2687" w:author="Lung Ngai TING" w:date="2021-10-09T14:41:00Z">
        <w:del w:id="2688" w:author="Yufeng" w:date="2021-10-10T18:00:00Z">
          <w:r w:rsidR="002E480F" w:rsidRPr="0038659B" w:rsidDel="00964DEA">
            <w:delText>er-fungal or fungal-bacterial correlation</w:delText>
          </w:r>
        </w:del>
      </w:ins>
      <w:ins w:id="2689" w:author="LIN, Yufeng" w:date="2021-09-23T14:14:00Z">
        <w:del w:id="2690" w:author="Yufeng" w:date="2021-10-10T18:00:00Z">
          <w:r w:rsidR="001145AC" w:rsidRPr="00755CC4" w:rsidDel="00964DEA">
            <w:rPr>
              <w:rPrChange w:id="2691" w:author="Yufeng" w:date="2021-10-10T17:48:00Z">
                <w:rPr>
                  <w:sz w:val="22"/>
                </w:rPr>
              </w:rPrChange>
            </w:rPr>
            <w:delText xml:space="preserve"> between the two stages</w:delText>
          </w:r>
        </w:del>
      </w:ins>
      <w:ins w:id="2692" w:author="Lung Ngai TING" w:date="2021-10-09T14:40:00Z">
        <w:del w:id="2693" w:author="Yufeng" w:date="2021-10-10T18:00:00Z">
          <w:r w:rsidR="002E480F" w:rsidRPr="0038659B" w:rsidDel="00964DEA">
            <w:delText>conditions</w:delText>
          </w:r>
        </w:del>
      </w:ins>
      <w:ins w:id="2694" w:author="LIN, Yufeng" w:date="2021-09-23T14:14:00Z">
        <w:del w:id="2695" w:author="Yufeng" w:date="2021-10-10T18:00:00Z">
          <w:r w:rsidR="001145AC" w:rsidRPr="00755CC4" w:rsidDel="00964DEA">
            <w:rPr>
              <w:rPrChange w:id="2696" w:author="Yufeng" w:date="2021-10-10T17:48:00Z">
                <w:rPr>
                  <w:sz w:val="22"/>
                </w:rPr>
              </w:rPrChange>
            </w:rPr>
            <w:delText>.</w:delText>
          </w:r>
        </w:del>
      </w:ins>
      <w:commentRangeEnd w:id="2520"/>
      <w:del w:id="2697" w:author="Yufeng" w:date="2021-10-10T18:00:00Z">
        <w:r w:rsidR="00D16CBC" w:rsidRPr="00E666DA" w:rsidDel="00964DEA">
          <w:rPr>
            <w:rStyle w:val="CommentReference"/>
            <w:sz w:val="24"/>
            <w:szCs w:val="24"/>
          </w:rPr>
          <w:commentReference w:id="2520"/>
        </w:r>
      </w:del>
      <w:ins w:id="2698" w:author="Yufeng" w:date="2021-10-10T17:59:00Z">
        <w:r w:rsidR="008010EB">
          <w:rPr>
            <w:rFonts w:eastAsiaTheme="minorEastAsia"/>
          </w:rPr>
          <w:t xml:space="preserve">The </w:t>
        </w:r>
      </w:ins>
      <w:ins w:id="2699" w:author="Yufeng" w:date="2021-10-10T18:00:00Z">
        <w:r w:rsidR="00964DEA">
          <w:rPr>
            <w:rFonts w:eastAsiaTheme="minorEastAsia"/>
          </w:rPr>
          <w:t>interactions between these selected features</w:t>
        </w:r>
        <w:r w:rsidR="00714D5F">
          <w:rPr>
            <w:rFonts w:eastAsiaTheme="minorEastAsia"/>
          </w:rPr>
          <w:t xml:space="preserve"> were clustered with affinity propagation </w:t>
        </w:r>
      </w:ins>
      <w:ins w:id="2700" w:author="Yufeng" w:date="2021-10-10T18:01:00Z">
        <w:r w:rsidR="00714D5F">
          <w:rPr>
            <w:rFonts w:eastAsiaTheme="minorEastAsia"/>
          </w:rPr>
          <w:t>clusters methodology</w:t>
        </w:r>
      </w:ins>
      <w:r w:rsidR="005C470B">
        <w:rPr>
          <w:rFonts w:eastAsiaTheme="minorEastAsia"/>
        </w:rPr>
        <w:fldChar w:fldCharType="begin"/>
      </w:r>
      <w:r w:rsidR="00FD106C">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Pr>
          <w:rFonts w:eastAsiaTheme="minorEastAsia"/>
        </w:rPr>
        <w:fldChar w:fldCharType="separate"/>
      </w:r>
      <w:r w:rsidR="00FD106C" w:rsidRPr="00FD106C">
        <w:rPr>
          <w:kern w:val="0"/>
          <w:vertAlign w:val="superscript"/>
        </w:rPr>
        <w:t>25</w:t>
      </w:r>
      <w:r w:rsidR="005C470B">
        <w:rPr>
          <w:rFonts w:eastAsiaTheme="minorEastAsia"/>
        </w:rPr>
        <w:fldChar w:fldCharType="end"/>
      </w:r>
      <w:ins w:id="2701" w:author="Yufeng" w:date="2021-10-10T18:01:00Z">
        <w:r w:rsidR="00714D5F">
          <w:rPr>
            <w:rFonts w:eastAsiaTheme="minorEastAsia"/>
          </w:rPr>
          <w:t>.</w:t>
        </w:r>
      </w:ins>
    </w:p>
    <w:p w14:paraId="1EED6E32" w14:textId="77777777" w:rsidR="00531B71" w:rsidRPr="0038659B" w:rsidRDefault="00531B71">
      <w:pPr>
        <w:pStyle w:val="title20825"/>
        <w:jc w:val="left"/>
        <w:rPr>
          <w:ins w:id="2702" w:author="Thomas Kwong" w:date="2021-09-22T22:12:00Z"/>
        </w:rPr>
        <w:pPrChange w:id="2703" w:author="Yufeng" w:date="2021-10-10T17:53:00Z">
          <w:pPr>
            <w:pStyle w:val="title20825"/>
          </w:pPr>
        </w:pPrChange>
      </w:pPr>
      <w:ins w:id="2704" w:author="Thomas Kwong" w:date="2021-09-22T22:12:00Z">
        <w:r w:rsidRPr="0038659B">
          <w:t>Additional validation experiments on cancer cell line</w:t>
        </w:r>
      </w:ins>
    </w:p>
    <w:p w14:paraId="15A93907" w14:textId="77777777" w:rsidR="00531B71" w:rsidRPr="00755CC4" w:rsidDel="00ED16E1" w:rsidRDefault="00531B71">
      <w:pPr>
        <w:jc w:val="left"/>
        <w:rPr>
          <w:ins w:id="2705" w:author="Thomas Kwong" w:date="2021-09-22T22:12:00Z"/>
          <w:del w:id="2706" w:author="Yufeng" w:date="2021-10-10T18:12:00Z"/>
          <w:rPrChange w:id="2707" w:author="Yufeng" w:date="2021-10-10T17:48:00Z">
            <w:rPr>
              <w:ins w:id="2708" w:author="Thomas Kwong" w:date="2021-09-22T22:12:00Z"/>
              <w:del w:id="2709" w:author="Yufeng" w:date="2021-10-10T18:12:00Z"/>
              <w:sz w:val="22"/>
            </w:rPr>
          </w:rPrChange>
        </w:rPr>
        <w:pPrChange w:id="2710" w:author="Yufeng" w:date="2021-10-10T17:53:00Z">
          <w:pPr/>
        </w:pPrChange>
      </w:pPr>
      <w:ins w:id="2711" w:author="Thomas Kwong" w:date="2021-09-22T22:12:00Z">
        <w:r w:rsidRPr="00755CC4">
          <w:rPr>
            <w:rPrChange w:id="2712" w:author="Yufeng" w:date="2021-10-10T17:48:00Z">
              <w:rPr>
                <w:sz w:val="22"/>
              </w:rPr>
            </w:rPrChange>
          </w:rPr>
          <w:t>TBA</w:t>
        </w:r>
      </w:ins>
    </w:p>
    <w:p w14:paraId="17FD7240" w14:textId="4C7AC66C" w:rsidR="00531B71" w:rsidRPr="00ED16E1" w:rsidDel="00ED16E1" w:rsidRDefault="00531B71">
      <w:pPr>
        <w:jc w:val="left"/>
        <w:rPr>
          <w:ins w:id="2713" w:author="Thomas Kwong" w:date="2021-09-22T22:12:00Z"/>
          <w:del w:id="2714" w:author="Yufeng" w:date="2021-10-10T18:12:00Z"/>
          <w:rFonts w:eastAsiaTheme="minorEastAsia"/>
          <w:rPrChange w:id="2715" w:author="Yufeng" w:date="2021-10-10T18:12:00Z">
            <w:rPr>
              <w:ins w:id="2716" w:author="Thomas Kwong" w:date="2021-09-22T22:12:00Z"/>
              <w:del w:id="2717" w:author="Yufeng" w:date="2021-10-10T18:12:00Z"/>
              <w:sz w:val="22"/>
            </w:rPr>
          </w:rPrChange>
        </w:rPr>
        <w:pPrChange w:id="2718" w:author="Yufeng" w:date="2021-10-10T17:53:00Z">
          <w:pPr/>
        </w:pPrChange>
      </w:pPr>
    </w:p>
    <w:p w14:paraId="7114B745" w14:textId="77777777" w:rsidR="00531B71" w:rsidRPr="00755CC4" w:rsidDel="00E15F7E" w:rsidRDefault="00531B71">
      <w:pPr>
        <w:widowControl/>
        <w:jc w:val="left"/>
        <w:rPr>
          <w:ins w:id="2719" w:author="Thomas Kwong" w:date="2021-09-22T22:12:00Z"/>
          <w:del w:id="2720" w:author="LIN, Yufeng" w:date="2021-09-28T14:02:00Z"/>
          <w:b/>
          <w:bCs/>
          <w:kern w:val="44"/>
          <w:u w:val="single"/>
          <w:rPrChange w:id="2721" w:author="Yufeng" w:date="2021-10-10T17:48:00Z">
            <w:rPr>
              <w:ins w:id="2722" w:author="Thomas Kwong" w:date="2021-09-22T22:12:00Z"/>
              <w:del w:id="2723" w:author="LIN, Yufeng" w:date="2021-09-28T14:02:00Z"/>
              <w:b/>
              <w:bCs/>
              <w:kern w:val="44"/>
              <w:sz w:val="22"/>
              <w:u w:val="single"/>
            </w:rPr>
          </w:rPrChange>
        </w:rPr>
        <w:pPrChange w:id="2724" w:author="Yufeng" w:date="2021-10-10T17:53:00Z">
          <w:pPr>
            <w:widowControl/>
          </w:pPr>
        </w:pPrChange>
      </w:pPr>
      <w:ins w:id="2725" w:author="Thomas Kwong" w:date="2021-09-22T22:12:00Z">
        <w:del w:id="2726" w:author="LIN, Yufeng" w:date="2021-09-28T14:02:00Z">
          <w:r w:rsidRPr="00755CC4" w:rsidDel="00E15F7E">
            <w:rPr>
              <w:rPrChange w:id="2727" w:author="Yufeng" w:date="2021-10-10T17:48:00Z">
                <w:rPr>
                  <w:sz w:val="22"/>
                </w:rPr>
              </w:rPrChange>
            </w:rPr>
            <w:br w:type="page"/>
          </w:r>
        </w:del>
      </w:ins>
    </w:p>
    <w:p w14:paraId="03558F9F" w14:textId="4EF21072" w:rsidR="00D9531B" w:rsidRPr="00755CC4" w:rsidRDefault="00D9531B">
      <w:pPr>
        <w:jc w:val="left"/>
        <w:rPr>
          <w:rPrChange w:id="2728" w:author="Yufeng" w:date="2021-10-10T17:48:00Z">
            <w:rPr>
              <w:sz w:val="22"/>
            </w:rPr>
          </w:rPrChange>
        </w:rPr>
        <w:pPrChange w:id="2729" w:author="Yufeng" w:date="2021-10-10T18:12:00Z">
          <w:pPr>
            <w:widowControl/>
            <w:jc w:val="left"/>
          </w:pPr>
        </w:pPrChange>
      </w:pPr>
    </w:p>
    <w:p w14:paraId="4C96E012" w14:textId="77777777" w:rsidR="00E15F7E" w:rsidRPr="00755CC4" w:rsidRDefault="00E15F7E" w:rsidP="002849C4">
      <w:pPr>
        <w:widowControl/>
        <w:jc w:val="left"/>
        <w:rPr>
          <w:ins w:id="2730" w:author="LIN, Yufeng" w:date="2021-09-28T14:02:00Z"/>
          <w:b/>
          <w:bCs/>
          <w:kern w:val="44"/>
          <w:u w:val="single"/>
          <w:rPrChange w:id="2731" w:author="Yufeng" w:date="2021-10-10T17:48:00Z">
            <w:rPr>
              <w:ins w:id="2732" w:author="LIN, Yufeng" w:date="2021-09-28T14:02:00Z"/>
              <w:b/>
              <w:bCs/>
              <w:kern w:val="44"/>
              <w:sz w:val="36"/>
              <w:szCs w:val="44"/>
              <w:u w:val="single"/>
            </w:rPr>
          </w:rPrChange>
        </w:rPr>
      </w:pPr>
      <w:ins w:id="2733" w:author="LIN, Yufeng" w:date="2021-09-28T14:02:00Z">
        <w:r w:rsidRPr="00E666DA">
          <w:br w:type="page"/>
        </w:r>
      </w:ins>
    </w:p>
    <w:p w14:paraId="455625F5" w14:textId="1CDC5ADF" w:rsidR="00D9531B" w:rsidRPr="00755CC4" w:rsidRDefault="00D9531B">
      <w:pPr>
        <w:pStyle w:val="title10831"/>
        <w:spacing w:line="480" w:lineRule="auto"/>
        <w:jc w:val="left"/>
        <w:rPr>
          <w:sz w:val="24"/>
          <w:szCs w:val="24"/>
          <w:rPrChange w:id="2734" w:author="Yufeng" w:date="2021-10-10T17:48:00Z">
            <w:rPr/>
          </w:rPrChange>
        </w:rPr>
        <w:pPrChange w:id="2735" w:author="Yufeng" w:date="2021-10-10T17:53:00Z">
          <w:pPr>
            <w:pStyle w:val="title10831"/>
          </w:pPr>
        </w:pPrChange>
      </w:pPr>
      <w:r w:rsidRPr="00755CC4">
        <w:rPr>
          <w:sz w:val="24"/>
          <w:szCs w:val="24"/>
          <w:rPrChange w:id="2736" w:author="Yufeng" w:date="2021-10-10T17:48:00Z">
            <w:rPr/>
          </w:rPrChange>
        </w:rPr>
        <w:lastRenderedPageBreak/>
        <w:t>Results</w:t>
      </w:r>
    </w:p>
    <w:p w14:paraId="43691899" w14:textId="3AE1BD1D" w:rsidR="00D9531B" w:rsidRPr="0038659B" w:rsidRDefault="007031A9">
      <w:pPr>
        <w:pStyle w:val="title20825"/>
        <w:jc w:val="left"/>
        <w:pPrChange w:id="2737" w:author="Yufeng" w:date="2021-10-10T17:53:00Z">
          <w:pPr>
            <w:pStyle w:val="title20825"/>
          </w:pPr>
        </w:pPrChange>
      </w:pPr>
      <w:del w:id="2738" w:author="LIN, Yufeng" w:date="2021-10-08T17:00:00Z">
        <w:r w:rsidRPr="0038659B">
          <w:delText>F</w:delText>
        </w:r>
        <w:r w:rsidR="00D9531B" w:rsidRPr="00755CC4">
          <w:delText xml:space="preserve">iltering and </w:delText>
        </w:r>
        <w:r w:rsidR="00D9531B" w:rsidRPr="00755CC4" w:rsidDel="006F07E5">
          <w:delText>p</w:delText>
        </w:r>
      </w:del>
      <w:ins w:id="2739" w:author="LIN, Yufeng" w:date="2021-10-08T17:00:00Z">
        <w:r w:rsidR="00C0229F" w:rsidRPr="0038659B">
          <w:t xml:space="preserve">Data pre-processing </w:t>
        </w:r>
      </w:ins>
      <w:ins w:id="2740" w:author="LIN, Yufeng" w:date="2021-10-08T17:01:00Z">
        <w:r w:rsidR="00DC0A79" w:rsidRPr="0038659B">
          <w:t xml:space="preserve">of metagenomic datasets </w:t>
        </w:r>
      </w:ins>
      <w:del w:id="2741" w:author="LIN, Yufeng" w:date="2021-10-08T17:00:00Z">
        <w:r w:rsidR="00D9531B" w:rsidRPr="00755CC4" w:rsidDel="00C0229F">
          <w:delText>re</w:delText>
        </w:r>
        <w:r w:rsidR="00D9531B" w:rsidRPr="00755CC4">
          <w:delText xml:space="preserve">-processing of a large population from various regions </w:delText>
        </w:r>
      </w:del>
      <w:r w:rsidR="00D9531B" w:rsidRPr="00755CC4">
        <w:t xml:space="preserve">for </w:t>
      </w:r>
      <w:del w:id="2742" w:author="LIN, Yufeng" w:date="2021-10-08T17:08:00Z">
        <w:r w:rsidR="00D9531B" w:rsidRPr="00755CC4">
          <w:delText xml:space="preserve">the </w:delText>
        </w:r>
      </w:del>
      <w:del w:id="2743" w:author="LIN, Yufeng" w:date="2021-09-28T13:00:00Z">
        <w:r w:rsidR="00FA35F2" w:rsidRPr="00755CC4" w:rsidDel="00E06A91">
          <w:delText>micro-eukaryotic</w:delText>
        </w:r>
      </w:del>
      <w:del w:id="2744" w:author="LIN, Yufeng" w:date="2021-10-08T17:08:00Z">
        <w:r w:rsidR="00D9531B" w:rsidRPr="00755CC4">
          <w:delText xml:space="preserve"> meta-analysis</w:delText>
        </w:r>
      </w:del>
      <w:ins w:id="2745" w:author="LIN, Yufeng" w:date="2021-10-08T17:08:00Z">
        <w:r w:rsidR="00093ED9" w:rsidRPr="0038659B">
          <w:t>studying the associations between mycobiome and CRC</w:t>
        </w:r>
      </w:ins>
    </w:p>
    <w:p w14:paraId="31E17AA0" w14:textId="4803661C" w:rsidR="00D9531B" w:rsidRPr="00755CC4" w:rsidRDefault="007031A9">
      <w:pPr>
        <w:jc w:val="left"/>
        <w:rPr>
          <w:rPrChange w:id="2746" w:author="Yufeng" w:date="2021-10-10T17:48:00Z">
            <w:rPr>
              <w:sz w:val="22"/>
            </w:rPr>
          </w:rPrChange>
        </w:rPr>
        <w:pPrChange w:id="2747" w:author="Yufeng" w:date="2021-10-10T17:53:00Z">
          <w:pPr/>
        </w:pPrChange>
      </w:pPr>
      <w:commentRangeStart w:id="2748"/>
      <w:commentRangeStart w:id="2749"/>
      <w:del w:id="2750" w:author="LIN, Yufeng" w:date="2021-09-21T09:52:00Z">
        <w:r w:rsidRPr="00755CC4" w:rsidDel="008125F9">
          <w:rPr>
            <w:rPrChange w:id="2751" w:author="Yufeng" w:date="2021-10-10T17:48:00Z">
              <w:rPr>
                <w:sz w:val="22"/>
              </w:rPr>
            </w:rPrChange>
          </w:rPr>
          <w:delText>E</w:delText>
        </w:r>
        <w:r w:rsidR="00D9531B" w:rsidRPr="00755CC4" w:rsidDel="008125F9">
          <w:rPr>
            <w:rPrChange w:id="2752" w:author="Yufeng" w:date="2021-10-10T17:48:00Z">
              <w:rPr>
                <w:sz w:val="22"/>
              </w:rPr>
            </w:rPrChange>
          </w:rPr>
          <w:delText>ight published fecal shotgun metagenomics cohorts and o</w:delText>
        </w:r>
      </w:del>
      <w:ins w:id="2753" w:author="Thomas Kwong" w:date="2021-09-12T16:46:00Z">
        <w:del w:id="2754" w:author="LIN, Yufeng" w:date="2021-09-21T09:52:00Z">
          <w:r w:rsidRPr="00755CC4" w:rsidDel="008125F9">
            <w:rPr>
              <w:rPrChange w:id="2755" w:author="Yufeng" w:date="2021-10-10T17:48:00Z">
                <w:rPr>
                  <w:sz w:val="22"/>
                </w:rPr>
              </w:rPrChange>
            </w:rPr>
            <w:delText xml:space="preserve">ur recently completed </w:delText>
          </w:r>
        </w:del>
      </w:ins>
      <w:del w:id="2756" w:author="LIN, Yufeng" w:date="2021-09-21T09:52:00Z">
        <w:r w:rsidR="00D9531B" w:rsidRPr="00755CC4" w:rsidDel="008125F9">
          <w:rPr>
            <w:rPrChange w:id="2757" w:author="Yufeng" w:date="2021-10-10T17:48:00Z">
              <w:rPr>
                <w:sz w:val="22"/>
              </w:rPr>
            </w:rPrChange>
          </w:rPr>
          <w:delText>ne indoor cohort</w:delText>
        </w:r>
      </w:del>
      <w:ins w:id="2758" w:author="Thomas Kwong" w:date="2021-09-12T16:46:00Z">
        <w:del w:id="2759" w:author="LIN, Yufeng" w:date="2021-09-21T09:52:00Z">
          <w:r w:rsidRPr="00755CC4" w:rsidDel="008125F9">
            <w:rPr>
              <w:rPrChange w:id="2760" w:author="Yufeng" w:date="2021-10-10T17:48:00Z">
                <w:rPr>
                  <w:sz w:val="22"/>
                </w:rPr>
              </w:rPrChange>
            </w:rPr>
            <w:delText xml:space="preserve"> (unpublis</w:delText>
          </w:r>
        </w:del>
      </w:ins>
      <w:ins w:id="2761" w:author="Thomas Kwong" w:date="2021-09-12T16:47:00Z">
        <w:del w:id="2762" w:author="LIN, Yufeng" w:date="2021-09-21T09:52:00Z">
          <w:r w:rsidRPr="00755CC4" w:rsidDel="008125F9">
            <w:rPr>
              <w:rPrChange w:id="2763" w:author="Yufeng" w:date="2021-10-10T17:48:00Z">
                <w:rPr>
                  <w:sz w:val="22"/>
                </w:rPr>
              </w:rPrChange>
            </w:rPr>
            <w:delText>h</w:delText>
          </w:r>
        </w:del>
      </w:ins>
      <w:ins w:id="2764" w:author="Thomas Kwong" w:date="2021-09-12T16:46:00Z">
        <w:del w:id="2765" w:author="LIN, Yufeng" w:date="2021-09-21T09:52:00Z">
          <w:r w:rsidRPr="00755CC4" w:rsidDel="008125F9">
            <w:rPr>
              <w:rPrChange w:id="2766" w:author="Yufeng" w:date="2021-10-10T17:48:00Z">
                <w:rPr>
                  <w:sz w:val="22"/>
                </w:rPr>
              </w:rPrChange>
            </w:rPr>
            <w:delText>ed)</w:delText>
          </w:r>
        </w:del>
      </w:ins>
      <w:del w:id="2767" w:author="LIN, Yufeng" w:date="2021-09-21T09:52:00Z">
        <w:r w:rsidR="00D9531B" w:rsidRPr="00755CC4" w:rsidDel="008125F9">
          <w:rPr>
            <w:rPrChange w:id="2768" w:author="Yufeng" w:date="2021-10-10T17:48:00Z">
              <w:rPr>
                <w:sz w:val="22"/>
              </w:rPr>
            </w:rPrChange>
          </w:rPr>
          <w:delText xml:space="preserve"> were included</w:delText>
        </w:r>
        <w:r w:rsidRPr="00755CC4" w:rsidDel="008125F9">
          <w:rPr>
            <w:rPrChange w:id="2769" w:author="Yufeng" w:date="2021-10-10T17:48:00Z">
              <w:rPr>
                <w:sz w:val="22"/>
              </w:rPr>
            </w:rPrChange>
          </w:rPr>
          <w:delText xml:space="preserve"> in this meta-analysis </w:delText>
        </w:r>
        <w:r w:rsidRPr="00755CC4" w:rsidDel="008125F9">
          <w:rPr>
            <w:rPrChange w:id="2770" w:author="Yufeng" w:date="2021-10-10T17:48:00Z">
              <w:rPr>
                <w:sz w:val="22"/>
              </w:rPr>
            </w:rPrChange>
          </w:rPr>
          <w:fldChar w:fldCharType="begin"/>
        </w:r>
        <w:r w:rsidR="00422C33" w:rsidRPr="00755CC4" w:rsidDel="008125F9">
          <w:rPr>
            <w:rPrChange w:id="2771" w:author="Yufeng" w:date="2021-10-10T17:48:00Z">
              <w:rPr>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55CC4" w:rsidDel="008125F9">
          <w:rPr>
            <w:rPrChange w:id="2772" w:author="Yufeng" w:date="2021-10-10T17:48:00Z">
              <w:rPr>
                <w:sz w:val="22"/>
              </w:rPr>
            </w:rPrChange>
          </w:rPr>
          <w:fldChar w:fldCharType="separate"/>
        </w:r>
        <w:r w:rsidR="00422C33" w:rsidRPr="00755CC4" w:rsidDel="008125F9">
          <w:rPr>
            <w:kern w:val="0"/>
            <w:vertAlign w:val="superscript"/>
            <w:rPrChange w:id="2773" w:author="Yufeng" w:date="2021-10-10T17:48:00Z">
              <w:rPr>
                <w:kern w:val="0"/>
                <w:sz w:val="22"/>
                <w:vertAlign w:val="superscript"/>
              </w:rPr>
            </w:rPrChange>
          </w:rPr>
          <w:delText>6,7,15–20</w:delText>
        </w:r>
        <w:r w:rsidRPr="00755CC4" w:rsidDel="008125F9">
          <w:rPr>
            <w:rPrChange w:id="2774" w:author="Yufeng" w:date="2021-10-10T17:48:00Z">
              <w:rPr>
                <w:sz w:val="22"/>
              </w:rPr>
            </w:rPrChange>
          </w:rPr>
          <w:fldChar w:fldCharType="end"/>
        </w:r>
        <w:r w:rsidR="00D9531B" w:rsidRPr="00755CC4" w:rsidDel="008125F9">
          <w:rPr>
            <w:rPrChange w:id="2775" w:author="Yufeng" w:date="2021-10-10T17:48:00Z">
              <w:rPr>
                <w:sz w:val="22"/>
              </w:rPr>
            </w:rPrChange>
          </w:rPr>
          <w:delText>. All published datasets contain</w:delText>
        </w:r>
      </w:del>
      <w:ins w:id="2776" w:author="Thomas Kwong" w:date="2021-09-12T16:48:00Z">
        <w:del w:id="2777" w:author="LIN, Yufeng" w:date="2021-09-21T09:52:00Z">
          <w:r w:rsidR="00177C66" w:rsidRPr="00755CC4" w:rsidDel="008125F9">
            <w:rPr>
              <w:rPrChange w:id="2778" w:author="Yufeng" w:date="2021-10-10T17:48:00Z">
                <w:rPr>
                  <w:sz w:val="22"/>
                </w:rPr>
              </w:rPrChange>
            </w:rPr>
            <w:delText>ed</w:delText>
          </w:r>
        </w:del>
      </w:ins>
      <w:del w:id="2779" w:author="LIN, Yufeng" w:date="2021-09-21T09:52:00Z">
        <w:r w:rsidR="00D9531B" w:rsidRPr="00755CC4" w:rsidDel="008125F9">
          <w:rPr>
            <w:rPrChange w:id="2780" w:author="Yufeng" w:date="2021-10-10T17:48:00Z">
              <w:rPr>
                <w:sz w:val="22"/>
              </w:rPr>
            </w:rPrChange>
          </w:rPr>
          <w:delText xml:space="preserve"> at least two </w:delText>
        </w:r>
      </w:del>
      <w:ins w:id="2781" w:author="Thomas Kwong" w:date="2021-09-12T16:50:00Z">
        <w:del w:id="2782" w:author="LIN, Yufeng" w:date="2021-09-21T09:52:00Z">
          <w:r w:rsidR="00177C66" w:rsidRPr="00755CC4" w:rsidDel="008125F9">
            <w:rPr>
              <w:rPrChange w:id="2783" w:author="Yufeng" w:date="2021-10-10T17:48:00Z">
                <w:rPr>
                  <w:sz w:val="22"/>
                </w:rPr>
              </w:rPrChange>
            </w:rPr>
            <w:delText>groups</w:delText>
          </w:r>
        </w:del>
      </w:ins>
      <w:del w:id="2784" w:author="LIN, Yufeng" w:date="2021-09-21T09:52:00Z">
        <w:r w:rsidR="00D9531B" w:rsidRPr="00755CC4" w:rsidDel="008125F9">
          <w:rPr>
            <w:rPrChange w:id="2785" w:author="Yufeng" w:date="2021-10-10T17:48:00Z">
              <w:rPr>
                <w:sz w:val="22"/>
              </w:rPr>
            </w:rPrChange>
          </w:rPr>
          <w:delText>stages, CRC patients and healthy individuals; five published encompass the adenoma patients</w:delText>
        </w:r>
        <w:r w:rsidR="00D9531B" w:rsidRPr="00755CC4" w:rsidDel="008125F9">
          <w:rPr>
            <w:rPrChange w:id="2786" w:author="Yufeng" w:date="2021-10-10T17:48:00Z">
              <w:rPr>
                <w:sz w:val="22"/>
              </w:rPr>
            </w:rPrChange>
          </w:rPr>
          <w:fldChar w:fldCharType="begin"/>
        </w:r>
        <w:r w:rsidR="00422C33" w:rsidRPr="00755CC4" w:rsidDel="008125F9">
          <w:rPr>
            <w:rPrChange w:id="2787" w:author="Yufeng" w:date="2021-10-10T17:48:00Z">
              <w:rPr>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55CC4" w:rsidDel="008125F9">
          <w:rPr>
            <w:rPrChange w:id="2788" w:author="Yufeng" w:date="2021-10-10T17:48:00Z">
              <w:rPr>
                <w:sz w:val="22"/>
              </w:rPr>
            </w:rPrChange>
          </w:rPr>
          <w:fldChar w:fldCharType="separate"/>
        </w:r>
        <w:r w:rsidR="00422C33" w:rsidRPr="00755CC4" w:rsidDel="008125F9">
          <w:rPr>
            <w:kern w:val="0"/>
            <w:vertAlign w:val="superscript"/>
            <w:rPrChange w:id="2789" w:author="Yufeng" w:date="2021-10-10T17:48:00Z">
              <w:rPr>
                <w:kern w:val="0"/>
                <w:sz w:val="22"/>
                <w:vertAlign w:val="superscript"/>
              </w:rPr>
            </w:rPrChange>
          </w:rPr>
          <w:delText>7,15,16,19,20</w:delText>
        </w:r>
        <w:r w:rsidR="00D9531B" w:rsidRPr="00755CC4" w:rsidDel="008125F9">
          <w:rPr>
            <w:rPrChange w:id="2790" w:author="Yufeng" w:date="2021-10-10T17:48:00Z">
              <w:rPr>
                <w:sz w:val="22"/>
              </w:rPr>
            </w:rPrChange>
          </w:rPr>
          <w:fldChar w:fldCharType="end"/>
        </w:r>
        <w:r w:rsidR="00D9531B" w:rsidRPr="00755CC4" w:rsidDel="008125F9">
          <w:rPr>
            <w:rPrChange w:id="2791" w:author="Yufeng" w:date="2021-10-10T17:48:00Z">
              <w:rPr>
                <w:sz w:val="22"/>
              </w:rPr>
            </w:rPrChange>
          </w:rPr>
          <w:delText xml:space="preserve"> (</w:delText>
        </w:r>
        <w:commentRangeStart w:id="2792"/>
        <w:commentRangeStart w:id="2793"/>
        <w:r w:rsidR="00D9531B" w:rsidRPr="00755CC4" w:rsidDel="008125F9">
          <w:rPr>
            <w:rPrChange w:id="2794" w:author="Yufeng" w:date="2021-10-10T17:48:00Z">
              <w:rPr>
                <w:sz w:val="22"/>
              </w:rPr>
            </w:rPrChange>
          </w:rPr>
          <w:delText xml:space="preserve">table </w:delText>
        </w:r>
        <w:commentRangeEnd w:id="2792"/>
        <w:r w:rsidR="00D9531B" w:rsidRPr="00755CC4" w:rsidDel="008125F9">
          <w:rPr>
            <w:rStyle w:val="CommentReference"/>
            <w:sz w:val="24"/>
            <w:szCs w:val="24"/>
            <w:rPrChange w:id="2795" w:author="Yufeng" w:date="2021-10-10T17:48:00Z">
              <w:rPr>
                <w:rStyle w:val="CommentReference"/>
                <w:sz w:val="22"/>
                <w:szCs w:val="22"/>
              </w:rPr>
            </w:rPrChange>
          </w:rPr>
          <w:commentReference w:id="2792"/>
        </w:r>
        <w:r w:rsidR="00D9531B" w:rsidRPr="00755CC4" w:rsidDel="008125F9">
          <w:rPr>
            <w:rPrChange w:id="2796" w:author="Yufeng" w:date="2021-10-10T17:48:00Z">
              <w:rPr>
                <w:sz w:val="22"/>
              </w:rPr>
            </w:rPrChange>
          </w:rPr>
          <w:delText xml:space="preserve">1 and Supplementary </w:delText>
        </w:r>
        <w:commentRangeStart w:id="2797"/>
        <w:r w:rsidR="00D9531B" w:rsidRPr="00755CC4" w:rsidDel="008125F9">
          <w:rPr>
            <w:rPrChange w:id="2798" w:author="Yufeng" w:date="2021-10-10T17:48:00Z">
              <w:rPr>
                <w:sz w:val="22"/>
              </w:rPr>
            </w:rPrChange>
          </w:rPr>
          <w:delText xml:space="preserve">Table </w:delText>
        </w:r>
        <w:commentRangeEnd w:id="2797"/>
        <w:r w:rsidR="00D9531B" w:rsidRPr="00755CC4" w:rsidDel="008125F9">
          <w:rPr>
            <w:rStyle w:val="CommentReference"/>
            <w:sz w:val="24"/>
            <w:szCs w:val="24"/>
            <w:rPrChange w:id="2799" w:author="Yufeng" w:date="2021-10-10T17:48:00Z">
              <w:rPr>
                <w:rStyle w:val="CommentReference"/>
                <w:sz w:val="22"/>
                <w:szCs w:val="22"/>
              </w:rPr>
            </w:rPrChange>
          </w:rPr>
          <w:commentReference w:id="2797"/>
        </w:r>
        <w:r w:rsidR="00D9531B" w:rsidRPr="00755CC4" w:rsidDel="008125F9">
          <w:rPr>
            <w:rPrChange w:id="2800" w:author="Yufeng" w:date="2021-10-10T17:48:00Z">
              <w:rPr>
                <w:sz w:val="22"/>
              </w:rPr>
            </w:rPrChange>
          </w:rPr>
          <w:delText xml:space="preserve">1). </w:delText>
        </w:r>
        <w:commentRangeEnd w:id="2793"/>
        <w:r w:rsidR="00177C66" w:rsidRPr="00755CC4" w:rsidDel="008125F9">
          <w:rPr>
            <w:rStyle w:val="CommentReference"/>
            <w:sz w:val="24"/>
            <w:szCs w:val="24"/>
            <w:rPrChange w:id="2801" w:author="Yufeng" w:date="2021-10-10T17:48:00Z">
              <w:rPr>
                <w:rStyle w:val="CommentReference"/>
              </w:rPr>
            </w:rPrChange>
          </w:rPr>
          <w:commentReference w:id="2793"/>
        </w:r>
        <w:r w:rsidR="00D9531B" w:rsidRPr="00755CC4" w:rsidDel="008125F9">
          <w:rPr>
            <w:rPrChange w:id="2802" w:author="Yufeng" w:date="2021-10-10T17:48:00Z">
              <w:rPr>
                <w:sz w:val="22"/>
              </w:rPr>
            </w:rPrChange>
          </w:rPr>
          <w:delText>Our indoor cohort was generated with the new fecal metagenomic data from samples collected in Hong Kong from 2009 to 2012. Even though a subset of samples from this patient collective was published previously</w:delText>
        </w:r>
        <w:r w:rsidR="00D9531B" w:rsidRPr="00755CC4" w:rsidDel="008125F9">
          <w:rPr>
            <w:rPrChange w:id="2803" w:author="Yufeng" w:date="2021-10-10T17:48:00Z">
              <w:rPr>
                <w:sz w:val="22"/>
              </w:rPr>
            </w:rPrChange>
          </w:rPr>
          <w:fldChar w:fldCharType="begin"/>
        </w:r>
        <w:r w:rsidR="00422C33" w:rsidRPr="00755CC4" w:rsidDel="008125F9">
          <w:rPr>
            <w:rPrChange w:id="2804" w:author="Yufeng" w:date="2021-10-10T17:48:00Z">
              <w:rPr>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55CC4" w:rsidDel="008125F9">
          <w:rPr>
            <w:rPrChange w:id="2805" w:author="Yufeng" w:date="2021-10-10T17:48:00Z">
              <w:rPr>
                <w:sz w:val="22"/>
              </w:rPr>
            </w:rPrChange>
          </w:rPr>
          <w:fldChar w:fldCharType="separate"/>
        </w:r>
        <w:r w:rsidR="00422C33" w:rsidRPr="00755CC4" w:rsidDel="008125F9">
          <w:rPr>
            <w:kern w:val="0"/>
            <w:vertAlign w:val="superscript"/>
            <w:rPrChange w:id="2806" w:author="Yufeng" w:date="2021-10-10T17:48:00Z">
              <w:rPr>
                <w:kern w:val="0"/>
                <w:sz w:val="22"/>
                <w:vertAlign w:val="superscript"/>
              </w:rPr>
            </w:rPrChange>
          </w:rPr>
          <w:delText>14</w:delText>
        </w:r>
        <w:r w:rsidR="00D9531B" w:rsidRPr="00755CC4" w:rsidDel="008125F9">
          <w:rPr>
            <w:rPrChange w:id="2807" w:author="Yufeng" w:date="2021-10-10T17:48:00Z">
              <w:rPr>
                <w:sz w:val="22"/>
              </w:rPr>
            </w:rPrChange>
          </w:rPr>
          <w:fldChar w:fldCharType="end"/>
        </w:r>
        <w:r w:rsidR="00D9531B" w:rsidRPr="00755CC4" w:rsidDel="008125F9">
          <w:rPr>
            <w:rPrChange w:id="2808" w:author="Yufeng" w:date="2021-10-10T17:48:00Z">
              <w:rPr>
                <w:sz w:val="22"/>
              </w:rPr>
            </w:rPrChange>
          </w:rPr>
          <w:delText xml:space="preserve">, we have added complete follow-up clinical information (see Supplementary </w:delText>
        </w:r>
        <w:commentRangeStart w:id="2809"/>
        <w:r w:rsidR="00D9531B" w:rsidRPr="00755CC4" w:rsidDel="008125F9">
          <w:rPr>
            <w:rPrChange w:id="2810" w:author="Yufeng" w:date="2021-10-10T17:48:00Z">
              <w:rPr>
                <w:sz w:val="22"/>
              </w:rPr>
            </w:rPrChange>
          </w:rPr>
          <w:delText xml:space="preserve">Table </w:delText>
        </w:r>
        <w:commentRangeEnd w:id="2809"/>
        <w:r w:rsidR="00D9531B" w:rsidRPr="00755CC4" w:rsidDel="008125F9">
          <w:rPr>
            <w:rStyle w:val="CommentReference"/>
            <w:sz w:val="24"/>
            <w:szCs w:val="24"/>
            <w:rPrChange w:id="2811" w:author="Yufeng" w:date="2021-10-10T17:48:00Z">
              <w:rPr>
                <w:rStyle w:val="CommentReference"/>
                <w:sz w:val="22"/>
                <w:szCs w:val="22"/>
              </w:rPr>
            </w:rPrChange>
          </w:rPr>
          <w:commentReference w:id="2809"/>
        </w:r>
        <w:r w:rsidR="00D9531B" w:rsidRPr="00755CC4" w:rsidDel="008125F9">
          <w:rPr>
            <w:rPrChange w:id="2812" w:author="Yufeng" w:date="2021-10-10T17:48:00Z">
              <w:rPr>
                <w:sz w:val="22"/>
              </w:rPr>
            </w:rPrChange>
          </w:rPr>
          <w:delText xml:space="preserve">2 and </w:delText>
        </w:r>
        <w:commentRangeStart w:id="2813"/>
        <w:r w:rsidR="00D9531B" w:rsidRPr="00755CC4" w:rsidDel="008125F9">
          <w:rPr>
            <w:rPrChange w:id="2814" w:author="Yufeng" w:date="2021-10-10T17:48:00Z">
              <w:rPr>
                <w:sz w:val="22"/>
              </w:rPr>
            </w:rPrChange>
          </w:rPr>
          <w:delText>Methods</w:delText>
        </w:r>
        <w:commentRangeEnd w:id="2813"/>
        <w:r w:rsidR="00D9531B" w:rsidRPr="00755CC4" w:rsidDel="008125F9">
          <w:rPr>
            <w:rStyle w:val="CommentReference"/>
            <w:sz w:val="24"/>
            <w:szCs w:val="24"/>
            <w:rPrChange w:id="2815" w:author="Yufeng" w:date="2021-10-10T17:48:00Z">
              <w:rPr>
                <w:rStyle w:val="CommentReference"/>
                <w:sz w:val="22"/>
                <w:szCs w:val="22"/>
              </w:rPr>
            </w:rPrChange>
          </w:rPr>
          <w:commentReference w:id="2813"/>
        </w:r>
        <w:r w:rsidR="00D9531B" w:rsidRPr="00755CC4" w:rsidDel="008125F9">
          <w:rPr>
            <w:rPrChange w:id="2816" w:author="Yufeng" w:date="2021-10-10T17:48:00Z">
              <w:rPr>
                <w:sz w:val="22"/>
              </w:rPr>
            </w:rPrChange>
          </w:rPr>
          <w:delText xml:space="preserve">). These nine studies were organized from eight countries and various sampling procedures, sample storage, and DNA extraction protocols. </w:delText>
        </w:r>
        <w:commentRangeEnd w:id="2748"/>
        <w:r w:rsidR="00177C66" w:rsidRPr="00755CC4" w:rsidDel="008125F9">
          <w:rPr>
            <w:rStyle w:val="CommentReference"/>
            <w:sz w:val="24"/>
            <w:szCs w:val="24"/>
            <w:rPrChange w:id="2817" w:author="Yufeng" w:date="2021-10-10T17:48:00Z">
              <w:rPr>
                <w:rStyle w:val="CommentReference"/>
              </w:rPr>
            </w:rPrChange>
          </w:rPr>
          <w:commentReference w:id="2748"/>
        </w:r>
      </w:del>
      <w:commentRangeEnd w:id="2749"/>
      <w:r w:rsidR="008125F9" w:rsidRPr="00755CC4">
        <w:rPr>
          <w:rStyle w:val="CommentReference"/>
          <w:sz w:val="24"/>
          <w:szCs w:val="24"/>
          <w:rPrChange w:id="2818" w:author="Yufeng" w:date="2021-10-10T17:48:00Z">
            <w:rPr>
              <w:rStyle w:val="CommentReference"/>
            </w:rPr>
          </w:rPrChange>
        </w:rPr>
        <w:commentReference w:id="2749"/>
      </w:r>
      <w:del w:id="2819" w:author="Thomas Kwong" w:date="2021-09-12T16:54:00Z">
        <w:r w:rsidR="00D9531B" w:rsidRPr="00755CC4" w:rsidDel="00177C66">
          <w:rPr>
            <w:rPrChange w:id="2820" w:author="Yufeng" w:date="2021-10-10T17:48:00Z">
              <w:rPr>
                <w:sz w:val="22"/>
              </w:rPr>
            </w:rPrChange>
          </w:rPr>
          <w:delText>In the beginning,</w:delText>
        </w:r>
      </w:del>
      <w:ins w:id="2821" w:author="nick ting" w:date="2021-09-27T13:08:00Z">
        <w:r w:rsidR="00A31D49" w:rsidRPr="00755CC4">
          <w:rPr>
            <w:rPrChange w:id="2822" w:author="Yufeng" w:date="2021-10-10T17:48:00Z">
              <w:rPr>
                <w:sz w:val="22"/>
              </w:rPr>
            </w:rPrChange>
          </w:rPr>
          <w:t xml:space="preserve">We collected shotgun metagenomic sequencing data from </w:t>
        </w:r>
        <w:del w:id="2823" w:author="LIN, Yufeng" w:date="2021-10-08T16:46:00Z">
          <w:r w:rsidR="00A31D49" w:rsidRPr="00755CC4">
            <w:rPr>
              <w:rPrChange w:id="2824" w:author="Yufeng" w:date="2021-10-10T17:48:00Z">
                <w:rPr>
                  <w:sz w:val="22"/>
                </w:rPr>
              </w:rPrChange>
            </w:rPr>
            <w:delText>eight</w:delText>
          </w:r>
        </w:del>
      </w:ins>
      <w:ins w:id="2825" w:author="LIN, Yufeng" w:date="2021-10-08T16:46:00Z">
        <w:r w:rsidR="000E6ADD" w:rsidRPr="0038659B">
          <w:t>night</w:t>
        </w:r>
      </w:ins>
      <w:ins w:id="2826" w:author="nick ting" w:date="2021-09-27T13:08:00Z">
        <w:r w:rsidR="00A31D49" w:rsidRPr="00755CC4">
          <w:rPr>
            <w:rPrChange w:id="2827" w:author="Yufeng" w:date="2021-10-10T17:48:00Z">
              <w:rPr>
                <w:sz w:val="22"/>
              </w:rPr>
            </w:rPrChange>
          </w:rPr>
          <w:t xml:space="preserve"> cohorts</w:t>
        </w:r>
        <w:del w:id="2828" w:author="LIN, Yufeng" w:date="2021-10-08T16:46:00Z">
          <w:r w:rsidR="00A31D49" w:rsidRPr="00755CC4">
            <w:rPr>
              <w:rPrChange w:id="2829" w:author="Yufeng" w:date="2021-10-10T17:48:00Z">
                <w:rPr>
                  <w:sz w:val="22"/>
                </w:rPr>
              </w:rPrChange>
            </w:rPr>
            <w:delText xml:space="preserve">: </w:delText>
          </w:r>
        </w:del>
      </w:ins>
      <w:ins w:id="2830" w:author="nick ting" w:date="2021-09-27T13:09:00Z">
        <w:del w:id="2831" w:author="LIN, Yufeng" w:date="2021-10-08T16:46:00Z">
          <w:r w:rsidR="00A31D49" w:rsidRPr="00755CC4">
            <w:rPr>
              <w:rPrChange w:id="2832" w:author="Yufeng" w:date="2021-10-10T17:48:00Z">
                <w:rPr>
                  <w:sz w:val="22"/>
                </w:rPr>
              </w:rPrChange>
            </w:rPr>
            <w:delText>xxx</w:delText>
          </w:r>
        </w:del>
        <w:r w:rsidR="00A31D49" w:rsidRPr="00755CC4">
          <w:rPr>
            <w:rPrChange w:id="2833" w:author="Yufeng" w:date="2021-10-10T17:48:00Z">
              <w:rPr>
                <w:sz w:val="22"/>
              </w:rPr>
            </w:rPrChange>
          </w:rPr>
          <w:t xml:space="preserve">. </w:t>
        </w:r>
      </w:ins>
      <w:del w:id="2834" w:author="nick ting" w:date="2021-09-27T13:08:00Z">
        <w:r w:rsidR="00D9531B" w:rsidRPr="00755CC4" w:rsidDel="00A31D49">
          <w:rPr>
            <w:rPrChange w:id="2835" w:author="Yufeng" w:date="2021-10-10T17:48:00Z">
              <w:rPr>
                <w:sz w:val="22"/>
              </w:rPr>
            </w:rPrChange>
          </w:rPr>
          <w:delText xml:space="preserve"> </w:delText>
        </w:r>
      </w:del>
      <w:del w:id="2836" w:author="LIN, Yufeng" w:date="2021-09-21T09:56:00Z">
        <w:r w:rsidR="00D9531B" w:rsidRPr="00755CC4" w:rsidDel="008125F9">
          <w:rPr>
            <w:rPrChange w:id="2837" w:author="Yufeng" w:date="2021-10-10T17:48:00Z">
              <w:rPr>
                <w:sz w:val="22"/>
              </w:rPr>
            </w:rPrChange>
          </w:rPr>
          <w:delText xml:space="preserve">all </w:delText>
        </w:r>
      </w:del>
      <w:ins w:id="2838" w:author="LIN, Yufeng" w:date="2021-09-21T09:56:00Z">
        <w:r w:rsidR="008125F9" w:rsidRPr="00755CC4">
          <w:rPr>
            <w:rPrChange w:id="2839" w:author="Yufeng" w:date="2021-10-10T17:48:00Z">
              <w:rPr>
                <w:sz w:val="22"/>
              </w:rPr>
            </w:rPrChange>
          </w:rPr>
          <w:t>All</w:t>
        </w:r>
      </w:ins>
      <w:ins w:id="2840" w:author="nick ting" w:date="2021-09-25T00:50:00Z">
        <w:r w:rsidR="00370ECF" w:rsidRPr="00755CC4">
          <w:rPr>
            <w:rPrChange w:id="2841" w:author="Yufeng" w:date="2021-10-10T17:48:00Z">
              <w:rPr>
                <w:sz w:val="22"/>
              </w:rPr>
            </w:rPrChange>
          </w:rPr>
          <w:t xml:space="preserve"> the</w:t>
        </w:r>
      </w:ins>
      <w:ins w:id="2842" w:author="LIN, Yufeng" w:date="2021-09-21T09:56:00Z">
        <w:r w:rsidR="008125F9" w:rsidRPr="00755CC4">
          <w:rPr>
            <w:rPrChange w:id="2843" w:author="Yufeng" w:date="2021-10-10T17:48:00Z">
              <w:rPr>
                <w:sz w:val="22"/>
              </w:rPr>
            </w:rPrChange>
          </w:rPr>
          <w:t xml:space="preserve"> </w:t>
        </w:r>
      </w:ins>
      <w:r w:rsidR="00D9531B" w:rsidRPr="00755CC4">
        <w:rPr>
          <w:rPrChange w:id="2844" w:author="Yufeng" w:date="2021-10-10T17:48:00Z">
            <w:rPr>
              <w:sz w:val="22"/>
            </w:rPr>
          </w:rPrChange>
        </w:rPr>
        <w:t>raw sequencing data were reprocessed using the KneadData, Kraken2</w:t>
      </w:r>
      <w:r w:rsidR="00D9531B" w:rsidRPr="00755CC4">
        <w:rPr>
          <w:rPrChange w:id="2845" w:author="Yufeng" w:date="2021-10-10T17:48:00Z">
            <w:rPr>
              <w:sz w:val="22"/>
            </w:rPr>
          </w:rPrChange>
        </w:rPr>
        <w:fldChar w:fldCharType="begin"/>
      </w:r>
      <w:r w:rsidR="00FD106C">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55CC4">
        <w:rPr>
          <w:rPrChange w:id="2846" w:author="Yufeng" w:date="2021-10-10T17:48:00Z">
            <w:rPr>
              <w:sz w:val="22"/>
            </w:rPr>
          </w:rPrChange>
        </w:rPr>
        <w:fldChar w:fldCharType="separate"/>
      </w:r>
      <w:r w:rsidR="00FD106C" w:rsidRPr="00FD106C">
        <w:rPr>
          <w:kern w:val="0"/>
          <w:vertAlign w:val="superscript"/>
        </w:rPr>
        <w:t>26</w:t>
      </w:r>
      <w:r w:rsidR="00D9531B" w:rsidRPr="00755CC4">
        <w:rPr>
          <w:rPrChange w:id="2847" w:author="Yufeng" w:date="2021-10-10T17:48:00Z">
            <w:rPr>
              <w:sz w:val="22"/>
            </w:rPr>
          </w:rPrChange>
        </w:rPr>
        <w:fldChar w:fldCharType="end"/>
      </w:r>
      <w:r w:rsidR="00D9531B" w:rsidRPr="00755CC4">
        <w:rPr>
          <w:rPrChange w:id="2848" w:author="Yufeng" w:date="2021-10-10T17:48:00Z">
            <w:rPr>
              <w:sz w:val="22"/>
            </w:rPr>
          </w:rPrChange>
        </w:rPr>
        <w:t>, and Bracken</w:t>
      </w:r>
      <w:r w:rsidR="00D9531B" w:rsidRPr="00755CC4">
        <w:rPr>
          <w:rPrChange w:id="2849" w:author="Yufeng" w:date="2021-10-10T17:48:00Z">
            <w:rPr>
              <w:sz w:val="22"/>
            </w:rPr>
          </w:rPrChange>
        </w:rPr>
        <w:fldChar w:fldCharType="begin"/>
      </w:r>
      <w:r w:rsidR="00FD106C">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55CC4">
        <w:rPr>
          <w:rPrChange w:id="2850" w:author="Yufeng" w:date="2021-10-10T17:48:00Z">
            <w:rPr>
              <w:sz w:val="22"/>
            </w:rPr>
          </w:rPrChange>
        </w:rPr>
        <w:fldChar w:fldCharType="separate"/>
      </w:r>
      <w:r w:rsidR="00FD106C" w:rsidRPr="00FD106C">
        <w:rPr>
          <w:kern w:val="0"/>
          <w:vertAlign w:val="superscript"/>
        </w:rPr>
        <w:t>27</w:t>
      </w:r>
      <w:r w:rsidR="00D9531B" w:rsidRPr="00755CC4">
        <w:rPr>
          <w:rPrChange w:id="2851" w:author="Yufeng" w:date="2021-10-10T17:48:00Z">
            <w:rPr>
              <w:sz w:val="22"/>
            </w:rPr>
          </w:rPrChange>
        </w:rPr>
        <w:fldChar w:fldCharType="end"/>
      </w:r>
      <w:r w:rsidR="00D9531B" w:rsidRPr="00755CC4">
        <w:rPr>
          <w:rPrChange w:id="2852" w:author="Yufeng" w:date="2021-10-10T17:48:00Z">
            <w:rPr>
              <w:sz w:val="22"/>
            </w:rPr>
          </w:rPrChange>
        </w:rPr>
        <w:t xml:space="preserve"> for taxonomic profiling</w:t>
      </w:r>
      <w:ins w:id="2853" w:author="LIN, Yufeng" w:date="2021-09-24T14:16:00Z">
        <w:r w:rsidR="0030142C" w:rsidRPr="00755CC4">
          <w:rPr>
            <w:rPrChange w:id="2854" w:author="Yufeng" w:date="2021-10-10T17:48:00Z">
              <w:rPr>
                <w:sz w:val="22"/>
              </w:rPr>
            </w:rPrChange>
          </w:rPr>
          <w:t>.</w:t>
        </w:r>
      </w:ins>
      <w:del w:id="2855" w:author="LIN, Yufeng" w:date="2021-09-24T14:16:00Z">
        <w:r w:rsidR="00D9531B" w:rsidRPr="00755CC4" w:rsidDel="0030142C">
          <w:rPr>
            <w:rPrChange w:id="2856" w:author="Yufeng" w:date="2021-10-10T17:48:00Z">
              <w:rPr>
                <w:sz w:val="22"/>
              </w:rPr>
            </w:rPrChange>
          </w:rPr>
          <w:delText xml:space="preserve"> (see </w:delText>
        </w:r>
        <w:commentRangeStart w:id="2857"/>
        <w:r w:rsidR="00D9531B" w:rsidRPr="00755CC4" w:rsidDel="0030142C">
          <w:rPr>
            <w:rPrChange w:id="2858" w:author="Yufeng" w:date="2021-10-10T17:48:00Z">
              <w:rPr>
                <w:sz w:val="22"/>
              </w:rPr>
            </w:rPrChange>
          </w:rPr>
          <w:delText>Methods</w:delText>
        </w:r>
        <w:commentRangeEnd w:id="2857"/>
        <w:r w:rsidR="00D9531B" w:rsidRPr="00755CC4" w:rsidDel="0030142C">
          <w:rPr>
            <w:rStyle w:val="CommentReference"/>
            <w:sz w:val="24"/>
            <w:szCs w:val="24"/>
            <w:rPrChange w:id="2859" w:author="Yufeng" w:date="2021-10-10T17:48:00Z">
              <w:rPr>
                <w:rStyle w:val="CommentReference"/>
                <w:sz w:val="22"/>
                <w:szCs w:val="22"/>
              </w:rPr>
            </w:rPrChange>
          </w:rPr>
          <w:commentReference w:id="2857"/>
        </w:r>
        <w:r w:rsidR="00D9531B" w:rsidRPr="00755CC4" w:rsidDel="0030142C">
          <w:rPr>
            <w:rPrChange w:id="2860" w:author="Yufeng" w:date="2021-10-10T17:48:00Z">
              <w:rPr>
                <w:sz w:val="22"/>
              </w:rPr>
            </w:rPrChange>
          </w:rPr>
          <w:delText>).</w:delText>
        </w:r>
      </w:del>
      <w:r w:rsidR="00D9531B" w:rsidRPr="00755CC4">
        <w:rPr>
          <w:rPrChange w:id="2861" w:author="Yufeng" w:date="2021-10-10T17:48:00Z">
            <w:rPr>
              <w:sz w:val="22"/>
            </w:rPr>
          </w:rPrChange>
        </w:rPr>
        <w:t xml:space="preserve"> Each sample has about 10</w:t>
      </w:r>
      <w:r w:rsidR="00D9531B" w:rsidRPr="00755CC4">
        <w:rPr>
          <w:vertAlign w:val="superscript"/>
          <w:rPrChange w:id="2862" w:author="Yufeng" w:date="2021-10-10T17:48:00Z">
            <w:rPr>
              <w:sz w:val="22"/>
              <w:vertAlign w:val="superscript"/>
            </w:rPr>
          </w:rPrChange>
        </w:rPr>
        <w:t>7.19</w:t>
      </w:r>
      <w:r w:rsidR="00D9531B" w:rsidRPr="00755CC4">
        <w:rPr>
          <w:rPrChange w:id="2863" w:author="Yufeng" w:date="2021-10-10T17:48:00Z">
            <w:rPr>
              <w:sz w:val="22"/>
            </w:rPr>
          </w:rPrChange>
        </w:rPr>
        <w:t xml:space="preserve"> (median) high-quality paired reads that match the bacterial database</w:t>
      </w:r>
      <w:ins w:id="2864" w:author="Lung Ngai TING" w:date="2021-10-09T14:43:00Z">
        <w:r w:rsidR="00F45B4E" w:rsidRPr="0038659B">
          <w:t xml:space="preserve">. </w:t>
        </w:r>
      </w:ins>
      <w:del w:id="2865" w:author="Lung Ngai TING" w:date="2021-10-09T14:43:00Z">
        <w:r w:rsidR="00D9531B" w:rsidRPr="00755CC4" w:rsidDel="00F45B4E">
          <w:rPr>
            <w:rPrChange w:id="2866" w:author="Yufeng" w:date="2021-10-10T17:48:00Z">
              <w:rPr>
                <w:sz w:val="22"/>
              </w:rPr>
            </w:rPrChange>
          </w:rPr>
          <w:delText xml:space="preserve">, and </w:delText>
        </w:r>
      </w:del>
      <w:r w:rsidR="00D9531B" w:rsidRPr="00755CC4">
        <w:rPr>
          <w:rPrChange w:id="2867" w:author="Yufeng" w:date="2021-10-10T17:48:00Z">
            <w:rPr>
              <w:sz w:val="22"/>
            </w:rPr>
          </w:rPrChange>
        </w:rPr>
        <w:t>10</w:t>
      </w:r>
      <w:r w:rsidR="00D9531B" w:rsidRPr="00755CC4">
        <w:rPr>
          <w:vertAlign w:val="superscript"/>
          <w:rPrChange w:id="2868" w:author="Yufeng" w:date="2021-10-10T17:48:00Z">
            <w:rPr>
              <w:sz w:val="22"/>
              <w:vertAlign w:val="superscript"/>
            </w:rPr>
          </w:rPrChange>
        </w:rPr>
        <w:t>4.31</w:t>
      </w:r>
      <w:r w:rsidR="00D9531B" w:rsidRPr="00755CC4">
        <w:rPr>
          <w:rPrChange w:id="2869" w:author="Yufeng" w:date="2021-10-10T17:48:00Z">
            <w:rPr>
              <w:sz w:val="22"/>
            </w:rPr>
          </w:rPrChange>
        </w:rPr>
        <w:t xml:space="preserve"> (median) paired sequences were aligned to the </w:t>
      </w:r>
      <w:del w:id="2870" w:author="LIN, Yufeng" w:date="2021-09-28T13:00:00Z">
        <w:r w:rsidR="002F5B96" w:rsidRPr="00755CC4" w:rsidDel="004314C2">
          <w:rPr>
            <w:rPrChange w:id="2871" w:author="Yufeng" w:date="2021-10-10T17:48:00Z">
              <w:rPr>
                <w:sz w:val="22"/>
              </w:rPr>
            </w:rPrChange>
          </w:rPr>
          <w:delText>micro-eukaryotic</w:delText>
        </w:r>
      </w:del>
      <w:ins w:id="2872" w:author="LIN, Yufeng" w:date="2021-09-28T13:00:00Z">
        <w:r w:rsidR="004314C2" w:rsidRPr="00755CC4">
          <w:rPr>
            <w:rPrChange w:id="2873" w:author="Yufeng" w:date="2021-10-10T17:48:00Z">
              <w:rPr>
                <w:sz w:val="22"/>
              </w:rPr>
            </w:rPrChange>
          </w:rPr>
          <w:t>fungal</w:t>
        </w:r>
      </w:ins>
      <w:r w:rsidR="00D9531B" w:rsidRPr="00755CC4">
        <w:rPr>
          <w:rPrChange w:id="2874" w:author="Yufeng" w:date="2021-10-10T17:48:00Z">
            <w:rPr>
              <w:sz w:val="22"/>
            </w:rPr>
          </w:rPrChange>
        </w:rPr>
        <w:t xml:space="preserve"> genome (figure 1a). </w:t>
      </w:r>
      <w:del w:id="2875" w:author="Thomas Kwong" w:date="2021-09-12T16:55:00Z">
        <w:r w:rsidR="00D9531B" w:rsidRPr="00755CC4" w:rsidDel="00177C66">
          <w:rPr>
            <w:rPrChange w:id="2876" w:author="Yufeng" w:date="2021-10-10T17:48:00Z">
              <w:rPr>
                <w:sz w:val="22"/>
              </w:rPr>
            </w:rPrChange>
          </w:rPr>
          <w:delText>And t</w:delText>
        </w:r>
      </w:del>
      <w:ins w:id="2877" w:author="Thomas Kwong" w:date="2021-09-12T16:55:00Z">
        <w:r w:rsidR="00177C66" w:rsidRPr="00755CC4">
          <w:rPr>
            <w:rPrChange w:id="2878" w:author="Yufeng" w:date="2021-10-10T17:48:00Z">
              <w:rPr>
                <w:sz w:val="22"/>
              </w:rPr>
            </w:rPrChange>
          </w:rPr>
          <w:t>T</w:t>
        </w:r>
      </w:ins>
      <w:r w:rsidR="00D9531B" w:rsidRPr="00755CC4">
        <w:rPr>
          <w:rPrChange w:id="2879" w:author="Yufeng" w:date="2021-10-10T17:48:00Z">
            <w:rPr>
              <w:sz w:val="22"/>
            </w:rPr>
          </w:rPrChange>
        </w:rPr>
        <w:t xml:space="preserve">he median ratio of </w:t>
      </w:r>
      <w:commentRangeStart w:id="2880"/>
      <w:del w:id="2881" w:author="LIN, Yufeng" w:date="2021-09-28T13:06:00Z">
        <w:r w:rsidR="00FA35F2" w:rsidRPr="00755CC4" w:rsidDel="004314C2">
          <w:rPr>
            <w:rPrChange w:id="2882" w:author="Yufeng" w:date="2021-10-10T17:48:00Z">
              <w:rPr>
                <w:sz w:val="22"/>
              </w:rPr>
            </w:rPrChange>
          </w:rPr>
          <w:delText>micro-eukaryotes</w:delText>
        </w:r>
      </w:del>
      <w:commentRangeEnd w:id="2880"/>
      <w:ins w:id="2883" w:author="LIN, Yufeng" w:date="2021-09-28T13:06:00Z">
        <w:r w:rsidR="004314C2" w:rsidRPr="00755CC4">
          <w:rPr>
            <w:rPrChange w:id="2884" w:author="Yufeng" w:date="2021-10-10T17:48:00Z">
              <w:rPr>
                <w:sz w:val="22"/>
              </w:rPr>
            </w:rPrChange>
          </w:rPr>
          <w:t>fungi</w:t>
        </w:r>
      </w:ins>
      <w:r w:rsidR="00525A3D" w:rsidRPr="00E666DA">
        <w:rPr>
          <w:rStyle w:val="CommentReference"/>
          <w:sz w:val="24"/>
          <w:szCs w:val="24"/>
        </w:rPr>
        <w:commentReference w:id="2880"/>
      </w:r>
      <w:r w:rsidR="00D9531B" w:rsidRPr="00755CC4">
        <w:rPr>
          <w:rPrChange w:id="2885" w:author="Yufeng" w:date="2021-10-10T17:48:00Z">
            <w:rPr>
              <w:sz w:val="22"/>
            </w:rPr>
          </w:rPrChange>
        </w:rPr>
        <w:t xml:space="preserve"> to bacteria was 10</w:t>
      </w:r>
      <w:r w:rsidR="00D9531B" w:rsidRPr="00755CC4">
        <w:rPr>
          <w:vertAlign w:val="superscript"/>
          <w:rPrChange w:id="2886" w:author="Yufeng" w:date="2021-10-10T17:48:00Z">
            <w:rPr>
              <w:sz w:val="22"/>
              <w:vertAlign w:val="superscript"/>
            </w:rPr>
          </w:rPrChange>
        </w:rPr>
        <w:t>-2.80</w:t>
      </w:r>
      <w:r w:rsidR="00D9531B" w:rsidRPr="00755CC4">
        <w:rPr>
          <w:rPrChange w:id="2887" w:author="Yufeng" w:date="2021-10-10T17:48:00Z">
            <w:rPr>
              <w:sz w:val="22"/>
            </w:rPr>
          </w:rPrChange>
        </w:rPr>
        <w:t xml:space="preserve"> (figure 1a), </w:t>
      </w:r>
      <w:del w:id="2888" w:author="LIN, Yufeng" w:date="2021-10-07T10:42:00Z">
        <w:r w:rsidR="00D9531B" w:rsidRPr="00755CC4" w:rsidDel="00E81CE7">
          <w:rPr>
            <w:rPrChange w:id="2889" w:author="Yufeng" w:date="2021-10-10T17:48:00Z">
              <w:rPr>
                <w:sz w:val="22"/>
              </w:rPr>
            </w:rPrChange>
          </w:rPr>
          <w:delText xml:space="preserve">which is </w:delText>
        </w:r>
      </w:del>
      <w:ins w:id="2890" w:author="Thomas Kwong" w:date="2021-09-12T16:59:00Z">
        <w:del w:id="2891" w:author="LIN, Yufeng" w:date="2021-10-07T10:41:00Z">
          <w:r w:rsidR="00C777A3" w:rsidRPr="00755CC4" w:rsidDel="00E81CE7">
            <w:rPr>
              <w:rPrChange w:id="2892" w:author="Yufeng" w:date="2021-10-10T17:48:00Z">
                <w:rPr>
                  <w:sz w:val="22"/>
                </w:rPr>
              </w:rPrChange>
            </w:rPr>
            <w:delText xml:space="preserve">in </w:delText>
          </w:r>
        </w:del>
      </w:ins>
      <w:r w:rsidR="00D9531B" w:rsidRPr="00755CC4">
        <w:rPr>
          <w:rPrChange w:id="2893" w:author="Yufeng" w:date="2021-10-10T17:48:00Z">
            <w:rPr>
              <w:sz w:val="22"/>
            </w:rPr>
          </w:rPrChange>
        </w:rPr>
        <w:t xml:space="preserve">consistent with </w:t>
      </w:r>
      <w:ins w:id="2894" w:author="LIN, Yufeng" w:date="2021-09-24T16:51:00Z">
        <w:r w:rsidR="002C382A" w:rsidRPr="00755CC4">
          <w:rPr>
            <w:rPrChange w:id="2895" w:author="Yufeng" w:date="2021-10-10T17:48:00Z">
              <w:rPr>
                <w:sz w:val="22"/>
              </w:rPr>
            </w:rPrChange>
          </w:rPr>
          <w:t xml:space="preserve">a </w:t>
        </w:r>
      </w:ins>
      <w:r w:rsidR="00D9531B" w:rsidRPr="00755CC4">
        <w:rPr>
          <w:rPrChange w:id="2896" w:author="Yufeng" w:date="2021-10-10T17:48:00Z">
            <w:rPr>
              <w:sz w:val="22"/>
            </w:rPr>
          </w:rPrChange>
        </w:rPr>
        <w:t>previous</w:t>
      </w:r>
      <w:ins w:id="2897" w:author="Thomas Kwong" w:date="2021-09-12T16:59:00Z">
        <w:del w:id="2898" w:author="LIN, Yufeng" w:date="2021-09-24T16:51:00Z">
          <w:r w:rsidR="00C777A3" w:rsidRPr="00755CC4" w:rsidDel="002C382A">
            <w:rPr>
              <w:rPrChange w:id="2899" w:author="Yufeng" w:date="2021-10-10T17:48:00Z">
                <w:rPr>
                  <w:sz w:val="22"/>
                </w:rPr>
              </w:rPrChange>
            </w:rPr>
            <w:delText>ly</w:delText>
          </w:r>
        </w:del>
        <w:r w:rsidR="00C777A3" w:rsidRPr="00755CC4">
          <w:rPr>
            <w:rPrChange w:id="2900" w:author="Yufeng" w:date="2021-10-10T17:48:00Z">
              <w:rPr>
                <w:sz w:val="22"/>
              </w:rPr>
            </w:rPrChange>
          </w:rPr>
          <w:t xml:space="preserve"> </w:t>
        </w:r>
      </w:ins>
      <w:ins w:id="2901" w:author="LIN, Yufeng" w:date="2021-09-24T16:51:00Z">
        <w:r w:rsidR="002C382A" w:rsidRPr="00755CC4">
          <w:rPr>
            <w:rPrChange w:id="2902" w:author="Yufeng" w:date="2021-10-10T17:48:00Z">
              <w:rPr>
                <w:sz w:val="22"/>
              </w:rPr>
            </w:rPrChange>
          </w:rPr>
          <w:t>s</w:t>
        </w:r>
      </w:ins>
      <w:ins w:id="2903" w:author="LIN, Yufeng" w:date="2021-09-24T16:52:00Z">
        <w:r w:rsidR="002C382A" w:rsidRPr="00755CC4">
          <w:rPr>
            <w:rPrChange w:id="2904" w:author="Yufeng" w:date="2021-10-10T17:48:00Z">
              <w:rPr>
                <w:sz w:val="22"/>
              </w:rPr>
            </w:rPrChange>
          </w:rPr>
          <w:t>tudy</w:t>
        </w:r>
      </w:ins>
      <w:ins w:id="2905" w:author="Thomas Kwong" w:date="2021-09-12T16:59:00Z">
        <w:del w:id="2906" w:author="LIN, Yufeng" w:date="2021-09-24T16:52:00Z">
          <w:r w:rsidR="00C777A3" w:rsidRPr="00755CC4" w:rsidDel="002C382A">
            <w:rPr>
              <w:rPrChange w:id="2907" w:author="Yufeng" w:date="2021-10-10T17:48:00Z">
                <w:rPr>
                  <w:sz w:val="22"/>
                </w:rPr>
              </w:rPrChange>
            </w:rPr>
            <w:delText>reported</w:delText>
          </w:r>
        </w:del>
      </w:ins>
      <w:del w:id="2908" w:author="LIN, Yufeng" w:date="2021-09-24T16:52:00Z">
        <w:r w:rsidR="00D9531B" w:rsidRPr="00755CC4" w:rsidDel="002C382A">
          <w:rPr>
            <w:rPrChange w:id="2909" w:author="Yufeng" w:date="2021-10-10T17:48:00Z">
              <w:rPr>
                <w:sz w:val="22"/>
              </w:rPr>
            </w:rPrChange>
          </w:rPr>
          <w:delText xml:space="preserve"> </w:delText>
        </w:r>
      </w:del>
      <w:del w:id="2910" w:author="Thomas Kwong" w:date="2021-09-12T16:59:00Z">
        <w:r w:rsidR="00D9531B" w:rsidRPr="00755CC4" w:rsidDel="00C777A3">
          <w:rPr>
            <w:rPrChange w:id="2911" w:author="Yufeng" w:date="2021-10-10T17:48:00Z">
              <w:rPr>
                <w:sz w:val="22"/>
              </w:rPr>
            </w:rPrChange>
          </w:rPr>
          <w:delText>research</w:delText>
        </w:r>
      </w:del>
      <w:r w:rsidR="00D9531B" w:rsidRPr="00755CC4">
        <w:rPr>
          <w:rPrChange w:id="2912" w:author="Yufeng" w:date="2021-10-10T17:48:00Z">
            <w:rPr>
              <w:sz w:val="22"/>
            </w:rPr>
          </w:rPrChange>
        </w:rPr>
        <w:fldChar w:fldCharType="begin"/>
      </w:r>
      <w:r w:rsidR="00FD106C">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55CC4">
        <w:rPr>
          <w:rPrChange w:id="2913" w:author="Yufeng" w:date="2021-10-10T17:48:00Z">
            <w:rPr>
              <w:sz w:val="22"/>
            </w:rPr>
          </w:rPrChange>
        </w:rPr>
        <w:fldChar w:fldCharType="separate"/>
      </w:r>
      <w:r w:rsidR="00FD106C" w:rsidRPr="00FD106C">
        <w:rPr>
          <w:kern w:val="0"/>
          <w:vertAlign w:val="superscript"/>
        </w:rPr>
        <w:t>28</w:t>
      </w:r>
      <w:r w:rsidR="00D9531B" w:rsidRPr="00755CC4">
        <w:rPr>
          <w:rPrChange w:id="2914" w:author="Yufeng" w:date="2021-10-10T17:48:00Z">
            <w:rPr>
              <w:sz w:val="22"/>
            </w:rPr>
          </w:rPrChange>
        </w:rPr>
        <w:fldChar w:fldCharType="end"/>
      </w:r>
      <w:ins w:id="2915" w:author="LIN, Yufeng" w:date="2021-09-24T16:52:00Z">
        <w:r w:rsidR="002C382A" w:rsidRPr="00755CC4">
          <w:rPr>
            <w:rPrChange w:id="2916" w:author="Yufeng" w:date="2021-10-10T17:48:00Z">
              <w:rPr>
                <w:sz w:val="22"/>
              </w:rPr>
            </w:rPrChange>
          </w:rPr>
          <w:t xml:space="preserve"> </w:t>
        </w:r>
        <w:del w:id="2917" w:author="Lung Ngai TING" w:date="2021-10-09T14:43:00Z">
          <w:r w:rsidR="002C382A" w:rsidRPr="00755CC4" w:rsidDel="004D50DB">
            <w:rPr>
              <w:rPrChange w:id="2918" w:author="Yufeng" w:date="2021-10-10T17:48:00Z">
                <w:rPr>
                  <w:sz w:val="22"/>
                </w:rPr>
              </w:rPrChange>
            </w:rPr>
            <w:delText xml:space="preserve">which </w:delText>
          </w:r>
        </w:del>
        <w:r w:rsidR="002C382A" w:rsidRPr="00755CC4">
          <w:rPr>
            <w:rPrChange w:id="2919" w:author="Yufeng" w:date="2021-10-10T17:48:00Z">
              <w:rPr>
                <w:sz w:val="22"/>
              </w:rPr>
            </w:rPrChange>
          </w:rPr>
          <w:t>repor</w:t>
        </w:r>
      </w:ins>
      <w:ins w:id="2920" w:author="Lung Ngai TING" w:date="2021-10-09T14:43:00Z">
        <w:r w:rsidR="004D50DB" w:rsidRPr="0038659B">
          <w:t>ting</w:t>
        </w:r>
      </w:ins>
      <w:ins w:id="2921" w:author="LIN, Yufeng" w:date="2021-09-24T16:52:00Z">
        <w:del w:id="2922" w:author="Lung Ngai TING" w:date="2021-10-09T14:43:00Z">
          <w:r w:rsidR="002C382A" w:rsidRPr="00755CC4" w:rsidDel="004D50DB">
            <w:rPr>
              <w:rPrChange w:id="2923" w:author="Yufeng" w:date="2021-10-10T17:48:00Z">
                <w:rPr>
                  <w:sz w:val="22"/>
                </w:rPr>
              </w:rPrChange>
            </w:rPr>
            <w:delText>ted</w:delText>
          </w:r>
        </w:del>
      </w:ins>
      <w:r w:rsidR="00D9531B" w:rsidRPr="00755CC4">
        <w:rPr>
          <w:rPrChange w:id="2924" w:author="Yufeng" w:date="2021-10-10T17:48:00Z">
            <w:rPr>
              <w:sz w:val="22"/>
            </w:rPr>
          </w:rPrChange>
        </w:rPr>
        <w:t xml:space="preserve"> that </w:t>
      </w:r>
      <w:del w:id="2925" w:author="Thomas Kwong" w:date="2021-09-12T17:00:00Z">
        <w:r w:rsidR="00D9531B" w:rsidRPr="00755CC4" w:rsidDel="00C777A3">
          <w:rPr>
            <w:rPrChange w:id="2926" w:author="Yufeng" w:date="2021-10-10T17:48:00Z">
              <w:rPr>
                <w:sz w:val="22"/>
              </w:rPr>
            </w:rPrChange>
          </w:rPr>
          <w:delText xml:space="preserve">revealed that </w:delText>
        </w:r>
      </w:del>
      <w:r w:rsidR="00D9531B" w:rsidRPr="00755CC4">
        <w:rPr>
          <w:rPrChange w:id="2927" w:author="Yufeng" w:date="2021-10-10T17:48:00Z">
            <w:rPr>
              <w:sz w:val="22"/>
            </w:rPr>
          </w:rPrChange>
        </w:rPr>
        <w:t xml:space="preserve">fungi </w:t>
      </w:r>
      <w:ins w:id="2928" w:author="Thomas Kwong" w:date="2021-09-12T17:00:00Z">
        <w:r w:rsidR="00C777A3" w:rsidRPr="00755CC4">
          <w:rPr>
            <w:rPrChange w:id="2929" w:author="Yufeng" w:date="2021-10-10T17:48:00Z">
              <w:rPr>
                <w:sz w:val="22"/>
              </w:rPr>
            </w:rPrChange>
          </w:rPr>
          <w:t xml:space="preserve">make up </w:t>
        </w:r>
        <w:del w:id="2930" w:author="LIN, Yufeng" w:date="2021-09-24T16:52:00Z">
          <w:r w:rsidR="00C777A3" w:rsidRPr="00755CC4" w:rsidDel="002C382A">
            <w:rPr>
              <w:rPrChange w:id="2931" w:author="Yufeng" w:date="2021-10-10T17:48:00Z">
                <w:rPr>
                  <w:sz w:val="22"/>
                </w:rPr>
              </w:rPrChange>
            </w:rPr>
            <w:delText xml:space="preserve">of </w:delText>
          </w:r>
        </w:del>
      </w:ins>
      <w:del w:id="2932" w:author="Thomas Kwong" w:date="2021-09-12T17:00:00Z">
        <w:r w:rsidR="00D9531B" w:rsidRPr="00755CC4" w:rsidDel="00C777A3">
          <w:rPr>
            <w:rPrChange w:id="2933" w:author="Yufeng" w:date="2021-10-10T17:48:00Z">
              <w:rPr>
                <w:sz w:val="22"/>
              </w:rPr>
            </w:rPrChange>
          </w:rPr>
          <w:delText xml:space="preserve">occupy </w:delText>
        </w:r>
      </w:del>
      <w:ins w:id="2934" w:author="Thomas Kwong" w:date="2021-09-12T17:00:00Z">
        <w:r w:rsidR="00C777A3" w:rsidRPr="00755CC4">
          <w:rPr>
            <w:rPrChange w:id="2935" w:author="Yufeng" w:date="2021-10-10T17:48:00Z">
              <w:rPr>
                <w:sz w:val="22"/>
              </w:rPr>
            </w:rPrChange>
          </w:rPr>
          <w:t>about</w:t>
        </w:r>
      </w:ins>
      <w:del w:id="2936" w:author="Thomas Kwong" w:date="2021-09-12T17:00:00Z">
        <w:r w:rsidR="00D9531B" w:rsidRPr="00755CC4" w:rsidDel="00C777A3">
          <w:rPr>
            <w:rPrChange w:id="2937" w:author="Yufeng" w:date="2021-10-10T17:48:00Z">
              <w:rPr>
                <w:sz w:val="22"/>
              </w:rPr>
            </w:rPrChange>
          </w:rPr>
          <w:delText>nearly</w:delText>
        </w:r>
      </w:del>
      <w:r w:rsidR="00D9531B" w:rsidRPr="00755CC4">
        <w:rPr>
          <w:rPrChange w:id="2938" w:author="Yufeng" w:date="2021-10-10T17:48:00Z">
            <w:rPr>
              <w:sz w:val="22"/>
            </w:rPr>
          </w:rPrChange>
        </w:rPr>
        <w:t xml:space="preserve"> 0.1% of the total enteric microbes.</w:t>
      </w:r>
      <w:del w:id="2939" w:author="Thomas Kwong" w:date="2021-09-12T17:01:00Z">
        <w:r w:rsidR="00D9531B" w:rsidRPr="00755CC4" w:rsidDel="00C777A3">
          <w:rPr>
            <w:rPrChange w:id="2940" w:author="Yufeng" w:date="2021-10-10T17:48:00Z">
              <w:rPr>
                <w:sz w:val="22"/>
              </w:rPr>
            </w:rPrChange>
          </w:rPr>
          <w:delText xml:space="preserve"> It acknowledges that our custom libraries, alignment, and results were reliable.</w:delText>
        </w:r>
      </w:del>
      <w:r w:rsidR="00D9531B" w:rsidRPr="00755CC4">
        <w:rPr>
          <w:rPrChange w:id="2941" w:author="Yufeng" w:date="2021-10-10T17:48:00Z">
            <w:rPr>
              <w:sz w:val="22"/>
            </w:rPr>
          </w:rPrChange>
        </w:rPr>
        <w:t xml:space="preserve"> </w:t>
      </w:r>
      <w:ins w:id="2942" w:author="Thomas Kwong" w:date="2021-09-12T17:03:00Z">
        <w:del w:id="2943" w:author="LIN, Yufeng" w:date="2021-10-07T10:42:00Z">
          <w:r w:rsidR="00C777A3" w:rsidRPr="00755CC4" w:rsidDel="00E81CE7">
            <w:rPr>
              <w:rPrChange w:id="2944" w:author="Yufeng" w:date="2021-10-10T17:48:00Z">
                <w:rPr>
                  <w:sz w:val="22"/>
                </w:rPr>
              </w:rPrChange>
            </w:rPr>
            <w:delText>R</w:delText>
          </w:r>
        </w:del>
      </w:ins>
      <w:ins w:id="2945" w:author="LIN, Yufeng" w:date="2021-10-07T10:42:00Z">
        <w:r w:rsidR="00E81CE7" w:rsidRPr="0038659B">
          <w:t>The r</w:t>
        </w:r>
      </w:ins>
      <w:del w:id="2946" w:author="Thomas Kwong" w:date="2021-09-12T17:03:00Z">
        <w:r w:rsidR="00D9531B" w:rsidRPr="00755CC4" w:rsidDel="00C777A3">
          <w:rPr>
            <w:rPrChange w:id="2947" w:author="Yufeng" w:date="2021-10-10T17:48:00Z">
              <w:rPr>
                <w:sz w:val="22"/>
              </w:rPr>
            </w:rPrChange>
          </w:rPr>
          <w:delText xml:space="preserve">Through </w:delText>
        </w:r>
      </w:del>
      <w:del w:id="2948" w:author="Thomas Kwong" w:date="2021-09-12T17:01:00Z">
        <w:r w:rsidR="00D9531B" w:rsidRPr="00755CC4" w:rsidDel="00C777A3">
          <w:rPr>
            <w:rPrChange w:id="2949" w:author="Yufeng" w:date="2021-10-10T17:48:00Z">
              <w:rPr>
                <w:sz w:val="22"/>
              </w:rPr>
            </w:rPrChange>
          </w:rPr>
          <w:delText xml:space="preserve">the </w:delText>
        </w:r>
      </w:del>
      <w:del w:id="2950" w:author="Thomas Kwong" w:date="2021-09-12T17:03:00Z">
        <w:r w:rsidR="00D9531B" w:rsidRPr="00755CC4" w:rsidDel="00C777A3">
          <w:rPr>
            <w:rPrChange w:id="2951" w:author="Yufeng" w:date="2021-10-10T17:48:00Z">
              <w:rPr>
                <w:sz w:val="22"/>
              </w:rPr>
            </w:rPrChange>
          </w:rPr>
          <w:delText>r</w:delText>
        </w:r>
      </w:del>
      <w:r w:rsidR="00D9531B" w:rsidRPr="00755CC4">
        <w:rPr>
          <w:rPrChange w:id="2952" w:author="Yufeng" w:date="2021-10-10T17:48:00Z">
            <w:rPr>
              <w:sz w:val="22"/>
            </w:rPr>
          </w:rPrChange>
        </w:rPr>
        <w:t>arefaction curve (figure 1b)</w:t>
      </w:r>
      <w:ins w:id="2953" w:author="Thomas Kwong" w:date="2021-09-12T17:03:00Z">
        <w:r w:rsidR="00C777A3" w:rsidRPr="00755CC4">
          <w:rPr>
            <w:rPrChange w:id="2954" w:author="Yufeng" w:date="2021-10-10T17:48:00Z">
              <w:rPr>
                <w:sz w:val="22"/>
              </w:rPr>
            </w:rPrChange>
          </w:rPr>
          <w:t xml:space="preserve"> showed that </w:t>
        </w:r>
      </w:ins>
      <w:del w:id="2955" w:author="Thomas Kwong" w:date="2021-09-12T17:03:00Z">
        <w:r w:rsidR="00D9531B" w:rsidRPr="00755CC4" w:rsidDel="00C777A3">
          <w:rPr>
            <w:rPrChange w:id="2956" w:author="Yufeng" w:date="2021-10-10T17:48:00Z">
              <w:rPr>
                <w:sz w:val="22"/>
              </w:rPr>
            </w:rPrChange>
          </w:rPr>
          <w:delText xml:space="preserve">, we could know that </w:delText>
        </w:r>
      </w:del>
      <w:r w:rsidR="00D9531B" w:rsidRPr="00755CC4">
        <w:rPr>
          <w:rPrChange w:id="2957" w:author="Yufeng" w:date="2021-10-10T17:48:00Z">
            <w:rPr>
              <w:sz w:val="22"/>
            </w:rPr>
          </w:rPrChange>
        </w:rPr>
        <w:t xml:space="preserve">all cohort samples </w:t>
      </w:r>
      <w:del w:id="2958" w:author="Thomas Kwong" w:date="2021-09-12T17:04:00Z">
        <w:r w:rsidR="00D9531B" w:rsidRPr="00755CC4" w:rsidDel="00C777A3">
          <w:rPr>
            <w:rPrChange w:id="2959" w:author="Yufeng" w:date="2021-10-10T17:48:00Z">
              <w:rPr>
                <w:sz w:val="22"/>
              </w:rPr>
            </w:rPrChange>
          </w:rPr>
          <w:delText xml:space="preserve">have </w:delText>
        </w:r>
      </w:del>
      <w:r w:rsidR="00D9531B" w:rsidRPr="00755CC4">
        <w:rPr>
          <w:rPrChange w:id="2960" w:author="Yufeng" w:date="2021-10-10T17:48:00Z">
            <w:rPr>
              <w:sz w:val="22"/>
            </w:rPr>
          </w:rPrChange>
        </w:rPr>
        <w:t xml:space="preserve">reached </w:t>
      </w:r>
      <w:ins w:id="2961" w:author="Thomas Kwong" w:date="2021-09-12T17:03:00Z">
        <w:r w:rsidR="00C777A3" w:rsidRPr="00755CC4">
          <w:rPr>
            <w:rPrChange w:id="2962" w:author="Yufeng" w:date="2021-10-10T17:48:00Z">
              <w:rPr>
                <w:sz w:val="22"/>
              </w:rPr>
            </w:rPrChange>
          </w:rPr>
          <w:t>a</w:t>
        </w:r>
      </w:ins>
      <w:del w:id="2963" w:author="Thomas Kwong" w:date="2021-09-12T17:03:00Z">
        <w:r w:rsidR="00D9531B" w:rsidRPr="00755CC4" w:rsidDel="00C777A3">
          <w:rPr>
            <w:rPrChange w:id="2964" w:author="Yufeng" w:date="2021-10-10T17:48:00Z">
              <w:rPr>
                <w:sz w:val="22"/>
              </w:rPr>
            </w:rPrChange>
          </w:rPr>
          <w:delText>or</w:delText>
        </w:r>
      </w:del>
      <w:del w:id="2965" w:author="Thomas Kwong" w:date="2021-09-12T17:04:00Z">
        <w:r w:rsidR="00D9531B" w:rsidRPr="00755CC4" w:rsidDel="00C777A3">
          <w:rPr>
            <w:rPrChange w:id="2966" w:author="Yufeng" w:date="2021-10-10T17:48:00Z">
              <w:rPr>
                <w:sz w:val="22"/>
              </w:rPr>
            </w:rPrChange>
          </w:rPr>
          <w:delText xml:space="preserve"> exceeded the p</w:delText>
        </w:r>
      </w:del>
      <w:ins w:id="2967" w:author="Thomas Kwong" w:date="2021-09-12T17:04:00Z">
        <w:r w:rsidR="00C777A3" w:rsidRPr="00755CC4">
          <w:rPr>
            <w:rPrChange w:id="2968" w:author="Yufeng" w:date="2021-10-10T17:48:00Z">
              <w:rPr>
                <w:sz w:val="22"/>
              </w:rPr>
            </w:rPrChange>
          </w:rPr>
          <w:t xml:space="preserve"> p</w:t>
        </w:r>
      </w:ins>
      <w:r w:rsidR="00D9531B" w:rsidRPr="00755CC4">
        <w:rPr>
          <w:rPrChange w:id="2969" w:author="Yufeng" w:date="2021-10-10T17:48:00Z">
            <w:rPr>
              <w:sz w:val="22"/>
            </w:rPr>
          </w:rPrChange>
        </w:rPr>
        <w:t>lateau at 10,000</w:t>
      </w:r>
      <w:ins w:id="2970" w:author="Thomas Kwong" w:date="2021-09-12T17:04:00Z">
        <w:r w:rsidR="00C777A3" w:rsidRPr="00755CC4">
          <w:rPr>
            <w:rPrChange w:id="2971" w:author="Yufeng" w:date="2021-10-10T17:48:00Z">
              <w:rPr>
                <w:sz w:val="22"/>
              </w:rPr>
            </w:rPrChange>
          </w:rPr>
          <w:t xml:space="preserve"> sequencing reads</w:t>
        </w:r>
      </w:ins>
      <w:r w:rsidR="00D9531B" w:rsidRPr="00755CC4">
        <w:rPr>
          <w:rPrChange w:id="2972" w:author="Yufeng" w:date="2021-10-10T17:48:00Z">
            <w:rPr>
              <w:sz w:val="22"/>
            </w:rPr>
          </w:rPrChange>
        </w:rPr>
        <w:t xml:space="preserve">. </w:t>
      </w:r>
      <w:del w:id="2973" w:author="LIN, Yufeng" w:date="2021-10-08T16:53:00Z">
        <w:r w:rsidR="00D9531B" w:rsidRPr="00755CC4">
          <w:rPr>
            <w:rPrChange w:id="2974" w:author="Yufeng" w:date="2021-10-10T17:48:00Z">
              <w:rPr>
                <w:sz w:val="22"/>
              </w:rPr>
            </w:rPrChange>
          </w:rPr>
          <w:delText xml:space="preserve">Hence, the minimum </w:delText>
        </w:r>
        <w:r w:rsidR="00D9531B" w:rsidRPr="00755CC4" w:rsidDel="00F5209D">
          <w:rPr>
            <w:rPrChange w:id="2975" w:author="Yufeng" w:date="2021-10-10T17:48:00Z">
              <w:rPr>
                <w:sz w:val="22"/>
              </w:rPr>
            </w:rPrChange>
          </w:rPr>
          <w:delText>rarefie</w:delText>
        </w:r>
      </w:del>
      <w:del w:id="2976" w:author="LIN, Yufeng" w:date="2021-09-24T16:53:00Z">
        <w:r w:rsidR="00D9531B" w:rsidRPr="00755CC4" w:rsidDel="002C382A">
          <w:rPr>
            <w:rPrChange w:id="2977" w:author="Yufeng" w:date="2021-10-10T17:48:00Z">
              <w:rPr>
                <w:sz w:val="22"/>
              </w:rPr>
            </w:rPrChange>
          </w:rPr>
          <w:delText>s</w:delText>
        </w:r>
      </w:del>
      <w:del w:id="2978" w:author="LIN, Yufeng" w:date="2021-10-08T16:53:00Z">
        <w:r w:rsidR="00D9531B" w:rsidRPr="00755CC4">
          <w:rPr>
            <w:rPrChange w:id="2979" w:author="Yufeng" w:date="2021-10-10T17:48:00Z">
              <w:rPr>
                <w:sz w:val="22"/>
              </w:rPr>
            </w:rPrChange>
          </w:rPr>
          <w:delText xml:space="preserve"> </w:delText>
        </w:r>
      </w:del>
      <w:del w:id="2980" w:author="LIN, Yufeng" w:date="2021-09-28T13:07:00Z">
        <w:r w:rsidR="00FA35F2" w:rsidRPr="00755CC4" w:rsidDel="004314C2">
          <w:rPr>
            <w:rPrChange w:id="2981" w:author="Yufeng" w:date="2021-10-10T17:48:00Z">
              <w:rPr>
                <w:sz w:val="22"/>
              </w:rPr>
            </w:rPrChange>
          </w:rPr>
          <w:delText>micro-eukaryotes</w:delText>
        </w:r>
      </w:del>
      <w:del w:id="2982" w:author="LIN, Yufeng" w:date="2021-10-08T16:53:00Z">
        <w:r w:rsidR="00D9531B" w:rsidRPr="00755CC4">
          <w:rPr>
            <w:rPrChange w:id="2983" w:author="Yufeng" w:date="2021-10-10T17:48:00Z">
              <w:rPr>
                <w:sz w:val="22"/>
              </w:rPr>
            </w:rPrChange>
          </w:rPr>
          <w:delText xml:space="preserve"> counts of each individual were defined as 10,000 in the downstream analysis. </w:delText>
        </w:r>
      </w:del>
      <w:commentRangeStart w:id="2984"/>
      <w:commentRangeStart w:id="2985"/>
      <w:del w:id="2986" w:author="LIN, Yufeng" w:date="2021-09-24T14:37:00Z">
        <w:r w:rsidR="00D9531B" w:rsidRPr="00755CC4" w:rsidDel="00317AD9">
          <w:rPr>
            <w:rPrChange w:id="2987" w:author="Yufeng" w:date="2021-10-10T17:48:00Z">
              <w:rPr>
                <w:sz w:val="22"/>
              </w:rPr>
            </w:rPrChange>
          </w:rPr>
          <w:delText xml:space="preserve">We </w:delText>
        </w:r>
      </w:del>
      <w:ins w:id="2988" w:author="LIN, Yufeng" w:date="2021-10-07T10:42:00Z">
        <w:r w:rsidR="00E81CE7" w:rsidRPr="0038659B">
          <w:t>We applied strict sample filtering criteria to ensure rigorous outcomes and reduce the outlier effect</w:t>
        </w:r>
      </w:ins>
      <w:del w:id="2989" w:author="LIN, Yufeng" w:date="2021-10-07T10:42:00Z">
        <w:r w:rsidR="00D9531B" w:rsidRPr="00755CC4" w:rsidDel="00E81CE7">
          <w:rPr>
            <w:rPrChange w:id="2990" w:author="Yufeng" w:date="2021-10-10T17:48:00Z">
              <w:rPr>
                <w:sz w:val="22"/>
              </w:rPr>
            </w:rPrChange>
          </w:rPr>
          <w:delText xml:space="preserve">applied </w:delText>
        </w:r>
      </w:del>
      <w:del w:id="2991" w:author="LIN, Yufeng" w:date="2021-09-24T16:54:00Z">
        <w:r w:rsidR="00D9531B" w:rsidRPr="00755CC4" w:rsidDel="002C382A">
          <w:rPr>
            <w:rPrChange w:id="2992" w:author="Yufeng" w:date="2021-10-10T17:48:00Z">
              <w:rPr>
                <w:sz w:val="22"/>
              </w:rPr>
            </w:rPrChange>
          </w:rPr>
          <w:delText xml:space="preserve">the </w:delText>
        </w:r>
      </w:del>
      <w:del w:id="2993" w:author="LIN, Yufeng" w:date="2021-10-07T10:42:00Z">
        <w:r w:rsidR="00D9531B" w:rsidRPr="00755CC4" w:rsidDel="00E81CE7">
          <w:rPr>
            <w:rPrChange w:id="2994" w:author="Yufeng" w:date="2021-10-10T17:48:00Z">
              <w:rPr>
                <w:sz w:val="22"/>
              </w:rPr>
            </w:rPrChange>
          </w:rPr>
          <w:delText>strict</w:delText>
        </w:r>
      </w:del>
      <w:del w:id="2995" w:author="LIN, Yufeng" w:date="2021-09-24T16:55:00Z">
        <w:r w:rsidR="00D9531B" w:rsidRPr="00755CC4" w:rsidDel="002C382A">
          <w:rPr>
            <w:rPrChange w:id="2996" w:author="Yufeng" w:date="2021-10-10T17:48:00Z">
              <w:rPr>
                <w:sz w:val="22"/>
              </w:rPr>
            </w:rPrChange>
          </w:rPr>
          <w:delText xml:space="preserve"> criteria </w:delText>
        </w:r>
      </w:del>
      <w:del w:id="2997" w:author="LIN, Yufeng" w:date="2021-09-24T16:54:00Z">
        <w:r w:rsidR="00D9531B" w:rsidRPr="00755CC4" w:rsidDel="002C382A">
          <w:rPr>
            <w:rPrChange w:id="2998" w:author="Yufeng" w:date="2021-10-10T17:48:00Z">
              <w:rPr>
                <w:sz w:val="22"/>
              </w:rPr>
            </w:rPrChange>
          </w:rPr>
          <w:delText xml:space="preserve">to remove a few </w:delText>
        </w:r>
      </w:del>
      <w:del w:id="2999" w:author="LIN, Yufeng" w:date="2021-10-07T10:42:00Z">
        <w:r w:rsidR="00D9531B" w:rsidRPr="00755CC4" w:rsidDel="00E81CE7">
          <w:rPr>
            <w:rPrChange w:id="3000" w:author="Yufeng" w:date="2021-10-10T17:48:00Z">
              <w:rPr>
                <w:sz w:val="22"/>
              </w:rPr>
            </w:rPrChange>
          </w:rPr>
          <w:delText>sample</w:delText>
        </w:r>
      </w:del>
      <w:del w:id="3001" w:author="LIN, Yufeng" w:date="2021-09-24T16:54:00Z">
        <w:r w:rsidR="00D9531B" w:rsidRPr="00755CC4" w:rsidDel="002C382A">
          <w:rPr>
            <w:rPrChange w:id="3002" w:author="Yufeng" w:date="2021-10-10T17:48:00Z">
              <w:rPr>
                <w:sz w:val="22"/>
              </w:rPr>
            </w:rPrChange>
          </w:rPr>
          <w:delText>s</w:delText>
        </w:r>
      </w:del>
      <w:ins w:id="3003" w:author="LIN, Yufeng" w:date="2021-09-24T14:38:00Z">
        <w:r w:rsidR="00317AD9" w:rsidRPr="00755CC4">
          <w:rPr>
            <w:rPrChange w:id="3004" w:author="Yufeng" w:date="2021-10-10T17:48:00Z">
              <w:rPr>
                <w:sz w:val="22"/>
              </w:rPr>
            </w:rPrChange>
          </w:rPr>
          <w:t xml:space="preserve"> </w:t>
        </w:r>
      </w:ins>
      <w:del w:id="3005" w:author="LIN, Yufeng" w:date="2021-09-24T14:38:00Z">
        <w:r w:rsidR="00D9531B" w:rsidRPr="00755CC4" w:rsidDel="00317AD9">
          <w:rPr>
            <w:rPrChange w:id="3006" w:author="Yufeng" w:date="2021-10-10T17:48:00Z">
              <w:rPr>
                <w:sz w:val="22"/>
              </w:rPr>
            </w:rPrChange>
          </w:rPr>
          <w:delText xml:space="preserve"> to enhance outcomes rigo</w:delText>
        </w:r>
        <w:r w:rsidR="000D0043" w:rsidRPr="00755CC4" w:rsidDel="00317AD9">
          <w:rPr>
            <w:rPrChange w:id="3007" w:author="Yufeng" w:date="2021-10-10T17:48:00Z">
              <w:rPr>
                <w:sz w:val="22"/>
              </w:rPr>
            </w:rPrChange>
          </w:rPr>
          <w:delText>u</w:delText>
        </w:r>
        <w:r w:rsidR="00D9531B" w:rsidRPr="00755CC4" w:rsidDel="00317AD9">
          <w:rPr>
            <w:rPrChange w:id="3008" w:author="Yufeng" w:date="2021-10-10T17:48:00Z">
              <w:rPr>
                <w:sz w:val="22"/>
              </w:rPr>
            </w:rPrChange>
          </w:rPr>
          <w:delText xml:space="preserve">r further and reduce the outlier effect </w:delText>
        </w:r>
      </w:del>
      <w:r w:rsidR="00D9531B" w:rsidRPr="00755CC4">
        <w:rPr>
          <w:rPrChange w:id="3009" w:author="Yufeng" w:date="2021-10-10T17:48:00Z">
            <w:rPr>
              <w:sz w:val="22"/>
            </w:rPr>
          </w:rPrChange>
        </w:rPr>
        <w:t>(figure 1c).</w:t>
      </w:r>
      <w:commentRangeEnd w:id="2984"/>
      <w:r w:rsidR="00C777A3" w:rsidRPr="00E666DA">
        <w:rPr>
          <w:rStyle w:val="CommentReference"/>
          <w:sz w:val="24"/>
          <w:szCs w:val="24"/>
        </w:rPr>
        <w:commentReference w:id="2984"/>
      </w:r>
      <w:commentRangeEnd w:id="2985"/>
      <w:r w:rsidR="00ED2B2F" w:rsidRPr="008010EB">
        <w:rPr>
          <w:rStyle w:val="CommentReference"/>
          <w:sz w:val="24"/>
          <w:szCs w:val="24"/>
        </w:rPr>
        <w:commentReference w:id="2985"/>
      </w:r>
      <w:r w:rsidR="00D9531B" w:rsidRPr="00755CC4">
        <w:rPr>
          <w:rPrChange w:id="3010" w:author="Yufeng" w:date="2021-10-10T17:48:00Z">
            <w:rPr>
              <w:sz w:val="22"/>
            </w:rPr>
          </w:rPrChange>
        </w:rPr>
        <w:t xml:space="preserve"> </w:t>
      </w:r>
      <w:ins w:id="3011" w:author="LIN, Yufeng" w:date="2021-09-21T11:02:00Z">
        <w:r w:rsidR="003713B8" w:rsidRPr="00755CC4">
          <w:rPr>
            <w:rPrChange w:id="3012" w:author="Yufeng" w:date="2021-10-10T17:48:00Z">
              <w:rPr>
                <w:sz w:val="22"/>
              </w:rPr>
            </w:rPrChange>
          </w:rPr>
          <w:t xml:space="preserve">Collectively, we </w:t>
        </w:r>
      </w:ins>
      <w:ins w:id="3013" w:author="LIN, Yufeng" w:date="2021-09-24T14:40:00Z">
        <w:r w:rsidR="00203541" w:rsidRPr="00755CC4">
          <w:rPr>
            <w:rPrChange w:id="3014" w:author="Yufeng" w:date="2021-10-10T17:48:00Z">
              <w:rPr>
                <w:sz w:val="22"/>
              </w:rPr>
            </w:rPrChange>
          </w:rPr>
          <w:t>discarded</w:t>
        </w:r>
      </w:ins>
      <w:ins w:id="3015" w:author="LIN, Yufeng" w:date="2021-09-21T11:02:00Z">
        <w:r w:rsidR="003713B8" w:rsidRPr="00755CC4">
          <w:rPr>
            <w:rPrChange w:id="3016" w:author="Yufeng" w:date="2021-10-10T17:48:00Z">
              <w:rPr>
                <w:sz w:val="22"/>
              </w:rPr>
            </w:rPrChange>
          </w:rPr>
          <w:t xml:space="preserve"> 216 </w:t>
        </w:r>
        <w:del w:id="3017" w:author="nick ting" w:date="2021-09-24T17:00:00Z">
          <w:r w:rsidR="003713B8" w:rsidRPr="00755CC4" w:rsidDel="008E6A54">
            <w:rPr>
              <w:rPrChange w:id="3018" w:author="Yufeng" w:date="2021-10-10T17:48:00Z">
                <w:rPr>
                  <w:sz w:val="22"/>
                </w:rPr>
              </w:rPrChange>
            </w:rPr>
            <w:delText>cases for the sample sequence quality in the first section</w:delText>
          </w:r>
        </w:del>
      </w:ins>
      <w:ins w:id="3019" w:author="nick ting" w:date="2021-09-24T17:00:00Z">
        <w:r w:rsidR="008E6A54" w:rsidRPr="00755CC4">
          <w:rPr>
            <w:rPrChange w:id="3020" w:author="Yufeng" w:date="2021-10-10T17:48:00Z">
              <w:rPr>
                <w:sz w:val="22"/>
              </w:rPr>
            </w:rPrChange>
          </w:rPr>
          <w:t xml:space="preserve">samples with </w:t>
        </w:r>
      </w:ins>
      <w:ins w:id="3021" w:author="nick ting" w:date="2021-09-24T17:01:00Z">
        <w:r w:rsidR="008E6A54" w:rsidRPr="00755CC4">
          <w:rPr>
            <w:rPrChange w:id="3022" w:author="Yufeng" w:date="2021-10-10T17:48:00Z">
              <w:rPr>
                <w:sz w:val="22"/>
              </w:rPr>
            </w:rPrChange>
          </w:rPr>
          <w:t>unsati</w:t>
        </w:r>
      </w:ins>
      <w:ins w:id="3023" w:author="LIN, Yufeng" w:date="2021-10-07T10:42:00Z">
        <w:r w:rsidR="00E81CE7" w:rsidRPr="0038659B">
          <w:t>s</w:t>
        </w:r>
      </w:ins>
      <w:ins w:id="3024" w:author="nick ting" w:date="2021-09-24T17:01:00Z">
        <w:r w:rsidR="008E6A54" w:rsidRPr="00755CC4">
          <w:rPr>
            <w:rPrChange w:id="3025" w:author="Yufeng" w:date="2021-10-10T17:48:00Z">
              <w:rPr>
                <w:sz w:val="22"/>
              </w:rPr>
            </w:rPrChange>
          </w:rPr>
          <w:t>fied</w:t>
        </w:r>
      </w:ins>
      <w:ins w:id="3026" w:author="nick ting" w:date="2021-09-24T17:00:00Z">
        <w:r w:rsidR="008E6A54" w:rsidRPr="00755CC4">
          <w:rPr>
            <w:rPrChange w:id="3027" w:author="Yufeng" w:date="2021-10-10T17:48:00Z">
              <w:rPr>
                <w:sz w:val="22"/>
              </w:rPr>
            </w:rPrChange>
          </w:rPr>
          <w:t xml:space="preserve"> </w:t>
        </w:r>
      </w:ins>
      <w:ins w:id="3028" w:author="nick ting" w:date="2021-09-24T17:01:00Z">
        <w:r w:rsidR="008E6A54" w:rsidRPr="00755CC4">
          <w:rPr>
            <w:rPrChange w:id="3029" w:author="Yufeng" w:date="2021-10-10T17:48:00Z">
              <w:rPr>
                <w:sz w:val="22"/>
              </w:rPr>
            </w:rPrChange>
          </w:rPr>
          <w:t>sequencing quality</w:t>
        </w:r>
      </w:ins>
      <w:ins w:id="3030" w:author="LIN, Yufeng" w:date="2021-09-21T11:02:00Z">
        <w:r w:rsidR="003713B8" w:rsidRPr="00755CC4">
          <w:rPr>
            <w:rPrChange w:id="3031" w:author="Yufeng" w:date="2021-10-10T17:48:00Z">
              <w:rPr>
                <w:sz w:val="22"/>
              </w:rPr>
            </w:rPrChange>
          </w:rPr>
          <w:t xml:space="preserve">, 211 </w:t>
        </w:r>
      </w:ins>
      <w:ins w:id="3032" w:author="nick ting" w:date="2021-09-24T17:01:00Z">
        <w:del w:id="3033" w:author="LIN, Yufeng" w:date="2021-10-08T16:54:00Z">
          <w:r w:rsidR="008E6A54" w:rsidRPr="00755CC4">
            <w:rPr>
              <w:rPrChange w:id="3034" w:author="Yufeng" w:date="2021-10-10T17:48:00Z">
                <w:rPr>
                  <w:sz w:val="22"/>
                </w:rPr>
              </w:rPrChange>
            </w:rPr>
            <w:delText>outlier</w:delText>
          </w:r>
        </w:del>
      </w:ins>
      <w:ins w:id="3035" w:author="LIN, Yufeng" w:date="2021-10-08T16:54:00Z">
        <w:del w:id="3036" w:author="Lung Ngai TING" w:date="2021-10-09T14:44:00Z">
          <w:r w:rsidR="00DB4C2F" w:rsidRPr="00755CC4" w:rsidDel="00CD30EB">
            <w:delText>outlying</w:delText>
          </w:r>
        </w:del>
      </w:ins>
      <w:ins w:id="3037" w:author="Lung Ngai TING" w:date="2021-10-09T14:44:00Z">
        <w:r w:rsidR="00CD30EB" w:rsidRPr="00755CC4">
          <w:t>outliers</w:t>
        </w:r>
      </w:ins>
      <w:ins w:id="3038" w:author="nick ting" w:date="2021-09-24T17:01:00Z">
        <w:r w:rsidR="008E6A54" w:rsidRPr="00755CC4">
          <w:rPr>
            <w:rPrChange w:id="3039" w:author="Yufeng" w:date="2021-10-10T17:48:00Z">
              <w:rPr>
                <w:sz w:val="22"/>
              </w:rPr>
            </w:rPrChange>
          </w:rPr>
          <w:t xml:space="preserve"> or contaminated </w:t>
        </w:r>
      </w:ins>
      <w:ins w:id="3040" w:author="LIN, Yufeng" w:date="2021-09-21T11:02:00Z">
        <w:del w:id="3041" w:author="nick ting" w:date="2021-09-24T17:01:00Z">
          <w:r w:rsidR="003713B8" w:rsidRPr="00755CC4" w:rsidDel="008E6A54">
            <w:rPr>
              <w:rPrChange w:id="3042" w:author="Yufeng" w:date="2021-10-10T17:48:00Z">
                <w:rPr>
                  <w:sz w:val="22"/>
                </w:rPr>
              </w:rPrChange>
            </w:rPr>
            <w:delText>cases</w:delText>
          </w:r>
        </w:del>
      </w:ins>
      <w:ins w:id="3043" w:author="nick ting" w:date="2021-09-24T17:01:00Z">
        <w:r w:rsidR="008E6A54" w:rsidRPr="00755CC4">
          <w:rPr>
            <w:rPrChange w:id="3044" w:author="Yufeng" w:date="2021-10-10T17:48:00Z">
              <w:rPr>
                <w:sz w:val="22"/>
              </w:rPr>
            </w:rPrChange>
          </w:rPr>
          <w:t>samples</w:t>
        </w:r>
      </w:ins>
      <w:ins w:id="3045" w:author="LIN, Yufeng" w:date="2021-09-21T11:02:00Z">
        <w:del w:id="3046" w:author="nick ting" w:date="2021-09-24T17:01:00Z">
          <w:r w:rsidR="003713B8" w:rsidRPr="00755CC4" w:rsidDel="008E6A54">
            <w:rPr>
              <w:rPrChange w:id="3047" w:author="Yufeng" w:date="2021-10-10T17:48:00Z">
                <w:rPr>
                  <w:sz w:val="22"/>
                </w:rPr>
              </w:rPrChange>
            </w:rPr>
            <w:delText xml:space="preserve"> for reducing the outlier and contamination samples effect</w:delText>
          </w:r>
        </w:del>
      </w:ins>
      <w:ins w:id="3048" w:author="nick ting" w:date="2021-09-24T17:05:00Z">
        <w:r w:rsidR="002E1E6A" w:rsidRPr="00755CC4">
          <w:rPr>
            <w:rPrChange w:id="3049" w:author="Yufeng" w:date="2021-10-10T17:48:00Z">
              <w:rPr>
                <w:sz w:val="22"/>
              </w:rPr>
            </w:rPrChange>
          </w:rPr>
          <w:t>.</w:t>
        </w:r>
      </w:ins>
      <w:ins w:id="3050" w:author="LIN, Yufeng" w:date="2021-10-08T16:48:00Z">
        <w:r w:rsidR="002E1E6A" w:rsidRPr="0038659B">
          <w:t xml:space="preserve"> </w:t>
        </w:r>
      </w:ins>
      <w:ins w:id="3051" w:author="LIN, Yufeng" w:date="2021-10-08T16:55:00Z">
        <w:r w:rsidR="0062543C" w:rsidRPr="0038659B">
          <w:t>Notably</w:t>
        </w:r>
      </w:ins>
      <w:ins w:id="3052" w:author="LIN, Yufeng" w:date="2021-10-08T16:48:00Z">
        <w:r w:rsidR="00160D0B" w:rsidRPr="0038659B">
          <w:t>,</w:t>
        </w:r>
      </w:ins>
      <w:ins w:id="3053" w:author="LIN, Yufeng" w:date="2021-10-08T16:49:00Z">
        <w:r w:rsidR="00CC3F07" w:rsidRPr="00E666DA">
          <w:t xml:space="preserve"> </w:t>
        </w:r>
      </w:ins>
      <w:ins w:id="3054" w:author="LIN, Yufeng" w:date="2021-10-08T16:51:00Z">
        <w:r w:rsidR="003A5690" w:rsidRPr="008010EB">
          <w:t>all samples from</w:t>
        </w:r>
      </w:ins>
      <w:ins w:id="3055" w:author="LIN, Yufeng" w:date="2021-10-08T16:48:00Z">
        <w:r w:rsidR="00160D0B" w:rsidRPr="00FD5D37">
          <w:t xml:space="preserve"> </w:t>
        </w:r>
      </w:ins>
      <w:ins w:id="3056" w:author="LIN, Yufeng" w:date="2021-10-08T16:49:00Z">
        <w:r w:rsidR="007F60A2" w:rsidRPr="002849C4">
          <w:t>2018_HanniganGD</w:t>
        </w:r>
      </w:ins>
      <w:ins w:id="3057" w:author="LIN, Yufeng" w:date="2021-10-08T16:48:00Z">
        <w:r w:rsidR="00160D0B" w:rsidRPr="002849C4">
          <w:t xml:space="preserve"> </w:t>
        </w:r>
      </w:ins>
      <w:ins w:id="3058" w:author="LIN, Yufeng" w:date="2021-10-08T16:51:00Z">
        <w:r w:rsidR="003A5690" w:rsidRPr="00755CC4">
          <w:t>were</w:t>
        </w:r>
      </w:ins>
      <w:ins w:id="3059" w:author="LIN, Yufeng" w:date="2021-10-08T16:49:00Z">
        <w:r w:rsidR="00CC3F07" w:rsidRPr="00755CC4">
          <w:t xml:space="preserve"> discard</w:t>
        </w:r>
      </w:ins>
      <w:ins w:id="3060" w:author="LIN, Yufeng" w:date="2021-10-08T16:50:00Z">
        <w:r w:rsidR="005E54C7" w:rsidRPr="00755CC4">
          <w:t>ed</w:t>
        </w:r>
      </w:ins>
      <w:ins w:id="3061" w:author="LIN, Yufeng" w:date="2021-10-08T16:49:00Z">
        <w:r w:rsidR="002E1E6A" w:rsidRPr="00755CC4">
          <w:t xml:space="preserve"> </w:t>
        </w:r>
        <w:r w:rsidR="004A6985" w:rsidRPr="00755CC4">
          <w:t>because</w:t>
        </w:r>
        <w:r w:rsidR="00B01FDD" w:rsidRPr="00755CC4">
          <w:t xml:space="preserve"> of </w:t>
        </w:r>
      </w:ins>
      <w:ins w:id="3062" w:author="LIN, Yufeng" w:date="2021-10-08T16:55:00Z">
        <w:r w:rsidR="00A9188E" w:rsidRPr="00755CC4">
          <w:t>their</w:t>
        </w:r>
      </w:ins>
      <w:ins w:id="3063" w:author="LIN, Yufeng" w:date="2021-10-08T16:50:00Z">
        <w:r w:rsidR="00B01FDD" w:rsidRPr="00755CC4">
          <w:t xml:space="preserve"> low </w:t>
        </w:r>
        <w:r w:rsidR="002E2CD6" w:rsidRPr="00755CC4">
          <w:t xml:space="preserve">sequencing depth and </w:t>
        </w:r>
        <w:r w:rsidR="006C5542" w:rsidRPr="00755CC4">
          <w:t>non-PCR-free processing.</w:t>
        </w:r>
      </w:ins>
      <w:ins w:id="3064" w:author="nick ting" w:date="2021-09-24T17:05:00Z">
        <w:r w:rsidR="002E1E6A" w:rsidRPr="00755CC4">
          <w:rPr>
            <w:rPrChange w:id="3065" w:author="Yufeng" w:date="2021-10-10T17:48:00Z">
              <w:rPr>
                <w:sz w:val="22"/>
              </w:rPr>
            </w:rPrChange>
          </w:rPr>
          <w:t xml:space="preserve"> Additionally, </w:t>
        </w:r>
      </w:ins>
      <w:ins w:id="3066" w:author="LIN, Yufeng" w:date="2021-09-21T11:02:00Z">
        <w:del w:id="3067" w:author="nick ting" w:date="2021-09-24T17:05:00Z">
          <w:r w:rsidR="003713B8" w:rsidRPr="00755CC4" w:rsidDel="002E1E6A">
            <w:rPr>
              <w:rPrChange w:id="3068" w:author="Yufeng" w:date="2021-10-10T17:48:00Z">
                <w:rPr>
                  <w:sz w:val="22"/>
                </w:rPr>
              </w:rPrChange>
            </w:rPr>
            <w:delText xml:space="preserve">, and </w:delText>
          </w:r>
        </w:del>
        <w:r w:rsidR="003713B8" w:rsidRPr="00755CC4">
          <w:rPr>
            <w:rPrChange w:id="3069" w:author="Yufeng" w:date="2021-10-10T17:48:00Z">
              <w:rPr>
                <w:sz w:val="22"/>
              </w:rPr>
            </w:rPrChange>
          </w:rPr>
          <w:t xml:space="preserve">296 </w:t>
        </w:r>
        <w:del w:id="3070" w:author="nick ting" w:date="2021-09-24T17:01:00Z">
          <w:r w:rsidR="003713B8" w:rsidRPr="00755CC4" w:rsidDel="008E6A54">
            <w:rPr>
              <w:rPrChange w:id="3071" w:author="Yufeng" w:date="2021-10-10T17:48:00Z">
                <w:rPr>
                  <w:sz w:val="22"/>
                </w:rPr>
              </w:rPrChange>
            </w:rPr>
            <w:delText xml:space="preserve">cases for removing </w:delText>
          </w:r>
        </w:del>
      </w:ins>
      <w:ins w:id="3072" w:author="nick ting" w:date="2021-09-24T17:01:00Z">
        <w:r w:rsidR="008E6A54" w:rsidRPr="00755CC4">
          <w:rPr>
            <w:rPrChange w:id="3073" w:author="Yufeng" w:date="2021-10-10T17:48:00Z">
              <w:rPr>
                <w:sz w:val="22"/>
              </w:rPr>
            </w:rPrChange>
          </w:rPr>
          <w:t>samples</w:t>
        </w:r>
      </w:ins>
      <w:ins w:id="3074" w:author="nick ting" w:date="2021-09-24T17:05:00Z">
        <w:r w:rsidR="002E1E6A" w:rsidRPr="00755CC4">
          <w:rPr>
            <w:rPrChange w:id="3075" w:author="Yufeng" w:date="2021-10-10T17:48:00Z">
              <w:rPr>
                <w:sz w:val="22"/>
              </w:rPr>
            </w:rPrChange>
          </w:rPr>
          <w:t xml:space="preserve"> </w:t>
        </w:r>
        <w:del w:id="3076" w:author="LIN, Yufeng" w:date="2021-10-07T10:42:00Z">
          <w:r w:rsidR="002E1E6A" w:rsidRPr="00755CC4" w:rsidDel="00E81CE7">
            <w:rPr>
              <w:rPrChange w:id="3077" w:author="Yufeng" w:date="2021-10-10T17:48:00Z">
                <w:rPr>
                  <w:sz w:val="22"/>
                </w:rPr>
              </w:rPrChange>
            </w:rPr>
            <w:delText>(~</w:delText>
          </w:r>
        </w:del>
      </w:ins>
      <w:ins w:id="3078" w:author="nick ting" w:date="2021-09-24T17:07:00Z">
        <w:del w:id="3079" w:author="LIN, Yufeng" w:date="2021-10-07T10:42:00Z">
          <w:r w:rsidR="002E1E6A" w:rsidRPr="00755CC4" w:rsidDel="00E81CE7">
            <w:rPr>
              <w:rPrChange w:id="3080" w:author="Yufeng" w:date="2021-10-10T17:48:00Z">
                <w:rPr>
                  <w:sz w:val="22"/>
                </w:rPr>
              </w:rPrChange>
            </w:rPr>
            <w:delText>??</w:delText>
          </w:r>
        </w:del>
      </w:ins>
      <w:ins w:id="3081" w:author="nick ting" w:date="2021-09-24T17:05:00Z">
        <w:del w:id="3082" w:author="LIN, Yufeng" w:date="2021-10-07T10:42:00Z">
          <w:r w:rsidR="002E1E6A" w:rsidRPr="00755CC4" w:rsidDel="00E81CE7">
            <w:rPr>
              <w:rPrChange w:id="3083" w:author="Yufeng" w:date="2021-10-10T17:48:00Z">
                <w:rPr>
                  <w:sz w:val="22"/>
                </w:rPr>
              </w:rPrChange>
            </w:rPr>
            <w:delText xml:space="preserve">% of the </w:delText>
          </w:r>
        </w:del>
      </w:ins>
      <w:ins w:id="3084" w:author="nick ting" w:date="2021-09-24T17:06:00Z">
        <w:del w:id="3085" w:author="LIN, Yufeng" w:date="2021-10-07T10:42:00Z">
          <w:r w:rsidR="002E1E6A" w:rsidRPr="00755CC4" w:rsidDel="00E81CE7">
            <w:rPr>
              <w:rPrChange w:id="3086" w:author="Yufeng" w:date="2021-10-10T17:48:00Z">
                <w:rPr>
                  <w:sz w:val="22"/>
                </w:rPr>
              </w:rPrChange>
            </w:rPr>
            <w:delText>filtered samples</w:delText>
          </w:r>
        </w:del>
      </w:ins>
      <w:ins w:id="3087" w:author="nick ting" w:date="2021-09-24T17:05:00Z">
        <w:del w:id="3088" w:author="LIN, Yufeng" w:date="2021-10-07T10:42:00Z">
          <w:r w:rsidR="002E1E6A" w:rsidRPr="00755CC4" w:rsidDel="00E81CE7">
            <w:rPr>
              <w:rPrChange w:id="3089" w:author="Yufeng" w:date="2021-10-10T17:48:00Z">
                <w:rPr>
                  <w:sz w:val="22"/>
                </w:rPr>
              </w:rPrChange>
            </w:rPr>
            <w:delText>)</w:delText>
          </w:r>
        </w:del>
      </w:ins>
      <w:ins w:id="3090" w:author="nick ting" w:date="2021-09-24T17:01:00Z">
        <w:del w:id="3091" w:author="LIN, Yufeng" w:date="2021-10-07T10:42:00Z">
          <w:r w:rsidR="008E6A54" w:rsidRPr="00755CC4" w:rsidDel="00E81CE7">
            <w:rPr>
              <w:rPrChange w:id="3092" w:author="Yufeng" w:date="2021-10-10T17:48:00Z">
                <w:rPr>
                  <w:sz w:val="22"/>
                </w:rPr>
              </w:rPrChange>
            </w:rPr>
            <w:delText xml:space="preserve"> </w:delText>
          </w:r>
        </w:del>
        <w:r w:rsidR="008E6A54" w:rsidRPr="00755CC4">
          <w:rPr>
            <w:rPrChange w:id="3093" w:author="Yufeng" w:date="2021-10-10T17:48:00Z">
              <w:rPr>
                <w:sz w:val="22"/>
              </w:rPr>
            </w:rPrChange>
          </w:rPr>
          <w:t>with</w:t>
        </w:r>
      </w:ins>
      <w:ins w:id="3094" w:author="LIN, Yufeng" w:date="2021-09-21T11:02:00Z">
        <w:del w:id="3095" w:author="nick ting" w:date="2021-09-24T17:01:00Z">
          <w:r w:rsidR="003713B8" w:rsidRPr="00755CC4" w:rsidDel="008E6A54">
            <w:rPr>
              <w:rPrChange w:id="3096" w:author="Yufeng" w:date="2021-10-10T17:48:00Z">
                <w:rPr>
                  <w:sz w:val="22"/>
                </w:rPr>
              </w:rPrChange>
            </w:rPr>
            <w:delText>the</w:delText>
          </w:r>
        </w:del>
        <w:r w:rsidR="003713B8" w:rsidRPr="00755CC4">
          <w:rPr>
            <w:rPrChange w:id="3097" w:author="Yufeng" w:date="2021-10-10T17:48:00Z">
              <w:rPr>
                <w:sz w:val="22"/>
              </w:rPr>
            </w:rPrChange>
          </w:rPr>
          <w:t xml:space="preserve"> </w:t>
        </w:r>
        <w:del w:id="3098" w:author="Yufeng" w:date="2021-10-10T18:04:00Z">
          <w:r w:rsidR="003713B8" w:rsidRPr="00755CC4" w:rsidDel="00FD106C">
            <w:rPr>
              <w:rPrChange w:id="3099" w:author="Yufeng" w:date="2021-10-10T17:48:00Z">
                <w:rPr>
                  <w:sz w:val="22"/>
                </w:rPr>
              </w:rPrChange>
            </w:rPr>
            <w:delText>low-</w:delText>
          </w:r>
        </w:del>
      </w:ins>
      <w:ins w:id="3100" w:author="LIN, Yufeng" w:date="2021-09-28T13:07:00Z">
        <w:del w:id="3101" w:author="Yufeng" w:date="2021-10-10T18:04:00Z">
          <w:r w:rsidR="004314C2" w:rsidRPr="00755CC4" w:rsidDel="00FD106C">
            <w:rPr>
              <w:rPrChange w:id="3102" w:author="Yufeng" w:date="2021-10-10T17:48:00Z">
                <w:rPr>
                  <w:sz w:val="22"/>
                </w:rPr>
              </w:rPrChange>
            </w:rPr>
            <w:delText>fungi</w:delText>
          </w:r>
        </w:del>
      </w:ins>
      <w:ins w:id="3103" w:author="Yufeng" w:date="2021-10-10T18:04:00Z">
        <w:r w:rsidR="00FD106C" w:rsidRPr="00FD5D37">
          <w:t>low fungi</w:t>
        </w:r>
      </w:ins>
      <w:ins w:id="3104" w:author="LIN, Yufeng" w:date="2021-09-21T11:02:00Z">
        <w:r w:rsidR="003713B8" w:rsidRPr="00755CC4">
          <w:rPr>
            <w:rPrChange w:id="3105" w:author="Yufeng" w:date="2021-10-10T17:48:00Z">
              <w:rPr>
                <w:sz w:val="22"/>
              </w:rPr>
            </w:rPrChange>
          </w:rPr>
          <w:t xml:space="preserve"> sequencing depth</w:t>
        </w:r>
      </w:ins>
      <w:ins w:id="3106" w:author="nick ting" w:date="2021-09-24T17:05:00Z">
        <w:r w:rsidR="002E1E6A" w:rsidRPr="00755CC4">
          <w:rPr>
            <w:rPrChange w:id="3107" w:author="Yufeng" w:date="2021-10-10T17:48:00Z">
              <w:rPr>
                <w:sz w:val="22"/>
              </w:rPr>
            </w:rPrChange>
          </w:rPr>
          <w:t xml:space="preserve"> were filter</w:t>
        </w:r>
      </w:ins>
      <w:ins w:id="3108" w:author="LIN, Yufeng" w:date="2021-10-07T10:42:00Z">
        <w:r w:rsidR="00E81CE7" w:rsidRPr="0038659B">
          <w:t>e</w:t>
        </w:r>
      </w:ins>
      <w:ins w:id="3109" w:author="nick ting" w:date="2021-09-24T17:05:00Z">
        <w:r w:rsidR="002E1E6A" w:rsidRPr="00755CC4">
          <w:rPr>
            <w:rPrChange w:id="3110" w:author="Yufeng" w:date="2021-10-10T17:48:00Z">
              <w:rPr>
                <w:sz w:val="22"/>
              </w:rPr>
            </w:rPrChange>
          </w:rPr>
          <w:t>d</w:t>
        </w:r>
      </w:ins>
      <w:ins w:id="3111" w:author="LIN, Yufeng" w:date="2021-09-21T11:02:00Z">
        <w:del w:id="3112" w:author="nick ting" w:date="2021-09-24T17:03:00Z">
          <w:r w:rsidR="003713B8" w:rsidRPr="00755CC4" w:rsidDel="002E1E6A">
            <w:rPr>
              <w:rPrChange w:id="3113" w:author="Yufeng" w:date="2021-10-10T17:48:00Z">
                <w:rPr>
                  <w:sz w:val="22"/>
                </w:rPr>
              </w:rPrChange>
            </w:rPr>
            <w:delText xml:space="preserve"> samples</w:delText>
          </w:r>
        </w:del>
        <w:r w:rsidR="003713B8" w:rsidRPr="00755CC4">
          <w:rPr>
            <w:rPrChange w:id="3114" w:author="Yufeng" w:date="2021-10-10T17:48:00Z">
              <w:rPr>
                <w:sz w:val="22"/>
              </w:rPr>
            </w:rPrChange>
          </w:rPr>
          <w:t>.</w:t>
        </w:r>
      </w:ins>
      <w:ins w:id="3115" w:author="LIN, Yufeng" w:date="2021-09-21T11:03:00Z">
        <w:r w:rsidR="003713B8" w:rsidRPr="00755CC4" w:rsidDel="003713B8">
          <w:rPr>
            <w:rPrChange w:id="3116" w:author="Yufeng" w:date="2021-10-10T17:48:00Z">
              <w:rPr>
                <w:sz w:val="22"/>
              </w:rPr>
            </w:rPrChange>
          </w:rPr>
          <w:t xml:space="preserve"> </w:t>
        </w:r>
      </w:ins>
      <w:ins w:id="3117" w:author="LIN, Yufeng" w:date="2021-10-08T17:03:00Z">
        <w:r w:rsidR="007370A2" w:rsidRPr="0038659B">
          <w:t xml:space="preserve">In the end, </w:t>
        </w:r>
      </w:ins>
      <w:ins w:id="3118" w:author="LIN, Yufeng" w:date="2021-10-08T17:04:00Z">
        <w:r w:rsidR="00A62167" w:rsidRPr="0038659B">
          <w:t>we included</w:t>
        </w:r>
      </w:ins>
      <w:ins w:id="3119" w:author="LIN, Yufeng" w:date="2021-10-08T17:03:00Z">
        <w:r w:rsidR="007370A2" w:rsidRPr="0038659B">
          <w:t xml:space="preserve"> 1,329 samples </w:t>
        </w:r>
      </w:ins>
      <w:ins w:id="3120" w:author="LIN, Yufeng" w:date="2021-10-08T17:04:00Z">
        <w:r w:rsidR="00A62167" w:rsidRPr="0038659B">
          <w:t xml:space="preserve">with </w:t>
        </w:r>
      </w:ins>
      <w:ins w:id="3121" w:author="LIN, Yufeng" w:date="2021-10-08T17:05:00Z">
        <w:r w:rsidR="005149A5" w:rsidRPr="00E666DA">
          <w:t>454 CRC patients,</w:t>
        </w:r>
      </w:ins>
      <w:ins w:id="3122" w:author="LIN, Yufeng" w:date="2021-10-08T17:04:00Z">
        <w:r w:rsidR="00A62167" w:rsidRPr="008010EB">
          <w:t xml:space="preserve"> </w:t>
        </w:r>
      </w:ins>
      <w:ins w:id="3123" w:author="LIN, Yufeng" w:date="2021-10-08T17:05:00Z">
        <w:r w:rsidR="009B1B31" w:rsidRPr="00FD5D37">
          <w:t xml:space="preserve">350 adenoma </w:t>
        </w:r>
        <w:r w:rsidR="00650107" w:rsidRPr="002849C4">
          <w:t xml:space="preserve">and </w:t>
        </w:r>
        <w:r w:rsidR="0098382A" w:rsidRPr="002849C4">
          <w:t>525 hea</w:t>
        </w:r>
        <w:r w:rsidR="00C424F5" w:rsidRPr="00755CC4">
          <w:t>l</w:t>
        </w:r>
        <w:r w:rsidR="0098382A" w:rsidRPr="00755CC4">
          <w:t>thy controls.</w:t>
        </w:r>
      </w:ins>
      <w:ins w:id="3124" w:author="LIN, Yufeng" w:date="2021-10-08T17:03:00Z">
        <w:r w:rsidR="007370A2" w:rsidRPr="00755CC4">
          <w:t xml:space="preserve"> </w:t>
        </w:r>
      </w:ins>
      <w:commentRangeStart w:id="3125"/>
      <w:commentRangeStart w:id="3126"/>
      <w:del w:id="3127" w:author="LIN, Yufeng" w:date="2021-09-21T11:03:00Z">
        <w:r w:rsidR="00D9531B" w:rsidRPr="00755CC4" w:rsidDel="003713B8">
          <w:rPr>
            <w:rPrChange w:id="3128" w:author="Yufeng" w:date="2021-10-10T17:48:00Z">
              <w:rPr>
                <w:sz w:val="22"/>
              </w:rPr>
            </w:rPrChange>
          </w:rPr>
          <w:delText>Because of the mEuk containing a low proportion, deep enough sequencing and free PCR were compulsory</w:delText>
        </w:r>
        <w:commentRangeEnd w:id="3125"/>
        <w:r w:rsidR="002908A5" w:rsidRPr="00755CC4" w:rsidDel="003713B8">
          <w:rPr>
            <w:rStyle w:val="CommentReference"/>
            <w:sz w:val="24"/>
            <w:szCs w:val="24"/>
            <w:rPrChange w:id="3129" w:author="Yufeng" w:date="2021-10-10T17:48:00Z">
              <w:rPr>
                <w:rStyle w:val="CommentReference"/>
              </w:rPr>
            </w:rPrChange>
          </w:rPr>
          <w:commentReference w:id="3125"/>
        </w:r>
        <w:commentRangeEnd w:id="3126"/>
        <w:r w:rsidR="00ED2B2F" w:rsidRPr="00755CC4" w:rsidDel="003713B8">
          <w:rPr>
            <w:rStyle w:val="CommentReference"/>
            <w:sz w:val="24"/>
            <w:szCs w:val="24"/>
            <w:rPrChange w:id="3130" w:author="Yufeng" w:date="2021-10-10T17:48:00Z">
              <w:rPr>
                <w:rStyle w:val="CommentReference"/>
              </w:rPr>
            </w:rPrChange>
          </w:rPr>
          <w:commentReference w:id="3126"/>
        </w:r>
        <w:r w:rsidR="00D9531B" w:rsidRPr="00755CC4" w:rsidDel="003713B8">
          <w:rPr>
            <w:rPrChange w:id="3131" w:author="Yufeng" w:date="2021-10-10T17:48:00Z">
              <w:rPr>
                <w:sz w:val="22"/>
              </w:rPr>
            </w:rPrChange>
          </w:rPr>
          <w:delText xml:space="preserve">. </w:delText>
        </w:r>
        <w:commentRangeStart w:id="3132"/>
        <w:commentRangeStart w:id="3133"/>
        <w:r w:rsidR="00D9531B" w:rsidRPr="00755CC4" w:rsidDel="003713B8">
          <w:rPr>
            <w:rPrChange w:id="3134" w:author="Yufeng" w:date="2021-10-10T17:48:00Z">
              <w:rPr>
                <w:sz w:val="22"/>
              </w:rPr>
            </w:rPrChange>
          </w:rPr>
          <w:delText>Notably, one cohort</w:delText>
        </w:r>
        <w:r w:rsidR="00D9531B" w:rsidRPr="00755CC4" w:rsidDel="003713B8">
          <w:rPr>
            <w:rPrChange w:id="3135" w:author="Yufeng" w:date="2021-10-10T17:48:00Z">
              <w:rPr>
                <w:sz w:val="22"/>
              </w:rPr>
            </w:rPrChange>
          </w:rPr>
          <w:fldChar w:fldCharType="begin"/>
        </w:r>
        <w:r w:rsidR="00422C33" w:rsidRPr="00755CC4" w:rsidDel="003713B8">
          <w:rPr>
            <w:rPrChange w:id="3136" w:author="Yufeng" w:date="2021-10-10T17:48:00Z">
              <w:rPr>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55CC4" w:rsidDel="003713B8">
          <w:rPr>
            <w:rPrChange w:id="3137" w:author="Yufeng" w:date="2021-10-10T17:48:00Z">
              <w:rPr>
                <w:sz w:val="22"/>
              </w:rPr>
            </w:rPrChange>
          </w:rPr>
          <w:fldChar w:fldCharType="separate"/>
        </w:r>
        <w:r w:rsidR="00422C33" w:rsidRPr="00755CC4" w:rsidDel="003713B8">
          <w:rPr>
            <w:kern w:val="0"/>
            <w:vertAlign w:val="superscript"/>
            <w:rPrChange w:id="3138" w:author="Yufeng" w:date="2021-10-10T17:48:00Z">
              <w:rPr>
                <w:kern w:val="0"/>
                <w:sz w:val="22"/>
                <w:vertAlign w:val="superscript"/>
              </w:rPr>
            </w:rPrChange>
          </w:rPr>
          <w:delText>19</w:delText>
        </w:r>
        <w:r w:rsidR="00D9531B" w:rsidRPr="00755CC4" w:rsidDel="003713B8">
          <w:rPr>
            <w:rPrChange w:id="3139" w:author="Yufeng" w:date="2021-10-10T17:48:00Z">
              <w:rPr>
                <w:sz w:val="22"/>
              </w:rPr>
            </w:rPrChange>
          </w:rPr>
          <w:fldChar w:fldCharType="end"/>
        </w:r>
        <w:r w:rsidR="00D9531B" w:rsidRPr="00755CC4" w:rsidDel="003713B8">
          <w:rPr>
            <w:rPrChange w:id="3140" w:author="Yufeng" w:date="2021-10-10T17:48:00Z">
              <w:rPr>
                <w:sz w:val="22"/>
              </w:rPr>
            </w:rPrChange>
          </w:rPr>
          <w:delText xml:space="preserve"> whole-metagenomic-library preparation was employed 12 cycles of limited-cycle PCR; moreover, its sequencing size was five to ten times smaller than others. </w:delText>
        </w:r>
        <w:commentRangeEnd w:id="3132"/>
        <w:r w:rsidR="002908A5" w:rsidRPr="00755CC4" w:rsidDel="003713B8">
          <w:rPr>
            <w:rStyle w:val="CommentReference"/>
            <w:sz w:val="24"/>
            <w:szCs w:val="24"/>
            <w:rPrChange w:id="3141" w:author="Yufeng" w:date="2021-10-10T17:48:00Z">
              <w:rPr>
                <w:rStyle w:val="CommentReference"/>
              </w:rPr>
            </w:rPrChange>
          </w:rPr>
          <w:commentReference w:id="3132"/>
        </w:r>
      </w:del>
      <w:commentRangeEnd w:id="3133"/>
      <w:del w:id="3142" w:author="LIN, Yufeng" w:date="2021-09-21T11:04:00Z">
        <w:r w:rsidR="003713B8" w:rsidRPr="00755CC4" w:rsidDel="003713B8">
          <w:rPr>
            <w:rStyle w:val="CommentReference"/>
            <w:sz w:val="24"/>
            <w:szCs w:val="24"/>
            <w:rPrChange w:id="3143" w:author="Yufeng" w:date="2021-10-10T17:48:00Z">
              <w:rPr>
                <w:rStyle w:val="CommentReference"/>
              </w:rPr>
            </w:rPrChange>
          </w:rPr>
          <w:commentReference w:id="3133"/>
        </w:r>
        <w:r w:rsidR="00D9531B" w:rsidRPr="00755CC4" w:rsidDel="003713B8">
          <w:rPr>
            <w:rPrChange w:id="3144" w:author="Yufeng" w:date="2021-10-10T17:48:00Z">
              <w:rPr>
                <w:sz w:val="22"/>
              </w:rPr>
            </w:rPrChange>
          </w:rPr>
          <w:delText>Therefore, we didn</w:delText>
        </w:r>
        <w:r w:rsidR="000D0043" w:rsidRPr="00755CC4" w:rsidDel="003713B8">
          <w:rPr>
            <w:rPrChange w:id="3145" w:author="Yufeng" w:date="2021-10-10T17:48:00Z">
              <w:rPr>
                <w:sz w:val="22"/>
              </w:rPr>
            </w:rPrChange>
          </w:rPr>
          <w:delText>'</w:delText>
        </w:r>
        <w:r w:rsidR="00D9531B" w:rsidRPr="00755CC4" w:rsidDel="003713B8">
          <w:rPr>
            <w:rPrChange w:id="3146" w:author="Yufeng" w:date="2021-10-10T17:48:00Z">
              <w:rPr>
                <w:sz w:val="22"/>
              </w:rPr>
            </w:rPrChange>
          </w:rPr>
          <w:delText xml:space="preserve">t adopt this cohort. At last, after three main filters (figure 1c and </w:delText>
        </w:r>
        <w:commentRangeStart w:id="3147"/>
        <w:r w:rsidR="00D9531B" w:rsidRPr="00755CC4" w:rsidDel="003713B8">
          <w:rPr>
            <w:rPrChange w:id="3148" w:author="Yufeng" w:date="2021-10-10T17:48:00Z">
              <w:rPr>
                <w:sz w:val="22"/>
              </w:rPr>
            </w:rPrChange>
          </w:rPr>
          <w:delText>Methods</w:delText>
        </w:r>
        <w:commentRangeEnd w:id="3147"/>
        <w:r w:rsidR="00D9531B" w:rsidRPr="00755CC4" w:rsidDel="003713B8">
          <w:rPr>
            <w:rStyle w:val="CommentReference"/>
            <w:sz w:val="24"/>
            <w:szCs w:val="24"/>
            <w:rPrChange w:id="3149" w:author="Yufeng" w:date="2021-10-10T17:48:00Z">
              <w:rPr>
                <w:rStyle w:val="CommentReference"/>
                <w:sz w:val="22"/>
                <w:szCs w:val="22"/>
              </w:rPr>
            </w:rPrChange>
          </w:rPr>
          <w:commentReference w:id="3147"/>
        </w:r>
        <w:r w:rsidR="00D9531B" w:rsidRPr="00755CC4" w:rsidDel="003713B8">
          <w:rPr>
            <w:rPrChange w:id="3150" w:author="Yufeng" w:date="2021-10-10T17:48:00Z">
              <w:rPr>
                <w:sz w:val="22"/>
              </w:rPr>
            </w:rPrChange>
          </w:rPr>
          <w:delText>), a total of 1,329 samples (525 healthy control, 350 adenoma patients, and 454 CRC characters) were accepted for downstream analysis.</w:delText>
        </w:r>
        <w:r w:rsidR="000D0043" w:rsidRPr="00755CC4" w:rsidDel="003713B8">
          <w:rPr>
            <w:rPrChange w:id="3151" w:author="Yufeng" w:date="2021-10-10T17:48:00Z">
              <w:rPr>
                <w:sz w:val="22"/>
              </w:rPr>
            </w:rPrChange>
          </w:rPr>
          <w:delText xml:space="preserve"> </w:delText>
        </w:r>
      </w:del>
      <w:del w:id="3152" w:author="LIN, Yufeng" w:date="2021-10-08T16:57:00Z">
        <w:r w:rsidR="000D0043" w:rsidRPr="00755CC4" w:rsidDel="00BB1899">
          <w:rPr>
            <w:rPrChange w:id="3153" w:author="Yufeng" w:date="2021-10-10T17:48:00Z">
              <w:rPr>
                <w:sz w:val="22"/>
              </w:rPr>
            </w:rPrChange>
          </w:rPr>
          <w:delText>It</w:delText>
        </w:r>
      </w:del>
      <w:ins w:id="3154" w:author="LIN, Yufeng" w:date="2021-10-08T16:57:00Z">
        <w:r w:rsidR="00BB1899" w:rsidRPr="0038659B">
          <w:t>Altogether, this</w:t>
        </w:r>
      </w:ins>
      <w:r w:rsidR="000D0043" w:rsidRPr="00755CC4">
        <w:rPr>
          <w:rPrChange w:id="3155" w:author="Yufeng" w:date="2021-10-10T17:48:00Z">
            <w:rPr>
              <w:sz w:val="22"/>
            </w:rPr>
          </w:rPrChange>
        </w:rPr>
        <w:t xml:space="preserve"> is consistent with </w:t>
      </w:r>
      <w:ins w:id="3156" w:author="nick ting" w:date="2021-09-24T17:03:00Z">
        <w:r w:rsidR="002E1E6A" w:rsidRPr="00755CC4">
          <w:rPr>
            <w:rPrChange w:id="3157" w:author="Yufeng" w:date="2021-10-10T17:48:00Z">
              <w:rPr>
                <w:sz w:val="22"/>
              </w:rPr>
            </w:rPrChange>
          </w:rPr>
          <w:t xml:space="preserve">a </w:t>
        </w:r>
      </w:ins>
      <w:r w:rsidR="000D0043" w:rsidRPr="00755CC4">
        <w:rPr>
          <w:rPrChange w:id="3158" w:author="Yufeng" w:date="2021-10-10T17:48:00Z">
            <w:rPr>
              <w:sz w:val="22"/>
            </w:rPr>
          </w:rPrChange>
        </w:rPr>
        <w:t>previous study</w:t>
      </w:r>
      <w:r w:rsidR="000D0043" w:rsidRPr="00755CC4">
        <w:rPr>
          <w:rPrChange w:id="3159" w:author="Yufeng" w:date="2021-10-10T17:48:00Z">
            <w:rPr>
              <w:sz w:val="22"/>
            </w:rPr>
          </w:rPrChange>
        </w:rPr>
        <w:fldChar w:fldCharType="begin"/>
      </w:r>
      <w:r w:rsidR="00FD106C">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55CC4">
        <w:rPr>
          <w:rPrChange w:id="3160" w:author="Yufeng" w:date="2021-10-10T17:48:00Z">
            <w:rPr>
              <w:sz w:val="22"/>
            </w:rPr>
          </w:rPrChange>
        </w:rPr>
        <w:fldChar w:fldCharType="separate"/>
      </w:r>
      <w:r w:rsidR="008E309A" w:rsidRPr="00755CC4">
        <w:rPr>
          <w:kern w:val="0"/>
          <w:vertAlign w:val="superscript"/>
          <w:rPrChange w:id="3161" w:author="Yufeng" w:date="2021-10-10T17:48:00Z">
            <w:rPr>
              <w:kern w:val="0"/>
              <w:sz w:val="22"/>
              <w:vertAlign w:val="superscript"/>
            </w:rPr>
          </w:rPrChange>
        </w:rPr>
        <w:t>23</w:t>
      </w:r>
      <w:r w:rsidR="000D0043" w:rsidRPr="00755CC4">
        <w:rPr>
          <w:rPrChange w:id="3162" w:author="Yufeng" w:date="2021-10-10T17:48:00Z">
            <w:rPr>
              <w:sz w:val="22"/>
            </w:rPr>
          </w:rPrChange>
        </w:rPr>
        <w:fldChar w:fldCharType="end"/>
      </w:r>
      <w:r w:rsidR="000D0043" w:rsidRPr="00755CC4">
        <w:rPr>
          <w:rPrChange w:id="3163" w:author="Yufeng" w:date="2021-10-10T17:48:00Z">
            <w:rPr>
              <w:sz w:val="22"/>
            </w:rPr>
          </w:rPrChange>
        </w:rPr>
        <w:t xml:space="preserve"> that </w:t>
      </w:r>
      <w:ins w:id="3164" w:author="nick ting" w:date="2021-09-24T17:07:00Z">
        <w:del w:id="3165" w:author="LIN, Yufeng" w:date="2021-09-28T13:07:00Z">
          <w:r w:rsidR="002E1E6A" w:rsidRPr="00755CC4" w:rsidDel="004314C2">
            <w:rPr>
              <w:rPrChange w:id="3166" w:author="Yufeng" w:date="2021-10-10T17:48:00Z">
                <w:rPr>
                  <w:sz w:val="22"/>
                </w:rPr>
              </w:rPrChange>
            </w:rPr>
            <w:delText>micro-eukaryotes</w:delText>
          </w:r>
        </w:del>
      </w:ins>
      <w:ins w:id="3167" w:author="LIN, Yufeng" w:date="2021-09-28T13:07:00Z">
        <w:r w:rsidR="004314C2" w:rsidRPr="00755CC4">
          <w:rPr>
            <w:rPrChange w:id="3168" w:author="Yufeng" w:date="2021-10-10T17:48:00Z">
              <w:rPr>
                <w:sz w:val="22"/>
              </w:rPr>
            </w:rPrChange>
          </w:rPr>
          <w:t>fungi</w:t>
        </w:r>
      </w:ins>
      <w:ins w:id="3169" w:author="nick ting" w:date="2021-09-24T17:07:00Z">
        <w:r w:rsidR="002E1E6A" w:rsidRPr="00755CC4">
          <w:rPr>
            <w:rPrChange w:id="3170" w:author="Yufeng" w:date="2021-10-10T17:48:00Z">
              <w:rPr>
                <w:sz w:val="22"/>
              </w:rPr>
            </w:rPrChange>
          </w:rPr>
          <w:t xml:space="preserve"> could be detected in </w:t>
        </w:r>
      </w:ins>
      <w:r w:rsidR="000D0043" w:rsidRPr="00755CC4">
        <w:rPr>
          <w:rPrChange w:id="3171" w:author="Yufeng" w:date="2021-10-10T17:48:00Z">
            <w:rPr>
              <w:sz w:val="22"/>
            </w:rPr>
          </w:rPrChange>
        </w:rPr>
        <w:t xml:space="preserve">approximately 70% of individuals </w:t>
      </w:r>
      <w:del w:id="3172" w:author="nick ting" w:date="2021-09-24T17:08:00Z">
        <w:r w:rsidR="000D0043" w:rsidRPr="00755CC4" w:rsidDel="002E1E6A">
          <w:rPr>
            <w:rPrChange w:id="3173" w:author="Yufeng" w:date="2021-10-10T17:48:00Z">
              <w:rPr>
                <w:sz w:val="22"/>
              </w:rPr>
            </w:rPrChange>
          </w:rPr>
          <w:delText xml:space="preserve">could be detected </w:delText>
        </w:r>
        <w:commentRangeStart w:id="3174"/>
        <w:commentRangeStart w:id="3175"/>
        <w:r w:rsidR="000D0043" w:rsidRPr="00755CC4" w:rsidDel="002E1E6A">
          <w:rPr>
            <w:rPrChange w:id="3176" w:author="Yufeng" w:date="2021-10-10T17:48:00Z">
              <w:rPr>
                <w:sz w:val="22"/>
              </w:rPr>
            </w:rPrChange>
          </w:rPr>
          <w:delText xml:space="preserve">micro-eukaryotes </w:delText>
        </w:r>
      </w:del>
      <w:r w:rsidR="000D0043" w:rsidRPr="00755CC4">
        <w:rPr>
          <w:rPrChange w:id="3177" w:author="Yufeng" w:date="2021-10-10T17:48:00Z">
            <w:rPr>
              <w:sz w:val="22"/>
            </w:rPr>
          </w:rPrChange>
        </w:rPr>
        <w:t xml:space="preserve">in </w:t>
      </w:r>
      <w:ins w:id="3178" w:author="nick ting" w:date="2021-09-24T17:08:00Z">
        <w:r w:rsidR="002E1E6A" w:rsidRPr="00755CC4">
          <w:rPr>
            <w:rPrChange w:id="3179" w:author="Yufeng" w:date="2021-10-10T17:48:00Z">
              <w:rPr>
                <w:sz w:val="22"/>
              </w:rPr>
            </w:rPrChange>
          </w:rPr>
          <w:t xml:space="preserve">the </w:t>
        </w:r>
      </w:ins>
      <w:del w:id="3180" w:author="nick ting" w:date="2021-09-24T17:08:00Z">
        <w:r w:rsidR="000D0043" w:rsidRPr="00755CC4" w:rsidDel="002E1E6A">
          <w:rPr>
            <w:rPrChange w:id="3181" w:author="Yufeng" w:date="2021-10-10T17:48:00Z">
              <w:rPr>
                <w:sz w:val="22"/>
              </w:rPr>
            </w:rPrChange>
          </w:rPr>
          <w:delText>all gastrointestinal segments</w:delText>
        </w:r>
      </w:del>
      <w:ins w:id="3182" w:author="nick ting" w:date="2021-09-24T17:08:00Z">
        <w:r w:rsidR="002E1E6A" w:rsidRPr="00755CC4">
          <w:rPr>
            <w:rPrChange w:id="3183" w:author="Yufeng" w:date="2021-10-10T17:48:00Z">
              <w:rPr>
                <w:sz w:val="22"/>
              </w:rPr>
            </w:rPrChange>
          </w:rPr>
          <w:t>gut</w:t>
        </w:r>
      </w:ins>
      <w:r w:rsidR="000D0043" w:rsidRPr="00755CC4">
        <w:rPr>
          <w:rPrChange w:id="3184" w:author="Yufeng" w:date="2021-10-10T17:48:00Z">
            <w:rPr>
              <w:sz w:val="22"/>
            </w:rPr>
          </w:rPrChange>
        </w:rPr>
        <w:t>.</w:t>
      </w:r>
      <w:del w:id="3185" w:author="Thomas Kwong" w:date="2021-09-12T17:01:00Z">
        <w:r w:rsidR="00C777A3" w:rsidRPr="00755CC4" w:rsidDel="00C777A3">
          <w:rPr>
            <w:rPrChange w:id="3186" w:author="Yufeng" w:date="2021-10-10T17:48:00Z">
              <w:rPr>
                <w:sz w:val="22"/>
              </w:rPr>
            </w:rPrChange>
          </w:rPr>
          <w:delText xml:space="preserve"> Make up</w:delText>
        </w:r>
      </w:del>
      <w:commentRangeEnd w:id="3174"/>
      <w:r w:rsidR="002908A5" w:rsidRPr="00E666DA">
        <w:rPr>
          <w:rStyle w:val="CommentReference"/>
          <w:sz w:val="24"/>
          <w:szCs w:val="24"/>
        </w:rPr>
        <w:commentReference w:id="3174"/>
      </w:r>
      <w:commentRangeEnd w:id="3175"/>
      <w:r w:rsidR="003713B8" w:rsidRPr="008010EB">
        <w:rPr>
          <w:rStyle w:val="CommentReference"/>
          <w:sz w:val="24"/>
          <w:szCs w:val="24"/>
        </w:rPr>
        <w:commentReference w:id="3175"/>
      </w:r>
    </w:p>
    <w:p w14:paraId="16EDDBAC" w14:textId="1C382AF9" w:rsidR="00D9531B" w:rsidRPr="0038659B" w:rsidRDefault="00D9531B">
      <w:pPr>
        <w:pStyle w:val="title20825"/>
        <w:jc w:val="left"/>
        <w:pPrChange w:id="3187" w:author="Yufeng" w:date="2021-10-10T17:53:00Z">
          <w:pPr>
            <w:pStyle w:val="title20825"/>
          </w:pPr>
        </w:pPrChange>
      </w:pPr>
      <w:del w:id="3188" w:author="nick ting" w:date="2021-09-24T17:40:00Z">
        <w:r w:rsidRPr="0038659B" w:rsidDel="00527EAA">
          <w:delText xml:space="preserve">The </w:delText>
        </w:r>
      </w:del>
      <w:ins w:id="3189" w:author="nick ting" w:date="2021-09-27T13:53:00Z">
        <w:r w:rsidR="00D93222" w:rsidRPr="0038659B">
          <w:t>Alterations of</w:t>
        </w:r>
      </w:ins>
      <w:ins w:id="3190" w:author="nick ting" w:date="2021-09-24T17:40:00Z">
        <w:r w:rsidR="00527EAA" w:rsidRPr="00E666DA">
          <w:t xml:space="preserve"> </w:t>
        </w:r>
      </w:ins>
      <w:r w:rsidRPr="008010EB">
        <w:t xml:space="preserve">enteric </w:t>
      </w:r>
      <w:del w:id="3191" w:author="LIN, Yufeng" w:date="2021-09-28T13:00:00Z">
        <w:r w:rsidR="00FA35F2" w:rsidRPr="00755CC4" w:rsidDel="004314C2">
          <w:delText>micro-eukaryotic</w:delText>
        </w:r>
      </w:del>
      <w:ins w:id="3192" w:author="LIN, Yufeng" w:date="2021-09-28T13:00:00Z">
        <w:r w:rsidR="004314C2" w:rsidRPr="00755CC4">
          <w:t>fungal</w:t>
        </w:r>
      </w:ins>
      <w:r w:rsidRPr="00755CC4">
        <w:t xml:space="preserve"> </w:t>
      </w:r>
      <w:ins w:id="3193" w:author="nick ting" w:date="2021-09-24T17:40:00Z">
        <w:r w:rsidR="00527EAA" w:rsidRPr="00755CC4">
          <w:t xml:space="preserve">and bacterial </w:t>
        </w:r>
      </w:ins>
      <w:r w:rsidRPr="00755CC4">
        <w:t>composition</w:t>
      </w:r>
      <w:ins w:id="3194" w:author="LIN, Yufeng" w:date="2021-09-21T11:14:00Z">
        <w:del w:id="3195" w:author="nick ting" w:date="2021-09-27T13:53:00Z">
          <w:r w:rsidR="00FA0AD4" w:rsidRPr="00755CC4" w:rsidDel="00D93222">
            <w:delText xml:space="preserve"> </w:delText>
          </w:r>
        </w:del>
        <w:del w:id="3196" w:author="nick ting" w:date="2021-09-24T17:40:00Z">
          <w:r w:rsidR="00FA0AD4" w:rsidRPr="00755CC4" w:rsidDel="00527EAA">
            <w:delText>was</w:delText>
          </w:r>
        </w:del>
        <w:del w:id="3197" w:author="nick ting" w:date="2021-09-27T13:53:00Z">
          <w:r w:rsidR="00FA0AD4" w:rsidRPr="00755CC4" w:rsidDel="00D93222">
            <w:delText xml:space="preserve"> alterat</w:delText>
          </w:r>
        </w:del>
        <w:del w:id="3198" w:author="nick ting" w:date="2021-09-24T17:08:00Z">
          <w:r w:rsidR="00FA0AD4" w:rsidRPr="00755CC4" w:rsidDel="002E1E6A">
            <w:delText>ion</w:delText>
          </w:r>
        </w:del>
        <w:r w:rsidR="00FA0AD4" w:rsidRPr="00755CC4">
          <w:t xml:space="preserve"> in CRC</w:t>
        </w:r>
      </w:ins>
      <w:del w:id="3199" w:author="Thomas Kwong" w:date="2021-09-12T17:23:00Z">
        <w:r w:rsidRPr="00755CC4" w:rsidDel="00CD611D">
          <w:delText xml:space="preserve"> </w:delText>
        </w:r>
        <w:commentRangeStart w:id="3200"/>
        <w:r w:rsidRPr="00755CC4" w:rsidDel="00CD611D">
          <w:delText>was alter</w:delText>
        </w:r>
      </w:del>
      <w:del w:id="3201" w:author="Thomas Kwong" w:date="2021-09-12T17:12:00Z">
        <w:r w:rsidRPr="00755CC4" w:rsidDel="002908A5">
          <w:delText>ations</w:delText>
        </w:r>
      </w:del>
      <w:del w:id="3202" w:author="Thomas Kwong" w:date="2021-09-12T17:23:00Z">
        <w:r w:rsidRPr="00755CC4" w:rsidDel="00CD611D">
          <w:delText xml:space="preserve"> in CRC</w:delText>
        </w:r>
      </w:del>
      <w:commentRangeEnd w:id="3200"/>
      <w:r w:rsidR="00FA0AD4" w:rsidRPr="00755CC4">
        <w:rPr>
          <w:rStyle w:val="CommentReference"/>
          <w:rFonts w:eastAsiaTheme="minorEastAsia"/>
          <w:b w:val="0"/>
          <w:sz w:val="24"/>
          <w:szCs w:val="24"/>
          <w:u w:val="none"/>
          <w:rPrChange w:id="3203" w:author="Yufeng" w:date="2021-10-10T17:48:00Z">
            <w:rPr>
              <w:rStyle w:val="CommentReference"/>
              <w:rFonts w:asciiTheme="minorHAnsi" w:eastAsiaTheme="minorEastAsia" w:hAnsiTheme="minorHAnsi" w:cstheme="minorBidi"/>
              <w:b w:val="0"/>
              <w:u w:val="none"/>
            </w:rPr>
          </w:rPrChange>
        </w:rPr>
        <w:commentReference w:id="3200"/>
      </w:r>
    </w:p>
    <w:p w14:paraId="7726CFE6" w14:textId="7DC19ECA" w:rsidR="007A072D" w:rsidRPr="00755CC4" w:rsidDel="00D46E76" w:rsidRDefault="00D9531B">
      <w:pPr>
        <w:jc w:val="left"/>
        <w:rPr>
          <w:del w:id="3204" w:author="LIN, Yufeng" w:date="2021-09-30T19:15:00Z"/>
          <w:rPrChange w:id="3205" w:author="Yufeng" w:date="2021-10-10T17:48:00Z">
            <w:rPr>
              <w:del w:id="3206" w:author="LIN, Yufeng" w:date="2021-09-30T19:15:00Z"/>
              <w:sz w:val="22"/>
            </w:rPr>
          </w:rPrChange>
        </w:rPr>
        <w:pPrChange w:id="3207" w:author="Yufeng" w:date="2021-10-10T17:53:00Z">
          <w:pPr/>
        </w:pPrChange>
      </w:pPr>
      <w:del w:id="3208" w:author="LIN, Yufeng" w:date="2021-09-24T14:46:00Z">
        <w:r w:rsidRPr="00755CC4" w:rsidDel="00203541">
          <w:rPr>
            <w:rPrChange w:id="3209" w:author="Yufeng" w:date="2021-10-10T17:48:00Z">
              <w:rPr>
                <w:sz w:val="22"/>
              </w:rPr>
            </w:rPrChange>
          </w:rPr>
          <w:delText>Consistent with previous studies and as a validation for our analysis, we observed bacteria</w:delText>
        </w:r>
      </w:del>
      <w:ins w:id="3210" w:author="Thomas Kwong" w:date="2021-09-12T17:12:00Z">
        <w:del w:id="3211" w:author="LIN, Yufeng" w:date="2021-09-24T14:46:00Z">
          <w:r w:rsidR="002908A5" w:rsidRPr="00755CC4" w:rsidDel="00203541">
            <w:rPr>
              <w:rPrChange w:id="3212" w:author="Yufeng" w:date="2021-10-10T17:48:00Z">
                <w:rPr>
                  <w:sz w:val="22"/>
                </w:rPr>
              </w:rPrChange>
            </w:rPr>
            <w:delText>l</w:delText>
          </w:r>
        </w:del>
      </w:ins>
      <w:del w:id="3213" w:author="LIN, Yufeng" w:date="2021-09-24T14:46:00Z">
        <w:r w:rsidRPr="00755CC4" w:rsidDel="00203541">
          <w:rPr>
            <w:rPrChange w:id="3214" w:author="Yufeng" w:date="2021-10-10T17:48:00Z">
              <w:rPr>
                <w:sz w:val="22"/>
              </w:rPr>
            </w:rPrChange>
          </w:rPr>
          <w:delText xml:space="preserve"> phyla Bacteroidetes and Fusobacteria were enriched in the CRC group compared with healthy control. Conversely, Firmicutes and Actinobacteria were reduced (see supplementary </w:delText>
        </w:r>
        <w:commentRangeStart w:id="3215"/>
        <w:r w:rsidRPr="00755CC4" w:rsidDel="00203541">
          <w:rPr>
            <w:rPrChange w:id="3216" w:author="Yufeng" w:date="2021-10-10T17:48:00Z">
              <w:rPr>
                <w:sz w:val="22"/>
              </w:rPr>
            </w:rPrChange>
          </w:rPr>
          <w:delText>figure 1</w:delText>
        </w:r>
        <w:commentRangeEnd w:id="3215"/>
        <w:r w:rsidRPr="00755CC4" w:rsidDel="00203541">
          <w:rPr>
            <w:rStyle w:val="CommentReference"/>
            <w:sz w:val="24"/>
            <w:szCs w:val="24"/>
            <w:rPrChange w:id="3217" w:author="Yufeng" w:date="2021-10-10T17:48:00Z">
              <w:rPr>
                <w:rStyle w:val="CommentReference"/>
                <w:sz w:val="22"/>
                <w:szCs w:val="22"/>
              </w:rPr>
            </w:rPrChange>
          </w:rPr>
          <w:commentReference w:id="3215"/>
        </w:r>
        <w:r w:rsidRPr="00755CC4" w:rsidDel="00203541">
          <w:rPr>
            <w:rPrChange w:id="3218" w:author="Yufeng" w:date="2021-10-10T17:48:00Z">
              <w:rPr>
                <w:sz w:val="22"/>
              </w:rPr>
            </w:rPrChange>
          </w:rPr>
          <w:delText xml:space="preserve">). </w:delText>
        </w:r>
      </w:del>
      <w:del w:id="3219" w:author="nick ting" w:date="2021-09-24T18:16:00Z">
        <w:r w:rsidRPr="00755CC4" w:rsidDel="007A072D">
          <w:rPr>
            <w:rPrChange w:id="3220" w:author="Yufeng" w:date="2021-10-10T17:48:00Z">
              <w:rPr>
                <w:sz w:val="22"/>
              </w:rPr>
            </w:rPrChange>
          </w:rPr>
          <w:delText xml:space="preserve">Among the </w:delText>
        </w:r>
      </w:del>
      <w:del w:id="3221" w:author="nick ting" w:date="2021-09-24T17:17:00Z">
        <w:r w:rsidR="00FA35F2" w:rsidRPr="00755CC4" w:rsidDel="00525A3D">
          <w:rPr>
            <w:rPrChange w:id="3222" w:author="Yufeng" w:date="2021-10-10T17:48:00Z">
              <w:rPr>
                <w:sz w:val="22"/>
              </w:rPr>
            </w:rPrChange>
          </w:rPr>
          <w:delText>micro-eukaryotic</w:delText>
        </w:r>
        <w:r w:rsidRPr="00755CC4" w:rsidDel="00525A3D">
          <w:rPr>
            <w:rPrChange w:id="3223" w:author="Yufeng" w:date="2021-10-10T17:48:00Z">
              <w:rPr>
                <w:sz w:val="22"/>
              </w:rPr>
            </w:rPrChange>
          </w:rPr>
          <w:delText xml:space="preserve"> taxa</w:delText>
        </w:r>
      </w:del>
      <w:ins w:id="3224" w:author="nick ting" w:date="2021-09-24T18:16:00Z">
        <w:r w:rsidR="007A072D" w:rsidRPr="00755CC4">
          <w:rPr>
            <w:rPrChange w:id="3225" w:author="Yufeng" w:date="2021-10-10T17:48:00Z">
              <w:rPr>
                <w:sz w:val="22"/>
              </w:rPr>
            </w:rPrChange>
          </w:rPr>
          <w:t xml:space="preserve">Considering the overall </w:t>
        </w:r>
        <w:del w:id="3226" w:author="LIN, Yufeng" w:date="2021-09-28T13:00:00Z">
          <w:r w:rsidR="007A072D" w:rsidRPr="00755CC4" w:rsidDel="004314C2">
            <w:rPr>
              <w:rPrChange w:id="3227" w:author="Yufeng" w:date="2021-10-10T17:48:00Z">
                <w:rPr>
                  <w:sz w:val="22"/>
                </w:rPr>
              </w:rPrChange>
            </w:rPr>
            <w:delText>micro-eukaryotic</w:delText>
          </w:r>
        </w:del>
      </w:ins>
      <w:ins w:id="3228" w:author="LIN, Yufeng" w:date="2021-09-28T13:00:00Z">
        <w:r w:rsidR="004314C2" w:rsidRPr="00755CC4">
          <w:rPr>
            <w:rPrChange w:id="3229" w:author="Yufeng" w:date="2021-10-10T17:48:00Z">
              <w:rPr>
                <w:sz w:val="22"/>
              </w:rPr>
            </w:rPrChange>
          </w:rPr>
          <w:t>fungal</w:t>
        </w:r>
      </w:ins>
      <w:ins w:id="3230" w:author="nick ting" w:date="2021-09-24T18:16:00Z">
        <w:r w:rsidR="007A072D" w:rsidRPr="00755CC4">
          <w:rPr>
            <w:rPrChange w:id="3231" w:author="Yufeng" w:date="2021-10-10T17:48:00Z">
              <w:rPr>
                <w:sz w:val="22"/>
              </w:rPr>
            </w:rPrChange>
          </w:rPr>
          <w:t xml:space="preserve"> composition</w:t>
        </w:r>
      </w:ins>
      <w:r w:rsidRPr="00755CC4">
        <w:rPr>
          <w:rPrChange w:id="3232" w:author="Yufeng" w:date="2021-10-10T17:48:00Z">
            <w:rPr>
              <w:sz w:val="22"/>
            </w:rPr>
          </w:rPrChange>
        </w:rPr>
        <w:t xml:space="preserve">, </w:t>
      </w:r>
      <w:del w:id="3233" w:author="nick ting" w:date="2021-09-24T17:16:00Z">
        <w:r w:rsidRPr="00755CC4" w:rsidDel="00525A3D">
          <w:rPr>
            <w:rPrChange w:id="3234" w:author="Yufeng" w:date="2021-10-10T17:48:00Z">
              <w:rPr>
                <w:sz w:val="22"/>
              </w:rPr>
            </w:rPrChange>
          </w:rPr>
          <w:delText xml:space="preserve">the phylum </w:delText>
        </w:r>
      </w:del>
      <w:r w:rsidRPr="00755CC4">
        <w:rPr>
          <w:i/>
          <w:iCs/>
          <w:rPrChange w:id="3235" w:author="Yufeng" w:date="2021-10-10T17:48:00Z">
            <w:rPr>
              <w:sz w:val="22"/>
            </w:rPr>
          </w:rPrChange>
        </w:rPr>
        <w:t>Ascomycota</w:t>
      </w:r>
      <w:ins w:id="3236" w:author="LIN, Yufeng" w:date="2021-09-24T14:49:00Z">
        <w:r w:rsidR="00971D87" w:rsidRPr="00755CC4">
          <w:rPr>
            <w:rPrChange w:id="3237" w:author="Yufeng" w:date="2021-10-10T17:48:00Z">
              <w:rPr>
                <w:sz w:val="22"/>
              </w:rPr>
            </w:rPrChange>
          </w:rPr>
          <w:t xml:space="preserve"> </w:t>
        </w:r>
        <w:del w:id="3238" w:author="nick ting" w:date="2021-09-24T17:16:00Z">
          <w:r w:rsidR="00971D87" w:rsidRPr="00755CC4" w:rsidDel="00525A3D">
            <w:rPr>
              <w:rPrChange w:id="3239" w:author="Yufeng" w:date="2021-10-10T17:48:00Z">
                <w:rPr>
                  <w:sz w:val="22"/>
                </w:rPr>
              </w:rPrChange>
            </w:rPr>
            <w:delText xml:space="preserve">and </w:delText>
          </w:r>
          <w:r w:rsidR="00971D87" w:rsidRPr="00755CC4" w:rsidDel="00525A3D">
            <w:rPr>
              <w:i/>
              <w:iCs/>
              <w:rPrChange w:id="3240" w:author="Yufeng" w:date="2021-10-10T17:48:00Z">
                <w:rPr>
                  <w:i/>
                  <w:iCs/>
                  <w:sz w:val="22"/>
                </w:rPr>
              </w:rPrChange>
            </w:rPr>
            <w:delText>Basidiomycota</w:delText>
          </w:r>
        </w:del>
      </w:ins>
      <w:del w:id="3241" w:author="nick ting" w:date="2021-09-24T17:16:00Z">
        <w:r w:rsidRPr="00755CC4" w:rsidDel="00525A3D">
          <w:rPr>
            <w:rPrChange w:id="3242" w:author="Yufeng" w:date="2021-10-10T17:48:00Z">
              <w:rPr>
                <w:sz w:val="22"/>
              </w:rPr>
            </w:rPrChange>
          </w:rPr>
          <w:delText xml:space="preserve"> dominated</w:delText>
        </w:r>
      </w:del>
      <w:ins w:id="3243" w:author="nick ting" w:date="2021-09-24T17:27:00Z">
        <w:r w:rsidR="003963F6" w:rsidRPr="00755CC4">
          <w:rPr>
            <w:rPrChange w:id="3244" w:author="Yufeng" w:date="2021-10-10T17:48:00Z">
              <w:rPr>
                <w:sz w:val="22"/>
              </w:rPr>
            </w:rPrChange>
          </w:rPr>
          <w:t xml:space="preserve">was </w:t>
        </w:r>
        <w:del w:id="3245" w:author="LIN, Yufeng" w:date="2021-10-07T10:42:00Z">
          <w:r w:rsidR="003963F6" w:rsidRPr="00755CC4" w:rsidDel="00E81CE7">
            <w:rPr>
              <w:rPrChange w:id="3246" w:author="Yufeng" w:date="2021-10-10T17:48:00Z">
                <w:rPr>
                  <w:sz w:val="22"/>
                </w:rPr>
              </w:rPrChange>
            </w:rPr>
            <w:delText>observed to be</w:delText>
          </w:r>
        </w:del>
      </w:ins>
      <w:ins w:id="3247" w:author="nick ting" w:date="2021-09-24T17:16:00Z">
        <w:del w:id="3248" w:author="LIN, Yufeng" w:date="2021-10-07T10:42:00Z">
          <w:r w:rsidR="00525A3D" w:rsidRPr="00755CC4" w:rsidDel="00E81CE7">
            <w:rPr>
              <w:rPrChange w:id="3249" w:author="Yufeng" w:date="2021-10-10T17:48:00Z">
                <w:rPr>
                  <w:sz w:val="22"/>
                </w:rPr>
              </w:rPrChange>
            </w:rPr>
            <w:delText xml:space="preserve"> </w:delText>
          </w:r>
        </w:del>
        <w:r w:rsidR="00525A3D" w:rsidRPr="00755CC4">
          <w:rPr>
            <w:rPrChange w:id="3250" w:author="Yufeng" w:date="2021-10-10T17:48:00Z">
              <w:rPr>
                <w:sz w:val="22"/>
              </w:rPr>
            </w:rPrChange>
          </w:rPr>
          <w:t xml:space="preserve">the </w:t>
        </w:r>
      </w:ins>
      <w:ins w:id="3251" w:author="nick ting" w:date="2021-09-24T17:19:00Z">
        <w:r w:rsidR="00525A3D" w:rsidRPr="00755CC4">
          <w:rPr>
            <w:rPrChange w:id="3252" w:author="Yufeng" w:date="2021-10-10T17:48:00Z">
              <w:rPr>
                <w:sz w:val="22"/>
              </w:rPr>
            </w:rPrChange>
          </w:rPr>
          <w:t>most abundant</w:t>
        </w:r>
      </w:ins>
      <w:ins w:id="3253" w:author="nick ting" w:date="2021-09-24T17:16:00Z">
        <w:r w:rsidR="00525A3D" w:rsidRPr="00755CC4">
          <w:rPr>
            <w:rPrChange w:id="3254" w:author="Yufeng" w:date="2021-10-10T17:48:00Z">
              <w:rPr>
                <w:sz w:val="22"/>
              </w:rPr>
            </w:rPrChange>
          </w:rPr>
          <w:t xml:space="preserve"> </w:t>
        </w:r>
      </w:ins>
      <w:ins w:id="3255" w:author="nick ting" w:date="2021-09-24T17:17:00Z">
        <w:del w:id="3256" w:author="LIN, Yufeng" w:date="2021-09-28T13:00:00Z">
          <w:r w:rsidR="00525A3D" w:rsidRPr="00755CC4" w:rsidDel="004314C2">
            <w:rPr>
              <w:rPrChange w:id="3257" w:author="Yufeng" w:date="2021-10-10T17:48:00Z">
                <w:rPr>
                  <w:sz w:val="22"/>
                </w:rPr>
              </w:rPrChange>
            </w:rPr>
            <w:delText>micro-eukaryotic</w:delText>
          </w:r>
        </w:del>
      </w:ins>
      <w:ins w:id="3258" w:author="LIN, Yufeng" w:date="2021-09-28T13:00:00Z">
        <w:r w:rsidR="004314C2" w:rsidRPr="00755CC4">
          <w:rPr>
            <w:rPrChange w:id="3259" w:author="Yufeng" w:date="2021-10-10T17:48:00Z">
              <w:rPr>
                <w:sz w:val="22"/>
              </w:rPr>
            </w:rPrChange>
          </w:rPr>
          <w:t>fung</w:t>
        </w:r>
      </w:ins>
      <w:ins w:id="3260" w:author="Lung Ngai TING" w:date="2021-10-09T14:45:00Z">
        <w:r w:rsidR="00DE11B0" w:rsidRPr="0038659B">
          <w:t xml:space="preserve">al </w:t>
        </w:r>
      </w:ins>
      <w:ins w:id="3261" w:author="LIN, Yufeng" w:date="2021-09-28T13:00:00Z">
        <w:del w:id="3262" w:author="Lung Ngai TING" w:date="2021-10-09T14:45:00Z">
          <w:r w:rsidR="004314C2" w:rsidRPr="00755CC4" w:rsidDel="00DE11B0">
            <w:rPr>
              <w:rPrChange w:id="3263" w:author="Yufeng" w:date="2021-10-10T17:48:00Z">
                <w:rPr>
                  <w:sz w:val="22"/>
                </w:rPr>
              </w:rPrChange>
            </w:rPr>
            <w:delText>al</w:delText>
          </w:r>
        </w:del>
      </w:ins>
      <w:ins w:id="3264" w:author="nick ting" w:date="2021-09-24T17:17:00Z">
        <w:del w:id="3265" w:author="Lung Ngai TING" w:date="2021-10-09T14:45:00Z">
          <w:r w:rsidR="00525A3D" w:rsidRPr="00755CC4" w:rsidDel="00DE11B0">
            <w:rPr>
              <w:rPrChange w:id="3266" w:author="Yufeng" w:date="2021-10-10T17:48:00Z">
                <w:rPr>
                  <w:sz w:val="22"/>
                </w:rPr>
              </w:rPrChange>
            </w:rPr>
            <w:delText xml:space="preserve"> </w:delText>
          </w:r>
        </w:del>
      </w:ins>
      <w:ins w:id="3267" w:author="nick ting" w:date="2021-09-24T17:16:00Z">
        <w:r w:rsidR="00525A3D" w:rsidRPr="00755CC4">
          <w:rPr>
            <w:rPrChange w:id="3268" w:author="Yufeng" w:date="2021-10-10T17:48:00Z">
              <w:rPr>
                <w:sz w:val="22"/>
              </w:rPr>
            </w:rPrChange>
          </w:rPr>
          <w:t>phylu</w:t>
        </w:r>
      </w:ins>
      <w:ins w:id="3269" w:author="nick ting" w:date="2021-09-24T17:17:00Z">
        <w:r w:rsidR="00525A3D" w:rsidRPr="00755CC4">
          <w:rPr>
            <w:rPrChange w:id="3270" w:author="Yufeng" w:date="2021-10-10T17:48:00Z">
              <w:rPr>
                <w:sz w:val="22"/>
              </w:rPr>
            </w:rPrChange>
          </w:rPr>
          <w:t>m</w:t>
        </w:r>
      </w:ins>
      <w:ins w:id="3271" w:author="nick ting" w:date="2021-09-24T18:16:00Z">
        <w:r w:rsidR="007A072D" w:rsidRPr="00755CC4">
          <w:rPr>
            <w:rPrChange w:id="3272" w:author="Yufeng" w:date="2021-10-10T17:48:00Z">
              <w:rPr>
                <w:sz w:val="22"/>
              </w:rPr>
            </w:rPrChange>
          </w:rPr>
          <w:t xml:space="preserve"> among all the cohorts</w:t>
        </w:r>
      </w:ins>
      <w:del w:id="3273" w:author="nick ting" w:date="2021-09-24T17:17:00Z">
        <w:r w:rsidRPr="00755CC4" w:rsidDel="00525A3D">
          <w:rPr>
            <w:rPrChange w:id="3274" w:author="Yufeng" w:date="2021-10-10T17:48:00Z">
              <w:rPr>
                <w:sz w:val="22"/>
              </w:rPr>
            </w:rPrChange>
          </w:rPr>
          <w:delText xml:space="preserve"> </w:delText>
        </w:r>
      </w:del>
      <w:del w:id="3275" w:author="nick ting" w:date="2021-09-24T17:16:00Z">
        <w:r w:rsidRPr="00755CC4" w:rsidDel="00525A3D">
          <w:rPr>
            <w:rPrChange w:id="3276" w:author="Yufeng" w:date="2021-10-10T17:48:00Z">
              <w:rPr>
                <w:sz w:val="22"/>
              </w:rPr>
            </w:rPrChange>
          </w:rPr>
          <w:delText>the</w:delText>
        </w:r>
      </w:del>
      <w:ins w:id="3277" w:author="LIN, Yufeng" w:date="2021-09-24T14:49:00Z">
        <w:del w:id="3278" w:author="nick ting" w:date="2021-09-24T17:16:00Z">
          <w:r w:rsidR="00971D87" w:rsidRPr="00755CC4" w:rsidDel="00525A3D">
            <w:rPr>
              <w:rPrChange w:id="3279" w:author="Yufeng" w:date="2021-10-10T17:48:00Z">
                <w:rPr>
                  <w:sz w:val="22"/>
                </w:rPr>
              </w:rPrChange>
            </w:rPr>
            <w:delText xml:space="preserve"> </w:delText>
          </w:r>
        </w:del>
        <w:del w:id="3280" w:author="nick ting" w:date="2021-09-24T17:09:00Z">
          <w:r w:rsidR="00971D87" w:rsidRPr="00755CC4" w:rsidDel="002E1E6A">
            <w:rPr>
              <w:rPrChange w:id="3281" w:author="Yufeng" w:date="2021-10-10T17:48:00Z">
                <w:rPr>
                  <w:sz w:val="22"/>
                </w:rPr>
              </w:rPrChange>
            </w:rPr>
            <w:delText>m</w:delText>
          </w:r>
        </w:del>
      </w:ins>
      <w:ins w:id="3282" w:author="LIN, Yufeng" w:date="2021-09-24T14:50:00Z">
        <w:del w:id="3283" w:author="nick ting" w:date="2021-09-24T17:09:00Z">
          <w:r w:rsidR="00971D87" w:rsidRPr="00755CC4" w:rsidDel="002E1E6A">
            <w:rPr>
              <w:rPrChange w:id="3284" w:author="Yufeng" w:date="2021-10-10T17:48:00Z">
                <w:rPr>
                  <w:sz w:val="22"/>
                </w:rPr>
              </w:rPrChange>
            </w:rPr>
            <w:delText>ainly</w:delText>
          </w:r>
        </w:del>
        <w:del w:id="3285" w:author="nick ting" w:date="2021-09-24T17:16:00Z">
          <w:r w:rsidR="00971D87" w:rsidRPr="00755CC4" w:rsidDel="00525A3D">
            <w:rPr>
              <w:rPrChange w:id="3286" w:author="Yufeng" w:date="2021-10-10T17:48:00Z">
                <w:rPr>
                  <w:sz w:val="22"/>
                </w:rPr>
              </w:rPrChange>
            </w:rPr>
            <w:delText xml:space="preserve"> micro-eukaryot</w:delText>
          </w:r>
        </w:del>
        <w:del w:id="3287" w:author="nick ting" w:date="2021-09-24T17:09:00Z">
          <w:r w:rsidR="00971D87" w:rsidRPr="00755CC4" w:rsidDel="002E1E6A">
            <w:rPr>
              <w:rPrChange w:id="3288" w:author="Yufeng" w:date="2021-10-10T17:48:00Z">
                <w:rPr>
                  <w:sz w:val="22"/>
                </w:rPr>
              </w:rPrChange>
            </w:rPr>
            <w:delText>i</w:delText>
          </w:r>
        </w:del>
        <w:del w:id="3289" w:author="nick ting" w:date="2021-09-24T17:16:00Z">
          <w:r w:rsidR="00971D87" w:rsidRPr="00755CC4" w:rsidDel="00525A3D">
            <w:rPr>
              <w:rPrChange w:id="3290" w:author="Yufeng" w:date="2021-10-10T17:48:00Z">
                <w:rPr>
                  <w:sz w:val="22"/>
                </w:rPr>
              </w:rPrChange>
            </w:rPr>
            <w:delText>es</w:delText>
          </w:r>
        </w:del>
      </w:ins>
      <w:del w:id="3291" w:author="LIN, Yufeng" w:date="2021-09-24T14:50:00Z">
        <w:r w:rsidRPr="00755CC4" w:rsidDel="00971D87">
          <w:rPr>
            <w:rPrChange w:id="3292" w:author="Yufeng" w:date="2021-10-10T17:48:00Z">
              <w:rPr>
                <w:sz w:val="22"/>
              </w:rPr>
            </w:rPrChange>
          </w:rPr>
          <w:delText xml:space="preserve"> microbiota</w:delText>
        </w:r>
      </w:del>
      <w:ins w:id="3293" w:author="Thomas Kwong" w:date="2021-09-12T17:17:00Z">
        <w:del w:id="3294" w:author="LIN, Yufeng" w:date="2021-09-24T14:45:00Z">
          <w:r w:rsidR="002908A5" w:rsidRPr="00755CC4" w:rsidDel="00203541">
            <w:rPr>
              <w:rPrChange w:id="3295" w:author="Yufeng" w:date="2021-10-10T17:48:00Z">
                <w:rPr>
                  <w:sz w:val="22"/>
                </w:rPr>
              </w:rPrChange>
            </w:rPr>
            <w:delText xml:space="preserve">. </w:delText>
          </w:r>
        </w:del>
      </w:ins>
      <w:ins w:id="3296" w:author="Thomas Kwong" w:date="2021-09-12T17:24:00Z">
        <w:del w:id="3297" w:author="LIN, Yufeng" w:date="2021-09-24T14:45:00Z">
          <w:r w:rsidR="00CD611D" w:rsidRPr="00755CC4" w:rsidDel="00203541">
            <w:rPr>
              <w:rPrChange w:id="3298" w:author="Yufeng" w:date="2021-10-10T17:48:00Z">
                <w:rPr>
                  <w:sz w:val="22"/>
                </w:rPr>
              </w:rPrChange>
            </w:rPr>
            <w:delText>E</w:delText>
          </w:r>
        </w:del>
      </w:ins>
      <w:ins w:id="3299" w:author="nick ting" w:date="2021-09-24T17:09:00Z">
        <w:r w:rsidR="002E1E6A" w:rsidRPr="00755CC4">
          <w:rPr>
            <w:rPrChange w:id="3300" w:author="Yufeng" w:date="2021-10-10T17:48:00Z">
              <w:rPr>
                <w:sz w:val="22"/>
              </w:rPr>
            </w:rPrChange>
          </w:rPr>
          <w:t>,</w:t>
        </w:r>
      </w:ins>
      <w:ins w:id="3301" w:author="nick ting" w:date="2021-09-24T17:40:00Z">
        <w:r w:rsidR="00527EAA" w:rsidRPr="00755CC4">
          <w:rPr>
            <w:rPrChange w:id="3302" w:author="Yufeng" w:date="2021-10-10T17:48:00Z">
              <w:rPr>
                <w:sz w:val="22"/>
              </w:rPr>
            </w:rPrChange>
          </w:rPr>
          <w:t xml:space="preserve"> while</w:t>
        </w:r>
      </w:ins>
      <w:ins w:id="3303" w:author="nick ting" w:date="2021-09-24T17:09:00Z">
        <w:r w:rsidR="002E1E6A" w:rsidRPr="00755CC4">
          <w:rPr>
            <w:rPrChange w:id="3304" w:author="Yufeng" w:date="2021-10-10T17:48:00Z">
              <w:rPr>
                <w:sz w:val="22"/>
              </w:rPr>
            </w:rPrChange>
          </w:rPr>
          <w:t xml:space="preserve"> </w:t>
        </w:r>
      </w:ins>
      <w:ins w:id="3305" w:author="nick ting" w:date="2021-09-24T17:19:00Z">
        <w:r w:rsidR="00525A3D" w:rsidRPr="00755CC4">
          <w:rPr>
            <w:rPrChange w:id="3306" w:author="Yufeng" w:date="2021-10-10T17:48:00Z">
              <w:rPr>
                <w:sz w:val="22"/>
              </w:rPr>
            </w:rPrChange>
          </w:rPr>
          <w:t xml:space="preserve">other dominating </w:t>
        </w:r>
        <w:del w:id="3307" w:author="LIN, Yufeng" w:date="2021-09-28T13:00:00Z">
          <w:r w:rsidR="00525A3D" w:rsidRPr="00755CC4" w:rsidDel="004314C2">
            <w:rPr>
              <w:rPrChange w:id="3308" w:author="Yufeng" w:date="2021-10-10T17:48:00Z">
                <w:rPr>
                  <w:sz w:val="22"/>
                </w:rPr>
              </w:rPrChange>
            </w:rPr>
            <w:delText>micro-eukaryotic</w:delText>
          </w:r>
        </w:del>
      </w:ins>
      <w:ins w:id="3309" w:author="LIN, Yufeng" w:date="2021-09-28T13:00:00Z">
        <w:r w:rsidR="004314C2" w:rsidRPr="00755CC4">
          <w:rPr>
            <w:rPrChange w:id="3310" w:author="Yufeng" w:date="2021-10-10T17:48:00Z">
              <w:rPr>
                <w:sz w:val="22"/>
              </w:rPr>
            </w:rPrChange>
          </w:rPr>
          <w:t>fungal</w:t>
        </w:r>
      </w:ins>
      <w:ins w:id="3311" w:author="nick ting" w:date="2021-09-24T17:19:00Z">
        <w:r w:rsidR="00525A3D" w:rsidRPr="00755CC4">
          <w:rPr>
            <w:rPrChange w:id="3312" w:author="Yufeng" w:date="2021-10-10T17:48:00Z">
              <w:rPr>
                <w:sz w:val="22"/>
              </w:rPr>
            </w:rPrChange>
          </w:rPr>
          <w:t xml:space="preserve"> phyl</w:t>
        </w:r>
      </w:ins>
      <w:ins w:id="3313" w:author="nick ting" w:date="2021-09-24T17:29:00Z">
        <w:r w:rsidR="003963F6" w:rsidRPr="00755CC4">
          <w:rPr>
            <w:rPrChange w:id="3314" w:author="Yufeng" w:date="2021-10-10T17:48:00Z">
              <w:rPr>
                <w:sz w:val="22"/>
              </w:rPr>
            </w:rPrChange>
          </w:rPr>
          <w:t>a</w:t>
        </w:r>
      </w:ins>
      <w:ins w:id="3315" w:author="nick ting" w:date="2021-09-24T17:19:00Z">
        <w:r w:rsidR="00525A3D" w:rsidRPr="00755CC4">
          <w:rPr>
            <w:rPrChange w:id="3316" w:author="Yufeng" w:date="2021-10-10T17:48:00Z">
              <w:rPr>
                <w:sz w:val="22"/>
              </w:rPr>
            </w:rPrChange>
          </w:rPr>
          <w:t xml:space="preserve"> </w:t>
        </w:r>
      </w:ins>
      <w:ins w:id="3317" w:author="LIN, Yufeng" w:date="2021-09-24T14:45:00Z">
        <w:del w:id="3318" w:author="nick ting" w:date="2021-09-24T17:09:00Z">
          <w:r w:rsidR="00203541" w:rsidRPr="00755CC4" w:rsidDel="002E1E6A">
            <w:rPr>
              <w:rPrChange w:id="3319" w:author="Yufeng" w:date="2021-10-10T17:48:00Z">
                <w:rPr>
                  <w:sz w:val="22"/>
                </w:rPr>
              </w:rPrChange>
            </w:rPr>
            <w:delText xml:space="preserve">, but </w:delText>
          </w:r>
        </w:del>
      </w:ins>
      <w:ins w:id="3320" w:author="LIN, Yufeng" w:date="2021-09-24T14:50:00Z">
        <w:del w:id="3321" w:author="nick ting" w:date="2021-09-24T17:19:00Z">
          <w:r w:rsidR="00971D87" w:rsidRPr="00755CC4" w:rsidDel="00525A3D">
            <w:rPr>
              <w:rPrChange w:id="3322" w:author="Yufeng" w:date="2021-10-10T17:48:00Z">
                <w:rPr>
                  <w:sz w:val="22"/>
                </w:rPr>
              </w:rPrChange>
            </w:rPr>
            <w:delText>some</w:delText>
          </w:r>
        </w:del>
      </w:ins>
      <w:ins w:id="3323" w:author="Thomas Kwong" w:date="2021-09-12T17:24:00Z">
        <w:del w:id="3324" w:author="nick ting" w:date="2021-09-24T17:19:00Z">
          <w:r w:rsidR="00CD611D" w:rsidRPr="00755CC4" w:rsidDel="00525A3D">
            <w:rPr>
              <w:rPrChange w:id="3325" w:author="Yufeng" w:date="2021-10-10T17:48:00Z">
                <w:rPr>
                  <w:sz w:val="22"/>
                </w:rPr>
              </w:rPrChange>
            </w:rPr>
            <w:delText xml:space="preserve">ach </w:delText>
          </w:r>
        </w:del>
      </w:ins>
      <w:del w:id="3326" w:author="nick ting" w:date="2021-09-24T17:19:00Z">
        <w:r w:rsidRPr="00755CC4" w:rsidDel="00525A3D">
          <w:rPr>
            <w:rPrChange w:id="3327" w:author="Yufeng" w:date="2021-10-10T17:48:00Z">
              <w:rPr>
                <w:sz w:val="22"/>
              </w:rPr>
            </w:rPrChange>
          </w:rPr>
          <w:delText>, while Basidiomycota was observed as the second most abundant phylum (figure 2a). It</w:delText>
        </w:r>
        <w:r w:rsidR="000D0043" w:rsidRPr="00755CC4" w:rsidDel="00525A3D">
          <w:rPr>
            <w:rPrChange w:id="3328" w:author="Yufeng" w:date="2021-10-10T17:48:00Z">
              <w:rPr>
                <w:sz w:val="22"/>
              </w:rPr>
            </w:rPrChange>
          </w:rPr>
          <w:delText>'</w:delText>
        </w:r>
        <w:r w:rsidRPr="00755CC4" w:rsidDel="00525A3D">
          <w:rPr>
            <w:rPrChange w:id="3329" w:author="Yufeng" w:date="2021-10-10T17:48:00Z">
              <w:rPr>
                <w:sz w:val="22"/>
              </w:rPr>
            </w:rPrChange>
          </w:rPr>
          <w:delText>s worth noting that each cohort</w:delText>
        </w:r>
      </w:del>
      <w:ins w:id="3330" w:author="LIN, Yufeng" w:date="2021-09-24T14:50:00Z">
        <w:del w:id="3331" w:author="nick ting" w:date="2021-09-24T17:19:00Z">
          <w:r w:rsidR="00971D87" w:rsidRPr="00755CC4" w:rsidDel="00525A3D">
            <w:rPr>
              <w:rPrChange w:id="3332" w:author="Yufeng" w:date="2021-10-10T17:48:00Z">
                <w:rPr>
                  <w:sz w:val="22"/>
                </w:rPr>
              </w:rPrChange>
            </w:rPr>
            <w:delText>s</w:delText>
          </w:r>
        </w:del>
      </w:ins>
      <w:del w:id="3333" w:author="nick ting" w:date="2021-09-24T17:19:00Z">
        <w:r w:rsidRPr="00755CC4" w:rsidDel="00525A3D">
          <w:rPr>
            <w:rPrChange w:id="3334" w:author="Yufeng" w:date="2021-10-10T17:48:00Z">
              <w:rPr>
                <w:sz w:val="22"/>
              </w:rPr>
            </w:rPrChange>
          </w:rPr>
          <w:delText xml:space="preserve"> </w:delText>
        </w:r>
      </w:del>
      <w:ins w:id="3335" w:author="Thomas Kwong" w:date="2021-09-12T17:25:00Z">
        <w:r w:rsidR="00CD611D" w:rsidRPr="00755CC4">
          <w:rPr>
            <w:rPrChange w:id="3336" w:author="Yufeng" w:date="2021-10-10T17:48:00Z">
              <w:rPr>
                <w:sz w:val="22"/>
              </w:rPr>
            </w:rPrChange>
          </w:rPr>
          <w:t xml:space="preserve">showed </w:t>
        </w:r>
        <w:del w:id="3337" w:author="nick ting" w:date="2021-09-24T17:19:00Z">
          <w:r w:rsidR="00CD611D" w:rsidRPr="00755CC4" w:rsidDel="00525A3D">
            <w:rPr>
              <w:rPrChange w:id="3338" w:author="Yufeng" w:date="2021-10-10T17:48:00Z">
                <w:rPr>
                  <w:sz w:val="22"/>
                </w:rPr>
              </w:rPrChange>
            </w:rPr>
            <w:delText xml:space="preserve">a </w:delText>
          </w:r>
        </w:del>
        <w:r w:rsidR="00CD611D" w:rsidRPr="00755CC4">
          <w:rPr>
            <w:rPrChange w:id="3339" w:author="Yufeng" w:date="2021-10-10T17:48:00Z">
              <w:rPr>
                <w:sz w:val="22"/>
              </w:rPr>
            </w:rPrChange>
          </w:rPr>
          <w:t xml:space="preserve">significant </w:t>
        </w:r>
      </w:ins>
      <w:ins w:id="3340" w:author="nick ting" w:date="2021-09-24T17:41:00Z">
        <w:r w:rsidR="00527EAA" w:rsidRPr="00755CC4">
          <w:rPr>
            <w:rPrChange w:id="3341" w:author="Yufeng" w:date="2021-10-10T17:48:00Z">
              <w:rPr>
                <w:sz w:val="22"/>
              </w:rPr>
            </w:rPrChange>
          </w:rPr>
          <w:t>inter-</w:t>
        </w:r>
        <w:r w:rsidR="00527EAA" w:rsidRPr="00755CC4">
          <w:rPr>
            <w:rPrChange w:id="3342" w:author="Yufeng" w:date="2021-10-10T17:48:00Z">
              <w:rPr>
                <w:sz w:val="22"/>
              </w:rPr>
            </w:rPrChange>
          </w:rPr>
          <w:lastRenderedPageBreak/>
          <w:t xml:space="preserve">cohort </w:t>
        </w:r>
      </w:ins>
      <w:ins w:id="3343" w:author="Thomas Kwong" w:date="2021-09-12T17:25:00Z">
        <w:r w:rsidR="00CD611D" w:rsidRPr="00755CC4">
          <w:rPr>
            <w:rPrChange w:id="3344" w:author="Yufeng" w:date="2021-10-10T17:48:00Z">
              <w:rPr>
                <w:sz w:val="22"/>
              </w:rPr>
            </w:rPrChange>
          </w:rPr>
          <w:t>variation</w:t>
        </w:r>
      </w:ins>
      <w:ins w:id="3345" w:author="nick ting" w:date="2021-09-24T17:19:00Z">
        <w:r w:rsidR="00525A3D" w:rsidRPr="00755CC4">
          <w:rPr>
            <w:rPrChange w:id="3346" w:author="Yufeng" w:date="2021-10-10T17:48:00Z">
              <w:rPr>
                <w:sz w:val="22"/>
              </w:rPr>
            </w:rPrChange>
          </w:rPr>
          <w:t>s</w:t>
        </w:r>
      </w:ins>
      <w:ins w:id="3347" w:author="nick ting" w:date="2021-09-24T17:41:00Z">
        <w:r w:rsidR="00527EAA" w:rsidRPr="00755CC4">
          <w:rPr>
            <w:rPrChange w:id="3348" w:author="Yufeng" w:date="2021-10-10T17:48:00Z">
              <w:rPr>
                <w:sz w:val="22"/>
              </w:rPr>
            </w:rPrChange>
          </w:rPr>
          <w:t>.</w:t>
        </w:r>
      </w:ins>
      <w:ins w:id="3349" w:author="Thomas Kwong" w:date="2021-09-12T17:25:00Z">
        <w:del w:id="3350" w:author="nick ting" w:date="2021-09-24T17:41:00Z">
          <w:r w:rsidR="00CD611D" w:rsidRPr="00755CC4" w:rsidDel="00527EAA">
            <w:rPr>
              <w:rPrChange w:id="3351" w:author="Yufeng" w:date="2021-10-10T17:48:00Z">
                <w:rPr>
                  <w:sz w:val="22"/>
                </w:rPr>
              </w:rPrChange>
            </w:rPr>
            <w:delText xml:space="preserve"> </w:delText>
          </w:r>
        </w:del>
        <w:del w:id="3352" w:author="nick ting" w:date="2021-09-24T17:19:00Z">
          <w:r w:rsidR="00CD611D" w:rsidRPr="00755CC4" w:rsidDel="00525A3D">
            <w:rPr>
              <w:rPrChange w:id="3353" w:author="Yufeng" w:date="2021-10-10T17:48:00Z">
                <w:rPr>
                  <w:sz w:val="22"/>
                </w:rPr>
              </w:rPrChange>
            </w:rPr>
            <w:delText>for the next most abundant species</w:delText>
          </w:r>
        </w:del>
        <w:del w:id="3354" w:author="nick ting" w:date="2021-09-24T17:41:00Z">
          <w:r w:rsidR="00CD611D" w:rsidRPr="00755CC4" w:rsidDel="00527EAA">
            <w:rPr>
              <w:rPrChange w:id="3355" w:author="Yufeng" w:date="2021-10-10T17:48:00Z">
                <w:rPr>
                  <w:sz w:val="22"/>
                </w:rPr>
              </w:rPrChange>
            </w:rPr>
            <w:delText>.</w:delText>
          </w:r>
        </w:del>
      </w:ins>
      <w:ins w:id="3356" w:author="nick ting" w:date="2021-09-24T17:41:00Z">
        <w:r w:rsidR="00527EAA" w:rsidRPr="00755CC4">
          <w:rPr>
            <w:rPrChange w:id="3357" w:author="Yufeng" w:date="2021-10-10T17:48:00Z">
              <w:rPr>
                <w:sz w:val="22"/>
              </w:rPr>
            </w:rPrChange>
          </w:rPr>
          <w:t xml:space="preserve"> </w:t>
        </w:r>
      </w:ins>
      <w:ins w:id="3358" w:author="Thomas Kwong" w:date="2021-09-12T17:25:00Z">
        <w:del w:id="3359" w:author="nick ting" w:date="2021-09-24T17:41:00Z">
          <w:r w:rsidR="00CD611D" w:rsidRPr="00755CC4" w:rsidDel="00527EAA">
            <w:rPr>
              <w:rPrChange w:id="3360" w:author="Yufeng" w:date="2021-10-10T17:48:00Z">
                <w:rPr>
                  <w:sz w:val="22"/>
                </w:rPr>
              </w:rPrChange>
            </w:rPr>
            <w:delText xml:space="preserve"> </w:delText>
          </w:r>
        </w:del>
      </w:ins>
      <w:del w:id="3361" w:author="Thomas Kwong" w:date="2021-09-12T17:25:00Z">
        <w:r w:rsidRPr="00755CC4" w:rsidDel="00CD611D">
          <w:rPr>
            <w:rPrChange w:id="3362" w:author="Yufeng" w:date="2021-10-10T17:48:00Z">
              <w:rPr>
                <w:sz w:val="22"/>
              </w:rPr>
            </w:rPrChange>
          </w:rPr>
          <w:delText>would play a few var</w:delText>
        </w:r>
      </w:del>
      <w:del w:id="3363" w:author="Thomas Kwong" w:date="2021-09-12T17:26:00Z">
        <w:r w:rsidRPr="00755CC4" w:rsidDel="00CD611D">
          <w:rPr>
            <w:rPrChange w:id="3364" w:author="Yufeng" w:date="2021-10-10T17:48:00Z">
              <w:rPr>
                <w:sz w:val="22"/>
              </w:rPr>
            </w:rPrChange>
          </w:rPr>
          <w:delText>iances in</w:delText>
        </w:r>
      </w:del>
      <w:del w:id="3365" w:author="LIN, Yufeng" w:date="2021-09-24T14:49:00Z">
        <w:r w:rsidRPr="00755CC4" w:rsidDel="00971D87">
          <w:rPr>
            <w:rPrChange w:id="3366" w:author="Yufeng" w:date="2021-10-10T17:48:00Z">
              <w:rPr>
                <w:sz w:val="22"/>
              </w:rPr>
            </w:rPrChange>
          </w:rPr>
          <w:delText xml:space="preserve"> </w:delText>
        </w:r>
      </w:del>
      <w:del w:id="3367" w:author="Thomas Kwong" w:date="2021-09-12T17:26:00Z">
        <w:r w:rsidRPr="00755CC4" w:rsidDel="00CD611D">
          <w:rPr>
            <w:rPrChange w:id="3368" w:author="Yufeng" w:date="2021-10-10T17:48:00Z">
              <w:rPr>
                <w:sz w:val="22"/>
              </w:rPr>
            </w:rPrChange>
          </w:rPr>
          <w:delText xml:space="preserve">phylum level. For </w:delText>
        </w:r>
      </w:del>
      <w:ins w:id="3369" w:author="LIN, Yufeng" w:date="2021-09-21T11:13:00Z">
        <w:r w:rsidR="00FA0AD4" w:rsidRPr="00755CC4">
          <w:rPr>
            <w:rPrChange w:id="3370" w:author="Yufeng" w:date="2021-10-10T17:48:00Z">
              <w:rPr>
                <w:sz w:val="22"/>
              </w:rPr>
            </w:rPrChange>
          </w:rPr>
          <w:t xml:space="preserve">For </w:t>
        </w:r>
      </w:ins>
      <w:del w:id="3371" w:author="nick ting" w:date="2021-09-24T18:17:00Z">
        <w:r w:rsidRPr="00755CC4" w:rsidDel="007A072D">
          <w:rPr>
            <w:rPrChange w:id="3372" w:author="Yufeng" w:date="2021-10-10T17:48:00Z">
              <w:rPr>
                <w:sz w:val="22"/>
              </w:rPr>
            </w:rPrChange>
          </w:rPr>
          <w:delText>example</w:delText>
        </w:r>
      </w:del>
      <w:ins w:id="3373" w:author="nick ting" w:date="2021-09-24T18:17:00Z">
        <w:r w:rsidR="007A072D" w:rsidRPr="00755CC4">
          <w:rPr>
            <w:rPrChange w:id="3374" w:author="Yufeng" w:date="2021-10-10T17:48:00Z">
              <w:rPr>
                <w:sz w:val="22"/>
              </w:rPr>
            </w:rPrChange>
          </w:rPr>
          <w:t>instance</w:t>
        </w:r>
      </w:ins>
      <w:r w:rsidRPr="00755CC4">
        <w:rPr>
          <w:rPrChange w:id="3375" w:author="Yufeng" w:date="2021-10-10T17:48:00Z">
            <w:rPr>
              <w:sz w:val="22"/>
            </w:rPr>
          </w:rPrChange>
        </w:rPr>
        <w:t xml:space="preserve">, </w:t>
      </w:r>
      <w:ins w:id="3376" w:author="nick ting" w:date="2021-09-24T17:21:00Z">
        <w:r w:rsidR="00525A3D" w:rsidRPr="00755CC4">
          <w:rPr>
            <w:rPrChange w:id="3377" w:author="Yufeng" w:date="2021-10-10T17:48:00Z">
              <w:rPr>
                <w:sz w:val="22"/>
              </w:rPr>
            </w:rPrChange>
          </w:rPr>
          <w:t>unlike all ot</w:t>
        </w:r>
      </w:ins>
      <w:ins w:id="3378" w:author="nick ting" w:date="2021-09-24T17:22:00Z">
        <w:r w:rsidR="00525A3D" w:rsidRPr="00755CC4">
          <w:rPr>
            <w:rPrChange w:id="3379" w:author="Yufeng" w:date="2021-10-10T17:48:00Z">
              <w:rPr>
                <w:sz w:val="22"/>
              </w:rPr>
            </w:rPrChange>
          </w:rPr>
          <w:t>her cohorts, the</w:t>
        </w:r>
      </w:ins>
      <w:del w:id="3380" w:author="nick ting" w:date="2021-09-24T17:21:00Z">
        <w:r w:rsidRPr="00755CC4" w:rsidDel="00525A3D">
          <w:rPr>
            <w:rPrChange w:id="3381" w:author="Yufeng" w:date="2021-10-10T17:48:00Z">
              <w:rPr>
                <w:sz w:val="22"/>
              </w:rPr>
            </w:rPrChange>
          </w:rPr>
          <w:delText>the</w:delText>
        </w:r>
      </w:del>
      <w:r w:rsidRPr="00755CC4">
        <w:rPr>
          <w:rPrChange w:id="3382" w:author="Yufeng" w:date="2021-10-10T17:48:00Z">
            <w:rPr>
              <w:sz w:val="22"/>
            </w:rPr>
          </w:rPrChange>
        </w:rPr>
        <w:t xml:space="preserve"> second-</w:t>
      </w:r>
      <w:ins w:id="3383" w:author="nick ting" w:date="2021-09-24T17:20:00Z">
        <w:r w:rsidR="00525A3D" w:rsidRPr="00755CC4">
          <w:rPr>
            <w:rPrChange w:id="3384" w:author="Yufeng" w:date="2021-10-10T17:48:00Z">
              <w:rPr>
                <w:sz w:val="22"/>
              </w:rPr>
            </w:rPrChange>
          </w:rPr>
          <w:t>most</w:t>
        </w:r>
      </w:ins>
      <w:del w:id="3385" w:author="nick ting" w:date="2021-09-24T17:20:00Z">
        <w:r w:rsidRPr="00755CC4" w:rsidDel="00525A3D">
          <w:rPr>
            <w:rPrChange w:id="3386" w:author="Yufeng" w:date="2021-10-10T17:48:00Z">
              <w:rPr>
                <w:sz w:val="22"/>
              </w:rPr>
            </w:rPrChange>
          </w:rPr>
          <w:delText>largest</w:delText>
        </w:r>
      </w:del>
      <w:r w:rsidRPr="00755CC4">
        <w:rPr>
          <w:rPrChange w:id="3387" w:author="Yufeng" w:date="2021-10-10T17:48:00Z">
            <w:rPr>
              <w:sz w:val="22"/>
            </w:rPr>
          </w:rPrChange>
        </w:rPr>
        <w:t xml:space="preserve"> abundan</w:t>
      </w:r>
      <w:ins w:id="3388" w:author="nick ting" w:date="2021-09-24T17:20:00Z">
        <w:r w:rsidR="00525A3D" w:rsidRPr="00755CC4">
          <w:rPr>
            <w:rPrChange w:id="3389" w:author="Yufeng" w:date="2021-10-10T17:48:00Z">
              <w:rPr>
                <w:sz w:val="22"/>
              </w:rPr>
            </w:rPrChange>
          </w:rPr>
          <w:t>t phylum</w:t>
        </w:r>
      </w:ins>
      <w:del w:id="3390" w:author="nick ting" w:date="2021-09-24T17:20:00Z">
        <w:r w:rsidRPr="00755CC4" w:rsidDel="00525A3D">
          <w:rPr>
            <w:rPrChange w:id="3391" w:author="Yufeng" w:date="2021-10-10T17:48:00Z">
              <w:rPr>
                <w:sz w:val="22"/>
              </w:rPr>
            </w:rPrChange>
          </w:rPr>
          <w:delText>ce</w:delText>
        </w:r>
      </w:del>
      <w:r w:rsidRPr="00755CC4">
        <w:rPr>
          <w:rPrChange w:id="3392" w:author="Yufeng" w:date="2021-10-10T17:48:00Z">
            <w:rPr>
              <w:sz w:val="22"/>
            </w:rPr>
          </w:rPrChange>
        </w:rPr>
        <w:t xml:space="preserve"> in Yachida</w:t>
      </w:r>
      <w:r w:rsidR="000D0043" w:rsidRPr="00755CC4">
        <w:rPr>
          <w:rPrChange w:id="3393" w:author="Yufeng" w:date="2021-10-10T17:48:00Z">
            <w:rPr>
              <w:sz w:val="22"/>
            </w:rPr>
          </w:rPrChange>
        </w:rPr>
        <w:t>'</w:t>
      </w:r>
      <w:r w:rsidRPr="00755CC4">
        <w:rPr>
          <w:rPrChange w:id="3394" w:author="Yufeng" w:date="2021-10-10T17:48:00Z">
            <w:rPr>
              <w:sz w:val="22"/>
            </w:rPr>
          </w:rPrChange>
        </w:rPr>
        <w:t xml:space="preserve">s </w:t>
      </w:r>
      <w:ins w:id="3395" w:author="nick ting" w:date="2021-09-24T17:23:00Z">
        <w:r w:rsidR="003963F6" w:rsidRPr="00755CC4">
          <w:rPr>
            <w:rPrChange w:id="3396" w:author="Yufeng" w:date="2021-10-10T17:48:00Z">
              <w:rPr>
                <w:sz w:val="22"/>
              </w:rPr>
            </w:rPrChange>
          </w:rPr>
          <w:t xml:space="preserve">Japanese </w:t>
        </w:r>
      </w:ins>
      <w:r w:rsidRPr="00755CC4">
        <w:rPr>
          <w:rPrChange w:id="3397" w:author="Yufeng" w:date="2021-10-10T17:48:00Z">
            <w:rPr>
              <w:sz w:val="22"/>
            </w:rPr>
          </w:rPrChange>
        </w:rPr>
        <w:t xml:space="preserve">cohort </w:t>
      </w:r>
      <w:del w:id="3398" w:author="nick ting" w:date="2021-09-24T17:23:00Z">
        <w:r w:rsidRPr="00755CC4" w:rsidDel="003963F6">
          <w:rPr>
            <w:rPrChange w:id="3399" w:author="Yufeng" w:date="2021-10-10T17:48:00Z">
              <w:rPr>
                <w:sz w:val="22"/>
              </w:rPr>
            </w:rPrChange>
          </w:rPr>
          <w:delText xml:space="preserve">from Japan Asia </w:delText>
        </w:r>
      </w:del>
      <w:r w:rsidRPr="00755CC4">
        <w:rPr>
          <w:rPrChange w:id="3400" w:author="Yufeng" w:date="2021-10-10T17:48:00Z">
            <w:rPr>
              <w:sz w:val="22"/>
            </w:rPr>
          </w:rPrChange>
        </w:rPr>
        <w:t xml:space="preserve">was </w:t>
      </w:r>
      <w:r w:rsidRPr="00755CC4">
        <w:rPr>
          <w:i/>
          <w:iCs/>
          <w:rPrChange w:id="3401" w:author="Yufeng" w:date="2021-10-10T17:48:00Z">
            <w:rPr>
              <w:sz w:val="22"/>
            </w:rPr>
          </w:rPrChange>
        </w:rPr>
        <w:t>Mucoromycota</w:t>
      </w:r>
      <w:r w:rsidRPr="00755CC4">
        <w:rPr>
          <w:rPrChange w:id="3402" w:author="Yufeng" w:date="2021-10-10T17:48:00Z">
            <w:rPr>
              <w:sz w:val="22"/>
            </w:rPr>
          </w:rPrChange>
        </w:rPr>
        <w:t xml:space="preserve"> </w:t>
      </w:r>
      <w:ins w:id="3403" w:author="nick ting" w:date="2021-09-24T17:22:00Z">
        <w:r w:rsidR="00525A3D" w:rsidRPr="00755CC4">
          <w:rPr>
            <w:rPrChange w:id="3404" w:author="Yufeng" w:date="2021-10-10T17:48:00Z">
              <w:rPr>
                <w:sz w:val="22"/>
              </w:rPr>
            </w:rPrChange>
          </w:rPr>
          <w:t xml:space="preserve">but not </w:t>
        </w:r>
      </w:ins>
      <w:del w:id="3405" w:author="nick ting" w:date="2021-09-24T17:22:00Z">
        <w:r w:rsidRPr="00755CC4" w:rsidDel="00525A3D">
          <w:rPr>
            <w:rPrChange w:id="3406" w:author="Yufeng" w:date="2021-10-10T17:48:00Z">
              <w:rPr>
                <w:sz w:val="22"/>
              </w:rPr>
            </w:rPrChange>
          </w:rPr>
          <w:delText xml:space="preserve">instead of </w:delText>
        </w:r>
      </w:del>
      <w:r w:rsidRPr="00755CC4">
        <w:rPr>
          <w:i/>
          <w:iCs/>
          <w:rPrChange w:id="3407" w:author="Yufeng" w:date="2021-10-10T17:48:00Z">
            <w:rPr>
              <w:i/>
              <w:iCs/>
              <w:sz w:val="22"/>
            </w:rPr>
          </w:rPrChange>
        </w:rPr>
        <w:t>Basidiomycota</w:t>
      </w:r>
      <w:r w:rsidRPr="00755CC4">
        <w:rPr>
          <w:rPrChange w:id="3408" w:author="Yufeng" w:date="2021-10-10T17:48:00Z">
            <w:rPr>
              <w:sz w:val="22"/>
            </w:rPr>
          </w:rPrChange>
        </w:rPr>
        <w:t xml:space="preserve">. </w:t>
      </w:r>
      <w:ins w:id="3409" w:author="nick ting" w:date="2021-09-24T18:17:00Z">
        <w:r w:rsidR="007A072D" w:rsidRPr="00755CC4">
          <w:rPr>
            <w:rPrChange w:id="3410" w:author="Yufeng" w:date="2021-10-10T17:48:00Z">
              <w:rPr>
                <w:sz w:val="22"/>
              </w:rPr>
            </w:rPrChange>
          </w:rPr>
          <w:t xml:space="preserve">Other examples include </w:t>
        </w:r>
      </w:ins>
      <w:r w:rsidRPr="00755CC4">
        <w:rPr>
          <w:i/>
          <w:iCs/>
          <w:rPrChange w:id="3411" w:author="Yufeng" w:date="2021-10-10T17:48:00Z">
            <w:rPr>
              <w:i/>
              <w:iCs/>
              <w:sz w:val="22"/>
            </w:rPr>
          </w:rPrChange>
        </w:rPr>
        <w:t>Microsporidia</w:t>
      </w:r>
      <w:r w:rsidRPr="00755CC4">
        <w:rPr>
          <w:rPrChange w:id="3412" w:author="Yufeng" w:date="2021-10-10T17:48:00Z">
            <w:rPr>
              <w:sz w:val="22"/>
            </w:rPr>
          </w:rPrChange>
        </w:rPr>
        <w:t xml:space="preserve"> </w:t>
      </w:r>
      <w:ins w:id="3413" w:author="nick ting" w:date="2021-09-24T18:17:00Z">
        <w:r w:rsidR="007A072D" w:rsidRPr="00755CC4">
          <w:rPr>
            <w:rPrChange w:id="3414" w:author="Yufeng" w:date="2021-10-10T17:48:00Z">
              <w:rPr>
                <w:sz w:val="22"/>
              </w:rPr>
            </w:rPrChange>
          </w:rPr>
          <w:t>taking</w:t>
        </w:r>
      </w:ins>
      <w:ins w:id="3415" w:author="nick ting" w:date="2021-09-24T17:28:00Z">
        <w:r w:rsidR="003963F6" w:rsidRPr="00755CC4">
          <w:rPr>
            <w:rPrChange w:id="3416" w:author="Yufeng" w:date="2021-10-10T17:48:00Z">
              <w:rPr>
                <w:sz w:val="22"/>
              </w:rPr>
            </w:rPrChange>
          </w:rPr>
          <w:t xml:space="preserve"> up a smaller</w:t>
        </w:r>
      </w:ins>
      <w:del w:id="3417" w:author="nick ting" w:date="2021-09-24T17:28:00Z">
        <w:r w:rsidRPr="00755CC4" w:rsidDel="003963F6">
          <w:rPr>
            <w:rPrChange w:id="3418" w:author="Yufeng" w:date="2021-10-10T17:48:00Z">
              <w:rPr>
                <w:i/>
                <w:iCs/>
                <w:sz w:val="22"/>
              </w:rPr>
            </w:rPrChange>
          </w:rPr>
          <w:delText>contains</w:delText>
        </w:r>
        <w:r w:rsidRPr="00755CC4" w:rsidDel="003963F6">
          <w:rPr>
            <w:rPrChange w:id="3419" w:author="Yufeng" w:date="2021-10-10T17:48:00Z">
              <w:rPr>
                <w:sz w:val="22"/>
              </w:rPr>
            </w:rPrChange>
          </w:rPr>
          <w:delText xml:space="preserve"> less</w:delText>
        </w:r>
      </w:del>
      <w:r w:rsidRPr="00755CC4">
        <w:rPr>
          <w:rPrChange w:id="3420" w:author="Yufeng" w:date="2021-10-10T17:48:00Z">
            <w:rPr>
              <w:sz w:val="22"/>
            </w:rPr>
          </w:rPrChange>
        </w:rPr>
        <w:t xml:space="preserve"> proportion in Asians </w:t>
      </w:r>
      <w:del w:id="3421" w:author="LIN, Yufeng" w:date="2021-10-07T10:43:00Z">
        <w:r w:rsidRPr="00755CC4" w:rsidDel="00E81CE7">
          <w:rPr>
            <w:rPrChange w:id="3422" w:author="Yufeng" w:date="2021-10-10T17:48:00Z">
              <w:rPr>
                <w:sz w:val="22"/>
              </w:rPr>
            </w:rPrChange>
          </w:rPr>
          <w:delText>compared with</w:delText>
        </w:r>
      </w:del>
      <w:ins w:id="3423" w:author="LIN, Yufeng" w:date="2021-10-07T10:43:00Z">
        <w:r w:rsidR="00E81CE7" w:rsidRPr="0038659B">
          <w:t>than</w:t>
        </w:r>
      </w:ins>
      <w:r w:rsidRPr="00755CC4">
        <w:rPr>
          <w:rPrChange w:id="3424" w:author="Yufeng" w:date="2021-10-10T17:48:00Z">
            <w:rPr>
              <w:sz w:val="22"/>
            </w:rPr>
          </w:rPrChange>
        </w:rPr>
        <w:t xml:space="preserve"> non-Asians (figure 2b).</w:t>
      </w:r>
      <w:del w:id="3425" w:author="LIN, Yufeng" w:date="2021-09-24T14:46:00Z">
        <w:r w:rsidRPr="00755CC4" w:rsidDel="00203541">
          <w:rPr>
            <w:rPrChange w:id="3426" w:author="Yufeng" w:date="2021-10-10T17:48:00Z">
              <w:rPr>
                <w:sz w:val="22"/>
              </w:rPr>
            </w:rPrChange>
          </w:rPr>
          <w:delText xml:space="preserve"> </w:delText>
        </w:r>
      </w:del>
      <w:ins w:id="3427" w:author="LIN, Yufeng" w:date="2021-09-24T14:46:00Z">
        <w:r w:rsidR="00203541" w:rsidRPr="00755CC4">
          <w:rPr>
            <w:rPrChange w:id="3428" w:author="Yufeng" w:date="2021-10-10T17:48:00Z">
              <w:rPr>
                <w:sz w:val="22"/>
              </w:rPr>
            </w:rPrChange>
          </w:rPr>
          <w:t xml:space="preserve"> </w:t>
        </w:r>
      </w:ins>
    </w:p>
    <w:p w14:paraId="375332B6" w14:textId="35FE7B9B" w:rsidR="00D46E76" w:rsidRPr="00755CC4" w:rsidDel="0096422D" w:rsidRDefault="00D46E76">
      <w:pPr>
        <w:jc w:val="left"/>
        <w:rPr>
          <w:ins w:id="3429" w:author="nick ting" w:date="2021-10-03T19:37:00Z"/>
          <w:del w:id="3430" w:author="LIN, Yufeng" w:date="2021-10-05T14:02:00Z"/>
          <w:rPrChange w:id="3431" w:author="Yufeng" w:date="2021-10-10T17:48:00Z">
            <w:rPr>
              <w:ins w:id="3432" w:author="nick ting" w:date="2021-10-03T19:37:00Z"/>
              <w:del w:id="3433" w:author="LIN, Yufeng" w:date="2021-10-05T14:02:00Z"/>
              <w:sz w:val="22"/>
            </w:rPr>
          </w:rPrChange>
        </w:rPr>
        <w:pPrChange w:id="3434" w:author="Yufeng" w:date="2021-10-10T17:53:00Z">
          <w:pPr/>
        </w:pPrChange>
      </w:pPr>
    </w:p>
    <w:p w14:paraId="2B090596" w14:textId="77777777" w:rsidR="007A072D" w:rsidRPr="00755CC4" w:rsidRDefault="007A072D">
      <w:pPr>
        <w:jc w:val="left"/>
        <w:rPr>
          <w:ins w:id="3435" w:author="nick ting" w:date="2021-09-24T18:17:00Z"/>
          <w:rPrChange w:id="3436" w:author="Yufeng" w:date="2021-10-10T17:48:00Z">
            <w:rPr>
              <w:ins w:id="3437" w:author="nick ting" w:date="2021-09-24T18:17:00Z"/>
              <w:sz w:val="22"/>
            </w:rPr>
          </w:rPrChange>
        </w:rPr>
        <w:pPrChange w:id="3438" w:author="Yufeng" w:date="2021-10-10T17:53:00Z">
          <w:pPr/>
        </w:pPrChange>
      </w:pPr>
    </w:p>
    <w:p w14:paraId="0A56AA14" w14:textId="0F6923BC" w:rsidR="007A072D" w:rsidRPr="00755CC4" w:rsidDel="00E83548" w:rsidRDefault="007A072D">
      <w:pPr>
        <w:jc w:val="left"/>
        <w:rPr>
          <w:del w:id="3439" w:author="LIN, Yufeng" w:date="2021-09-30T19:15:00Z"/>
        </w:rPr>
        <w:pPrChange w:id="3440" w:author="Yufeng" w:date="2021-10-10T17:53:00Z">
          <w:pPr/>
        </w:pPrChange>
      </w:pPr>
      <w:ins w:id="3441" w:author="nick ting" w:date="2021-09-24T18:18:00Z">
        <w:r w:rsidRPr="00755CC4">
          <w:rPr>
            <w:rPrChange w:id="3442" w:author="Yufeng" w:date="2021-10-10T17:48:00Z">
              <w:rPr>
                <w:sz w:val="22"/>
              </w:rPr>
            </w:rPrChange>
          </w:rPr>
          <w:t>For</w:t>
        </w:r>
      </w:ins>
      <w:ins w:id="3443" w:author="nick ting" w:date="2021-09-24T18:17:00Z">
        <w:r w:rsidRPr="00755CC4">
          <w:rPr>
            <w:rPrChange w:id="3444" w:author="Yufeng" w:date="2021-10-10T17:48:00Z">
              <w:rPr>
                <w:sz w:val="22"/>
              </w:rPr>
            </w:rPrChange>
          </w:rPr>
          <w:t xml:space="preserve"> t</w:t>
        </w:r>
      </w:ins>
      <w:ins w:id="3445" w:author="nick ting" w:date="2021-09-24T18:18:00Z">
        <w:r w:rsidRPr="00755CC4">
          <w:rPr>
            <w:rPrChange w:id="3446" w:author="Yufeng" w:date="2021-10-10T17:48:00Z">
              <w:rPr>
                <w:sz w:val="22"/>
              </w:rPr>
            </w:rPrChange>
          </w:rPr>
          <w:t xml:space="preserve">he altered microbial composition in CRC, </w:t>
        </w:r>
      </w:ins>
      <w:del w:id="3447" w:author="LIN, Yufeng" w:date="2021-09-24T14:58:00Z">
        <w:r w:rsidR="00D9531B" w:rsidRPr="00755CC4" w:rsidDel="00CA3711">
          <w:rPr>
            <w:rPrChange w:id="3448" w:author="Yufeng" w:date="2021-10-10T17:48:00Z">
              <w:rPr>
                <w:sz w:val="22"/>
              </w:rPr>
            </w:rPrChange>
          </w:rPr>
          <w:delText xml:space="preserve">In the downstream analysis, we normalized the data through healthy control median in each group and each feature to reduce </w:delText>
        </w:r>
      </w:del>
      <w:del w:id="3449" w:author="LIN, Yufeng" w:date="2021-09-24T14:46:00Z">
        <w:r w:rsidR="00D9531B" w:rsidRPr="00755CC4" w:rsidDel="00203541">
          <w:rPr>
            <w:rPrChange w:id="3450" w:author="Yufeng" w:date="2021-10-10T17:48:00Z">
              <w:rPr>
                <w:sz w:val="22"/>
              </w:rPr>
            </w:rPrChange>
          </w:rPr>
          <w:delText xml:space="preserve">these </w:delText>
        </w:r>
      </w:del>
      <w:del w:id="3451" w:author="LIN, Yufeng" w:date="2021-09-24T14:58:00Z">
        <w:r w:rsidR="00D9531B" w:rsidRPr="00755CC4" w:rsidDel="00CA3711">
          <w:rPr>
            <w:rPrChange w:id="3452" w:author="Yufeng" w:date="2021-10-10T17:48:00Z">
              <w:rPr>
                <w:sz w:val="22"/>
              </w:rPr>
            </w:rPrChange>
          </w:rPr>
          <w:delText xml:space="preserve">effects (see </w:delText>
        </w:r>
        <w:commentRangeStart w:id="3453"/>
        <w:commentRangeStart w:id="3454"/>
        <w:r w:rsidR="00D9531B" w:rsidRPr="00755CC4" w:rsidDel="00CA3711">
          <w:rPr>
            <w:rPrChange w:id="3455" w:author="Yufeng" w:date="2021-10-10T17:48:00Z">
              <w:rPr>
                <w:sz w:val="22"/>
              </w:rPr>
            </w:rPrChange>
          </w:rPr>
          <w:delText>Methods</w:delText>
        </w:r>
        <w:commentRangeEnd w:id="3453"/>
        <w:r w:rsidR="00D9531B" w:rsidRPr="00755CC4" w:rsidDel="00CA3711">
          <w:rPr>
            <w:rStyle w:val="CommentReference"/>
            <w:sz w:val="24"/>
            <w:szCs w:val="24"/>
            <w:rPrChange w:id="3456" w:author="Yufeng" w:date="2021-10-10T17:48:00Z">
              <w:rPr>
                <w:rStyle w:val="CommentReference"/>
                <w:sz w:val="22"/>
                <w:szCs w:val="22"/>
              </w:rPr>
            </w:rPrChange>
          </w:rPr>
          <w:commentReference w:id="3453"/>
        </w:r>
        <w:commentRangeEnd w:id="3454"/>
        <w:r w:rsidR="007F1010" w:rsidRPr="00755CC4" w:rsidDel="00CA3711">
          <w:rPr>
            <w:rStyle w:val="CommentReference"/>
            <w:sz w:val="24"/>
            <w:szCs w:val="24"/>
            <w:rPrChange w:id="3457" w:author="Yufeng" w:date="2021-10-10T17:48:00Z">
              <w:rPr>
                <w:rStyle w:val="CommentReference"/>
              </w:rPr>
            </w:rPrChange>
          </w:rPr>
          <w:commentReference w:id="3454"/>
        </w:r>
        <w:r w:rsidR="00D9531B" w:rsidRPr="00755CC4" w:rsidDel="00CA3711">
          <w:rPr>
            <w:rPrChange w:id="3458" w:author="Yufeng" w:date="2021-10-10T17:48:00Z">
              <w:rPr>
                <w:sz w:val="22"/>
              </w:rPr>
            </w:rPrChange>
          </w:rPr>
          <w:delText xml:space="preserve">). </w:delText>
        </w:r>
      </w:del>
      <w:del w:id="3459" w:author="LIN, Yufeng" w:date="2021-09-24T14:48:00Z">
        <w:r w:rsidR="00D9531B" w:rsidRPr="00755CC4" w:rsidDel="00971D87">
          <w:rPr>
            <w:rPrChange w:id="3460" w:author="Yufeng" w:date="2021-10-10T17:48:00Z">
              <w:rPr>
                <w:sz w:val="22"/>
              </w:rPr>
            </w:rPrChange>
          </w:rPr>
          <w:delText>We also made the phylum comparison between CRC and healthy control.</w:delText>
        </w:r>
      </w:del>
      <w:ins w:id="3461" w:author="LIN, Yufeng" w:date="2021-09-24T14:47:00Z">
        <w:del w:id="3462" w:author="nick ting" w:date="2021-09-24T18:18:00Z">
          <w:r w:rsidR="00203541" w:rsidRPr="00755CC4" w:rsidDel="007A072D">
            <w:rPr>
              <w:rPrChange w:id="3463" w:author="Yufeng" w:date="2021-10-10T17:48:00Z">
                <w:rPr>
                  <w:sz w:val="22"/>
                </w:rPr>
              </w:rPrChange>
            </w:rPr>
            <w:delText>In bacteria phylum level,</w:delText>
          </w:r>
        </w:del>
      </w:ins>
      <w:ins w:id="3464" w:author="LIN, Yufeng" w:date="2021-09-24T14:46:00Z">
        <w:del w:id="3465" w:author="nick ting" w:date="2021-09-24T18:18:00Z">
          <w:r w:rsidR="00203541" w:rsidRPr="00755CC4" w:rsidDel="007A072D">
            <w:rPr>
              <w:rPrChange w:id="3466" w:author="Yufeng" w:date="2021-10-10T17:48:00Z">
                <w:rPr>
                  <w:sz w:val="22"/>
                </w:rPr>
              </w:rPrChange>
            </w:rPr>
            <w:delText xml:space="preserve">Consistent with previous studies and as a validation for our analysis, </w:delText>
          </w:r>
        </w:del>
        <w:r w:rsidR="00203541" w:rsidRPr="00755CC4">
          <w:rPr>
            <w:rPrChange w:id="3467" w:author="Yufeng" w:date="2021-10-10T17:48:00Z">
              <w:rPr>
                <w:sz w:val="22"/>
              </w:rPr>
            </w:rPrChange>
          </w:rPr>
          <w:t xml:space="preserve">we observed </w:t>
        </w:r>
      </w:ins>
      <w:ins w:id="3468" w:author="nick ting" w:date="2021-09-24T17:30:00Z">
        <w:r w:rsidR="003963F6" w:rsidRPr="00755CC4">
          <w:rPr>
            <w:rPrChange w:id="3469" w:author="Yufeng" w:date="2021-10-10T17:48:00Z">
              <w:rPr>
                <w:sz w:val="22"/>
              </w:rPr>
            </w:rPrChange>
          </w:rPr>
          <w:t xml:space="preserve">that </w:t>
        </w:r>
      </w:ins>
      <w:ins w:id="3470" w:author="LIN, Yufeng" w:date="2021-09-24T14:46:00Z">
        <w:r w:rsidR="00203541" w:rsidRPr="00755CC4">
          <w:rPr>
            <w:rPrChange w:id="3471" w:author="Yufeng" w:date="2021-10-10T17:48:00Z">
              <w:rPr>
                <w:sz w:val="22"/>
              </w:rPr>
            </w:rPrChange>
          </w:rPr>
          <w:t xml:space="preserve">bacterial phyla </w:t>
        </w:r>
        <w:r w:rsidR="00203541" w:rsidRPr="00755CC4">
          <w:rPr>
            <w:i/>
            <w:iCs/>
            <w:rPrChange w:id="3472" w:author="Yufeng" w:date="2021-10-10T17:48:00Z">
              <w:rPr>
                <w:sz w:val="22"/>
              </w:rPr>
            </w:rPrChange>
          </w:rPr>
          <w:t>Bacteroidetes</w:t>
        </w:r>
        <w:r w:rsidR="00203541" w:rsidRPr="00755CC4">
          <w:rPr>
            <w:rPrChange w:id="3473" w:author="Yufeng" w:date="2021-10-10T17:48:00Z">
              <w:rPr>
                <w:sz w:val="22"/>
              </w:rPr>
            </w:rPrChange>
          </w:rPr>
          <w:t xml:space="preserve"> and </w:t>
        </w:r>
        <w:r w:rsidR="00203541" w:rsidRPr="00755CC4">
          <w:rPr>
            <w:i/>
            <w:iCs/>
            <w:rPrChange w:id="3474" w:author="Yufeng" w:date="2021-10-10T17:48:00Z">
              <w:rPr>
                <w:sz w:val="22"/>
              </w:rPr>
            </w:rPrChange>
          </w:rPr>
          <w:t>Fusobacteria</w:t>
        </w:r>
        <w:r w:rsidR="00203541" w:rsidRPr="00755CC4">
          <w:rPr>
            <w:rPrChange w:id="3475" w:author="Yufeng" w:date="2021-10-10T17:48:00Z">
              <w:rPr>
                <w:sz w:val="22"/>
              </w:rPr>
            </w:rPrChange>
          </w:rPr>
          <w:t xml:space="preserve"> were enriched in the CRC group </w:t>
        </w:r>
      </w:ins>
      <w:ins w:id="3476" w:author="nick ting" w:date="2021-09-24T17:30:00Z">
        <w:del w:id="3477" w:author="LIN, Yufeng" w:date="2021-10-07T10:43:00Z">
          <w:r w:rsidR="003963F6" w:rsidRPr="00755CC4" w:rsidDel="00E81CE7">
            <w:rPr>
              <w:rPrChange w:id="3478" w:author="Yufeng" w:date="2021-10-10T17:48:00Z">
                <w:rPr>
                  <w:sz w:val="22"/>
                </w:rPr>
              </w:rPrChange>
            </w:rPr>
            <w:delText xml:space="preserve">as </w:delText>
          </w:r>
        </w:del>
      </w:ins>
      <w:ins w:id="3479" w:author="LIN, Yufeng" w:date="2021-09-24T14:46:00Z">
        <w:r w:rsidR="00203541" w:rsidRPr="00755CC4">
          <w:rPr>
            <w:rPrChange w:id="3480" w:author="Yufeng" w:date="2021-10-10T17:48:00Z">
              <w:rPr>
                <w:sz w:val="22"/>
              </w:rPr>
            </w:rPrChange>
          </w:rPr>
          <w:t xml:space="preserve">compared </w:t>
        </w:r>
        <w:del w:id="3481" w:author="Lung Ngai TING" w:date="2021-10-09T14:45:00Z">
          <w:r w:rsidR="00203541" w:rsidRPr="00755CC4" w:rsidDel="001C7676">
            <w:rPr>
              <w:rPrChange w:id="3482" w:author="Yufeng" w:date="2021-10-10T17:48:00Z">
                <w:rPr>
                  <w:sz w:val="22"/>
                </w:rPr>
              </w:rPrChange>
            </w:rPr>
            <w:delText>with</w:delText>
          </w:r>
        </w:del>
      </w:ins>
      <w:ins w:id="3483" w:author="Lung Ngai TING" w:date="2021-10-09T14:45:00Z">
        <w:r w:rsidR="001C7676" w:rsidRPr="0038659B">
          <w:t>to</w:t>
        </w:r>
      </w:ins>
      <w:ins w:id="3484" w:author="nick ting" w:date="2021-09-24T17:30:00Z">
        <w:r w:rsidR="003963F6" w:rsidRPr="00755CC4">
          <w:rPr>
            <w:rPrChange w:id="3485" w:author="Yufeng" w:date="2021-10-10T17:48:00Z">
              <w:rPr>
                <w:sz w:val="22"/>
              </w:rPr>
            </w:rPrChange>
          </w:rPr>
          <w:t xml:space="preserve"> the</w:t>
        </w:r>
      </w:ins>
      <w:ins w:id="3486" w:author="LIN, Yufeng" w:date="2021-09-24T14:46:00Z">
        <w:r w:rsidR="00203541" w:rsidRPr="00755CC4">
          <w:rPr>
            <w:rPrChange w:id="3487" w:author="Yufeng" w:date="2021-10-10T17:48:00Z">
              <w:rPr>
                <w:sz w:val="22"/>
              </w:rPr>
            </w:rPrChange>
          </w:rPr>
          <w:t xml:space="preserve"> healthy control</w:t>
        </w:r>
      </w:ins>
      <w:ins w:id="3488" w:author="nick ting" w:date="2021-09-24T17:30:00Z">
        <w:r w:rsidR="003963F6" w:rsidRPr="00755CC4">
          <w:rPr>
            <w:rPrChange w:id="3489" w:author="Yufeng" w:date="2021-10-10T17:48:00Z">
              <w:rPr>
                <w:sz w:val="22"/>
              </w:rPr>
            </w:rPrChange>
          </w:rPr>
          <w:t xml:space="preserve"> group</w:t>
        </w:r>
      </w:ins>
      <w:ins w:id="3490" w:author="LIN, Yufeng" w:date="2021-09-24T14:46:00Z">
        <w:r w:rsidR="00203541" w:rsidRPr="00755CC4">
          <w:rPr>
            <w:rPrChange w:id="3491" w:author="Yufeng" w:date="2021-10-10T17:48:00Z">
              <w:rPr>
                <w:sz w:val="22"/>
              </w:rPr>
            </w:rPrChange>
          </w:rPr>
          <w:t xml:space="preserve">. Conversely, </w:t>
        </w:r>
        <w:r w:rsidR="00203541" w:rsidRPr="00755CC4">
          <w:rPr>
            <w:i/>
            <w:iCs/>
            <w:rPrChange w:id="3492" w:author="Yufeng" w:date="2021-10-10T17:48:00Z">
              <w:rPr>
                <w:sz w:val="22"/>
              </w:rPr>
            </w:rPrChange>
          </w:rPr>
          <w:t>Firmicutes</w:t>
        </w:r>
        <w:r w:rsidR="00203541" w:rsidRPr="00755CC4">
          <w:rPr>
            <w:rPrChange w:id="3493" w:author="Yufeng" w:date="2021-10-10T17:48:00Z">
              <w:rPr>
                <w:sz w:val="22"/>
              </w:rPr>
            </w:rPrChange>
          </w:rPr>
          <w:t xml:space="preserve"> and </w:t>
        </w:r>
        <w:r w:rsidR="00203541" w:rsidRPr="00755CC4">
          <w:rPr>
            <w:i/>
            <w:iCs/>
            <w:rPrChange w:id="3494" w:author="Yufeng" w:date="2021-10-10T17:48:00Z">
              <w:rPr>
                <w:sz w:val="22"/>
              </w:rPr>
            </w:rPrChange>
          </w:rPr>
          <w:t>Actinobacteria</w:t>
        </w:r>
        <w:r w:rsidR="00203541" w:rsidRPr="00755CC4">
          <w:rPr>
            <w:rPrChange w:id="3495" w:author="Yufeng" w:date="2021-10-10T17:48:00Z">
              <w:rPr>
                <w:sz w:val="22"/>
              </w:rPr>
            </w:rPrChange>
          </w:rPr>
          <w:t xml:space="preserve"> were reduced </w:t>
        </w:r>
      </w:ins>
      <w:ins w:id="3496" w:author="nick ting" w:date="2021-09-24T17:31:00Z">
        <w:r w:rsidR="003963F6" w:rsidRPr="00755CC4">
          <w:rPr>
            <w:rPrChange w:id="3497" w:author="Yufeng" w:date="2021-10-10T17:48:00Z">
              <w:rPr>
                <w:sz w:val="22"/>
              </w:rPr>
            </w:rPrChange>
          </w:rPr>
          <w:t xml:space="preserve">in the CRC group </w:t>
        </w:r>
      </w:ins>
      <w:ins w:id="3498" w:author="LIN, Yufeng" w:date="2021-09-24T14:46:00Z">
        <w:r w:rsidR="00203541" w:rsidRPr="00755CC4">
          <w:rPr>
            <w:rPrChange w:id="3499" w:author="Yufeng" w:date="2021-10-10T17:48:00Z">
              <w:rPr>
                <w:sz w:val="22"/>
              </w:rPr>
            </w:rPrChange>
          </w:rPr>
          <w:t>(</w:t>
        </w:r>
        <w:del w:id="3500" w:author="nick ting" w:date="2021-09-24T17:32:00Z">
          <w:r w:rsidR="00203541" w:rsidRPr="00755CC4" w:rsidDel="003963F6">
            <w:rPr>
              <w:rPrChange w:id="3501" w:author="Yufeng" w:date="2021-10-10T17:48:00Z">
                <w:rPr>
                  <w:sz w:val="22"/>
                </w:rPr>
              </w:rPrChange>
            </w:rPr>
            <w:delText xml:space="preserve">see </w:delText>
          </w:r>
        </w:del>
        <w:r w:rsidR="00203541" w:rsidRPr="00755CC4">
          <w:rPr>
            <w:rPrChange w:id="3502" w:author="Yufeng" w:date="2021-10-10T17:48:00Z">
              <w:rPr>
                <w:sz w:val="22"/>
              </w:rPr>
            </w:rPrChange>
          </w:rPr>
          <w:t xml:space="preserve">supplementary </w:t>
        </w:r>
        <w:commentRangeStart w:id="3503"/>
        <w:r w:rsidR="00203541" w:rsidRPr="00755CC4">
          <w:rPr>
            <w:rPrChange w:id="3504" w:author="Yufeng" w:date="2021-10-10T17:48:00Z">
              <w:rPr>
                <w:sz w:val="22"/>
              </w:rPr>
            </w:rPrChange>
          </w:rPr>
          <w:t>figure 1</w:t>
        </w:r>
        <w:commentRangeEnd w:id="3503"/>
        <w:r w:rsidR="00203541" w:rsidRPr="00755CC4">
          <w:rPr>
            <w:rStyle w:val="CommentReference"/>
            <w:sz w:val="24"/>
            <w:szCs w:val="24"/>
            <w:rPrChange w:id="3505" w:author="Yufeng" w:date="2021-10-10T17:48:00Z">
              <w:rPr>
                <w:rStyle w:val="CommentReference"/>
                <w:sz w:val="22"/>
                <w:szCs w:val="22"/>
              </w:rPr>
            </w:rPrChange>
          </w:rPr>
          <w:commentReference w:id="3503"/>
        </w:r>
      </w:ins>
      <w:ins w:id="3506" w:author="LIN, Yufeng" w:date="2021-10-07T10:27:00Z">
        <w:r w:rsidR="00E81CE7" w:rsidRPr="0038659B">
          <w:t>a</w:t>
        </w:r>
      </w:ins>
      <w:ins w:id="3507" w:author="LIN, Yufeng" w:date="2021-09-24T14:46:00Z">
        <w:r w:rsidR="00203541" w:rsidRPr="00755CC4">
          <w:rPr>
            <w:rPrChange w:id="3508" w:author="Yufeng" w:date="2021-10-10T17:48:00Z">
              <w:rPr>
                <w:sz w:val="22"/>
              </w:rPr>
            </w:rPrChange>
          </w:rPr>
          <w:t>).</w:t>
        </w:r>
      </w:ins>
      <w:r w:rsidR="00D9531B" w:rsidRPr="00755CC4">
        <w:rPr>
          <w:rPrChange w:id="3509" w:author="Yufeng" w:date="2021-10-10T17:48:00Z">
            <w:rPr>
              <w:sz w:val="22"/>
            </w:rPr>
          </w:rPrChange>
        </w:rPr>
        <w:t xml:space="preserve"> </w:t>
      </w:r>
      <w:ins w:id="3510" w:author="nick ting" w:date="2021-09-24T18:19:00Z">
        <w:r w:rsidRPr="00755CC4">
          <w:rPr>
            <w:rPrChange w:id="3511" w:author="Yufeng" w:date="2021-10-10T17:48:00Z">
              <w:rPr>
                <w:sz w:val="22"/>
              </w:rPr>
            </w:rPrChange>
          </w:rPr>
          <w:t xml:space="preserve">When we investigated the individual cohort, </w:t>
        </w:r>
      </w:ins>
      <w:ins w:id="3512" w:author="nick ting" w:date="2021-09-24T17:37:00Z">
        <w:r w:rsidR="00527EAA" w:rsidRPr="00755CC4">
          <w:rPr>
            <w:rPrChange w:id="3513" w:author="Yufeng" w:date="2021-10-10T17:48:00Z">
              <w:rPr>
                <w:sz w:val="22"/>
              </w:rPr>
            </w:rPrChange>
          </w:rPr>
          <w:t>6 of the total cohorts</w:t>
        </w:r>
      </w:ins>
      <w:ins w:id="3514" w:author="nick ting" w:date="2021-09-24T17:50:00Z">
        <w:r w:rsidR="00ED41D5" w:rsidRPr="00755CC4">
          <w:rPr>
            <w:rPrChange w:id="3515" w:author="Yufeng" w:date="2021-10-10T17:48:00Z">
              <w:rPr>
                <w:sz w:val="22"/>
              </w:rPr>
            </w:rPrChange>
          </w:rPr>
          <w:t xml:space="preserve"> showed significant enrichment of</w:t>
        </w:r>
      </w:ins>
      <w:ins w:id="3516" w:author="nick ting" w:date="2021-09-24T17:37:00Z">
        <w:r w:rsidR="00527EAA" w:rsidRPr="00755CC4">
          <w:rPr>
            <w:rPrChange w:id="3517" w:author="Yufeng" w:date="2021-10-10T17:48:00Z">
              <w:rPr>
                <w:sz w:val="22"/>
              </w:rPr>
            </w:rPrChange>
          </w:rPr>
          <w:t xml:space="preserve"> </w:t>
        </w:r>
      </w:ins>
      <w:del w:id="3518" w:author="LIN, Yufeng" w:date="2021-09-24T14:47:00Z">
        <w:r w:rsidR="00D9531B" w:rsidRPr="00755CC4" w:rsidDel="00203541">
          <w:rPr>
            <w:i/>
            <w:iCs/>
            <w:rPrChange w:id="3519" w:author="Yufeng" w:date="2021-10-10T17:48:00Z">
              <w:rPr>
                <w:sz w:val="22"/>
              </w:rPr>
            </w:rPrChange>
          </w:rPr>
          <w:delText xml:space="preserve">In bacteria phylum level, </w:delText>
        </w:r>
      </w:del>
      <w:r w:rsidR="00D9531B" w:rsidRPr="00755CC4">
        <w:rPr>
          <w:i/>
          <w:iCs/>
          <w:rPrChange w:id="3520" w:author="Yufeng" w:date="2021-10-10T17:48:00Z">
            <w:rPr>
              <w:sz w:val="22"/>
            </w:rPr>
          </w:rPrChange>
        </w:rPr>
        <w:t>Fusobacteria</w:t>
      </w:r>
      <w:r w:rsidR="00D9531B" w:rsidRPr="00755CC4">
        <w:rPr>
          <w:rPrChange w:id="3521" w:author="Yufeng" w:date="2021-10-10T17:48:00Z">
            <w:rPr>
              <w:sz w:val="22"/>
            </w:rPr>
          </w:rPrChange>
        </w:rPr>
        <w:t xml:space="preserve"> </w:t>
      </w:r>
      <w:ins w:id="3522" w:author="nick ting" w:date="2021-09-24T17:50:00Z">
        <w:r w:rsidR="00ED41D5" w:rsidRPr="00755CC4">
          <w:rPr>
            <w:rPrChange w:id="3523" w:author="Yufeng" w:date="2021-10-10T17:48:00Z">
              <w:rPr>
                <w:sz w:val="22"/>
              </w:rPr>
            </w:rPrChange>
          </w:rPr>
          <w:t xml:space="preserve">(p-value &lt; 0.05) </w:t>
        </w:r>
      </w:ins>
      <w:del w:id="3524" w:author="nick ting" w:date="2021-09-24T17:34:00Z">
        <w:r w:rsidR="00D9531B" w:rsidRPr="00755CC4" w:rsidDel="00527EAA">
          <w:rPr>
            <w:rPrChange w:id="3525" w:author="Yufeng" w:date="2021-10-10T17:48:00Z">
              <w:rPr>
                <w:sz w:val="22"/>
              </w:rPr>
            </w:rPrChange>
          </w:rPr>
          <w:delText xml:space="preserve">performed </w:delText>
        </w:r>
      </w:del>
      <w:del w:id="3526" w:author="nick ting" w:date="2021-09-24T17:50:00Z">
        <w:r w:rsidR="00D9531B" w:rsidRPr="00755CC4" w:rsidDel="00ED41D5">
          <w:rPr>
            <w:rPrChange w:id="3527" w:author="Yufeng" w:date="2021-10-10T17:48:00Z">
              <w:rPr>
                <w:sz w:val="22"/>
              </w:rPr>
            </w:rPrChange>
          </w:rPr>
          <w:delText>significant</w:delText>
        </w:r>
      </w:del>
      <w:del w:id="3528" w:author="nick ting" w:date="2021-09-24T17:38:00Z">
        <w:r w:rsidR="00D9531B" w:rsidRPr="00755CC4" w:rsidDel="00527EAA">
          <w:rPr>
            <w:rPrChange w:id="3529" w:author="Yufeng" w:date="2021-10-10T17:48:00Z">
              <w:rPr>
                <w:sz w:val="22"/>
              </w:rPr>
            </w:rPrChange>
          </w:rPr>
          <w:delText>ly</w:delText>
        </w:r>
      </w:del>
      <w:del w:id="3530" w:author="nick ting" w:date="2021-09-24T17:50:00Z">
        <w:r w:rsidR="00D9531B" w:rsidRPr="00755CC4" w:rsidDel="00ED41D5">
          <w:rPr>
            <w:rPrChange w:id="3531" w:author="Yufeng" w:date="2021-10-10T17:48:00Z">
              <w:rPr>
                <w:sz w:val="22"/>
              </w:rPr>
            </w:rPrChange>
          </w:rPr>
          <w:delText xml:space="preserve"> </w:delText>
        </w:r>
      </w:del>
      <w:r w:rsidR="00D9531B" w:rsidRPr="00755CC4">
        <w:rPr>
          <w:rPrChange w:id="3532" w:author="Yufeng" w:date="2021-10-10T17:48:00Z">
            <w:rPr>
              <w:sz w:val="22"/>
            </w:rPr>
          </w:rPrChange>
        </w:rPr>
        <w:t>in</w:t>
      </w:r>
      <w:del w:id="3533" w:author="nick ting" w:date="2021-09-24T17:37:00Z">
        <w:r w:rsidR="00D9531B" w:rsidRPr="00755CC4" w:rsidDel="00527EAA">
          <w:rPr>
            <w:rPrChange w:id="3534" w:author="Yufeng" w:date="2021-10-10T17:48:00Z">
              <w:rPr>
                <w:sz w:val="22"/>
              </w:rPr>
            </w:rPrChange>
          </w:rPr>
          <w:delText xml:space="preserve"> 6 cohorts and enriched in all in</w:delText>
        </w:r>
      </w:del>
      <w:r w:rsidR="00D9531B" w:rsidRPr="00755CC4">
        <w:rPr>
          <w:rPrChange w:id="3535" w:author="Yufeng" w:date="2021-10-10T17:48:00Z">
            <w:rPr>
              <w:sz w:val="22"/>
            </w:rPr>
          </w:rPrChange>
        </w:rPr>
        <w:t xml:space="preserve"> </w:t>
      </w:r>
      <w:ins w:id="3536" w:author="nick ting" w:date="2021-09-24T17:38:00Z">
        <w:r w:rsidR="00527EAA" w:rsidRPr="00755CC4">
          <w:rPr>
            <w:rPrChange w:id="3537" w:author="Yufeng" w:date="2021-10-10T17:48:00Z">
              <w:rPr>
                <w:sz w:val="22"/>
              </w:rPr>
            </w:rPrChange>
          </w:rPr>
          <w:t xml:space="preserve">the </w:t>
        </w:r>
      </w:ins>
      <w:r w:rsidR="00D9531B" w:rsidRPr="00755CC4">
        <w:rPr>
          <w:rPrChange w:id="3538" w:author="Yufeng" w:date="2021-10-10T17:48:00Z">
            <w:rPr>
              <w:sz w:val="22"/>
            </w:rPr>
          </w:rPrChange>
        </w:rPr>
        <w:t xml:space="preserve">CRC </w:t>
      </w:r>
      <w:ins w:id="3539" w:author="nick ting" w:date="2021-09-24T17:38:00Z">
        <w:r w:rsidR="00527EAA" w:rsidRPr="00755CC4">
          <w:rPr>
            <w:rPrChange w:id="3540" w:author="Yufeng" w:date="2021-10-10T17:48:00Z">
              <w:rPr>
                <w:sz w:val="22"/>
              </w:rPr>
            </w:rPrChange>
          </w:rPr>
          <w:t>group</w:t>
        </w:r>
      </w:ins>
      <w:del w:id="3541" w:author="nick ting" w:date="2021-09-24T17:50:00Z">
        <w:r w:rsidR="00D9531B" w:rsidRPr="00755CC4" w:rsidDel="00ED41D5">
          <w:rPr>
            <w:rPrChange w:id="3542" w:author="Yufeng" w:date="2021-10-10T17:48:00Z">
              <w:rPr>
                <w:sz w:val="22"/>
              </w:rPr>
            </w:rPrChange>
          </w:rPr>
          <w:delText>compared to healthy control</w:delText>
        </w:r>
      </w:del>
      <w:r w:rsidR="00D9531B" w:rsidRPr="00755CC4">
        <w:rPr>
          <w:rPrChange w:id="3543" w:author="Yufeng" w:date="2021-10-10T17:48:00Z">
            <w:rPr>
              <w:sz w:val="22"/>
            </w:rPr>
          </w:rPrChange>
        </w:rPr>
        <w:t xml:space="preserve"> (</w:t>
      </w:r>
      <w:del w:id="3544" w:author="nick ting" w:date="2021-09-24T17:33:00Z">
        <w:r w:rsidR="00D9531B" w:rsidRPr="00755CC4" w:rsidDel="00527EAA">
          <w:rPr>
            <w:rPrChange w:id="3545" w:author="Yufeng" w:date="2021-10-10T17:48:00Z">
              <w:rPr>
                <w:sz w:val="22"/>
              </w:rPr>
            </w:rPrChange>
          </w:rPr>
          <w:delText xml:space="preserve">see </w:delText>
        </w:r>
      </w:del>
      <w:commentRangeStart w:id="3546"/>
      <w:r w:rsidR="00D9531B" w:rsidRPr="00755CC4">
        <w:rPr>
          <w:rPrChange w:id="3547" w:author="Yufeng" w:date="2021-10-10T17:48:00Z">
            <w:rPr>
              <w:sz w:val="22"/>
            </w:rPr>
          </w:rPrChange>
        </w:rPr>
        <w:t xml:space="preserve">supplementary figure </w:t>
      </w:r>
      <w:del w:id="3548" w:author="LIN, Yufeng" w:date="2021-10-07T10:27:00Z">
        <w:r w:rsidR="00D9531B" w:rsidRPr="00755CC4" w:rsidDel="00E81CE7">
          <w:rPr>
            <w:rPrChange w:id="3549" w:author="Yufeng" w:date="2021-10-10T17:48:00Z">
              <w:rPr>
                <w:sz w:val="22"/>
              </w:rPr>
            </w:rPrChange>
          </w:rPr>
          <w:delText>2</w:delText>
        </w:r>
        <w:commentRangeEnd w:id="3546"/>
        <w:r w:rsidR="00D9531B" w:rsidRPr="00755CC4" w:rsidDel="00E81CE7">
          <w:rPr>
            <w:rStyle w:val="CommentReference"/>
            <w:sz w:val="24"/>
            <w:szCs w:val="24"/>
            <w:rPrChange w:id="3550" w:author="Yufeng" w:date="2021-10-10T17:48:00Z">
              <w:rPr>
                <w:rStyle w:val="CommentReference"/>
                <w:sz w:val="22"/>
                <w:szCs w:val="22"/>
              </w:rPr>
            </w:rPrChange>
          </w:rPr>
          <w:commentReference w:id="3546"/>
        </w:r>
      </w:del>
      <w:ins w:id="3551" w:author="LIN, Yufeng" w:date="2021-10-07T10:27:00Z">
        <w:r w:rsidR="00E81CE7" w:rsidRPr="0038659B">
          <w:t>1b</w:t>
        </w:r>
      </w:ins>
      <w:r w:rsidR="00D9531B" w:rsidRPr="00755CC4">
        <w:rPr>
          <w:rPrChange w:id="3552" w:author="Yufeng" w:date="2021-10-10T17:48:00Z">
            <w:rPr>
              <w:sz w:val="22"/>
            </w:rPr>
          </w:rPrChange>
        </w:rPr>
        <w:t xml:space="preserve">). </w:t>
      </w:r>
      <w:ins w:id="3553" w:author="nick ting" w:date="2021-09-24T18:12:00Z">
        <w:r w:rsidR="001F5D5D" w:rsidRPr="00755CC4">
          <w:rPr>
            <w:rPrChange w:id="3554" w:author="Yufeng" w:date="2021-10-10T17:48:00Z">
              <w:rPr>
                <w:sz w:val="22"/>
              </w:rPr>
            </w:rPrChange>
          </w:rPr>
          <w:t xml:space="preserve">Although </w:t>
        </w:r>
      </w:ins>
      <w:ins w:id="3555" w:author="nick ting" w:date="2021-09-24T18:15:00Z">
        <w:r w:rsidRPr="00755CC4">
          <w:rPr>
            <w:rPrChange w:id="3556" w:author="Yufeng" w:date="2021-10-10T17:48:00Z">
              <w:rPr>
                <w:sz w:val="22"/>
              </w:rPr>
            </w:rPrChange>
          </w:rPr>
          <w:t xml:space="preserve">no </w:t>
        </w:r>
        <w:del w:id="3557" w:author="LIN, Yufeng" w:date="2021-10-04T16:57:00Z">
          <w:r w:rsidRPr="00755CC4" w:rsidDel="00DB66B4">
            <w:rPr>
              <w:rPrChange w:id="3558" w:author="Yufeng" w:date="2021-10-10T17:48:00Z">
                <w:rPr>
                  <w:sz w:val="22"/>
                </w:rPr>
              </w:rPrChange>
            </w:rPr>
            <w:delText>micro-eukaryote</w:delText>
          </w:r>
        </w:del>
      </w:ins>
      <w:ins w:id="3559" w:author="LIN, Yufeng" w:date="2021-10-04T16:57:00Z">
        <w:r w:rsidR="00DB66B4" w:rsidRPr="00755CC4">
          <w:rPr>
            <w:rPrChange w:id="3560" w:author="Yufeng" w:date="2021-10-10T17:48:00Z">
              <w:rPr>
                <w:sz w:val="22"/>
              </w:rPr>
            </w:rPrChange>
          </w:rPr>
          <w:t>fungi</w:t>
        </w:r>
      </w:ins>
      <w:ins w:id="3561" w:author="nick ting" w:date="2021-09-24T18:15:00Z">
        <w:r w:rsidRPr="00755CC4">
          <w:rPr>
            <w:rPrChange w:id="3562" w:author="Yufeng" w:date="2021-10-10T17:48:00Z">
              <w:rPr>
                <w:sz w:val="22"/>
              </w:rPr>
            </w:rPrChange>
          </w:rPr>
          <w:t xml:space="preserve"> w</w:t>
        </w:r>
        <w:del w:id="3563" w:author="LIN, Yufeng" w:date="2021-10-07T10:43:00Z">
          <w:r w:rsidRPr="00755CC4" w:rsidDel="00E81CE7">
            <w:rPr>
              <w:rPrChange w:id="3564" w:author="Yufeng" w:date="2021-10-10T17:48:00Z">
                <w:rPr>
                  <w:sz w:val="22"/>
                </w:rPr>
              </w:rPrChange>
            </w:rPr>
            <w:delText xml:space="preserve">as identified to show </w:delText>
          </w:r>
        </w:del>
      </w:ins>
      <w:ins w:id="3565" w:author="nick ting" w:date="2021-09-24T18:20:00Z">
        <w:del w:id="3566" w:author="LIN, Yufeng" w:date="2021-10-07T10:43:00Z">
          <w:r w:rsidRPr="00755CC4" w:rsidDel="00E81CE7">
            <w:rPr>
              <w:rPrChange w:id="3567" w:author="Yufeng" w:date="2021-10-10T17:48:00Z">
                <w:rPr>
                  <w:sz w:val="22"/>
                </w:rPr>
              </w:rPrChange>
            </w:rPr>
            <w:delText xml:space="preserve">a </w:delText>
          </w:r>
        </w:del>
      </w:ins>
      <w:ins w:id="3568" w:author="nick ting" w:date="2021-09-24T18:15:00Z">
        <w:del w:id="3569" w:author="LIN, Yufeng" w:date="2021-10-07T10:43:00Z">
          <w:r w:rsidRPr="00755CC4" w:rsidDel="00E81CE7">
            <w:rPr>
              <w:rPrChange w:id="3570" w:author="Yufeng" w:date="2021-10-10T17:48:00Z">
                <w:rPr>
                  <w:sz w:val="22"/>
                </w:rPr>
              </w:rPrChange>
            </w:rPr>
            <w:delText xml:space="preserve">stronger relationship with CRC than </w:delText>
          </w:r>
        </w:del>
      </w:ins>
      <w:ins w:id="3571" w:author="nick ting" w:date="2021-09-24T18:20:00Z">
        <w:del w:id="3572" w:author="LIN, Yufeng" w:date="2021-10-07T10:43:00Z">
          <w:r w:rsidRPr="00755CC4" w:rsidDel="00E81CE7">
            <w:rPr>
              <w:i/>
              <w:iCs/>
              <w:rPrChange w:id="3573" w:author="Yufeng" w:date="2021-10-10T17:48:00Z">
                <w:rPr>
                  <w:i/>
                  <w:iCs/>
                  <w:sz w:val="22"/>
                </w:rPr>
              </w:rPrChange>
            </w:rPr>
            <w:delText>F</w:delText>
          </w:r>
        </w:del>
      </w:ins>
      <w:ins w:id="3574" w:author="nick ting" w:date="2021-09-24T18:15:00Z">
        <w:del w:id="3575" w:author="LIN, Yufeng" w:date="2021-10-07T10:43:00Z">
          <w:r w:rsidRPr="00755CC4" w:rsidDel="00E81CE7">
            <w:rPr>
              <w:i/>
              <w:iCs/>
              <w:rPrChange w:id="3576" w:author="Yufeng" w:date="2021-10-10T17:48:00Z">
                <w:rPr>
                  <w:sz w:val="22"/>
                </w:rPr>
              </w:rPrChange>
            </w:rPr>
            <w:delText>usobacteria</w:delText>
          </w:r>
          <w:r w:rsidRPr="00755CC4" w:rsidDel="00E81CE7">
            <w:rPr>
              <w:rPrChange w:id="3577" w:author="Yufeng" w:date="2021-10-10T17:48:00Z">
                <w:rPr>
                  <w:sz w:val="22"/>
                </w:rPr>
              </w:rPrChange>
            </w:rPr>
            <w:delText xml:space="preserve">, </w:delText>
          </w:r>
        </w:del>
      </w:ins>
      <w:ins w:id="3578" w:author="nick ting" w:date="2021-09-24T18:12:00Z">
        <w:del w:id="3579" w:author="LIN, Yufeng" w:date="2021-10-07T10:43:00Z">
          <w:r w:rsidR="001F5D5D" w:rsidRPr="00755CC4" w:rsidDel="00E81CE7">
            <w:rPr>
              <w:rPrChange w:id="3580" w:author="Yufeng" w:date="2021-10-10T17:48:00Z">
                <w:rPr>
                  <w:sz w:val="22"/>
                </w:rPr>
              </w:rPrChange>
            </w:rPr>
            <w:delText xml:space="preserve">there were also differentially abundant </w:delText>
          </w:r>
        </w:del>
        <w:del w:id="3581" w:author="LIN, Yufeng" w:date="2021-09-28T13:07:00Z">
          <w:r w:rsidR="001F5D5D" w:rsidRPr="00755CC4" w:rsidDel="004314C2">
            <w:rPr>
              <w:rPrChange w:id="3582" w:author="Yufeng" w:date="2021-10-10T17:48:00Z">
                <w:rPr>
                  <w:sz w:val="22"/>
                </w:rPr>
              </w:rPrChange>
            </w:rPr>
            <w:delText>micro-eukaryotes</w:delText>
          </w:r>
        </w:del>
      </w:ins>
      <w:ins w:id="3583" w:author="LIN, Yufeng" w:date="2021-10-07T10:43:00Z">
        <w:r w:rsidR="00E81CE7" w:rsidRPr="0038659B">
          <w:t xml:space="preserve">ere identified to show a stronger relationship with CRC than </w:t>
        </w:r>
        <w:r w:rsidR="00E81CE7" w:rsidRPr="00755CC4">
          <w:rPr>
            <w:i/>
            <w:iCs/>
            <w:rPrChange w:id="3584" w:author="Yufeng" w:date="2021-10-10T17:48:00Z">
              <w:rPr/>
            </w:rPrChange>
          </w:rPr>
          <w:t>Fusobacteria</w:t>
        </w:r>
        <w:r w:rsidR="00E81CE7" w:rsidRPr="0038659B">
          <w:t>, differentially abundant fungi were</w:t>
        </w:r>
      </w:ins>
      <w:ins w:id="3585" w:author="nick ting" w:date="2021-09-24T18:12:00Z">
        <w:r w:rsidR="001F5D5D" w:rsidRPr="00755CC4">
          <w:rPr>
            <w:rPrChange w:id="3586" w:author="Yufeng" w:date="2021-10-10T17:48:00Z">
              <w:rPr>
                <w:sz w:val="22"/>
              </w:rPr>
            </w:rPrChange>
          </w:rPr>
          <w:t xml:space="preserve"> identified, which will be discussed in </w:t>
        </w:r>
      </w:ins>
      <w:ins w:id="3587" w:author="nick ting" w:date="2021-09-24T18:16:00Z">
        <w:r w:rsidRPr="00755CC4">
          <w:rPr>
            <w:rPrChange w:id="3588" w:author="Yufeng" w:date="2021-10-10T17:48:00Z">
              <w:rPr>
                <w:sz w:val="22"/>
              </w:rPr>
            </w:rPrChange>
          </w:rPr>
          <w:t>later</w:t>
        </w:r>
      </w:ins>
      <w:ins w:id="3589" w:author="nick ting" w:date="2021-09-24T18:12:00Z">
        <w:r w:rsidR="001F5D5D" w:rsidRPr="00755CC4">
          <w:rPr>
            <w:rPrChange w:id="3590" w:author="Yufeng" w:date="2021-10-10T17:48:00Z">
              <w:rPr>
                <w:sz w:val="22"/>
              </w:rPr>
            </w:rPrChange>
          </w:rPr>
          <w:t xml:space="preserve"> sessions</w:t>
        </w:r>
      </w:ins>
      <w:ins w:id="3591" w:author="nick ting" w:date="2021-09-24T18:15:00Z">
        <w:r w:rsidRPr="00755CC4">
          <w:rPr>
            <w:rPrChange w:id="3592" w:author="Yufeng" w:date="2021-10-10T17:48:00Z">
              <w:rPr>
                <w:sz w:val="22"/>
              </w:rPr>
            </w:rPrChange>
          </w:rPr>
          <w:t xml:space="preserve"> </w:t>
        </w:r>
      </w:ins>
      <w:ins w:id="3593" w:author="LIN, Yufeng" w:date="2021-09-24T14:48:00Z">
        <w:del w:id="3594" w:author="nick ting" w:date="2021-09-24T17:51:00Z">
          <w:r w:rsidR="00971D87" w:rsidRPr="00755CC4" w:rsidDel="00ED41D5">
            <w:rPr>
              <w:rPrChange w:id="3595" w:author="Yufeng" w:date="2021-10-10T17:48:00Z">
                <w:rPr>
                  <w:sz w:val="22"/>
                </w:rPr>
              </w:rPrChange>
            </w:rPr>
            <w:delText xml:space="preserve">We </w:delText>
          </w:r>
        </w:del>
        <w:del w:id="3596" w:author="nick ting" w:date="2021-09-24T17:39:00Z">
          <w:r w:rsidR="00971D87" w:rsidRPr="00755CC4" w:rsidDel="00527EAA">
            <w:rPr>
              <w:rPrChange w:id="3597" w:author="Yufeng" w:date="2021-10-10T17:48:00Z">
                <w:rPr>
                  <w:sz w:val="22"/>
                </w:rPr>
              </w:rPrChange>
            </w:rPr>
            <w:delText>also made the</w:delText>
          </w:r>
        </w:del>
        <w:del w:id="3598" w:author="nick ting" w:date="2021-09-24T17:51:00Z">
          <w:r w:rsidR="00971D87" w:rsidRPr="00755CC4" w:rsidDel="00ED41D5">
            <w:rPr>
              <w:rPrChange w:id="3599" w:author="Yufeng" w:date="2021-10-10T17:48:00Z">
                <w:rPr>
                  <w:sz w:val="22"/>
                </w:rPr>
              </w:rPrChange>
            </w:rPr>
            <w:delText xml:space="preserve"> phylum </w:delText>
          </w:r>
        </w:del>
        <w:del w:id="3600" w:author="nick ting" w:date="2021-09-24T17:39:00Z">
          <w:r w:rsidR="00971D87" w:rsidRPr="00755CC4" w:rsidDel="00527EAA">
            <w:rPr>
              <w:rPrChange w:id="3601" w:author="Yufeng" w:date="2021-10-10T17:48:00Z">
                <w:rPr>
                  <w:sz w:val="22"/>
                </w:rPr>
              </w:rPrChange>
            </w:rPr>
            <w:delText xml:space="preserve">comparison </w:delText>
          </w:r>
        </w:del>
        <w:del w:id="3602" w:author="nick ting" w:date="2021-09-24T17:51:00Z">
          <w:r w:rsidR="00971D87" w:rsidRPr="00755CC4" w:rsidDel="00ED41D5">
            <w:rPr>
              <w:rPrChange w:id="3603" w:author="Yufeng" w:date="2021-10-10T17:48:00Z">
                <w:rPr>
                  <w:sz w:val="22"/>
                </w:rPr>
              </w:rPrChange>
            </w:rPr>
            <w:delText xml:space="preserve">between CRC and healthy control. </w:delText>
          </w:r>
        </w:del>
      </w:ins>
      <w:del w:id="3604" w:author="nick ting" w:date="2021-09-24T17:51:00Z">
        <w:r w:rsidR="00D9531B" w:rsidRPr="00755CC4" w:rsidDel="00ED41D5">
          <w:rPr>
            <w:rPrChange w:id="3605" w:author="Yufeng" w:date="2021-10-10T17:48:00Z">
              <w:rPr>
                <w:sz w:val="22"/>
              </w:rPr>
            </w:rPrChange>
          </w:rPr>
          <w:delText xml:space="preserve">But </w:delText>
        </w:r>
      </w:del>
      <w:del w:id="3606" w:author="nick ting" w:date="2021-09-24T17:56:00Z">
        <w:r w:rsidR="00D9531B" w:rsidRPr="00755CC4" w:rsidDel="007E7EF9">
          <w:rPr>
            <w:rPrChange w:id="3607" w:author="Yufeng" w:date="2021-10-10T17:48:00Z">
              <w:rPr>
                <w:sz w:val="22"/>
              </w:rPr>
            </w:rPrChange>
          </w:rPr>
          <w:delText xml:space="preserve">none showed a steady trend or difference in each study </w:delText>
        </w:r>
      </w:del>
      <w:del w:id="3608" w:author="nick ting" w:date="2021-09-24T17:57:00Z">
        <w:r w:rsidR="00D9531B" w:rsidRPr="00755CC4" w:rsidDel="007E7EF9">
          <w:rPr>
            <w:rPrChange w:id="3609" w:author="Yufeng" w:date="2021-10-10T17:48:00Z">
              <w:rPr>
                <w:sz w:val="22"/>
              </w:rPr>
            </w:rPrChange>
          </w:rPr>
          <w:delText xml:space="preserve">like </w:delText>
        </w:r>
        <w:r w:rsidR="00D9531B" w:rsidRPr="00755CC4" w:rsidDel="007E7EF9">
          <w:rPr>
            <w:i/>
            <w:iCs/>
            <w:rPrChange w:id="3610" w:author="Yufeng" w:date="2021-10-10T17:48:00Z">
              <w:rPr>
                <w:sz w:val="22"/>
              </w:rPr>
            </w:rPrChange>
          </w:rPr>
          <w:delText>Fusobacteria</w:delText>
        </w:r>
        <w:r w:rsidR="00D9531B" w:rsidRPr="00755CC4" w:rsidDel="007E7EF9">
          <w:rPr>
            <w:rPrChange w:id="3611" w:author="Yufeng" w:date="2021-10-10T17:48:00Z">
              <w:rPr>
                <w:sz w:val="22"/>
              </w:rPr>
            </w:rPrChange>
          </w:rPr>
          <w:delText xml:space="preserve"> in </w:delText>
        </w:r>
      </w:del>
      <w:del w:id="3612" w:author="nick ting" w:date="2021-09-24T17:55:00Z">
        <w:r w:rsidR="00FA35F2" w:rsidRPr="00755CC4" w:rsidDel="007E7EF9">
          <w:rPr>
            <w:rPrChange w:id="3613" w:author="Yufeng" w:date="2021-10-10T17:48:00Z">
              <w:rPr>
                <w:sz w:val="22"/>
              </w:rPr>
            </w:rPrChange>
          </w:rPr>
          <w:delText>micro-eukaryotes</w:delText>
        </w:r>
        <w:r w:rsidR="00D9531B" w:rsidRPr="00755CC4" w:rsidDel="007E7EF9">
          <w:rPr>
            <w:rPrChange w:id="3614" w:author="Yufeng" w:date="2021-10-10T17:48:00Z">
              <w:rPr>
                <w:sz w:val="22"/>
              </w:rPr>
            </w:rPrChange>
          </w:rPr>
          <w:delText xml:space="preserve"> </w:delText>
        </w:r>
      </w:del>
      <w:del w:id="3615" w:author="nick ting" w:date="2021-09-24T17:57:00Z">
        <w:r w:rsidR="00D9531B" w:rsidRPr="00755CC4" w:rsidDel="007E7EF9">
          <w:rPr>
            <w:rPrChange w:id="3616" w:author="Yufeng" w:date="2021-10-10T17:48:00Z">
              <w:rPr>
                <w:sz w:val="22"/>
              </w:rPr>
            </w:rPrChange>
          </w:rPr>
          <w:delText xml:space="preserve">phylum level </w:delText>
        </w:r>
      </w:del>
      <w:r w:rsidR="00D9531B" w:rsidRPr="00755CC4">
        <w:rPr>
          <w:rPrChange w:id="3617" w:author="Yufeng" w:date="2021-10-10T17:48:00Z">
            <w:rPr>
              <w:sz w:val="22"/>
            </w:rPr>
          </w:rPrChange>
        </w:rPr>
        <w:t>(figure 2c</w:t>
      </w:r>
      <w:ins w:id="3618" w:author="LIN, Yufeng" w:date="2021-10-08T11:12:00Z">
        <w:r w:rsidR="0083342C" w:rsidRPr="0038659B">
          <w:t xml:space="preserve"> and supplementary figure 1</w:t>
        </w:r>
      </w:ins>
      <w:r w:rsidR="00D9531B" w:rsidRPr="00755CC4">
        <w:rPr>
          <w:rPrChange w:id="3619" w:author="Yufeng" w:date="2021-10-10T17:48:00Z">
            <w:rPr>
              <w:sz w:val="22"/>
            </w:rPr>
          </w:rPrChange>
        </w:rPr>
        <w:t xml:space="preserve">). </w:t>
      </w:r>
    </w:p>
    <w:p w14:paraId="754F6B20" w14:textId="0FB7D640" w:rsidR="00E83548" w:rsidRPr="00755CC4" w:rsidDel="00ED16E1" w:rsidRDefault="00E83548">
      <w:pPr>
        <w:jc w:val="left"/>
        <w:rPr>
          <w:ins w:id="3620" w:author="Lung Ngai TING" w:date="2021-10-09T15:03:00Z"/>
          <w:del w:id="3621" w:author="Yufeng" w:date="2021-10-10T18:12:00Z"/>
          <w:rPrChange w:id="3622" w:author="Yufeng" w:date="2021-10-10T17:48:00Z">
            <w:rPr>
              <w:ins w:id="3623" w:author="Lung Ngai TING" w:date="2021-10-09T15:03:00Z"/>
              <w:del w:id="3624" w:author="Yufeng" w:date="2021-10-10T18:12:00Z"/>
              <w:sz w:val="22"/>
            </w:rPr>
          </w:rPrChange>
        </w:rPr>
        <w:pPrChange w:id="3625" w:author="Yufeng" w:date="2021-10-10T17:53:00Z">
          <w:pPr/>
        </w:pPrChange>
      </w:pPr>
    </w:p>
    <w:p w14:paraId="218D93FB" w14:textId="0648E825" w:rsidR="00D46E76" w:rsidRPr="00755CC4" w:rsidDel="0096422D" w:rsidRDefault="00D46E76">
      <w:pPr>
        <w:jc w:val="left"/>
        <w:rPr>
          <w:ins w:id="3626" w:author="nick ting" w:date="2021-10-03T19:37:00Z"/>
          <w:del w:id="3627" w:author="LIN, Yufeng" w:date="2021-10-05T14:02:00Z"/>
          <w:rPrChange w:id="3628" w:author="Yufeng" w:date="2021-10-10T17:48:00Z">
            <w:rPr>
              <w:ins w:id="3629" w:author="nick ting" w:date="2021-10-03T19:37:00Z"/>
              <w:del w:id="3630" w:author="LIN, Yufeng" w:date="2021-10-05T14:02:00Z"/>
              <w:sz w:val="22"/>
            </w:rPr>
          </w:rPrChange>
        </w:rPr>
        <w:pPrChange w:id="3631" w:author="Yufeng" w:date="2021-10-10T17:53:00Z">
          <w:pPr/>
        </w:pPrChange>
      </w:pPr>
    </w:p>
    <w:p w14:paraId="31E24533" w14:textId="77777777" w:rsidR="007A072D" w:rsidRPr="00755CC4" w:rsidRDefault="007A072D">
      <w:pPr>
        <w:jc w:val="left"/>
        <w:rPr>
          <w:ins w:id="3632" w:author="nick ting" w:date="2021-09-24T18:20:00Z"/>
          <w:rPrChange w:id="3633" w:author="Yufeng" w:date="2021-10-10T17:48:00Z">
            <w:rPr>
              <w:ins w:id="3634" w:author="nick ting" w:date="2021-09-24T18:20:00Z"/>
              <w:sz w:val="22"/>
            </w:rPr>
          </w:rPrChange>
        </w:rPr>
        <w:pPrChange w:id="3635" w:author="Yufeng" w:date="2021-10-10T17:53:00Z">
          <w:pPr/>
        </w:pPrChange>
      </w:pPr>
    </w:p>
    <w:p w14:paraId="3E110BBC" w14:textId="2B05E5EF" w:rsidR="00D9531B" w:rsidRPr="00755CC4" w:rsidRDefault="00D9531B">
      <w:pPr>
        <w:jc w:val="left"/>
        <w:rPr>
          <w:rPrChange w:id="3636" w:author="Yufeng" w:date="2021-10-10T17:48:00Z">
            <w:rPr>
              <w:sz w:val="22"/>
            </w:rPr>
          </w:rPrChange>
        </w:rPr>
        <w:pPrChange w:id="3637" w:author="Yufeng" w:date="2021-10-10T17:53:00Z">
          <w:pPr/>
        </w:pPrChange>
      </w:pPr>
      <w:r w:rsidRPr="00755CC4">
        <w:rPr>
          <w:rPrChange w:id="3638" w:author="Yufeng" w:date="2021-10-10T17:48:00Z">
            <w:rPr>
              <w:sz w:val="22"/>
            </w:rPr>
          </w:rPrChange>
        </w:rPr>
        <w:t xml:space="preserve">In agreement with </w:t>
      </w:r>
      <w:del w:id="3639" w:author="nick ting" w:date="2021-09-24T17:58:00Z">
        <w:r w:rsidRPr="00755CC4" w:rsidDel="007E7EF9">
          <w:rPr>
            <w:rPrChange w:id="3640" w:author="Yufeng" w:date="2021-10-10T17:48:00Z">
              <w:rPr>
                <w:sz w:val="22"/>
              </w:rPr>
            </w:rPrChange>
          </w:rPr>
          <w:delText xml:space="preserve">the </w:delText>
        </w:r>
      </w:del>
      <w:ins w:id="3641" w:author="nick ting" w:date="2021-09-24T17:58:00Z">
        <w:del w:id="3642" w:author="LIN, Yufeng" w:date="2021-10-07T10:43:00Z">
          <w:r w:rsidR="007E7EF9" w:rsidRPr="00755CC4" w:rsidDel="00E81CE7">
            <w:rPr>
              <w:rPrChange w:id="3643" w:author="Yufeng" w:date="2021-10-10T17:48:00Z">
                <w:rPr>
                  <w:sz w:val="22"/>
                </w:rPr>
              </w:rPrChange>
            </w:rPr>
            <w:delText xml:space="preserve">a </w:delText>
          </w:r>
        </w:del>
      </w:ins>
      <w:r w:rsidRPr="00755CC4">
        <w:rPr>
          <w:rPrChange w:id="3644" w:author="Yufeng" w:date="2021-10-10T17:48:00Z">
            <w:rPr>
              <w:sz w:val="22"/>
            </w:rPr>
          </w:rPrChange>
        </w:rPr>
        <w:t>previous research</w:t>
      </w:r>
      <w:ins w:id="3645" w:author="Lung Ngai TING" w:date="2021-10-09T14:46:00Z">
        <w:r w:rsidR="008960A0" w:rsidRPr="0038659B">
          <w:t>es</w:t>
        </w:r>
      </w:ins>
      <w:r w:rsidRPr="00755CC4">
        <w:rPr>
          <w:rPrChange w:id="3646" w:author="Yufeng" w:date="2021-10-10T17:48:00Z">
            <w:rPr>
              <w:sz w:val="22"/>
            </w:rPr>
          </w:rPrChange>
        </w:rPr>
        <w:t xml:space="preserve"> show</w:t>
      </w:r>
      <w:ins w:id="3647" w:author="nick ting" w:date="2021-09-24T17:58:00Z">
        <w:r w:rsidR="007E7EF9" w:rsidRPr="00755CC4">
          <w:rPr>
            <w:rPrChange w:id="3648" w:author="Yufeng" w:date="2021-10-10T17:48:00Z">
              <w:rPr>
                <w:sz w:val="22"/>
              </w:rPr>
            </w:rPrChange>
          </w:rPr>
          <w:t>ing</w:t>
        </w:r>
      </w:ins>
      <w:del w:id="3649" w:author="nick ting" w:date="2021-09-24T17:58:00Z">
        <w:r w:rsidRPr="00755CC4" w:rsidDel="007E7EF9">
          <w:rPr>
            <w:rPrChange w:id="3650" w:author="Yufeng" w:date="2021-10-10T17:48:00Z">
              <w:rPr>
                <w:sz w:val="22"/>
              </w:rPr>
            </w:rPrChange>
          </w:rPr>
          <w:delText>ed</w:delText>
        </w:r>
      </w:del>
      <w:r w:rsidRPr="00755CC4">
        <w:rPr>
          <w:rPrChange w:id="3651" w:author="Yufeng" w:date="2021-10-10T17:48:00Z">
            <w:rPr>
              <w:sz w:val="22"/>
            </w:rPr>
          </w:rPrChange>
        </w:rPr>
        <w:t xml:space="preserve"> distort</w:t>
      </w:r>
      <w:ins w:id="3652" w:author="nick ting" w:date="2021-09-24T17:58:00Z">
        <w:r w:rsidR="007E7EF9" w:rsidRPr="00755CC4">
          <w:rPr>
            <w:rPrChange w:id="3653" w:author="Yufeng" w:date="2021-10-10T17:48:00Z">
              <w:rPr>
                <w:sz w:val="22"/>
              </w:rPr>
            </w:rPrChange>
          </w:rPr>
          <w:t xml:space="preserve">ed </w:t>
        </w:r>
      </w:ins>
      <w:del w:id="3654" w:author="nick ting" w:date="2021-09-24T17:58:00Z">
        <w:r w:rsidRPr="00755CC4" w:rsidDel="007E7EF9">
          <w:rPr>
            <w:rPrChange w:id="3655" w:author="Yufeng" w:date="2021-10-10T17:48:00Z">
              <w:rPr>
                <w:sz w:val="22"/>
              </w:rPr>
            </w:rPrChange>
          </w:rPr>
          <w:delText xml:space="preserve">ion in </w:delText>
        </w:r>
      </w:del>
      <w:r w:rsidRPr="00755CC4">
        <w:rPr>
          <w:rPrChange w:id="3656" w:author="Yufeng" w:date="2021-10-10T17:48:00Z">
            <w:rPr>
              <w:sz w:val="22"/>
            </w:rPr>
          </w:rPrChange>
        </w:rPr>
        <w:t>microbi</w:t>
      </w:r>
      <w:ins w:id="3657" w:author="Lung Ngai TING" w:date="2021-10-09T14:46:00Z">
        <w:r w:rsidR="008960A0" w:rsidRPr="0038659B">
          <w:t>al</w:t>
        </w:r>
      </w:ins>
      <w:del w:id="3658" w:author="Lung Ngai TING" w:date="2021-10-09T14:46:00Z">
        <w:r w:rsidRPr="00755CC4" w:rsidDel="008960A0">
          <w:rPr>
            <w:rPrChange w:id="3659" w:author="Yufeng" w:date="2021-10-10T17:48:00Z">
              <w:rPr>
                <w:sz w:val="22"/>
              </w:rPr>
            </w:rPrChange>
          </w:rPr>
          <w:delText>ome</w:delText>
        </w:r>
      </w:del>
      <w:r w:rsidRPr="00755CC4">
        <w:rPr>
          <w:rPrChange w:id="3660" w:author="Yufeng" w:date="2021-10-10T17:48:00Z">
            <w:rPr>
              <w:sz w:val="22"/>
            </w:rPr>
          </w:rPrChange>
        </w:rPr>
        <w:t xml:space="preserve"> diversity in the disease</w:t>
      </w:r>
      <w:ins w:id="3661" w:author="nick ting" w:date="2021-09-24T17:59:00Z">
        <w:r w:rsidR="007E7EF9" w:rsidRPr="00755CC4">
          <w:rPr>
            <w:rPrChange w:id="3662" w:author="Yufeng" w:date="2021-10-10T17:48:00Z">
              <w:rPr>
                <w:sz w:val="22"/>
              </w:rPr>
            </w:rPrChange>
          </w:rPr>
          <w:t>d group</w:t>
        </w:r>
      </w:ins>
      <w:del w:id="3663" w:author="nick ting" w:date="2021-09-24T17:59:00Z">
        <w:r w:rsidRPr="00755CC4" w:rsidDel="007E7EF9">
          <w:rPr>
            <w:rPrChange w:id="3664" w:author="Yufeng" w:date="2021-10-10T17:48:00Z">
              <w:rPr>
                <w:sz w:val="22"/>
              </w:rPr>
            </w:rPrChange>
          </w:rPr>
          <w:delText xml:space="preserve"> stage</w:delText>
        </w:r>
      </w:del>
      <w:r w:rsidRPr="00755CC4">
        <w:rPr>
          <w:rPrChange w:id="3665" w:author="Yufeng" w:date="2021-10-10T17:48:00Z">
            <w:rPr>
              <w:sz w:val="22"/>
            </w:rPr>
          </w:rPrChange>
        </w:rPr>
        <w:fldChar w:fldCharType="begin"/>
      </w:r>
      <w:r w:rsidR="00FD106C">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55CC4">
        <w:rPr>
          <w:rPrChange w:id="3666" w:author="Yufeng" w:date="2021-10-10T17:48:00Z">
            <w:rPr>
              <w:sz w:val="22"/>
            </w:rPr>
          </w:rPrChange>
        </w:rPr>
        <w:fldChar w:fldCharType="separate"/>
      </w:r>
      <w:r w:rsidR="00FD106C" w:rsidRPr="00FD106C">
        <w:rPr>
          <w:kern w:val="0"/>
          <w:vertAlign w:val="superscript"/>
        </w:rPr>
        <w:t>29</w:t>
      </w:r>
      <w:r w:rsidRPr="00755CC4">
        <w:rPr>
          <w:rPrChange w:id="3667" w:author="Yufeng" w:date="2021-10-10T17:48:00Z">
            <w:rPr>
              <w:sz w:val="22"/>
            </w:rPr>
          </w:rPrChange>
        </w:rPr>
        <w:fldChar w:fldCharType="end"/>
      </w:r>
      <w:r w:rsidRPr="00755CC4">
        <w:rPr>
          <w:rPrChange w:id="3668" w:author="Yufeng" w:date="2021-10-10T17:48:00Z">
            <w:rPr>
              <w:sz w:val="22"/>
            </w:rPr>
          </w:rPrChange>
        </w:rPr>
        <w:t xml:space="preserve">, </w:t>
      </w:r>
      <w:ins w:id="3669" w:author="nick ting" w:date="2021-09-24T18:00:00Z">
        <w:r w:rsidR="007E7EF9" w:rsidRPr="00755CC4">
          <w:rPr>
            <w:rPrChange w:id="3670" w:author="Yufeng" w:date="2021-10-10T17:48:00Z">
              <w:rPr>
                <w:sz w:val="22"/>
              </w:rPr>
            </w:rPrChange>
          </w:rPr>
          <w:t xml:space="preserve">we observed that </w:t>
        </w:r>
      </w:ins>
      <w:r w:rsidRPr="00755CC4">
        <w:rPr>
          <w:rPrChange w:id="3671" w:author="Yufeng" w:date="2021-10-10T17:48:00Z">
            <w:rPr>
              <w:sz w:val="22"/>
            </w:rPr>
          </w:rPrChange>
        </w:rPr>
        <w:t xml:space="preserve">alpha diversity </w:t>
      </w:r>
      <w:del w:id="3672" w:author="nick ting" w:date="2021-09-24T18:00:00Z">
        <w:r w:rsidRPr="00755CC4" w:rsidDel="007E7EF9">
          <w:rPr>
            <w:rPrChange w:id="3673" w:author="Yufeng" w:date="2021-10-10T17:48:00Z">
              <w:rPr>
                <w:sz w:val="22"/>
              </w:rPr>
            </w:rPrChange>
          </w:rPr>
          <w:delText xml:space="preserve">indices </w:delText>
        </w:r>
      </w:del>
      <w:r w:rsidRPr="00755CC4">
        <w:rPr>
          <w:rPrChange w:id="3674" w:author="Yufeng" w:date="2021-10-10T17:48:00Z">
            <w:rPr>
              <w:sz w:val="22"/>
            </w:rPr>
          </w:rPrChange>
        </w:rPr>
        <w:t>w</w:t>
      </w:r>
      <w:del w:id="3675" w:author="LIN, Yufeng" w:date="2021-10-07T10:43:00Z">
        <w:r w:rsidRPr="00755CC4" w:rsidDel="00E81CE7">
          <w:rPr>
            <w:rPrChange w:id="3676" w:author="Yufeng" w:date="2021-10-10T17:48:00Z">
              <w:rPr>
                <w:sz w:val="22"/>
              </w:rPr>
            </w:rPrChange>
          </w:rPr>
          <w:delText>ere</w:delText>
        </w:r>
      </w:del>
      <w:ins w:id="3677" w:author="LIN, Yufeng" w:date="2021-10-07T10:43:00Z">
        <w:r w:rsidR="00E81CE7" w:rsidRPr="0038659B">
          <w:t>as</w:t>
        </w:r>
      </w:ins>
      <w:r w:rsidRPr="00755CC4">
        <w:rPr>
          <w:rPrChange w:id="3678" w:author="Yufeng" w:date="2021-10-10T17:48:00Z">
            <w:rPr>
              <w:sz w:val="22"/>
            </w:rPr>
          </w:rPrChange>
        </w:rPr>
        <w:t xml:space="preserve"> reduced </w:t>
      </w:r>
      <w:ins w:id="3679" w:author="nick ting" w:date="2021-09-24T18:02:00Z">
        <w:r w:rsidR="007E7EF9" w:rsidRPr="00755CC4">
          <w:rPr>
            <w:rPrChange w:id="3680" w:author="Yufeng" w:date="2021-10-10T17:48:00Z">
              <w:rPr>
                <w:sz w:val="22"/>
              </w:rPr>
            </w:rPrChange>
          </w:rPr>
          <w:t xml:space="preserve">in </w:t>
        </w:r>
      </w:ins>
      <w:del w:id="3681" w:author="nick ting" w:date="2021-09-24T18:00:00Z">
        <w:r w:rsidRPr="00755CC4" w:rsidDel="007E7EF9">
          <w:rPr>
            <w:rPrChange w:id="3682" w:author="Yufeng" w:date="2021-10-10T17:48:00Z">
              <w:rPr>
                <w:sz w:val="22"/>
              </w:rPr>
            </w:rPrChange>
          </w:rPr>
          <w:delText xml:space="preserve">in patients with </w:delText>
        </w:r>
      </w:del>
      <w:r w:rsidRPr="00755CC4">
        <w:rPr>
          <w:rPrChange w:id="3683" w:author="Yufeng" w:date="2021-10-10T17:48:00Z">
            <w:rPr>
              <w:sz w:val="22"/>
            </w:rPr>
          </w:rPrChange>
        </w:rPr>
        <w:t>CRC</w:t>
      </w:r>
      <w:ins w:id="3684" w:author="nick ting" w:date="2021-09-24T18:00:00Z">
        <w:r w:rsidR="007E7EF9" w:rsidRPr="00755CC4">
          <w:rPr>
            <w:rPrChange w:id="3685" w:author="Yufeng" w:date="2021-10-10T17:48:00Z">
              <w:rPr>
                <w:sz w:val="22"/>
              </w:rPr>
            </w:rPrChange>
          </w:rPr>
          <w:t xml:space="preserve"> patients</w:t>
        </w:r>
      </w:ins>
      <w:r w:rsidRPr="00755CC4">
        <w:rPr>
          <w:rPrChange w:id="3686" w:author="Yufeng" w:date="2021-10-10T17:48:00Z">
            <w:rPr>
              <w:sz w:val="22"/>
            </w:rPr>
          </w:rPrChange>
        </w:rPr>
        <w:t xml:space="preserve"> compared to </w:t>
      </w:r>
      <w:del w:id="3687" w:author="nick ting" w:date="2021-09-24T18:00:00Z">
        <w:r w:rsidRPr="00755CC4" w:rsidDel="007E7EF9">
          <w:rPr>
            <w:rPrChange w:id="3688" w:author="Yufeng" w:date="2021-10-10T17:48:00Z">
              <w:rPr>
                <w:sz w:val="22"/>
              </w:rPr>
            </w:rPrChange>
          </w:rPr>
          <w:delText xml:space="preserve">control </w:delText>
        </w:r>
      </w:del>
      <w:ins w:id="3689" w:author="nick ting" w:date="2021-09-24T18:00:00Z">
        <w:r w:rsidR="007E7EF9" w:rsidRPr="00755CC4">
          <w:rPr>
            <w:rPrChange w:id="3690" w:author="Yufeng" w:date="2021-10-10T17:48:00Z">
              <w:rPr>
                <w:sz w:val="22"/>
              </w:rPr>
            </w:rPrChange>
          </w:rPr>
          <w:t xml:space="preserve">healthy </w:t>
        </w:r>
      </w:ins>
      <w:r w:rsidRPr="00755CC4">
        <w:rPr>
          <w:rPrChange w:id="3691" w:author="Yufeng" w:date="2021-10-10T17:48:00Z">
            <w:rPr>
              <w:sz w:val="22"/>
            </w:rPr>
          </w:rPrChange>
        </w:rPr>
        <w:t xml:space="preserve">individuals when </w:t>
      </w:r>
      <w:del w:id="3692" w:author="nick ting" w:date="2021-09-24T18:01:00Z">
        <w:r w:rsidRPr="00755CC4" w:rsidDel="007E7EF9">
          <w:rPr>
            <w:rPrChange w:id="3693" w:author="Yufeng" w:date="2021-10-10T17:48:00Z">
              <w:rPr>
                <w:sz w:val="22"/>
              </w:rPr>
            </w:rPrChange>
          </w:rPr>
          <w:delText>compared all the</w:delText>
        </w:r>
      </w:del>
      <w:ins w:id="3694" w:author="nick ting" w:date="2021-09-24T18:01:00Z">
        <w:r w:rsidR="007E7EF9" w:rsidRPr="00755CC4">
          <w:rPr>
            <w:rPrChange w:id="3695" w:author="Yufeng" w:date="2021-10-10T17:48:00Z">
              <w:rPr>
                <w:sz w:val="22"/>
              </w:rPr>
            </w:rPrChange>
          </w:rPr>
          <w:t>considering all</w:t>
        </w:r>
      </w:ins>
      <w:r w:rsidRPr="00755CC4">
        <w:rPr>
          <w:rPrChange w:id="3696" w:author="Yufeng" w:date="2021-10-10T17:48:00Z">
            <w:rPr>
              <w:sz w:val="22"/>
            </w:rPr>
          </w:rPrChange>
        </w:rPr>
        <w:t xml:space="preserve"> </w:t>
      </w:r>
      <w:del w:id="3697" w:author="nick ting" w:date="2021-09-24T18:01:00Z">
        <w:r w:rsidRPr="00755CC4" w:rsidDel="007E7EF9">
          <w:rPr>
            <w:rPrChange w:id="3698" w:author="Yufeng" w:date="2021-10-10T17:48:00Z">
              <w:rPr>
                <w:sz w:val="22"/>
              </w:rPr>
            </w:rPrChange>
          </w:rPr>
          <w:delText xml:space="preserve">samples </w:delText>
        </w:r>
      </w:del>
      <w:ins w:id="3699" w:author="nick ting" w:date="2021-09-24T18:01:00Z">
        <w:r w:rsidR="007E7EF9" w:rsidRPr="00755CC4">
          <w:rPr>
            <w:rPrChange w:id="3700" w:author="Yufeng" w:date="2021-10-10T17:48:00Z">
              <w:rPr>
                <w:sz w:val="22"/>
              </w:rPr>
            </w:rPrChange>
          </w:rPr>
          <w:t xml:space="preserve">the cohorts </w:t>
        </w:r>
      </w:ins>
      <w:r w:rsidRPr="00755CC4">
        <w:rPr>
          <w:rPrChange w:id="3701" w:author="Yufeng" w:date="2021-10-10T17:48:00Z">
            <w:rPr>
              <w:sz w:val="22"/>
            </w:rPr>
          </w:rPrChange>
        </w:rPr>
        <w:t xml:space="preserve">together (figure 2d). </w:t>
      </w:r>
      <w:del w:id="3702" w:author="nick ting" w:date="2021-09-24T18:02:00Z">
        <w:r w:rsidRPr="00755CC4" w:rsidDel="007E7EF9">
          <w:rPr>
            <w:rPrChange w:id="3703" w:author="Yufeng" w:date="2021-10-10T17:48:00Z">
              <w:rPr>
                <w:sz w:val="22"/>
              </w:rPr>
            </w:rPrChange>
          </w:rPr>
          <w:delText xml:space="preserve">Most </w:delText>
        </w:r>
      </w:del>
      <w:ins w:id="3704" w:author="nick ting" w:date="2021-09-24T18:02:00Z">
        <w:r w:rsidR="007E7EF9" w:rsidRPr="00755CC4">
          <w:rPr>
            <w:rPrChange w:id="3705" w:author="Yufeng" w:date="2021-10-10T17:48:00Z">
              <w:rPr>
                <w:sz w:val="22"/>
              </w:rPr>
            </w:rPrChange>
          </w:rPr>
          <w:t xml:space="preserve">When considering individual </w:t>
        </w:r>
      </w:ins>
      <w:r w:rsidRPr="00755CC4">
        <w:rPr>
          <w:rPrChange w:id="3706" w:author="Yufeng" w:date="2021-10-10T17:48:00Z">
            <w:rPr>
              <w:sz w:val="22"/>
            </w:rPr>
          </w:rPrChange>
        </w:rPr>
        <w:t>cohort</w:t>
      </w:r>
      <w:ins w:id="3707" w:author="LIN, Yufeng" w:date="2021-10-07T10:43:00Z">
        <w:r w:rsidR="00E81CE7" w:rsidRPr="0038659B">
          <w:t>s</w:t>
        </w:r>
      </w:ins>
      <w:ins w:id="3708" w:author="nick ting" w:date="2021-09-24T18:02:00Z">
        <w:r w:rsidR="007E7EF9" w:rsidRPr="00755CC4">
          <w:rPr>
            <w:rPrChange w:id="3709" w:author="Yufeng" w:date="2021-10-10T17:48:00Z">
              <w:rPr>
                <w:sz w:val="22"/>
              </w:rPr>
            </w:rPrChange>
          </w:rPr>
          <w:t xml:space="preserve">, </w:t>
        </w:r>
      </w:ins>
      <w:ins w:id="3710" w:author="LIN, Yufeng" w:date="2021-10-07T10:43:00Z">
        <w:r w:rsidR="00E81CE7" w:rsidRPr="0038659B">
          <w:t xml:space="preserve">the </w:t>
        </w:r>
      </w:ins>
      <w:ins w:id="3711" w:author="nick ting" w:date="2021-09-24T18:04:00Z">
        <w:r w:rsidR="001F5D5D" w:rsidRPr="00755CC4">
          <w:rPr>
            <w:rPrChange w:id="3712" w:author="Yufeng" w:date="2021-10-10T17:48:00Z">
              <w:rPr>
                <w:sz w:val="22"/>
              </w:rPr>
            </w:rPrChange>
          </w:rPr>
          <w:t>majority</w:t>
        </w:r>
      </w:ins>
      <w:del w:id="3713" w:author="nick ting" w:date="2021-09-24T18:02:00Z">
        <w:r w:rsidRPr="00755CC4" w:rsidDel="007E7EF9">
          <w:rPr>
            <w:rPrChange w:id="3714" w:author="Yufeng" w:date="2021-10-10T17:48:00Z">
              <w:rPr>
                <w:sz w:val="22"/>
              </w:rPr>
            </w:rPrChange>
          </w:rPr>
          <w:delText>s</w:delText>
        </w:r>
      </w:del>
      <w:r w:rsidRPr="00755CC4">
        <w:rPr>
          <w:rPrChange w:id="3715" w:author="Yufeng" w:date="2021-10-10T17:48:00Z">
            <w:rPr>
              <w:sz w:val="22"/>
            </w:rPr>
          </w:rPrChange>
        </w:rPr>
        <w:t xml:space="preserve"> showed </w:t>
      </w:r>
      <w:del w:id="3716" w:author="nick ting" w:date="2021-09-24T18:03:00Z">
        <w:r w:rsidRPr="00755CC4" w:rsidDel="007E7EF9">
          <w:rPr>
            <w:rPrChange w:id="3717" w:author="Yufeng" w:date="2021-10-10T17:48:00Z">
              <w:rPr>
                <w:sz w:val="22"/>
              </w:rPr>
            </w:rPrChange>
          </w:rPr>
          <w:delText xml:space="preserve">diversity reduction by </w:delText>
        </w:r>
      </w:del>
      <w:ins w:id="3718" w:author="nick ting" w:date="2021-09-24T18:03:00Z">
        <w:r w:rsidR="007E7EF9" w:rsidRPr="00755CC4">
          <w:rPr>
            <w:rPrChange w:id="3719" w:author="Yufeng" w:date="2021-10-10T17:48:00Z">
              <w:rPr>
                <w:sz w:val="22"/>
              </w:rPr>
            </w:rPrChange>
          </w:rPr>
          <w:t xml:space="preserve">reduced </w:t>
        </w:r>
      </w:ins>
      <w:r w:rsidRPr="00755CC4">
        <w:rPr>
          <w:rPrChange w:id="3720" w:author="Yufeng" w:date="2021-10-10T17:48:00Z">
            <w:rPr>
              <w:sz w:val="22"/>
            </w:rPr>
          </w:rPrChange>
        </w:rPr>
        <w:t>alpha diversity</w:t>
      </w:r>
      <w:ins w:id="3721" w:author="nick ting" w:date="2021-09-24T18:03:00Z">
        <w:r w:rsidR="007E7EF9" w:rsidRPr="00755CC4">
          <w:rPr>
            <w:rPrChange w:id="3722" w:author="Yufeng" w:date="2021-10-10T17:48:00Z">
              <w:rPr>
                <w:sz w:val="22"/>
              </w:rPr>
            </w:rPrChange>
          </w:rPr>
          <w:t xml:space="preserve"> </w:t>
        </w:r>
      </w:ins>
      <w:del w:id="3723" w:author="nick ting" w:date="2021-09-24T18:03:00Z">
        <w:r w:rsidRPr="00755CC4" w:rsidDel="007E7EF9">
          <w:rPr>
            <w:rPrChange w:id="3724" w:author="Yufeng" w:date="2021-10-10T17:48:00Z">
              <w:rPr>
                <w:sz w:val="22"/>
              </w:rPr>
            </w:rPrChange>
          </w:rPr>
          <w:delText xml:space="preserve"> index</w:delText>
        </w:r>
      </w:del>
      <w:ins w:id="3725" w:author="nick ting" w:date="2021-09-24T18:03:00Z">
        <w:r w:rsidR="007E7EF9" w:rsidRPr="00755CC4">
          <w:rPr>
            <w:rPrChange w:id="3726" w:author="Yufeng" w:date="2021-10-10T17:48:00Z">
              <w:rPr>
                <w:sz w:val="22"/>
              </w:rPr>
            </w:rPrChange>
          </w:rPr>
          <w:t>(</w:t>
        </w:r>
      </w:ins>
      <w:del w:id="3727" w:author="nick ting" w:date="2021-09-24T18:03:00Z">
        <w:r w:rsidRPr="00755CC4" w:rsidDel="007E7EF9">
          <w:rPr>
            <w:rPrChange w:id="3728" w:author="Yufeng" w:date="2021-10-10T17:48:00Z">
              <w:rPr>
                <w:sz w:val="22"/>
              </w:rPr>
            </w:rPrChange>
          </w:rPr>
          <w:delText xml:space="preserve">, </w:delText>
        </w:r>
      </w:del>
      <w:r w:rsidRPr="00755CC4">
        <w:rPr>
          <w:rPrChange w:id="3729" w:author="Yufeng" w:date="2021-10-10T17:48:00Z">
            <w:rPr>
              <w:sz w:val="22"/>
            </w:rPr>
          </w:rPrChange>
        </w:rPr>
        <w:t>chao1</w:t>
      </w:r>
      <w:ins w:id="3730" w:author="nick ting" w:date="2021-09-24T18:26:00Z">
        <w:r w:rsidR="00930CB9" w:rsidRPr="00755CC4">
          <w:rPr>
            <w:rPrChange w:id="3731" w:author="Yufeng" w:date="2021-10-10T17:48:00Z">
              <w:rPr>
                <w:sz w:val="22"/>
              </w:rPr>
            </w:rPrChange>
          </w:rPr>
          <w:t xml:space="preserve"> </w:t>
        </w:r>
      </w:ins>
      <w:ins w:id="3732" w:author="nick ting" w:date="2021-09-24T18:03:00Z">
        <w:r w:rsidR="007E7EF9" w:rsidRPr="00755CC4">
          <w:rPr>
            <w:rPrChange w:id="3733" w:author="Yufeng" w:date="2021-10-10T17:48:00Z">
              <w:rPr>
                <w:sz w:val="22"/>
              </w:rPr>
            </w:rPrChange>
          </w:rPr>
          <w:t>index)</w:t>
        </w:r>
      </w:ins>
      <w:r w:rsidRPr="00755CC4">
        <w:rPr>
          <w:rPrChange w:id="3734" w:author="Yufeng" w:date="2021-10-10T17:48:00Z">
            <w:rPr>
              <w:sz w:val="22"/>
            </w:rPr>
          </w:rPrChange>
        </w:rPr>
        <w:t xml:space="preserve">. </w:t>
      </w:r>
      <w:del w:id="3735" w:author="nick ting" w:date="2021-09-24T18:21:00Z">
        <w:r w:rsidRPr="00755CC4" w:rsidDel="007A072D">
          <w:rPr>
            <w:rPrChange w:id="3736" w:author="Yufeng" w:date="2021-10-10T17:48:00Z">
              <w:rPr>
                <w:sz w:val="22"/>
              </w:rPr>
            </w:rPrChange>
          </w:rPr>
          <w:delText>Even though</w:delText>
        </w:r>
      </w:del>
      <w:ins w:id="3737" w:author="nick ting" w:date="2021-09-24T18:21:00Z">
        <w:r w:rsidR="007A072D" w:rsidRPr="00755CC4">
          <w:rPr>
            <w:rPrChange w:id="3738" w:author="Yufeng" w:date="2021-10-10T17:48:00Z">
              <w:rPr>
                <w:sz w:val="22"/>
              </w:rPr>
            </w:rPrChange>
          </w:rPr>
          <w:t>Despite the less apparent</w:t>
        </w:r>
      </w:ins>
      <w:r w:rsidRPr="00755CC4">
        <w:rPr>
          <w:rPrChange w:id="3739" w:author="Yufeng" w:date="2021-10-10T17:48:00Z">
            <w:rPr>
              <w:sz w:val="22"/>
            </w:rPr>
          </w:rPrChange>
        </w:rPr>
        <w:t xml:space="preserve"> </w:t>
      </w:r>
      <w:del w:id="3740" w:author="nick ting" w:date="2021-09-24T18:21:00Z">
        <w:r w:rsidRPr="00755CC4" w:rsidDel="007A072D">
          <w:rPr>
            <w:rPrChange w:id="3741" w:author="Yufeng" w:date="2021-10-10T17:48:00Z">
              <w:rPr>
                <w:sz w:val="22"/>
              </w:rPr>
            </w:rPrChange>
          </w:rPr>
          <w:delText xml:space="preserve">the </w:delText>
        </w:r>
      </w:del>
      <w:r w:rsidRPr="00755CC4">
        <w:rPr>
          <w:rPrChange w:id="3742" w:author="Yufeng" w:date="2021-10-10T17:48:00Z">
            <w:rPr>
              <w:sz w:val="22"/>
            </w:rPr>
          </w:rPrChange>
        </w:rPr>
        <w:t xml:space="preserve">alteration </w:t>
      </w:r>
      <w:del w:id="3743" w:author="nick ting" w:date="2021-09-24T18:05:00Z">
        <w:r w:rsidRPr="00755CC4" w:rsidDel="001F5D5D">
          <w:rPr>
            <w:rPrChange w:id="3744" w:author="Yufeng" w:date="2021-10-10T17:48:00Z">
              <w:rPr>
                <w:sz w:val="22"/>
              </w:rPr>
            </w:rPrChange>
          </w:rPr>
          <w:delText xml:space="preserve">in </w:delText>
        </w:r>
      </w:del>
      <w:ins w:id="3745" w:author="nick ting" w:date="2021-09-24T18:05:00Z">
        <w:r w:rsidR="001F5D5D" w:rsidRPr="00755CC4">
          <w:rPr>
            <w:rPrChange w:id="3746" w:author="Yufeng" w:date="2021-10-10T17:48:00Z">
              <w:rPr>
                <w:sz w:val="22"/>
              </w:rPr>
            </w:rPrChange>
          </w:rPr>
          <w:t xml:space="preserve">of </w:t>
        </w:r>
      </w:ins>
      <w:del w:id="3747" w:author="LIN, Yufeng" w:date="2021-09-28T13:00:00Z">
        <w:r w:rsidR="00FA35F2" w:rsidRPr="00755CC4" w:rsidDel="004314C2">
          <w:rPr>
            <w:rPrChange w:id="3748" w:author="Yufeng" w:date="2021-10-10T17:48:00Z">
              <w:rPr>
                <w:sz w:val="22"/>
              </w:rPr>
            </w:rPrChange>
          </w:rPr>
          <w:delText>micro-eukaryot</w:delText>
        </w:r>
      </w:del>
      <w:ins w:id="3749" w:author="nick ting" w:date="2021-09-24T18:05:00Z">
        <w:del w:id="3750" w:author="LIN, Yufeng" w:date="2021-09-28T13:00:00Z">
          <w:r w:rsidR="001F5D5D" w:rsidRPr="00755CC4" w:rsidDel="004314C2">
            <w:rPr>
              <w:rPrChange w:id="3751" w:author="Yufeng" w:date="2021-10-10T17:48:00Z">
                <w:rPr>
                  <w:sz w:val="22"/>
                </w:rPr>
              </w:rPrChange>
            </w:rPr>
            <w:delText>ic</w:delText>
          </w:r>
        </w:del>
      </w:ins>
      <w:ins w:id="3752" w:author="LIN, Yufeng" w:date="2021-09-28T13:00:00Z">
        <w:r w:rsidR="004314C2" w:rsidRPr="00755CC4">
          <w:rPr>
            <w:rPrChange w:id="3753" w:author="Yufeng" w:date="2021-10-10T17:48:00Z">
              <w:rPr>
                <w:sz w:val="22"/>
              </w:rPr>
            </w:rPrChange>
          </w:rPr>
          <w:t>fungal</w:t>
        </w:r>
      </w:ins>
      <w:ins w:id="3754" w:author="nick ting" w:date="2021-09-24T18:05:00Z">
        <w:r w:rsidR="001F5D5D" w:rsidRPr="00755CC4">
          <w:rPr>
            <w:rPrChange w:id="3755" w:author="Yufeng" w:date="2021-10-10T17:48:00Z">
              <w:rPr>
                <w:sz w:val="22"/>
              </w:rPr>
            </w:rPrChange>
          </w:rPr>
          <w:t xml:space="preserve"> composition</w:t>
        </w:r>
      </w:ins>
      <w:del w:id="3756" w:author="nick ting" w:date="2021-09-24T18:05:00Z">
        <w:r w:rsidR="00FA35F2" w:rsidRPr="00755CC4" w:rsidDel="001F5D5D">
          <w:rPr>
            <w:rPrChange w:id="3757" w:author="Yufeng" w:date="2021-10-10T17:48:00Z">
              <w:rPr>
                <w:sz w:val="22"/>
              </w:rPr>
            </w:rPrChange>
          </w:rPr>
          <w:delText>es</w:delText>
        </w:r>
      </w:del>
      <w:r w:rsidRPr="00755CC4">
        <w:rPr>
          <w:rPrChange w:id="3758" w:author="Yufeng" w:date="2021-10-10T17:48:00Z">
            <w:rPr>
              <w:sz w:val="22"/>
            </w:rPr>
          </w:rPrChange>
        </w:rPr>
        <w:t xml:space="preserve"> </w:t>
      </w:r>
      <w:del w:id="3759" w:author="nick ting" w:date="2021-09-24T18:21:00Z">
        <w:r w:rsidRPr="00755CC4" w:rsidDel="007A072D">
          <w:rPr>
            <w:rPrChange w:id="3760" w:author="Yufeng" w:date="2021-10-10T17:48:00Z">
              <w:rPr>
                <w:sz w:val="22"/>
              </w:rPr>
            </w:rPrChange>
          </w:rPr>
          <w:delText>is not as apparent as</w:delText>
        </w:r>
      </w:del>
      <w:ins w:id="3761" w:author="nick ting" w:date="2021-09-24T18:21:00Z">
        <w:del w:id="3762" w:author="LIN, Yufeng" w:date="2021-10-07T10:43:00Z">
          <w:r w:rsidR="007A072D" w:rsidRPr="00755CC4" w:rsidDel="00E81CE7">
            <w:rPr>
              <w:rPrChange w:id="3763" w:author="Yufeng" w:date="2021-10-10T17:48:00Z">
                <w:rPr>
                  <w:sz w:val="22"/>
                </w:rPr>
              </w:rPrChange>
            </w:rPr>
            <w:delText>as compared to</w:delText>
          </w:r>
        </w:del>
      </w:ins>
      <w:ins w:id="3764" w:author="nick ting" w:date="2021-09-24T18:22:00Z">
        <w:del w:id="3765" w:author="LIN, Yufeng" w:date="2021-10-07T10:43:00Z">
          <w:r w:rsidR="007A072D" w:rsidRPr="00755CC4" w:rsidDel="00E81CE7">
            <w:rPr>
              <w:rPrChange w:id="3766" w:author="Yufeng" w:date="2021-10-10T17:48:00Z">
                <w:rPr>
                  <w:sz w:val="22"/>
                </w:rPr>
              </w:rPrChange>
            </w:rPr>
            <w:delText xml:space="preserve"> the</w:delText>
          </w:r>
        </w:del>
      </w:ins>
      <w:del w:id="3767" w:author="LIN, Yufeng" w:date="2021-10-07T10:43:00Z">
        <w:r w:rsidRPr="00755CC4" w:rsidDel="00E81CE7">
          <w:rPr>
            <w:rPrChange w:id="3768" w:author="Yufeng" w:date="2021-10-10T17:48:00Z">
              <w:rPr>
                <w:sz w:val="22"/>
              </w:rPr>
            </w:rPrChange>
          </w:rPr>
          <w:delText xml:space="preserve"> </w:delText>
        </w:r>
      </w:del>
      <w:ins w:id="3769" w:author="nick ting" w:date="2021-09-24T18:05:00Z">
        <w:del w:id="3770" w:author="LIN, Yufeng" w:date="2021-10-07T10:43:00Z">
          <w:r w:rsidR="001F5D5D" w:rsidRPr="00755CC4" w:rsidDel="00E81CE7">
            <w:rPr>
              <w:rPrChange w:id="3771" w:author="Yufeng" w:date="2021-10-10T17:48:00Z">
                <w:rPr>
                  <w:sz w:val="22"/>
                </w:rPr>
              </w:rPrChange>
            </w:rPr>
            <w:delText>bacterial composition in CRC</w:delText>
          </w:r>
        </w:del>
      </w:ins>
      <w:ins w:id="3772" w:author="nick ting" w:date="2021-09-24T18:22:00Z">
        <w:del w:id="3773" w:author="LIN, Yufeng" w:date="2021-10-07T10:43:00Z">
          <w:r w:rsidR="007A072D" w:rsidRPr="00755CC4" w:rsidDel="00E81CE7">
            <w:rPr>
              <w:rPrChange w:id="3774" w:author="Yufeng" w:date="2021-10-10T17:48:00Z">
                <w:rPr>
                  <w:sz w:val="22"/>
                </w:rPr>
              </w:rPrChange>
            </w:rPr>
            <w:delText xml:space="preserve"> as well as the</w:delText>
          </w:r>
        </w:del>
      </w:ins>
      <w:del w:id="3775" w:author="LIN, Yufeng" w:date="2021-10-07T10:43:00Z">
        <w:r w:rsidRPr="00755CC4" w:rsidDel="00E81CE7">
          <w:rPr>
            <w:rPrChange w:id="3776" w:author="Yufeng" w:date="2021-10-10T17:48:00Z">
              <w:rPr>
                <w:sz w:val="22"/>
              </w:rPr>
            </w:rPrChange>
          </w:rPr>
          <w:delText xml:space="preserve">in bacteria level, it still offered some difference in CRC compared with healthy control. Although there was heterogeneity in different cohorts, </w:delText>
        </w:r>
      </w:del>
      <w:ins w:id="3777" w:author="nick ting" w:date="2021-09-24T18:23:00Z">
        <w:del w:id="3778" w:author="LIN, Yufeng" w:date="2021-10-07T10:43:00Z">
          <w:r w:rsidR="007A072D" w:rsidRPr="00755CC4" w:rsidDel="00E81CE7">
            <w:rPr>
              <w:rPrChange w:id="3779" w:author="Yufeng" w:date="2021-10-10T17:48:00Z">
                <w:rPr>
                  <w:sz w:val="22"/>
                </w:rPr>
              </w:rPrChange>
            </w:rPr>
            <w:delText xml:space="preserve">we could </w:delText>
          </w:r>
        </w:del>
      </w:ins>
      <w:del w:id="3780" w:author="LIN, Yufeng" w:date="2021-10-07T10:43:00Z">
        <w:r w:rsidRPr="00755CC4" w:rsidDel="00E81CE7">
          <w:rPr>
            <w:rPrChange w:id="3781" w:author="Yufeng" w:date="2021-10-10T17:48:00Z">
              <w:rPr>
                <w:sz w:val="22"/>
              </w:rPr>
            </w:rPrChange>
          </w:rPr>
          <w:delText>overal</w:delText>
        </w:r>
      </w:del>
      <w:ins w:id="3782" w:author="nick ting" w:date="2021-09-24T18:23:00Z">
        <w:del w:id="3783" w:author="LIN, Yufeng" w:date="2021-10-07T10:43:00Z">
          <w:r w:rsidR="007A072D" w:rsidRPr="00755CC4" w:rsidDel="00E81CE7">
            <w:rPr>
              <w:rPrChange w:id="3784" w:author="Yufeng" w:date="2021-10-10T17:48:00Z">
                <w:rPr>
                  <w:sz w:val="22"/>
                </w:rPr>
              </w:rPrChange>
            </w:rPr>
            <w:delText>still observe remarkable differences in</w:delText>
          </w:r>
        </w:del>
      </w:ins>
      <w:del w:id="3785" w:author="LIN, Yufeng" w:date="2021-10-07T10:43:00Z">
        <w:r w:rsidRPr="00755CC4" w:rsidDel="00E81CE7">
          <w:rPr>
            <w:rPrChange w:id="3786" w:author="Yufeng" w:date="2021-10-10T17:48:00Z">
              <w:rPr>
                <w:sz w:val="22"/>
              </w:rPr>
            </w:rPrChange>
          </w:rPr>
          <w:delText xml:space="preserve">l, both </w:delText>
        </w:r>
      </w:del>
      <w:del w:id="3787" w:author="LIN, Yufeng" w:date="2021-09-28T13:07:00Z">
        <w:r w:rsidR="00FA35F2" w:rsidRPr="00755CC4" w:rsidDel="004314C2">
          <w:rPr>
            <w:rPrChange w:id="3788" w:author="Yufeng" w:date="2021-10-10T17:48:00Z">
              <w:rPr>
                <w:sz w:val="22"/>
              </w:rPr>
            </w:rPrChange>
          </w:rPr>
          <w:delText>micro-eukaryotes</w:delText>
        </w:r>
      </w:del>
      <w:del w:id="3789" w:author="LIN, Yufeng" w:date="2021-10-07T10:43:00Z">
        <w:r w:rsidRPr="00755CC4" w:rsidDel="00E81CE7">
          <w:rPr>
            <w:rPrChange w:id="3790" w:author="Yufeng" w:date="2021-10-10T17:48:00Z">
              <w:rPr>
                <w:sz w:val="22"/>
              </w:rPr>
            </w:rPrChange>
          </w:rPr>
          <w:delText xml:space="preserve"> phyla composition and alpha diversity were significant differences in the CRC group</w:delText>
        </w:r>
      </w:del>
      <w:ins w:id="3791" w:author="LIN, Yufeng" w:date="2021-10-07T10:43:00Z">
        <w:r w:rsidR="00E81CE7" w:rsidRPr="0038659B">
          <w:t>compared to the bacterial composition in CRC and the heterogeneity in different cohorts, we could still observe remarkable differences in both fungi phyla composition and alpha diversity in the CRC group,</w:t>
        </w:r>
      </w:ins>
      <w:r w:rsidRPr="00755CC4">
        <w:rPr>
          <w:rPrChange w:id="3792" w:author="Yufeng" w:date="2021-10-10T17:48:00Z">
            <w:rPr>
              <w:sz w:val="22"/>
            </w:rPr>
          </w:rPrChange>
        </w:rPr>
        <w:t xml:space="preserve"> </w:t>
      </w:r>
      <w:del w:id="3793" w:author="nick ting" w:date="2021-09-24T18:23:00Z">
        <w:r w:rsidRPr="00755CC4" w:rsidDel="007A072D">
          <w:rPr>
            <w:rPrChange w:id="3794" w:author="Yufeng" w:date="2021-10-10T17:48:00Z">
              <w:rPr>
                <w:sz w:val="22"/>
              </w:rPr>
            </w:rPrChange>
          </w:rPr>
          <w:delText>compared with the healthy control</w:delText>
        </w:r>
      </w:del>
      <w:ins w:id="3795" w:author="nick ting" w:date="2021-09-24T18:23:00Z">
        <w:r w:rsidR="007A072D" w:rsidRPr="00755CC4">
          <w:rPr>
            <w:rPrChange w:id="3796" w:author="Yufeng" w:date="2021-10-10T17:48:00Z">
              <w:rPr>
                <w:sz w:val="22"/>
              </w:rPr>
            </w:rPrChange>
          </w:rPr>
          <w:t>which are not negligible</w:t>
        </w:r>
      </w:ins>
      <w:r w:rsidRPr="00755CC4">
        <w:rPr>
          <w:rPrChange w:id="3797" w:author="Yufeng" w:date="2021-10-10T17:48:00Z">
            <w:rPr>
              <w:sz w:val="22"/>
            </w:rPr>
          </w:rPrChange>
        </w:rPr>
        <w:t>.</w:t>
      </w:r>
    </w:p>
    <w:p w14:paraId="128981FB" w14:textId="2C8B18AA" w:rsidR="00D9531B" w:rsidRPr="0038659B" w:rsidRDefault="00D9531B">
      <w:pPr>
        <w:pStyle w:val="title20825"/>
        <w:jc w:val="left"/>
        <w:pPrChange w:id="3798" w:author="Yufeng" w:date="2021-10-10T17:53:00Z">
          <w:pPr>
            <w:pStyle w:val="title20825"/>
          </w:pPr>
        </w:pPrChange>
      </w:pPr>
      <w:commentRangeStart w:id="3799"/>
      <w:del w:id="3800" w:author="nick ting" w:date="2021-09-27T13:52:00Z">
        <w:r w:rsidRPr="0038659B" w:rsidDel="00D93222">
          <w:delText>Seventy-four</w:delText>
        </w:r>
      </w:del>
      <w:ins w:id="3801" w:author="nick ting" w:date="2021-09-27T13:52:00Z">
        <w:r w:rsidR="00D93222" w:rsidRPr="0038659B">
          <w:t>Identification of</w:t>
        </w:r>
      </w:ins>
      <w:r w:rsidRPr="00E666DA">
        <w:t xml:space="preserve"> </w:t>
      </w:r>
      <w:del w:id="3802" w:author="LIN, Yufeng" w:date="2021-09-28T13:00:00Z">
        <w:r w:rsidR="00FA35F2" w:rsidRPr="00755CC4" w:rsidDel="004314C2">
          <w:delText>micro-eukaryotic</w:delText>
        </w:r>
      </w:del>
      <w:ins w:id="3803" w:author="LIN, Yufeng" w:date="2021-09-28T13:00:00Z">
        <w:r w:rsidR="004314C2" w:rsidRPr="00755CC4">
          <w:t>fungal</w:t>
        </w:r>
      </w:ins>
      <w:r w:rsidRPr="00755CC4">
        <w:t xml:space="preserve"> species </w:t>
      </w:r>
      <w:del w:id="3804" w:author="nick ting" w:date="2021-09-27T13:52:00Z">
        <w:r w:rsidRPr="00755CC4" w:rsidDel="00D93222">
          <w:delText xml:space="preserve">were </w:delText>
        </w:r>
      </w:del>
      <w:r w:rsidRPr="00755CC4">
        <w:t xml:space="preserve">associated with CRC </w:t>
      </w:r>
      <w:del w:id="3805" w:author="nick ting" w:date="2021-09-27T13:52:00Z">
        <w:r w:rsidRPr="00755CC4" w:rsidDel="00D93222">
          <w:delText xml:space="preserve">through </w:delText>
        </w:r>
      </w:del>
      <w:ins w:id="3806" w:author="nick ting" w:date="2021-09-27T13:52:00Z">
        <w:r w:rsidR="00D93222" w:rsidRPr="00755CC4">
          <w:t xml:space="preserve">by </w:t>
        </w:r>
      </w:ins>
      <w:r w:rsidRPr="00755CC4">
        <w:t>univariate meta-analysis</w:t>
      </w:r>
      <w:commentRangeEnd w:id="3799"/>
      <w:r w:rsidR="00FA2A1F" w:rsidRPr="00755CC4">
        <w:rPr>
          <w:rStyle w:val="CommentReference"/>
          <w:rFonts w:eastAsiaTheme="minorEastAsia"/>
          <w:b w:val="0"/>
          <w:sz w:val="24"/>
          <w:szCs w:val="24"/>
          <w:u w:val="none"/>
          <w:rPrChange w:id="3807" w:author="Yufeng" w:date="2021-10-10T17:48:00Z">
            <w:rPr>
              <w:rStyle w:val="CommentReference"/>
              <w:rFonts w:asciiTheme="minorHAnsi" w:eastAsiaTheme="minorEastAsia" w:hAnsiTheme="minorHAnsi" w:cstheme="minorBidi"/>
              <w:b w:val="0"/>
              <w:u w:val="none"/>
            </w:rPr>
          </w:rPrChange>
        </w:rPr>
        <w:commentReference w:id="3799"/>
      </w:r>
    </w:p>
    <w:p w14:paraId="0A449F0B" w14:textId="4F5223B8" w:rsidR="00BA3DCF" w:rsidRPr="00755CC4" w:rsidDel="00C82404" w:rsidRDefault="00D9531B">
      <w:pPr>
        <w:widowControl/>
        <w:jc w:val="left"/>
        <w:rPr>
          <w:del w:id="3808" w:author="LIN, Yufeng" w:date="2021-09-30T19:15:00Z"/>
        </w:rPr>
        <w:pPrChange w:id="3809" w:author="Yufeng" w:date="2021-10-10T17:53:00Z">
          <w:pPr>
            <w:widowControl/>
          </w:pPr>
        </w:pPrChange>
      </w:pPr>
      <w:del w:id="3810" w:author="LIN, Yufeng" w:date="2021-09-24T15:01:00Z">
        <w:r w:rsidRPr="00755CC4" w:rsidDel="00CA3711">
          <w:rPr>
            <w:highlight w:val="yellow"/>
            <w:rPrChange w:id="3811" w:author="Yufeng" w:date="2021-10-10T17:48:00Z">
              <w:rPr>
                <w:sz w:val="22"/>
              </w:rPr>
            </w:rPrChange>
          </w:rPr>
          <w:delText xml:space="preserve">As previously described, the factor </w:delText>
        </w:r>
        <w:r w:rsidR="000D0043" w:rsidRPr="00755CC4" w:rsidDel="00CA3711">
          <w:rPr>
            <w:highlight w:val="yellow"/>
            <w:rPrChange w:id="3812" w:author="Yufeng" w:date="2021-10-10T17:48:00Z">
              <w:rPr>
                <w:sz w:val="22"/>
              </w:rPr>
            </w:rPrChange>
          </w:rPr>
          <w:delText>'</w:delText>
        </w:r>
        <w:r w:rsidRPr="00755CC4" w:rsidDel="00CA3711">
          <w:rPr>
            <w:highlight w:val="yellow"/>
            <w:rPrChange w:id="3813" w:author="Yufeng" w:date="2021-10-10T17:48:00Z">
              <w:rPr>
                <w:sz w:val="22"/>
              </w:rPr>
            </w:rPrChange>
          </w:rPr>
          <w:delText>cohort</w:delText>
        </w:r>
        <w:r w:rsidR="000D0043" w:rsidRPr="00755CC4" w:rsidDel="00CA3711">
          <w:rPr>
            <w:highlight w:val="yellow"/>
            <w:rPrChange w:id="3814" w:author="Yufeng" w:date="2021-10-10T17:48:00Z">
              <w:rPr>
                <w:sz w:val="22"/>
              </w:rPr>
            </w:rPrChange>
          </w:rPr>
          <w:delText>'</w:delText>
        </w:r>
        <w:r w:rsidRPr="00755CC4" w:rsidDel="00CA3711">
          <w:rPr>
            <w:highlight w:val="yellow"/>
            <w:rPrChange w:id="3815" w:author="Yufeng" w:date="2021-10-10T17:48:00Z">
              <w:rPr>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3816"/>
        <w:r w:rsidRPr="00755CC4" w:rsidDel="00CA3711">
          <w:rPr>
            <w:highlight w:val="yellow"/>
            <w:rPrChange w:id="3817" w:author="Yufeng" w:date="2021-10-10T17:48:00Z">
              <w:rPr>
                <w:sz w:val="22"/>
              </w:rPr>
            </w:rPrChange>
          </w:rPr>
          <w:delText>supplementary figure 3</w:delText>
        </w:r>
        <w:commentRangeEnd w:id="3816"/>
        <w:r w:rsidRPr="00755CC4" w:rsidDel="00CA3711">
          <w:rPr>
            <w:rStyle w:val="CommentReference"/>
            <w:sz w:val="24"/>
            <w:szCs w:val="24"/>
            <w:highlight w:val="yellow"/>
            <w:rPrChange w:id="3818" w:author="Yufeng" w:date="2021-10-10T17:48:00Z">
              <w:rPr>
                <w:rStyle w:val="CommentReference"/>
                <w:sz w:val="22"/>
                <w:szCs w:val="22"/>
              </w:rPr>
            </w:rPrChange>
          </w:rPr>
          <w:commentReference w:id="3816"/>
        </w:r>
        <w:r w:rsidRPr="00755CC4" w:rsidDel="00CA3711">
          <w:rPr>
            <w:highlight w:val="yellow"/>
            <w:rPrChange w:id="3819" w:author="Yufeng" w:date="2021-10-10T17:48:00Z">
              <w:rPr>
                <w:sz w:val="22"/>
              </w:rPr>
            </w:rPrChange>
          </w:rPr>
          <w:delText xml:space="preserve"> and </w:delText>
        </w:r>
        <w:commentRangeStart w:id="3820"/>
        <w:r w:rsidRPr="00755CC4" w:rsidDel="00CA3711">
          <w:rPr>
            <w:highlight w:val="yellow"/>
            <w:rPrChange w:id="3821" w:author="Yufeng" w:date="2021-10-10T17:48:00Z">
              <w:rPr>
                <w:sz w:val="22"/>
              </w:rPr>
            </w:rPrChange>
          </w:rPr>
          <w:delText>supplementary figure 4</w:delText>
        </w:r>
        <w:commentRangeEnd w:id="3820"/>
        <w:r w:rsidRPr="00755CC4" w:rsidDel="00CA3711">
          <w:rPr>
            <w:rStyle w:val="CommentReference"/>
            <w:sz w:val="24"/>
            <w:szCs w:val="24"/>
            <w:highlight w:val="yellow"/>
            <w:rPrChange w:id="3822" w:author="Yufeng" w:date="2021-10-10T17:48:00Z">
              <w:rPr>
                <w:rStyle w:val="CommentReference"/>
                <w:sz w:val="22"/>
                <w:szCs w:val="22"/>
              </w:rPr>
            </w:rPrChange>
          </w:rPr>
          <w:commentReference w:id="3820"/>
        </w:r>
        <w:r w:rsidRPr="00755CC4" w:rsidDel="00CA3711">
          <w:rPr>
            <w:highlight w:val="yellow"/>
            <w:rPrChange w:id="3823" w:author="Yufeng" w:date="2021-10-10T17:48:00Z">
              <w:rPr>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55CC4" w:rsidDel="00CA3711">
          <w:rPr>
            <w:rPrChange w:id="3824" w:author="Yufeng" w:date="2021-10-10T17:48:00Z">
              <w:rPr>
                <w:sz w:val="22"/>
              </w:rPr>
            </w:rPrChange>
          </w:rPr>
          <w:delText xml:space="preserve"> </w:delText>
        </w:r>
      </w:del>
      <w:r w:rsidRPr="00755CC4">
        <w:rPr>
          <w:rPrChange w:id="3825" w:author="Yufeng" w:date="2021-10-10T17:48:00Z">
            <w:rPr>
              <w:sz w:val="22"/>
            </w:rPr>
          </w:rPrChange>
        </w:rPr>
        <w:t>We</w:t>
      </w:r>
      <w:ins w:id="3826" w:author="nick ting" w:date="2021-09-26T23:29:00Z">
        <w:r w:rsidR="002276BF" w:rsidRPr="00755CC4">
          <w:rPr>
            <w:rPrChange w:id="3827" w:author="Yufeng" w:date="2021-10-10T17:48:00Z">
              <w:rPr>
                <w:sz w:val="22"/>
              </w:rPr>
            </w:rPrChange>
          </w:rPr>
          <w:t xml:space="preserve"> next</w:t>
        </w:r>
      </w:ins>
      <w:ins w:id="3828" w:author="nick ting" w:date="2021-09-26T23:30:00Z">
        <w:r w:rsidR="002276BF" w:rsidRPr="00755CC4">
          <w:rPr>
            <w:rPrChange w:id="3829" w:author="Yufeng" w:date="2021-10-10T17:48:00Z">
              <w:rPr>
                <w:sz w:val="22"/>
              </w:rPr>
            </w:rPrChange>
          </w:rPr>
          <w:t xml:space="preserve"> searched for the</w:t>
        </w:r>
      </w:ins>
      <w:ins w:id="3830" w:author="nick ting" w:date="2021-09-27T13:17:00Z">
        <w:r w:rsidR="00DD671B" w:rsidRPr="00755CC4">
          <w:rPr>
            <w:rPrChange w:id="3831" w:author="Yufeng" w:date="2021-10-10T17:48:00Z">
              <w:rPr>
                <w:sz w:val="22"/>
              </w:rPr>
            </w:rPrChange>
          </w:rPr>
          <w:t xml:space="preserve"> potential enteric </w:t>
        </w:r>
        <w:del w:id="3832" w:author="LIN, Yufeng" w:date="2021-09-28T13:00:00Z">
          <w:r w:rsidR="00DD671B" w:rsidRPr="00755CC4" w:rsidDel="004314C2">
            <w:rPr>
              <w:rPrChange w:id="3833" w:author="Yufeng" w:date="2021-10-10T17:48:00Z">
                <w:rPr>
                  <w:sz w:val="22"/>
                </w:rPr>
              </w:rPrChange>
            </w:rPr>
            <w:delText>micro-eukaryotic</w:delText>
          </w:r>
        </w:del>
      </w:ins>
      <w:ins w:id="3834" w:author="LIN, Yufeng" w:date="2021-09-28T13:00:00Z">
        <w:r w:rsidR="004314C2" w:rsidRPr="00755CC4">
          <w:rPr>
            <w:rPrChange w:id="3835" w:author="Yufeng" w:date="2021-10-10T17:48:00Z">
              <w:rPr>
                <w:sz w:val="22"/>
              </w:rPr>
            </w:rPrChange>
          </w:rPr>
          <w:t>fungal</w:t>
        </w:r>
      </w:ins>
      <w:ins w:id="3836" w:author="nick ting" w:date="2021-09-27T13:17:00Z">
        <w:r w:rsidR="00DD671B" w:rsidRPr="00755CC4">
          <w:rPr>
            <w:rPrChange w:id="3837" w:author="Yufeng" w:date="2021-10-10T17:48:00Z">
              <w:rPr>
                <w:sz w:val="22"/>
              </w:rPr>
            </w:rPrChange>
          </w:rPr>
          <w:t xml:space="preserve"> shifts in CRC patients</w:t>
        </w:r>
      </w:ins>
      <w:ins w:id="3838" w:author="nick ting" w:date="2021-09-27T14:02:00Z">
        <w:r w:rsidR="00FA2A1F" w:rsidRPr="00755CC4">
          <w:rPr>
            <w:rPrChange w:id="3839" w:author="Yufeng" w:date="2021-10-10T17:48:00Z">
              <w:rPr>
                <w:sz w:val="22"/>
              </w:rPr>
            </w:rPrChange>
          </w:rPr>
          <w:t xml:space="preserve"> as</w:t>
        </w:r>
      </w:ins>
      <w:ins w:id="3840" w:author="nick ting" w:date="2021-09-26T23:30:00Z">
        <w:r w:rsidR="002276BF" w:rsidRPr="00755CC4">
          <w:rPr>
            <w:rPrChange w:id="3841" w:author="Yufeng" w:date="2021-10-10T17:48:00Z">
              <w:rPr>
                <w:sz w:val="22"/>
              </w:rPr>
            </w:rPrChange>
          </w:rPr>
          <w:t xml:space="preserve"> </w:t>
        </w:r>
      </w:ins>
      <w:ins w:id="3842" w:author="nick ting" w:date="2021-09-27T13:17:00Z">
        <w:r w:rsidR="00DD671B" w:rsidRPr="00755CC4">
          <w:rPr>
            <w:rPrChange w:id="3843" w:author="Yufeng" w:date="2021-10-10T17:48:00Z">
              <w:rPr>
                <w:sz w:val="22"/>
              </w:rPr>
            </w:rPrChange>
          </w:rPr>
          <w:t>compared to</w:t>
        </w:r>
      </w:ins>
      <w:ins w:id="3844" w:author="nick ting" w:date="2021-09-26T23:31:00Z">
        <w:r w:rsidR="002276BF" w:rsidRPr="00755CC4">
          <w:rPr>
            <w:rPrChange w:id="3845" w:author="Yufeng" w:date="2021-10-10T17:48:00Z">
              <w:rPr>
                <w:sz w:val="22"/>
              </w:rPr>
            </w:rPrChange>
          </w:rPr>
          <w:t xml:space="preserve"> hea</w:t>
        </w:r>
      </w:ins>
      <w:ins w:id="3846" w:author="LIN, Yufeng" w:date="2021-10-07T10:43:00Z">
        <w:r w:rsidR="00E81CE7" w:rsidRPr="0038659B">
          <w:t>l</w:t>
        </w:r>
      </w:ins>
      <w:ins w:id="3847" w:author="nick ting" w:date="2021-09-26T23:31:00Z">
        <w:r w:rsidR="002276BF" w:rsidRPr="00755CC4">
          <w:rPr>
            <w:rPrChange w:id="3848" w:author="Yufeng" w:date="2021-10-10T17:48:00Z">
              <w:rPr>
                <w:sz w:val="22"/>
              </w:rPr>
            </w:rPrChange>
          </w:rPr>
          <w:t>thy individuals.</w:t>
        </w:r>
      </w:ins>
      <w:r w:rsidRPr="00755CC4">
        <w:rPr>
          <w:rPrChange w:id="3849" w:author="Yufeng" w:date="2021-10-10T17:48:00Z">
            <w:rPr>
              <w:sz w:val="22"/>
            </w:rPr>
          </w:rPrChange>
        </w:rPr>
        <w:t xml:space="preserve"> </w:t>
      </w:r>
      <w:del w:id="3850" w:author="nick ting" w:date="2021-09-26T23:31:00Z">
        <w:r w:rsidRPr="00755CC4" w:rsidDel="002276BF">
          <w:rPr>
            <w:rPrChange w:id="3851" w:author="Yufeng" w:date="2021-10-10T17:48:00Z">
              <w:rPr>
                <w:sz w:val="22"/>
              </w:rPr>
            </w:rPrChange>
          </w:rPr>
          <w:delText xml:space="preserve">filtered the </w:delText>
        </w:r>
      </w:del>
      <w:del w:id="3852" w:author="nick ting" w:date="2021-09-24T18:33:00Z">
        <w:r w:rsidRPr="00755CC4" w:rsidDel="00930CB9">
          <w:rPr>
            <w:rPrChange w:id="3853" w:author="Yufeng" w:date="2021-10-10T17:48:00Z">
              <w:rPr>
                <w:sz w:val="22"/>
              </w:rPr>
            </w:rPrChange>
          </w:rPr>
          <w:delText xml:space="preserve">rarefied </w:delText>
        </w:r>
      </w:del>
      <w:ins w:id="3854" w:author="nick ting" w:date="2021-09-27T13:10:00Z">
        <w:r w:rsidR="00DD671B" w:rsidRPr="00755CC4">
          <w:rPr>
            <w:rPrChange w:id="3855" w:author="Yufeng" w:date="2021-10-10T17:48:00Z">
              <w:rPr>
                <w:sz w:val="22"/>
              </w:rPr>
            </w:rPrChange>
          </w:rPr>
          <w:t>After filtering l</w:t>
        </w:r>
      </w:ins>
      <w:ins w:id="3856" w:author="nick ting" w:date="2021-09-24T18:33:00Z">
        <w:r w:rsidR="00930CB9" w:rsidRPr="00755CC4">
          <w:rPr>
            <w:rPrChange w:id="3857" w:author="Yufeng" w:date="2021-10-10T17:48:00Z">
              <w:rPr>
                <w:sz w:val="22"/>
              </w:rPr>
            </w:rPrChange>
          </w:rPr>
          <w:t xml:space="preserve">ow abundant (&lt; 0.1%) </w:t>
        </w:r>
      </w:ins>
      <w:del w:id="3858" w:author="LIN, Yufeng" w:date="2021-09-28T13:07:00Z">
        <w:r w:rsidR="00FA35F2" w:rsidRPr="00755CC4" w:rsidDel="004314C2">
          <w:rPr>
            <w:rPrChange w:id="3859" w:author="Yufeng" w:date="2021-10-10T17:48:00Z">
              <w:rPr>
                <w:sz w:val="22"/>
              </w:rPr>
            </w:rPrChange>
          </w:rPr>
          <w:delText>micro-eukaryotes</w:delText>
        </w:r>
      </w:del>
      <w:ins w:id="3860" w:author="LIN, Yufeng" w:date="2021-09-28T13:07:00Z">
        <w:r w:rsidR="004314C2" w:rsidRPr="00755CC4">
          <w:rPr>
            <w:rPrChange w:id="3861" w:author="Yufeng" w:date="2021-10-10T17:48:00Z">
              <w:rPr>
                <w:sz w:val="22"/>
              </w:rPr>
            </w:rPrChange>
          </w:rPr>
          <w:t>fungi</w:t>
        </w:r>
      </w:ins>
      <w:ins w:id="3862" w:author="nick ting" w:date="2021-09-27T13:13:00Z">
        <w:r w:rsidR="00DD671B" w:rsidRPr="00755CC4">
          <w:rPr>
            <w:rPrChange w:id="3863" w:author="Yufeng" w:date="2021-10-10T17:48:00Z">
              <w:rPr>
                <w:sz w:val="22"/>
              </w:rPr>
            </w:rPrChange>
          </w:rPr>
          <w:t xml:space="preserve"> </w:t>
        </w:r>
      </w:ins>
      <w:ins w:id="3864" w:author="nick ting" w:date="2021-09-24T18:42:00Z">
        <w:r w:rsidR="00683CAF" w:rsidRPr="00755CC4">
          <w:rPr>
            <w:rPrChange w:id="3865" w:author="Yufeng" w:date="2021-10-10T17:48:00Z">
              <w:rPr>
                <w:sz w:val="22"/>
              </w:rPr>
            </w:rPrChange>
          </w:rPr>
          <w:t>from the 592 aligned species</w:t>
        </w:r>
      </w:ins>
      <w:ins w:id="3866" w:author="nick ting" w:date="2021-09-27T13:13:00Z">
        <w:r w:rsidR="00DD671B" w:rsidRPr="00755CC4">
          <w:rPr>
            <w:rPrChange w:id="3867" w:author="Yufeng" w:date="2021-10-10T17:48:00Z">
              <w:rPr>
                <w:sz w:val="22"/>
              </w:rPr>
            </w:rPrChange>
          </w:rPr>
          <w:t>,</w:t>
        </w:r>
      </w:ins>
      <w:r w:rsidRPr="00755CC4">
        <w:rPr>
          <w:rPrChange w:id="3868" w:author="Yufeng" w:date="2021-10-10T17:48:00Z">
            <w:rPr>
              <w:sz w:val="22"/>
            </w:rPr>
          </w:rPrChange>
        </w:rPr>
        <w:t xml:space="preserve"> </w:t>
      </w:r>
      <w:del w:id="3869" w:author="LIN, Yufeng" w:date="2021-09-24T15:01:00Z">
        <w:r w:rsidRPr="00755CC4" w:rsidDel="00CA3711">
          <w:rPr>
            <w:rPrChange w:id="3870" w:author="Yufeng" w:date="2021-10-10T17:48:00Z">
              <w:rPr>
                <w:sz w:val="22"/>
              </w:rPr>
            </w:rPrChange>
          </w:rPr>
          <w:lastRenderedPageBreak/>
          <w:delText>(relative abundance &lt; 0.1% of all the microeukaryote)</w:delText>
        </w:r>
      </w:del>
      <w:del w:id="3871" w:author="nick ting" w:date="2021-09-27T13:13:00Z">
        <w:r w:rsidRPr="00755CC4" w:rsidDel="00DD671B">
          <w:rPr>
            <w:rPrChange w:id="3872" w:author="Yufeng" w:date="2021-10-10T17:48:00Z">
              <w:rPr>
                <w:sz w:val="22"/>
              </w:rPr>
            </w:rPrChange>
          </w:rPr>
          <w:delText xml:space="preserve"> and </w:delText>
        </w:r>
      </w:del>
      <w:del w:id="3873" w:author="nick ting" w:date="2021-09-24T18:42:00Z">
        <w:r w:rsidRPr="00755CC4" w:rsidDel="00683CAF">
          <w:rPr>
            <w:rPrChange w:id="3874" w:author="Yufeng" w:date="2021-10-10T17:48:00Z">
              <w:rPr>
                <w:sz w:val="22"/>
              </w:rPr>
            </w:rPrChange>
          </w:rPr>
          <w:delText xml:space="preserve">accessed </w:delText>
        </w:r>
      </w:del>
      <w:r w:rsidRPr="00755CC4">
        <w:rPr>
          <w:rPrChange w:id="3875" w:author="Yufeng" w:date="2021-10-10T17:48:00Z">
            <w:rPr>
              <w:sz w:val="22"/>
            </w:rPr>
          </w:rPrChange>
        </w:rPr>
        <w:t xml:space="preserve">296 </w:t>
      </w:r>
      <w:del w:id="3876" w:author="nick ting" w:date="2021-09-24T18:42:00Z">
        <w:r w:rsidRPr="00755CC4" w:rsidDel="00683CAF">
          <w:rPr>
            <w:rPrChange w:id="3877" w:author="Yufeng" w:date="2021-10-10T17:48:00Z">
              <w:rPr>
                <w:sz w:val="22"/>
              </w:rPr>
            </w:rPrChange>
          </w:rPr>
          <w:delText xml:space="preserve">features </w:delText>
        </w:r>
      </w:del>
      <w:ins w:id="3878" w:author="nick ting" w:date="2021-09-24T18:42:00Z">
        <w:r w:rsidR="00683CAF" w:rsidRPr="00755CC4">
          <w:rPr>
            <w:rPrChange w:id="3879" w:author="Yufeng" w:date="2021-10-10T17:48:00Z">
              <w:rPr>
                <w:sz w:val="22"/>
              </w:rPr>
            </w:rPrChange>
          </w:rPr>
          <w:t>species</w:t>
        </w:r>
      </w:ins>
      <w:ins w:id="3880" w:author="nick ting" w:date="2021-09-26T23:31:00Z">
        <w:r w:rsidR="002276BF" w:rsidRPr="00755CC4">
          <w:rPr>
            <w:rPrChange w:id="3881" w:author="Yufeng" w:date="2021-10-10T17:48:00Z">
              <w:rPr>
                <w:sz w:val="22"/>
              </w:rPr>
            </w:rPrChange>
          </w:rPr>
          <w:t xml:space="preserve"> were obtained</w:t>
        </w:r>
      </w:ins>
      <w:ins w:id="3882" w:author="nick ting" w:date="2021-09-24T18:42:00Z">
        <w:r w:rsidR="00683CAF" w:rsidRPr="00755CC4">
          <w:rPr>
            <w:rPrChange w:id="3883" w:author="Yufeng" w:date="2021-10-10T17:48:00Z">
              <w:rPr>
                <w:sz w:val="22"/>
              </w:rPr>
            </w:rPrChange>
          </w:rPr>
          <w:t xml:space="preserve"> </w:t>
        </w:r>
      </w:ins>
      <w:ins w:id="3884" w:author="nick ting" w:date="2021-09-27T13:13:00Z">
        <w:r w:rsidR="00DD671B" w:rsidRPr="00755CC4">
          <w:rPr>
            <w:rPrChange w:id="3885" w:author="Yufeng" w:date="2021-10-10T17:48:00Z">
              <w:rPr>
                <w:sz w:val="22"/>
              </w:rPr>
            </w:rPrChange>
          </w:rPr>
          <w:t xml:space="preserve">for further analysis </w:t>
        </w:r>
      </w:ins>
      <w:r w:rsidRPr="00755CC4">
        <w:rPr>
          <w:rPrChange w:id="3886" w:author="Yufeng" w:date="2021-10-10T17:48:00Z">
            <w:rPr>
              <w:sz w:val="22"/>
            </w:rPr>
          </w:rPrChange>
        </w:rPr>
        <w:t xml:space="preserve">(figure 3a and supplementary table </w:t>
      </w:r>
      <w:ins w:id="3887" w:author="nick ting" w:date="2021-09-24T18:42:00Z">
        <w:r w:rsidR="00683CAF" w:rsidRPr="00755CC4">
          <w:rPr>
            <w:rPrChange w:id="3888" w:author="Yufeng" w:date="2021-10-10T17:48:00Z">
              <w:rPr>
                <w:sz w:val="22"/>
              </w:rPr>
            </w:rPrChange>
          </w:rPr>
          <w:t xml:space="preserve">2, </w:t>
        </w:r>
      </w:ins>
      <w:del w:id="3889" w:author="LIN, Yufeng" w:date="2021-09-23T14:27:00Z">
        <w:r w:rsidRPr="00755CC4" w:rsidDel="003A3841">
          <w:rPr>
            <w:rPrChange w:id="3890" w:author="Yufeng" w:date="2021-10-10T17:48:00Z">
              <w:rPr>
                <w:sz w:val="22"/>
              </w:rPr>
            </w:rPrChange>
          </w:rPr>
          <w:delText>3</w:delText>
        </w:r>
      </w:del>
      <w:ins w:id="3891" w:author="LIN, Yufeng" w:date="2021-09-23T17:01:00Z">
        <w:r w:rsidR="00274D15" w:rsidRPr="00755CC4">
          <w:rPr>
            <w:rPrChange w:id="3892" w:author="Yufeng" w:date="2021-10-10T17:48:00Z">
              <w:rPr>
                <w:sz w:val="22"/>
              </w:rPr>
            </w:rPrChange>
          </w:rPr>
          <w:t>3</w:t>
        </w:r>
      </w:ins>
      <w:r w:rsidRPr="00755CC4">
        <w:rPr>
          <w:rPrChange w:id="3893" w:author="Yufeng" w:date="2021-10-10T17:48:00Z">
            <w:rPr>
              <w:sz w:val="22"/>
            </w:rPr>
          </w:rPrChange>
        </w:rPr>
        <w:t>)</w:t>
      </w:r>
      <w:del w:id="3894" w:author="nick ting" w:date="2021-09-24T18:42:00Z">
        <w:r w:rsidRPr="00755CC4" w:rsidDel="00683CAF">
          <w:rPr>
            <w:rPrChange w:id="3895" w:author="Yufeng" w:date="2021-10-10T17:48:00Z">
              <w:rPr>
                <w:sz w:val="22"/>
              </w:rPr>
            </w:rPrChange>
          </w:rPr>
          <w:delText xml:space="preserve"> from 592 aligned species (see supplementary table 4</w:delText>
        </w:r>
      </w:del>
      <w:ins w:id="3896" w:author="LIN, Yufeng" w:date="2021-09-23T17:01:00Z">
        <w:del w:id="3897" w:author="nick ting" w:date="2021-09-24T18:42:00Z">
          <w:r w:rsidR="00274D15" w:rsidRPr="00755CC4" w:rsidDel="00683CAF">
            <w:rPr>
              <w:rPrChange w:id="3898" w:author="Yufeng" w:date="2021-10-10T17:48:00Z">
                <w:rPr>
                  <w:sz w:val="22"/>
                </w:rPr>
              </w:rPrChange>
            </w:rPr>
            <w:delText>2</w:delText>
          </w:r>
        </w:del>
      </w:ins>
      <w:del w:id="3899" w:author="nick ting" w:date="2021-09-24T18:42:00Z">
        <w:r w:rsidRPr="00755CC4" w:rsidDel="00683CAF">
          <w:rPr>
            <w:rPrChange w:id="3900" w:author="Yufeng" w:date="2021-10-10T17:48:00Z">
              <w:rPr>
                <w:sz w:val="22"/>
              </w:rPr>
            </w:rPrChange>
          </w:rPr>
          <w:delText>)</w:delText>
        </w:r>
      </w:del>
      <w:r w:rsidRPr="00755CC4">
        <w:rPr>
          <w:rPrChange w:id="3901" w:author="Yufeng" w:date="2021-10-10T17:48:00Z">
            <w:rPr>
              <w:sz w:val="22"/>
            </w:rPr>
          </w:rPrChange>
        </w:rPr>
        <w:t xml:space="preserve">. </w:t>
      </w:r>
      <w:ins w:id="3902" w:author="nick ting" w:date="2021-09-27T13:18:00Z">
        <w:r w:rsidR="00DD671B" w:rsidRPr="00755CC4">
          <w:rPr>
            <w:rPrChange w:id="3903" w:author="Yufeng" w:date="2021-10-10T17:48:00Z">
              <w:rPr>
                <w:sz w:val="22"/>
              </w:rPr>
            </w:rPrChange>
          </w:rPr>
          <w:t xml:space="preserve">Using the Wilcoxon rank-sum </w:t>
        </w:r>
      </w:ins>
      <w:ins w:id="3904" w:author="nick ting" w:date="2021-09-27T17:46:00Z">
        <w:r w:rsidR="0098399D" w:rsidRPr="00755CC4">
          <w:rPr>
            <w:rPrChange w:id="3905" w:author="Yufeng" w:date="2021-10-10T17:48:00Z">
              <w:rPr>
                <w:sz w:val="22"/>
              </w:rPr>
            </w:rPrChange>
          </w:rPr>
          <w:t>test</w:t>
        </w:r>
      </w:ins>
      <w:ins w:id="3906" w:author="nick ting" w:date="2021-09-27T18:07:00Z">
        <w:r w:rsidR="00BA3DCF" w:rsidRPr="00755CC4">
          <w:rPr>
            <w:rPrChange w:id="3907" w:author="Yufeng" w:date="2021-10-10T17:48:00Z">
              <w:rPr>
                <w:sz w:val="22"/>
              </w:rPr>
            </w:rPrChange>
          </w:rPr>
          <w:t xml:space="preserve"> to compare data from all the cohorts together</w:t>
        </w:r>
      </w:ins>
      <w:ins w:id="3908" w:author="nick ting" w:date="2021-09-27T13:18:00Z">
        <w:r w:rsidR="00DD671B" w:rsidRPr="00755CC4">
          <w:rPr>
            <w:rPrChange w:id="3909" w:author="Yufeng" w:date="2021-10-10T17:48:00Z">
              <w:rPr>
                <w:sz w:val="22"/>
              </w:rPr>
            </w:rPrChange>
          </w:rPr>
          <w:t>,</w:t>
        </w:r>
      </w:ins>
      <w:del w:id="3910" w:author="nick ting" w:date="2021-09-27T13:18:00Z">
        <w:r w:rsidRPr="00755CC4" w:rsidDel="00DD671B">
          <w:rPr>
            <w:rPrChange w:id="3911" w:author="Yufeng" w:date="2021-10-10T17:48:00Z">
              <w:rPr>
                <w:sz w:val="22"/>
              </w:rPr>
            </w:rPrChange>
          </w:rPr>
          <w:delText xml:space="preserve">To determine </w:delText>
        </w:r>
        <w:r w:rsidR="00AE2F5C" w:rsidRPr="00755CC4" w:rsidDel="00DD671B">
          <w:rPr>
            <w:rPrChange w:id="3912" w:author="Yufeng" w:date="2021-10-10T17:48:00Z">
              <w:rPr>
                <w:sz w:val="22"/>
              </w:rPr>
            </w:rPrChange>
          </w:rPr>
          <w:delText xml:space="preserve">the </w:delText>
        </w:r>
        <w:r w:rsidRPr="00755CC4" w:rsidDel="00DD671B">
          <w:rPr>
            <w:rPrChange w:id="3913" w:author="Yufeng" w:date="2021-10-10T17:48:00Z">
              <w:rPr>
                <w:sz w:val="22"/>
              </w:rPr>
            </w:rPrChange>
          </w:rPr>
          <w:delText xml:space="preserve">potential enteric </w:delText>
        </w:r>
        <w:r w:rsidR="00FA35F2" w:rsidRPr="00755CC4" w:rsidDel="00DD671B">
          <w:rPr>
            <w:rPrChange w:id="3914" w:author="Yufeng" w:date="2021-10-10T17:48:00Z">
              <w:rPr>
                <w:sz w:val="22"/>
              </w:rPr>
            </w:rPrChange>
          </w:rPr>
          <w:delText>micro-eukaryotes</w:delText>
        </w:r>
        <w:r w:rsidRPr="00755CC4" w:rsidDel="00DD671B">
          <w:rPr>
            <w:rPrChange w:id="3915" w:author="Yufeng" w:date="2021-10-10T17:48:00Z">
              <w:rPr>
                <w:sz w:val="22"/>
              </w:rPr>
            </w:rPrChange>
          </w:rPr>
          <w:delText xml:space="preserve"> shift in patients with CRC</w:delText>
        </w:r>
      </w:del>
      <w:ins w:id="3916" w:author="LIN, Yufeng" w:date="2021-09-24T15:33:00Z">
        <w:del w:id="3917" w:author="nick ting" w:date="2021-09-27T13:18:00Z">
          <w:r w:rsidR="00BA34C7" w:rsidRPr="00755CC4" w:rsidDel="00DD671B">
            <w:rPr>
              <w:rPrChange w:id="3918" w:author="Yufeng" w:date="2021-10-10T17:48:00Z">
                <w:rPr>
                  <w:sz w:val="22"/>
                  <w:highlight w:val="yellow"/>
                </w:rPr>
              </w:rPrChange>
            </w:rPr>
            <w:delText>s</w:delText>
          </w:r>
        </w:del>
      </w:ins>
      <w:del w:id="3919" w:author="nick ting" w:date="2021-09-27T13:18:00Z">
        <w:r w:rsidRPr="00755CC4" w:rsidDel="00DD671B">
          <w:rPr>
            <w:rPrChange w:id="3920" w:author="Yufeng" w:date="2021-10-10T17:48:00Z">
              <w:rPr>
                <w:sz w:val="22"/>
              </w:rPr>
            </w:rPrChange>
          </w:rPr>
          <w:delText>,</w:delText>
        </w:r>
      </w:del>
      <w:del w:id="3921" w:author="nick ting" w:date="2021-09-25T00:54:00Z">
        <w:r w:rsidRPr="00755CC4" w:rsidDel="0029149C">
          <w:rPr>
            <w:rPrChange w:id="3922" w:author="Yufeng" w:date="2021-10-10T17:48:00Z">
              <w:rPr>
                <w:sz w:val="22"/>
              </w:rPr>
            </w:rPrChange>
          </w:rPr>
          <w:delText xml:space="preserve"> we</w:delText>
        </w:r>
      </w:del>
      <w:r w:rsidRPr="00755CC4">
        <w:rPr>
          <w:rPrChange w:id="3923" w:author="Yufeng" w:date="2021-10-10T17:48:00Z">
            <w:rPr>
              <w:sz w:val="22"/>
            </w:rPr>
          </w:rPrChange>
        </w:rPr>
        <w:t xml:space="preserve"> </w:t>
      </w:r>
      <w:del w:id="3924" w:author="LIN, Yufeng" w:date="2021-09-24T15:02:00Z">
        <w:r w:rsidRPr="00755CC4" w:rsidDel="00CA3711">
          <w:rPr>
            <w:rPrChange w:id="3925" w:author="Yufeng" w:date="2021-10-10T17:48:00Z">
              <w:rPr>
                <w:sz w:val="22"/>
              </w:rPr>
            </w:rPrChange>
          </w:rPr>
          <w:delText xml:space="preserve">compared the selected 296 species relative median abundance between healthy control and CRC patients. We </w:delText>
        </w:r>
      </w:del>
      <w:del w:id="3926" w:author="nick ting" w:date="2021-09-25T00:54:00Z">
        <w:r w:rsidRPr="00755CC4" w:rsidDel="0029149C">
          <w:rPr>
            <w:rPrChange w:id="3927" w:author="Yufeng" w:date="2021-10-10T17:48:00Z">
              <w:rPr>
                <w:sz w:val="22"/>
              </w:rPr>
            </w:rPrChange>
          </w:rPr>
          <w:delText xml:space="preserve">gained </w:delText>
        </w:r>
      </w:del>
      <w:r w:rsidRPr="00755CC4">
        <w:rPr>
          <w:rPrChange w:id="3928" w:author="Yufeng" w:date="2021-10-10T17:48:00Z">
            <w:rPr>
              <w:sz w:val="22"/>
            </w:rPr>
          </w:rPrChange>
        </w:rPr>
        <w:t>74</w:t>
      </w:r>
      <w:ins w:id="3929" w:author="nick ting" w:date="2021-09-25T00:56:00Z">
        <w:r w:rsidR="0029149C" w:rsidRPr="00755CC4">
          <w:rPr>
            <w:rPrChange w:id="3930" w:author="Yufeng" w:date="2021-10-10T17:48:00Z">
              <w:rPr>
                <w:sz w:val="22"/>
              </w:rPr>
            </w:rPrChange>
          </w:rPr>
          <w:t xml:space="preserve"> </w:t>
        </w:r>
      </w:ins>
      <w:del w:id="3931" w:author="nick ting" w:date="2021-09-25T00:56:00Z">
        <w:r w:rsidRPr="00755CC4" w:rsidDel="0029149C">
          <w:rPr>
            <w:rPrChange w:id="3932" w:author="Yufeng" w:date="2021-10-10T17:48:00Z">
              <w:rPr>
                <w:sz w:val="22"/>
              </w:rPr>
            </w:rPrChange>
          </w:rPr>
          <w:delText xml:space="preserve"> and 33 </w:delText>
        </w:r>
      </w:del>
      <w:del w:id="3933" w:author="nick ting" w:date="2021-09-25T00:55:00Z">
        <w:r w:rsidRPr="00755CC4" w:rsidDel="0029149C">
          <w:rPr>
            <w:rPrChange w:id="3934" w:author="Yufeng" w:date="2021-10-10T17:48:00Z">
              <w:rPr>
                <w:sz w:val="22"/>
              </w:rPr>
            </w:rPrChange>
          </w:rPr>
          <w:delText>candidates</w:delText>
        </w:r>
      </w:del>
      <w:ins w:id="3935" w:author="LIN, Yufeng" w:date="2021-09-24T15:02:00Z">
        <w:del w:id="3936" w:author="nick ting" w:date="2021-09-25T00:55:00Z">
          <w:r w:rsidR="00CA3711" w:rsidRPr="00755CC4" w:rsidDel="0029149C">
            <w:rPr>
              <w:rPrChange w:id="3937" w:author="Yufeng" w:date="2021-10-10T17:48:00Z">
                <w:rPr>
                  <w:sz w:val="22"/>
                </w:rPr>
              </w:rPrChange>
            </w:rPr>
            <w:delText xml:space="preserve"> from 296 candidates</w:delText>
          </w:r>
        </w:del>
      </w:ins>
      <w:ins w:id="3938" w:author="nick ting" w:date="2021-09-25T00:55:00Z">
        <w:r w:rsidR="0029149C" w:rsidRPr="00755CC4">
          <w:rPr>
            <w:rPrChange w:id="3939" w:author="Yufeng" w:date="2021-10-10T17:48:00Z">
              <w:rPr>
                <w:sz w:val="22"/>
              </w:rPr>
            </w:rPrChange>
          </w:rPr>
          <w:t xml:space="preserve">differentially abundant </w:t>
        </w:r>
        <w:del w:id="3940" w:author="LIN, Yufeng" w:date="2021-09-28T13:07:00Z">
          <w:r w:rsidR="0029149C" w:rsidRPr="00755CC4" w:rsidDel="004314C2">
            <w:rPr>
              <w:rPrChange w:id="3941" w:author="Yufeng" w:date="2021-10-10T17:48:00Z">
                <w:rPr>
                  <w:sz w:val="22"/>
                </w:rPr>
              </w:rPrChange>
            </w:rPr>
            <w:delText>micro-eukaryotes</w:delText>
          </w:r>
        </w:del>
      </w:ins>
      <w:ins w:id="3942" w:author="LIN, Yufeng" w:date="2021-09-28T13:07:00Z">
        <w:r w:rsidR="004314C2" w:rsidRPr="00755CC4">
          <w:rPr>
            <w:rPrChange w:id="3943" w:author="Yufeng" w:date="2021-10-10T17:48:00Z">
              <w:rPr>
                <w:sz w:val="22"/>
              </w:rPr>
            </w:rPrChange>
          </w:rPr>
          <w:t>fungi</w:t>
        </w:r>
      </w:ins>
      <w:ins w:id="3944" w:author="nick ting" w:date="2021-09-25T01:01:00Z">
        <w:r w:rsidR="00002608" w:rsidRPr="00755CC4">
          <w:rPr>
            <w:rPrChange w:id="3945" w:author="Yufeng" w:date="2021-10-10T17:48:00Z">
              <w:rPr>
                <w:sz w:val="22"/>
              </w:rPr>
            </w:rPrChange>
          </w:rPr>
          <w:t xml:space="preserve"> </w:t>
        </w:r>
      </w:ins>
      <w:ins w:id="3946" w:author="nick ting" w:date="2021-09-25T00:55:00Z">
        <w:r w:rsidR="0029149C" w:rsidRPr="00755CC4">
          <w:rPr>
            <w:rPrChange w:id="3947" w:author="Yufeng" w:date="2021-10-10T17:48:00Z">
              <w:rPr>
                <w:sz w:val="22"/>
              </w:rPr>
            </w:rPrChange>
          </w:rPr>
          <w:t>were identified</w:t>
        </w:r>
      </w:ins>
      <w:ins w:id="3948" w:author="LIN, Yufeng" w:date="2021-10-07T10:43:00Z">
        <w:r w:rsidR="00E81CE7" w:rsidRPr="0038659B">
          <w:t>,</w:t>
        </w:r>
      </w:ins>
      <w:ins w:id="3949" w:author="nick ting" w:date="2021-09-25T00:56:00Z">
        <w:r w:rsidR="0029149C" w:rsidRPr="00755CC4">
          <w:rPr>
            <w:rPrChange w:id="3950" w:author="Yufeng" w:date="2021-10-10T17:48:00Z">
              <w:rPr>
                <w:sz w:val="22"/>
              </w:rPr>
            </w:rPrChange>
          </w:rPr>
          <w:t xml:space="preserve"> which was named as the</w:t>
        </w:r>
      </w:ins>
      <w:ins w:id="3951" w:author="LIN, Yufeng" w:date="2021-09-24T15:34:00Z">
        <w:del w:id="3952" w:author="nick ting" w:date="2021-09-25T00:56:00Z">
          <w:r w:rsidR="00BA34C7" w:rsidRPr="00755CC4" w:rsidDel="0029149C">
            <w:rPr>
              <w:rPrChange w:id="3953" w:author="Yufeng" w:date="2021-10-10T17:48:00Z">
                <w:rPr>
                  <w:sz w:val="22"/>
                  <w:highlight w:val="yellow"/>
                </w:rPr>
              </w:rPrChange>
            </w:rPr>
            <w:delText>,</w:delText>
          </w:r>
        </w:del>
        <w:r w:rsidR="00BA34C7" w:rsidRPr="00755CC4">
          <w:rPr>
            <w:rPrChange w:id="3954" w:author="Yufeng" w:date="2021-10-10T17:48:00Z">
              <w:rPr>
                <w:sz w:val="22"/>
                <w:highlight w:val="yellow"/>
              </w:rPr>
            </w:rPrChange>
          </w:rPr>
          <w:t xml:space="preserve"> </w:t>
        </w:r>
        <w:del w:id="3955" w:author="nick ting" w:date="2021-09-25T00:56:00Z">
          <w:r w:rsidR="00BA34C7" w:rsidRPr="00755CC4" w:rsidDel="0029149C">
            <w:rPr>
              <w:rPrChange w:id="3956" w:author="Yufeng" w:date="2021-10-10T17:48:00Z">
                <w:rPr>
                  <w:sz w:val="22"/>
                  <w:highlight w:val="yellow"/>
                </w:rPr>
              </w:rPrChange>
            </w:rPr>
            <w:delText xml:space="preserve">namely </w:delText>
          </w:r>
        </w:del>
      </w:ins>
      <w:ins w:id="3957" w:author="nick ting" w:date="2021-09-25T00:56:00Z">
        <w:r w:rsidR="0029149C" w:rsidRPr="00755CC4">
          <w:rPr>
            <w:rPrChange w:id="3958" w:author="Yufeng" w:date="2021-10-10T17:48:00Z">
              <w:rPr>
                <w:sz w:val="22"/>
              </w:rPr>
            </w:rPrChange>
          </w:rPr>
          <w:t>m</w:t>
        </w:r>
      </w:ins>
      <w:ins w:id="3959" w:author="LIN, Yufeng" w:date="2021-09-24T15:34:00Z">
        <w:del w:id="3960" w:author="nick ting" w:date="2021-09-25T00:56:00Z">
          <w:r w:rsidR="00BA34C7" w:rsidRPr="00755CC4" w:rsidDel="0029149C">
            <w:rPr>
              <w:rPrChange w:id="3961" w:author="Yufeng" w:date="2021-10-10T17:48:00Z">
                <w:rPr>
                  <w:sz w:val="22"/>
                  <w:highlight w:val="yellow"/>
                </w:rPr>
              </w:rPrChange>
            </w:rPr>
            <w:delText>m</w:delText>
          </w:r>
        </w:del>
        <w:r w:rsidR="00BA34C7" w:rsidRPr="00755CC4">
          <w:rPr>
            <w:rPrChange w:id="3962" w:author="Yufeng" w:date="2021-10-10T17:48:00Z">
              <w:rPr>
                <w:sz w:val="22"/>
                <w:highlight w:val="yellow"/>
              </w:rPr>
            </w:rPrChange>
          </w:rPr>
          <w:t>ain set</w:t>
        </w:r>
      </w:ins>
      <w:ins w:id="3963" w:author="nick ting" w:date="2021-09-24T18:48:00Z">
        <w:r w:rsidR="0012344C" w:rsidRPr="00755CC4">
          <w:rPr>
            <w:rPrChange w:id="3964" w:author="Yufeng" w:date="2021-10-10T17:48:00Z">
              <w:rPr>
                <w:sz w:val="22"/>
              </w:rPr>
            </w:rPrChange>
          </w:rPr>
          <w:t xml:space="preserve"> (</w:t>
        </w:r>
      </w:ins>
      <w:ins w:id="3965" w:author="nick ting" w:date="2021-09-24T18:49:00Z">
        <w:r w:rsidR="0012344C" w:rsidRPr="00755CC4">
          <w:rPr>
            <w:rPrChange w:id="3966" w:author="Yufeng" w:date="2021-10-10T17:48:00Z">
              <w:rPr>
                <w:sz w:val="22"/>
              </w:rPr>
            </w:rPrChange>
          </w:rPr>
          <w:t>FDR</w:t>
        </w:r>
      </w:ins>
      <w:ins w:id="3967" w:author="nick ting" w:date="2021-09-24T18:48:00Z">
        <w:r w:rsidR="0012344C" w:rsidRPr="00755CC4">
          <w:rPr>
            <w:rPrChange w:id="3968" w:author="Yufeng" w:date="2021-10-10T17:48:00Z">
              <w:rPr>
                <w:sz w:val="22"/>
              </w:rPr>
            </w:rPrChange>
          </w:rPr>
          <w:t xml:space="preserve"> &lt; 0.1</w:t>
        </w:r>
      </w:ins>
      <w:ins w:id="3969" w:author="nick ting" w:date="2021-09-27T18:07:00Z">
        <w:r w:rsidR="00BA3DCF" w:rsidRPr="00755CC4">
          <w:rPr>
            <w:rPrChange w:id="3970" w:author="Yufeng" w:date="2021-10-10T17:48:00Z">
              <w:rPr>
                <w:sz w:val="22"/>
              </w:rPr>
            </w:rPrChange>
          </w:rPr>
          <w:t>)</w:t>
        </w:r>
      </w:ins>
      <w:ins w:id="3971" w:author="nick ting" w:date="2021-09-25T00:56:00Z">
        <w:r w:rsidR="0029149C" w:rsidRPr="00755CC4">
          <w:rPr>
            <w:rPrChange w:id="3972" w:author="Yufeng" w:date="2021-10-10T17:48:00Z">
              <w:rPr>
                <w:sz w:val="22"/>
              </w:rPr>
            </w:rPrChange>
          </w:rPr>
          <w:t>.</w:t>
        </w:r>
      </w:ins>
      <w:ins w:id="3973" w:author="nick ting" w:date="2021-09-27T18:08:00Z">
        <w:r w:rsidR="00BA3DCF" w:rsidRPr="00755CC4">
          <w:rPr>
            <w:rPrChange w:id="3974" w:author="Yufeng" w:date="2021-10-10T17:48:00Z">
              <w:rPr>
                <w:sz w:val="22"/>
              </w:rPr>
            </w:rPrChange>
          </w:rPr>
          <w:t xml:space="preserve"> Among the 74 identified species, we further shortlisted 33</w:t>
        </w:r>
      </w:ins>
      <w:ins w:id="3975" w:author="nick ting" w:date="2021-09-27T18:09:00Z">
        <w:r w:rsidR="00BA3DCF" w:rsidRPr="00755CC4">
          <w:rPr>
            <w:rPrChange w:id="3976" w:author="Yufeng" w:date="2021-10-10T17:48:00Z">
              <w:rPr>
                <w:sz w:val="22"/>
              </w:rPr>
            </w:rPrChange>
          </w:rPr>
          <w:t xml:space="preserve"> species </w:t>
        </w:r>
        <w:del w:id="3977" w:author="LIN, Yufeng" w:date="2021-10-07T10:44:00Z">
          <w:r w:rsidR="00BA3DCF" w:rsidRPr="00755CC4" w:rsidDel="00E81CE7">
            <w:rPr>
              <w:rPrChange w:id="3978" w:author="Yufeng" w:date="2021-10-10T17:48:00Z">
                <w:rPr>
                  <w:sz w:val="22"/>
                </w:rPr>
              </w:rPrChange>
            </w:rPr>
            <w:delText>which</w:delText>
          </w:r>
        </w:del>
      </w:ins>
      <w:ins w:id="3979" w:author="LIN, Yufeng" w:date="2021-10-07T10:44:00Z">
        <w:r w:rsidR="00E81CE7" w:rsidRPr="0038659B">
          <w:t>that</w:t>
        </w:r>
      </w:ins>
      <w:ins w:id="3980" w:author="nick ting" w:date="2021-09-27T18:08:00Z">
        <w:r w:rsidR="00BA3DCF" w:rsidRPr="00755CC4">
          <w:rPr>
            <w:rPrChange w:id="3981" w:author="Yufeng" w:date="2021-10-10T17:48:00Z">
              <w:rPr>
                <w:sz w:val="22"/>
              </w:rPr>
            </w:rPrChange>
          </w:rPr>
          <w:t xml:space="preserve"> demonstrated significant alterations</w:t>
        </w:r>
      </w:ins>
      <w:ins w:id="3982" w:author="nick ting" w:date="2021-09-27T18:09:00Z">
        <w:r w:rsidR="00BA3DCF" w:rsidRPr="00755CC4">
          <w:rPr>
            <w:rPrChange w:id="3983" w:author="Yufeng" w:date="2021-10-10T17:48:00Z">
              <w:rPr>
                <w:sz w:val="22"/>
              </w:rPr>
            </w:rPrChange>
          </w:rPr>
          <w:t xml:space="preserve"> (FDR &lt; 0.01)</w:t>
        </w:r>
        <w:r w:rsidR="00BA3DCF" w:rsidRPr="00E666DA">
          <w:t xml:space="preserve"> </w:t>
        </w:r>
      </w:ins>
      <w:ins w:id="3984" w:author="nick ting" w:date="2021-09-27T18:08:00Z">
        <w:del w:id="3985" w:author="LIN, Yufeng" w:date="2021-10-07T18:03:00Z">
          <w:r w:rsidR="00BA3DCF" w:rsidRPr="00755CC4" w:rsidDel="007240E6">
            <w:rPr>
              <w:rPrChange w:id="3986" w:author="Yufeng" w:date="2021-10-10T17:48:00Z">
                <w:rPr>
                  <w:sz w:val="22"/>
                </w:rPr>
              </w:rPrChange>
            </w:rPr>
            <w:delText xml:space="preserve"> </w:delText>
          </w:r>
        </w:del>
        <w:r w:rsidR="00BA3DCF" w:rsidRPr="00755CC4">
          <w:rPr>
            <w:rPrChange w:id="3987" w:author="Yufeng" w:date="2021-10-10T17:48:00Z">
              <w:rPr>
                <w:sz w:val="22"/>
              </w:rPr>
            </w:rPrChange>
          </w:rPr>
          <w:t>as the core set</w:t>
        </w:r>
        <w:r w:rsidR="00BA3DCF" w:rsidRPr="00E666DA">
          <w:t xml:space="preserve"> </w:t>
        </w:r>
        <w:r w:rsidR="00BA3DCF" w:rsidRPr="00755CC4">
          <w:rPr>
            <w:rPrChange w:id="3988" w:author="Yufeng" w:date="2021-10-10T17:48:00Z">
              <w:rPr>
                <w:sz w:val="22"/>
              </w:rPr>
            </w:rPrChange>
          </w:rPr>
          <w:t>(figure 3a and supplementary table 4)</w:t>
        </w:r>
      </w:ins>
      <w:ins w:id="3989" w:author="nick ting" w:date="2021-09-27T18:09:00Z">
        <w:r w:rsidR="00BA3DCF" w:rsidRPr="00755CC4">
          <w:rPr>
            <w:rPrChange w:id="3990" w:author="Yufeng" w:date="2021-10-10T17:48:00Z">
              <w:rPr>
                <w:sz w:val="22"/>
              </w:rPr>
            </w:rPrChange>
          </w:rPr>
          <w:t>.</w:t>
        </w:r>
      </w:ins>
    </w:p>
    <w:p w14:paraId="41E3DDFD" w14:textId="2F7C1491" w:rsidR="00C82404" w:rsidRPr="00755CC4" w:rsidDel="00FD106C" w:rsidRDefault="00C82404">
      <w:pPr>
        <w:widowControl/>
        <w:jc w:val="left"/>
        <w:rPr>
          <w:ins w:id="3991" w:author="Lung Ngai TING" w:date="2021-10-09T14:56:00Z"/>
          <w:del w:id="3992" w:author="Yufeng" w:date="2021-10-10T18:05:00Z"/>
          <w:rPrChange w:id="3993" w:author="Yufeng" w:date="2021-10-10T17:48:00Z">
            <w:rPr>
              <w:ins w:id="3994" w:author="Lung Ngai TING" w:date="2021-10-09T14:56:00Z"/>
              <w:del w:id="3995" w:author="Yufeng" w:date="2021-10-10T18:05:00Z"/>
              <w:sz w:val="22"/>
            </w:rPr>
          </w:rPrChange>
        </w:rPr>
        <w:pPrChange w:id="3996" w:author="Yufeng" w:date="2021-10-10T17:53:00Z">
          <w:pPr>
            <w:widowControl/>
          </w:pPr>
        </w:pPrChange>
      </w:pPr>
    </w:p>
    <w:p w14:paraId="54315020" w14:textId="3F20CA12" w:rsidR="00B16CD0" w:rsidRPr="00755CC4" w:rsidDel="0096422D" w:rsidRDefault="00B16CD0">
      <w:pPr>
        <w:widowControl/>
        <w:jc w:val="left"/>
        <w:rPr>
          <w:ins w:id="3997" w:author="nick ting" w:date="2021-10-04T17:49:00Z"/>
          <w:del w:id="3998" w:author="LIN, Yufeng" w:date="2021-10-05T14:02:00Z"/>
          <w:rPrChange w:id="3999" w:author="Yufeng" w:date="2021-10-10T17:48:00Z">
            <w:rPr>
              <w:ins w:id="4000" w:author="nick ting" w:date="2021-10-04T17:49:00Z"/>
              <w:del w:id="4001" w:author="LIN, Yufeng" w:date="2021-10-05T14:02:00Z"/>
              <w:sz w:val="22"/>
            </w:rPr>
          </w:rPrChange>
        </w:rPr>
        <w:pPrChange w:id="4002" w:author="Yufeng" w:date="2021-10-10T17:53:00Z">
          <w:pPr>
            <w:widowControl/>
          </w:pPr>
        </w:pPrChange>
      </w:pPr>
    </w:p>
    <w:p w14:paraId="0315D0DE" w14:textId="30AE6792" w:rsidR="00D46E76" w:rsidRPr="00755CC4" w:rsidDel="009D00F7" w:rsidRDefault="00D46E76">
      <w:pPr>
        <w:widowControl/>
        <w:jc w:val="left"/>
        <w:rPr>
          <w:ins w:id="4003" w:author="nick ting" w:date="2021-10-03T19:37:00Z"/>
          <w:del w:id="4004" w:author="LIN, Yufeng" w:date="2021-10-04T13:50:00Z"/>
          <w:rPrChange w:id="4005" w:author="Yufeng" w:date="2021-10-10T17:48:00Z">
            <w:rPr>
              <w:ins w:id="4006" w:author="nick ting" w:date="2021-10-03T19:37:00Z"/>
              <w:del w:id="4007" w:author="LIN, Yufeng" w:date="2021-10-04T13:50:00Z"/>
              <w:sz w:val="22"/>
            </w:rPr>
          </w:rPrChange>
        </w:rPr>
        <w:pPrChange w:id="4008" w:author="Yufeng" w:date="2021-10-10T17:53:00Z">
          <w:pPr>
            <w:widowControl/>
          </w:pPr>
        </w:pPrChange>
      </w:pPr>
    </w:p>
    <w:p w14:paraId="6ADA9F1C" w14:textId="77777777" w:rsidR="00BA3DCF" w:rsidRPr="00755CC4" w:rsidRDefault="00BA3DCF">
      <w:pPr>
        <w:widowControl/>
        <w:jc w:val="left"/>
        <w:rPr>
          <w:ins w:id="4009" w:author="nick ting" w:date="2021-09-27T18:06:00Z"/>
          <w:rPrChange w:id="4010" w:author="Yufeng" w:date="2021-10-10T17:48:00Z">
            <w:rPr>
              <w:ins w:id="4011" w:author="nick ting" w:date="2021-09-27T18:06:00Z"/>
              <w:sz w:val="22"/>
            </w:rPr>
          </w:rPrChange>
        </w:rPr>
        <w:pPrChange w:id="4012" w:author="Yufeng" w:date="2021-10-10T17:53:00Z">
          <w:pPr>
            <w:widowControl/>
          </w:pPr>
        </w:pPrChange>
      </w:pPr>
    </w:p>
    <w:p w14:paraId="2076D038" w14:textId="2808B814" w:rsidR="00D93222" w:rsidRPr="00755CC4" w:rsidDel="00B16CD0" w:rsidRDefault="00D93222">
      <w:pPr>
        <w:widowControl/>
        <w:jc w:val="left"/>
        <w:rPr>
          <w:del w:id="4013" w:author="LIN, Yufeng" w:date="2021-10-04T13:51:00Z"/>
          <w:rPrChange w:id="4014" w:author="Yufeng" w:date="2021-10-10T17:48:00Z">
            <w:rPr>
              <w:del w:id="4015" w:author="LIN, Yufeng" w:date="2021-10-04T13:51:00Z"/>
              <w:sz w:val="22"/>
            </w:rPr>
          </w:rPrChange>
        </w:rPr>
        <w:pPrChange w:id="4016" w:author="Yufeng" w:date="2021-10-10T17:53:00Z">
          <w:pPr>
            <w:widowControl/>
          </w:pPr>
        </w:pPrChange>
      </w:pPr>
      <w:ins w:id="4017" w:author="nick ting" w:date="2021-09-27T13:57:00Z">
        <w:r w:rsidRPr="00755CC4">
          <w:rPr>
            <w:rPrChange w:id="4018" w:author="Yufeng" w:date="2021-10-10T17:48:00Z">
              <w:rPr>
                <w:sz w:val="22"/>
              </w:rPr>
            </w:rPrChange>
          </w:rPr>
          <w:t xml:space="preserve">We </w:t>
        </w:r>
      </w:ins>
      <w:ins w:id="4019" w:author="nick ting" w:date="2021-09-27T18:06:00Z">
        <w:r w:rsidR="00BA3DCF" w:rsidRPr="00755CC4">
          <w:rPr>
            <w:rPrChange w:id="4020" w:author="Yufeng" w:date="2021-10-10T17:48:00Z">
              <w:rPr>
                <w:sz w:val="22"/>
              </w:rPr>
            </w:rPrChange>
          </w:rPr>
          <w:t>then</w:t>
        </w:r>
      </w:ins>
      <w:ins w:id="4021" w:author="nick ting" w:date="2021-09-27T13:57:00Z">
        <w:r w:rsidRPr="00755CC4">
          <w:rPr>
            <w:rPrChange w:id="4022" w:author="Yufeng" w:date="2021-10-10T17:48:00Z">
              <w:rPr>
                <w:sz w:val="22"/>
              </w:rPr>
            </w:rPrChange>
          </w:rPr>
          <w:t xml:space="preserve"> evaluated </w:t>
        </w:r>
      </w:ins>
      <w:ins w:id="4023" w:author="nick ting" w:date="2021-09-27T13:58:00Z">
        <w:r w:rsidRPr="00755CC4">
          <w:rPr>
            <w:rPrChange w:id="4024" w:author="Yufeng" w:date="2021-10-10T17:48:00Z">
              <w:rPr>
                <w:sz w:val="22"/>
              </w:rPr>
            </w:rPrChange>
          </w:rPr>
          <w:t xml:space="preserve">if </w:t>
        </w:r>
      </w:ins>
      <w:ins w:id="4025" w:author="nick ting" w:date="2021-09-27T13:57:00Z">
        <w:r w:rsidRPr="00755CC4">
          <w:rPr>
            <w:rPrChange w:id="4026" w:author="Yufeng" w:date="2021-10-10T17:48:00Z">
              <w:rPr>
                <w:sz w:val="22"/>
              </w:rPr>
            </w:rPrChange>
          </w:rPr>
          <w:t xml:space="preserve">these 74 </w:t>
        </w:r>
        <w:del w:id="4027" w:author="LIN, Yufeng" w:date="2021-09-28T13:00:00Z">
          <w:r w:rsidRPr="00755CC4" w:rsidDel="004314C2">
            <w:rPr>
              <w:rPrChange w:id="4028" w:author="Yufeng" w:date="2021-10-10T17:48:00Z">
                <w:rPr>
                  <w:sz w:val="22"/>
                </w:rPr>
              </w:rPrChange>
            </w:rPr>
            <w:delText>micro-eukaryotics</w:delText>
          </w:r>
        </w:del>
      </w:ins>
      <w:ins w:id="4029" w:author="LIN, Yufeng" w:date="2021-09-28T13:01:00Z">
        <w:r w:rsidR="004314C2" w:rsidRPr="00755CC4">
          <w:rPr>
            <w:rPrChange w:id="4030" w:author="Yufeng" w:date="2021-10-10T17:48:00Z">
              <w:rPr>
                <w:sz w:val="22"/>
              </w:rPr>
            </w:rPrChange>
          </w:rPr>
          <w:t>fungi</w:t>
        </w:r>
      </w:ins>
      <w:ins w:id="4031" w:author="nick ting" w:date="2021-09-27T13:57:00Z">
        <w:r w:rsidRPr="00755CC4">
          <w:rPr>
            <w:rPrChange w:id="4032" w:author="Yufeng" w:date="2021-10-10T17:48:00Z">
              <w:rPr>
                <w:sz w:val="22"/>
              </w:rPr>
            </w:rPrChange>
          </w:rPr>
          <w:t xml:space="preserve"> (main set) </w:t>
        </w:r>
      </w:ins>
      <w:ins w:id="4033" w:author="nick ting" w:date="2021-09-27T13:58:00Z">
        <w:r w:rsidRPr="00755CC4">
          <w:rPr>
            <w:rPrChange w:id="4034" w:author="Yufeng" w:date="2021-10-10T17:48:00Z">
              <w:rPr>
                <w:sz w:val="22"/>
              </w:rPr>
            </w:rPrChange>
          </w:rPr>
          <w:t xml:space="preserve">were consistently altered </w:t>
        </w:r>
      </w:ins>
      <w:ins w:id="4035" w:author="nick ting" w:date="2021-09-27T13:57:00Z">
        <w:r w:rsidRPr="00755CC4">
          <w:rPr>
            <w:rPrChange w:id="4036" w:author="Yufeng" w:date="2021-10-10T17:48:00Z">
              <w:rPr>
                <w:sz w:val="22"/>
              </w:rPr>
            </w:rPrChange>
          </w:rPr>
          <w:t xml:space="preserve">across all </w:t>
        </w:r>
      </w:ins>
      <w:ins w:id="4037" w:author="nick ting" w:date="2021-09-27T18:11:00Z">
        <w:r w:rsidR="00BA3DCF" w:rsidRPr="00755CC4">
          <w:rPr>
            <w:rPrChange w:id="4038" w:author="Yufeng" w:date="2021-10-10T17:48:00Z">
              <w:rPr>
                <w:sz w:val="22"/>
              </w:rPr>
            </w:rPrChange>
          </w:rPr>
          <w:t xml:space="preserve">the </w:t>
        </w:r>
      </w:ins>
      <w:ins w:id="4039" w:author="nick ting" w:date="2021-09-27T13:57:00Z">
        <w:del w:id="4040" w:author="LIN, Yufeng" w:date="2021-10-07T10:44:00Z">
          <w:r w:rsidRPr="00755CC4" w:rsidDel="00E81CE7">
            <w:rPr>
              <w:rPrChange w:id="4041" w:author="Yufeng" w:date="2021-10-10T17:48:00Z">
                <w:rPr>
                  <w:sz w:val="22"/>
                </w:rPr>
              </w:rPrChange>
            </w:rPr>
            <w:delText>8</w:delText>
          </w:r>
        </w:del>
      </w:ins>
      <w:ins w:id="4042" w:author="LIN, Yufeng" w:date="2021-10-07T10:44:00Z">
        <w:r w:rsidR="00E81CE7" w:rsidRPr="0038659B">
          <w:t>eight</w:t>
        </w:r>
      </w:ins>
      <w:ins w:id="4043" w:author="nick ting" w:date="2021-09-27T13:57:00Z">
        <w:r w:rsidRPr="00755CC4">
          <w:rPr>
            <w:rPrChange w:id="4044" w:author="Yufeng" w:date="2021-10-10T17:48:00Z">
              <w:rPr>
                <w:sz w:val="22"/>
              </w:rPr>
            </w:rPrChange>
          </w:rPr>
          <w:t xml:space="preserve"> cohorts using SSTF and</w:t>
        </w:r>
        <w:del w:id="4045" w:author="Lung Ngai TING" w:date="2021-10-09T14:56:00Z">
          <w:r w:rsidRPr="00755CC4" w:rsidDel="0085203C">
            <w:rPr>
              <w:rPrChange w:id="4046" w:author="Yufeng" w:date="2021-10-10T17:48:00Z">
                <w:rPr>
                  <w:sz w:val="22"/>
                </w:rPr>
              </w:rPrChange>
            </w:rPr>
            <w:delText xml:space="preserve"> non-parametric </w:delText>
          </w:r>
        </w:del>
      </w:ins>
      <w:ins w:id="4047" w:author="Lung Ngai TING" w:date="2021-10-09T14:56:00Z">
        <w:r w:rsidR="0085203C" w:rsidRPr="0038659B">
          <w:t xml:space="preserve"> Wilcoxon rank-sum </w:t>
        </w:r>
      </w:ins>
      <w:ins w:id="4048" w:author="nick ting" w:date="2021-09-27T13:57:00Z">
        <w:r w:rsidRPr="00755CC4">
          <w:rPr>
            <w:rPrChange w:id="4049" w:author="Yufeng" w:date="2021-10-10T17:48:00Z">
              <w:rPr>
                <w:sz w:val="22"/>
              </w:rPr>
            </w:rPrChange>
          </w:rPr>
          <w:t>test</w:t>
        </w:r>
        <w:del w:id="4050" w:author="Lung Ngai TING" w:date="2021-10-09T14:56:00Z">
          <w:r w:rsidRPr="00755CC4" w:rsidDel="0085203C">
            <w:rPr>
              <w:rPrChange w:id="4051" w:author="Yufeng" w:date="2021-10-10T17:48:00Z">
                <w:rPr>
                  <w:sz w:val="22"/>
                </w:rPr>
              </w:rPrChange>
            </w:rPr>
            <w:delText>s</w:delText>
          </w:r>
        </w:del>
        <w:r w:rsidRPr="00755CC4">
          <w:rPr>
            <w:rPrChange w:id="4052" w:author="Yufeng" w:date="2021-10-10T17:48:00Z">
              <w:rPr>
                <w:sz w:val="22"/>
              </w:rPr>
            </w:rPrChange>
          </w:rPr>
          <w:t xml:space="preserve"> (see </w:t>
        </w:r>
        <w:commentRangeStart w:id="4053"/>
        <w:r w:rsidRPr="00755CC4">
          <w:rPr>
            <w:rPrChange w:id="4054" w:author="Yufeng" w:date="2021-10-10T17:48:00Z">
              <w:rPr>
                <w:sz w:val="22"/>
              </w:rPr>
            </w:rPrChange>
          </w:rPr>
          <w:t>Methods</w:t>
        </w:r>
        <w:commentRangeEnd w:id="4053"/>
        <w:r w:rsidRPr="00755CC4">
          <w:rPr>
            <w:rStyle w:val="CommentReference"/>
            <w:sz w:val="24"/>
            <w:szCs w:val="24"/>
            <w:rPrChange w:id="4055" w:author="Yufeng" w:date="2021-10-10T17:48:00Z">
              <w:rPr>
                <w:rStyle w:val="CommentReference"/>
                <w:sz w:val="22"/>
                <w:szCs w:val="22"/>
              </w:rPr>
            </w:rPrChange>
          </w:rPr>
          <w:commentReference w:id="4053"/>
        </w:r>
        <w:r w:rsidRPr="00755CC4">
          <w:rPr>
            <w:rPrChange w:id="4056" w:author="Yufeng" w:date="2021-10-10T17:48:00Z">
              <w:rPr>
                <w:sz w:val="22"/>
              </w:rPr>
            </w:rPrChange>
          </w:rPr>
          <w:t xml:space="preserve">). </w:t>
        </w:r>
      </w:ins>
      <w:ins w:id="4057" w:author="nick ting" w:date="2021-09-27T18:03:00Z">
        <w:r w:rsidR="00811AE1" w:rsidRPr="00755CC4">
          <w:rPr>
            <w:rPrChange w:id="4058" w:author="Yufeng" w:date="2021-10-10T17:48:00Z">
              <w:rPr>
                <w:sz w:val="22"/>
              </w:rPr>
            </w:rPrChange>
          </w:rPr>
          <w:t xml:space="preserve">We </w:t>
        </w:r>
      </w:ins>
      <w:ins w:id="4059" w:author="nick ting" w:date="2021-09-27T18:04:00Z">
        <w:r w:rsidR="00811AE1" w:rsidRPr="00755CC4">
          <w:rPr>
            <w:rPrChange w:id="4060" w:author="Yufeng" w:date="2021-10-10T17:48:00Z">
              <w:rPr>
                <w:sz w:val="22"/>
              </w:rPr>
            </w:rPrChange>
          </w:rPr>
          <w:t>observed that the enrichment and depletion status of the 74 species were consistent in most of the cohorts</w:t>
        </w:r>
      </w:ins>
      <w:ins w:id="4061" w:author="nick ting" w:date="2021-09-27T18:05:00Z">
        <w:r w:rsidR="00811AE1" w:rsidRPr="00755CC4">
          <w:rPr>
            <w:rPrChange w:id="4062" w:author="Yufeng" w:date="2021-10-10T17:48:00Z">
              <w:rPr>
                <w:sz w:val="22"/>
              </w:rPr>
            </w:rPrChange>
          </w:rPr>
          <w:t xml:space="preserve"> except the 2019_Thomas</w:t>
        </w:r>
      </w:ins>
      <w:ins w:id="4063" w:author="Lung Ngai TING" w:date="2021-10-09T14:57:00Z">
        <w:r w:rsidR="000621D2" w:rsidRPr="0038659B">
          <w:t>AM</w:t>
        </w:r>
      </w:ins>
      <w:ins w:id="4064" w:author="nick ting" w:date="2021-09-27T18:05:00Z">
        <w:r w:rsidR="00811AE1" w:rsidRPr="00755CC4">
          <w:rPr>
            <w:rPrChange w:id="4065" w:author="Yufeng" w:date="2021-10-10T17:48:00Z">
              <w:rPr>
                <w:sz w:val="22"/>
              </w:rPr>
            </w:rPrChange>
          </w:rPr>
          <w:t xml:space="preserve"> and 2019_Yachida</w:t>
        </w:r>
      </w:ins>
      <w:ins w:id="4066" w:author="nick ting" w:date="2021-09-27T18:04:00Z">
        <w:r w:rsidR="00811AE1" w:rsidRPr="00755CC4">
          <w:rPr>
            <w:rPrChange w:id="4067" w:author="Yufeng" w:date="2021-10-10T17:48:00Z">
              <w:rPr>
                <w:sz w:val="22"/>
              </w:rPr>
            </w:rPrChange>
          </w:rPr>
          <w:t xml:space="preserve"> </w:t>
        </w:r>
      </w:ins>
      <w:ins w:id="4068" w:author="nick ting" w:date="2021-09-27T18:05:00Z">
        <w:r w:rsidR="00811AE1" w:rsidRPr="00755CC4">
          <w:rPr>
            <w:rPrChange w:id="4069" w:author="Yufeng" w:date="2021-10-10T17:48:00Z">
              <w:rPr>
                <w:sz w:val="22"/>
              </w:rPr>
            </w:rPrChange>
          </w:rPr>
          <w:t xml:space="preserve">cohorts. </w:t>
        </w:r>
      </w:ins>
      <w:ins w:id="4070" w:author="nick ting" w:date="2021-09-27T18:06:00Z">
        <w:r w:rsidR="00BA3DCF" w:rsidRPr="00755CC4">
          <w:rPr>
            <w:rPrChange w:id="4071" w:author="Yufeng" w:date="2021-10-10T17:48:00Z">
              <w:rPr>
                <w:sz w:val="22"/>
              </w:rPr>
            </w:rPrChange>
          </w:rPr>
          <w:t>Interest</w:t>
        </w:r>
      </w:ins>
      <w:ins w:id="4072" w:author="LIN, Yufeng" w:date="2021-10-07T10:33:00Z">
        <w:r w:rsidR="00E81CE7" w:rsidRPr="0038659B">
          <w:t>ing</w:t>
        </w:r>
      </w:ins>
      <w:ins w:id="4073" w:author="nick ting" w:date="2021-09-27T18:06:00Z">
        <w:r w:rsidR="00BA3DCF" w:rsidRPr="00755CC4">
          <w:rPr>
            <w:rPrChange w:id="4074" w:author="Yufeng" w:date="2021-10-10T17:48:00Z">
              <w:rPr>
                <w:sz w:val="22"/>
              </w:rPr>
            </w:rPrChange>
          </w:rPr>
          <w:t>ly, most of the</w:t>
        </w:r>
      </w:ins>
      <w:ins w:id="4075" w:author="nick ting" w:date="2021-09-27T18:10:00Z">
        <w:r w:rsidR="00BA3DCF" w:rsidRPr="00755CC4">
          <w:rPr>
            <w:rPrChange w:id="4076" w:author="Yufeng" w:date="2021-10-10T17:48:00Z">
              <w:rPr>
                <w:sz w:val="22"/>
              </w:rPr>
            </w:rPrChange>
          </w:rPr>
          <w:t xml:space="preserve"> 74 species in the 2019_Thomas</w:t>
        </w:r>
      </w:ins>
      <w:ins w:id="4077" w:author="Lung Ngai TING" w:date="2021-10-09T14:57:00Z">
        <w:r w:rsidR="000621D2" w:rsidRPr="0038659B">
          <w:t>AM</w:t>
        </w:r>
      </w:ins>
      <w:ins w:id="4078" w:author="nick ting" w:date="2021-09-27T18:10:00Z">
        <w:r w:rsidR="00BA3DCF" w:rsidRPr="00755CC4">
          <w:rPr>
            <w:rPrChange w:id="4079" w:author="Yufeng" w:date="2021-10-10T17:48:00Z">
              <w:rPr>
                <w:sz w:val="22"/>
              </w:rPr>
            </w:rPrChange>
          </w:rPr>
          <w:t xml:space="preserve"> cohorts either showe</w:t>
        </w:r>
      </w:ins>
      <w:ins w:id="4080" w:author="nick ting" w:date="2021-09-27T18:11:00Z">
        <w:r w:rsidR="00BA3DCF" w:rsidRPr="00755CC4">
          <w:rPr>
            <w:rPrChange w:id="4081" w:author="Yufeng" w:date="2021-10-10T17:48:00Z">
              <w:rPr>
                <w:sz w:val="22"/>
              </w:rPr>
            </w:rPrChange>
          </w:rPr>
          <w:t xml:space="preserve">d significant enrichment in CRC </w:t>
        </w:r>
      </w:ins>
      <w:ins w:id="4082" w:author="nick ting" w:date="2021-09-27T18:12:00Z">
        <w:r w:rsidR="00BA3DCF" w:rsidRPr="00755CC4">
          <w:rPr>
            <w:rPrChange w:id="4083" w:author="Yufeng" w:date="2021-10-10T17:48:00Z">
              <w:rPr>
                <w:sz w:val="22"/>
              </w:rPr>
            </w:rPrChange>
          </w:rPr>
          <w:t>patients</w:t>
        </w:r>
      </w:ins>
      <w:ins w:id="4084" w:author="nick ting" w:date="2021-09-27T18:11:00Z">
        <w:r w:rsidR="00BA3DCF" w:rsidRPr="00755CC4">
          <w:rPr>
            <w:rPrChange w:id="4085" w:author="Yufeng" w:date="2021-10-10T17:48:00Z">
              <w:rPr>
                <w:sz w:val="22"/>
              </w:rPr>
            </w:rPrChange>
          </w:rPr>
          <w:t xml:space="preserve"> or no significant difference between CRC versus healthy individuals</w:t>
        </w:r>
      </w:ins>
      <w:ins w:id="4086" w:author="LIN, Yufeng" w:date="2021-10-07T10:44:00Z">
        <w:r w:rsidR="00E81CE7" w:rsidRPr="0038659B">
          <w:t>.</w:t>
        </w:r>
        <w:del w:id="4087" w:author="Lung Ngai TING" w:date="2021-10-09T14:57:00Z">
          <w:r w:rsidR="00E81CE7" w:rsidRPr="00755CC4" w:rsidDel="0058420E">
            <w:delText xml:space="preserve"> Still,</w:delText>
          </w:r>
        </w:del>
      </w:ins>
      <w:ins w:id="4088" w:author="nick ting" w:date="2021-09-27T18:12:00Z">
        <w:del w:id="4089" w:author="LIN, Yufeng" w:date="2021-10-07T10:44:00Z">
          <w:r w:rsidR="00BA3DCF" w:rsidRPr="00755CC4" w:rsidDel="00E81CE7">
            <w:rPr>
              <w:rPrChange w:id="4090" w:author="Yufeng" w:date="2021-10-10T17:48:00Z">
                <w:rPr>
                  <w:sz w:val="22"/>
                </w:rPr>
              </w:rPrChange>
            </w:rPr>
            <w:delText xml:space="preserve"> but</w:delText>
          </w:r>
        </w:del>
        <w:r w:rsidR="00BA3DCF" w:rsidRPr="00755CC4">
          <w:rPr>
            <w:rPrChange w:id="4091" w:author="Yufeng" w:date="2021-10-10T17:48:00Z">
              <w:rPr>
                <w:sz w:val="22"/>
              </w:rPr>
            </w:rPrChange>
          </w:rPr>
          <w:t xml:space="preserve"> </w:t>
        </w:r>
      </w:ins>
      <w:ins w:id="4092" w:author="Lung Ngai TING" w:date="2021-10-09T14:57:00Z">
        <w:r w:rsidR="0058420E" w:rsidRPr="0038659B">
          <w:t>V</w:t>
        </w:r>
      </w:ins>
      <w:ins w:id="4093" w:author="nick ting" w:date="2021-09-27T18:12:00Z">
        <w:del w:id="4094" w:author="Lung Ngai TING" w:date="2021-10-09T14:57:00Z">
          <w:r w:rsidR="00BA3DCF" w:rsidRPr="00755CC4" w:rsidDel="0058420E">
            <w:rPr>
              <w:rPrChange w:id="4095" w:author="Yufeng" w:date="2021-10-10T17:48:00Z">
                <w:rPr>
                  <w:sz w:val="22"/>
                </w:rPr>
              </w:rPrChange>
            </w:rPr>
            <w:delText>v</w:delText>
          </w:r>
        </w:del>
        <w:r w:rsidR="00BA3DCF" w:rsidRPr="00755CC4">
          <w:rPr>
            <w:rPrChange w:id="4096" w:author="Yufeng" w:date="2021-10-10T17:48:00Z">
              <w:rPr>
                <w:sz w:val="22"/>
              </w:rPr>
            </w:rPrChange>
          </w:rPr>
          <w:t xml:space="preserve">ery few showed </w:t>
        </w:r>
      </w:ins>
      <w:ins w:id="4097" w:author="LIN, Yufeng" w:date="2021-10-07T10:45:00Z">
        <w:del w:id="4098" w:author="Lung Ngai TING" w:date="2021-10-09T14:58:00Z">
          <w:r w:rsidR="00E81CE7" w:rsidRPr="00755CC4" w:rsidDel="008F2ED4">
            <w:delText>deletion</w:delText>
          </w:r>
        </w:del>
      </w:ins>
      <w:ins w:id="4099" w:author="Lung Ngai TING" w:date="2021-10-09T14:58:00Z">
        <w:r w:rsidR="008F2ED4" w:rsidRPr="00755CC4">
          <w:t>depletion</w:t>
        </w:r>
      </w:ins>
      <w:ins w:id="4100" w:author="LIN, Yufeng" w:date="2021-10-07T10:45:00Z">
        <w:r w:rsidR="00E81CE7" w:rsidRPr="00755CC4" w:rsidDel="00E81CE7">
          <w:t xml:space="preserve"> </w:t>
        </w:r>
      </w:ins>
      <w:ins w:id="4101" w:author="nick ting" w:date="2021-09-27T18:12:00Z">
        <w:del w:id="4102" w:author="LIN, Yufeng" w:date="2021-10-07T10:45:00Z">
          <w:r w:rsidR="00BA3DCF" w:rsidRPr="00755CC4" w:rsidDel="00E81CE7">
            <w:rPr>
              <w:rPrChange w:id="4103" w:author="Yufeng" w:date="2021-10-10T17:48:00Z">
                <w:rPr>
                  <w:sz w:val="22"/>
                </w:rPr>
              </w:rPrChange>
            </w:rPr>
            <w:delText xml:space="preserve">deleption </w:delText>
          </w:r>
        </w:del>
        <w:r w:rsidR="00BA3DCF" w:rsidRPr="00755CC4">
          <w:rPr>
            <w:rPrChange w:id="4104" w:author="Yufeng" w:date="2021-10-10T17:48:00Z">
              <w:rPr>
                <w:sz w:val="22"/>
              </w:rPr>
            </w:rPrChange>
          </w:rPr>
          <w:t>in CRC patients</w:t>
        </w:r>
      </w:ins>
      <w:ins w:id="4105" w:author="nick ting" w:date="2021-09-27T18:11:00Z">
        <w:r w:rsidR="00BA3DCF" w:rsidRPr="00755CC4">
          <w:rPr>
            <w:rPrChange w:id="4106" w:author="Yufeng" w:date="2021-10-10T17:48:00Z">
              <w:rPr>
                <w:sz w:val="22"/>
              </w:rPr>
            </w:rPrChange>
          </w:rPr>
          <w:t>.</w:t>
        </w:r>
      </w:ins>
      <w:ins w:id="4107" w:author="nick ting" w:date="2021-09-27T18:12:00Z">
        <w:r w:rsidR="00BA3DCF" w:rsidRPr="00755CC4">
          <w:rPr>
            <w:rPrChange w:id="4108" w:author="Yufeng" w:date="2021-10-10T17:48:00Z">
              <w:rPr>
                <w:sz w:val="22"/>
              </w:rPr>
            </w:rPrChange>
          </w:rPr>
          <w:t xml:space="preserve"> Wher</w:t>
        </w:r>
      </w:ins>
      <w:ins w:id="4109" w:author="nick ting" w:date="2021-09-27T18:13:00Z">
        <w:r w:rsidR="00BA3DCF" w:rsidRPr="00755CC4">
          <w:rPr>
            <w:rPrChange w:id="4110" w:author="Yufeng" w:date="2021-10-10T17:48:00Z">
              <w:rPr>
                <w:sz w:val="22"/>
              </w:rPr>
            </w:rPrChange>
          </w:rPr>
          <w:t xml:space="preserve">eas </w:t>
        </w:r>
      </w:ins>
      <w:ins w:id="4111" w:author="nick ting" w:date="2021-09-27T18:14:00Z">
        <w:r w:rsidR="00BA3DCF" w:rsidRPr="00755CC4">
          <w:rPr>
            <w:rPrChange w:id="4112" w:author="Yufeng" w:date="2021-10-10T17:48:00Z">
              <w:rPr>
                <w:sz w:val="22"/>
              </w:rPr>
            </w:rPrChange>
          </w:rPr>
          <w:t>in</w:t>
        </w:r>
      </w:ins>
      <w:ins w:id="4113" w:author="nick ting" w:date="2021-09-27T18:13:00Z">
        <w:r w:rsidR="00BA3DCF" w:rsidRPr="00755CC4">
          <w:rPr>
            <w:rPrChange w:id="4114" w:author="Yufeng" w:date="2021-10-10T17:48:00Z">
              <w:rPr>
                <w:sz w:val="22"/>
              </w:rPr>
            </w:rPrChange>
          </w:rPr>
          <w:t xml:space="preserve"> the 2019_Yachida group, </w:t>
        </w:r>
      </w:ins>
      <w:ins w:id="4115" w:author="nick ting" w:date="2021-09-27T18:14:00Z">
        <w:r w:rsidR="00BA3DCF" w:rsidRPr="00755CC4">
          <w:rPr>
            <w:rPrChange w:id="4116" w:author="Yufeng" w:date="2021-10-10T17:48:00Z">
              <w:rPr>
                <w:sz w:val="22"/>
              </w:rPr>
            </w:rPrChange>
          </w:rPr>
          <w:t xml:space="preserve">most of </w:t>
        </w:r>
      </w:ins>
      <w:ins w:id="4117" w:author="nick ting" w:date="2021-09-27T18:17:00Z">
        <w:r w:rsidR="004E4D50" w:rsidRPr="00755CC4">
          <w:rPr>
            <w:rPrChange w:id="4118" w:author="Yufeng" w:date="2021-10-10T17:48:00Z">
              <w:rPr>
                <w:sz w:val="22"/>
              </w:rPr>
            </w:rPrChange>
          </w:rPr>
          <w:t>the</w:t>
        </w:r>
      </w:ins>
      <w:ins w:id="4119" w:author="nick ting" w:date="2021-09-27T18:14:00Z">
        <w:r w:rsidR="00BA3DCF" w:rsidRPr="00755CC4">
          <w:rPr>
            <w:rPrChange w:id="4120" w:author="Yufeng" w:date="2021-10-10T17:48:00Z">
              <w:rPr>
                <w:sz w:val="22"/>
              </w:rPr>
            </w:rPrChange>
          </w:rPr>
          <w:t xml:space="preserve"> identified</w:t>
        </w:r>
      </w:ins>
      <w:ins w:id="4121" w:author="nick ting" w:date="2021-09-27T18:17:00Z">
        <w:r w:rsidR="004E4D50" w:rsidRPr="00755CC4">
          <w:rPr>
            <w:rPrChange w:id="4122" w:author="Yufeng" w:date="2021-10-10T17:48:00Z">
              <w:rPr>
                <w:sz w:val="22"/>
              </w:rPr>
            </w:rPrChange>
          </w:rPr>
          <w:t xml:space="preserve"> 74</w:t>
        </w:r>
      </w:ins>
      <w:ins w:id="4123" w:author="nick ting" w:date="2021-09-27T18:14:00Z">
        <w:r w:rsidR="00BA3DCF" w:rsidRPr="00755CC4">
          <w:rPr>
            <w:rPrChange w:id="4124" w:author="Yufeng" w:date="2021-10-10T17:48:00Z">
              <w:rPr>
                <w:sz w:val="22"/>
              </w:rPr>
            </w:rPrChange>
          </w:rPr>
          <w:t xml:space="preserve"> </w:t>
        </w:r>
      </w:ins>
      <w:ins w:id="4125" w:author="nick ting" w:date="2021-09-27T18:15:00Z">
        <w:del w:id="4126" w:author="LIN, Yufeng" w:date="2021-09-28T13:07:00Z">
          <w:r w:rsidR="00BA3DCF" w:rsidRPr="00755CC4" w:rsidDel="004314C2">
            <w:rPr>
              <w:rPrChange w:id="4127" w:author="Yufeng" w:date="2021-10-10T17:48:00Z">
                <w:rPr>
                  <w:sz w:val="22"/>
                </w:rPr>
              </w:rPrChange>
            </w:rPr>
            <w:delText>micro-eukaryotes</w:delText>
          </w:r>
        </w:del>
      </w:ins>
      <w:ins w:id="4128" w:author="LIN, Yufeng" w:date="2021-09-28T13:07:00Z">
        <w:r w:rsidR="004314C2" w:rsidRPr="00755CC4">
          <w:rPr>
            <w:rPrChange w:id="4129" w:author="Yufeng" w:date="2021-10-10T17:48:00Z">
              <w:rPr>
                <w:sz w:val="22"/>
              </w:rPr>
            </w:rPrChange>
          </w:rPr>
          <w:t>fungi</w:t>
        </w:r>
      </w:ins>
      <w:ins w:id="4130" w:author="nick ting" w:date="2021-09-27T18:15:00Z">
        <w:r w:rsidR="00BA3DCF" w:rsidRPr="00755CC4">
          <w:rPr>
            <w:rPrChange w:id="4131" w:author="Yufeng" w:date="2021-10-10T17:48:00Z">
              <w:rPr>
                <w:sz w:val="22"/>
              </w:rPr>
            </w:rPrChange>
          </w:rPr>
          <w:t xml:space="preserve"> showed weak variance </w:t>
        </w:r>
      </w:ins>
      <w:ins w:id="4132" w:author="nick ting" w:date="2021-09-27T18:17:00Z">
        <w:r w:rsidR="004E4D50" w:rsidRPr="00755CC4">
          <w:rPr>
            <w:rPrChange w:id="4133" w:author="Yufeng" w:date="2021-10-10T17:48:00Z">
              <w:rPr>
                <w:sz w:val="22"/>
              </w:rPr>
            </w:rPrChange>
          </w:rPr>
          <w:t>in</w:t>
        </w:r>
      </w:ins>
      <w:ins w:id="4134" w:author="nick ting" w:date="2021-09-27T18:15:00Z">
        <w:r w:rsidR="004E4D50" w:rsidRPr="00755CC4">
          <w:rPr>
            <w:rPrChange w:id="4135" w:author="Yufeng" w:date="2021-10-10T17:48:00Z">
              <w:rPr>
                <w:sz w:val="22"/>
              </w:rPr>
            </w:rPrChange>
          </w:rPr>
          <w:t xml:space="preserve"> CRC patients versus hea</w:t>
        </w:r>
      </w:ins>
      <w:ins w:id="4136" w:author="LIN, Yufeng" w:date="2021-10-07T10:45:00Z">
        <w:r w:rsidR="00E81CE7" w:rsidRPr="0038659B">
          <w:t>l</w:t>
        </w:r>
      </w:ins>
      <w:ins w:id="4137" w:author="nick ting" w:date="2021-09-27T18:15:00Z">
        <w:r w:rsidR="004E4D50" w:rsidRPr="00755CC4">
          <w:rPr>
            <w:rPrChange w:id="4138" w:author="Yufeng" w:date="2021-10-10T17:48:00Z">
              <w:rPr>
                <w:sz w:val="22"/>
              </w:rPr>
            </w:rPrChange>
          </w:rPr>
          <w:t>thy individuals</w:t>
        </w:r>
      </w:ins>
      <w:ins w:id="4139" w:author="LIN, Yufeng" w:date="2021-10-07T10:45:00Z">
        <w:r w:rsidR="00E81CE7" w:rsidRPr="0038659B">
          <w:t>,</w:t>
        </w:r>
      </w:ins>
      <w:ins w:id="4140" w:author="nick ting" w:date="2021-09-27T18:15:00Z">
        <w:r w:rsidR="004E4D50" w:rsidRPr="00755CC4">
          <w:rPr>
            <w:rPrChange w:id="4141" w:author="Yufeng" w:date="2021-10-10T17:48:00Z">
              <w:rPr>
                <w:sz w:val="22"/>
              </w:rPr>
            </w:rPrChange>
          </w:rPr>
          <w:t xml:space="preserve"> </w:t>
        </w:r>
        <w:del w:id="4142" w:author="LIN, Yufeng" w:date="2021-10-07T10:45:00Z">
          <w:r w:rsidR="004E4D50" w:rsidRPr="00755CC4" w:rsidDel="00E81CE7">
            <w:rPr>
              <w:rPrChange w:id="4143" w:author="Yufeng" w:date="2021-10-10T17:48:00Z">
                <w:rPr>
                  <w:sz w:val="22"/>
                </w:rPr>
              </w:rPrChange>
            </w:rPr>
            <w:delText xml:space="preserve">which was </w:delText>
          </w:r>
        </w:del>
        <w:r w:rsidR="004E4D50" w:rsidRPr="00755CC4">
          <w:rPr>
            <w:rPrChange w:id="4144" w:author="Yufeng" w:date="2021-10-10T17:48:00Z">
              <w:rPr>
                <w:sz w:val="22"/>
              </w:rPr>
            </w:rPrChange>
          </w:rPr>
          <w:t xml:space="preserve">unlike </w:t>
        </w:r>
      </w:ins>
      <w:ins w:id="4145" w:author="nick ting" w:date="2021-09-27T18:16:00Z">
        <w:r w:rsidR="004E4D50" w:rsidRPr="00755CC4">
          <w:rPr>
            <w:rPrChange w:id="4146" w:author="Yufeng" w:date="2021-10-10T17:48:00Z">
              <w:rPr>
                <w:sz w:val="22"/>
              </w:rPr>
            </w:rPrChange>
          </w:rPr>
          <w:t>other cohorts. We also discovered that</w:t>
        </w:r>
      </w:ins>
      <w:ins w:id="4147" w:author="nick ting" w:date="2021-09-27T17:52:00Z">
        <w:r w:rsidR="0098399D" w:rsidRPr="00755CC4">
          <w:rPr>
            <w:rPrChange w:id="4148" w:author="Yufeng" w:date="2021-10-10T17:48:00Z">
              <w:rPr>
                <w:sz w:val="22"/>
              </w:rPr>
            </w:rPrChange>
          </w:rPr>
          <w:t xml:space="preserve"> </w:t>
        </w:r>
      </w:ins>
      <w:ins w:id="4149" w:author="nick ting" w:date="2021-09-27T13:57:00Z">
        <w:r w:rsidRPr="00755CC4">
          <w:rPr>
            <w:rPrChange w:id="4150" w:author="Yufeng" w:date="2021-10-10T17:48:00Z">
              <w:rPr>
                <w:sz w:val="22"/>
              </w:rPr>
            </w:rPrChange>
          </w:rPr>
          <w:t xml:space="preserve">3 of the 74 species showed consistent changes across all </w:t>
        </w:r>
      </w:ins>
      <w:ins w:id="4151" w:author="nick ting" w:date="2021-09-27T13:59:00Z">
        <w:r w:rsidRPr="00755CC4">
          <w:rPr>
            <w:rPrChange w:id="4152" w:author="Yufeng" w:date="2021-10-10T17:48:00Z">
              <w:rPr>
                <w:sz w:val="22"/>
              </w:rPr>
            </w:rPrChange>
          </w:rPr>
          <w:t>the</w:t>
        </w:r>
      </w:ins>
      <w:ins w:id="4153" w:author="nick ting" w:date="2021-09-27T13:57:00Z">
        <w:r w:rsidRPr="00755CC4">
          <w:rPr>
            <w:rPrChange w:id="4154" w:author="Yufeng" w:date="2021-10-10T17:48:00Z">
              <w:rPr>
                <w:sz w:val="22"/>
              </w:rPr>
            </w:rPrChange>
          </w:rPr>
          <w:t xml:space="preserve"> cohorts</w:t>
        </w:r>
      </w:ins>
      <w:ins w:id="4155" w:author="nick ting" w:date="2021-09-27T14:03:00Z">
        <w:r w:rsidR="00FA2A1F" w:rsidRPr="00755CC4">
          <w:rPr>
            <w:rPrChange w:id="4156" w:author="Yufeng" w:date="2021-10-10T17:48:00Z">
              <w:rPr>
                <w:sz w:val="22"/>
              </w:rPr>
            </w:rPrChange>
          </w:rPr>
          <w:t xml:space="preserve"> with</w:t>
        </w:r>
      </w:ins>
      <w:ins w:id="4157" w:author="nick ting" w:date="2021-09-27T13:57:00Z">
        <w:r w:rsidRPr="00755CC4">
          <w:rPr>
            <w:rPrChange w:id="4158" w:author="Yufeng" w:date="2021-10-10T17:48:00Z">
              <w:rPr>
                <w:sz w:val="22"/>
              </w:rPr>
            </w:rPrChange>
          </w:rPr>
          <w:t xml:space="preserve"> </w:t>
        </w:r>
        <w:r w:rsidRPr="00755CC4">
          <w:rPr>
            <w:i/>
            <w:iCs/>
            <w:rPrChange w:id="4159" w:author="Yufeng" w:date="2021-10-10T17:48:00Z">
              <w:rPr>
                <w:i/>
                <w:iCs/>
                <w:sz w:val="22"/>
              </w:rPr>
            </w:rPrChange>
          </w:rPr>
          <w:t>Aspergillus</w:t>
        </w:r>
        <w:r w:rsidRPr="00755CC4">
          <w:rPr>
            <w:rPrChange w:id="4160" w:author="Yufeng" w:date="2021-10-10T17:48:00Z">
              <w:rPr>
                <w:sz w:val="22"/>
              </w:rPr>
            </w:rPrChange>
          </w:rPr>
          <w:t xml:space="preserve"> </w:t>
        </w:r>
        <w:r w:rsidRPr="00755CC4">
          <w:rPr>
            <w:i/>
            <w:iCs/>
            <w:rPrChange w:id="4161" w:author="Yufeng" w:date="2021-10-10T17:48:00Z">
              <w:rPr>
                <w:i/>
                <w:iCs/>
                <w:sz w:val="22"/>
              </w:rPr>
            </w:rPrChange>
          </w:rPr>
          <w:t>rambellii</w:t>
        </w:r>
        <w:r w:rsidRPr="00755CC4">
          <w:rPr>
            <w:rPrChange w:id="4162" w:author="Yufeng" w:date="2021-10-10T17:48:00Z">
              <w:rPr>
                <w:sz w:val="22"/>
              </w:rPr>
            </w:rPrChange>
          </w:rPr>
          <w:t xml:space="preserve"> and </w:t>
        </w:r>
        <w:r w:rsidRPr="00755CC4">
          <w:rPr>
            <w:i/>
            <w:iCs/>
            <w:rPrChange w:id="4163" w:author="Yufeng" w:date="2021-10-10T17:48:00Z">
              <w:rPr>
                <w:i/>
                <w:iCs/>
                <w:sz w:val="22"/>
              </w:rPr>
            </w:rPrChange>
          </w:rPr>
          <w:t>Erysiphe</w:t>
        </w:r>
        <w:r w:rsidRPr="00755CC4">
          <w:rPr>
            <w:rPrChange w:id="4164" w:author="Yufeng" w:date="2021-10-10T17:48:00Z">
              <w:rPr>
                <w:sz w:val="22"/>
              </w:rPr>
            </w:rPrChange>
          </w:rPr>
          <w:t xml:space="preserve"> </w:t>
        </w:r>
        <w:r w:rsidRPr="00755CC4">
          <w:rPr>
            <w:i/>
            <w:iCs/>
            <w:rPrChange w:id="4165" w:author="Yufeng" w:date="2021-10-10T17:48:00Z">
              <w:rPr>
                <w:i/>
                <w:iCs/>
                <w:sz w:val="22"/>
              </w:rPr>
            </w:rPrChange>
          </w:rPr>
          <w:t>pulchra</w:t>
        </w:r>
        <w:r w:rsidRPr="00755CC4">
          <w:rPr>
            <w:rPrChange w:id="4166" w:author="Yufeng" w:date="2021-10-10T17:48:00Z">
              <w:rPr>
                <w:sz w:val="22"/>
              </w:rPr>
            </w:rPrChange>
          </w:rPr>
          <w:t xml:space="preserve"> </w:t>
        </w:r>
      </w:ins>
      <w:ins w:id="4167" w:author="nick ting" w:date="2021-09-27T14:03:00Z">
        <w:r w:rsidR="00FA2A1F" w:rsidRPr="00755CC4">
          <w:rPr>
            <w:rPrChange w:id="4168" w:author="Yufeng" w:date="2021-10-10T17:48:00Z">
              <w:rPr>
                <w:sz w:val="22"/>
              </w:rPr>
            </w:rPrChange>
          </w:rPr>
          <w:t>being</w:t>
        </w:r>
      </w:ins>
      <w:ins w:id="4169" w:author="nick ting" w:date="2021-09-27T13:57:00Z">
        <w:r w:rsidRPr="00755CC4">
          <w:rPr>
            <w:rPrChange w:id="4170" w:author="Yufeng" w:date="2021-10-10T17:48:00Z">
              <w:rPr>
                <w:sz w:val="22"/>
              </w:rPr>
            </w:rPrChange>
          </w:rPr>
          <w:t xml:space="preserve"> enriched while </w:t>
        </w:r>
        <w:r w:rsidRPr="00755CC4">
          <w:rPr>
            <w:i/>
            <w:iCs/>
            <w:rPrChange w:id="4171" w:author="Yufeng" w:date="2021-10-10T17:48:00Z">
              <w:rPr>
                <w:i/>
                <w:iCs/>
                <w:sz w:val="22"/>
              </w:rPr>
            </w:rPrChange>
          </w:rPr>
          <w:t>Trichophyton</w:t>
        </w:r>
        <w:r w:rsidRPr="00755CC4">
          <w:rPr>
            <w:rPrChange w:id="4172" w:author="Yufeng" w:date="2021-10-10T17:48:00Z">
              <w:rPr>
                <w:sz w:val="22"/>
              </w:rPr>
            </w:rPrChange>
          </w:rPr>
          <w:t xml:space="preserve"> </w:t>
        </w:r>
        <w:r w:rsidRPr="00755CC4">
          <w:rPr>
            <w:i/>
            <w:iCs/>
            <w:rPrChange w:id="4173" w:author="Yufeng" w:date="2021-10-10T17:48:00Z">
              <w:rPr>
                <w:i/>
                <w:iCs/>
                <w:sz w:val="22"/>
              </w:rPr>
            </w:rPrChange>
          </w:rPr>
          <w:t>mentagrophytes</w:t>
        </w:r>
        <w:r w:rsidRPr="00755CC4">
          <w:rPr>
            <w:rPrChange w:id="4174" w:author="Yufeng" w:date="2021-10-10T17:48:00Z">
              <w:rPr>
                <w:sz w:val="22"/>
              </w:rPr>
            </w:rPrChange>
          </w:rPr>
          <w:t xml:space="preserve"> </w:t>
        </w:r>
      </w:ins>
      <w:ins w:id="4175" w:author="nick ting" w:date="2021-09-27T14:03:00Z">
        <w:r w:rsidR="00FA2A1F" w:rsidRPr="00755CC4">
          <w:rPr>
            <w:rPrChange w:id="4176" w:author="Yufeng" w:date="2021-10-10T17:48:00Z">
              <w:rPr>
                <w:sz w:val="22"/>
              </w:rPr>
            </w:rPrChange>
          </w:rPr>
          <w:t>being</w:t>
        </w:r>
      </w:ins>
      <w:ins w:id="4177" w:author="nick ting" w:date="2021-09-27T13:57:00Z">
        <w:r w:rsidRPr="00755CC4">
          <w:rPr>
            <w:rPrChange w:id="4178" w:author="Yufeng" w:date="2021-10-10T17:48:00Z">
              <w:rPr>
                <w:sz w:val="22"/>
              </w:rPr>
            </w:rPrChange>
          </w:rPr>
          <w:t xml:space="preserve"> depleted in CRC</w:t>
        </w:r>
      </w:ins>
      <w:ins w:id="4179" w:author="nick ting" w:date="2021-09-27T14:03:00Z">
        <w:r w:rsidR="00FA2A1F" w:rsidRPr="00755CC4">
          <w:rPr>
            <w:rPrChange w:id="4180" w:author="Yufeng" w:date="2021-10-10T17:48:00Z">
              <w:rPr>
                <w:sz w:val="22"/>
              </w:rPr>
            </w:rPrChange>
          </w:rPr>
          <w:t xml:space="preserve"> </w:t>
        </w:r>
      </w:ins>
      <w:ins w:id="4181" w:author="nick ting" w:date="2021-09-27T13:57:00Z">
        <w:r w:rsidRPr="00755CC4">
          <w:rPr>
            <w:rPrChange w:id="4182" w:author="Yufeng" w:date="2021-10-10T17:48:00Z">
              <w:rPr>
                <w:sz w:val="22"/>
              </w:rPr>
            </w:rPrChange>
          </w:rPr>
          <w:t>(figure 3b and supplementary table 6).</w:t>
        </w:r>
      </w:ins>
      <w:ins w:id="4183" w:author="nick ting" w:date="2021-09-27T14:00:00Z">
        <w:r w:rsidRPr="00755CC4">
          <w:rPr>
            <w:rPrChange w:id="4184" w:author="Yufeng" w:date="2021-10-10T17:48:00Z">
              <w:rPr>
                <w:sz w:val="22"/>
              </w:rPr>
            </w:rPrChange>
          </w:rPr>
          <w:t xml:space="preserve"> We further identified 15 species </w:t>
        </w:r>
        <w:del w:id="4185" w:author="LIN, Yufeng" w:date="2021-10-07T10:45:00Z">
          <w:r w:rsidRPr="00755CC4" w:rsidDel="00E81CE7">
            <w:rPr>
              <w:rPrChange w:id="4186" w:author="Yufeng" w:date="2021-10-10T17:48:00Z">
                <w:rPr>
                  <w:sz w:val="22"/>
                </w:rPr>
              </w:rPrChange>
            </w:rPr>
            <w:delText>which</w:delText>
          </w:r>
        </w:del>
      </w:ins>
      <w:ins w:id="4187" w:author="LIN, Yufeng" w:date="2021-10-07T10:45:00Z">
        <w:r w:rsidR="00E81CE7" w:rsidRPr="0038659B">
          <w:t>that</w:t>
        </w:r>
      </w:ins>
      <w:ins w:id="4188" w:author="nick ting" w:date="2021-09-27T14:00:00Z">
        <w:r w:rsidRPr="00755CC4">
          <w:rPr>
            <w:rPrChange w:id="4189" w:author="Yufeng" w:date="2021-10-10T17:48:00Z">
              <w:rPr>
                <w:sz w:val="22"/>
              </w:rPr>
            </w:rPrChange>
          </w:rPr>
          <w:t xml:space="preserve"> were consistently altered in 7 </w:t>
        </w:r>
      </w:ins>
      <w:ins w:id="4190" w:author="nick ting" w:date="2021-09-27T14:03:00Z">
        <w:r w:rsidR="00FA2A1F" w:rsidRPr="00755CC4">
          <w:rPr>
            <w:rPrChange w:id="4191" w:author="Yufeng" w:date="2021-10-10T17:48:00Z">
              <w:rPr>
                <w:sz w:val="22"/>
              </w:rPr>
            </w:rPrChange>
          </w:rPr>
          <w:t xml:space="preserve">out </w:t>
        </w:r>
      </w:ins>
      <w:ins w:id="4192" w:author="nick ting" w:date="2021-09-27T14:00:00Z">
        <w:r w:rsidRPr="00755CC4">
          <w:rPr>
            <w:rPrChange w:id="4193" w:author="Yufeng" w:date="2021-10-10T17:48:00Z">
              <w:rPr>
                <w:sz w:val="22"/>
              </w:rPr>
            </w:rPrChange>
          </w:rPr>
          <w:t xml:space="preserve">of the </w:t>
        </w:r>
        <w:del w:id="4194" w:author="LIN, Yufeng" w:date="2021-10-07T10:45:00Z">
          <w:r w:rsidRPr="00755CC4" w:rsidDel="00E81CE7">
            <w:rPr>
              <w:rPrChange w:id="4195" w:author="Yufeng" w:date="2021-10-10T17:48:00Z">
                <w:rPr>
                  <w:sz w:val="22"/>
                </w:rPr>
              </w:rPrChange>
            </w:rPr>
            <w:delText>8</w:delText>
          </w:r>
        </w:del>
      </w:ins>
      <w:ins w:id="4196" w:author="LIN, Yufeng" w:date="2021-10-07T10:45:00Z">
        <w:r w:rsidR="00E81CE7" w:rsidRPr="0038659B">
          <w:t>eight</w:t>
        </w:r>
      </w:ins>
      <w:ins w:id="4197" w:author="nick ting" w:date="2021-09-27T14:00:00Z">
        <w:r w:rsidRPr="00755CC4">
          <w:rPr>
            <w:rPrChange w:id="4198" w:author="Yufeng" w:date="2021-10-10T17:48:00Z">
              <w:rPr>
                <w:sz w:val="22"/>
              </w:rPr>
            </w:rPrChange>
          </w:rPr>
          <w:t xml:space="preserve"> cohorts</w:t>
        </w:r>
      </w:ins>
      <w:ins w:id="4199" w:author="nick ting" w:date="2021-09-27T14:03:00Z">
        <w:r w:rsidR="00FA2A1F" w:rsidRPr="00755CC4">
          <w:rPr>
            <w:rPrChange w:id="4200" w:author="Yufeng" w:date="2021-10-10T17:48:00Z">
              <w:rPr>
                <w:sz w:val="22"/>
              </w:rPr>
            </w:rPrChange>
          </w:rPr>
          <w:t xml:space="preserve">. </w:t>
        </w:r>
      </w:ins>
      <w:ins w:id="4201" w:author="nick ting" w:date="2021-09-27T14:00:00Z">
        <w:del w:id="4202" w:author="LIN, Yufeng" w:date="2021-10-07T10:45:00Z">
          <w:r w:rsidRPr="00755CC4" w:rsidDel="00E81CE7">
            <w:rPr>
              <w:rPrChange w:id="4203" w:author="Yufeng" w:date="2021-10-10T17:48:00Z">
                <w:rPr>
                  <w:sz w:val="22"/>
                </w:rPr>
              </w:rPrChange>
            </w:rPr>
            <w:delText>10</w:delText>
          </w:r>
        </w:del>
      </w:ins>
      <w:ins w:id="4204" w:author="LIN, Yufeng" w:date="2021-10-07T10:45:00Z">
        <w:r w:rsidR="00E81CE7" w:rsidRPr="0038659B">
          <w:t>Ten</w:t>
        </w:r>
      </w:ins>
      <w:ins w:id="4205" w:author="nick ting" w:date="2021-09-27T14:03:00Z">
        <w:r w:rsidR="00FA2A1F" w:rsidRPr="00755CC4">
          <w:rPr>
            <w:rPrChange w:id="4206" w:author="Yufeng" w:date="2021-10-10T17:48:00Z">
              <w:rPr>
                <w:sz w:val="22"/>
              </w:rPr>
            </w:rPrChange>
          </w:rPr>
          <w:t xml:space="preserve"> of them</w:t>
        </w:r>
      </w:ins>
      <w:ins w:id="4207" w:author="nick ting" w:date="2021-09-27T14:00:00Z">
        <w:r w:rsidRPr="00755CC4">
          <w:rPr>
            <w:rPrChange w:id="4208" w:author="Yufeng" w:date="2021-10-10T17:48:00Z">
              <w:rPr>
                <w:sz w:val="22"/>
              </w:rPr>
            </w:rPrChange>
          </w:rPr>
          <w:t xml:space="preserve"> </w:t>
        </w:r>
      </w:ins>
      <w:ins w:id="4209" w:author="nick ting" w:date="2021-09-27T14:04:00Z">
        <w:r w:rsidR="00FA2A1F" w:rsidRPr="00755CC4">
          <w:rPr>
            <w:rPrChange w:id="4210" w:author="Yufeng" w:date="2021-10-10T17:48:00Z">
              <w:rPr>
                <w:sz w:val="22"/>
              </w:rPr>
            </w:rPrChange>
          </w:rPr>
          <w:t>were</w:t>
        </w:r>
      </w:ins>
      <w:ins w:id="4211" w:author="nick ting" w:date="2021-09-27T14:00:00Z">
        <w:r w:rsidRPr="00755CC4">
          <w:rPr>
            <w:rPrChange w:id="4212" w:author="Yufeng" w:date="2021-10-10T17:48:00Z">
              <w:rPr>
                <w:sz w:val="22"/>
              </w:rPr>
            </w:rPrChange>
          </w:rPr>
          <w:t xml:space="preserve"> enriched in CRC patie</w:t>
        </w:r>
        <w:del w:id="4213" w:author="LIN, Yufeng" w:date="2021-10-07T10:45:00Z">
          <w:r w:rsidRPr="00755CC4" w:rsidDel="00E81CE7">
            <w:rPr>
              <w:rPrChange w:id="4214" w:author="Yufeng" w:date="2021-10-10T17:48:00Z">
                <w:rPr>
                  <w:sz w:val="22"/>
                </w:rPr>
              </w:rPrChange>
            </w:rPr>
            <w:delText>tn</w:delText>
          </w:r>
        </w:del>
      </w:ins>
      <w:ins w:id="4215" w:author="LIN, Yufeng" w:date="2021-10-07T10:45:00Z">
        <w:r w:rsidR="00E81CE7" w:rsidRPr="0038659B">
          <w:t>nt</w:t>
        </w:r>
      </w:ins>
      <w:ins w:id="4216" w:author="nick ting" w:date="2021-09-27T14:00:00Z">
        <w:r w:rsidRPr="00755CC4">
          <w:rPr>
            <w:rPrChange w:id="4217" w:author="Yufeng" w:date="2021-10-10T17:48:00Z">
              <w:rPr>
                <w:sz w:val="22"/>
              </w:rPr>
            </w:rPrChange>
          </w:rPr>
          <w:t>s</w:t>
        </w:r>
      </w:ins>
      <w:ins w:id="4218" w:author="LIN, Yufeng" w:date="2021-10-07T10:46:00Z">
        <w:r w:rsidR="00E81CE7" w:rsidRPr="0038659B">
          <w:t>,</w:t>
        </w:r>
      </w:ins>
      <w:ins w:id="4219" w:author="nick ting" w:date="2021-09-27T14:00:00Z">
        <w:r w:rsidRPr="00755CC4">
          <w:rPr>
            <w:rPrChange w:id="4220" w:author="Yufeng" w:date="2021-10-10T17:48:00Z">
              <w:rPr>
                <w:sz w:val="22"/>
              </w:rPr>
            </w:rPrChange>
          </w:rPr>
          <w:t xml:space="preserve"> while the remaining </w:t>
        </w:r>
        <w:del w:id="4221" w:author="LIN, Yufeng" w:date="2021-10-07T10:46:00Z">
          <w:r w:rsidRPr="00755CC4" w:rsidDel="00E81CE7">
            <w:rPr>
              <w:rPrChange w:id="4222" w:author="Yufeng" w:date="2021-10-10T17:48:00Z">
                <w:rPr>
                  <w:sz w:val="22"/>
                </w:rPr>
              </w:rPrChange>
            </w:rPr>
            <w:delText>5</w:delText>
          </w:r>
        </w:del>
      </w:ins>
      <w:ins w:id="4223" w:author="LIN, Yufeng" w:date="2021-10-07T10:46:00Z">
        <w:r w:rsidR="00E81CE7" w:rsidRPr="0038659B">
          <w:t>five</w:t>
        </w:r>
      </w:ins>
      <w:ins w:id="4224" w:author="nick ting" w:date="2021-09-27T14:00:00Z">
        <w:r w:rsidRPr="00755CC4">
          <w:rPr>
            <w:rPrChange w:id="4225" w:author="Yufeng" w:date="2021-10-10T17:48:00Z">
              <w:rPr>
                <w:sz w:val="22"/>
              </w:rPr>
            </w:rPrChange>
          </w:rPr>
          <w:t xml:space="preserve"> </w:t>
        </w:r>
      </w:ins>
      <w:ins w:id="4226" w:author="nick ting" w:date="2021-09-27T14:04:00Z">
        <w:r w:rsidR="00FA2A1F" w:rsidRPr="00755CC4">
          <w:rPr>
            <w:rPrChange w:id="4227" w:author="Yufeng" w:date="2021-10-10T17:48:00Z">
              <w:rPr>
                <w:sz w:val="22"/>
              </w:rPr>
            </w:rPrChange>
          </w:rPr>
          <w:t>were</w:t>
        </w:r>
      </w:ins>
      <w:ins w:id="4228" w:author="nick ting" w:date="2021-09-27T14:00:00Z">
        <w:r w:rsidRPr="00755CC4">
          <w:rPr>
            <w:rPrChange w:id="4229" w:author="Yufeng" w:date="2021-10-10T17:48:00Z">
              <w:rPr>
                <w:sz w:val="22"/>
              </w:rPr>
            </w:rPrChange>
          </w:rPr>
          <w:t xml:space="preserve"> depleted (see supplementary table 6). </w:t>
        </w:r>
      </w:ins>
      <w:ins w:id="4230" w:author="nick ting" w:date="2021-09-27T14:04:00Z">
        <w:r w:rsidR="00FA2A1F" w:rsidRPr="00755CC4">
          <w:rPr>
            <w:rPrChange w:id="4231" w:author="Yufeng" w:date="2021-10-10T17:48:00Z">
              <w:rPr>
                <w:sz w:val="22"/>
              </w:rPr>
            </w:rPrChange>
          </w:rPr>
          <w:t>Notably</w:t>
        </w:r>
      </w:ins>
      <w:ins w:id="4232" w:author="nick ting" w:date="2021-09-27T14:00:00Z">
        <w:r w:rsidRPr="00755CC4">
          <w:rPr>
            <w:rPrChange w:id="4233" w:author="Yufeng" w:date="2021-10-10T17:48:00Z">
              <w:rPr>
                <w:sz w:val="22"/>
              </w:rPr>
            </w:rPrChange>
          </w:rPr>
          <w:t xml:space="preserve">, only </w:t>
        </w:r>
        <w:r w:rsidRPr="00755CC4">
          <w:rPr>
            <w:i/>
            <w:iCs/>
            <w:rPrChange w:id="4234" w:author="Yufeng" w:date="2021-10-10T17:48:00Z">
              <w:rPr>
                <w:i/>
                <w:iCs/>
                <w:sz w:val="22"/>
              </w:rPr>
            </w:rPrChange>
          </w:rPr>
          <w:t>Aspergillus</w:t>
        </w:r>
        <w:r w:rsidRPr="00755CC4">
          <w:rPr>
            <w:rPrChange w:id="4235" w:author="Yufeng" w:date="2021-10-10T17:48:00Z">
              <w:rPr>
                <w:sz w:val="22"/>
              </w:rPr>
            </w:rPrChange>
          </w:rPr>
          <w:t xml:space="preserve"> </w:t>
        </w:r>
        <w:r w:rsidRPr="00755CC4">
          <w:rPr>
            <w:i/>
            <w:iCs/>
            <w:rPrChange w:id="4236" w:author="Yufeng" w:date="2021-10-10T17:48:00Z">
              <w:rPr>
                <w:i/>
                <w:iCs/>
                <w:sz w:val="22"/>
              </w:rPr>
            </w:rPrChange>
          </w:rPr>
          <w:t>rambellii</w:t>
        </w:r>
        <w:r w:rsidRPr="00755CC4">
          <w:rPr>
            <w:rPrChange w:id="4237" w:author="Yufeng" w:date="2021-10-10T17:48:00Z">
              <w:rPr>
                <w:sz w:val="22"/>
              </w:rPr>
            </w:rPrChange>
          </w:rPr>
          <w:t xml:space="preserve"> showed a significant difference (</w:t>
        </w:r>
      </w:ins>
      <w:ins w:id="4238" w:author="nick ting" w:date="2021-09-27T18:31:00Z">
        <w:r w:rsidR="00B260A4" w:rsidRPr="00755CC4">
          <w:rPr>
            <w:rPrChange w:id="4239" w:author="Yufeng" w:date="2021-10-10T17:48:00Z">
              <w:rPr>
                <w:sz w:val="22"/>
              </w:rPr>
            </w:rPrChange>
          </w:rPr>
          <w:t>p-value</w:t>
        </w:r>
      </w:ins>
      <w:ins w:id="4240" w:author="nick ting" w:date="2021-09-27T14:00:00Z">
        <w:r w:rsidRPr="00755CC4">
          <w:rPr>
            <w:rPrChange w:id="4241" w:author="Yufeng" w:date="2021-10-10T17:48:00Z">
              <w:rPr>
                <w:sz w:val="22"/>
              </w:rPr>
            </w:rPrChange>
          </w:rPr>
          <w:t xml:space="preserve"> &lt; 0.05) in all the cohorts, except</w:t>
        </w:r>
      </w:ins>
      <w:ins w:id="4242" w:author="nick ting" w:date="2021-09-27T14:04:00Z">
        <w:r w:rsidR="00FA2A1F" w:rsidRPr="00755CC4">
          <w:rPr>
            <w:rPrChange w:id="4243" w:author="Yufeng" w:date="2021-10-10T17:48:00Z">
              <w:rPr>
                <w:sz w:val="22"/>
              </w:rPr>
            </w:rPrChange>
          </w:rPr>
          <w:t xml:space="preserve"> the</w:t>
        </w:r>
      </w:ins>
      <w:ins w:id="4244" w:author="nick ting" w:date="2021-09-27T14:00:00Z">
        <w:r w:rsidRPr="00755CC4">
          <w:rPr>
            <w:rPrChange w:id="4245" w:author="Yufeng" w:date="2021-10-10T17:48:00Z">
              <w:rPr>
                <w:sz w:val="22"/>
              </w:rPr>
            </w:rPrChange>
          </w:rPr>
          <w:t xml:space="preserve"> 2019_ThomasA</w:t>
        </w:r>
      </w:ins>
      <w:ins w:id="4246" w:author="Lung Ngai TING" w:date="2021-10-09T15:01:00Z">
        <w:r w:rsidR="00FD7AD9" w:rsidRPr="0038659B">
          <w:t>M</w:t>
        </w:r>
      </w:ins>
      <w:ins w:id="4247" w:author="nick ting" w:date="2021-09-27T14:00:00Z">
        <w:r w:rsidRPr="00755CC4">
          <w:rPr>
            <w:rPrChange w:id="4248" w:author="Yufeng" w:date="2021-10-10T17:48:00Z">
              <w:rPr>
                <w:sz w:val="22"/>
              </w:rPr>
            </w:rPrChange>
          </w:rPr>
          <w:t xml:space="preserve"> </w:t>
        </w:r>
      </w:ins>
      <w:ins w:id="4249" w:author="nick ting" w:date="2021-09-27T14:04:00Z">
        <w:r w:rsidR="00FA2A1F" w:rsidRPr="00755CC4">
          <w:rPr>
            <w:rPrChange w:id="4250" w:author="Yufeng" w:date="2021-10-10T17:48:00Z">
              <w:rPr>
                <w:sz w:val="22"/>
              </w:rPr>
            </w:rPrChange>
          </w:rPr>
          <w:t>cohort</w:t>
        </w:r>
      </w:ins>
      <w:ins w:id="4251" w:author="nick ting" w:date="2021-09-27T14:00:00Z">
        <w:r w:rsidRPr="00755CC4">
          <w:rPr>
            <w:rPrChange w:id="4252" w:author="Yufeng" w:date="2021-10-10T17:48:00Z">
              <w:rPr>
                <w:sz w:val="22"/>
              </w:rPr>
            </w:rPrChange>
          </w:rPr>
          <w:t xml:space="preserve"> (figure 3d and supplementary table 7).</w:t>
        </w:r>
      </w:ins>
      <w:ins w:id="4253" w:author="nick ting" w:date="2021-09-27T17:56:00Z">
        <w:r w:rsidR="00811AE1" w:rsidRPr="00755CC4">
          <w:rPr>
            <w:rPrChange w:id="4254" w:author="Yufeng" w:date="2021-10-10T17:48:00Z">
              <w:rPr>
                <w:sz w:val="22"/>
              </w:rPr>
            </w:rPrChange>
          </w:rPr>
          <w:t xml:space="preserve"> </w:t>
        </w:r>
      </w:ins>
    </w:p>
    <w:p w14:paraId="50BEE948" w14:textId="67F4E157" w:rsidR="00B16CD0" w:rsidRPr="00755CC4" w:rsidDel="0096422D" w:rsidRDefault="00B16CD0">
      <w:pPr>
        <w:widowControl/>
        <w:jc w:val="left"/>
        <w:rPr>
          <w:ins w:id="4255" w:author="nick ting" w:date="2021-10-04T17:49:00Z"/>
          <w:del w:id="4256" w:author="LIN, Yufeng" w:date="2021-10-05T14:02:00Z"/>
          <w:rPrChange w:id="4257" w:author="Yufeng" w:date="2021-10-10T17:48:00Z">
            <w:rPr>
              <w:ins w:id="4258" w:author="nick ting" w:date="2021-10-04T17:49:00Z"/>
              <w:del w:id="4259" w:author="LIN, Yufeng" w:date="2021-10-05T14:02:00Z"/>
              <w:sz w:val="22"/>
            </w:rPr>
          </w:rPrChange>
        </w:rPr>
        <w:pPrChange w:id="4260" w:author="Yufeng" w:date="2021-10-10T17:53:00Z">
          <w:pPr>
            <w:widowControl/>
          </w:pPr>
        </w:pPrChange>
      </w:pPr>
    </w:p>
    <w:p w14:paraId="030033EB" w14:textId="77777777" w:rsidR="00D46E76" w:rsidRPr="00755CC4" w:rsidRDefault="00D46E76">
      <w:pPr>
        <w:widowControl/>
        <w:jc w:val="left"/>
        <w:rPr>
          <w:ins w:id="4261" w:author="nick ting" w:date="2021-09-27T13:56:00Z"/>
          <w:rPrChange w:id="4262" w:author="Yufeng" w:date="2021-10-10T17:48:00Z">
            <w:rPr>
              <w:ins w:id="4263" w:author="nick ting" w:date="2021-09-27T13:56:00Z"/>
              <w:sz w:val="22"/>
            </w:rPr>
          </w:rPrChange>
        </w:rPr>
        <w:pPrChange w:id="4264" w:author="Yufeng" w:date="2021-10-10T17:53:00Z">
          <w:pPr>
            <w:widowControl/>
          </w:pPr>
        </w:pPrChange>
      </w:pPr>
    </w:p>
    <w:p w14:paraId="78669CF8" w14:textId="576E92EB" w:rsidR="00D93222" w:rsidRPr="00755CC4" w:rsidDel="00C13D35" w:rsidRDefault="00D93222">
      <w:pPr>
        <w:widowControl/>
        <w:jc w:val="left"/>
        <w:rPr>
          <w:ins w:id="4265" w:author="nick ting" w:date="2021-09-27T13:56:00Z"/>
          <w:del w:id="4266" w:author="LIN, Yufeng" w:date="2021-09-30T19:15:00Z"/>
          <w:rPrChange w:id="4267" w:author="Yufeng" w:date="2021-10-10T17:48:00Z">
            <w:rPr>
              <w:ins w:id="4268" w:author="nick ting" w:date="2021-09-27T13:56:00Z"/>
              <w:del w:id="4269" w:author="LIN, Yufeng" w:date="2021-09-30T19:15:00Z"/>
              <w:sz w:val="22"/>
            </w:rPr>
          </w:rPrChange>
        </w:rPr>
        <w:pPrChange w:id="4270" w:author="Yufeng" w:date="2021-10-10T17:53:00Z">
          <w:pPr>
            <w:widowControl/>
          </w:pPr>
        </w:pPrChange>
      </w:pPr>
    </w:p>
    <w:p w14:paraId="6632CA84" w14:textId="5B398785" w:rsidR="00D93222" w:rsidRPr="00755CC4" w:rsidDel="000D03EB" w:rsidRDefault="00BA34C7">
      <w:pPr>
        <w:widowControl/>
        <w:jc w:val="left"/>
        <w:rPr>
          <w:del w:id="4271" w:author="LIN, Yufeng" w:date="2021-09-30T19:15:00Z"/>
        </w:rPr>
        <w:pPrChange w:id="4272" w:author="Yufeng" w:date="2021-10-10T17:53:00Z">
          <w:pPr>
            <w:widowControl/>
          </w:pPr>
        </w:pPrChange>
      </w:pPr>
      <w:ins w:id="4273" w:author="LIN, Yufeng" w:date="2021-09-24T15:34:00Z">
        <w:del w:id="4274" w:author="nick ting" w:date="2021-09-25T00:56:00Z">
          <w:r w:rsidRPr="00755CC4" w:rsidDel="0029149C">
            <w:rPr>
              <w:rPrChange w:id="4275" w:author="Yufeng" w:date="2021-10-10T17:48:00Z">
                <w:rPr>
                  <w:sz w:val="22"/>
                  <w:highlight w:val="yellow"/>
                </w:rPr>
              </w:rPrChange>
            </w:rPr>
            <w:delText xml:space="preserve"> and </w:delText>
          </w:r>
        </w:del>
        <w:del w:id="4276" w:author="nick ting" w:date="2021-09-27T18:08:00Z">
          <w:r w:rsidRPr="00755CC4" w:rsidDel="00BA3DCF">
            <w:rPr>
              <w:rPrChange w:id="4277" w:author="Yufeng" w:date="2021-10-10T17:48:00Z">
                <w:rPr>
                  <w:sz w:val="22"/>
                  <w:highlight w:val="yellow"/>
                </w:rPr>
              </w:rPrChange>
            </w:rPr>
            <w:delText>core set</w:delText>
          </w:r>
        </w:del>
      </w:ins>
      <w:ins w:id="4278" w:author="LIN, Yufeng" w:date="2021-09-24T15:42:00Z">
        <w:del w:id="4279" w:author="nick ting" w:date="2021-09-25T01:01:00Z">
          <w:r w:rsidRPr="00755CC4" w:rsidDel="00002608">
            <w:rPr>
              <w:rPrChange w:id="4280" w:author="Yufeng" w:date="2021-10-10T17:48:00Z">
                <w:rPr>
                  <w:sz w:val="22"/>
                </w:rPr>
              </w:rPrChange>
            </w:rPr>
            <w:delText>,</w:delText>
          </w:r>
          <w:r w:rsidRPr="00755CC4" w:rsidDel="00002608">
            <w:delText xml:space="preserve"> </w:delText>
          </w:r>
          <w:r w:rsidRPr="00755CC4" w:rsidDel="00002608">
            <w:rPr>
              <w:rPrChange w:id="4281" w:author="Yufeng" w:date="2021-10-10T17:48:00Z">
                <w:rPr>
                  <w:sz w:val="22"/>
                </w:rPr>
              </w:rPrChange>
            </w:rPr>
            <w:delText>respectively</w:delText>
          </w:r>
        </w:del>
      </w:ins>
      <w:del w:id="4282" w:author="nick ting" w:date="2021-09-25T01:01:00Z">
        <w:r w:rsidR="00D9531B" w:rsidRPr="00755CC4" w:rsidDel="00002608">
          <w:rPr>
            <w:rPrChange w:id="4283" w:author="Yufeng" w:date="2021-10-10T17:48:00Z">
              <w:rPr>
                <w:sz w:val="22"/>
              </w:rPr>
            </w:rPrChange>
          </w:rPr>
          <w:delText xml:space="preserve"> whose adjusted p-value is less than, respectively, 0.1 and 0.01 by the Mann-Whitney U test and Bonferroni adjustment (figure 3a). We identified the </w:delText>
        </w:r>
        <w:bookmarkStart w:id="4284" w:name="_Hlk82102929"/>
        <w:r w:rsidR="00D9531B" w:rsidRPr="00755CC4" w:rsidDel="00002608">
          <w:rPr>
            <w:rPrChange w:id="4285" w:author="Yufeng" w:date="2021-10-10T17:48:00Z">
              <w:rPr>
                <w:sz w:val="22"/>
              </w:rPr>
            </w:rPrChange>
          </w:rPr>
          <w:delText>74 candidates as the main set</w:delText>
        </w:r>
        <w:bookmarkEnd w:id="4284"/>
        <w:r w:rsidR="00D9531B" w:rsidRPr="00755CC4" w:rsidDel="00002608">
          <w:rPr>
            <w:rPrChange w:id="4286" w:author="Yufeng" w:date="2021-10-10T17:48:00Z">
              <w:rPr>
                <w:sz w:val="22"/>
              </w:rPr>
            </w:rPrChange>
          </w:rPr>
          <w:delText xml:space="preserve"> and 33 features as the core set</w:delText>
        </w:r>
      </w:del>
      <w:ins w:id="4287" w:author="LIN, Yufeng" w:date="2021-09-24T15:04:00Z">
        <w:del w:id="4288" w:author="nick ting" w:date="2021-09-25T01:01:00Z">
          <w:r w:rsidR="00CA3711" w:rsidRPr="00755CC4" w:rsidDel="00002608">
            <w:rPr>
              <w:rPrChange w:id="4289" w:author="Yufeng" w:date="2021-10-10T17:48:00Z">
                <w:rPr>
                  <w:sz w:val="22"/>
                </w:rPr>
              </w:rPrChange>
            </w:rPr>
            <w:delText xml:space="preserve"> </w:delText>
          </w:r>
        </w:del>
        <w:del w:id="4290" w:author="nick ting" w:date="2021-09-27T18:08:00Z">
          <w:r w:rsidR="00CA3711" w:rsidRPr="00755CC4" w:rsidDel="00BA3DCF">
            <w:rPr>
              <w:rPrChange w:id="4291" w:author="Yufeng" w:date="2021-10-10T17:48:00Z">
                <w:rPr>
                  <w:sz w:val="22"/>
                </w:rPr>
              </w:rPrChange>
            </w:rPr>
            <w:delText>(figure 3a and supplementary table 4)</w:delText>
          </w:r>
        </w:del>
      </w:ins>
      <w:ins w:id="4292" w:author="nick ting" w:date="2021-09-27T18:09:00Z">
        <w:r w:rsidR="00BA3DCF" w:rsidRPr="00755CC4">
          <w:rPr>
            <w:rPrChange w:id="4293" w:author="Yufeng" w:date="2021-10-10T17:48:00Z">
              <w:rPr>
                <w:sz w:val="22"/>
              </w:rPr>
            </w:rPrChange>
          </w:rPr>
          <w:t xml:space="preserve">For the 33 species in the core set, </w:t>
        </w:r>
      </w:ins>
      <w:del w:id="4294" w:author="nick ting" w:date="2021-09-27T18:09:00Z">
        <w:r w:rsidR="00D9531B" w:rsidRPr="00755CC4" w:rsidDel="00BA3DCF">
          <w:rPr>
            <w:rPrChange w:id="4295" w:author="Yufeng" w:date="2021-10-10T17:48:00Z">
              <w:rPr>
                <w:sz w:val="22"/>
              </w:rPr>
            </w:rPrChange>
          </w:rPr>
          <w:delText>.</w:delText>
        </w:r>
      </w:del>
      <w:ins w:id="4296" w:author="LIN, Yufeng" w:date="2021-09-24T15:43:00Z">
        <w:del w:id="4297" w:author="nick ting" w:date="2021-09-27T18:09:00Z">
          <w:r w:rsidR="00A13741" w:rsidRPr="00755CC4" w:rsidDel="00BA3DCF">
            <w:rPr>
              <w:rPrChange w:id="4298" w:author="Yufeng" w:date="2021-10-10T17:48:00Z">
                <w:rPr>
                  <w:sz w:val="22"/>
                </w:rPr>
              </w:rPrChange>
            </w:rPr>
            <w:delText xml:space="preserve"> </w:delText>
          </w:r>
        </w:del>
      </w:ins>
      <w:commentRangeStart w:id="4299"/>
      <w:ins w:id="4300" w:author="nick ting" w:date="2021-09-27T13:49:00Z">
        <w:del w:id="4301" w:author="nick ting" w:date="2021-09-27T13:49:00Z">
          <w:r w:rsidR="000975D5" w:rsidRPr="00755CC4" w:rsidDel="000975D5">
            <w:rPr>
              <w:rPrChange w:id="4302" w:author="Yufeng" w:date="2021-10-10T17:48:00Z">
                <w:rPr>
                  <w:sz w:val="22"/>
                </w:rPr>
              </w:rPrChange>
            </w:rPr>
            <w:delText>Among</w:delText>
          </w:r>
        </w:del>
        <w:del w:id="4303" w:author="nick ting" w:date="2021-09-27T14:05:00Z">
          <w:r w:rsidR="000975D5" w:rsidRPr="00755CC4" w:rsidDel="00FA2A1F">
            <w:rPr>
              <w:rPrChange w:id="4304" w:author="Yufeng" w:date="2021-10-10T17:48:00Z">
                <w:rPr>
                  <w:sz w:val="22"/>
                </w:rPr>
              </w:rPrChange>
            </w:rPr>
            <w:delText xml:space="preserve"> the core set, </w:delText>
          </w:r>
        </w:del>
        <w:del w:id="4305" w:author="nick ting" w:date="2021-09-27T13:50:00Z">
          <w:r w:rsidR="000975D5" w:rsidRPr="00755CC4" w:rsidDel="000975D5">
            <w:rPr>
              <w:rPrChange w:id="4306" w:author="Yufeng" w:date="2021-10-10T17:48:00Z">
                <w:rPr>
                  <w:sz w:val="22"/>
                </w:rPr>
              </w:rPrChange>
            </w:rPr>
            <w:delText>ten</w:delText>
          </w:r>
        </w:del>
      </w:ins>
      <w:ins w:id="4307" w:author="nick ting" w:date="2021-09-27T13:50:00Z">
        <w:del w:id="4308" w:author="LIN, Yufeng" w:date="2021-10-07T10:46:00Z">
          <w:r w:rsidR="000975D5" w:rsidRPr="00755CC4" w:rsidDel="00E81CE7">
            <w:rPr>
              <w:rPrChange w:id="4309" w:author="Yufeng" w:date="2021-10-10T17:48:00Z">
                <w:rPr>
                  <w:sz w:val="22"/>
                </w:rPr>
              </w:rPrChange>
            </w:rPr>
            <w:delText>10</w:delText>
          </w:r>
        </w:del>
      </w:ins>
      <w:ins w:id="4310" w:author="nick ting" w:date="2021-09-27T13:49:00Z">
        <w:del w:id="4311" w:author="LIN, Yufeng" w:date="2021-10-07T10:46:00Z">
          <w:r w:rsidR="000975D5" w:rsidRPr="00755CC4" w:rsidDel="00E81CE7">
            <w:rPr>
              <w:rPrChange w:id="4312" w:author="Yufeng" w:date="2021-10-10T17:48:00Z">
                <w:rPr>
                  <w:sz w:val="22"/>
                </w:rPr>
              </w:rPrChange>
            </w:rPr>
            <w:delText xml:space="preserve"> </w:delText>
          </w:r>
        </w:del>
      </w:ins>
      <w:ins w:id="4313" w:author="LIN, Yufeng" w:date="2021-10-07T10:46:00Z">
        <w:r w:rsidR="00E81CE7" w:rsidRPr="0038659B">
          <w:t>ten</w:t>
        </w:r>
      </w:ins>
      <w:ins w:id="4314" w:author="nick ting" w:date="2021-09-27T13:49:00Z">
        <w:del w:id="4315" w:author="nick ting" w:date="2021-09-27T13:49:00Z">
          <w:r w:rsidR="000975D5" w:rsidRPr="00755CC4" w:rsidDel="000975D5">
            <w:rPr>
              <w:rPrChange w:id="4316" w:author="Yufeng" w:date="2021-10-10T17:48:00Z">
                <w:rPr>
                  <w:sz w:val="22"/>
                </w:rPr>
              </w:rPrChange>
            </w:rPr>
            <w:delText>species</w:delText>
          </w:r>
        </w:del>
        <w:del w:id="4317" w:author="LIN, Yufeng" w:date="2021-10-07T10:46:00Z">
          <w:r w:rsidR="000975D5" w:rsidRPr="00755CC4" w:rsidDel="00E81CE7">
            <w:rPr>
              <w:rPrChange w:id="4318" w:author="Yufeng" w:date="2021-10-10T17:48:00Z">
                <w:rPr>
                  <w:sz w:val="22"/>
                </w:rPr>
              </w:rPrChange>
            </w:rPr>
            <w:delText>of them</w:delText>
          </w:r>
        </w:del>
        <w:r w:rsidR="000975D5" w:rsidRPr="00755CC4">
          <w:rPr>
            <w:rPrChange w:id="4319" w:author="Yufeng" w:date="2021-10-10T17:48:00Z">
              <w:rPr>
                <w:sz w:val="22"/>
              </w:rPr>
            </w:rPrChange>
          </w:rPr>
          <w:t xml:space="preserve"> were enriched in CRC pat</w:t>
        </w:r>
      </w:ins>
      <w:ins w:id="4320" w:author="nick ting" w:date="2021-09-27T13:50:00Z">
        <w:r w:rsidR="000975D5" w:rsidRPr="00755CC4">
          <w:rPr>
            <w:rPrChange w:id="4321" w:author="Yufeng" w:date="2021-10-10T17:48:00Z">
              <w:rPr>
                <w:sz w:val="22"/>
              </w:rPr>
            </w:rPrChange>
          </w:rPr>
          <w:t>ients</w:t>
        </w:r>
      </w:ins>
      <w:ins w:id="4322" w:author="LIN, Yufeng" w:date="2021-10-07T10:46:00Z">
        <w:r w:rsidR="00E81CE7" w:rsidRPr="0038659B">
          <w:t>,</w:t>
        </w:r>
      </w:ins>
      <w:ins w:id="4323" w:author="nick ting" w:date="2021-09-27T14:05:00Z">
        <w:r w:rsidR="00FA2A1F" w:rsidRPr="00755CC4">
          <w:rPr>
            <w:rPrChange w:id="4324" w:author="Yufeng" w:date="2021-10-10T17:48:00Z">
              <w:rPr>
                <w:sz w:val="22"/>
              </w:rPr>
            </w:rPrChange>
          </w:rPr>
          <w:t xml:space="preserve"> and</w:t>
        </w:r>
      </w:ins>
      <w:ins w:id="4325" w:author="nick ting" w:date="2021-09-27T13:50:00Z">
        <w:r w:rsidR="000975D5" w:rsidRPr="00755CC4">
          <w:rPr>
            <w:rPrChange w:id="4326" w:author="Yufeng" w:date="2021-10-10T17:48:00Z">
              <w:rPr>
                <w:sz w:val="22"/>
              </w:rPr>
            </w:rPrChange>
          </w:rPr>
          <w:t xml:space="preserve"> </w:t>
        </w:r>
      </w:ins>
      <w:ins w:id="4327" w:author="nick ting" w:date="2021-09-27T13:49:00Z">
        <w:del w:id="4328" w:author="nick ting" w:date="2021-09-27T13:49:00Z">
          <w:r w:rsidR="000975D5" w:rsidRPr="00755CC4" w:rsidDel="000975D5">
            <w:rPr>
              <w:rPrChange w:id="4329" w:author="Yufeng" w:date="2021-10-10T17:48:00Z">
                <w:rPr>
                  <w:sz w:val="22"/>
                </w:rPr>
              </w:rPrChange>
            </w:rPr>
            <w:delText xml:space="preserve">; </w:delText>
          </w:r>
        </w:del>
        <w:del w:id="4330" w:author="nick ting" w:date="2021-09-27T13:50:00Z">
          <w:r w:rsidR="000975D5" w:rsidRPr="00755CC4" w:rsidDel="000975D5">
            <w:rPr>
              <w:rPrChange w:id="4331" w:author="Yufeng" w:date="2021-10-10T17:48:00Z">
                <w:rPr>
                  <w:sz w:val="22"/>
                </w:rPr>
              </w:rPrChange>
            </w:rPr>
            <w:delText>meanwhile, the reduction was</w:delText>
          </w:r>
        </w:del>
      </w:ins>
      <w:ins w:id="4332" w:author="nick ting" w:date="2021-09-27T13:50:00Z">
        <w:r w:rsidR="000975D5" w:rsidRPr="00755CC4">
          <w:rPr>
            <w:rPrChange w:id="4333" w:author="Yufeng" w:date="2021-10-10T17:48:00Z">
              <w:rPr>
                <w:sz w:val="22"/>
              </w:rPr>
            </w:rPrChange>
          </w:rPr>
          <w:t>the remaining</w:t>
        </w:r>
      </w:ins>
      <w:ins w:id="4334" w:author="nick ting" w:date="2021-09-27T13:49:00Z">
        <w:r w:rsidR="000975D5" w:rsidRPr="00755CC4">
          <w:rPr>
            <w:rPrChange w:id="4335" w:author="Yufeng" w:date="2021-10-10T17:48:00Z">
              <w:rPr>
                <w:sz w:val="22"/>
              </w:rPr>
            </w:rPrChange>
          </w:rPr>
          <w:t xml:space="preserve"> </w:t>
        </w:r>
        <w:del w:id="4336" w:author="nick ting" w:date="2021-09-27T13:50:00Z">
          <w:r w:rsidR="000975D5" w:rsidRPr="00755CC4" w:rsidDel="000975D5">
            <w:rPr>
              <w:rPrChange w:id="4337" w:author="Yufeng" w:date="2021-10-10T17:48:00Z">
                <w:rPr>
                  <w:sz w:val="22"/>
                </w:rPr>
              </w:rPrChange>
            </w:rPr>
            <w:delText>twenty-three</w:delText>
          </w:r>
        </w:del>
      </w:ins>
      <w:ins w:id="4338" w:author="nick ting" w:date="2021-09-27T13:50:00Z">
        <w:r w:rsidR="000975D5" w:rsidRPr="00755CC4">
          <w:rPr>
            <w:rPrChange w:id="4339" w:author="Yufeng" w:date="2021-10-10T17:48:00Z">
              <w:rPr>
                <w:sz w:val="22"/>
              </w:rPr>
            </w:rPrChange>
          </w:rPr>
          <w:t>23 were depleted</w:t>
        </w:r>
      </w:ins>
      <w:ins w:id="4340" w:author="nick ting" w:date="2021-09-27T13:49:00Z">
        <w:r w:rsidR="000975D5" w:rsidRPr="00755CC4">
          <w:rPr>
            <w:rPrChange w:id="4341" w:author="Yufeng" w:date="2021-10-10T17:48:00Z">
              <w:rPr>
                <w:sz w:val="22"/>
              </w:rPr>
            </w:rPrChange>
          </w:rPr>
          <w:t xml:space="preserve"> (figure 3c).</w:t>
        </w:r>
        <w:commentRangeEnd w:id="4299"/>
        <w:r w:rsidR="000975D5" w:rsidRPr="00E666DA">
          <w:rPr>
            <w:rStyle w:val="CommentReference"/>
            <w:sz w:val="24"/>
            <w:szCs w:val="24"/>
          </w:rPr>
          <w:commentReference w:id="4299"/>
        </w:r>
        <w:r w:rsidR="000975D5" w:rsidRPr="00755CC4">
          <w:rPr>
            <w:rPrChange w:id="4342" w:author="Yufeng" w:date="2021-10-10T17:48:00Z">
              <w:rPr>
                <w:sz w:val="22"/>
              </w:rPr>
            </w:rPrChange>
          </w:rPr>
          <w:t xml:space="preserve"> </w:t>
        </w:r>
      </w:ins>
      <w:del w:id="4343" w:author="LIN, Yufeng" w:date="2021-09-24T15:43:00Z">
        <w:r w:rsidR="00D9531B" w:rsidRPr="00755CC4" w:rsidDel="00A13741">
          <w:rPr>
            <w:rPrChange w:id="4344" w:author="Yufeng" w:date="2021-10-10T17:48:00Z">
              <w:rPr>
                <w:sz w:val="22"/>
              </w:rPr>
            </w:rPrChange>
          </w:rPr>
          <w:delText xml:space="preserve"> </w:delText>
        </w:r>
      </w:del>
      <w:del w:id="4345" w:author="nick ting" w:date="2021-09-25T00:59:00Z">
        <w:r w:rsidR="00D9531B" w:rsidRPr="00755CC4" w:rsidDel="0029149C">
          <w:rPr>
            <w:rPrChange w:id="4346" w:author="Yufeng" w:date="2021-10-10T17:48:00Z">
              <w:rPr>
                <w:sz w:val="22"/>
              </w:rPr>
            </w:rPrChange>
          </w:rPr>
          <w:delText>It</w:delText>
        </w:r>
        <w:r w:rsidR="000D0043" w:rsidRPr="00755CC4" w:rsidDel="0029149C">
          <w:rPr>
            <w:rPrChange w:id="4347" w:author="Yufeng" w:date="2021-10-10T17:48:00Z">
              <w:rPr>
                <w:sz w:val="22"/>
              </w:rPr>
            </w:rPrChange>
          </w:rPr>
          <w:delText>'</w:delText>
        </w:r>
        <w:r w:rsidR="00D9531B" w:rsidRPr="00755CC4" w:rsidDel="0029149C">
          <w:rPr>
            <w:rPrChange w:id="4348" w:author="Yufeng" w:date="2021-10-10T17:48:00Z">
              <w:rPr>
                <w:sz w:val="22"/>
              </w:rPr>
            </w:rPrChange>
          </w:rPr>
          <w:delText>s worth</w:delText>
        </w:r>
      </w:del>
      <w:ins w:id="4349" w:author="nick ting" w:date="2021-09-26T23:40:00Z">
        <w:r w:rsidR="007E03BE" w:rsidRPr="00755CC4">
          <w:rPr>
            <w:rPrChange w:id="4350" w:author="Yufeng" w:date="2021-10-10T17:48:00Z">
              <w:rPr>
                <w:sz w:val="22"/>
              </w:rPr>
            </w:rPrChange>
          </w:rPr>
          <w:t>Notably</w:t>
        </w:r>
      </w:ins>
      <w:ins w:id="4351" w:author="nick ting" w:date="2021-09-25T00:59:00Z">
        <w:r w:rsidR="0029149C" w:rsidRPr="00755CC4">
          <w:rPr>
            <w:rPrChange w:id="4352" w:author="Yufeng" w:date="2021-10-10T17:48:00Z">
              <w:rPr>
                <w:sz w:val="22"/>
              </w:rPr>
            </w:rPrChange>
          </w:rPr>
          <w:t>,</w:t>
        </w:r>
      </w:ins>
      <w:ins w:id="4353" w:author="nick ting" w:date="2021-09-26T23:40:00Z">
        <w:r w:rsidR="007E03BE" w:rsidRPr="00755CC4">
          <w:rPr>
            <w:rPrChange w:id="4354" w:author="Yufeng" w:date="2021-10-10T17:48:00Z">
              <w:rPr>
                <w:sz w:val="22"/>
              </w:rPr>
            </w:rPrChange>
          </w:rPr>
          <w:t xml:space="preserve"> we identified that</w:t>
        </w:r>
      </w:ins>
      <w:ins w:id="4355" w:author="nick ting" w:date="2021-09-25T00:59:00Z">
        <w:r w:rsidR="0029149C" w:rsidRPr="00755CC4">
          <w:rPr>
            <w:rPrChange w:id="4356" w:author="Yufeng" w:date="2021-10-10T17:48:00Z">
              <w:rPr>
                <w:sz w:val="22"/>
              </w:rPr>
            </w:rPrChange>
          </w:rPr>
          <w:t xml:space="preserve"> </w:t>
        </w:r>
      </w:ins>
      <w:del w:id="4357" w:author="nick ting" w:date="2021-09-25T00:59:00Z">
        <w:r w:rsidR="00D9531B" w:rsidRPr="00755CC4" w:rsidDel="0029149C">
          <w:rPr>
            <w:rPrChange w:id="4358" w:author="Yufeng" w:date="2021-10-10T17:48:00Z">
              <w:rPr>
                <w:sz w:val="22"/>
              </w:rPr>
            </w:rPrChange>
          </w:rPr>
          <w:delText xml:space="preserve"> remarking that the difference between CRC and healthy control of </w:delText>
        </w:r>
      </w:del>
      <w:r w:rsidR="00D9531B" w:rsidRPr="00755CC4">
        <w:rPr>
          <w:i/>
          <w:iCs/>
          <w:rPrChange w:id="4359" w:author="Yufeng" w:date="2021-10-10T17:48:00Z">
            <w:rPr>
              <w:i/>
              <w:iCs/>
              <w:sz w:val="22"/>
            </w:rPr>
          </w:rPrChange>
        </w:rPr>
        <w:t>Aspergillus</w:t>
      </w:r>
      <w:r w:rsidR="00D9531B" w:rsidRPr="00755CC4">
        <w:rPr>
          <w:rPrChange w:id="4360" w:author="Yufeng" w:date="2021-10-10T17:48:00Z">
            <w:rPr>
              <w:sz w:val="22"/>
            </w:rPr>
          </w:rPrChange>
        </w:rPr>
        <w:t xml:space="preserve"> </w:t>
      </w:r>
      <w:r w:rsidR="00D9531B" w:rsidRPr="00755CC4">
        <w:rPr>
          <w:i/>
          <w:iCs/>
          <w:rPrChange w:id="4361" w:author="Yufeng" w:date="2021-10-10T17:48:00Z">
            <w:rPr>
              <w:i/>
              <w:iCs/>
              <w:sz w:val="22"/>
            </w:rPr>
          </w:rPrChange>
        </w:rPr>
        <w:t>rambellii</w:t>
      </w:r>
      <w:r w:rsidR="00D9531B" w:rsidRPr="00755CC4">
        <w:rPr>
          <w:rPrChange w:id="4362" w:author="Yufeng" w:date="2021-10-10T17:48:00Z">
            <w:rPr>
              <w:sz w:val="22"/>
            </w:rPr>
          </w:rPrChange>
        </w:rPr>
        <w:t xml:space="preserve"> </w:t>
      </w:r>
      <w:ins w:id="4363" w:author="nick ting" w:date="2021-09-25T00:59:00Z">
        <w:r w:rsidR="0029149C" w:rsidRPr="00755CC4">
          <w:rPr>
            <w:rPrChange w:id="4364" w:author="Yufeng" w:date="2021-10-10T17:48:00Z">
              <w:rPr>
                <w:sz w:val="22"/>
              </w:rPr>
            </w:rPrChange>
          </w:rPr>
          <w:t xml:space="preserve">showed the most </w:t>
        </w:r>
        <w:r w:rsidR="0029149C" w:rsidRPr="00755CC4">
          <w:rPr>
            <w:rPrChange w:id="4365" w:author="Yufeng" w:date="2021-10-10T17:48:00Z">
              <w:rPr>
                <w:sz w:val="22"/>
              </w:rPr>
            </w:rPrChange>
          </w:rPr>
          <w:lastRenderedPageBreak/>
          <w:t xml:space="preserve">remarkable difference between the </w:t>
        </w:r>
      </w:ins>
      <w:ins w:id="4366" w:author="nick ting" w:date="2021-09-27T13:19:00Z">
        <w:r w:rsidR="007C6216" w:rsidRPr="00755CC4">
          <w:rPr>
            <w:rPrChange w:id="4367" w:author="Yufeng" w:date="2021-10-10T17:48:00Z">
              <w:rPr>
                <w:sz w:val="22"/>
              </w:rPr>
            </w:rPrChange>
          </w:rPr>
          <w:t>CRC</w:t>
        </w:r>
      </w:ins>
      <w:ins w:id="4368" w:author="nick ting" w:date="2021-09-25T00:59:00Z">
        <w:r w:rsidR="0029149C" w:rsidRPr="00755CC4">
          <w:rPr>
            <w:rPrChange w:id="4369" w:author="Yufeng" w:date="2021-10-10T17:48:00Z">
              <w:rPr>
                <w:sz w:val="22"/>
              </w:rPr>
            </w:rPrChange>
          </w:rPr>
          <w:t xml:space="preserve"> </w:t>
        </w:r>
      </w:ins>
      <w:ins w:id="4370" w:author="nick ting" w:date="2021-09-27T17:48:00Z">
        <w:r w:rsidR="0098399D" w:rsidRPr="00755CC4">
          <w:rPr>
            <w:rPrChange w:id="4371" w:author="Yufeng" w:date="2021-10-10T17:48:00Z">
              <w:rPr>
                <w:sz w:val="22"/>
              </w:rPr>
            </w:rPrChange>
          </w:rPr>
          <w:t xml:space="preserve">patients </w:t>
        </w:r>
      </w:ins>
      <w:ins w:id="4372" w:author="nick ting" w:date="2021-09-25T00:59:00Z">
        <w:r w:rsidR="0029149C" w:rsidRPr="00755CC4">
          <w:rPr>
            <w:rPrChange w:id="4373" w:author="Yufeng" w:date="2021-10-10T17:48:00Z">
              <w:rPr>
                <w:sz w:val="22"/>
              </w:rPr>
            </w:rPrChange>
          </w:rPr>
          <w:t xml:space="preserve">and </w:t>
        </w:r>
      </w:ins>
      <w:ins w:id="4374" w:author="nick ting" w:date="2021-09-27T17:48:00Z">
        <w:r w:rsidR="0098399D" w:rsidRPr="00755CC4">
          <w:rPr>
            <w:rPrChange w:id="4375" w:author="Yufeng" w:date="2021-10-10T17:48:00Z">
              <w:rPr>
                <w:sz w:val="22"/>
              </w:rPr>
            </w:rPrChange>
          </w:rPr>
          <w:t xml:space="preserve">the </w:t>
        </w:r>
      </w:ins>
      <w:ins w:id="4376" w:author="nick ting" w:date="2021-09-27T13:19:00Z">
        <w:r w:rsidR="007C6216" w:rsidRPr="00755CC4">
          <w:rPr>
            <w:rPrChange w:id="4377" w:author="Yufeng" w:date="2021-10-10T17:48:00Z">
              <w:rPr>
                <w:sz w:val="22"/>
              </w:rPr>
            </w:rPrChange>
          </w:rPr>
          <w:t>healthy control</w:t>
        </w:r>
      </w:ins>
      <w:ins w:id="4378" w:author="nick ting" w:date="2021-09-25T00:59:00Z">
        <w:r w:rsidR="0029149C" w:rsidRPr="00755CC4">
          <w:rPr>
            <w:rPrChange w:id="4379" w:author="Yufeng" w:date="2021-10-10T17:48:00Z">
              <w:rPr>
                <w:sz w:val="22"/>
              </w:rPr>
            </w:rPrChange>
          </w:rPr>
          <w:t xml:space="preserve"> groups </w:t>
        </w:r>
      </w:ins>
      <w:r w:rsidR="00D9531B" w:rsidRPr="00755CC4">
        <w:rPr>
          <w:rPrChange w:id="4380" w:author="Yufeng" w:date="2021-10-10T17:48:00Z">
            <w:rPr>
              <w:sz w:val="22"/>
            </w:rPr>
          </w:rPrChange>
        </w:rPr>
        <w:t>(-log</w:t>
      </w:r>
      <w:r w:rsidR="00D9531B" w:rsidRPr="00755CC4">
        <w:rPr>
          <w:vertAlign w:val="subscript"/>
          <w:rPrChange w:id="4381" w:author="Yufeng" w:date="2021-10-10T17:48:00Z">
            <w:rPr>
              <w:sz w:val="22"/>
              <w:vertAlign w:val="subscript"/>
            </w:rPr>
          </w:rPrChange>
        </w:rPr>
        <w:t>10</w:t>
      </w:r>
      <w:r w:rsidR="00D9531B" w:rsidRPr="00755CC4">
        <w:rPr>
          <w:rPrChange w:id="4382" w:author="Yufeng" w:date="2021-10-10T17:48:00Z">
            <w:rPr>
              <w:sz w:val="22"/>
            </w:rPr>
          </w:rPrChange>
        </w:rPr>
        <w:t>FDR = 17.29)</w:t>
      </w:r>
      <w:del w:id="4383" w:author="nick ting" w:date="2021-09-25T00:59:00Z">
        <w:r w:rsidR="00D9531B" w:rsidRPr="00755CC4" w:rsidDel="0029149C">
          <w:rPr>
            <w:rPrChange w:id="4384" w:author="Yufeng" w:date="2021-10-10T17:48:00Z">
              <w:rPr>
                <w:sz w:val="22"/>
              </w:rPr>
            </w:rPrChange>
          </w:rPr>
          <w:delText xml:space="preserve"> was much more significant than others</w:delText>
        </w:r>
      </w:del>
      <w:r w:rsidR="00D9531B" w:rsidRPr="00755CC4">
        <w:rPr>
          <w:rPrChange w:id="4385" w:author="Yufeng" w:date="2021-10-10T17:48:00Z">
            <w:rPr>
              <w:sz w:val="22"/>
            </w:rPr>
          </w:rPrChange>
        </w:rPr>
        <w:t xml:space="preserve">. </w:t>
      </w:r>
      <w:ins w:id="4386" w:author="nick ting" w:date="2021-09-27T14:06:00Z">
        <w:r w:rsidR="00FA2A1F" w:rsidRPr="00755CC4">
          <w:rPr>
            <w:rPrChange w:id="4387" w:author="Yufeng" w:date="2021-10-10T17:48:00Z">
              <w:rPr>
                <w:sz w:val="22"/>
              </w:rPr>
            </w:rPrChange>
          </w:rPr>
          <w:t>We observed that alteration</w:t>
        </w:r>
        <w:del w:id="4388" w:author="LIN, Yufeng" w:date="2021-10-07T10:46:00Z">
          <w:r w:rsidR="00FA2A1F" w:rsidRPr="00755CC4" w:rsidDel="00E81CE7">
            <w:rPr>
              <w:rPrChange w:id="4389" w:author="Yufeng" w:date="2021-10-10T17:48:00Z">
                <w:rPr>
                  <w:sz w:val="22"/>
                </w:rPr>
              </w:rPrChange>
            </w:rPr>
            <w:delText xml:space="preserve"> of these 33 species in CRC patients versus healthy individuals were relatively consistent in </w:delText>
          </w:r>
        </w:del>
      </w:ins>
      <w:ins w:id="4390" w:author="nick ting" w:date="2021-09-27T17:49:00Z">
        <w:del w:id="4391" w:author="LIN, Yufeng" w:date="2021-10-07T10:46:00Z">
          <w:r w:rsidR="0098399D" w:rsidRPr="00755CC4" w:rsidDel="00E81CE7">
            <w:rPr>
              <w:rPrChange w:id="4392" w:author="Yufeng" w:date="2021-10-10T17:48:00Z">
                <w:rPr>
                  <w:sz w:val="22"/>
                </w:rPr>
              </w:rPrChange>
            </w:rPr>
            <w:delText>most of the</w:delText>
          </w:r>
        </w:del>
      </w:ins>
      <w:ins w:id="4393" w:author="LIN, Yufeng" w:date="2021-10-07T10:46:00Z">
        <w:r w:rsidR="00E81CE7" w:rsidRPr="0038659B">
          <w:t>s of these 33 species in CRC patients versus healthy individuals were relatively consistent in most</w:t>
        </w:r>
      </w:ins>
      <w:ins w:id="4394" w:author="nick ting" w:date="2021-09-27T17:49:00Z">
        <w:r w:rsidR="0098399D" w:rsidRPr="00755CC4">
          <w:rPr>
            <w:rPrChange w:id="4395" w:author="Yufeng" w:date="2021-10-10T17:48:00Z">
              <w:rPr>
                <w:sz w:val="22"/>
              </w:rPr>
            </w:rPrChange>
          </w:rPr>
          <w:t xml:space="preserve"> cohorts except 2019_Thomas</w:t>
        </w:r>
      </w:ins>
      <w:ins w:id="4396" w:author="Lung Ngai TING" w:date="2021-10-09T15:02:00Z">
        <w:r w:rsidR="000D03EB" w:rsidRPr="0038659B">
          <w:t>AM</w:t>
        </w:r>
      </w:ins>
      <w:ins w:id="4397" w:author="nick ting" w:date="2021-09-27T17:49:00Z">
        <w:r w:rsidR="0098399D" w:rsidRPr="00755CC4">
          <w:rPr>
            <w:rPrChange w:id="4398" w:author="Yufeng" w:date="2021-10-10T17:48:00Z">
              <w:rPr>
                <w:sz w:val="22"/>
              </w:rPr>
            </w:rPrChange>
          </w:rPr>
          <w:t xml:space="preserve"> and 2019_Yachida</w:t>
        </w:r>
      </w:ins>
      <w:ins w:id="4399" w:author="Lung Ngai TING" w:date="2021-10-09T15:02:00Z">
        <w:r w:rsidR="000D03EB" w:rsidRPr="0038659B">
          <w:t xml:space="preserve"> cohots</w:t>
        </w:r>
      </w:ins>
      <w:ins w:id="4400" w:author="nick ting" w:date="2021-09-27T17:49:00Z">
        <w:r w:rsidR="0098399D" w:rsidRPr="00755CC4">
          <w:rPr>
            <w:rPrChange w:id="4401" w:author="Yufeng" w:date="2021-10-10T17:48:00Z">
              <w:rPr>
                <w:sz w:val="22"/>
              </w:rPr>
            </w:rPrChange>
          </w:rPr>
          <w:t>.</w:t>
        </w:r>
      </w:ins>
      <w:ins w:id="4402" w:author="nick ting" w:date="2021-09-27T18:20:00Z">
        <w:r w:rsidR="004E4D50" w:rsidRPr="00755CC4">
          <w:rPr>
            <w:rPrChange w:id="4403" w:author="Yufeng" w:date="2021-10-10T17:48:00Z">
              <w:rPr>
                <w:sz w:val="22"/>
              </w:rPr>
            </w:rPrChange>
          </w:rPr>
          <w:t xml:space="preserve"> Moreover, most of the species showed consistent alterations in at least </w:t>
        </w:r>
        <w:del w:id="4404" w:author="LIN, Yufeng" w:date="2021-10-07T10:46:00Z">
          <w:r w:rsidR="004E4D50" w:rsidRPr="00755CC4" w:rsidDel="00E81CE7">
            <w:rPr>
              <w:rPrChange w:id="4405" w:author="Yufeng" w:date="2021-10-10T17:48:00Z">
                <w:rPr>
                  <w:sz w:val="22"/>
                </w:rPr>
              </w:rPrChange>
            </w:rPr>
            <w:delText>3</w:delText>
          </w:r>
        </w:del>
      </w:ins>
      <w:ins w:id="4406" w:author="LIN, Yufeng" w:date="2021-10-07T10:46:00Z">
        <w:r w:rsidR="00E81CE7" w:rsidRPr="0038659B">
          <w:t>three</w:t>
        </w:r>
      </w:ins>
      <w:ins w:id="4407" w:author="nick ting" w:date="2021-09-27T18:20:00Z">
        <w:r w:rsidR="004E4D50" w:rsidRPr="00755CC4">
          <w:rPr>
            <w:rPrChange w:id="4408" w:author="Yufeng" w:date="2021-10-10T17:48:00Z">
              <w:rPr>
                <w:sz w:val="22"/>
              </w:rPr>
            </w:rPrChange>
          </w:rPr>
          <w:t xml:space="preserve"> cohorts.</w:t>
        </w:r>
      </w:ins>
    </w:p>
    <w:p w14:paraId="26C64897" w14:textId="1AA307E7" w:rsidR="000D03EB" w:rsidRPr="00755CC4" w:rsidDel="00ED16E1" w:rsidRDefault="000D03EB">
      <w:pPr>
        <w:widowControl/>
        <w:jc w:val="left"/>
        <w:rPr>
          <w:ins w:id="4409" w:author="Lung Ngai TING" w:date="2021-10-09T15:02:00Z"/>
          <w:del w:id="4410" w:author="Yufeng" w:date="2021-10-10T18:12:00Z"/>
          <w:rPrChange w:id="4411" w:author="Yufeng" w:date="2021-10-10T17:48:00Z">
            <w:rPr>
              <w:ins w:id="4412" w:author="Lung Ngai TING" w:date="2021-10-09T15:02:00Z"/>
              <w:del w:id="4413" w:author="Yufeng" w:date="2021-10-10T18:12:00Z"/>
              <w:sz w:val="22"/>
            </w:rPr>
          </w:rPrChange>
        </w:rPr>
        <w:pPrChange w:id="4414" w:author="Yufeng" w:date="2021-10-10T17:53:00Z">
          <w:pPr>
            <w:widowControl/>
          </w:pPr>
        </w:pPrChange>
      </w:pPr>
    </w:p>
    <w:p w14:paraId="226F8120" w14:textId="3875A76A" w:rsidR="00B16CD0" w:rsidRPr="00755CC4" w:rsidDel="0096422D" w:rsidRDefault="00B16CD0">
      <w:pPr>
        <w:widowControl/>
        <w:jc w:val="left"/>
        <w:rPr>
          <w:ins w:id="4415" w:author="nick ting" w:date="2021-10-04T17:49:00Z"/>
          <w:del w:id="4416" w:author="LIN, Yufeng" w:date="2021-10-05T14:02:00Z"/>
          <w:rPrChange w:id="4417" w:author="Yufeng" w:date="2021-10-10T17:48:00Z">
            <w:rPr>
              <w:ins w:id="4418" w:author="nick ting" w:date="2021-10-04T17:49:00Z"/>
              <w:del w:id="4419" w:author="LIN, Yufeng" w:date="2021-10-05T14:02:00Z"/>
              <w:sz w:val="22"/>
            </w:rPr>
          </w:rPrChange>
        </w:rPr>
        <w:pPrChange w:id="4420" w:author="Yufeng" w:date="2021-10-10T17:53:00Z">
          <w:pPr>
            <w:widowControl/>
          </w:pPr>
        </w:pPrChange>
      </w:pPr>
    </w:p>
    <w:p w14:paraId="27D698C0" w14:textId="6EFDE177" w:rsidR="00D46E76" w:rsidRPr="00755CC4" w:rsidDel="009D00F7" w:rsidRDefault="00D46E76">
      <w:pPr>
        <w:widowControl/>
        <w:jc w:val="left"/>
        <w:rPr>
          <w:ins w:id="4421" w:author="nick ting" w:date="2021-10-03T19:37:00Z"/>
          <w:del w:id="4422" w:author="LIN, Yufeng" w:date="2021-10-04T13:51:00Z"/>
          <w:rPrChange w:id="4423" w:author="Yufeng" w:date="2021-10-10T17:48:00Z">
            <w:rPr>
              <w:ins w:id="4424" w:author="nick ting" w:date="2021-10-03T19:37:00Z"/>
              <w:del w:id="4425" w:author="LIN, Yufeng" w:date="2021-10-04T13:51:00Z"/>
              <w:sz w:val="22"/>
            </w:rPr>
          </w:rPrChange>
        </w:rPr>
        <w:pPrChange w:id="4426" w:author="Yufeng" w:date="2021-10-10T17:53:00Z">
          <w:pPr>
            <w:widowControl/>
          </w:pPr>
        </w:pPrChange>
      </w:pPr>
    </w:p>
    <w:p w14:paraId="4238E58C" w14:textId="77777777" w:rsidR="00D93222" w:rsidRPr="00755CC4" w:rsidRDefault="00D93222">
      <w:pPr>
        <w:widowControl/>
        <w:jc w:val="left"/>
        <w:rPr>
          <w:ins w:id="4427" w:author="nick ting" w:date="2021-09-27T13:54:00Z"/>
          <w:rPrChange w:id="4428" w:author="Yufeng" w:date="2021-10-10T17:48:00Z">
            <w:rPr>
              <w:ins w:id="4429" w:author="nick ting" w:date="2021-09-27T13:54:00Z"/>
              <w:sz w:val="22"/>
            </w:rPr>
          </w:rPrChange>
        </w:rPr>
        <w:pPrChange w:id="4430" w:author="Yufeng" w:date="2021-10-10T17:53:00Z">
          <w:pPr>
            <w:widowControl/>
          </w:pPr>
        </w:pPrChange>
      </w:pPr>
    </w:p>
    <w:p w14:paraId="548CEDE2" w14:textId="04C9A8DF" w:rsidR="00D93222" w:rsidRPr="00755CC4" w:rsidDel="005A6BA7" w:rsidRDefault="00D9531B">
      <w:pPr>
        <w:widowControl/>
        <w:jc w:val="left"/>
        <w:rPr>
          <w:del w:id="4431" w:author="LIN, Yufeng" w:date="2021-09-30T19:15:00Z"/>
        </w:rPr>
        <w:pPrChange w:id="4432" w:author="Yufeng" w:date="2021-10-10T17:53:00Z">
          <w:pPr>
            <w:widowControl/>
          </w:pPr>
        </w:pPrChange>
      </w:pPr>
      <w:r w:rsidRPr="00755CC4">
        <w:rPr>
          <w:rPrChange w:id="4433" w:author="Yufeng" w:date="2021-10-10T17:48:00Z">
            <w:rPr>
              <w:sz w:val="22"/>
            </w:rPr>
          </w:rPrChange>
        </w:rPr>
        <w:t xml:space="preserve">In the meantime, we </w:t>
      </w:r>
      <w:del w:id="4434" w:author="nick ting" w:date="2021-09-25T01:02:00Z">
        <w:r w:rsidRPr="00755CC4" w:rsidDel="00002608">
          <w:rPr>
            <w:rPrChange w:id="4435" w:author="Yufeng" w:date="2021-10-10T17:48:00Z">
              <w:rPr>
                <w:sz w:val="22"/>
              </w:rPr>
            </w:rPrChange>
          </w:rPr>
          <w:delText>made the same</w:delText>
        </w:r>
      </w:del>
      <w:ins w:id="4436" w:author="nick ting" w:date="2021-09-25T01:02:00Z">
        <w:r w:rsidR="00002608" w:rsidRPr="00755CC4">
          <w:rPr>
            <w:rPrChange w:id="4437" w:author="Yufeng" w:date="2021-10-10T17:48:00Z">
              <w:rPr>
                <w:sz w:val="22"/>
              </w:rPr>
            </w:rPrChange>
          </w:rPr>
          <w:t>also</w:t>
        </w:r>
      </w:ins>
      <w:r w:rsidRPr="00755CC4">
        <w:rPr>
          <w:rPrChange w:id="4438" w:author="Yufeng" w:date="2021-10-10T17:48:00Z">
            <w:rPr>
              <w:sz w:val="22"/>
            </w:rPr>
          </w:rPrChange>
        </w:rPr>
        <w:t xml:space="preserve"> compar</w:t>
      </w:r>
      <w:ins w:id="4439" w:author="nick ting" w:date="2021-09-25T01:02:00Z">
        <w:r w:rsidR="00002608" w:rsidRPr="00755CC4">
          <w:rPr>
            <w:rPrChange w:id="4440" w:author="Yufeng" w:date="2021-10-10T17:48:00Z">
              <w:rPr>
                <w:sz w:val="22"/>
              </w:rPr>
            </w:rPrChange>
          </w:rPr>
          <w:t xml:space="preserve">ed the </w:t>
        </w:r>
      </w:ins>
      <w:del w:id="4441" w:author="LIN, Yufeng" w:date="2021-09-28T13:01:00Z">
        <w:r w:rsidR="00002608" w:rsidRPr="00755CC4" w:rsidDel="004314C2">
          <w:rPr>
            <w:rPrChange w:id="4442" w:author="Yufeng" w:date="2021-10-10T17:48:00Z">
              <w:rPr>
                <w:sz w:val="22"/>
              </w:rPr>
            </w:rPrChange>
          </w:rPr>
          <w:delText>micro-eukaryotic</w:delText>
        </w:r>
      </w:del>
      <w:ins w:id="4443" w:author="LIN, Yufeng" w:date="2021-09-28T13:01:00Z">
        <w:r w:rsidR="004314C2" w:rsidRPr="00755CC4">
          <w:rPr>
            <w:rPrChange w:id="4444" w:author="Yufeng" w:date="2021-10-10T17:48:00Z">
              <w:rPr>
                <w:sz w:val="22"/>
              </w:rPr>
            </w:rPrChange>
          </w:rPr>
          <w:t>fungal</w:t>
        </w:r>
      </w:ins>
      <w:ins w:id="4445" w:author="nick ting" w:date="2021-09-25T01:02:00Z">
        <w:r w:rsidR="00002608" w:rsidRPr="00755CC4">
          <w:rPr>
            <w:rPrChange w:id="4446" w:author="Yufeng" w:date="2021-10-10T17:48:00Z">
              <w:rPr>
                <w:sz w:val="22"/>
              </w:rPr>
            </w:rPrChange>
          </w:rPr>
          <w:t xml:space="preserve"> community</w:t>
        </w:r>
      </w:ins>
      <w:del w:id="4447" w:author="nick ting" w:date="2021-09-25T01:02:00Z">
        <w:r w:rsidRPr="00755CC4" w:rsidDel="00002608">
          <w:rPr>
            <w:rPrChange w:id="4448" w:author="Yufeng" w:date="2021-10-10T17:48:00Z">
              <w:rPr>
                <w:sz w:val="22"/>
              </w:rPr>
            </w:rPrChange>
          </w:rPr>
          <w:delText>ison</w:delText>
        </w:r>
      </w:del>
      <w:r w:rsidRPr="00755CC4">
        <w:rPr>
          <w:rPrChange w:id="4449" w:author="Yufeng" w:date="2021-10-10T17:48:00Z">
            <w:rPr>
              <w:sz w:val="22"/>
            </w:rPr>
          </w:rPrChange>
        </w:rPr>
        <w:t xml:space="preserve"> between </w:t>
      </w:r>
      <w:del w:id="4450" w:author="nick ting" w:date="2021-09-26T23:40:00Z">
        <w:r w:rsidRPr="00755CC4" w:rsidDel="007E03BE">
          <w:rPr>
            <w:rPrChange w:id="4451" w:author="Yufeng" w:date="2021-10-10T17:48:00Z">
              <w:rPr>
                <w:sz w:val="22"/>
              </w:rPr>
            </w:rPrChange>
          </w:rPr>
          <w:delText xml:space="preserve">adenoma </w:delText>
        </w:r>
      </w:del>
      <w:ins w:id="4452" w:author="nick ting" w:date="2021-09-26T23:40:00Z">
        <w:r w:rsidR="007E03BE" w:rsidRPr="00755CC4">
          <w:rPr>
            <w:rPrChange w:id="4453" w:author="Yufeng" w:date="2021-10-10T17:48:00Z">
              <w:rPr>
                <w:sz w:val="22"/>
              </w:rPr>
            </w:rPrChange>
          </w:rPr>
          <w:t xml:space="preserve">CRC </w:t>
        </w:r>
      </w:ins>
      <w:r w:rsidRPr="00755CC4">
        <w:rPr>
          <w:rPrChange w:id="4454" w:author="Yufeng" w:date="2021-10-10T17:48:00Z">
            <w:rPr>
              <w:sz w:val="22"/>
            </w:rPr>
          </w:rPrChange>
        </w:rPr>
        <w:t xml:space="preserve">and </w:t>
      </w:r>
      <w:del w:id="4455" w:author="nick ting" w:date="2021-09-26T23:41:00Z">
        <w:r w:rsidRPr="00755CC4" w:rsidDel="007E03BE">
          <w:rPr>
            <w:rPrChange w:id="4456" w:author="Yufeng" w:date="2021-10-10T17:48:00Z">
              <w:rPr>
                <w:sz w:val="22"/>
              </w:rPr>
            </w:rPrChange>
          </w:rPr>
          <w:delText xml:space="preserve">CRC </w:delText>
        </w:r>
      </w:del>
      <w:ins w:id="4457" w:author="nick ting" w:date="2021-09-26T23:41:00Z">
        <w:r w:rsidR="007E03BE" w:rsidRPr="00755CC4">
          <w:rPr>
            <w:rPrChange w:id="4458" w:author="Yufeng" w:date="2021-10-10T17:48:00Z">
              <w:rPr>
                <w:sz w:val="22"/>
              </w:rPr>
            </w:rPrChange>
          </w:rPr>
          <w:t xml:space="preserve">adenoma </w:t>
        </w:r>
      </w:ins>
      <w:r w:rsidRPr="00755CC4">
        <w:rPr>
          <w:rPrChange w:id="4459" w:author="Yufeng" w:date="2021-10-10T17:48:00Z">
            <w:rPr>
              <w:sz w:val="22"/>
            </w:rPr>
          </w:rPrChange>
        </w:rPr>
        <w:t>patients (</w:t>
      </w:r>
      <w:del w:id="4460" w:author="nick ting" w:date="2021-09-25T01:00:00Z">
        <w:r w:rsidRPr="00755CC4" w:rsidDel="0029149C">
          <w:rPr>
            <w:rPrChange w:id="4461" w:author="Yufeng" w:date="2021-10-10T17:48:00Z">
              <w:rPr>
                <w:sz w:val="22"/>
              </w:rPr>
            </w:rPrChange>
          </w:rPr>
          <w:delText xml:space="preserve">see </w:delText>
        </w:r>
      </w:del>
      <w:commentRangeStart w:id="4462"/>
      <w:r w:rsidRPr="00755CC4">
        <w:rPr>
          <w:rPrChange w:id="4463" w:author="Yufeng" w:date="2021-10-10T17:48:00Z">
            <w:rPr>
              <w:sz w:val="22"/>
            </w:rPr>
          </w:rPrChange>
        </w:rPr>
        <w:t xml:space="preserve">supplementary table </w:t>
      </w:r>
      <w:del w:id="4464" w:author="LIN, Yufeng" w:date="2021-09-23T14:27:00Z">
        <w:r w:rsidRPr="00755CC4" w:rsidDel="003A3841">
          <w:rPr>
            <w:rPrChange w:id="4465" w:author="Yufeng" w:date="2021-10-10T17:48:00Z">
              <w:rPr>
                <w:sz w:val="22"/>
              </w:rPr>
            </w:rPrChange>
          </w:rPr>
          <w:delText>4</w:delText>
        </w:r>
        <w:commentRangeEnd w:id="4462"/>
        <w:r w:rsidRPr="00755CC4" w:rsidDel="003A3841">
          <w:rPr>
            <w:rStyle w:val="CommentReference"/>
            <w:sz w:val="24"/>
            <w:szCs w:val="24"/>
            <w:rPrChange w:id="4466" w:author="Yufeng" w:date="2021-10-10T17:48:00Z">
              <w:rPr>
                <w:rStyle w:val="CommentReference"/>
                <w:sz w:val="22"/>
                <w:szCs w:val="22"/>
              </w:rPr>
            </w:rPrChange>
          </w:rPr>
          <w:commentReference w:id="4462"/>
        </w:r>
      </w:del>
      <w:ins w:id="4467" w:author="LIN, Yufeng" w:date="2021-09-23T17:03:00Z">
        <w:r w:rsidR="00274D15" w:rsidRPr="00755CC4">
          <w:rPr>
            <w:rPrChange w:id="4468" w:author="Yufeng" w:date="2021-10-10T17:48:00Z">
              <w:rPr>
                <w:sz w:val="22"/>
              </w:rPr>
            </w:rPrChange>
          </w:rPr>
          <w:t>5</w:t>
        </w:r>
      </w:ins>
      <w:ins w:id="4469" w:author="LIN, Yufeng" w:date="2021-10-07T15:19:00Z">
        <w:r w:rsidR="008F0C4F" w:rsidRPr="0038659B">
          <w:t xml:space="preserve"> and supplementary figure 2</w:t>
        </w:r>
      </w:ins>
      <w:r w:rsidRPr="00755CC4">
        <w:rPr>
          <w:rPrChange w:id="4470" w:author="Yufeng" w:date="2021-10-10T17:48:00Z">
            <w:rPr>
              <w:sz w:val="22"/>
            </w:rPr>
          </w:rPrChange>
        </w:rPr>
        <w:t xml:space="preserve">). </w:t>
      </w:r>
      <w:del w:id="4471" w:author="nick ting" w:date="2021-09-25T01:03:00Z">
        <w:r w:rsidRPr="00755CC4" w:rsidDel="00002608">
          <w:rPr>
            <w:rPrChange w:id="4472" w:author="Yufeng" w:date="2021-10-10T17:48:00Z">
              <w:rPr>
                <w:sz w:val="22"/>
              </w:rPr>
            </w:rPrChange>
          </w:rPr>
          <w:delText>Only six</w:delText>
        </w:r>
      </w:del>
      <w:del w:id="4473" w:author="LIN, Yufeng" w:date="2021-10-07T15:20:00Z">
        <w:r w:rsidR="00002608" w:rsidRPr="00755CC4" w:rsidDel="007240E6">
          <w:rPr>
            <w:rPrChange w:id="4474" w:author="Yufeng" w:date="2021-10-10T17:48:00Z">
              <w:rPr>
                <w:sz w:val="22"/>
              </w:rPr>
            </w:rPrChange>
          </w:rPr>
          <w:delText>6</w:delText>
        </w:r>
      </w:del>
      <w:ins w:id="4475" w:author="LIN, Yufeng" w:date="2021-10-07T16:34:00Z">
        <w:r w:rsidR="007240E6" w:rsidRPr="0038659B">
          <w:t xml:space="preserve">Seven </w:t>
        </w:r>
      </w:ins>
      <w:del w:id="4476" w:author="LIN, Yufeng" w:date="2021-10-07T16:34:00Z">
        <w:r w:rsidR="00002608" w:rsidRPr="00755CC4" w:rsidDel="007240E6">
          <w:rPr>
            <w:rPrChange w:id="4477" w:author="Yufeng" w:date="2021-10-10T17:48:00Z">
              <w:rPr>
                <w:sz w:val="22"/>
              </w:rPr>
            </w:rPrChange>
          </w:rPr>
          <w:delText xml:space="preserve"> </w:delText>
        </w:r>
      </w:del>
      <w:ins w:id="4478" w:author="nick ting" w:date="2021-09-26T23:50:00Z">
        <w:r w:rsidR="003A4704" w:rsidRPr="00755CC4">
          <w:rPr>
            <w:rPrChange w:id="4479" w:author="Yufeng" w:date="2021-10-10T17:48:00Z">
              <w:rPr>
                <w:sz w:val="22"/>
              </w:rPr>
            </w:rPrChange>
          </w:rPr>
          <w:t xml:space="preserve">of the </w:t>
        </w:r>
      </w:ins>
      <w:commentRangeStart w:id="4480"/>
      <w:ins w:id="4481" w:author="nick ting" w:date="2021-09-25T01:03:00Z">
        <w:r w:rsidR="00002608" w:rsidRPr="00755CC4">
          <w:rPr>
            <w:rPrChange w:id="4482" w:author="Yufeng" w:date="2021-10-10T17:48:00Z">
              <w:rPr>
                <w:sz w:val="22"/>
              </w:rPr>
            </w:rPrChange>
          </w:rPr>
          <w:t>identified</w:t>
        </w:r>
      </w:ins>
      <w:r w:rsidRPr="00755CC4">
        <w:rPr>
          <w:rPrChange w:id="4483" w:author="Yufeng" w:date="2021-10-10T17:48:00Z">
            <w:rPr>
              <w:sz w:val="22"/>
            </w:rPr>
          </w:rPrChange>
        </w:rPr>
        <w:t xml:space="preserve"> </w:t>
      </w:r>
      <w:del w:id="4484" w:author="nick ting" w:date="2021-09-25T01:03:00Z">
        <w:r w:rsidRPr="00755CC4" w:rsidDel="00002608">
          <w:rPr>
            <w:rPrChange w:id="4485" w:author="Yufeng" w:date="2021-10-10T17:48:00Z">
              <w:rPr>
                <w:sz w:val="22"/>
              </w:rPr>
            </w:rPrChange>
          </w:rPr>
          <w:delText xml:space="preserve">features </w:delText>
        </w:r>
      </w:del>
      <w:ins w:id="4486" w:author="nick ting" w:date="2021-09-25T01:03:00Z">
        <w:r w:rsidR="00002608" w:rsidRPr="00755CC4">
          <w:rPr>
            <w:rPrChange w:id="4487" w:author="Yufeng" w:date="2021-10-10T17:48:00Z">
              <w:rPr>
                <w:sz w:val="22"/>
              </w:rPr>
            </w:rPrChange>
          </w:rPr>
          <w:t>sp</w:t>
        </w:r>
      </w:ins>
      <w:ins w:id="4488" w:author="LIN, Yufeng" w:date="2021-10-07T10:46:00Z">
        <w:r w:rsidR="00E81CE7" w:rsidRPr="0038659B">
          <w:t>e</w:t>
        </w:r>
      </w:ins>
      <w:ins w:id="4489" w:author="nick ting" w:date="2021-09-25T01:03:00Z">
        <w:r w:rsidR="00002608" w:rsidRPr="00755CC4">
          <w:rPr>
            <w:rPrChange w:id="4490" w:author="Yufeng" w:date="2021-10-10T17:48:00Z">
              <w:rPr>
                <w:sz w:val="22"/>
              </w:rPr>
            </w:rPrChange>
          </w:rPr>
          <w:t>cies</w:t>
        </w:r>
      </w:ins>
      <w:commentRangeEnd w:id="4480"/>
      <w:ins w:id="4491" w:author="nick ting" w:date="2021-09-27T00:07:00Z">
        <w:r w:rsidR="003624D5" w:rsidRPr="00E666DA">
          <w:rPr>
            <w:rStyle w:val="CommentReference"/>
            <w:sz w:val="24"/>
            <w:szCs w:val="24"/>
          </w:rPr>
          <w:commentReference w:id="4480"/>
        </w:r>
      </w:ins>
      <w:ins w:id="4492" w:author="nick ting" w:date="2021-09-25T01:03:00Z">
        <w:r w:rsidR="00002608" w:rsidRPr="00755CC4">
          <w:rPr>
            <w:rPrChange w:id="4493" w:author="Yufeng" w:date="2021-10-10T17:48:00Z">
              <w:rPr>
                <w:sz w:val="22"/>
              </w:rPr>
            </w:rPrChange>
          </w:rPr>
          <w:t xml:space="preserve"> </w:t>
        </w:r>
      </w:ins>
      <w:ins w:id="4494" w:author="Lung Ngai TING" w:date="2021-10-09T15:02:00Z">
        <w:r w:rsidR="007F538E" w:rsidRPr="0038659B">
          <w:t xml:space="preserve">differed </w:t>
        </w:r>
      </w:ins>
      <w:del w:id="4495" w:author="Lung Ngai TING" w:date="2021-10-09T15:02:00Z">
        <w:r w:rsidR="00002608" w:rsidRPr="00755CC4" w:rsidDel="007F538E">
          <w:rPr>
            <w:rPrChange w:id="4496" w:author="Yufeng" w:date="2021-10-10T17:48:00Z">
              <w:rPr>
                <w:sz w:val="22"/>
              </w:rPr>
            </w:rPrChange>
          </w:rPr>
          <w:delText>were</w:delText>
        </w:r>
        <w:r w:rsidRPr="00755CC4" w:rsidDel="007F538E">
          <w:rPr>
            <w:rPrChange w:id="4497" w:author="Yufeng" w:date="2021-10-10T17:48:00Z">
              <w:rPr>
                <w:sz w:val="22"/>
              </w:rPr>
            </w:rPrChange>
          </w:rPr>
          <w:delText xml:space="preserve">also </w:delText>
        </w:r>
        <w:r w:rsidR="00002608" w:rsidRPr="00755CC4" w:rsidDel="007F538E">
          <w:rPr>
            <w:rPrChange w:id="4498" w:author="Yufeng" w:date="2021-10-10T17:48:00Z">
              <w:rPr>
                <w:sz w:val="22"/>
              </w:rPr>
            </w:rPrChange>
          </w:rPr>
          <w:delText xml:space="preserve"> </w:delText>
        </w:r>
      </w:del>
      <w:r w:rsidRPr="00755CC4">
        <w:rPr>
          <w:rPrChange w:id="4499" w:author="Yufeng" w:date="2021-10-10T17:48:00Z">
            <w:rPr>
              <w:sz w:val="22"/>
            </w:rPr>
          </w:rPrChange>
        </w:rPr>
        <w:t xml:space="preserve">significantly </w:t>
      </w:r>
      <w:del w:id="4500" w:author="Lung Ngai TING" w:date="2021-10-09T15:02:00Z">
        <w:r w:rsidRPr="00755CC4" w:rsidDel="007F538E">
          <w:rPr>
            <w:rPrChange w:id="4501" w:author="Yufeng" w:date="2021-10-10T17:48:00Z">
              <w:rPr>
                <w:sz w:val="22"/>
              </w:rPr>
            </w:rPrChange>
          </w:rPr>
          <w:delText xml:space="preserve">differed </w:delText>
        </w:r>
      </w:del>
      <w:r w:rsidRPr="00755CC4">
        <w:rPr>
          <w:rPrChange w:id="4502" w:author="Yufeng" w:date="2021-10-10T17:48:00Z">
            <w:rPr>
              <w:sz w:val="22"/>
            </w:rPr>
          </w:rPrChange>
        </w:rPr>
        <w:t xml:space="preserve">(FDR &lt; 0.01) </w:t>
      </w:r>
      <w:del w:id="4503" w:author="nick ting" w:date="2021-09-25T01:04:00Z">
        <w:r w:rsidRPr="00755CC4" w:rsidDel="00002608">
          <w:rPr>
            <w:rPrChange w:id="4504" w:author="Yufeng" w:date="2021-10-10T17:48:00Z">
              <w:rPr>
                <w:sz w:val="22"/>
              </w:rPr>
            </w:rPrChange>
          </w:rPr>
          <w:delText xml:space="preserve">in </w:delText>
        </w:r>
      </w:del>
      <w:ins w:id="4505" w:author="nick ting" w:date="2021-09-27T00:07:00Z">
        <w:r w:rsidR="003624D5" w:rsidRPr="00755CC4">
          <w:rPr>
            <w:rPrChange w:id="4506" w:author="Yufeng" w:date="2021-10-10T17:48:00Z">
              <w:rPr>
                <w:sz w:val="22"/>
              </w:rPr>
            </w:rPrChange>
          </w:rPr>
          <w:t>in both</w:t>
        </w:r>
      </w:ins>
      <w:ins w:id="4507" w:author="nick ting" w:date="2021-09-25T01:04:00Z">
        <w:r w:rsidR="00002608" w:rsidRPr="00755CC4">
          <w:rPr>
            <w:rPrChange w:id="4508" w:author="Yufeng" w:date="2021-10-10T17:48:00Z">
              <w:rPr>
                <w:sz w:val="22"/>
              </w:rPr>
            </w:rPrChange>
          </w:rPr>
          <w:t xml:space="preserve"> </w:t>
        </w:r>
      </w:ins>
      <w:r w:rsidRPr="00755CC4">
        <w:rPr>
          <w:rPrChange w:id="4509" w:author="Yufeng" w:date="2021-10-10T17:48:00Z">
            <w:rPr>
              <w:sz w:val="22"/>
            </w:rPr>
          </w:rPrChange>
        </w:rPr>
        <w:t>CRC</w:t>
      </w:r>
      <w:ins w:id="4510" w:author="nick ting" w:date="2021-09-25T01:04:00Z">
        <w:r w:rsidR="00002608" w:rsidRPr="00755CC4">
          <w:rPr>
            <w:rPrChange w:id="4511" w:author="Yufeng" w:date="2021-10-10T17:48:00Z">
              <w:rPr>
                <w:sz w:val="22"/>
              </w:rPr>
            </w:rPrChange>
          </w:rPr>
          <w:t xml:space="preserve"> patients</w:t>
        </w:r>
      </w:ins>
      <w:ins w:id="4512" w:author="nick ting" w:date="2021-09-27T00:07:00Z">
        <w:r w:rsidR="003624D5" w:rsidRPr="00755CC4">
          <w:rPr>
            <w:rPrChange w:id="4513" w:author="Yufeng" w:date="2021-10-10T17:48:00Z">
              <w:rPr>
                <w:sz w:val="22"/>
              </w:rPr>
            </w:rPrChange>
          </w:rPr>
          <w:t xml:space="preserve"> versus adenoma patients and CRC patients versus</w:t>
        </w:r>
      </w:ins>
      <w:ins w:id="4514" w:author="nick ting" w:date="2021-09-25T01:04:00Z">
        <w:r w:rsidR="00002608" w:rsidRPr="00755CC4">
          <w:rPr>
            <w:rPrChange w:id="4515" w:author="Yufeng" w:date="2021-10-10T17:48:00Z">
              <w:rPr>
                <w:sz w:val="22"/>
              </w:rPr>
            </w:rPrChange>
          </w:rPr>
          <w:t xml:space="preserve"> healthy individuals</w:t>
        </w:r>
      </w:ins>
      <w:ins w:id="4516" w:author="nick ting" w:date="2021-09-25T01:05:00Z">
        <w:r w:rsidR="00002608" w:rsidRPr="00755CC4">
          <w:rPr>
            <w:rPrChange w:id="4517" w:author="Yufeng" w:date="2021-10-10T17:48:00Z">
              <w:rPr>
                <w:sz w:val="22"/>
              </w:rPr>
            </w:rPrChange>
          </w:rPr>
          <w:t>.</w:t>
        </w:r>
      </w:ins>
      <w:r w:rsidRPr="00755CC4">
        <w:rPr>
          <w:rPrChange w:id="4518" w:author="Yufeng" w:date="2021-10-10T17:48:00Z">
            <w:rPr>
              <w:sz w:val="22"/>
            </w:rPr>
          </w:rPrChange>
        </w:rPr>
        <w:t xml:space="preserve"> </w:t>
      </w:r>
      <w:del w:id="4519" w:author="nick ting" w:date="2021-09-25T01:05:00Z">
        <w:r w:rsidRPr="00755CC4" w:rsidDel="00002608">
          <w:rPr>
            <w:rPrChange w:id="4520" w:author="Yufeng" w:date="2021-10-10T17:48:00Z">
              <w:rPr>
                <w:sz w:val="22"/>
              </w:rPr>
            </w:rPrChange>
          </w:rPr>
          <w:delText>compared with adenoma, nam</w:delText>
        </w:r>
      </w:del>
      <w:ins w:id="4521" w:author="nick ting" w:date="2021-09-25T01:05:00Z">
        <w:r w:rsidR="00002608" w:rsidRPr="00755CC4">
          <w:rPr>
            <w:rPrChange w:id="4522" w:author="Yufeng" w:date="2021-10-10T17:48:00Z">
              <w:rPr>
                <w:sz w:val="22"/>
              </w:rPr>
            </w:rPrChange>
          </w:rPr>
          <w:t xml:space="preserve">These species </w:t>
        </w:r>
      </w:ins>
      <w:ins w:id="4523" w:author="nick ting" w:date="2021-09-27T13:19:00Z">
        <w:r w:rsidR="007C6216" w:rsidRPr="00755CC4">
          <w:rPr>
            <w:rPrChange w:id="4524" w:author="Yufeng" w:date="2021-10-10T17:48:00Z">
              <w:rPr>
                <w:sz w:val="22"/>
              </w:rPr>
            </w:rPrChange>
          </w:rPr>
          <w:t>include</w:t>
        </w:r>
      </w:ins>
      <w:del w:id="4525" w:author="nick ting" w:date="2021-09-25T01:05:00Z">
        <w:r w:rsidRPr="00755CC4" w:rsidDel="00002608">
          <w:rPr>
            <w:rPrChange w:id="4526" w:author="Yufeng" w:date="2021-10-10T17:48:00Z">
              <w:rPr>
                <w:sz w:val="22"/>
              </w:rPr>
            </w:rPrChange>
          </w:rPr>
          <w:delText>ely</w:delText>
        </w:r>
      </w:del>
      <w:r w:rsidRPr="00755CC4">
        <w:rPr>
          <w:rPrChange w:id="4527" w:author="Yufeng" w:date="2021-10-10T17:48:00Z">
            <w:rPr>
              <w:sz w:val="22"/>
            </w:rPr>
          </w:rPrChange>
        </w:rPr>
        <w:t xml:space="preserve"> </w:t>
      </w:r>
      <w:ins w:id="4528" w:author="LIN, Yufeng" w:date="2021-10-07T16:35:00Z">
        <w:r w:rsidR="007240E6" w:rsidRPr="00755CC4">
          <w:rPr>
            <w:i/>
            <w:iCs/>
            <w:rPrChange w:id="4529" w:author="Yufeng" w:date="2021-10-10T17:48:00Z">
              <w:rPr/>
            </w:rPrChange>
          </w:rPr>
          <w:t>Aspergillus rambellii</w:t>
        </w:r>
        <w:r w:rsidR="007240E6" w:rsidRPr="0038659B">
          <w:t xml:space="preserve">, </w:t>
        </w:r>
        <w:r w:rsidR="007240E6" w:rsidRPr="00755CC4">
          <w:rPr>
            <w:i/>
            <w:iCs/>
            <w:rPrChange w:id="4530" w:author="Yufeng" w:date="2021-10-10T17:48:00Z">
              <w:rPr/>
            </w:rPrChange>
          </w:rPr>
          <w:t>Moniliophthora perniciosa</w:t>
        </w:r>
        <w:r w:rsidR="007240E6" w:rsidRPr="0038659B">
          <w:t xml:space="preserve">, </w:t>
        </w:r>
        <w:r w:rsidR="007240E6" w:rsidRPr="00755CC4">
          <w:rPr>
            <w:i/>
            <w:iCs/>
            <w:rPrChange w:id="4531" w:author="Yufeng" w:date="2021-10-10T17:48:00Z">
              <w:rPr/>
            </w:rPrChange>
          </w:rPr>
          <w:t>Erysiphe pulchra</w:t>
        </w:r>
        <w:r w:rsidR="007240E6" w:rsidRPr="0038659B">
          <w:t xml:space="preserve">, </w:t>
        </w:r>
        <w:r w:rsidR="007240E6" w:rsidRPr="00755CC4">
          <w:rPr>
            <w:i/>
            <w:iCs/>
            <w:rPrChange w:id="4532" w:author="Yufeng" w:date="2021-10-10T17:48:00Z">
              <w:rPr/>
            </w:rPrChange>
          </w:rPr>
          <w:t>Sphaerulina musiva</w:t>
        </w:r>
        <w:r w:rsidR="007240E6" w:rsidRPr="0038659B">
          <w:t xml:space="preserve">, </w:t>
        </w:r>
        <w:r w:rsidR="007240E6" w:rsidRPr="00755CC4">
          <w:rPr>
            <w:i/>
            <w:iCs/>
            <w:rPrChange w:id="4533" w:author="Yufeng" w:date="2021-10-10T17:48:00Z">
              <w:rPr/>
            </w:rPrChange>
          </w:rPr>
          <w:t>Phytophthora capsici</w:t>
        </w:r>
        <w:r w:rsidR="007240E6" w:rsidRPr="0038659B">
          <w:t xml:space="preserve">, </w:t>
        </w:r>
        <w:r w:rsidR="007240E6" w:rsidRPr="00755CC4">
          <w:rPr>
            <w:i/>
            <w:iCs/>
            <w:rPrChange w:id="4534" w:author="Yufeng" w:date="2021-10-10T17:48:00Z">
              <w:rPr/>
            </w:rPrChange>
          </w:rPr>
          <w:t>Aspergillus kawachii</w:t>
        </w:r>
        <w:r w:rsidR="007240E6" w:rsidRPr="0038659B">
          <w:t>,</w:t>
        </w:r>
      </w:ins>
      <w:ins w:id="4535" w:author="LIN, Yufeng" w:date="2021-10-07T16:36:00Z">
        <w:r w:rsidR="007240E6" w:rsidRPr="0038659B">
          <w:t xml:space="preserve"> and</w:t>
        </w:r>
      </w:ins>
      <w:ins w:id="4536" w:author="LIN, Yufeng" w:date="2021-10-07T16:35:00Z">
        <w:r w:rsidR="007240E6" w:rsidRPr="0038659B">
          <w:t xml:space="preserve"> </w:t>
        </w:r>
        <w:r w:rsidR="007240E6" w:rsidRPr="00755CC4">
          <w:rPr>
            <w:i/>
            <w:iCs/>
            <w:rPrChange w:id="4537" w:author="Yufeng" w:date="2021-10-10T17:48:00Z">
              <w:rPr/>
            </w:rPrChange>
          </w:rPr>
          <w:t>Cordyceps sp. RAO-2017</w:t>
        </w:r>
        <w:r w:rsidR="007240E6" w:rsidRPr="00755CC4" w:rsidDel="007240E6">
          <w:rPr>
            <w:i/>
            <w:iCs/>
            <w:rPrChange w:id="4538" w:author="Yufeng" w:date="2021-10-10T17:48:00Z">
              <w:rPr/>
            </w:rPrChange>
          </w:rPr>
          <w:t xml:space="preserve"> </w:t>
        </w:r>
      </w:ins>
      <w:del w:id="4539" w:author="LIN, Yufeng" w:date="2021-10-07T16:35:00Z">
        <w:r w:rsidRPr="00755CC4" w:rsidDel="007240E6">
          <w:rPr>
            <w:i/>
            <w:iCs/>
            <w:rPrChange w:id="4540" w:author="Yufeng" w:date="2021-10-10T17:48:00Z">
              <w:rPr>
                <w:i/>
                <w:iCs/>
                <w:sz w:val="22"/>
              </w:rPr>
            </w:rPrChange>
          </w:rPr>
          <w:delText>Aspergillus</w:delText>
        </w:r>
        <w:r w:rsidRPr="00755CC4" w:rsidDel="007240E6">
          <w:rPr>
            <w:rPrChange w:id="4541" w:author="Yufeng" w:date="2021-10-10T17:48:00Z">
              <w:rPr>
                <w:sz w:val="22"/>
              </w:rPr>
            </w:rPrChange>
          </w:rPr>
          <w:delText xml:space="preserve"> </w:delText>
        </w:r>
        <w:r w:rsidRPr="00755CC4" w:rsidDel="007240E6">
          <w:rPr>
            <w:i/>
            <w:iCs/>
            <w:rPrChange w:id="4542" w:author="Yufeng" w:date="2021-10-10T17:48:00Z">
              <w:rPr>
                <w:i/>
                <w:iCs/>
                <w:sz w:val="22"/>
              </w:rPr>
            </w:rPrChange>
          </w:rPr>
          <w:delText>rambellii</w:delText>
        </w:r>
        <w:r w:rsidRPr="00755CC4" w:rsidDel="007240E6">
          <w:rPr>
            <w:rPrChange w:id="4543" w:author="Yufeng" w:date="2021-10-10T17:48:00Z">
              <w:rPr>
                <w:sz w:val="22"/>
              </w:rPr>
            </w:rPrChange>
          </w:rPr>
          <w:delText xml:space="preserve">, </w:delText>
        </w:r>
        <w:r w:rsidRPr="00755CC4" w:rsidDel="007240E6">
          <w:rPr>
            <w:i/>
            <w:iCs/>
            <w:rPrChange w:id="4544" w:author="Yufeng" w:date="2021-10-10T17:48:00Z">
              <w:rPr>
                <w:i/>
                <w:iCs/>
                <w:sz w:val="22"/>
              </w:rPr>
            </w:rPrChange>
          </w:rPr>
          <w:delText>Erysiphe</w:delText>
        </w:r>
        <w:r w:rsidRPr="00755CC4" w:rsidDel="007240E6">
          <w:rPr>
            <w:rPrChange w:id="4545" w:author="Yufeng" w:date="2021-10-10T17:48:00Z">
              <w:rPr>
                <w:sz w:val="22"/>
              </w:rPr>
            </w:rPrChange>
          </w:rPr>
          <w:delText xml:space="preserve"> </w:delText>
        </w:r>
        <w:r w:rsidRPr="00755CC4" w:rsidDel="007240E6">
          <w:rPr>
            <w:i/>
            <w:iCs/>
            <w:rPrChange w:id="4546" w:author="Yufeng" w:date="2021-10-10T17:48:00Z">
              <w:rPr>
                <w:i/>
                <w:iCs/>
                <w:sz w:val="22"/>
              </w:rPr>
            </w:rPrChange>
          </w:rPr>
          <w:delText>pulchra</w:delText>
        </w:r>
        <w:r w:rsidRPr="00755CC4" w:rsidDel="007240E6">
          <w:rPr>
            <w:rPrChange w:id="4547" w:author="Yufeng" w:date="2021-10-10T17:48:00Z">
              <w:rPr>
                <w:sz w:val="22"/>
              </w:rPr>
            </w:rPrChange>
          </w:rPr>
          <w:delText xml:space="preserve">, </w:delText>
        </w:r>
        <w:r w:rsidRPr="00755CC4" w:rsidDel="007240E6">
          <w:rPr>
            <w:i/>
            <w:iCs/>
            <w:rPrChange w:id="4548" w:author="Yufeng" w:date="2021-10-10T17:48:00Z">
              <w:rPr>
                <w:i/>
                <w:iCs/>
                <w:sz w:val="22"/>
              </w:rPr>
            </w:rPrChange>
          </w:rPr>
          <w:delText>Thielaviopsis</w:delText>
        </w:r>
        <w:r w:rsidRPr="00755CC4" w:rsidDel="007240E6">
          <w:rPr>
            <w:rPrChange w:id="4549" w:author="Yufeng" w:date="2021-10-10T17:48:00Z">
              <w:rPr>
                <w:sz w:val="22"/>
              </w:rPr>
            </w:rPrChange>
          </w:rPr>
          <w:delText xml:space="preserve"> </w:delText>
        </w:r>
        <w:r w:rsidRPr="00755CC4" w:rsidDel="007240E6">
          <w:rPr>
            <w:i/>
            <w:iCs/>
            <w:rPrChange w:id="4550" w:author="Yufeng" w:date="2021-10-10T17:48:00Z">
              <w:rPr>
                <w:i/>
                <w:iCs/>
                <w:sz w:val="22"/>
              </w:rPr>
            </w:rPrChange>
          </w:rPr>
          <w:delText>punctulata</w:delText>
        </w:r>
        <w:r w:rsidRPr="00755CC4" w:rsidDel="007240E6">
          <w:rPr>
            <w:rPrChange w:id="4551" w:author="Yufeng" w:date="2021-10-10T17:48:00Z">
              <w:rPr>
                <w:sz w:val="22"/>
              </w:rPr>
            </w:rPrChange>
          </w:rPr>
          <w:delText xml:space="preserve">, </w:delText>
        </w:r>
        <w:r w:rsidRPr="00755CC4" w:rsidDel="007240E6">
          <w:rPr>
            <w:i/>
            <w:iCs/>
            <w:rPrChange w:id="4552" w:author="Yufeng" w:date="2021-10-10T17:48:00Z">
              <w:rPr>
                <w:i/>
                <w:iCs/>
                <w:sz w:val="22"/>
              </w:rPr>
            </w:rPrChange>
          </w:rPr>
          <w:delText>Moniliophthora</w:delText>
        </w:r>
        <w:r w:rsidRPr="00755CC4" w:rsidDel="007240E6">
          <w:rPr>
            <w:rPrChange w:id="4553" w:author="Yufeng" w:date="2021-10-10T17:48:00Z">
              <w:rPr>
                <w:sz w:val="22"/>
              </w:rPr>
            </w:rPrChange>
          </w:rPr>
          <w:delText xml:space="preserve"> </w:delText>
        </w:r>
        <w:r w:rsidRPr="00755CC4" w:rsidDel="007240E6">
          <w:rPr>
            <w:i/>
            <w:iCs/>
            <w:rPrChange w:id="4554" w:author="Yufeng" w:date="2021-10-10T17:48:00Z">
              <w:rPr>
                <w:i/>
                <w:iCs/>
                <w:sz w:val="22"/>
              </w:rPr>
            </w:rPrChange>
          </w:rPr>
          <w:delText>perniciosa</w:delText>
        </w:r>
        <w:r w:rsidRPr="00755CC4" w:rsidDel="007240E6">
          <w:rPr>
            <w:rPrChange w:id="4555" w:author="Yufeng" w:date="2021-10-10T17:48:00Z">
              <w:rPr>
                <w:sz w:val="22"/>
              </w:rPr>
            </w:rPrChange>
          </w:rPr>
          <w:delText xml:space="preserve">, </w:delText>
        </w:r>
        <w:r w:rsidRPr="00755CC4" w:rsidDel="007240E6">
          <w:rPr>
            <w:i/>
            <w:iCs/>
            <w:rPrChange w:id="4556" w:author="Yufeng" w:date="2021-10-10T17:48:00Z">
              <w:rPr>
                <w:i/>
                <w:iCs/>
                <w:sz w:val="22"/>
              </w:rPr>
            </w:rPrChange>
          </w:rPr>
          <w:delText>Sphaerulina</w:delText>
        </w:r>
        <w:r w:rsidRPr="00755CC4" w:rsidDel="007240E6">
          <w:rPr>
            <w:rPrChange w:id="4557" w:author="Yufeng" w:date="2021-10-10T17:48:00Z">
              <w:rPr>
                <w:sz w:val="22"/>
              </w:rPr>
            </w:rPrChange>
          </w:rPr>
          <w:delText xml:space="preserve"> </w:delText>
        </w:r>
        <w:r w:rsidRPr="00755CC4" w:rsidDel="007240E6">
          <w:rPr>
            <w:i/>
            <w:iCs/>
            <w:rPrChange w:id="4558" w:author="Yufeng" w:date="2021-10-10T17:48:00Z">
              <w:rPr>
                <w:i/>
                <w:iCs/>
                <w:sz w:val="22"/>
              </w:rPr>
            </w:rPrChange>
          </w:rPr>
          <w:delText>musiva</w:delText>
        </w:r>
        <w:r w:rsidRPr="00755CC4" w:rsidDel="007240E6">
          <w:rPr>
            <w:rPrChange w:id="4559" w:author="Yufeng" w:date="2021-10-10T17:48:00Z">
              <w:rPr>
                <w:sz w:val="22"/>
              </w:rPr>
            </w:rPrChange>
          </w:rPr>
          <w:delText xml:space="preserve">, </w:delText>
        </w:r>
        <w:r w:rsidRPr="00755CC4" w:rsidDel="007240E6">
          <w:rPr>
            <w:i/>
            <w:iCs/>
            <w:rPrChange w:id="4560" w:author="Yufeng" w:date="2021-10-10T17:48:00Z">
              <w:rPr>
                <w:i/>
                <w:iCs/>
                <w:sz w:val="22"/>
              </w:rPr>
            </w:rPrChange>
          </w:rPr>
          <w:delText>Aspergillus</w:delText>
        </w:r>
        <w:r w:rsidRPr="00755CC4" w:rsidDel="007240E6">
          <w:rPr>
            <w:rPrChange w:id="4561" w:author="Yufeng" w:date="2021-10-10T17:48:00Z">
              <w:rPr>
                <w:sz w:val="22"/>
              </w:rPr>
            </w:rPrChange>
          </w:rPr>
          <w:delText xml:space="preserve"> </w:delText>
        </w:r>
        <w:r w:rsidRPr="00755CC4" w:rsidDel="007240E6">
          <w:rPr>
            <w:i/>
            <w:iCs/>
            <w:rPrChange w:id="4562" w:author="Yufeng" w:date="2021-10-10T17:48:00Z">
              <w:rPr>
                <w:i/>
                <w:iCs/>
                <w:sz w:val="22"/>
              </w:rPr>
            </w:rPrChange>
          </w:rPr>
          <w:delText>ochraceoroseus</w:delText>
        </w:r>
      </w:del>
      <w:r w:rsidRPr="00755CC4">
        <w:rPr>
          <w:rPrChange w:id="4563" w:author="Yufeng" w:date="2021-10-10T17:48:00Z">
            <w:rPr>
              <w:sz w:val="22"/>
            </w:rPr>
          </w:rPrChange>
        </w:rPr>
        <w:t xml:space="preserve">. </w:t>
      </w:r>
      <w:del w:id="4564" w:author="nick ting" w:date="2021-09-27T00:10:00Z">
        <w:r w:rsidRPr="00755CC4" w:rsidDel="003624D5">
          <w:rPr>
            <w:rPrChange w:id="4565" w:author="Yufeng" w:date="2021-10-10T17:48:00Z">
              <w:rPr>
                <w:sz w:val="22"/>
              </w:rPr>
            </w:rPrChange>
          </w:rPr>
          <w:delText xml:space="preserve">Except for </w:delText>
        </w:r>
        <w:r w:rsidRPr="00755CC4" w:rsidDel="003624D5">
          <w:rPr>
            <w:i/>
            <w:iCs/>
            <w:rPrChange w:id="4566" w:author="Yufeng" w:date="2021-10-10T17:48:00Z">
              <w:rPr>
                <w:i/>
                <w:iCs/>
                <w:sz w:val="22"/>
              </w:rPr>
            </w:rPrChange>
          </w:rPr>
          <w:delText>Moniliophthora</w:delText>
        </w:r>
        <w:r w:rsidRPr="00755CC4" w:rsidDel="003624D5">
          <w:rPr>
            <w:rPrChange w:id="4567" w:author="Yufeng" w:date="2021-10-10T17:48:00Z">
              <w:rPr>
                <w:sz w:val="22"/>
              </w:rPr>
            </w:rPrChange>
          </w:rPr>
          <w:delText xml:space="preserve"> </w:delText>
        </w:r>
        <w:r w:rsidRPr="00755CC4" w:rsidDel="003624D5">
          <w:rPr>
            <w:i/>
            <w:iCs/>
            <w:rPrChange w:id="4568" w:author="Yufeng" w:date="2021-10-10T17:48:00Z">
              <w:rPr>
                <w:i/>
                <w:iCs/>
                <w:sz w:val="22"/>
              </w:rPr>
            </w:rPrChange>
          </w:rPr>
          <w:delText>perniciosa</w:delText>
        </w:r>
        <w:r w:rsidRPr="00755CC4" w:rsidDel="003624D5">
          <w:rPr>
            <w:rPrChange w:id="4569" w:author="Yufeng" w:date="2021-10-10T17:48:00Z">
              <w:rPr>
                <w:sz w:val="22"/>
              </w:rPr>
            </w:rPrChange>
          </w:rPr>
          <w:delText xml:space="preserve"> belonging to the </w:delText>
        </w:r>
        <w:r w:rsidRPr="00755CC4" w:rsidDel="003624D5">
          <w:rPr>
            <w:i/>
            <w:iCs/>
            <w:rPrChange w:id="4570" w:author="Yufeng" w:date="2021-10-10T17:48:00Z">
              <w:rPr>
                <w:i/>
                <w:iCs/>
                <w:sz w:val="22"/>
              </w:rPr>
            </w:rPrChange>
          </w:rPr>
          <w:delText>Basidiomycota</w:delText>
        </w:r>
        <w:r w:rsidRPr="00755CC4" w:rsidDel="003624D5">
          <w:rPr>
            <w:rFonts w:eastAsia="PMingLiU"/>
            <w:color w:val="000000" w:themeColor="text1"/>
            <w:rPrChange w:id="4571" w:author="Yufeng" w:date="2021-10-10T17:48:00Z">
              <w:rPr>
                <w:rFonts w:eastAsia="等线"/>
                <w:color w:val="000000"/>
                <w:kern w:val="0"/>
                <w:sz w:val="22"/>
              </w:rPr>
            </w:rPrChange>
          </w:rPr>
          <w:delText xml:space="preserve">, the other five belong to the </w:delText>
        </w:r>
        <w:r w:rsidRPr="00755CC4" w:rsidDel="003624D5">
          <w:rPr>
            <w:i/>
            <w:iCs/>
            <w:rPrChange w:id="4572" w:author="Yufeng" w:date="2021-10-10T17:48:00Z">
              <w:rPr>
                <w:i/>
                <w:iCs/>
                <w:sz w:val="22"/>
              </w:rPr>
            </w:rPrChange>
          </w:rPr>
          <w:delText>Ascomycota</w:delText>
        </w:r>
        <w:r w:rsidRPr="00755CC4" w:rsidDel="003624D5">
          <w:rPr>
            <w:rFonts w:eastAsia="PMingLiU"/>
            <w:color w:val="000000" w:themeColor="text1"/>
            <w:rPrChange w:id="4573" w:author="Yufeng" w:date="2021-10-10T17:48:00Z">
              <w:rPr>
                <w:rFonts w:eastAsia="等线"/>
                <w:color w:val="000000"/>
                <w:kern w:val="0"/>
                <w:sz w:val="22"/>
              </w:rPr>
            </w:rPrChange>
          </w:rPr>
          <w:delText xml:space="preserve">, </w:delText>
        </w:r>
        <w:r w:rsidRPr="00755CC4" w:rsidDel="003624D5">
          <w:rPr>
            <w:rPrChange w:id="4574" w:author="Yufeng" w:date="2021-10-10T17:48:00Z">
              <w:rPr>
                <w:sz w:val="22"/>
              </w:rPr>
            </w:rPrChange>
          </w:rPr>
          <w:delText>the dominant feature in the phylum level</w:delText>
        </w:r>
      </w:del>
      <w:del w:id="4575" w:author="LIN, Yufeng" w:date="2021-10-07T10:46:00Z">
        <w:r w:rsidR="003624D5" w:rsidRPr="00755CC4" w:rsidDel="00E81CE7">
          <w:rPr>
            <w:rPrChange w:id="4576" w:author="Yufeng" w:date="2021-10-10T17:48:00Z">
              <w:rPr>
                <w:sz w:val="22"/>
              </w:rPr>
            </w:rPrChange>
          </w:rPr>
          <w:delText>All of t</w:delText>
        </w:r>
      </w:del>
      <w:ins w:id="4577" w:author="LIN, Yufeng" w:date="2021-10-07T10:46:00Z">
        <w:r w:rsidR="00E81CE7" w:rsidRPr="0038659B">
          <w:t>T</w:t>
        </w:r>
      </w:ins>
      <w:ins w:id="4578" w:author="nick ting" w:date="2021-09-27T00:09:00Z">
        <w:r w:rsidR="003624D5" w:rsidRPr="00755CC4">
          <w:rPr>
            <w:rPrChange w:id="4579" w:author="Yufeng" w:date="2021-10-10T17:48:00Z">
              <w:rPr>
                <w:sz w:val="22"/>
              </w:rPr>
            </w:rPrChange>
          </w:rPr>
          <w:t>he</w:t>
        </w:r>
      </w:ins>
      <w:ins w:id="4580" w:author="nick ting" w:date="2021-09-27T13:20:00Z">
        <w:r w:rsidR="007C6216" w:rsidRPr="00755CC4">
          <w:rPr>
            <w:rPrChange w:id="4581" w:author="Yufeng" w:date="2021-10-10T17:48:00Z">
              <w:rPr>
                <w:sz w:val="22"/>
              </w:rPr>
            </w:rPrChange>
          </w:rPr>
          <w:t>se</w:t>
        </w:r>
      </w:ins>
      <w:ins w:id="4582" w:author="nick ting" w:date="2021-09-27T00:09:00Z">
        <w:r w:rsidR="003624D5" w:rsidRPr="00755CC4">
          <w:rPr>
            <w:rPrChange w:id="4583" w:author="Yufeng" w:date="2021-10-10T17:48:00Z">
              <w:rPr>
                <w:sz w:val="22"/>
              </w:rPr>
            </w:rPrChange>
          </w:rPr>
          <w:t xml:space="preserve"> species belong to the </w:t>
        </w:r>
        <w:r w:rsidR="003624D5" w:rsidRPr="00755CC4">
          <w:rPr>
            <w:i/>
            <w:iCs/>
            <w:rPrChange w:id="4584" w:author="Yufeng" w:date="2021-10-10T17:48:00Z">
              <w:rPr>
                <w:sz w:val="22"/>
              </w:rPr>
            </w:rPrChange>
          </w:rPr>
          <w:t>Ascomycota</w:t>
        </w:r>
        <w:r w:rsidR="003624D5" w:rsidRPr="00755CC4">
          <w:rPr>
            <w:rPrChange w:id="4585" w:author="Yufeng" w:date="2021-10-10T17:48:00Z">
              <w:rPr>
                <w:sz w:val="22"/>
              </w:rPr>
            </w:rPrChange>
          </w:rPr>
          <w:t xml:space="preserve"> phylum except </w:t>
        </w:r>
        <w:r w:rsidR="003624D5" w:rsidRPr="00755CC4">
          <w:rPr>
            <w:i/>
            <w:iCs/>
            <w:rPrChange w:id="4586" w:author="Yufeng" w:date="2021-10-10T17:48:00Z">
              <w:rPr>
                <w:i/>
                <w:iCs/>
                <w:sz w:val="22"/>
              </w:rPr>
            </w:rPrChange>
          </w:rPr>
          <w:t>Moniliophthora</w:t>
        </w:r>
        <w:r w:rsidR="003624D5" w:rsidRPr="00755CC4">
          <w:rPr>
            <w:rPrChange w:id="4587" w:author="Yufeng" w:date="2021-10-10T17:48:00Z">
              <w:rPr>
                <w:sz w:val="22"/>
              </w:rPr>
            </w:rPrChange>
          </w:rPr>
          <w:t xml:space="preserve"> </w:t>
        </w:r>
        <w:r w:rsidR="003624D5" w:rsidRPr="00755CC4">
          <w:rPr>
            <w:i/>
            <w:iCs/>
            <w:rPrChange w:id="4588" w:author="Yufeng" w:date="2021-10-10T17:48:00Z">
              <w:rPr>
                <w:i/>
                <w:iCs/>
                <w:sz w:val="22"/>
              </w:rPr>
            </w:rPrChange>
          </w:rPr>
          <w:t>perniciosa</w:t>
        </w:r>
      </w:ins>
      <w:ins w:id="4589" w:author="LIN, Yufeng" w:date="2021-10-07T16:36:00Z">
        <w:r w:rsidR="007240E6" w:rsidRPr="0038659B">
          <w:rPr>
            <w:i/>
            <w:iCs/>
          </w:rPr>
          <w:t xml:space="preserve"> </w:t>
        </w:r>
        <w:r w:rsidR="007240E6" w:rsidRPr="00755CC4">
          <w:rPr>
            <w:rPrChange w:id="4590" w:author="Yufeng" w:date="2021-10-10T17:48:00Z">
              <w:rPr>
                <w:i/>
                <w:iCs/>
              </w:rPr>
            </w:rPrChange>
          </w:rPr>
          <w:t>and</w:t>
        </w:r>
        <w:r w:rsidR="007240E6" w:rsidRPr="0038659B">
          <w:rPr>
            <w:i/>
            <w:iCs/>
          </w:rPr>
          <w:t xml:space="preserve"> Phytophthora capsici</w:t>
        </w:r>
      </w:ins>
      <w:del w:id="4591" w:author="LIN, Yufeng" w:date="2021-10-07T16:36:00Z">
        <w:r w:rsidR="003624D5" w:rsidRPr="00755CC4" w:rsidDel="007240E6">
          <w:rPr>
            <w:rPrChange w:id="4592" w:author="Yufeng" w:date="2021-10-10T17:48:00Z">
              <w:rPr>
                <w:sz w:val="22"/>
              </w:rPr>
            </w:rPrChange>
          </w:rPr>
          <w:delText xml:space="preserve"> which belongs to the </w:delText>
        </w:r>
        <w:r w:rsidR="003624D5" w:rsidRPr="00755CC4" w:rsidDel="007240E6">
          <w:rPr>
            <w:i/>
            <w:iCs/>
            <w:rPrChange w:id="4593" w:author="Yufeng" w:date="2021-10-10T17:48:00Z">
              <w:rPr>
                <w:i/>
                <w:iCs/>
                <w:sz w:val="22"/>
              </w:rPr>
            </w:rPrChange>
          </w:rPr>
          <w:delText>Basidiomycota</w:delText>
        </w:r>
        <w:r w:rsidR="003624D5" w:rsidRPr="00755CC4" w:rsidDel="007240E6">
          <w:rPr>
            <w:rPrChange w:id="4594" w:author="Yufeng" w:date="2021-10-10T17:48:00Z">
              <w:rPr>
                <w:sz w:val="22"/>
              </w:rPr>
            </w:rPrChange>
          </w:rPr>
          <w:delText xml:space="preserve"> phylum</w:delText>
        </w:r>
      </w:del>
      <w:ins w:id="4595" w:author="nick ting" w:date="2021-09-27T00:09:00Z">
        <w:r w:rsidR="003624D5" w:rsidRPr="00755CC4">
          <w:rPr>
            <w:rPrChange w:id="4596" w:author="Yufeng" w:date="2021-10-10T17:48:00Z">
              <w:rPr>
                <w:sz w:val="22"/>
              </w:rPr>
            </w:rPrChange>
          </w:rPr>
          <w:t xml:space="preserve"> (</w:t>
        </w:r>
      </w:ins>
      <w:ins w:id="4597" w:author="LIN, Yufeng" w:date="2021-09-24T15:44:00Z">
        <w:r w:rsidR="00A13741" w:rsidRPr="00755CC4">
          <w:rPr>
            <w:rPrChange w:id="4598" w:author="Yufeng" w:date="2021-10-10T17:48:00Z">
              <w:rPr>
                <w:sz w:val="22"/>
              </w:rPr>
            </w:rPrChange>
          </w:rPr>
          <w:t>supplementary table 12)</w:t>
        </w:r>
      </w:ins>
      <w:r w:rsidRPr="00755CC4">
        <w:rPr>
          <w:rPrChange w:id="4599" w:author="Yufeng" w:date="2021-10-10T17:48:00Z">
            <w:rPr>
              <w:sz w:val="22"/>
            </w:rPr>
          </w:rPrChange>
        </w:rPr>
        <w:t xml:space="preserve">. </w:t>
      </w:r>
    </w:p>
    <w:p w14:paraId="1A23F5FE" w14:textId="7B72FAA9" w:rsidR="005A6BA7" w:rsidRPr="00755CC4" w:rsidDel="00ED16E1" w:rsidRDefault="005A6BA7">
      <w:pPr>
        <w:widowControl/>
        <w:jc w:val="left"/>
        <w:rPr>
          <w:ins w:id="4600" w:author="Lung Ngai TING" w:date="2021-10-09T15:02:00Z"/>
          <w:del w:id="4601" w:author="Yufeng" w:date="2021-10-10T18:12:00Z"/>
          <w:rPrChange w:id="4602" w:author="Yufeng" w:date="2021-10-10T17:48:00Z">
            <w:rPr>
              <w:ins w:id="4603" w:author="Lung Ngai TING" w:date="2021-10-09T15:02:00Z"/>
              <w:del w:id="4604" w:author="Yufeng" w:date="2021-10-10T18:12:00Z"/>
              <w:sz w:val="22"/>
            </w:rPr>
          </w:rPrChange>
        </w:rPr>
        <w:pPrChange w:id="4605" w:author="Yufeng" w:date="2021-10-10T17:53:00Z">
          <w:pPr>
            <w:widowControl/>
          </w:pPr>
        </w:pPrChange>
      </w:pPr>
    </w:p>
    <w:p w14:paraId="23CA2639" w14:textId="3C9DA17C" w:rsidR="00B16CD0" w:rsidRPr="00755CC4" w:rsidDel="0096422D" w:rsidRDefault="00B16CD0">
      <w:pPr>
        <w:widowControl/>
        <w:jc w:val="left"/>
        <w:rPr>
          <w:ins w:id="4606" w:author="nick ting" w:date="2021-10-04T17:49:00Z"/>
          <w:del w:id="4607" w:author="LIN, Yufeng" w:date="2021-10-05T14:02:00Z"/>
          <w:rPrChange w:id="4608" w:author="Yufeng" w:date="2021-10-10T17:48:00Z">
            <w:rPr>
              <w:ins w:id="4609" w:author="nick ting" w:date="2021-10-04T17:49:00Z"/>
              <w:del w:id="4610" w:author="LIN, Yufeng" w:date="2021-10-05T14:02:00Z"/>
              <w:sz w:val="22"/>
            </w:rPr>
          </w:rPrChange>
        </w:rPr>
        <w:pPrChange w:id="4611" w:author="Yufeng" w:date="2021-10-10T17:53:00Z">
          <w:pPr>
            <w:widowControl/>
          </w:pPr>
        </w:pPrChange>
      </w:pPr>
    </w:p>
    <w:p w14:paraId="248DF59D" w14:textId="1CBF7C8E" w:rsidR="00D46E76" w:rsidRPr="00755CC4" w:rsidDel="009D00F7" w:rsidRDefault="00D46E76">
      <w:pPr>
        <w:widowControl/>
        <w:jc w:val="left"/>
        <w:rPr>
          <w:ins w:id="4612" w:author="nick ting" w:date="2021-10-03T19:37:00Z"/>
          <w:del w:id="4613" w:author="LIN, Yufeng" w:date="2021-10-04T13:51:00Z"/>
          <w:rPrChange w:id="4614" w:author="Yufeng" w:date="2021-10-10T17:48:00Z">
            <w:rPr>
              <w:ins w:id="4615" w:author="nick ting" w:date="2021-10-03T19:37:00Z"/>
              <w:del w:id="4616" w:author="LIN, Yufeng" w:date="2021-10-04T13:51:00Z"/>
              <w:sz w:val="22"/>
            </w:rPr>
          </w:rPrChange>
        </w:rPr>
        <w:pPrChange w:id="4617" w:author="Yufeng" w:date="2021-10-10T17:53:00Z">
          <w:pPr>
            <w:widowControl/>
          </w:pPr>
        </w:pPrChange>
      </w:pPr>
    </w:p>
    <w:p w14:paraId="2B629A2E" w14:textId="77777777" w:rsidR="00D93222" w:rsidRPr="00755CC4" w:rsidRDefault="00D93222">
      <w:pPr>
        <w:widowControl/>
        <w:jc w:val="left"/>
        <w:rPr>
          <w:ins w:id="4618" w:author="nick ting" w:date="2021-09-27T13:54:00Z"/>
          <w:rPrChange w:id="4619" w:author="Yufeng" w:date="2021-10-10T17:48:00Z">
            <w:rPr>
              <w:ins w:id="4620" w:author="nick ting" w:date="2021-09-27T13:54:00Z"/>
              <w:sz w:val="22"/>
            </w:rPr>
          </w:rPrChange>
        </w:rPr>
        <w:pPrChange w:id="4621" w:author="Yufeng" w:date="2021-10-10T17:53:00Z">
          <w:pPr>
            <w:widowControl/>
          </w:pPr>
        </w:pPrChange>
      </w:pPr>
    </w:p>
    <w:p w14:paraId="5C2237CD" w14:textId="1F1C7579" w:rsidR="00C13D35" w:rsidDel="00FD106C" w:rsidRDefault="00D9531B" w:rsidP="0038659B">
      <w:pPr>
        <w:jc w:val="left"/>
        <w:rPr>
          <w:del w:id="4622" w:author="Yufeng" w:date="2021-10-10T17:52:00Z"/>
        </w:rPr>
      </w:pPr>
      <w:r w:rsidRPr="00755CC4">
        <w:rPr>
          <w:rPrChange w:id="4623" w:author="Yufeng" w:date="2021-10-10T17:48:00Z">
            <w:rPr>
              <w:sz w:val="22"/>
            </w:rPr>
          </w:rPrChange>
        </w:rPr>
        <w:t xml:space="preserve">In summary, </w:t>
      </w:r>
      <w:ins w:id="4624" w:author="nick ting" w:date="2021-09-27T00:10:00Z">
        <w:r w:rsidR="003624D5" w:rsidRPr="00755CC4">
          <w:rPr>
            <w:rPrChange w:id="4625" w:author="Yufeng" w:date="2021-10-10T17:48:00Z">
              <w:rPr>
                <w:sz w:val="22"/>
              </w:rPr>
            </w:rPrChange>
          </w:rPr>
          <w:t>we identified</w:t>
        </w:r>
      </w:ins>
      <w:ins w:id="4626" w:author="nick ting" w:date="2021-09-27T10:34:00Z">
        <w:r w:rsidR="00204B60" w:rsidRPr="00755CC4">
          <w:rPr>
            <w:rPrChange w:id="4627" w:author="Yufeng" w:date="2021-10-10T17:48:00Z">
              <w:rPr>
                <w:sz w:val="22"/>
              </w:rPr>
            </w:rPrChange>
          </w:rPr>
          <w:t xml:space="preserve"> 74 differentially abundant </w:t>
        </w:r>
      </w:ins>
      <w:ins w:id="4628" w:author="nick ting" w:date="2021-09-27T10:35:00Z">
        <w:del w:id="4629" w:author="LIN, Yufeng" w:date="2021-09-28T13:07:00Z">
          <w:r w:rsidR="00204B60" w:rsidRPr="00755CC4" w:rsidDel="004314C2">
            <w:rPr>
              <w:rPrChange w:id="4630" w:author="Yufeng" w:date="2021-10-10T17:48:00Z">
                <w:rPr>
                  <w:sz w:val="22"/>
                </w:rPr>
              </w:rPrChange>
            </w:rPr>
            <w:delText>micro-eukaryotes</w:delText>
          </w:r>
        </w:del>
      </w:ins>
      <w:ins w:id="4631" w:author="LIN, Yufeng" w:date="2021-09-28T13:07:00Z">
        <w:r w:rsidR="004314C2" w:rsidRPr="00755CC4">
          <w:rPr>
            <w:rPrChange w:id="4632" w:author="Yufeng" w:date="2021-10-10T17:48:00Z">
              <w:rPr>
                <w:sz w:val="22"/>
              </w:rPr>
            </w:rPrChange>
          </w:rPr>
          <w:t>fungi</w:t>
        </w:r>
      </w:ins>
      <w:ins w:id="4633" w:author="nick ting" w:date="2021-09-27T10:35:00Z">
        <w:r w:rsidR="00204B60" w:rsidRPr="00755CC4">
          <w:rPr>
            <w:rPrChange w:id="4634" w:author="Yufeng" w:date="2021-10-10T17:48:00Z">
              <w:rPr>
                <w:sz w:val="22"/>
              </w:rPr>
            </w:rPrChange>
          </w:rPr>
          <w:t xml:space="preserve"> between CRC patients and hea</w:t>
        </w:r>
      </w:ins>
      <w:ins w:id="4635" w:author="LIN, Yufeng" w:date="2021-10-07T10:46:00Z">
        <w:r w:rsidR="00E81CE7" w:rsidRPr="0038659B">
          <w:t>l</w:t>
        </w:r>
      </w:ins>
      <w:ins w:id="4636" w:author="nick ting" w:date="2021-09-27T10:35:00Z">
        <w:r w:rsidR="00204B60" w:rsidRPr="00755CC4">
          <w:rPr>
            <w:rPrChange w:id="4637" w:author="Yufeng" w:date="2021-10-10T17:48:00Z">
              <w:rPr>
                <w:sz w:val="22"/>
              </w:rPr>
            </w:rPrChange>
          </w:rPr>
          <w:t>thy individuals</w:t>
        </w:r>
      </w:ins>
      <w:ins w:id="4638" w:author="nick ting" w:date="2021-09-27T13:21:00Z">
        <w:r w:rsidR="007C6216" w:rsidRPr="00755CC4">
          <w:rPr>
            <w:rPrChange w:id="4639" w:author="Yufeng" w:date="2021-10-10T17:48:00Z">
              <w:rPr>
                <w:sz w:val="22"/>
              </w:rPr>
            </w:rPrChange>
          </w:rPr>
          <w:t>, of which</w:t>
        </w:r>
      </w:ins>
      <w:ins w:id="4640" w:author="nick ting" w:date="2021-09-27T00:10:00Z">
        <w:r w:rsidR="003624D5" w:rsidRPr="00755CC4">
          <w:rPr>
            <w:rPrChange w:id="4641" w:author="Yufeng" w:date="2021-10-10T17:48:00Z">
              <w:rPr>
                <w:sz w:val="22"/>
              </w:rPr>
            </w:rPrChange>
          </w:rPr>
          <w:t xml:space="preserve"> </w:t>
        </w:r>
      </w:ins>
      <w:del w:id="4642" w:author="nick ting" w:date="2021-09-27T10:36:00Z">
        <w:r w:rsidRPr="00755CC4" w:rsidDel="00204B60">
          <w:rPr>
            <w:rPrChange w:id="4643" w:author="Yufeng" w:date="2021-10-10T17:48:00Z">
              <w:rPr>
                <w:sz w:val="22"/>
              </w:rPr>
            </w:rPrChange>
          </w:rPr>
          <w:delText>thirty-three</w:delText>
        </w:r>
      </w:del>
      <w:ins w:id="4644" w:author="nick ting" w:date="2021-09-27T10:36:00Z">
        <w:r w:rsidR="00204B60" w:rsidRPr="00755CC4">
          <w:rPr>
            <w:rPrChange w:id="4645" w:author="Yufeng" w:date="2021-10-10T17:48:00Z">
              <w:rPr>
                <w:sz w:val="22"/>
              </w:rPr>
            </w:rPrChange>
          </w:rPr>
          <w:t>33</w:t>
        </w:r>
      </w:ins>
      <w:r w:rsidRPr="00755CC4">
        <w:rPr>
          <w:rPrChange w:id="4646" w:author="Yufeng" w:date="2021-10-10T17:48:00Z">
            <w:rPr>
              <w:sz w:val="22"/>
            </w:rPr>
          </w:rPrChange>
        </w:rPr>
        <w:t xml:space="preserve"> </w:t>
      </w:r>
      <w:ins w:id="4647" w:author="nick ting" w:date="2021-09-27T10:36:00Z">
        <w:r w:rsidR="00204B60" w:rsidRPr="00755CC4">
          <w:rPr>
            <w:rPrChange w:id="4648" w:author="Yufeng" w:date="2021-10-10T17:48:00Z">
              <w:rPr>
                <w:sz w:val="22"/>
              </w:rPr>
            </w:rPrChange>
          </w:rPr>
          <w:t xml:space="preserve">significant </w:t>
        </w:r>
      </w:ins>
      <w:r w:rsidRPr="00755CC4">
        <w:rPr>
          <w:rPrChange w:id="4649" w:author="Yufeng" w:date="2021-10-10T17:48:00Z">
            <w:rPr>
              <w:sz w:val="22"/>
            </w:rPr>
          </w:rPrChange>
        </w:rPr>
        <w:t>species were</w:t>
      </w:r>
      <w:ins w:id="4650" w:author="nick ting" w:date="2021-09-27T10:36:00Z">
        <w:r w:rsidR="00204B60" w:rsidRPr="00755CC4">
          <w:rPr>
            <w:rPrChange w:id="4651" w:author="Yufeng" w:date="2021-10-10T17:48:00Z">
              <w:rPr>
                <w:sz w:val="22"/>
              </w:rPr>
            </w:rPrChange>
          </w:rPr>
          <w:t xml:space="preserve"> further</w:t>
        </w:r>
      </w:ins>
      <w:r w:rsidRPr="00755CC4">
        <w:rPr>
          <w:rPrChange w:id="4652" w:author="Yufeng" w:date="2021-10-10T17:48:00Z">
            <w:rPr>
              <w:sz w:val="22"/>
            </w:rPr>
          </w:rPrChange>
        </w:rPr>
        <w:t xml:space="preserve"> selected as core-set for the downstream analysis</w:t>
      </w:r>
      <w:del w:id="4653" w:author="nick ting" w:date="2021-09-27T10:36:00Z">
        <w:r w:rsidRPr="00755CC4" w:rsidDel="00204B60">
          <w:rPr>
            <w:rPrChange w:id="4654" w:author="Yufeng" w:date="2021-10-10T17:48:00Z">
              <w:rPr>
                <w:sz w:val="22"/>
              </w:rPr>
            </w:rPrChange>
          </w:rPr>
          <w:delText xml:space="preserve"> from seventy-four significant different species around 296 none-rarefied </w:delText>
        </w:r>
        <w:r w:rsidR="00FA35F2" w:rsidRPr="00755CC4" w:rsidDel="00204B60">
          <w:rPr>
            <w:rPrChange w:id="4655" w:author="Yufeng" w:date="2021-10-10T17:48:00Z">
              <w:rPr>
                <w:sz w:val="22"/>
              </w:rPr>
            </w:rPrChange>
          </w:rPr>
          <w:delText>micro-eukaryotes</w:delText>
        </w:r>
      </w:del>
      <w:r w:rsidRPr="00755CC4">
        <w:rPr>
          <w:rPrChange w:id="4656" w:author="Yufeng" w:date="2021-10-10T17:48:00Z">
            <w:rPr>
              <w:sz w:val="22"/>
            </w:rPr>
          </w:rPrChange>
        </w:rPr>
        <w:t>.</w:t>
      </w:r>
      <w:ins w:id="4657" w:author="nick ting" w:date="2021-09-27T18:19:00Z">
        <w:r w:rsidR="004E4D50" w:rsidRPr="00755CC4">
          <w:rPr>
            <w:rPrChange w:id="4658" w:author="Yufeng" w:date="2021-10-10T17:48:00Z">
              <w:rPr>
                <w:sz w:val="22"/>
              </w:rPr>
            </w:rPrChange>
          </w:rPr>
          <w:t xml:space="preserve"> </w:t>
        </w:r>
      </w:ins>
      <w:ins w:id="4659" w:author="nick ting" w:date="2021-09-27T18:20:00Z">
        <w:r w:rsidR="004E4D50" w:rsidRPr="00755CC4">
          <w:rPr>
            <w:rPrChange w:id="4660" w:author="Yufeng" w:date="2021-10-10T17:48:00Z">
              <w:rPr>
                <w:sz w:val="22"/>
              </w:rPr>
            </w:rPrChange>
          </w:rPr>
          <w:t>Despite</w:t>
        </w:r>
      </w:ins>
      <w:ins w:id="4661" w:author="nick ting" w:date="2021-09-27T18:21:00Z">
        <w:r w:rsidR="004E4D50" w:rsidRPr="00755CC4">
          <w:rPr>
            <w:rPrChange w:id="4662" w:author="Yufeng" w:date="2021-10-10T17:48:00Z">
              <w:rPr>
                <w:sz w:val="22"/>
              </w:rPr>
            </w:rPrChange>
          </w:rPr>
          <w:t xml:space="preserve"> </w:t>
        </w:r>
        <w:del w:id="4663" w:author="LIN, Yufeng" w:date="2021-10-07T10:46:00Z">
          <w:r w:rsidR="004E4D50" w:rsidRPr="00755CC4" w:rsidDel="00E81CE7">
            <w:rPr>
              <w:rPrChange w:id="4664" w:author="Yufeng" w:date="2021-10-10T17:48:00Z">
                <w:rPr>
                  <w:sz w:val="22"/>
                </w:rPr>
              </w:rPrChange>
            </w:rPr>
            <w:delText xml:space="preserve">the presence of cohort heterogeneity, </w:delText>
          </w:r>
        </w:del>
      </w:ins>
      <w:ins w:id="4665" w:author="nick ting" w:date="2021-09-27T18:22:00Z">
        <w:del w:id="4666" w:author="LIN, Yufeng" w:date="2021-10-07T10:46:00Z">
          <w:r w:rsidR="004E4D50" w:rsidRPr="00755CC4" w:rsidDel="00E81CE7">
            <w:rPr>
              <w:rPrChange w:id="4667" w:author="Yufeng" w:date="2021-10-10T17:48:00Z">
                <w:rPr>
                  <w:sz w:val="22"/>
                </w:rPr>
              </w:rPrChange>
            </w:rPr>
            <w:delText xml:space="preserve">we could still identified </w:delText>
          </w:r>
        </w:del>
        <w:del w:id="4668" w:author="LIN, Yufeng" w:date="2021-10-04T16:57:00Z">
          <w:r w:rsidR="004E4D50" w:rsidRPr="00755CC4" w:rsidDel="00DB66B4">
            <w:rPr>
              <w:rPrChange w:id="4669" w:author="Yufeng" w:date="2021-10-10T17:48:00Z">
                <w:rPr>
                  <w:sz w:val="22"/>
                </w:rPr>
              </w:rPrChange>
            </w:rPr>
            <w:delText>micro-eukarytic</w:delText>
          </w:r>
        </w:del>
        <w:del w:id="4670" w:author="LIN, Yufeng" w:date="2021-10-07T10:46:00Z">
          <w:r w:rsidR="004E4D50" w:rsidRPr="00755CC4" w:rsidDel="00E81CE7">
            <w:rPr>
              <w:rPrChange w:id="4671" w:author="Yufeng" w:date="2021-10-10T17:48:00Z">
                <w:rPr>
                  <w:sz w:val="22"/>
                </w:rPr>
              </w:rPrChange>
            </w:rPr>
            <w:delText xml:space="preserve"> features whic</w:delText>
          </w:r>
        </w:del>
      </w:ins>
      <w:ins w:id="4672" w:author="nick ting" w:date="2021-09-27T18:23:00Z">
        <w:del w:id="4673" w:author="LIN, Yufeng" w:date="2021-10-07T10:46:00Z">
          <w:r w:rsidR="004E4D50" w:rsidRPr="00755CC4" w:rsidDel="00E81CE7">
            <w:rPr>
              <w:rPrChange w:id="4674" w:author="Yufeng" w:date="2021-10-10T17:48:00Z">
                <w:rPr>
                  <w:sz w:val="22"/>
                </w:rPr>
              </w:rPrChange>
            </w:rPr>
            <w:delText>h</w:delText>
          </w:r>
        </w:del>
      </w:ins>
      <w:ins w:id="4675" w:author="LIN, Yufeng" w:date="2021-10-07T10:46:00Z">
        <w:r w:rsidR="00E81CE7" w:rsidRPr="0038659B">
          <w:t>cohort heterogeneity, we could still identify fungal features that</w:t>
        </w:r>
      </w:ins>
      <w:ins w:id="4676" w:author="nick ting" w:date="2021-09-27T18:23:00Z">
        <w:r w:rsidR="004E4D50" w:rsidRPr="00755CC4">
          <w:rPr>
            <w:rPrChange w:id="4677" w:author="Yufeng" w:date="2021-10-10T17:48:00Z">
              <w:rPr>
                <w:sz w:val="22"/>
              </w:rPr>
            </w:rPrChange>
          </w:rPr>
          <w:t xml:space="preserve"> were consistently altered in most of the cohorts</w:t>
        </w:r>
      </w:ins>
      <w:ins w:id="4678" w:author="LIN, Yufeng" w:date="2021-09-30T19:15:00Z">
        <w:r w:rsidR="00C13D35" w:rsidRPr="00755CC4">
          <w:rPr>
            <w:rPrChange w:id="4679" w:author="Yufeng" w:date="2021-10-10T17:48:00Z">
              <w:rPr>
                <w:sz w:val="22"/>
              </w:rPr>
            </w:rPrChange>
          </w:rPr>
          <w:t>.</w:t>
        </w:r>
      </w:ins>
      <w:ins w:id="4680" w:author="LIN, Yufeng" w:date="2021-09-30T19:14:00Z">
        <w:del w:id="4681" w:author="Yufeng" w:date="2021-10-10T18:04:00Z">
          <w:r w:rsidR="00C13D35" w:rsidRPr="00755CC4" w:rsidDel="00FD106C">
            <w:rPr>
              <w:rPrChange w:id="4682" w:author="Yufeng" w:date="2021-10-10T17:48:00Z">
                <w:rPr>
                  <w:sz w:val="22"/>
                </w:rPr>
              </w:rPrChange>
            </w:rPr>
            <w:br w:type="page"/>
          </w:r>
        </w:del>
      </w:ins>
    </w:p>
    <w:p w14:paraId="21D35323" w14:textId="77777777" w:rsidR="00FD106C" w:rsidRPr="00755CC4" w:rsidRDefault="00FD106C" w:rsidP="00E666DA">
      <w:pPr>
        <w:jc w:val="left"/>
        <w:rPr>
          <w:ins w:id="4683" w:author="Yufeng" w:date="2021-10-10T18:04:00Z"/>
          <w:rPrChange w:id="4684" w:author="Yufeng" w:date="2021-10-10T17:48:00Z">
            <w:rPr>
              <w:ins w:id="4685" w:author="Yufeng" w:date="2021-10-10T18:04:00Z"/>
              <w:sz w:val="22"/>
            </w:rPr>
          </w:rPrChange>
        </w:rPr>
      </w:pPr>
    </w:p>
    <w:p w14:paraId="1675693E" w14:textId="77777777" w:rsidR="00D9531B" w:rsidRPr="0038659B" w:rsidDel="00C13D35" w:rsidRDefault="00D9531B">
      <w:pPr>
        <w:pStyle w:val="title20825"/>
        <w:rPr>
          <w:ins w:id="4686" w:author="nick ting" w:date="2021-09-27T00:10:00Z"/>
          <w:del w:id="4687" w:author="LIN, Yufeng" w:date="2021-09-30T19:13:00Z"/>
          <w:rFonts w:eastAsiaTheme="majorEastAsia"/>
        </w:rPr>
        <w:pPrChange w:id="4688" w:author="Yufeng" w:date="2021-10-10T18:04:00Z">
          <w:pPr>
            <w:jc w:val="left"/>
          </w:pPr>
        </w:pPrChange>
      </w:pPr>
    </w:p>
    <w:p w14:paraId="5E45B5D9" w14:textId="27C3A2AB" w:rsidR="003624D5" w:rsidRPr="0038659B" w:rsidDel="00C13D35" w:rsidRDefault="003624D5">
      <w:pPr>
        <w:pStyle w:val="title20825"/>
        <w:rPr>
          <w:del w:id="4689" w:author="LIN, Yufeng" w:date="2021-09-30T19:14:00Z"/>
          <w:rFonts w:eastAsiaTheme="majorEastAsia"/>
        </w:rPr>
        <w:pPrChange w:id="4690" w:author="Yufeng" w:date="2021-10-10T18:04:00Z">
          <w:pPr>
            <w:widowControl/>
          </w:pPr>
        </w:pPrChange>
      </w:pPr>
    </w:p>
    <w:p w14:paraId="59B19449" w14:textId="77303AD7" w:rsidR="00D9531B" w:rsidRPr="0038659B" w:rsidDel="004E4D50" w:rsidRDefault="00D9531B">
      <w:pPr>
        <w:pStyle w:val="title20825"/>
        <w:rPr>
          <w:del w:id="4691" w:author="nick ting" w:date="2021-09-27T18:23:00Z"/>
          <w:rFonts w:eastAsiaTheme="majorEastAsia"/>
          <w:rPrChange w:id="4692" w:author="Yufeng" w:date="2021-10-10T17:52:00Z">
            <w:rPr>
              <w:del w:id="4693" w:author="nick ting" w:date="2021-09-27T18:23:00Z"/>
            </w:rPr>
          </w:rPrChange>
        </w:rPr>
        <w:pPrChange w:id="4694" w:author="Yufeng" w:date="2021-10-10T18:04:00Z">
          <w:pPr/>
        </w:pPrChange>
      </w:pPr>
      <w:del w:id="4695" w:author="nick ting" w:date="2021-09-27T13:57:00Z">
        <w:r w:rsidRPr="00E666DA" w:rsidDel="00D93222">
          <w:rPr>
            <w:rFonts w:eastAsiaTheme="majorEastAsia"/>
          </w:rPr>
          <w:delText xml:space="preserve">Even though the main set of 74 </w:delText>
        </w:r>
        <w:r w:rsidR="00FA35F2" w:rsidRPr="0038659B" w:rsidDel="00D93222">
          <w:rPr>
            <w:rFonts w:eastAsiaTheme="majorEastAsia"/>
            <w:rPrChange w:id="4696" w:author="Yufeng" w:date="2021-10-10T17:52:00Z">
              <w:rPr/>
            </w:rPrChange>
          </w:rPr>
          <w:delText>micro-eukaryotes</w:delText>
        </w:r>
        <w:r w:rsidRPr="0038659B" w:rsidDel="00D93222">
          <w:rPr>
            <w:rFonts w:eastAsiaTheme="majorEastAsia"/>
            <w:rPrChange w:id="4697" w:author="Yufeng" w:date="2021-10-10T17:52:00Z">
              <w:rPr/>
            </w:rPrChange>
          </w:rPr>
          <w:delText xml:space="preserve"> performed a significant difference between healthy control and CRC patients when combining all studies, we also wanted t</w:delText>
        </w:r>
      </w:del>
      <w:ins w:id="4698" w:author="LIN, Yufeng" w:date="2021-09-24T15:48:00Z">
        <w:del w:id="4699" w:author="nick ting" w:date="2021-09-27T13:21:00Z">
          <w:r w:rsidR="00A13741" w:rsidRPr="0038659B" w:rsidDel="007C6216">
            <w:rPr>
              <w:rFonts w:eastAsiaTheme="majorEastAsia"/>
              <w:rPrChange w:id="4700" w:author="Yufeng" w:date="2021-10-10T17:52:00Z">
                <w:rPr/>
              </w:rPrChange>
            </w:rPr>
            <w:delText>T</w:delText>
          </w:r>
        </w:del>
      </w:ins>
      <w:del w:id="4701" w:author="nick ting" w:date="2021-09-27T13:21:00Z">
        <w:r w:rsidRPr="0038659B" w:rsidDel="007C6216">
          <w:rPr>
            <w:rFonts w:eastAsiaTheme="majorEastAsia"/>
            <w:rPrChange w:id="4702" w:author="Yufeng" w:date="2021-10-10T17:52:00Z">
              <w:rPr/>
            </w:rPrChange>
          </w:rPr>
          <w:delText xml:space="preserve">o </w:delText>
        </w:r>
      </w:del>
      <w:del w:id="4703" w:author="nick ting" w:date="2021-09-27T12:54:00Z">
        <w:r w:rsidRPr="0038659B" w:rsidDel="00A824EF">
          <w:rPr>
            <w:rFonts w:eastAsiaTheme="majorEastAsia"/>
            <w:rPrChange w:id="4704" w:author="Yufeng" w:date="2021-10-10T17:52:00Z">
              <w:rPr/>
            </w:rPrChange>
          </w:rPr>
          <w:delText xml:space="preserve">realize </w:delText>
        </w:r>
      </w:del>
      <w:ins w:id="4705" w:author="LIN, Yufeng" w:date="2021-09-24T15:48:00Z">
        <w:del w:id="4706" w:author="nick ting" w:date="2021-09-27T13:57:00Z">
          <w:r w:rsidR="00A13741" w:rsidRPr="0038659B" w:rsidDel="00D93222">
            <w:rPr>
              <w:rFonts w:eastAsiaTheme="majorEastAsia"/>
              <w:rPrChange w:id="4707" w:author="Yufeng" w:date="2021-10-10T17:52:00Z">
                <w:rPr/>
              </w:rPrChange>
            </w:rPr>
            <w:delText xml:space="preserve">the </w:delText>
          </w:r>
        </w:del>
        <w:del w:id="4708" w:author="nick ting" w:date="2021-09-27T13:22:00Z">
          <w:r w:rsidR="00A13741" w:rsidRPr="0038659B" w:rsidDel="007C6216">
            <w:rPr>
              <w:rFonts w:eastAsiaTheme="majorEastAsia"/>
              <w:rPrChange w:id="4709" w:author="Yufeng" w:date="2021-10-10T17:52:00Z">
                <w:rPr/>
              </w:rPrChange>
            </w:rPr>
            <w:delText xml:space="preserve">main set of </w:delText>
          </w:r>
        </w:del>
        <w:del w:id="4710" w:author="nick ting" w:date="2021-09-27T13:57:00Z">
          <w:r w:rsidR="00A13741" w:rsidRPr="0038659B" w:rsidDel="00D93222">
            <w:rPr>
              <w:rFonts w:eastAsiaTheme="majorEastAsia"/>
              <w:rPrChange w:id="4711" w:author="Yufeng" w:date="2021-10-10T17:52:00Z">
                <w:rPr/>
              </w:rPrChange>
            </w:rPr>
            <w:delText>74 micro-eukaryotic</w:delText>
          </w:r>
        </w:del>
      </w:ins>
      <w:ins w:id="4712" w:author="LIN, Yufeng" w:date="2021-09-24T15:49:00Z">
        <w:del w:id="4713" w:author="nick ting" w:date="2021-09-27T13:57:00Z">
          <w:r w:rsidR="00A13741" w:rsidRPr="0038659B" w:rsidDel="00D93222">
            <w:rPr>
              <w:rFonts w:eastAsiaTheme="majorEastAsia"/>
              <w:rPrChange w:id="4714" w:author="Yufeng" w:date="2021-10-10T17:52:00Z">
                <w:rPr/>
              </w:rPrChange>
            </w:rPr>
            <w:delText xml:space="preserve">s </w:delText>
          </w:r>
        </w:del>
        <w:del w:id="4715" w:author="nick ting" w:date="2021-09-27T13:22:00Z">
          <w:r w:rsidR="00A13741" w:rsidRPr="0038659B" w:rsidDel="007C6216">
            <w:rPr>
              <w:rFonts w:eastAsiaTheme="majorEastAsia"/>
              <w:rPrChange w:id="4716" w:author="Yufeng" w:date="2021-10-10T17:52:00Z">
                <w:rPr/>
              </w:rPrChange>
            </w:rPr>
            <w:delText>performance</w:delText>
          </w:r>
        </w:del>
      </w:ins>
      <w:del w:id="4717" w:author="nick ting" w:date="2021-09-27T13:22:00Z">
        <w:r w:rsidRPr="0038659B" w:rsidDel="007C6216">
          <w:rPr>
            <w:rFonts w:eastAsiaTheme="majorEastAsia"/>
            <w:rPrChange w:id="4718" w:author="Yufeng" w:date="2021-10-10T17:52:00Z">
              <w:rPr/>
            </w:rPrChange>
          </w:rPr>
          <w:delText>their performance in each cohort</w:delText>
        </w:r>
      </w:del>
      <w:del w:id="4719" w:author="nick ting" w:date="2021-09-27T13:57:00Z">
        <w:r w:rsidRPr="0038659B" w:rsidDel="00D93222">
          <w:rPr>
            <w:rFonts w:eastAsiaTheme="majorEastAsia"/>
            <w:rPrChange w:id="4720" w:author="Yufeng" w:date="2021-10-10T17:52:00Z">
              <w:rPr/>
            </w:rPrChange>
          </w:rPr>
          <w:delText>. W</w:delText>
        </w:r>
      </w:del>
      <w:ins w:id="4721" w:author="LIN, Yufeng" w:date="2021-09-24T15:49:00Z">
        <w:del w:id="4722" w:author="nick ting" w:date="2021-09-27T13:22:00Z">
          <w:r w:rsidR="00A13741" w:rsidRPr="0038659B" w:rsidDel="007C6216">
            <w:rPr>
              <w:rFonts w:eastAsiaTheme="majorEastAsia"/>
              <w:rPrChange w:id="4723" w:author="Yufeng" w:date="2021-10-10T17:52:00Z">
                <w:rPr/>
              </w:rPrChange>
            </w:rPr>
            <w:delText>,</w:delText>
          </w:r>
        </w:del>
        <w:del w:id="4724" w:author="nick ting" w:date="2021-09-27T13:57:00Z">
          <w:r w:rsidR="00A13741" w:rsidRPr="0038659B" w:rsidDel="00D93222">
            <w:rPr>
              <w:rFonts w:eastAsiaTheme="majorEastAsia"/>
              <w:rPrChange w:id="4725" w:author="Yufeng" w:date="2021-10-10T17:52:00Z">
                <w:rPr/>
              </w:rPrChange>
            </w:rPr>
            <w:delText xml:space="preserve"> </w:delText>
          </w:r>
        </w:del>
        <w:del w:id="4726" w:author="nick ting" w:date="2021-09-27T13:25:00Z">
          <w:r w:rsidR="00A13741" w:rsidRPr="0038659B" w:rsidDel="007C6216">
            <w:rPr>
              <w:rFonts w:eastAsiaTheme="majorEastAsia"/>
              <w:rPrChange w:id="4727" w:author="Yufeng" w:date="2021-10-10T17:52:00Z">
                <w:rPr/>
              </w:rPrChange>
            </w:rPr>
            <w:delText>w</w:delText>
          </w:r>
        </w:del>
      </w:ins>
      <w:del w:id="4728" w:author="nick ting" w:date="2021-09-27T13:25:00Z">
        <w:r w:rsidRPr="0038659B" w:rsidDel="007C6216">
          <w:rPr>
            <w:rFonts w:eastAsiaTheme="majorEastAsia"/>
            <w:rPrChange w:id="4729" w:author="Yufeng" w:date="2021-10-10T17:52:00Z">
              <w:rPr/>
            </w:rPrChange>
          </w:rPr>
          <w:delText xml:space="preserve">e </w:delText>
        </w:r>
      </w:del>
      <w:del w:id="4730" w:author="nick ting" w:date="2021-09-27T13:57:00Z">
        <w:r w:rsidRPr="0038659B" w:rsidDel="00D93222">
          <w:rPr>
            <w:rFonts w:eastAsiaTheme="majorEastAsia"/>
            <w:rPrChange w:id="4731" w:author="Yufeng" w:date="2021-10-10T17:52:00Z">
              <w:rPr/>
            </w:rPrChange>
          </w:rPr>
          <w:delText xml:space="preserve">analyze </w:delText>
        </w:r>
      </w:del>
      <w:del w:id="4732" w:author="nick ting" w:date="2021-09-27T13:25:00Z">
        <w:r w:rsidRPr="0038659B" w:rsidDel="007C6216">
          <w:rPr>
            <w:rFonts w:eastAsiaTheme="majorEastAsia"/>
            <w:rPrChange w:id="4733" w:author="Yufeng" w:date="2021-10-10T17:52:00Z">
              <w:rPr/>
            </w:rPrChange>
          </w:rPr>
          <w:delText xml:space="preserve">each study with the </w:delText>
        </w:r>
      </w:del>
      <w:del w:id="4734" w:author="nick ting" w:date="2021-09-27T13:57:00Z">
        <w:r w:rsidRPr="0038659B" w:rsidDel="00D93222">
          <w:rPr>
            <w:rFonts w:eastAsiaTheme="majorEastAsia"/>
            <w:rPrChange w:id="4735" w:author="Yufeng" w:date="2021-10-10T17:52:00Z">
              <w:rPr/>
            </w:rPrChange>
          </w:rPr>
          <w:delText xml:space="preserve">74 candidates </w:delText>
        </w:r>
      </w:del>
      <w:del w:id="4736" w:author="nick ting" w:date="2021-09-27T13:29:00Z">
        <w:r w:rsidRPr="0038659B" w:rsidDel="000477DD">
          <w:rPr>
            <w:rFonts w:eastAsiaTheme="majorEastAsia"/>
            <w:rPrChange w:id="4737" w:author="Yufeng" w:date="2021-10-10T17:52:00Z">
              <w:rPr/>
            </w:rPrChange>
          </w:rPr>
          <w:delText>through SSTF and non-parame</w:delText>
        </w:r>
      </w:del>
      <w:del w:id="4738" w:author="nick ting" w:date="2021-09-27T12:49:00Z">
        <w:r w:rsidRPr="0038659B" w:rsidDel="00A824EF">
          <w:rPr>
            <w:rFonts w:eastAsiaTheme="majorEastAsia"/>
            <w:rPrChange w:id="4739" w:author="Yufeng" w:date="2021-10-10T17:52:00Z">
              <w:rPr/>
            </w:rPrChange>
          </w:rPr>
          <w:delText>ter</w:delText>
        </w:r>
      </w:del>
      <w:del w:id="4740" w:author="nick ting" w:date="2021-09-27T13:29:00Z">
        <w:r w:rsidRPr="0038659B" w:rsidDel="000477DD">
          <w:rPr>
            <w:rFonts w:eastAsiaTheme="majorEastAsia"/>
            <w:rPrChange w:id="4741" w:author="Yufeng" w:date="2021-10-10T17:52:00Z">
              <w:rPr/>
            </w:rPrChange>
          </w:rPr>
          <w:delText xml:space="preserve"> tests</w:delText>
        </w:r>
      </w:del>
      <w:del w:id="4742" w:author="nick ting" w:date="2021-09-27T13:25:00Z">
        <w:r w:rsidRPr="0038659B" w:rsidDel="007C6216">
          <w:rPr>
            <w:rFonts w:eastAsiaTheme="majorEastAsia"/>
            <w:rPrChange w:id="4743" w:author="Yufeng" w:date="2021-10-10T17:52:00Z">
              <w:rPr/>
            </w:rPrChange>
          </w:rPr>
          <w:delText xml:space="preserve"> (see </w:delText>
        </w:r>
        <w:commentRangeStart w:id="4744"/>
        <w:r w:rsidRPr="0038659B" w:rsidDel="007C6216">
          <w:rPr>
            <w:rFonts w:eastAsiaTheme="majorEastAsia"/>
            <w:rPrChange w:id="4745" w:author="Yufeng" w:date="2021-10-10T17:52:00Z">
              <w:rPr/>
            </w:rPrChange>
          </w:rPr>
          <w:delText>Methods</w:delText>
        </w:r>
        <w:commentRangeEnd w:id="4744"/>
        <w:r w:rsidRPr="0038659B" w:rsidDel="007C6216">
          <w:rPr>
            <w:rStyle w:val="CommentReference"/>
            <w:rFonts w:eastAsiaTheme="majorEastAsia"/>
            <w:i/>
            <w:iCs/>
            <w:color w:val="2F5496" w:themeColor="accent1" w:themeShade="BF"/>
            <w:sz w:val="24"/>
            <w:szCs w:val="24"/>
            <w:rPrChange w:id="4746" w:author="Yufeng" w:date="2021-10-10T17:52:00Z">
              <w:rPr>
                <w:rStyle w:val="CommentReference"/>
                <w:sz w:val="22"/>
                <w:szCs w:val="22"/>
              </w:rPr>
            </w:rPrChange>
          </w:rPr>
          <w:commentReference w:id="4744"/>
        </w:r>
        <w:r w:rsidRPr="0038659B" w:rsidDel="007C6216">
          <w:rPr>
            <w:rFonts w:eastAsiaTheme="majorEastAsia"/>
            <w:rPrChange w:id="4747" w:author="Yufeng" w:date="2021-10-10T17:52:00Z">
              <w:rPr/>
            </w:rPrChange>
          </w:rPr>
          <w:delText>)</w:delText>
        </w:r>
      </w:del>
      <w:del w:id="4748" w:author="nick ting" w:date="2021-09-27T13:57:00Z">
        <w:r w:rsidRPr="0038659B" w:rsidDel="00D93222">
          <w:rPr>
            <w:rFonts w:eastAsiaTheme="majorEastAsia"/>
            <w:rPrChange w:id="4749" w:author="Yufeng" w:date="2021-10-10T17:52:00Z">
              <w:rPr/>
            </w:rPrChange>
          </w:rPr>
          <w:delText xml:space="preserve">. </w:delText>
        </w:r>
      </w:del>
      <w:del w:id="4750" w:author="nick ting" w:date="2021-09-27T13:30:00Z">
        <w:r w:rsidRPr="0038659B" w:rsidDel="000477DD">
          <w:rPr>
            <w:rFonts w:eastAsiaTheme="majorEastAsia"/>
            <w:rPrChange w:id="4751" w:author="Yufeng" w:date="2021-10-10T17:52:00Z">
              <w:rPr/>
            </w:rPrChange>
          </w:rPr>
          <w:delText xml:space="preserve">Three </w:delText>
        </w:r>
      </w:del>
      <w:del w:id="4752" w:author="nick ting" w:date="2021-09-27T13:57:00Z">
        <w:r w:rsidRPr="0038659B" w:rsidDel="00D93222">
          <w:rPr>
            <w:rFonts w:eastAsiaTheme="majorEastAsia"/>
            <w:rPrChange w:id="4753" w:author="Yufeng" w:date="2021-10-10T17:52:00Z">
              <w:rPr/>
            </w:rPrChange>
          </w:rPr>
          <w:delText xml:space="preserve">of the </w:delText>
        </w:r>
      </w:del>
      <w:del w:id="4754" w:author="nick ting" w:date="2021-09-27T13:29:00Z">
        <w:r w:rsidRPr="0038659B" w:rsidDel="000477DD">
          <w:rPr>
            <w:rFonts w:eastAsiaTheme="majorEastAsia"/>
            <w:rPrChange w:id="4755" w:author="Yufeng" w:date="2021-10-10T17:52:00Z">
              <w:rPr/>
            </w:rPrChange>
          </w:rPr>
          <w:delText>main CRC-CTRL-associated</w:delText>
        </w:r>
      </w:del>
      <w:del w:id="4756" w:author="nick ting" w:date="2021-09-27T13:57:00Z">
        <w:r w:rsidRPr="0038659B" w:rsidDel="00D93222">
          <w:rPr>
            <w:rFonts w:eastAsiaTheme="majorEastAsia"/>
            <w:rPrChange w:id="4757" w:author="Yufeng" w:date="2021-10-10T17:52:00Z">
              <w:rPr/>
            </w:rPrChange>
          </w:rPr>
          <w:delText xml:space="preserve"> species </w:delText>
        </w:r>
      </w:del>
      <w:del w:id="4758" w:author="nick ting" w:date="2021-09-27T13:34:00Z">
        <w:r w:rsidRPr="0038659B" w:rsidDel="000477DD">
          <w:rPr>
            <w:rFonts w:eastAsiaTheme="majorEastAsia"/>
            <w:rPrChange w:id="4759" w:author="Yufeng" w:date="2021-10-10T17:52:00Z">
              <w:rPr/>
            </w:rPrChange>
          </w:rPr>
          <w:delText>consisted of the same absolute trend in</w:delText>
        </w:r>
        <w:r w:rsidRPr="0038659B" w:rsidDel="000477DD">
          <w:rPr>
            <w:rFonts w:eastAsiaTheme="minorHAnsi"/>
            <w:rPrChange w:id="4760" w:author="Yufeng" w:date="2021-10-10T17:52:00Z">
              <w:rPr/>
            </w:rPrChange>
          </w:rPr>
          <w:delText xml:space="preserve"> the comparison</w:delText>
        </w:r>
      </w:del>
      <w:del w:id="4761" w:author="nick ting" w:date="2021-09-27T13:57:00Z">
        <w:r w:rsidRPr="0038659B" w:rsidDel="00D93222">
          <w:rPr>
            <w:rFonts w:eastAsiaTheme="minorHAnsi"/>
            <w:rPrChange w:id="4762" w:author="Yufeng" w:date="2021-10-10T17:52:00Z">
              <w:rPr/>
            </w:rPrChange>
          </w:rPr>
          <w:delText xml:space="preserve">. </w:delText>
        </w:r>
        <w:r w:rsidRPr="0038659B" w:rsidDel="00D93222">
          <w:rPr>
            <w:rFonts w:eastAsiaTheme="minorHAnsi"/>
            <w:rPrChange w:id="4763" w:author="Yufeng" w:date="2021-10-10T17:52:00Z">
              <w:rPr>
                <w:i/>
                <w:iCs/>
                <w:sz w:val="22"/>
              </w:rPr>
            </w:rPrChange>
          </w:rPr>
          <w:delText>Aspergillus</w:delText>
        </w:r>
        <w:r w:rsidRPr="0038659B" w:rsidDel="00D93222">
          <w:rPr>
            <w:rFonts w:eastAsiaTheme="minorHAnsi"/>
            <w:rPrChange w:id="4764" w:author="Yufeng" w:date="2021-10-10T17:52:00Z">
              <w:rPr/>
            </w:rPrChange>
          </w:rPr>
          <w:delText xml:space="preserve"> </w:delText>
        </w:r>
        <w:r w:rsidRPr="0038659B" w:rsidDel="00D93222">
          <w:rPr>
            <w:rFonts w:eastAsiaTheme="minorHAnsi"/>
            <w:rPrChange w:id="4765" w:author="Yufeng" w:date="2021-10-10T17:52:00Z">
              <w:rPr>
                <w:i/>
                <w:iCs/>
                <w:sz w:val="22"/>
              </w:rPr>
            </w:rPrChange>
          </w:rPr>
          <w:delText>rambellii</w:delText>
        </w:r>
        <w:r w:rsidRPr="0038659B" w:rsidDel="00D93222">
          <w:rPr>
            <w:rFonts w:eastAsiaTheme="minorHAnsi"/>
            <w:rPrChange w:id="4766" w:author="Yufeng" w:date="2021-10-10T17:52:00Z">
              <w:rPr/>
            </w:rPrChange>
          </w:rPr>
          <w:delText xml:space="preserve"> and </w:delText>
        </w:r>
        <w:r w:rsidRPr="0038659B" w:rsidDel="00D93222">
          <w:rPr>
            <w:rFonts w:eastAsiaTheme="minorHAnsi"/>
            <w:rPrChange w:id="4767" w:author="Yufeng" w:date="2021-10-10T17:52:00Z">
              <w:rPr>
                <w:i/>
                <w:iCs/>
                <w:sz w:val="22"/>
              </w:rPr>
            </w:rPrChange>
          </w:rPr>
          <w:delText>Erysiphe</w:delText>
        </w:r>
        <w:r w:rsidRPr="0038659B" w:rsidDel="00D93222">
          <w:rPr>
            <w:rFonts w:eastAsiaTheme="minorHAnsi"/>
            <w:rPrChange w:id="4768" w:author="Yufeng" w:date="2021-10-10T17:52:00Z">
              <w:rPr/>
            </w:rPrChange>
          </w:rPr>
          <w:delText xml:space="preserve"> </w:delText>
        </w:r>
        <w:r w:rsidRPr="0038659B" w:rsidDel="00D93222">
          <w:rPr>
            <w:rFonts w:eastAsiaTheme="minorHAnsi"/>
            <w:rPrChange w:id="4769" w:author="Yufeng" w:date="2021-10-10T17:52:00Z">
              <w:rPr>
                <w:i/>
                <w:iCs/>
                <w:sz w:val="22"/>
              </w:rPr>
            </w:rPrChange>
          </w:rPr>
          <w:delText>pulchra</w:delText>
        </w:r>
        <w:r w:rsidRPr="0038659B" w:rsidDel="00D93222">
          <w:rPr>
            <w:rFonts w:eastAsiaTheme="minorHAnsi"/>
            <w:rPrChange w:id="4770" w:author="Yufeng" w:date="2021-10-10T17:52:00Z">
              <w:rPr/>
            </w:rPrChange>
          </w:rPr>
          <w:delText xml:space="preserve"> were enriched</w:delText>
        </w:r>
      </w:del>
      <w:del w:id="4771" w:author="nick ting" w:date="2021-09-27T13:31:00Z">
        <w:r w:rsidRPr="0038659B" w:rsidDel="000477DD">
          <w:rPr>
            <w:rFonts w:eastAsiaTheme="minorHAnsi"/>
            <w:rPrChange w:id="4772" w:author="Yufeng" w:date="2021-10-10T17:52:00Z">
              <w:rPr/>
            </w:rPrChange>
          </w:rPr>
          <w:delText>; simultaneously,</w:delText>
        </w:r>
      </w:del>
      <w:del w:id="4773" w:author="nick ting" w:date="2021-09-27T13:57:00Z">
        <w:r w:rsidRPr="0038659B" w:rsidDel="00D93222">
          <w:rPr>
            <w:rFonts w:eastAsiaTheme="minorHAnsi"/>
            <w:rPrChange w:id="4774" w:author="Yufeng" w:date="2021-10-10T17:52:00Z">
              <w:rPr/>
            </w:rPrChange>
          </w:rPr>
          <w:delText xml:space="preserve"> </w:delText>
        </w:r>
        <w:r w:rsidRPr="0038659B" w:rsidDel="00D93222">
          <w:rPr>
            <w:rFonts w:eastAsiaTheme="minorHAnsi"/>
            <w:rPrChange w:id="4775" w:author="Yufeng" w:date="2021-10-10T17:52:00Z">
              <w:rPr>
                <w:i/>
                <w:iCs/>
                <w:sz w:val="22"/>
              </w:rPr>
            </w:rPrChange>
          </w:rPr>
          <w:delText>Trichophyton</w:delText>
        </w:r>
        <w:r w:rsidRPr="0038659B" w:rsidDel="00D93222">
          <w:rPr>
            <w:rFonts w:eastAsiaTheme="minorHAnsi"/>
            <w:rPrChange w:id="4776" w:author="Yufeng" w:date="2021-10-10T17:52:00Z">
              <w:rPr/>
            </w:rPrChange>
          </w:rPr>
          <w:delText xml:space="preserve"> </w:delText>
        </w:r>
        <w:r w:rsidRPr="0038659B" w:rsidDel="00D93222">
          <w:rPr>
            <w:rFonts w:eastAsiaTheme="minorHAnsi"/>
            <w:rPrChange w:id="4777" w:author="Yufeng" w:date="2021-10-10T17:52:00Z">
              <w:rPr>
                <w:i/>
                <w:iCs/>
                <w:sz w:val="22"/>
              </w:rPr>
            </w:rPrChange>
          </w:rPr>
          <w:delText>mentagrophytes</w:delText>
        </w:r>
        <w:r w:rsidRPr="0038659B" w:rsidDel="00D93222">
          <w:rPr>
            <w:rFonts w:eastAsiaTheme="minorHAnsi"/>
            <w:rPrChange w:id="4778" w:author="Yufeng" w:date="2021-10-10T17:52:00Z">
              <w:rPr/>
            </w:rPrChange>
          </w:rPr>
          <w:delText xml:space="preserve"> </w:delText>
        </w:r>
      </w:del>
      <w:del w:id="4779" w:author="nick ting" w:date="2021-09-27T13:31:00Z">
        <w:r w:rsidRPr="0038659B" w:rsidDel="000477DD">
          <w:rPr>
            <w:rFonts w:eastAsiaTheme="minorHAnsi"/>
            <w:rPrChange w:id="4780" w:author="Yufeng" w:date="2021-10-10T17:52:00Z">
              <w:rPr/>
            </w:rPrChange>
          </w:rPr>
          <w:delText xml:space="preserve">were </w:delText>
        </w:r>
      </w:del>
      <w:del w:id="4781" w:author="nick ting" w:date="2021-09-27T12:58:00Z">
        <w:r w:rsidRPr="0038659B" w:rsidDel="00A824EF">
          <w:rPr>
            <w:rFonts w:eastAsiaTheme="minorHAnsi"/>
            <w:rPrChange w:id="4782" w:author="Yufeng" w:date="2021-10-10T17:52:00Z">
              <w:rPr/>
            </w:rPrChange>
          </w:rPr>
          <w:delText xml:space="preserve">decreased </w:delText>
        </w:r>
      </w:del>
      <w:del w:id="4783" w:author="nick ting" w:date="2021-09-27T13:57:00Z">
        <w:r w:rsidRPr="0038659B" w:rsidDel="00D93222">
          <w:rPr>
            <w:rFonts w:eastAsiaTheme="minorHAnsi"/>
            <w:rPrChange w:id="4784" w:author="Yufeng" w:date="2021-10-10T17:52:00Z">
              <w:rPr/>
            </w:rPrChange>
          </w:rPr>
          <w:delText xml:space="preserve">in CRC across </w:delText>
        </w:r>
      </w:del>
      <w:del w:id="4785" w:author="nick ting" w:date="2021-09-27T13:35:00Z">
        <w:r w:rsidRPr="0038659B" w:rsidDel="000477DD">
          <w:rPr>
            <w:rFonts w:eastAsiaTheme="minorHAnsi"/>
            <w:rPrChange w:id="4786" w:author="Yufeng" w:date="2021-10-10T17:52:00Z">
              <w:rPr/>
            </w:rPrChange>
          </w:rPr>
          <w:delText xml:space="preserve">eight </w:delText>
        </w:r>
      </w:del>
      <w:del w:id="4787" w:author="nick ting" w:date="2021-09-27T13:57:00Z">
        <w:r w:rsidRPr="0038659B" w:rsidDel="00D93222">
          <w:rPr>
            <w:rFonts w:eastAsiaTheme="minorHAnsi"/>
            <w:rPrChange w:id="4788" w:author="Yufeng" w:date="2021-10-10T17:52:00Z">
              <w:rPr/>
            </w:rPrChange>
          </w:rPr>
          <w:delText xml:space="preserve">cohorts (figure 3b and </w:delText>
        </w:r>
        <w:commentRangeStart w:id="4789"/>
        <w:r w:rsidRPr="0038659B" w:rsidDel="00D93222">
          <w:rPr>
            <w:rFonts w:eastAsiaTheme="minorHAnsi"/>
            <w:rPrChange w:id="4790" w:author="Yufeng" w:date="2021-10-10T17:52:00Z">
              <w:rPr/>
            </w:rPrChange>
          </w:rPr>
          <w:delText>supplementary table 5</w:delText>
        </w:r>
        <w:commentRangeEnd w:id="4789"/>
        <w:r w:rsidRPr="0038659B" w:rsidDel="00D93222">
          <w:rPr>
            <w:rStyle w:val="CommentReference"/>
            <w:rFonts w:eastAsiaTheme="minorHAnsi"/>
            <w:i/>
            <w:iCs/>
            <w:color w:val="2F5496" w:themeColor="accent1" w:themeShade="BF"/>
            <w:sz w:val="24"/>
            <w:szCs w:val="24"/>
            <w:rPrChange w:id="4791" w:author="Yufeng" w:date="2021-10-10T17:52:00Z">
              <w:rPr>
                <w:rStyle w:val="CommentReference"/>
                <w:sz w:val="22"/>
                <w:szCs w:val="22"/>
              </w:rPr>
            </w:rPrChange>
          </w:rPr>
          <w:commentReference w:id="4789"/>
        </w:r>
      </w:del>
      <w:ins w:id="4792" w:author="LIN, Yufeng" w:date="2021-09-23T17:04:00Z">
        <w:del w:id="4793" w:author="nick ting" w:date="2021-09-27T13:57:00Z">
          <w:r w:rsidR="00274D15" w:rsidRPr="0038659B" w:rsidDel="00D93222">
            <w:rPr>
              <w:rFonts w:eastAsiaTheme="minorHAnsi"/>
              <w:rPrChange w:id="4794" w:author="Yufeng" w:date="2021-10-10T17:52:00Z">
                <w:rPr/>
              </w:rPrChange>
            </w:rPr>
            <w:delText>6</w:delText>
          </w:r>
        </w:del>
      </w:ins>
      <w:del w:id="4795" w:author="nick ting" w:date="2021-09-27T13:57:00Z">
        <w:r w:rsidRPr="0038659B" w:rsidDel="00D93222">
          <w:rPr>
            <w:rFonts w:eastAsiaTheme="minorHAnsi"/>
            <w:rPrChange w:id="4796" w:author="Yufeng" w:date="2021-10-10T17:52:00Z">
              <w:rPr/>
            </w:rPrChange>
          </w:rPr>
          <w:delText xml:space="preserve">). </w:delText>
        </w:r>
      </w:del>
      <w:del w:id="4797" w:author="nick ting" w:date="2021-09-27T13:59:00Z">
        <w:r w:rsidRPr="0038659B" w:rsidDel="00D93222">
          <w:rPr>
            <w:rFonts w:eastAsiaTheme="minorHAnsi"/>
            <w:highlight w:val="yellow"/>
            <w:rPrChange w:id="4798" w:author="Yufeng" w:date="2021-10-10T17:52:00Z">
              <w:rPr>
                <w:sz w:val="22"/>
              </w:rPr>
            </w:rPrChange>
          </w:rPr>
          <w:delText>In addition, all these three belong to the core set.</w:delText>
        </w:r>
        <w:r w:rsidRPr="0038659B" w:rsidDel="00D93222">
          <w:rPr>
            <w:rFonts w:eastAsiaTheme="minorHAnsi"/>
            <w:rPrChange w:id="4799" w:author="Yufeng" w:date="2021-10-10T17:52:00Z">
              <w:rPr/>
            </w:rPrChange>
          </w:rPr>
          <w:delText xml:space="preserve"> </w:delText>
        </w:r>
      </w:del>
      <w:del w:id="4800" w:author="nick ting" w:date="2021-09-27T13:43:00Z">
        <w:r w:rsidRPr="0038659B" w:rsidDel="000975D5">
          <w:rPr>
            <w:rFonts w:eastAsiaTheme="minorHAnsi"/>
            <w:rPrChange w:id="4801" w:author="Yufeng" w:date="2021-10-10T17:52:00Z">
              <w:rPr/>
            </w:rPrChange>
          </w:rPr>
          <w:delText xml:space="preserve">At seven from eight with the same trend, we identified the other five rose, and </w:delText>
        </w:r>
      </w:del>
      <w:del w:id="4802" w:author="nick ting" w:date="2021-09-27T14:00:00Z">
        <w:r w:rsidRPr="0038659B" w:rsidDel="00D93222">
          <w:rPr>
            <w:rFonts w:eastAsiaTheme="minorHAnsi"/>
            <w:rPrChange w:id="4803" w:author="Yufeng" w:date="2021-10-10T17:52:00Z">
              <w:rPr/>
            </w:rPrChange>
          </w:rPr>
          <w:delText xml:space="preserve">eleven </w:delText>
        </w:r>
      </w:del>
      <w:ins w:id="4804" w:author="LIN, Yufeng" w:date="2021-09-23T14:56:00Z">
        <w:del w:id="4805" w:author="nick ting" w:date="2021-09-27T13:43:00Z">
          <w:r w:rsidR="00F15BA6" w:rsidRPr="0038659B" w:rsidDel="000975D5">
            <w:rPr>
              <w:rFonts w:eastAsiaTheme="minorHAnsi"/>
              <w:rPrChange w:id="4806" w:author="Yufeng" w:date="2021-10-10T17:52:00Z">
                <w:rPr/>
              </w:rPrChange>
            </w:rPr>
            <w:delText xml:space="preserve">ten </w:delText>
          </w:r>
        </w:del>
      </w:ins>
      <w:del w:id="4807" w:author="nick ting" w:date="2021-09-27T13:43:00Z">
        <w:r w:rsidRPr="0038659B" w:rsidDel="000975D5">
          <w:rPr>
            <w:rFonts w:eastAsiaTheme="minorHAnsi"/>
            <w:rPrChange w:id="4808" w:author="Yufeng" w:date="2021-10-10T17:52:00Z">
              <w:rPr/>
            </w:rPrChange>
          </w:rPr>
          <w:delText xml:space="preserve">reduced in CRC </w:delText>
        </w:r>
      </w:del>
      <w:del w:id="4809" w:author="nick ting" w:date="2021-09-27T14:00:00Z">
        <w:r w:rsidRPr="0038659B" w:rsidDel="00D93222">
          <w:rPr>
            <w:rFonts w:eastAsiaTheme="minorHAnsi"/>
            <w:rPrChange w:id="4810" w:author="Yufeng" w:date="2021-10-10T17:52:00Z">
              <w:rPr/>
            </w:rPrChange>
          </w:rPr>
          <w:delText xml:space="preserve">(see </w:delText>
        </w:r>
        <w:commentRangeStart w:id="4811"/>
        <w:r w:rsidRPr="0038659B" w:rsidDel="00D93222">
          <w:rPr>
            <w:rFonts w:eastAsiaTheme="minorHAnsi"/>
            <w:rPrChange w:id="4812" w:author="Yufeng" w:date="2021-10-10T17:52:00Z">
              <w:rPr/>
            </w:rPrChange>
          </w:rPr>
          <w:delText>supplementary table 5</w:delText>
        </w:r>
        <w:commentRangeEnd w:id="4811"/>
        <w:r w:rsidRPr="0038659B" w:rsidDel="00D93222">
          <w:rPr>
            <w:rStyle w:val="CommentReference"/>
            <w:rFonts w:eastAsiaTheme="minorHAnsi"/>
            <w:i/>
            <w:iCs/>
            <w:color w:val="2F5496" w:themeColor="accent1" w:themeShade="BF"/>
            <w:sz w:val="24"/>
            <w:szCs w:val="24"/>
            <w:rPrChange w:id="4813" w:author="Yufeng" w:date="2021-10-10T17:52:00Z">
              <w:rPr>
                <w:rStyle w:val="CommentReference"/>
                <w:sz w:val="22"/>
                <w:szCs w:val="22"/>
              </w:rPr>
            </w:rPrChange>
          </w:rPr>
          <w:commentReference w:id="4811"/>
        </w:r>
      </w:del>
      <w:ins w:id="4814" w:author="LIN, Yufeng" w:date="2021-09-23T17:04:00Z">
        <w:del w:id="4815" w:author="nick ting" w:date="2021-09-27T14:00:00Z">
          <w:r w:rsidR="00274D15" w:rsidRPr="0038659B" w:rsidDel="00D93222">
            <w:rPr>
              <w:rFonts w:eastAsiaTheme="minorHAnsi"/>
              <w:rPrChange w:id="4816" w:author="Yufeng" w:date="2021-10-10T17:52:00Z">
                <w:rPr/>
              </w:rPrChange>
            </w:rPr>
            <w:delText>6</w:delText>
          </w:r>
        </w:del>
      </w:ins>
      <w:del w:id="4817" w:author="nick ting" w:date="2021-09-27T14:00:00Z">
        <w:r w:rsidRPr="0038659B" w:rsidDel="00D93222">
          <w:rPr>
            <w:rFonts w:eastAsiaTheme="minorHAnsi"/>
            <w:rPrChange w:id="4818" w:author="Yufeng" w:date="2021-10-10T17:52:00Z">
              <w:rPr/>
            </w:rPrChange>
          </w:rPr>
          <w:delText xml:space="preserve">). However, only </w:delText>
        </w:r>
        <w:r w:rsidRPr="0038659B" w:rsidDel="00D93222">
          <w:rPr>
            <w:rFonts w:eastAsiaTheme="minorHAnsi"/>
            <w:rPrChange w:id="4819" w:author="Yufeng" w:date="2021-10-10T17:52:00Z">
              <w:rPr>
                <w:i/>
                <w:iCs/>
                <w:sz w:val="22"/>
              </w:rPr>
            </w:rPrChange>
          </w:rPr>
          <w:delText>Aspergillus</w:delText>
        </w:r>
        <w:r w:rsidRPr="0038659B" w:rsidDel="00D93222">
          <w:rPr>
            <w:rFonts w:eastAsiaTheme="minorHAnsi"/>
            <w:rPrChange w:id="4820" w:author="Yufeng" w:date="2021-10-10T17:52:00Z">
              <w:rPr/>
            </w:rPrChange>
          </w:rPr>
          <w:delText xml:space="preserve"> </w:delText>
        </w:r>
        <w:r w:rsidRPr="0038659B" w:rsidDel="00D93222">
          <w:rPr>
            <w:rFonts w:eastAsiaTheme="minorHAnsi"/>
            <w:rPrChange w:id="4821" w:author="Yufeng" w:date="2021-10-10T17:52:00Z">
              <w:rPr>
                <w:i/>
                <w:iCs/>
                <w:sz w:val="22"/>
              </w:rPr>
            </w:rPrChange>
          </w:rPr>
          <w:delText>rambellii</w:delText>
        </w:r>
        <w:r w:rsidRPr="0038659B" w:rsidDel="00D93222">
          <w:rPr>
            <w:rFonts w:eastAsiaTheme="minorHAnsi"/>
            <w:rPrChange w:id="4822" w:author="Yufeng" w:date="2021-10-10T17:52:00Z">
              <w:rPr/>
            </w:rPrChange>
          </w:rPr>
          <w:delText xml:space="preserve"> </w:delText>
        </w:r>
      </w:del>
      <w:del w:id="4823" w:author="nick ting" w:date="2021-09-27T13:43:00Z">
        <w:r w:rsidRPr="0038659B" w:rsidDel="000975D5">
          <w:rPr>
            <w:rFonts w:eastAsiaTheme="minorHAnsi"/>
            <w:rPrChange w:id="4824" w:author="Yufeng" w:date="2021-10-10T17:52:00Z">
              <w:rPr/>
            </w:rPrChange>
          </w:rPr>
          <w:delText xml:space="preserve">was </w:delText>
        </w:r>
      </w:del>
      <w:del w:id="4825" w:author="nick ting" w:date="2021-09-27T14:00:00Z">
        <w:r w:rsidRPr="0038659B" w:rsidDel="00D93222">
          <w:rPr>
            <w:rFonts w:eastAsiaTheme="minorHAnsi"/>
            <w:rPrChange w:id="4826" w:author="Yufeng" w:date="2021-10-10T17:52:00Z">
              <w:rPr/>
            </w:rPrChange>
          </w:rPr>
          <w:delText>a significant difference (</w:delText>
        </w:r>
      </w:del>
      <w:del w:id="4827" w:author="nick ting" w:date="2021-09-27T13:43:00Z">
        <w:r w:rsidRPr="0038659B" w:rsidDel="000975D5">
          <w:rPr>
            <w:rFonts w:eastAsiaTheme="minorHAnsi"/>
            <w:rPrChange w:id="4828" w:author="Yufeng" w:date="2021-10-10T17:52:00Z">
              <w:rPr/>
            </w:rPrChange>
          </w:rPr>
          <w:delText>p-value</w:delText>
        </w:r>
      </w:del>
      <w:del w:id="4829" w:author="nick ting" w:date="2021-09-27T14:00:00Z">
        <w:r w:rsidRPr="0038659B" w:rsidDel="00D93222">
          <w:rPr>
            <w:rFonts w:eastAsiaTheme="minorHAnsi"/>
            <w:rPrChange w:id="4830" w:author="Yufeng" w:date="2021-10-10T17:52:00Z">
              <w:rPr/>
            </w:rPrChange>
          </w:rPr>
          <w:delText xml:space="preserve"> &lt; 0.05) in </w:delText>
        </w:r>
      </w:del>
      <w:del w:id="4831" w:author="nick ting" w:date="2021-09-27T13:44:00Z">
        <w:r w:rsidRPr="0038659B" w:rsidDel="000975D5">
          <w:rPr>
            <w:rFonts w:eastAsiaTheme="minorHAnsi"/>
            <w:rPrChange w:id="4832" w:author="Yufeng" w:date="2021-10-10T17:52:00Z">
              <w:rPr/>
            </w:rPrChange>
          </w:rPr>
          <w:delText xml:space="preserve">almost </w:delText>
        </w:r>
      </w:del>
      <w:del w:id="4833" w:author="nick ting" w:date="2021-09-27T14:00:00Z">
        <w:r w:rsidRPr="0038659B" w:rsidDel="00D93222">
          <w:rPr>
            <w:rFonts w:eastAsiaTheme="minorHAnsi"/>
            <w:rPrChange w:id="4834" w:author="Yufeng" w:date="2021-10-10T17:52:00Z">
              <w:rPr/>
            </w:rPrChange>
          </w:rPr>
          <w:delText xml:space="preserve">all the cohorts, </w:delText>
        </w:r>
      </w:del>
      <w:del w:id="4835" w:author="nick ting" w:date="2021-09-27T13:44:00Z">
        <w:r w:rsidRPr="0038659B" w:rsidDel="000975D5">
          <w:rPr>
            <w:rFonts w:eastAsiaTheme="minorHAnsi"/>
            <w:rPrChange w:id="4836" w:author="Yufeng" w:date="2021-10-10T17:52:00Z">
              <w:rPr/>
            </w:rPrChange>
          </w:rPr>
          <w:delText xml:space="preserve">excluding </w:delText>
        </w:r>
      </w:del>
      <w:del w:id="4837" w:author="nick ting" w:date="2021-09-27T14:00:00Z">
        <w:r w:rsidRPr="0038659B" w:rsidDel="00D93222">
          <w:rPr>
            <w:rFonts w:eastAsiaTheme="minorHAnsi"/>
            <w:rPrChange w:id="4838" w:author="Yufeng" w:date="2021-10-10T17:52:00Z">
              <w:rPr/>
            </w:rPrChange>
          </w:rPr>
          <w:delText>2019_Thomas</w:delText>
        </w:r>
      </w:del>
      <w:ins w:id="4839" w:author="LIN, Yufeng" w:date="2021-09-24T15:50:00Z">
        <w:del w:id="4840" w:author="nick ting" w:date="2021-09-27T14:00:00Z">
          <w:r w:rsidR="00A13741" w:rsidRPr="0038659B" w:rsidDel="00D93222">
            <w:rPr>
              <w:rFonts w:eastAsiaTheme="minorHAnsi"/>
              <w:rPrChange w:id="4841" w:author="Yufeng" w:date="2021-10-10T17:52:00Z">
                <w:rPr/>
              </w:rPrChange>
            </w:rPr>
            <w:delText>A</w:delText>
          </w:r>
        </w:del>
      </w:ins>
      <w:del w:id="4842" w:author="nick ting" w:date="2021-09-27T14:00:00Z">
        <w:r w:rsidRPr="0038659B" w:rsidDel="00D93222">
          <w:rPr>
            <w:rFonts w:eastAsiaTheme="minorHAnsi"/>
            <w:rPrChange w:id="4843" w:author="Yufeng" w:date="2021-10-10T17:52:00Z">
              <w:rPr/>
            </w:rPrChange>
          </w:rPr>
          <w:delText xml:space="preserve"> r</w:delText>
        </w:r>
        <w:r w:rsidRPr="0038659B" w:rsidDel="00D93222">
          <w:rPr>
            <w:rFonts w:eastAsiaTheme="majorEastAsia"/>
            <w:rPrChange w:id="4844" w:author="Yufeng" w:date="2021-10-10T17:52:00Z">
              <w:rPr/>
            </w:rPrChange>
          </w:rPr>
          <w:delText xml:space="preserve">esearch (figure 3d and supplementary </w:delText>
        </w:r>
        <w:commentRangeStart w:id="4845"/>
        <w:r w:rsidRPr="0038659B" w:rsidDel="00D93222">
          <w:rPr>
            <w:rFonts w:eastAsiaTheme="majorEastAsia"/>
            <w:rPrChange w:id="4846" w:author="Yufeng" w:date="2021-10-10T17:52:00Z">
              <w:rPr/>
            </w:rPrChange>
          </w:rPr>
          <w:delText>table 6</w:delText>
        </w:r>
        <w:commentRangeEnd w:id="4845"/>
        <w:r w:rsidRPr="0038659B" w:rsidDel="00D93222">
          <w:rPr>
            <w:rStyle w:val="CommentReference"/>
            <w:rFonts w:eastAsiaTheme="majorEastAsia"/>
            <w:i/>
            <w:iCs/>
            <w:color w:val="2F5496" w:themeColor="accent1" w:themeShade="BF"/>
            <w:sz w:val="24"/>
            <w:szCs w:val="24"/>
            <w:rPrChange w:id="4847" w:author="Yufeng" w:date="2021-10-10T17:52:00Z">
              <w:rPr>
                <w:rStyle w:val="CommentReference"/>
                <w:sz w:val="22"/>
                <w:szCs w:val="22"/>
              </w:rPr>
            </w:rPrChange>
          </w:rPr>
          <w:commentReference w:id="4845"/>
        </w:r>
      </w:del>
      <w:ins w:id="4848" w:author="LIN, Yufeng" w:date="2021-09-23T17:04:00Z">
        <w:del w:id="4849" w:author="nick ting" w:date="2021-09-27T14:00:00Z">
          <w:r w:rsidR="001A7063" w:rsidRPr="0038659B" w:rsidDel="00D93222">
            <w:rPr>
              <w:rFonts w:eastAsiaTheme="majorEastAsia"/>
              <w:rPrChange w:id="4850" w:author="Yufeng" w:date="2021-10-10T17:52:00Z">
                <w:rPr/>
              </w:rPrChange>
            </w:rPr>
            <w:delText>7</w:delText>
          </w:r>
        </w:del>
      </w:ins>
      <w:del w:id="4851" w:author="nick ting" w:date="2021-09-27T14:00:00Z">
        <w:r w:rsidRPr="0038659B" w:rsidDel="00D93222">
          <w:rPr>
            <w:rFonts w:eastAsiaTheme="majorEastAsia"/>
            <w:rPrChange w:id="4852" w:author="Yufeng" w:date="2021-10-10T17:52:00Z">
              <w:rPr/>
            </w:rPrChange>
          </w:rPr>
          <w:delText>).</w:delText>
        </w:r>
      </w:del>
      <w:del w:id="4853" w:author="nick ting" w:date="2021-09-27T18:13:00Z">
        <w:r w:rsidRPr="0038659B" w:rsidDel="00BA3DCF">
          <w:rPr>
            <w:rFonts w:eastAsiaTheme="majorEastAsia"/>
            <w:rPrChange w:id="4854" w:author="Yufeng" w:date="2021-10-10T17:52:00Z">
              <w:rPr/>
            </w:rPrChange>
          </w:rPr>
          <w:delText xml:space="preserve"> Apart from the 2019_Thomas and 2019_Yachida, the other six cohorts performed the roughly synchronous trend, especially in the 33-core-set. </w:delText>
        </w:r>
      </w:del>
      <w:commentRangeStart w:id="4855"/>
      <w:del w:id="4856" w:author="nick ting" w:date="2021-09-27T18:17:00Z">
        <w:r w:rsidRPr="0038659B" w:rsidDel="004E4D50">
          <w:rPr>
            <w:rFonts w:eastAsiaTheme="majorEastAsia"/>
            <w:rPrChange w:id="4857" w:author="Yufeng" w:date="2021-10-10T17:52:00Z">
              <w:rPr/>
            </w:rPrChange>
          </w:rPr>
          <w:delText>Among the core set, ten species were enriched in CRC; meanwhile, the reduction was twenty-three (figure 3c).</w:delText>
        </w:r>
        <w:commentRangeEnd w:id="4855"/>
        <w:r w:rsidR="000975D5" w:rsidRPr="0038659B" w:rsidDel="004E4D50">
          <w:rPr>
            <w:rStyle w:val="CommentReference"/>
            <w:rFonts w:eastAsiaTheme="majorEastAsia"/>
            <w:i/>
            <w:iCs/>
            <w:color w:val="2F5496" w:themeColor="accent1" w:themeShade="BF"/>
            <w:sz w:val="24"/>
            <w:szCs w:val="24"/>
            <w:rPrChange w:id="4858" w:author="Yufeng" w:date="2021-10-10T17:52:00Z">
              <w:rPr>
                <w:rStyle w:val="CommentReference"/>
              </w:rPr>
            </w:rPrChange>
          </w:rPr>
          <w:commentReference w:id="4855"/>
        </w:r>
        <w:r w:rsidRPr="0038659B" w:rsidDel="004E4D50">
          <w:rPr>
            <w:rFonts w:eastAsiaTheme="minorHAnsi"/>
            <w:rPrChange w:id="4859" w:author="Yufeng" w:date="2021-10-10T17:52:00Z">
              <w:rPr/>
            </w:rPrChange>
          </w:rPr>
          <w:delText xml:space="preserve"> A</w:delText>
        </w:r>
        <w:r w:rsidRPr="0038659B" w:rsidDel="004E4D50">
          <w:rPr>
            <w:rFonts w:eastAsiaTheme="minorHAnsi"/>
            <w:highlight w:val="yellow"/>
            <w:rPrChange w:id="4860" w:author="Yufeng" w:date="2021-10-10T17:52:00Z">
              <w:rPr>
                <w:sz w:val="22"/>
              </w:rPr>
            </w:rPrChange>
          </w:rPr>
          <w:delText>s for the cohort heterogeneous, we observed that the 2019_Yachida research performance was dissimilar, and it seemed much cleaner.</w:delText>
        </w:r>
        <w:r w:rsidRPr="0038659B" w:rsidDel="004E4D50">
          <w:rPr>
            <w:rFonts w:eastAsiaTheme="minorHAnsi"/>
            <w:rPrChange w:id="4861" w:author="Yufeng" w:date="2021-10-10T17:52:00Z">
              <w:rPr/>
            </w:rPrChange>
          </w:rPr>
          <w:delText xml:space="preserve"> Excluding the </w:delText>
        </w:r>
        <w:r w:rsidRPr="0038659B" w:rsidDel="004E4D50">
          <w:rPr>
            <w:rFonts w:eastAsiaTheme="minorHAnsi"/>
            <w:rPrChange w:id="4862" w:author="Yufeng" w:date="2021-10-10T17:52:00Z">
              <w:rPr>
                <w:i/>
                <w:iCs/>
                <w:sz w:val="22"/>
              </w:rPr>
            </w:rPrChange>
          </w:rPr>
          <w:delText>Aspergillus</w:delText>
        </w:r>
        <w:r w:rsidRPr="0038659B" w:rsidDel="004E4D50">
          <w:rPr>
            <w:rFonts w:eastAsiaTheme="minorHAnsi"/>
            <w:rPrChange w:id="4863" w:author="Yufeng" w:date="2021-10-10T17:52:00Z">
              <w:rPr/>
            </w:rPrChange>
          </w:rPr>
          <w:delText xml:space="preserve"> </w:delText>
        </w:r>
        <w:r w:rsidRPr="0038659B" w:rsidDel="004E4D50">
          <w:rPr>
            <w:rFonts w:eastAsiaTheme="minorHAnsi"/>
            <w:rPrChange w:id="4864" w:author="Yufeng" w:date="2021-10-10T17:52:00Z">
              <w:rPr>
                <w:i/>
                <w:iCs/>
                <w:sz w:val="22"/>
              </w:rPr>
            </w:rPrChange>
          </w:rPr>
          <w:delText>rambellii</w:delText>
        </w:r>
        <w:r w:rsidRPr="0038659B" w:rsidDel="004E4D50">
          <w:rPr>
            <w:rFonts w:eastAsiaTheme="minorHAnsi"/>
            <w:rPrChange w:id="4865" w:author="Yufeng" w:date="2021-10-10T17:52:00Z">
              <w:rPr/>
            </w:rPrChange>
          </w:rPr>
          <w:delText xml:space="preserve"> and </w:delText>
        </w:r>
        <w:r w:rsidRPr="0038659B" w:rsidDel="004E4D50">
          <w:rPr>
            <w:rFonts w:eastAsiaTheme="minorHAnsi"/>
            <w:highlight w:val="yellow"/>
            <w:rPrChange w:id="4866" w:author="Yufeng" w:date="2021-10-10T17:52:00Z">
              <w:rPr>
                <w:sz w:val="22"/>
              </w:rPr>
            </w:rPrChange>
          </w:rPr>
          <w:delText>few species</w:delText>
        </w:r>
        <w:r w:rsidRPr="0038659B" w:rsidDel="004E4D50">
          <w:rPr>
            <w:rFonts w:eastAsiaTheme="minorHAnsi"/>
            <w:rPrChange w:id="4867" w:author="Yufeng" w:date="2021-10-10T17:52:00Z">
              <w:rPr/>
            </w:rPrChange>
          </w:rPr>
          <w:delText xml:space="preserve"> that have an apparent difference in fold change between CRC and healthy control, most features</w:delText>
        </w:r>
        <w:r w:rsidR="000D0043" w:rsidRPr="0038659B" w:rsidDel="004E4D50">
          <w:rPr>
            <w:rFonts w:eastAsiaTheme="minorHAnsi"/>
            <w:rPrChange w:id="4868" w:author="Yufeng" w:date="2021-10-10T17:52:00Z">
              <w:rPr/>
            </w:rPrChange>
          </w:rPr>
          <w:delText>'</w:delText>
        </w:r>
        <w:r w:rsidRPr="0038659B" w:rsidDel="004E4D50">
          <w:rPr>
            <w:rFonts w:eastAsiaTheme="minorHAnsi"/>
            <w:rPrChange w:id="4869" w:author="Yufeng" w:date="2021-10-10T17:52:00Z">
              <w:rPr/>
            </w:rPrChange>
          </w:rPr>
          <w:delText xml:space="preserve"> variance was weak and small. </w:delText>
        </w:r>
      </w:del>
      <w:del w:id="4870" w:author="nick ting" w:date="2021-09-27T18:23:00Z">
        <w:r w:rsidRPr="0038659B" w:rsidDel="004E4D50">
          <w:rPr>
            <w:rFonts w:eastAsiaTheme="minorHAnsi"/>
            <w:rPrChange w:id="4871" w:author="Yufeng" w:date="2021-10-10T17:52:00Z">
              <w:rPr/>
            </w:rPrChange>
          </w:rPr>
          <w:delText>One more study, 2019_Thomas, also behaved outlier performance in another section; most</w:delText>
        </w:r>
        <w:r w:rsidRPr="0038659B" w:rsidDel="004E4D50">
          <w:rPr>
            <w:rFonts w:eastAsiaTheme="majorEastAsia"/>
            <w:rPrChange w:id="4872" w:author="Yufeng" w:date="2021-10-10T17:52:00Z">
              <w:rPr/>
            </w:rPrChange>
          </w:rPr>
          <w:delText xml:space="preserve"> of its features were rich or no difference in CRC compared with the healthy control. Our results found that most cohorts performed the same trend among core-set</w:delText>
        </w:r>
        <w:r w:rsidR="00EC22EF" w:rsidRPr="0038659B" w:rsidDel="004E4D50">
          <w:rPr>
            <w:rFonts w:eastAsiaTheme="majorEastAsia"/>
            <w:rPrChange w:id="4873" w:author="Yufeng" w:date="2021-10-10T17:52:00Z">
              <w:rPr/>
            </w:rPrChange>
          </w:rPr>
          <w:delText>. Most selections had at least three cohorts that significantly differed between CRC and healthy control, but their cohort heterogeneity still existed</w:delText>
        </w:r>
        <w:r w:rsidRPr="0038659B" w:rsidDel="004E4D50">
          <w:rPr>
            <w:rFonts w:eastAsiaTheme="majorEastAsia"/>
            <w:rPrChange w:id="4874" w:author="Yufeng" w:date="2021-10-10T17:52:00Z">
              <w:rPr/>
            </w:rPrChange>
          </w:rPr>
          <w:delText>.</w:delText>
        </w:r>
      </w:del>
    </w:p>
    <w:p w14:paraId="6D5DD1BD" w14:textId="3B19D6CA" w:rsidR="00D9531B" w:rsidRPr="00755CC4" w:rsidRDefault="00D9531B">
      <w:pPr>
        <w:pStyle w:val="title20825"/>
      </w:pPr>
      <w:del w:id="4875" w:author="nick ting" w:date="2021-09-27T18:56:00Z">
        <w:r w:rsidRPr="0038659B" w:rsidDel="00405527">
          <w:rPr>
            <w:i/>
            <w:iCs/>
          </w:rPr>
          <w:delText>A</w:delText>
        </w:r>
      </w:del>
      <w:ins w:id="4876" w:author="LIN, Yufeng" w:date="2021-10-05T16:39:00Z">
        <w:r w:rsidR="008B0617" w:rsidRPr="00755CC4">
          <w:rPr>
            <w:i/>
            <w:iCs/>
            <w:rPrChange w:id="4877" w:author="Yufeng" w:date="2021-10-10T17:48:00Z">
              <w:rPr/>
            </w:rPrChange>
          </w:rPr>
          <w:t xml:space="preserve">A. rambellii </w:t>
        </w:r>
        <w:r w:rsidR="008B0617" w:rsidRPr="0038659B">
          <w:t>is the</w:t>
        </w:r>
      </w:ins>
      <w:ins w:id="4878" w:author="nick ting" w:date="2021-09-27T18:56:00Z">
        <w:del w:id="4879" w:author="LIN, Yufeng" w:date="2021-10-05T16:39:00Z">
          <w:r w:rsidR="00405527" w:rsidRPr="00755CC4" w:rsidDel="008B0617">
            <w:rPr>
              <w:rPrChange w:id="4880" w:author="Yufeng" w:date="2021-10-10T17:48:00Z">
                <w:rPr>
                  <w:i/>
                  <w:iCs/>
                </w:rPr>
              </w:rPrChange>
            </w:rPr>
            <w:delText xml:space="preserve">Identification of </w:delText>
          </w:r>
        </w:del>
        <w:del w:id="4881" w:author="LIN, Yufeng" w:date="2021-09-28T13:07:00Z">
          <w:r w:rsidR="00405527" w:rsidRPr="00755CC4" w:rsidDel="004314C2">
            <w:rPr>
              <w:rPrChange w:id="4882" w:author="Yufeng" w:date="2021-10-10T17:48:00Z">
                <w:rPr>
                  <w:i/>
                  <w:iCs/>
                </w:rPr>
              </w:rPrChange>
            </w:rPr>
            <w:delText>micr</w:delText>
          </w:r>
        </w:del>
      </w:ins>
      <w:ins w:id="4883" w:author="nick ting" w:date="2021-09-27T18:57:00Z">
        <w:del w:id="4884" w:author="LIN, Yufeng" w:date="2021-09-28T13:07:00Z">
          <w:r w:rsidR="00405527" w:rsidRPr="00755CC4" w:rsidDel="004314C2">
            <w:rPr>
              <w:rPrChange w:id="4885" w:author="Yufeng" w:date="2021-10-10T17:48:00Z">
                <w:rPr>
                  <w:i/>
                  <w:iCs/>
                </w:rPr>
              </w:rPrChange>
            </w:rPr>
            <w:delText>o-eukaryotes</w:delText>
          </w:r>
        </w:del>
        <w:del w:id="4886" w:author="LIN, Yufeng" w:date="2021-10-05T16:39:00Z">
          <w:r w:rsidR="00405527" w:rsidRPr="00755CC4" w:rsidDel="008B0617">
            <w:rPr>
              <w:rPrChange w:id="4887" w:author="Yufeng" w:date="2021-10-10T17:48:00Z">
                <w:rPr>
                  <w:i/>
                  <w:iCs/>
                </w:rPr>
              </w:rPrChange>
            </w:rPr>
            <w:delText xml:space="preserve"> with</w:delText>
          </w:r>
        </w:del>
        <w:r w:rsidR="00405527" w:rsidRPr="00755CC4">
          <w:rPr>
            <w:rPrChange w:id="4888" w:author="Yufeng" w:date="2021-10-10T17:48:00Z">
              <w:rPr>
                <w:i/>
                <w:iCs/>
              </w:rPr>
            </w:rPrChange>
          </w:rPr>
          <w:t xml:space="preserve"> most significant </w:t>
        </w:r>
      </w:ins>
      <w:ins w:id="4889" w:author="LIN, Yufeng" w:date="2021-10-05T16:40:00Z">
        <w:r w:rsidR="008B0617" w:rsidRPr="0038659B">
          <w:t xml:space="preserve">fungus </w:t>
        </w:r>
      </w:ins>
      <w:ins w:id="4890" w:author="nick ting" w:date="2021-09-27T18:57:00Z">
        <w:del w:id="4891" w:author="LIN, Yufeng" w:date="2021-10-05T16:40:00Z">
          <w:r w:rsidR="00405527" w:rsidRPr="00755CC4" w:rsidDel="008B0617">
            <w:rPr>
              <w:rPrChange w:id="4892" w:author="Yufeng" w:date="2021-10-10T17:48:00Z">
                <w:rPr>
                  <w:i/>
                  <w:iCs/>
                </w:rPr>
              </w:rPrChange>
            </w:rPr>
            <w:delText>association</w:delText>
          </w:r>
        </w:del>
      </w:ins>
      <w:ins w:id="4893" w:author="LIN, Yufeng" w:date="2021-10-05T16:40:00Z">
        <w:r w:rsidR="008B0617" w:rsidRPr="0038659B">
          <w:t>associated</w:t>
        </w:r>
      </w:ins>
      <w:ins w:id="4894" w:author="nick ting" w:date="2021-09-27T18:57:00Z">
        <w:r w:rsidR="00405527" w:rsidRPr="00755CC4">
          <w:rPr>
            <w:rPrChange w:id="4895" w:author="Yufeng" w:date="2021-10-10T17:48:00Z">
              <w:rPr>
                <w:i/>
                <w:iCs/>
              </w:rPr>
            </w:rPrChange>
          </w:rPr>
          <w:t xml:space="preserve"> with CRC</w:t>
        </w:r>
      </w:ins>
      <w:del w:id="4896" w:author="nick ting" w:date="2021-09-27T18:56:00Z">
        <w:r w:rsidRPr="00755CC4" w:rsidDel="00405527">
          <w:rPr>
            <w:rPrChange w:id="4897" w:author="Yufeng" w:date="2021-10-10T17:48:00Z">
              <w:rPr>
                <w:i/>
                <w:iCs/>
              </w:rPr>
            </w:rPrChange>
          </w:rPr>
          <w:delText>spergillus</w:delText>
        </w:r>
        <w:r w:rsidRPr="00755CC4" w:rsidDel="00405527">
          <w:delText xml:space="preserve"> </w:delText>
        </w:r>
        <w:r w:rsidRPr="00755CC4" w:rsidDel="00405527">
          <w:rPr>
            <w:rPrChange w:id="4898" w:author="Yufeng" w:date="2021-10-10T17:48:00Z">
              <w:rPr>
                <w:i/>
                <w:iCs/>
              </w:rPr>
            </w:rPrChange>
          </w:rPr>
          <w:delText>rambellii</w:delText>
        </w:r>
        <w:r w:rsidRPr="00755CC4" w:rsidDel="00405527">
          <w:delText xml:space="preserve"> and </w:delText>
        </w:r>
        <w:r w:rsidRPr="00755CC4" w:rsidDel="00405527">
          <w:rPr>
            <w:rPrChange w:id="4899" w:author="Yufeng" w:date="2021-10-10T17:48:00Z">
              <w:rPr>
                <w:i/>
                <w:iCs/>
              </w:rPr>
            </w:rPrChange>
          </w:rPr>
          <w:delText>Aspergillus</w:delText>
        </w:r>
        <w:r w:rsidRPr="00755CC4" w:rsidDel="00405527">
          <w:delText xml:space="preserve"> </w:delText>
        </w:r>
        <w:r w:rsidRPr="00755CC4" w:rsidDel="00405527">
          <w:rPr>
            <w:rPrChange w:id="4900" w:author="Yufeng" w:date="2021-10-10T17:48:00Z">
              <w:rPr>
                <w:i/>
                <w:iCs/>
              </w:rPr>
            </w:rPrChange>
          </w:rPr>
          <w:delText>kawachii</w:delText>
        </w:r>
        <w:r w:rsidRPr="00755CC4" w:rsidDel="00405527">
          <w:delText xml:space="preserve"> </w:delText>
        </w:r>
        <w:r w:rsidR="002F5B96" w:rsidRPr="00755CC4" w:rsidDel="00405527">
          <w:delText xml:space="preserve">were the most </w:delText>
        </w:r>
        <w:r w:rsidR="00EC22EF" w:rsidRPr="00755CC4" w:rsidDel="00405527">
          <w:delText>apparent</w:delText>
        </w:r>
        <w:r w:rsidR="002F5B96" w:rsidRPr="00755CC4" w:rsidDel="00405527">
          <w:delText xml:space="preserve"> enrichment and reduction in CRC, respectively</w:delText>
        </w:r>
      </w:del>
    </w:p>
    <w:p w14:paraId="43442DA8" w14:textId="4FBE195E" w:rsidR="00D9531B" w:rsidRPr="00755CC4" w:rsidRDefault="00D9531B">
      <w:pPr>
        <w:jc w:val="left"/>
        <w:rPr>
          <w:ins w:id="4901" w:author="LIN, Yufeng" w:date="2021-10-04T16:23:00Z"/>
          <w:rPrChange w:id="4902" w:author="Yufeng" w:date="2021-10-10T17:48:00Z">
            <w:rPr>
              <w:ins w:id="4903" w:author="LIN, Yufeng" w:date="2021-10-04T16:23:00Z"/>
              <w:sz w:val="22"/>
            </w:rPr>
          </w:rPrChange>
        </w:rPr>
        <w:pPrChange w:id="4904" w:author="Yufeng" w:date="2021-10-10T17:53:00Z">
          <w:pPr/>
        </w:pPrChange>
      </w:pPr>
      <w:commentRangeStart w:id="4905"/>
      <w:del w:id="4906" w:author="LIN, Yufeng" w:date="2021-09-24T15:50:00Z">
        <w:r w:rsidRPr="00755CC4" w:rsidDel="00A13741">
          <w:rPr>
            <w:rPrChange w:id="4907" w:author="Yufeng" w:date="2021-10-10T17:48:00Z">
              <w:rPr>
                <w:sz w:val="22"/>
              </w:rPr>
            </w:rPrChange>
          </w:rPr>
          <w:delText>We next increased the cutoff value t</w:delText>
        </w:r>
      </w:del>
      <w:ins w:id="4908" w:author="LIN, Yufeng" w:date="2021-09-24T15:50:00Z">
        <w:r w:rsidR="00A13741" w:rsidRPr="00755CC4">
          <w:rPr>
            <w:rPrChange w:id="4909" w:author="Yufeng" w:date="2021-10-10T17:48:00Z">
              <w:rPr>
                <w:sz w:val="22"/>
              </w:rPr>
            </w:rPrChange>
          </w:rPr>
          <w:t>T</w:t>
        </w:r>
      </w:ins>
      <w:r w:rsidRPr="00755CC4">
        <w:rPr>
          <w:rPrChange w:id="4910" w:author="Yufeng" w:date="2021-10-10T17:48:00Z">
            <w:rPr>
              <w:sz w:val="22"/>
            </w:rPr>
          </w:rPrChange>
        </w:rPr>
        <w:t>o identify the most crucial candidate</w:t>
      </w:r>
      <w:ins w:id="4911" w:author="LIN, Yufeng" w:date="2021-09-24T15:52:00Z">
        <w:r w:rsidR="00A13741" w:rsidRPr="00755CC4">
          <w:rPr>
            <w:rPrChange w:id="4912" w:author="Yufeng" w:date="2021-10-10T17:48:00Z">
              <w:rPr>
                <w:sz w:val="22"/>
              </w:rPr>
            </w:rPrChange>
          </w:rPr>
          <w:t>s</w:t>
        </w:r>
      </w:ins>
      <w:r w:rsidRPr="00755CC4">
        <w:rPr>
          <w:rPrChange w:id="4913" w:author="Yufeng" w:date="2021-10-10T17:48:00Z">
            <w:rPr>
              <w:sz w:val="22"/>
            </w:rPr>
          </w:rPrChange>
        </w:rPr>
        <w:t xml:space="preserve"> associated with CRC</w:t>
      </w:r>
      <w:ins w:id="4914" w:author="LIN, Yufeng" w:date="2021-09-24T15:54:00Z">
        <w:r w:rsidR="00474B2B" w:rsidRPr="00755CC4">
          <w:rPr>
            <w:rPrChange w:id="4915" w:author="Yufeng" w:date="2021-10-10T17:48:00Z">
              <w:rPr>
                <w:sz w:val="22"/>
              </w:rPr>
            </w:rPrChange>
          </w:rPr>
          <w:t xml:space="preserve">, </w:t>
        </w:r>
        <w:del w:id="4916" w:author="Lung Ngai TING" w:date="2021-10-09T15:03:00Z">
          <w:r w:rsidR="00474B2B" w:rsidRPr="00755CC4" w:rsidDel="002809E4">
            <w:rPr>
              <w:rPrChange w:id="4917" w:author="Yufeng" w:date="2021-10-10T17:48:00Z">
                <w:rPr>
                  <w:sz w:val="22"/>
                </w:rPr>
              </w:rPrChange>
            </w:rPr>
            <w:delText>we utilized the stricte</w:delText>
          </w:r>
        </w:del>
      </w:ins>
      <w:ins w:id="4918" w:author="Lung Ngai TING" w:date="2021-10-09T15:03:00Z">
        <w:r w:rsidR="002809E4" w:rsidRPr="0038659B">
          <w:t>stringent</w:t>
        </w:r>
      </w:ins>
      <w:ins w:id="4919" w:author="LIN, Yufeng" w:date="2021-09-24T15:54:00Z">
        <w:del w:id="4920" w:author="Lung Ngai TING" w:date="2021-10-09T15:03:00Z">
          <w:r w:rsidR="00474B2B" w:rsidRPr="00755CC4" w:rsidDel="002809E4">
            <w:rPr>
              <w:rPrChange w:id="4921" w:author="Yufeng" w:date="2021-10-10T17:48:00Z">
                <w:rPr>
                  <w:sz w:val="22"/>
                </w:rPr>
              </w:rPrChange>
            </w:rPr>
            <w:delText>r</w:delText>
          </w:r>
        </w:del>
        <w:r w:rsidR="00474B2B" w:rsidRPr="00755CC4">
          <w:rPr>
            <w:rPrChange w:id="4922" w:author="Yufeng" w:date="2021-10-10T17:48:00Z">
              <w:rPr>
                <w:sz w:val="22"/>
              </w:rPr>
            </w:rPrChange>
          </w:rPr>
          <w:t xml:space="preserve"> criteria</w:t>
        </w:r>
      </w:ins>
      <w:ins w:id="4923" w:author="Lung Ngai TING" w:date="2021-10-09T15:03:00Z">
        <w:r w:rsidR="002809E4" w:rsidRPr="0038659B">
          <w:t xml:space="preserve"> were used</w:t>
        </w:r>
      </w:ins>
      <w:ins w:id="4924" w:author="LIN, Yufeng" w:date="2021-09-24T15:54:00Z">
        <w:r w:rsidR="00474B2B" w:rsidRPr="00755CC4">
          <w:rPr>
            <w:rPrChange w:id="4925" w:author="Yufeng" w:date="2021-10-10T17:48:00Z">
              <w:rPr>
                <w:sz w:val="22"/>
              </w:rPr>
            </w:rPrChange>
          </w:rPr>
          <w:t xml:space="preserve"> </w:t>
        </w:r>
      </w:ins>
      <w:ins w:id="4926" w:author="LIN, Yufeng" w:date="2021-09-24T15:55:00Z">
        <w:r w:rsidR="00474B2B" w:rsidRPr="00755CC4">
          <w:rPr>
            <w:rPrChange w:id="4927" w:author="Yufeng" w:date="2021-10-10T17:48:00Z">
              <w:rPr>
                <w:sz w:val="22"/>
              </w:rPr>
            </w:rPrChange>
          </w:rPr>
          <w:t>(see methods)</w:t>
        </w:r>
      </w:ins>
      <w:ins w:id="4928" w:author="LIN, Yufeng" w:date="2021-10-07T10:46:00Z">
        <w:r w:rsidR="00E81CE7" w:rsidRPr="0038659B">
          <w:t xml:space="preserve">. </w:t>
        </w:r>
      </w:ins>
      <w:commentRangeEnd w:id="4905"/>
      <w:r w:rsidR="00054090" w:rsidRPr="00E666DA">
        <w:rPr>
          <w:rStyle w:val="CommentReference"/>
          <w:sz w:val="24"/>
          <w:szCs w:val="24"/>
        </w:rPr>
        <w:commentReference w:id="4905"/>
      </w:r>
      <w:ins w:id="4929" w:author="LIN, Yufeng" w:date="2021-10-07T10:46:00Z">
        <w:r w:rsidR="00E81CE7" w:rsidRPr="0038659B">
          <w:t>We</w:t>
        </w:r>
      </w:ins>
      <w:ins w:id="4930" w:author="LIN, Yufeng" w:date="2021-09-24T15:54:00Z">
        <w:r w:rsidR="00474B2B" w:rsidRPr="00755CC4">
          <w:rPr>
            <w:rPrChange w:id="4931" w:author="Yufeng" w:date="2021-10-10T17:48:00Z">
              <w:rPr>
                <w:sz w:val="22"/>
              </w:rPr>
            </w:rPrChange>
          </w:rPr>
          <w:t xml:space="preserve"> </w:t>
        </w:r>
        <w:del w:id="4932" w:author="nick ting" w:date="2021-09-27T18:35:00Z">
          <w:r w:rsidR="00474B2B" w:rsidRPr="00755CC4" w:rsidDel="00100B81">
            <w:rPr>
              <w:rPrChange w:id="4933" w:author="Yufeng" w:date="2021-10-10T17:48:00Z">
                <w:rPr>
                  <w:sz w:val="22"/>
                </w:rPr>
              </w:rPrChange>
            </w:rPr>
            <w:delText>explored</w:delText>
          </w:r>
        </w:del>
      </w:ins>
      <w:ins w:id="4934" w:author="nick ting" w:date="2021-09-27T18:35:00Z">
        <w:r w:rsidR="00100B81" w:rsidRPr="00755CC4">
          <w:rPr>
            <w:rPrChange w:id="4935" w:author="Yufeng" w:date="2021-10-10T17:48:00Z">
              <w:rPr>
                <w:sz w:val="22"/>
              </w:rPr>
            </w:rPrChange>
          </w:rPr>
          <w:t>found</w:t>
        </w:r>
      </w:ins>
      <w:ins w:id="4936" w:author="LIN, Yufeng" w:date="2021-09-24T15:54:00Z">
        <w:r w:rsidR="00474B2B" w:rsidRPr="00755CC4">
          <w:rPr>
            <w:rPrChange w:id="4937" w:author="Yufeng" w:date="2021-10-10T17:48:00Z">
              <w:rPr>
                <w:sz w:val="22"/>
              </w:rPr>
            </w:rPrChange>
          </w:rPr>
          <w:t xml:space="preserve"> that</w:t>
        </w:r>
      </w:ins>
      <w:del w:id="4938" w:author="LIN, Yufeng" w:date="2021-09-24T15:54:00Z">
        <w:r w:rsidRPr="00755CC4" w:rsidDel="00474B2B">
          <w:rPr>
            <w:rPrChange w:id="4939" w:author="Yufeng" w:date="2021-10-10T17:48:00Z">
              <w:rPr>
                <w:sz w:val="22"/>
              </w:rPr>
            </w:rPrChange>
          </w:rPr>
          <w:delText xml:space="preserve"> by filtering core-set using three strict criteria, FDR &lt; 0.01, SSTF </w:delText>
        </w:r>
        <w:r w:rsidRPr="00755CC4" w:rsidDel="00474B2B">
          <w:rPr>
            <w:rFonts w:hint="eastAsia"/>
            <w:rPrChange w:id="4940" w:author="Yufeng" w:date="2021-10-10T17:48:00Z">
              <w:rPr>
                <w:rFonts w:hint="eastAsia"/>
                <w:sz w:val="22"/>
              </w:rPr>
            </w:rPrChange>
          </w:rPr>
          <w:delText>≥</w:delText>
        </w:r>
        <w:r w:rsidRPr="00755CC4" w:rsidDel="00474B2B">
          <w:rPr>
            <w:rPrChange w:id="4941" w:author="Yufeng" w:date="2021-10-10T17:48:00Z">
              <w:rPr>
                <w:sz w:val="22"/>
              </w:rPr>
            </w:rPrChange>
          </w:rPr>
          <w:delText xml:space="preserve"> 6, and abs(log2FC) </w:delText>
        </w:r>
        <w:r w:rsidRPr="00755CC4" w:rsidDel="00474B2B">
          <w:rPr>
            <w:rFonts w:hint="eastAsia"/>
            <w:rPrChange w:id="4942" w:author="Yufeng" w:date="2021-10-10T17:48:00Z">
              <w:rPr>
                <w:rFonts w:hint="eastAsia"/>
                <w:sz w:val="22"/>
              </w:rPr>
            </w:rPrChange>
          </w:rPr>
          <w:delText>≥</w:delText>
        </w:r>
        <w:r w:rsidRPr="00755CC4" w:rsidDel="00474B2B">
          <w:rPr>
            <w:rPrChange w:id="4943" w:author="Yufeng" w:date="2021-10-10T17:48:00Z">
              <w:rPr>
                <w:sz w:val="22"/>
              </w:rPr>
            </w:rPrChange>
          </w:rPr>
          <w:delText xml:space="preserve"> 1 (</w:delText>
        </w:r>
        <w:commentRangeStart w:id="4944"/>
        <w:r w:rsidRPr="00755CC4" w:rsidDel="00474B2B">
          <w:rPr>
            <w:rPrChange w:id="4945" w:author="Yufeng" w:date="2021-10-10T17:48:00Z">
              <w:rPr>
                <w:sz w:val="22"/>
              </w:rPr>
            </w:rPrChange>
          </w:rPr>
          <w:delText>see Methods</w:delText>
        </w:r>
        <w:commentRangeEnd w:id="4944"/>
        <w:r w:rsidRPr="00755CC4" w:rsidDel="00474B2B">
          <w:rPr>
            <w:rStyle w:val="CommentReference"/>
            <w:sz w:val="24"/>
            <w:szCs w:val="24"/>
            <w:rPrChange w:id="4946" w:author="Yufeng" w:date="2021-10-10T17:48:00Z">
              <w:rPr>
                <w:rStyle w:val="CommentReference"/>
                <w:sz w:val="22"/>
                <w:szCs w:val="22"/>
              </w:rPr>
            </w:rPrChange>
          </w:rPr>
          <w:commentReference w:id="4944"/>
        </w:r>
        <w:r w:rsidRPr="00755CC4" w:rsidDel="00474B2B">
          <w:rPr>
            <w:rPrChange w:id="4947" w:author="Yufeng" w:date="2021-10-10T17:48:00Z">
              <w:rPr>
                <w:sz w:val="22"/>
              </w:rPr>
            </w:rPrChange>
          </w:rPr>
          <w:delText>). After filtering,</w:delText>
        </w:r>
      </w:del>
      <w:r w:rsidRPr="00755CC4">
        <w:rPr>
          <w:rPrChange w:id="4948" w:author="Yufeng" w:date="2021-10-10T17:48:00Z">
            <w:rPr>
              <w:sz w:val="22"/>
            </w:rPr>
          </w:rPrChange>
        </w:rPr>
        <w:t xml:space="preserve"> </w:t>
      </w:r>
      <w:del w:id="4949" w:author="LIN, Yufeng" w:date="2021-09-24T15:56:00Z">
        <w:r w:rsidRPr="00755CC4" w:rsidDel="00474B2B">
          <w:rPr>
            <w:i/>
            <w:iCs/>
            <w:rPrChange w:id="4950" w:author="Yufeng" w:date="2021-10-10T17:48:00Z">
              <w:rPr>
                <w:i/>
                <w:iCs/>
                <w:sz w:val="22"/>
              </w:rPr>
            </w:rPrChange>
          </w:rPr>
          <w:delText>Aspergillus</w:delText>
        </w:r>
        <w:r w:rsidRPr="00755CC4" w:rsidDel="00474B2B">
          <w:rPr>
            <w:rPrChange w:id="4951" w:author="Yufeng" w:date="2021-10-10T17:48:00Z">
              <w:rPr>
                <w:sz w:val="22"/>
              </w:rPr>
            </w:rPrChange>
          </w:rPr>
          <w:delText xml:space="preserve"> </w:delText>
        </w:r>
      </w:del>
      <w:ins w:id="4952" w:author="LIN, Yufeng" w:date="2021-09-24T15:56:00Z">
        <w:r w:rsidR="00474B2B" w:rsidRPr="00755CC4">
          <w:rPr>
            <w:i/>
            <w:iCs/>
            <w:rPrChange w:id="4953" w:author="Yufeng" w:date="2021-10-10T17:48:00Z">
              <w:rPr>
                <w:i/>
                <w:iCs/>
                <w:sz w:val="22"/>
              </w:rPr>
            </w:rPrChange>
          </w:rPr>
          <w:t>A.</w:t>
        </w:r>
        <w:r w:rsidR="00474B2B" w:rsidRPr="00755CC4">
          <w:rPr>
            <w:rPrChange w:id="4954" w:author="Yufeng" w:date="2021-10-10T17:48:00Z">
              <w:rPr>
                <w:sz w:val="22"/>
              </w:rPr>
            </w:rPrChange>
          </w:rPr>
          <w:t xml:space="preserve"> </w:t>
        </w:r>
      </w:ins>
      <w:r w:rsidRPr="00755CC4">
        <w:rPr>
          <w:i/>
          <w:iCs/>
          <w:rPrChange w:id="4955" w:author="Yufeng" w:date="2021-10-10T17:48:00Z">
            <w:rPr>
              <w:i/>
              <w:iCs/>
              <w:sz w:val="22"/>
            </w:rPr>
          </w:rPrChange>
        </w:rPr>
        <w:t>rambellii</w:t>
      </w:r>
      <w:r w:rsidRPr="00755CC4">
        <w:rPr>
          <w:rPrChange w:id="4956" w:author="Yufeng" w:date="2021-10-10T17:48:00Z">
            <w:rPr>
              <w:sz w:val="22"/>
            </w:rPr>
          </w:rPrChange>
        </w:rPr>
        <w:t xml:space="preserve"> and </w:t>
      </w:r>
      <w:del w:id="4957" w:author="LIN, Yufeng" w:date="2021-09-24T15:56:00Z">
        <w:r w:rsidRPr="00755CC4" w:rsidDel="00474B2B">
          <w:rPr>
            <w:i/>
            <w:iCs/>
            <w:rPrChange w:id="4958" w:author="Yufeng" w:date="2021-10-10T17:48:00Z">
              <w:rPr>
                <w:i/>
                <w:iCs/>
                <w:sz w:val="22"/>
              </w:rPr>
            </w:rPrChange>
          </w:rPr>
          <w:delText>Aspergillus</w:delText>
        </w:r>
        <w:r w:rsidRPr="00755CC4" w:rsidDel="00474B2B">
          <w:rPr>
            <w:rPrChange w:id="4959" w:author="Yufeng" w:date="2021-10-10T17:48:00Z">
              <w:rPr>
                <w:sz w:val="22"/>
              </w:rPr>
            </w:rPrChange>
          </w:rPr>
          <w:delText xml:space="preserve"> </w:delText>
        </w:r>
      </w:del>
      <w:ins w:id="4960" w:author="LIN, Yufeng" w:date="2021-09-24T15:56:00Z">
        <w:r w:rsidR="00474B2B" w:rsidRPr="00755CC4">
          <w:rPr>
            <w:i/>
            <w:iCs/>
            <w:rPrChange w:id="4961" w:author="Yufeng" w:date="2021-10-10T17:48:00Z">
              <w:rPr>
                <w:i/>
                <w:iCs/>
                <w:sz w:val="22"/>
              </w:rPr>
            </w:rPrChange>
          </w:rPr>
          <w:t>A.</w:t>
        </w:r>
        <w:r w:rsidR="00474B2B" w:rsidRPr="00755CC4">
          <w:rPr>
            <w:rPrChange w:id="4962" w:author="Yufeng" w:date="2021-10-10T17:48:00Z">
              <w:rPr>
                <w:sz w:val="22"/>
              </w:rPr>
            </w:rPrChange>
          </w:rPr>
          <w:t xml:space="preserve"> </w:t>
        </w:r>
      </w:ins>
      <w:r w:rsidRPr="00755CC4">
        <w:rPr>
          <w:i/>
          <w:iCs/>
          <w:rPrChange w:id="4963" w:author="Yufeng" w:date="2021-10-10T17:48:00Z">
            <w:rPr>
              <w:i/>
              <w:iCs/>
              <w:sz w:val="22"/>
            </w:rPr>
          </w:rPrChange>
        </w:rPr>
        <w:t>kawachii</w:t>
      </w:r>
      <w:r w:rsidRPr="00755CC4">
        <w:rPr>
          <w:rPrChange w:id="4964" w:author="Yufeng" w:date="2021-10-10T17:48:00Z">
            <w:rPr>
              <w:sz w:val="22"/>
            </w:rPr>
          </w:rPrChange>
        </w:rPr>
        <w:t xml:space="preserve"> were the only two </w:t>
      </w:r>
      <w:ins w:id="4965" w:author="LIN, Yufeng" w:date="2021-09-24T15:56:00Z">
        <w:r w:rsidR="00474B2B" w:rsidRPr="00755CC4">
          <w:rPr>
            <w:rPrChange w:id="4966" w:author="Yufeng" w:date="2021-10-10T17:48:00Z">
              <w:rPr>
                <w:sz w:val="22"/>
              </w:rPr>
            </w:rPrChange>
          </w:rPr>
          <w:t xml:space="preserve">significant </w:t>
        </w:r>
      </w:ins>
      <w:del w:id="4967" w:author="LIN, Yufeng" w:date="2021-09-28T13:07:00Z">
        <w:r w:rsidR="00FA35F2" w:rsidRPr="00755CC4" w:rsidDel="004314C2">
          <w:rPr>
            <w:rPrChange w:id="4968" w:author="Yufeng" w:date="2021-10-10T17:48:00Z">
              <w:rPr>
                <w:sz w:val="22"/>
              </w:rPr>
            </w:rPrChange>
          </w:rPr>
          <w:delText>micro-eukaryotes</w:delText>
        </w:r>
      </w:del>
      <w:ins w:id="4969" w:author="LIN, Yufeng" w:date="2021-09-28T13:07:00Z">
        <w:r w:rsidR="004314C2" w:rsidRPr="00755CC4">
          <w:rPr>
            <w:rPrChange w:id="4970" w:author="Yufeng" w:date="2021-10-10T17:48:00Z">
              <w:rPr>
                <w:sz w:val="22"/>
              </w:rPr>
            </w:rPrChange>
          </w:rPr>
          <w:t>fungi</w:t>
        </w:r>
      </w:ins>
      <w:ins w:id="4971" w:author="nick ting" w:date="2021-09-27T18:35:00Z">
        <w:r w:rsidR="00100B81" w:rsidRPr="00755CC4">
          <w:rPr>
            <w:rPrChange w:id="4972" w:author="Yufeng" w:date="2021-10-10T17:48:00Z">
              <w:rPr>
                <w:sz w:val="22"/>
              </w:rPr>
            </w:rPrChange>
          </w:rPr>
          <w:t xml:space="preserve"> </w:t>
        </w:r>
      </w:ins>
      <w:del w:id="4973" w:author="LIN, Yufeng" w:date="2021-09-24T15:56:00Z">
        <w:r w:rsidRPr="00755CC4" w:rsidDel="00474B2B">
          <w:rPr>
            <w:rPrChange w:id="4974" w:author="Yufeng" w:date="2021-10-10T17:48:00Z">
              <w:rPr>
                <w:sz w:val="22"/>
              </w:rPr>
            </w:rPrChange>
          </w:rPr>
          <w:delText xml:space="preserve"> </w:delText>
        </w:r>
      </w:del>
      <w:del w:id="4975" w:author="LIN, Yufeng" w:date="2021-09-24T15:55:00Z">
        <w:r w:rsidRPr="00755CC4" w:rsidDel="00474B2B">
          <w:rPr>
            <w:rPrChange w:id="4976" w:author="Yufeng" w:date="2021-10-10T17:48:00Z">
              <w:rPr>
                <w:sz w:val="22"/>
              </w:rPr>
            </w:rPrChange>
          </w:rPr>
          <w:delText xml:space="preserve">that meet these stricter criteria </w:delText>
        </w:r>
      </w:del>
      <w:r w:rsidRPr="00755CC4">
        <w:rPr>
          <w:rPrChange w:id="4977" w:author="Yufeng" w:date="2021-10-10T17:48:00Z">
            <w:rPr>
              <w:sz w:val="22"/>
            </w:rPr>
          </w:rPrChange>
        </w:rPr>
        <w:t xml:space="preserve">(figure 3c). </w:t>
      </w:r>
      <w:r w:rsidRPr="00755CC4">
        <w:rPr>
          <w:i/>
          <w:iCs/>
          <w:rPrChange w:id="4978" w:author="Yufeng" w:date="2021-10-10T17:48:00Z">
            <w:rPr>
              <w:sz w:val="22"/>
            </w:rPr>
          </w:rPrChange>
        </w:rPr>
        <w:t>A. rambellii</w:t>
      </w:r>
      <w:r w:rsidRPr="00755CC4">
        <w:rPr>
          <w:rPrChange w:id="4979" w:author="Yufeng" w:date="2021-10-10T17:48:00Z">
            <w:rPr>
              <w:sz w:val="22"/>
            </w:rPr>
          </w:rPrChange>
        </w:rPr>
        <w:t xml:space="preserve"> was the only candidate with a significant difference among seven </w:t>
      </w:r>
      <w:r w:rsidRPr="00755CC4">
        <w:rPr>
          <w:rPrChange w:id="4980" w:author="Yufeng" w:date="2021-10-10T17:48:00Z">
            <w:rPr>
              <w:sz w:val="22"/>
            </w:rPr>
          </w:rPrChange>
        </w:rPr>
        <w:lastRenderedPageBreak/>
        <w:t>cohorts, excluding the 2019_Thomas</w:t>
      </w:r>
      <w:ins w:id="4981" w:author="Lung Ngai TING" w:date="2021-10-09T15:05:00Z">
        <w:r w:rsidR="00054090" w:rsidRPr="0038659B">
          <w:t>AM</w:t>
        </w:r>
      </w:ins>
      <w:r w:rsidRPr="00755CC4">
        <w:rPr>
          <w:rPrChange w:id="4982" w:author="Yufeng" w:date="2021-10-10T17:48:00Z">
            <w:rPr>
              <w:sz w:val="22"/>
            </w:rPr>
          </w:rPrChange>
        </w:rPr>
        <w:t xml:space="preserve"> cohort (figure 3d). </w:t>
      </w:r>
      <w:del w:id="4983" w:author="nick ting" w:date="2021-09-27T18:35:00Z">
        <w:r w:rsidRPr="00755CC4" w:rsidDel="00100B81">
          <w:rPr>
            <w:rPrChange w:id="4984" w:author="Yufeng" w:date="2021-10-10T17:48:00Z">
              <w:rPr>
                <w:sz w:val="22"/>
              </w:rPr>
            </w:rPrChange>
          </w:rPr>
          <w:delText xml:space="preserve">And </w:delText>
        </w:r>
      </w:del>
      <w:ins w:id="4985" w:author="nick ting" w:date="2021-09-27T18:35:00Z">
        <w:del w:id="4986" w:author="LIN, Yufeng" w:date="2021-10-07T10:47:00Z">
          <w:r w:rsidR="00100B81" w:rsidRPr="00755CC4" w:rsidDel="00E81CE7">
            <w:rPr>
              <w:rPrChange w:id="4987" w:author="Yufeng" w:date="2021-10-10T17:48:00Z">
                <w:rPr>
                  <w:sz w:val="22"/>
                </w:rPr>
              </w:rPrChange>
            </w:rPr>
            <w:delText>Whereas</w:delText>
          </w:r>
        </w:del>
      </w:ins>
      <w:ins w:id="4988" w:author="LIN, Yufeng" w:date="2021-10-07T10:47:00Z">
        <w:r w:rsidR="00E81CE7" w:rsidRPr="0038659B">
          <w:t>In contrast,</w:t>
        </w:r>
      </w:ins>
      <w:ins w:id="4989" w:author="nick ting" w:date="2021-09-27T18:35:00Z">
        <w:r w:rsidR="00100B81" w:rsidRPr="00755CC4">
          <w:rPr>
            <w:rPrChange w:id="4990" w:author="Yufeng" w:date="2021-10-10T17:48:00Z">
              <w:rPr>
                <w:sz w:val="22"/>
              </w:rPr>
            </w:rPrChange>
          </w:rPr>
          <w:t xml:space="preserve"> </w:t>
        </w:r>
      </w:ins>
      <w:r w:rsidRPr="00755CC4">
        <w:rPr>
          <w:i/>
          <w:iCs/>
          <w:rPrChange w:id="4991" w:author="Yufeng" w:date="2021-10-10T17:48:00Z">
            <w:rPr>
              <w:i/>
              <w:iCs/>
              <w:sz w:val="22"/>
            </w:rPr>
          </w:rPrChange>
        </w:rPr>
        <w:t xml:space="preserve">A. kawachii </w:t>
      </w:r>
      <w:r w:rsidRPr="00755CC4">
        <w:rPr>
          <w:rPrChange w:id="4992" w:author="Yufeng" w:date="2021-10-10T17:48:00Z">
            <w:rPr>
              <w:sz w:val="22"/>
            </w:rPr>
          </w:rPrChange>
        </w:rPr>
        <w:t xml:space="preserve">was significantly different among 2014_ZellerG, 2016_VogtmannE, 2017_JunY, and our </w:t>
      </w:r>
      <w:del w:id="4993" w:author="LIN, Yufeng" w:date="2021-09-24T15:57:00Z">
        <w:r w:rsidRPr="00755CC4" w:rsidDel="00474B2B">
          <w:rPr>
            <w:rPrChange w:id="4994" w:author="Yufeng" w:date="2021-10-10T17:48:00Z">
              <w:rPr>
                <w:sz w:val="22"/>
              </w:rPr>
            </w:rPrChange>
          </w:rPr>
          <w:delText xml:space="preserve">indoor </w:delText>
        </w:r>
      </w:del>
      <w:ins w:id="4995" w:author="LIN, Yufeng" w:date="2021-09-24T15:57:00Z">
        <w:r w:rsidR="00474B2B" w:rsidRPr="00755CC4">
          <w:rPr>
            <w:rPrChange w:id="4996" w:author="Yufeng" w:date="2021-10-10T17:48:00Z">
              <w:rPr>
                <w:sz w:val="22"/>
              </w:rPr>
            </w:rPrChange>
          </w:rPr>
          <w:t xml:space="preserve">unpublished </w:t>
        </w:r>
      </w:ins>
      <w:r w:rsidRPr="00755CC4">
        <w:rPr>
          <w:rPrChange w:id="4997" w:author="Yufeng" w:date="2021-10-10T17:48:00Z">
            <w:rPr>
              <w:sz w:val="22"/>
            </w:rPr>
          </w:rPrChange>
        </w:rPr>
        <w:t>dataset (figure 3d). Although they belong to the same genus,</w:t>
      </w:r>
      <w:ins w:id="4998" w:author="nick ting" w:date="2021-09-27T18:36:00Z">
        <w:r w:rsidR="00100B81" w:rsidRPr="00755CC4">
          <w:rPr>
            <w:rPrChange w:id="4999" w:author="Yufeng" w:date="2021-10-10T17:48:00Z">
              <w:rPr>
                <w:sz w:val="22"/>
              </w:rPr>
            </w:rPrChange>
          </w:rPr>
          <w:t xml:space="preserve"> they </w:t>
        </w:r>
        <w:r w:rsidR="006A1ACE" w:rsidRPr="00755CC4">
          <w:rPr>
            <w:rPrChange w:id="5000" w:author="Yufeng" w:date="2021-10-10T17:48:00Z">
              <w:rPr>
                <w:sz w:val="22"/>
              </w:rPr>
            </w:rPrChange>
          </w:rPr>
          <w:t xml:space="preserve">were shown to have </w:t>
        </w:r>
      </w:ins>
      <w:ins w:id="5001" w:author="LIN, Yufeng" w:date="2021-10-07T10:47:00Z">
        <w:r w:rsidR="00E81CE7" w:rsidRPr="0038659B">
          <w:t xml:space="preserve">a </w:t>
        </w:r>
      </w:ins>
      <w:ins w:id="5002" w:author="nick ting" w:date="2021-09-27T18:36:00Z">
        <w:r w:rsidR="006A1ACE" w:rsidRPr="00755CC4">
          <w:rPr>
            <w:rPrChange w:id="5003" w:author="Yufeng" w:date="2021-10-10T17:48:00Z">
              <w:rPr>
                <w:sz w:val="22"/>
              </w:rPr>
            </w:rPrChange>
          </w:rPr>
          <w:t>different association with CRC</w:t>
        </w:r>
      </w:ins>
      <w:ins w:id="5004" w:author="LIN, Yufeng" w:date="2021-10-07T10:47:00Z">
        <w:r w:rsidR="00E81CE7" w:rsidRPr="0038659B">
          <w:t>,</w:t>
        </w:r>
      </w:ins>
      <w:ins w:id="5005" w:author="nick ting" w:date="2021-09-27T18:36:00Z">
        <w:r w:rsidR="006A1ACE" w:rsidRPr="00755CC4">
          <w:rPr>
            <w:rPrChange w:id="5006" w:author="Yufeng" w:date="2021-10-10T17:48:00Z">
              <w:rPr>
                <w:sz w:val="22"/>
              </w:rPr>
            </w:rPrChange>
          </w:rPr>
          <w:t xml:space="preserve"> with</w:t>
        </w:r>
      </w:ins>
      <w:r w:rsidRPr="00755CC4">
        <w:rPr>
          <w:i/>
          <w:iCs/>
          <w:rPrChange w:id="5007" w:author="Yufeng" w:date="2021-10-10T17:48:00Z">
            <w:rPr>
              <w:i/>
              <w:iCs/>
              <w:sz w:val="22"/>
            </w:rPr>
          </w:rPrChange>
        </w:rPr>
        <w:t xml:space="preserve"> A. rambellii</w:t>
      </w:r>
      <w:r w:rsidRPr="00755CC4">
        <w:rPr>
          <w:rPrChange w:id="5008" w:author="Yufeng" w:date="2021-10-10T17:48:00Z">
            <w:rPr>
              <w:sz w:val="22"/>
            </w:rPr>
          </w:rPrChange>
        </w:rPr>
        <w:t xml:space="preserve"> </w:t>
      </w:r>
      <w:del w:id="5009" w:author="nick ting" w:date="2021-09-27T18:37:00Z">
        <w:r w:rsidRPr="00755CC4" w:rsidDel="006A1ACE">
          <w:rPr>
            <w:rPrChange w:id="5010" w:author="Yufeng" w:date="2021-10-10T17:48:00Z">
              <w:rPr>
                <w:sz w:val="22"/>
              </w:rPr>
            </w:rPrChange>
          </w:rPr>
          <w:delText xml:space="preserve">was </w:delText>
        </w:r>
      </w:del>
      <w:ins w:id="5011" w:author="nick ting" w:date="2021-09-27T18:37:00Z">
        <w:r w:rsidR="006A1ACE" w:rsidRPr="00755CC4">
          <w:rPr>
            <w:rPrChange w:id="5012" w:author="Yufeng" w:date="2021-10-10T17:48:00Z">
              <w:rPr>
                <w:sz w:val="22"/>
              </w:rPr>
            </w:rPrChange>
          </w:rPr>
          <w:t xml:space="preserve">being </w:t>
        </w:r>
      </w:ins>
      <w:r w:rsidRPr="00755CC4">
        <w:rPr>
          <w:rPrChange w:id="5013" w:author="Yufeng" w:date="2021-10-10T17:48:00Z">
            <w:rPr>
              <w:sz w:val="22"/>
            </w:rPr>
          </w:rPrChange>
        </w:rPr>
        <w:t>enriched</w:t>
      </w:r>
      <w:ins w:id="5014" w:author="LIN, Yufeng" w:date="2021-09-24T15:58:00Z">
        <w:r w:rsidR="00474B2B" w:rsidRPr="00755CC4">
          <w:rPr>
            <w:rPrChange w:id="5015" w:author="Yufeng" w:date="2021-10-10T17:48:00Z">
              <w:rPr>
                <w:sz w:val="22"/>
              </w:rPr>
            </w:rPrChange>
          </w:rPr>
          <w:t xml:space="preserve"> in CRC</w:t>
        </w:r>
      </w:ins>
      <w:r w:rsidRPr="00755CC4">
        <w:rPr>
          <w:rPrChange w:id="5016" w:author="Yufeng" w:date="2021-10-10T17:48:00Z">
            <w:rPr>
              <w:sz w:val="22"/>
            </w:rPr>
          </w:rPrChange>
        </w:rPr>
        <w:t xml:space="preserve">, while </w:t>
      </w:r>
      <w:r w:rsidRPr="00755CC4">
        <w:rPr>
          <w:i/>
          <w:iCs/>
          <w:rPrChange w:id="5017" w:author="Yufeng" w:date="2021-10-10T17:48:00Z">
            <w:rPr>
              <w:i/>
              <w:iCs/>
              <w:sz w:val="22"/>
            </w:rPr>
          </w:rPrChange>
        </w:rPr>
        <w:t>A. kawachii</w:t>
      </w:r>
      <w:r w:rsidRPr="00755CC4">
        <w:rPr>
          <w:rPrChange w:id="5018" w:author="Yufeng" w:date="2021-10-10T17:48:00Z">
            <w:rPr>
              <w:sz w:val="22"/>
            </w:rPr>
          </w:rPrChange>
        </w:rPr>
        <w:t xml:space="preserve"> </w:t>
      </w:r>
      <w:del w:id="5019" w:author="nick ting" w:date="2021-09-27T18:37:00Z">
        <w:r w:rsidRPr="00755CC4" w:rsidDel="006A1ACE">
          <w:rPr>
            <w:rPrChange w:id="5020" w:author="Yufeng" w:date="2021-10-10T17:48:00Z">
              <w:rPr>
                <w:sz w:val="22"/>
              </w:rPr>
            </w:rPrChange>
          </w:rPr>
          <w:delText xml:space="preserve">was </w:delText>
        </w:r>
      </w:del>
      <w:ins w:id="5021" w:author="nick ting" w:date="2021-09-27T18:37:00Z">
        <w:r w:rsidR="006A1ACE" w:rsidRPr="00755CC4">
          <w:rPr>
            <w:rPrChange w:id="5022" w:author="Yufeng" w:date="2021-10-10T17:48:00Z">
              <w:rPr>
                <w:sz w:val="22"/>
              </w:rPr>
            </w:rPrChange>
          </w:rPr>
          <w:t xml:space="preserve">being </w:t>
        </w:r>
      </w:ins>
      <w:ins w:id="5023" w:author="LIN, Yufeng" w:date="2021-10-07T10:47:00Z">
        <w:r w:rsidR="00E81CE7" w:rsidRPr="0038659B">
          <w:t xml:space="preserve">the </w:t>
        </w:r>
      </w:ins>
      <w:del w:id="5024" w:author="LIN, Yufeng" w:date="2021-09-24T15:57:00Z">
        <w:r w:rsidRPr="00755CC4" w:rsidDel="00474B2B">
          <w:rPr>
            <w:rPrChange w:id="5025" w:author="Yufeng" w:date="2021-10-10T17:48:00Z">
              <w:rPr>
                <w:sz w:val="22"/>
              </w:rPr>
            </w:rPrChange>
          </w:rPr>
          <w:delText>less in CRC</w:delText>
        </w:r>
      </w:del>
      <w:ins w:id="5026" w:author="LIN, Yufeng" w:date="2021-09-24T15:58:00Z">
        <w:r w:rsidR="00474B2B" w:rsidRPr="00755CC4">
          <w:rPr>
            <w:rPrChange w:id="5027" w:author="Yufeng" w:date="2021-10-10T17:48:00Z">
              <w:rPr>
                <w:sz w:val="22"/>
              </w:rPr>
            </w:rPrChange>
          </w:rPr>
          <w:t>opposite</w:t>
        </w:r>
      </w:ins>
      <w:r w:rsidRPr="00755CC4">
        <w:rPr>
          <w:rPrChange w:id="5028" w:author="Yufeng" w:date="2021-10-10T17:48:00Z">
            <w:rPr>
              <w:sz w:val="22"/>
            </w:rPr>
          </w:rPrChange>
        </w:rPr>
        <w:t xml:space="preserve">. </w:t>
      </w:r>
      <w:del w:id="5029" w:author="nick ting" w:date="2021-09-27T18:37:00Z">
        <w:r w:rsidRPr="00755CC4" w:rsidDel="006A1ACE">
          <w:rPr>
            <w:rPrChange w:id="5030" w:author="Yufeng" w:date="2021-10-10T17:48:00Z">
              <w:rPr>
                <w:sz w:val="22"/>
              </w:rPr>
            </w:rPrChange>
          </w:rPr>
          <w:delText>In previous research</w:delText>
        </w:r>
      </w:del>
      <w:ins w:id="5031" w:author="nick ting" w:date="2021-09-27T18:37:00Z">
        <w:del w:id="5032" w:author="LIN, Yufeng" w:date="2021-10-07T10:47:00Z">
          <w:r w:rsidR="006A1ACE" w:rsidRPr="00755CC4" w:rsidDel="00E81CE7">
            <w:rPr>
              <w:rPrChange w:id="5033" w:author="Yufeng" w:date="2021-10-10T17:48:00Z">
                <w:rPr>
                  <w:sz w:val="22"/>
                </w:rPr>
              </w:rPrChange>
            </w:rPr>
            <w:delText>Important</w:delText>
          </w:r>
        </w:del>
      </w:ins>
      <w:ins w:id="5034" w:author="LIN, Yufeng" w:date="2021-10-07T10:47:00Z">
        <w:r w:rsidR="00E81CE7" w:rsidRPr="0038659B">
          <w:t>Notab</w:t>
        </w:r>
      </w:ins>
      <w:ins w:id="5035" w:author="nick ting" w:date="2021-09-27T18:37:00Z">
        <w:r w:rsidR="006A1ACE" w:rsidRPr="00755CC4">
          <w:rPr>
            <w:rPrChange w:id="5036" w:author="Yufeng" w:date="2021-10-10T17:48:00Z">
              <w:rPr>
                <w:sz w:val="22"/>
              </w:rPr>
            </w:rPrChange>
          </w:rPr>
          <w:t>ly, they were also reported to have opposing actions in previous studies.</w:t>
        </w:r>
      </w:ins>
      <w:del w:id="5037" w:author="nick ting" w:date="2021-09-27T18:37:00Z">
        <w:r w:rsidRPr="00755CC4" w:rsidDel="006A1ACE">
          <w:rPr>
            <w:rPrChange w:id="5038" w:author="Yufeng" w:date="2021-10-10T17:48:00Z">
              <w:rPr>
                <w:sz w:val="22"/>
              </w:rPr>
            </w:rPrChange>
          </w:rPr>
          <w:delText>,</w:delText>
        </w:r>
      </w:del>
      <w:r w:rsidRPr="00755CC4">
        <w:rPr>
          <w:rPrChange w:id="5039" w:author="Yufeng" w:date="2021-10-10T17:48:00Z">
            <w:rPr>
              <w:sz w:val="22"/>
            </w:rPr>
          </w:rPrChange>
        </w:rPr>
        <w:t xml:space="preserve"> </w:t>
      </w:r>
      <w:r w:rsidRPr="00755CC4">
        <w:rPr>
          <w:i/>
          <w:iCs/>
          <w:rPrChange w:id="5040" w:author="Yufeng" w:date="2021-10-10T17:48:00Z">
            <w:rPr>
              <w:i/>
              <w:iCs/>
              <w:sz w:val="22"/>
            </w:rPr>
          </w:rPrChange>
        </w:rPr>
        <w:t xml:space="preserve">A. rambellii </w:t>
      </w:r>
      <w:r w:rsidRPr="00755CC4">
        <w:rPr>
          <w:rPrChange w:id="5041" w:author="Yufeng" w:date="2021-10-10T17:48:00Z">
            <w:rPr>
              <w:sz w:val="22"/>
            </w:rPr>
          </w:rPrChange>
        </w:rPr>
        <w:t xml:space="preserve">has been </w:t>
      </w:r>
      <w:del w:id="5042" w:author="nick ting" w:date="2021-09-27T18:38:00Z">
        <w:r w:rsidRPr="00755CC4" w:rsidDel="006A1ACE">
          <w:rPr>
            <w:rPrChange w:id="5043" w:author="Yufeng" w:date="2021-10-10T17:48:00Z">
              <w:rPr>
                <w:sz w:val="22"/>
              </w:rPr>
            </w:rPrChange>
          </w:rPr>
          <w:delText xml:space="preserve">acknowledged </w:delText>
        </w:r>
      </w:del>
      <w:ins w:id="5044" w:author="nick ting" w:date="2021-09-27T18:38:00Z">
        <w:r w:rsidR="006A1ACE" w:rsidRPr="00755CC4">
          <w:rPr>
            <w:rPrChange w:id="5045" w:author="Yufeng" w:date="2021-10-10T17:48:00Z">
              <w:rPr>
                <w:sz w:val="22"/>
              </w:rPr>
            </w:rPrChange>
          </w:rPr>
          <w:t xml:space="preserve">demonstrated </w:t>
        </w:r>
      </w:ins>
      <w:r w:rsidRPr="00755CC4">
        <w:rPr>
          <w:rPrChange w:id="5046" w:author="Yufeng" w:date="2021-10-10T17:48:00Z">
            <w:rPr>
              <w:sz w:val="22"/>
            </w:rPr>
          </w:rPrChange>
        </w:rPr>
        <w:t>to</w:t>
      </w:r>
      <w:ins w:id="5047" w:author="nick ting" w:date="2021-09-27T18:38:00Z">
        <w:r w:rsidR="006A1ACE" w:rsidRPr="00755CC4">
          <w:rPr>
            <w:rPrChange w:id="5048" w:author="Yufeng" w:date="2021-10-10T17:48:00Z">
              <w:rPr>
                <w:sz w:val="22"/>
              </w:rPr>
            </w:rPrChange>
          </w:rPr>
          <w:t xml:space="preserve"> </w:t>
        </w:r>
        <w:del w:id="5049" w:author="LIN, Yufeng" w:date="2021-10-07T10:47:00Z">
          <w:r w:rsidR="006A1ACE" w:rsidRPr="00755CC4" w:rsidDel="00E81CE7">
            <w:rPr>
              <w:rPrChange w:id="5050" w:author="Yufeng" w:date="2021-10-10T17:48:00Z">
                <w:rPr>
                  <w:sz w:val="22"/>
                </w:rPr>
              </w:rPrChange>
            </w:rPr>
            <w:delText>have to ability of</w:delText>
          </w:r>
        </w:del>
      </w:ins>
      <w:del w:id="5051" w:author="LIN, Yufeng" w:date="2021-10-07T10:47:00Z">
        <w:r w:rsidRPr="00755CC4" w:rsidDel="00E81CE7">
          <w:rPr>
            <w:rPrChange w:id="5052" w:author="Yufeng" w:date="2021-10-10T17:48:00Z">
              <w:rPr>
                <w:sz w:val="22"/>
              </w:rPr>
            </w:rPrChange>
          </w:rPr>
          <w:delText xml:space="preserve"> accumulat</w:delText>
        </w:r>
      </w:del>
      <w:ins w:id="5053" w:author="nick ting" w:date="2021-09-27T18:38:00Z">
        <w:del w:id="5054" w:author="LIN, Yufeng" w:date="2021-10-07T10:47:00Z">
          <w:r w:rsidR="006A1ACE" w:rsidRPr="00755CC4" w:rsidDel="00E81CE7">
            <w:rPr>
              <w:rPrChange w:id="5055" w:author="Yufeng" w:date="2021-10-10T17:48:00Z">
                <w:rPr>
                  <w:sz w:val="22"/>
                </w:rPr>
              </w:rPrChange>
            </w:rPr>
            <w:delText>ing</w:delText>
          </w:r>
        </w:del>
      </w:ins>
      <w:ins w:id="5056" w:author="LIN, Yufeng" w:date="2021-10-07T10:47:00Z">
        <w:r w:rsidR="00E81CE7" w:rsidRPr="0038659B">
          <w:t>accumulate</w:t>
        </w:r>
      </w:ins>
      <w:del w:id="5057" w:author="nick ting" w:date="2021-09-27T18:38:00Z">
        <w:r w:rsidRPr="00755CC4" w:rsidDel="006A1ACE">
          <w:rPr>
            <w:rPrChange w:id="5058" w:author="Yufeng" w:date="2021-10-10T17:48:00Z">
              <w:rPr>
                <w:sz w:val="22"/>
              </w:rPr>
            </w:rPrChange>
          </w:rPr>
          <w:delText>e</w:delText>
        </w:r>
      </w:del>
      <w:r w:rsidRPr="00755CC4">
        <w:rPr>
          <w:rPrChange w:id="5059" w:author="Yufeng" w:date="2021-10-10T17:48:00Z">
            <w:rPr>
              <w:sz w:val="22"/>
            </w:rPr>
          </w:rPrChange>
        </w:rPr>
        <w:t xml:space="preserve"> aflatoxins (AF) and the aflatoxin precursor sterigmatocystin (ST)</w:t>
      </w:r>
      <w:r w:rsidRPr="00755CC4">
        <w:rPr>
          <w:rPrChange w:id="5060" w:author="Yufeng" w:date="2021-10-10T17:48:00Z">
            <w:rPr>
              <w:sz w:val="22"/>
            </w:rPr>
          </w:rPrChange>
        </w:rPr>
        <w:fldChar w:fldCharType="begin"/>
      </w:r>
      <w:r w:rsidR="00FD106C">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55CC4">
        <w:rPr>
          <w:rPrChange w:id="5061" w:author="Yufeng" w:date="2021-10-10T17:48:00Z">
            <w:rPr>
              <w:sz w:val="22"/>
            </w:rPr>
          </w:rPrChange>
        </w:rPr>
        <w:fldChar w:fldCharType="separate"/>
      </w:r>
      <w:r w:rsidR="00FD106C" w:rsidRPr="00FD106C">
        <w:rPr>
          <w:kern w:val="0"/>
          <w:vertAlign w:val="superscript"/>
        </w:rPr>
        <w:t>30</w:t>
      </w:r>
      <w:r w:rsidRPr="00755CC4">
        <w:rPr>
          <w:rPrChange w:id="5062" w:author="Yufeng" w:date="2021-10-10T17:48:00Z">
            <w:rPr>
              <w:sz w:val="22"/>
            </w:rPr>
          </w:rPrChange>
        </w:rPr>
        <w:fldChar w:fldCharType="end"/>
      </w:r>
      <w:r w:rsidRPr="00755CC4">
        <w:rPr>
          <w:rPrChange w:id="5063" w:author="Yufeng" w:date="2021-10-10T17:48:00Z">
            <w:rPr>
              <w:sz w:val="22"/>
            </w:rPr>
          </w:rPrChange>
        </w:rPr>
        <w:t xml:space="preserve">. </w:t>
      </w:r>
      <w:del w:id="5064" w:author="nick ting" w:date="2021-09-27T18:38:00Z">
        <w:r w:rsidRPr="00755CC4" w:rsidDel="006A1ACE">
          <w:rPr>
            <w:rPrChange w:id="5065" w:author="Yufeng" w:date="2021-10-10T17:48:00Z">
              <w:rPr>
                <w:sz w:val="22"/>
              </w:rPr>
            </w:rPrChange>
          </w:rPr>
          <w:delText xml:space="preserve">And </w:delText>
        </w:r>
      </w:del>
      <w:r w:rsidRPr="00755CC4">
        <w:rPr>
          <w:rPrChange w:id="5066" w:author="Yufeng" w:date="2021-10-10T17:48:00Z">
            <w:rPr>
              <w:sz w:val="22"/>
            </w:rPr>
          </w:rPrChange>
        </w:rPr>
        <w:t xml:space="preserve">AF and ST are </w:t>
      </w:r>
      <w:ins w:id="5067" w:author="nick ting" w:date="2021-09-27T18:38:00Z">
        <w:r w:rsidR="006A1ACE" w:rsidRPr="00755CC4">
          <w:rPr>
            <w:rPrChange w:id="5068" w:author="Yufeng" w:date="2021-10-10T17:48:00Z">
              <w:rPr>
                <w:sz w:val="22"/>
              </w:rPr>
            </w:rPrChange>
          </w:rPr>
          <w:t xml:space="preserve">well known as </w:t>
        </w:r>
      </w:ins>
      <w:r w:rsidRPr="00755CC4">
        <w:rPr>
          <w:rPrChange w:id="5069" w:author="Yufeng" w:date="2021-10-10T17:48:00Z">
            <w:rPr>
              <w:sz w:val="22"/>
            </w:rPr>
          </w:rPrChange>
        </w:rPr>
        <w:t>the most carcinogenic natural products</w:t>
      </w:r>
      <w:ins w:id="5070" w:author="nick ting" w:date="2021-09-27T18:38:00Z">
        <w:r w:rsidR="006A1ACE" w:rsidRPr="00755CC4">
          <w:rPr>
            <w:rPrChange w:id="5071" w:author="Yufeng" w:date="2021-10-10T17:48:00Z">
              <w:rPr>
                <w:sz w:val="22"/>
              </w:rPr>
            </w:rPrChange>
          </w:rPr>
          <w:t xml:space="preserve"> </w:t>
        </w:r>
      </w:ins>
      <w:del w:id="5072" w:author="nick ting" w:date="2021-09-27T18:38:00Z">
        <w:r w:rsidRPr="00755CC4" w:rsidDel="006A1ACE">
          <w:rPr>
            <w:rPrChange w:id="5073" w:author="Yufeng" w:date="2021-10-10T17:48:00Z">
              <w:rPr>
                <w:sz w:val="22"/>
              </w:rPr>
            </w:rPrChange>
          </w:rPr>
          <w:delText xml:space="preserve"> known</w:delText>
        </w:r>
      </w:del>
      <w:r w:rsidRPr="00755CC4">
        <w:rPr>
          <w:rPrChange w:id="5074" w:author="Yufeng" w:date="2021-10-10T17:48:00Z">
            <w:rPr>
              <w:sz w:val="22"/>
            </w:rPr>
          </w:rPrChange>
        </w:rPr>
        <w:fldChar w:fldCharType="begin"/>
      </w:r>
      <w:r w:rsidR="00FD106C">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55CC4">
        <w:rPr>
          <w:rPrChange w:id="5075" w:author="Yufeng" w:date="2021-10-10T17:48:00Z">
            <w:rPr>
              <w:sz w:val="22"/>
            </w:rPr>
          </w:rPrChange>
        </w:rPr>
        <w:fldChar w:fldCharType="separate"/>
      </w:r>
      <w:r w:rsidR="00FD106C" w:rsidRPr="00FD106C">
        <w:rPr>
          <w:kern w:val="0"/>
          <w:vertAlign w:val="superscript"/>
        </w:rPr>
        <w:t>31</w:t>
      </w:r>
      <w:r w:rsidRPr="00755CC4">
        <w:rPr>
          <w:rPrChange w:id="5076" w:author="Yufeng" w:date="2021-10-10T17:48:00Z">
            <w:rPr>
              <w:sz w:val="22"/>
            </w:rPr>
          </w:rPrChange>
        </w:rPr>
        <w:fldChar w:fldCharType="end"/>
      </w:r>
      <w:r w:rsidRPr="00755CC4">
        <w:rPr>
          <w:rPrChange w:id="5077" w:author="Yufeng" w:date="2021-10-10T17:48:00Z">
            <w:rPr>
              <w:sz w:val="22"/>
            </w:rPr>
          </w:rPrChange>
        </w:rPr>
        <w:t>. In contrast,</w:t>
      </w:r>
      <w:r w:rsidRPr="00755CC4">
        <w:rPr>
          <w:i/>
          <w:iCs/>
          <w:rPrChange w:id="5078" w:author="Yufeng" w:date="2021-10-10T17:48:00Z">
            <w:rPr>
              <w:i/>
              <w:iCs/>
              <w:sz w:val="22"/>
            </w:rPr>
          </w:rPrChange>
        </w:rPr>
        <w:t xml:space="preserve"> A. kawachii</w:t>
      </w:r>
      <w:r w:rsidRPr="00755CC4">
        <w:rPr>
          <w:rPrChange w:id="5079" w:author="Yufeng" w:date="2021-10-10T17:48:00Z">
            <w:rPr>
              <w:sz w:val="22"/>
            </w:rPr>
          </w:rPrChange>
        </w:rPr>
        <w:t xml:space="preserve"> was </w:t>
      </w:r>
      <w:del w:id="5080" w:author="nick ting" w:date="2021-09-27T18:39:00Z">
        <w:r w:rsidRPr="00755CC4" w:rsidDel="006A1ACE">
          <w:rPr>
            <w:rPrChange w:id="5081" w:author="Yufeng" w:date="2021-10-10T17:48:00Z">
              <w:rPr>
                <w:sz w:val="22"/>
              </w:rPr>
            </w:rPrChange>
          </w:rPr>
          <w:delText xml:space="preserve">usually </w:delText>
        </w:r>
      </w:del>
      <w:r w:rsidRPr="00755CC4">
        <w:rPr>
          <w:rPrChange w:id="5082" w:author="Yufeng" w:date="2021-10-10T17:48:00Z">
            <w:rPr>
              <w:sz w:val="22"/>
            </w:rPr>
          </w:rPrChange>
        </w:rPr>
        <w:t xml:space="preserve">reported </w:t>
      </w:r>
      <w:del w:id="5083" w:author="LIN, Yufeng" w:date="2021-10-07T10:47:00Z">
        <w:r w:rsidRPr="00755CC4" w:rsidDel="00E81CE7">
          <w:rPr>
            <w:rPrChange w:id="5084" w:author="Yufeng" w:date="2021-10-10T17:48:00Z">
              <w:rPr>
                <w:sz w:val="22"/>
              </w:rPr>
            </w:rPrChange>
          </w:rPr>
          <w:delText>with anticancer or</w:delText>
        </w:r>
      </w:del>
      <w:ins w:id="5085" w:author="nick ting" w:date="2021-09-27T18:55:00Z">
        <w:del w:id="5086" w:author="LIN, Yufeng" w:date="2021-10-07T10:47:00Z">
          <w:r w:rsidR="00405527" w:rsidRPr="00755CC4" w:rsidDel="00E81CE7">
            <w:rPr>
              <w:rPrChange w:id="5087" w:author="Yufeng" w:date="2021-10-10T17:48:00Z">
                <w:rPr>
                  <w:sz w:val="22"/>
                </w:rPr>
              </w:rPrChange>
            </w:rPr>
            <w:delText>the ability of enhancing</w:delText>
          </w:r>
        </w:del>
      </w:ins>
      <w:ins w:id="5088" w:author="LIN, Yufeng" w:date="2021-10-07T10:47:00Z">
        <w:r w:rsidR="00E81CE7" w:rsidRPr="0038659B">
          <w:t>to enhance</w:t>
        </w:r>
      </w:ins>
      <w:ins w:id="5089" w:author="nick ting" w:date="2021-09-27T18:55:00Z">
        <w:r w:rsidR="00405527" w:rsidRPr="00755CC4">
          <w:rPr>
            <w:rPrChange w:id="5090" w:author="Yufeng" w:date="2021-10-10T17:48:00Z">
              <w:rPr>
                <w:sz w:val="22"/>
              </w:rPr>
            </w:rPrChange>
          </w:rPr>
          <w:t xml:space="preserve"> anticancer effects of</w:t>
        </w:r>
      </w:ins>
      <w:r w:rsidRPr="00755CC4">
        <w:rPr>
          <w:rPrChange w:id="5091" w:author="Yufeng" w:date="2021-10-10T17:48:00Z">
            <w:rPr>
              <w:sz w:val="22"/>
            </w:rPr>
          </w:rPrChange>
        </w:rPr>
        <w:t xml:space="preserve"> </w:t>
      </w:r>
      <w:ins w:id="5092" w:author="Lung Ngai TING" w:date="2021-10-09T15:06:00Z">
        <w:r w:rsidR="00E96C2E" w:rsidRPr="0038659B">
          <w:t>anti</w:t>
        </w:r>
      </w:ins>
      <w:r w:rsidRPr="00755CC4">
        <w:rPr>
          <w:rPrChange w:id="5093" w:author="Yufeng" w:date="2021-10-10T17:48:00Z">
            <w:rPr>
              <w:sz w:val="22"/>
            </w:rPr>
          </w:rPrChange>
        </w:rPr>
        <w:t>cancer</w:t>
      </w:r>
      <w:del w:id="5094" w:author="Lung Ngai TING" w:date="2021-10-09T15:06:00Z">
        <w:r w:rsidRPr="00755CC4" w:rsidDel="00E96C2E">
          <w:rPr>
            <w:rPrChange w:id="5095" w:author="Yufeng" w:date="2021-10-10T17:48:00Z">
              <w:rPr>
                <w:sz w:val="22"/>
              </w:rPr>
            </w:rPrChange>
          </w:rPr>
          <w:delText>-curing</w:delText>
        </w:r>
      </w:del>
      <w:r w:rsidRPr="00755CC4">
        <w:rPr>
          <w:rPrChange w:id="5096" w:author="Yufeng" w:date="2021-10-10T17:48:00Z">
            <w:rPr>
              <w:sz w:val="22"/>
            </w:rPr>
          </w:rPrChange>
        </w:rPr>
        <w:t xml:space="preserve"> herbs, such as Korean mistletoe</w:t>
      </w:r>
      <w:r w:rsidRPr="00755CC4">
        <w:rPr>
          <w:rPrChange w:id="5097" w:author="Yufeng" w:date="2021-10-10T17:48:00Z">
            <w:rPr>
              <w:sz w:val="22"/>
            </w:rPr>
          </w:rPrChange>
        </w:rPr>
        <w:fldChar w:fldCharType="begin"/>
      </w:r>
      <w:r w:rsidR="00FD106C">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55CC4">
        <w:rPr>
          <w:rPrChange w:id="5098" w:author="Yufeng" w:date="2021-10-10T17:48:00Z">
            <w:rPr>
              <w:sz w:val="22"/>
            </w:rPr>
          </w:rPrChange>
        </w:rPr>
        <w:fldChar w:fldCharType="separate"/>
      </w:r>
      <w:r w:rsidR="00FD106C" w:rsidRPr="00FD106C">
        <w:rPr>
          <w:kern w:val="0"/>
          <w:vertAlign w:val="superscript"/>
        </w:rPr>
        <w:t>32</w:t>
      </w:r>
      <w:r w:rsidRPr="00755CC4">
        <w:rPr>
          <w:rPrChange w:id="5099" w:author="Yufeng" w:date="2021-10-10T17:48:00Z">
            <w:rPr>
              <w:sz w:val="22"/>
            </w:rPr>
          </w:rPrChange>
        </w:rPr>
        <w:fldChar w:fldCharType="end"/>
      </w:r>
      <w:r w:rsidRPr="00755CC4">
        <w:rPr>
          <w:rPrChange w:id="5100" w:author="Yufeng" w:date="2021-10-10T17:48:00Z">
            <w:rPr>
              <w:sz w:val="22"/>
            </w:rPr>
          </w:rPrChange>
        </w:rPr>
        <w:t xml:space="preserve"> and fermented silkworm larvae</w:t>
      </w:r>
      <w:r w:rsidRPr="00755CC4">
        <w:rPr>
          <w:rPrChange w:id="5101" w:author="Yufeng" w:date="2021-10-10T17:48:00Z">
            <w:rPr>
              <w:sz w:val="22"/>
            </w:rPr>
          </w:rPrChange>
        </w:rPr>
        <w:fldChar w:fldCharType="begin"/>
      </w:r>
      <w:r w:rsidR="00FD106C">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55CC4">
        <w:rPr>
          <w:rPrChange w:id="5102" w:author="Yufeng" w:date="2021-10-10T17:48:00Z">
            <w:rPr>
              <w:sz w:val="22"/>
            </w:rPr>
          </w:rPrChange>
        </w:rPr>
        <w:fldChar w:fldCharType="separate"/>
      </w:r>
      <w:r w:rsidR="00FD106C" w:rsidRPr="00FD106C">
        <w:rPr>
          <w:kern w:val="0"/>
          <w:vertAlign w:val="superscript"/>
        </w:rPr>
        <w:t>33</w:t>
      </w:r>
      <w:r w:rsidRPr="00755CC4">
        <w:rPr>
          <w:rPrChange w:id="5103" w:author="Yufeng" w:date="2021-10-10T17:48:00Z">
            <w:rPr>
              <w:sz w:val="22"/>
            </w:rPr>
          </w:rPrChange>
        </w:rPr>
        <w:fldChar w:fldCharType="end"/>
      </w:r>
      <w:r w:rsidRPr="00755CC4">
        <w:rPr>
          <w:rPrChange w:id="5104" w:author="Yufeng" w:date="2021-10-10T17:48:00Z">
            <w:rPr>
              <w:sz w:val="22"/>
            </w:rPr>
          </w:rPrChange>
        </w:rPr>
        <w:t>.</w:t>
      </w:r>
      <w:ins w:id="5105" w:author="LIN, Yufeng" w:date="2021-09-24T15:59:00Z">
        <w:r w:rsidR="00474B2B" w:rsidRPr="00755CC4">
          <w:rPr>
            <w:rPrChange w:id="5106" w:author="Yufeng" w:date="2021-10-10T17:48:00Z">
              <w:rPr>
                <w:sz w:val="22"/>
              </w:rPr>
            </w:rPrChange>
          </w:rPr>
          <w:t xml:space="preserve"> </w:t>
        </w:r>
        <w:del w:id="5107" w:author="nick ting" w:date="2021-09-27T18:39:00Z">
          <w:r w:rsidR="00474B2B" w:rsidRPr="00755CC4" w:rsidDel="006A1ACE">
            <w:rPr>
              <w:rPrChange w:id="5108" w:author="Yufeng" w:date="2021-10-10T17:48:00Z">
                <w:rPr>
                  <w:sz w:val="22"/>
                </w:rPr>
              </w:rPrChange>
            </w:rPr>
            <w:delText xml:space="preserve">It </w:delText>
          </w:r>
        </w:del>
      </w:ins>
      <w:ins w:id="5109" w:author="LIN, Yufeng" w:date="2021-09-24T16:00:00Z">
        <w:del w:id="5110" w:author="nick ting" w:date="2021-09-27T18:39:00Z">
          <w:r w:rsidR="00474B2B" w:rsidRPr="00755CC4" w:rsidDel="006A1ACE">
            <w:rPr>
              <w:rPrChange w:id="5111" w:author="Yufeng" w:date="2021-10-10T17:48:00Z">
                <w:rPr>
                  <w:sz w:val="22"/>
                </w:rPr>
              </w:rPrChange>
            </w:rPr>
            <w:delText>wa</w:delText>
          </w:r>
        </w:del>
      </w:ins>
      <w:ins w:id="5112" w:author="LIN, Yufeng" w:date="2021-09-24T15:59:00Z">
        <w:del w:id="5113" w:author="nick ting" w:date="2021-09-27T18:39:00Z">
          <w:r w:rsidR="00474B2B" w:rsidRPr="00755CC4" w:rsidDel="006A1ACE">
            <w:rPr>
              <w:rPrChange w:id="5114" w:author="Yufeng" w:date="2021-10-10T17:48:00Z">
                <w:rPr>
                  <w:sz w:val="22"/>
                </w:rPr>
              </w:rPrChange>
            </w:rPr>
            <w:delText>s consistent with our discovery</w:delText>
          </w:r>
        </w:del>
      </w:ins>
      <w:ins w:id="5115" w:author="nick ting" w:date="2021-09-27T18:39:00Z">
        <w:r w:rsidR="006A1ACE" w:rsidRPr="00755CC4">
          <w:rPr>
            <w:rPrChange w:id="5116" w:author="Yufeng" w:date="2021-10-10T17:48:00Z">
              <w:rPr>
                <w:sz w:val="22"/>
              </w:rPr>
            </w:rPrChange>
          </w:rPr>
          <w:t xml:space="preserve"> All these previous </w:t>
        </w:r>
      </w:ins>
      <w:ins w:id="5117" w:author="LIN, Yufeng" w:date="2021-10-07T10:47:00Z">
        <w:del w:id="5118" w:author="Lung Ngai TING" w:date="2021-10-09T15:06:00Z">
          <w:r w:rsidR="00E81CE7" w:rsidRPr="00755CC4" w:rsidDel="00E96C2E">
            <w:delText xml:space="preserve">pieces of </w:delText>
          </w:r>
        </w:del>
      </w:ins>
      <w:ins w:id="5119" w:author="nick ting" w:date="2021-09-27T18:39:00Z">
        <w:r w:rsidR="006A1ACE" w:rsidRPr="00755CC4">
          <w:rPr>
            <w:rPrChange w:id="5120" w:author="Yufeng" w:date="2021-10-10T17:48:00Z">
              <w:rPr>
                <w:sz w:val="22"/>
              </w:rPr>
            </w:rPrChange>
          </w:rPr>
          <w:t>literature</w:t>
        </w:r>
      </w:ins>
      <w:ins w:id="5121" w:author="Lung Ngai TING" w:date="2021-10-09T15:06:00Z">
        <w:r w:rsidR="00E96C2E" w:rsidRPr="0038659B">
          <w:t>s</w:t>
        </w:r>
      </w:ins>
      <w:ins w:id="5122" w:author="nick ting" w:date="2021-09-27T18:39:00Z">
        <w:del w:id="5123" w:author="LIN, Yufeng" w:date="2021-10-07T10:47:00Z">
          <w:r w:rsidR="006A1ACE" w:rsidRPr="00755CC4" w:rsidDel="00E81CE7">
            <w:rPr>
              <w:rPrChange w:id="5124" w:author="Yufeng" w:date="2021-10-10T17:48:00Z">
                <w:rPr>
                  <w:sz w:val="22"/>
                </w:rPr>
              </w:rPrChange>
            </w:rPr>
            <w:delText>s</w:delText>
          </w:r>
        </w:del>
        <w:r w:rsidR="006A1ACE" w:rsidRPr="00755CC4">
          <w:rPr>
            <w:rPrChange w:id="5125" w:author="Yufeng" w:date="2021-10-10T17:48:00Z">
              <w:rPr>
                <w:sz w:val="22"/>
              </w:rPr>
            </w:rPrChange>
          </w:rPr>
          <w:t xml:space="preserve"> supported our findings</w:t>
        </w:r>
      </w:ins>
      <w:ins w:id="5126" w:author="LIN, Yufeng" w:date="2021-09-24T15:59:00Z">
        <w:r w:rsidR="00474B2B" w:rsidRPr="00755CC4">
          <w:rPr>
            <w:rPrChange w:id="5127" w:author="Yufeng" w:date="2021-10-10T17:48:00Z">
              <w:rPr>
                <w:sz w:val="22"/>
              </w:rPr>
            </w:rPrChange>
          </w:rPr>
          <w:t>.</w:t>
        </w:r>
      </w:ins>
      <w:r w:rsidRPr="00755CC4">
        <w:rPr>
          <w:rPrChange w:id="5128" w:author="Yufeng" w:date="2021-10-10T17:48:00Z">
            <w:rPr>
              <w:sz w:val="22"/>
            </w:rPr>
          </w:rPrChange>
        </w:rPr>
        <w:t xml:space="preserve"> Collectively, our meta-analysis revealed the </w:t>
      </w:r>
      <w:del w:id="5129" w:author="LIN, Yufeng" w:date="2021-10-07T10:47:00Z">
        <w:r w:rsidRPr="00755CC4" w:rsidDel="00E81CE7">
          <w:rPr>
            <w:rPrChange w:id="5130" w:author="Yufeng" w:date="2021-10-10T17:48:00Z">
              <w:rPr>
                <w:sz w:val="22"/>
              </w:rPr>
            </w:rPrChange>
          </w:rPr>
          <w:delText xml:space="preserve">key </w:delText>
        </w:r>
      </w:del>
      <w:ins w:id="5131" w:author="LIN, Yufeng" w:date="2021-10-07T10:47:00Z">
        <w:r w:rsidR="00E81CE7" w:rsidRPr="0038659B">
          <w:t>essential</w:t>
        </w:r>
        <w:r w:rsidR="00E81CE7" w:rsidRPr="00755CC4">
          <w:rPr>
            <w:rPrChange w:id="5132" w:author="Yufeng" w:date="2021-10-10T17:48:00Z">
              <w:rPr>
                <w:sz w:val="22"/>
              </w:rPr>
            </w:rPrChange>
          </w:rPr>
          <w:t xml:space="preserve"> </w:t>
        </w:r>
      </w:ins>
      <w:del w:id="5133" w:author="LIN, Yufeng" w:date="2021-09-28T13:07:00Z">
        <w:r w:rsidRPr="00755CC4" w:rsidDel="004314C2">
          <w:rPr>
            <w:rPrChange w:id="5134" w:author="Yufeng" w:date="2021-10-10T17:48:00Z">
              <w:rPr>
                <w:sz w:val="22"/>
              </w:rPr>
            </w:rPrChange>
          </w:rPr>
          <w:delText>micro</w:delText>
        </w:r>
      </w:del>
      <w:ins w:id="5135" w:author="nick ting" w:date="2021-09-27T18:40:00Z">
        <w:del w:id="5136" w:author="LIN, Yufeng" w:date="2021-09-28T13:07:00Z">
          <w:r w:rsidR="006A1ACE" w:rsidRPr="00755CC4" w:rsidDel="004314C2">
            <w:rPr>
              <w:rPrChange w:id="5137" w:author="Yufeng" w:date="2021-10-10T17:48:00Z">
                <w:rPr>
                  <w:sz w:val="22"/>
                </w:rPr>
              </w:rPrChange>
            </w:rPr>
            <w:delText>-</w:delText>
          </w:r>
        </w:del>
      </w:ins>
      <w:del w:id="5138" w:author="LIN, Yufeng" w:date="2021-09-28T13:07:00Z">
        <w:r w:rsidRPr="00755CC4" w:rsidDel="004314C2">
          <w:rPr>
            <w:rPrChange w:id="5139" w:author="Yufeng" w:date="2021-10-10T17:48:00Z">
              <w:rPr>
                <w:sz w:val="22"/>
              </w:rPr>
            </w:rPrChange>
          </w:rPr>
          <w:delText>eukaryote</w:delText>
        </w:r>
      </w:del>
      <w:ins w:id="5140" w:author="nick ting" w:date="2021-09-27T18:40:00Z">
        <w:del w:id="5141" w:author="LIN, Yufeng" w:date="2021-09-28T13:07:00Z">
          <w:r w:rsidR="006A1ACE" w:rsidRPr="00755CC4" w:rsidDel="004314C2">
            <w:rPr>
              <w:rPrChange w:id="5142" w:author="Yufeng" w:date="2021-10-10T17:48:00Z">
                <w:rPr>
                  <w:sz w:val="22"/>
                </w:rPr>
              </w:rPrChange>
            </w:rPr>
            <w:delText>s</w:delText>
          </w:r>
        </w:del>
      </w:ins>
      <w:ins w:id="5143" w:author="LIN, Yufeng" w:date="2021-09-28T13:07:00Z">
        <w:r w:rsidR="004314C2" w:rsidRPr="00755CC4">
          <w:rPr>
            <w:rPrChange w:id="5144" w:author="Yufeng" w:date="2021-10-10T17:48:00Z">
              <w:rPr>
                <w:sz w:val="22"/>
              </w:rPr>
            </w:rPrChange>
          </w:rPr>
          <w:t>fungi</w:t>
        </w:r>
      </w:ins>
      <w:r w:rsidRPr="00755CC4">
        <w:rPr>
          <w:rPrChange w:id="5145" w:author="Yufeng" w:date="2021-10-10T17:48:00Z">
            <w:rPr>
              <w:sz w:val="22"/>
            </w:rPr>
          </w:rPrChange>
        </w:rPr>
        <w:t xml:space="preserve">, </w:t>
      </w:r>
      <w:r w:rsidRPr="00755CC4">
        <w:rPr>
          <w:i/>
          <w:iCs/>
          <w:rPrChange w:id="5146" w:author="Yufeng" w:date="2021-10-10T17:48:00Z">
            <w:rPr>
              <w:i/>
              <w:iCs/>
              <w:sz w:val="22"/>
            </w:rPr>
          </w:rPrChange>
        </w:rPr>
        <w:t>A.</w:t>
      </w:r>
      <w:r w:rsidRPr="00755CC4">
        <w:rPr>
          <w:rPrChange w:id="5147" w:author="Yufeng" w:date="2021-10-10T17:48:00Z">
            <w:rPr>
              <w:sz w:val="22"/>
            </w:rPr>
          </w:rPrChange>
        </w:rPr>
        <w:t xml:space="preserve"> </w:t>
      </w:r>
      <w:r w:rsidRPr="00755CC4">
        <w:rPr>
          <w:i/>
          <w:iCs/>
          <w:rPrChange w:id="5148" w:author="Yufeng" w:date="2021-10-10T17:48:00Z">
            <w:rPr>
              <w:i/>
              <w:iCs/>
              <w:sz w:val="22"/>
            </w:rPr>
          </w:rPrChange>
        </w:rPr>
        <w:t>rambellii</w:t>
      </w:r>
      <w:del w:id="5149" w:author="LIN, Yufeng" w:date="2021-10-07T10:48:00Z">
        <w:r w:rsidRPr="00755CC4" w:rsidDel="00E81CE7">
          <w:rPr>
            <w:rPrChange w:id="5150" w:author="Yufeng" w:date="2021-10-10T17:48:00Z">
              <w:rPr>
                <w:sz w:val="22"/>
              </w:rPr>
            </w:rPrChange>
          </w:rPr>
          <w:delText>,</w:delText>
        </w:r>
      </w:del>
      <w:r w:rsidRPr="00755CC4">
        <w:rPr>
          <w:rPrChange w:id="5151" w:author="Yufeng" w:date="2021-10-10T17:48:00Z">
            <w:rPr>
              <w:sz w:val="22"/>
            </w:rPr>
          </w:rPrChange>
        </w:rPr>
        <w:t xml:space="preserve"> and </w:t>
      </w:r>
      <w:r w:rsidRPr="00755CC4">
        <w:rPr>
          <w:i/>
          <w:iCs/>
          <w:rPrChange w:id="5152" w:author="Yufeng" w:date="2021-10-10T17:48:00Z">
            <w:rPr>
              <w:i/>
              <w:iCs/>
              <w:sz w:val="22"/>
            </w:rPr>
          </w:rPrChange>
        </w:rPr>
        <w:t>A. kawachii</w:t>
      </w:r>
      <w:r w:rsidRPr="00755CC4">
        <w:rPr>
          <w:rPrChange w:id="5153" w:author="Yufeng" w:date="2021-10-10T17:48:00Z">
            <w:rPr>
              <w:sz w:val="22"/>
            </w:rPr>
          </w:rPrChange>
        </w:rPr>
        <w:t xml:space="preserve">, that </w:t>
      </w:r>
      <w:del w:id="5154" w:author="nick ting" w:date="2021-09-27T18:40:00Z">
        <w:r w:rsidRPr="00755CC4" w:rsidDel="006A1ACE">
          <w:rPr>
            <w:rPrChange w:id="5155" w:author="Yufeng" w:date="2021-10-10T17:48:00Z">
              <w:rPr>
                <w:sz w:val="22"/>
              </w:rPr>
            </w:rPrChange>
          </w:rPr>
          <w:delText xml:space="preserve">was </w:delText>
        </w:r>
      </w:del>
      <w:ins w:id="5156" w:author="nick ting" w:date="2021-09-27T18:40:00Z">
        <w:r w:rsidR="006A1ACE" w:rsidRPr="00755CC4">
          <w:rPr>
            <w:rPrChange w:id="5157" w:author="Yufeng" w:date="2021-10-10T17:48:00Z">
              <w:rPr>
                <w:sz w:val="22"/>
              </w:rPr>
            </w:rPrChange>
          </w:rPr>
          <w:t xml:space="preserve">were </w:t>
        </w:r>
      </w:ins>
      <w:r w:rsidRPr="00755CC4">
        <w:rPr>
          <w:rPrChange w:id="5158" w:author="Yufeng" w:date="2021-10-10T17:48:00Z">
            <w:rPr>
              <w:sz w:val="22"/>
            </w:rPr>
          </w:rPrChange>
        </w:rPr>
        <w:t xml:space="preserve">significantly </w:t>
      </w:r>
      <w:del w:id="5159" w:author="nick ting" w:date="2021-09-27T18:40:00Z">
        <w:r w:rsidRPr="00755CC4" w:rsidDel="006A1ACE">
          <w:rPr>
            <w:rPrChange w:id="5160" w:author="Yufeng" w:date="2021-10-10T17:48:00Z">
              <w:rPr>
                <w:sz w:val="22"/>
              </w:rPr>
            </w:rPrChange>
          </w:rPr>
          <w:delText xml:space="preserve">correlated </w:delText>
        </w:r>
      </w:del>
      <w:ins w:id="5161" w:author="nick ting" w:date="2021-09-27T18:40:00Z">
        <w:r w:rsidR="006A1ACE" w:rsidRPr="00755CC4">
          <w:rPr>
            <w:rPrChange w:id="5162" w:author="Yufeng" w:date="2021-10-10T17:48:00Z">
              <w:rPr>
                <w:sz w:val="22"/>
              </w:rPr>
            </w:rPrChange>
          </w:rPr>
          <w:t xml:space="preserve">associated </w:t>
        </w:r>
      </w:ins>
      <w:r w:rsidRPr="00755CC4">
        <w:rPr>
          <w:rPrChange w:id="5163" w:author="Yufeng" w:date="2021-10-10T17:48:00Z">
            <w:rPr>
              <w:sz w:val="22"/>
            </w:rPr>
          </w:rPrChange>
        </w:rPr>
        <w:t xml:space="preserve">with CRC </w:t>
      </w:r>
      <w:del w:id="5164" w:author="nick ting" w:date="2021-09-27T18:40:00Z">
        <w:r w:rsidRPr="00755CC4" w:rsidDel="006A1ACE">
          <w:rPr>
            <w:rPrChange w:id="5165" w:author="Yufeng" w:date="2021-10-10T17:48:00Z">
              <w:rPr>
                <w:sz w:val="22"/>
              </w:rPr>
            </w:rPrChange>
          </w:rPr>
          <w:delText xml:space="preserve">among </w:delText>
        </w:r>
      </w:del>
      <w:ins w:id="5166" w:author="nick ting" w:date="2021-09-27T18:40:00Z">
        <w:r w:rsidR="006A1ACE" w:rsidRPr="00755CC4">
          <w:rPr>
            <w:rPrChange w:id="5167" w:author="Yufeng" w:date="2021-10-10T17:48:00Z">
              <w:rPr>
                <w:sz w:val="22"/>
              </w:rPr>
            </w:rPrChange>
          </w:rPr>
          <w:t xml:space="preserve">across </w:t>
        </w:r>
      </w:ins>
      <w:r w:rsidRPr="00755CC4">
        <w:rPr>
          <w:rPrChange w:id="5168" w:author="Yufeng" w:date="2021-10-10T17:48:00Z">
            <w:rPr>
              <w:sz w:val="22"/>
            </w:rPr>
          </w:rPrChange>
        </w:rPr>
        <w:t xml:space="preserve">multiple metagenomic studies. </w:t>
      </w:r>
    </w:p>
    <w:p w14:paraId="4DF4DAF3" w14:textId="344E27F0" w:rsidR="00D64894" w:rsidRPr="00755CC4" w:rsidRDefault="00A87D74">
      <w:pPr>
        <w:pStyle w:val="title20825"/>
        <w:jc w:val="left"/>
        <w:rPr>
          <w:ins w:id="5169" w:author="LIN, Yufeng" w:date="2021-10-04T16:25:00Z"/>
        </w:rPr>
        <w:pPrChange w:id="5170" w:author="Yufeng" w:date="2021-10-10T17:53:00Z">
          <w:pPr>
            <w:pStyle w:val="title20825"/>
          </w:pPr>
        </w:pPrChange>
      </w:pPr>
      <w:ins w:id="5171" w:author="Lung Ngai TING" w:date="2021-10-09T15:34:00Z">
        <w:r w:rsidRPr="0038659B">
          <w:t>Machine learning</w:t>
        </w:r>
      </w:ins>
      <w:ins w:id="5172" w:author="Lung Ngai TING" w:date="2021-10-09T15:33:00Z">
        <w:r w:rsidRPr="0038659B">
          <w:t xml:space="preserve"> model</w:t>
        </w:r>
      </w:ins>
      <w:ins w:id="5173" w:author="Lung Ngai TING" w:date="2021-10-09T15:34:00Z">
        <w:r w:rsidR="00C765A9" w:rsidRPr="0038659B">
          <w:t>s</w:t>
        </w:r>
      </w:ins>
      <w:ins w:id="5174" w:author="Lung Ngai TING" w:date="2021-10-09T15:33:00Z">
        <w:r w:rsidRPr="0038659B">
          <w:t xml:space="preserve"> using </w:t>
        </w:r>
      </w:ins>
      <w:ins w:id="5175" w:author="LIN, Yufeng" w:date="2021-10-04T16:23:00Z">
        <w:del w:id="5176" w:author="Lung Ngai TING" w:date="2021-10-09T15:33:00Z">
          <w:r w:rsidR="00D64894" w:rsidRPr="00755CC4" w:rsidDel="00A87D74">
            <w:delText xml:space="preserve">The </w:delText>
          </w:r>
        </w:del>
        <w:r w:rsidR="00D64894" w:rsidRPr="00755CC4">
          <w:t xml:space="preserve">fungal-bacterial </w:t>
        </w:r>
      </w:ins>
      <w:ins w:id="5177" w:author="LIN, Yufeng" w:date="2021-10-04T16:24:00Z">
        <w:del w:id="5178" w:author="Lung Ngai TING" w:date="2021-10-09T15:34:00Z">
          <w:r w:rsidR="00D64894" w:rsidRPr="00755CC4" w:rsidDel="00A87D74">
            <w:delText>combination</w:delText>
          </w:r>
        </w:del>
      </w:ins>
      <w:ins w:id="5179" w:author="Lung Ngai TING" w:date="2021-10-09T15:34:00Z">
        <w:r w:rsidRPr="0038659B">
          <w:t xml:space="preserve">markers to identify CRC patients from </w:t>
        </w:r>
        <w:r w:rsidR="00C765A9" w:rsidRPr="0038659B">
          <w:t>healthy populations</w:t>
        </w:r>
      </w:ins>
      <w:ins w:id="5180" w:author="LIN, Yufeng" w:date="2021-10-05T14:02:00Z">
        <w:del w:id="5181" w:author="Lung Ngai TING" w:date="2021-10-09T15:34:00Z">
          <w:r w:rsidR="0096422D" w:rsidRPr="00755CC4" w:rsidDel="00A87D74">
            <w:delText xml:space="preserve"> model</w:delText>
          </w:r>
        </w:del>
      </w:ins>
      <w:ins w:id="5182" w:author="LIN, Yufeng" w:date="2021-10-04T16:24:00Z">
        <w:del w:id="5183" w:author="Lung Ngai TING" w:date="2021-10-09T15:34:00Z">
          <w:r w:rsidR="00D64894" w:rsidRPr="00755CC4" w:rsidDel="00A87D74">
            <w:delText xml:space="preserve"> performed best in C</w:delText>
          </w:r>
        </w:del>
      </w:ins>
      <w:ins w:id="5184" w:author="LIN, Yufeng" w:date="2021-10-04T16:25:00Z">
        <w:del w:id="5185" w:author="Lung Ngai TING" w:date="2021-10-09T15:34:00Z">
          <w:r w:rsidR="00D64894" w:rsidRPr="00755CC4" w:rsidDel="00A87D74">
            <w:delText>RC</w:delText>
          </w:r>
        </w:del>
      </w:ins>
      <w:ins w:id="5186" w:author="LIN, Yufeng" w:date="2021-10-04T16:33:00Z">
        <w:del w:id="5187" w:author="Lung Ngai TING" w:date="2021-10-09T15:34:00Z">
          <w:r w:rsidR="007A54E8" w:rsidRPr="00755CC4" w:rsidDel="00A87D74">
            <w:delText xml:space="preserve"> diagnosis</w:delText>
          </w:r>
        </w:del>
      </w:ins>
    </w:p>
    <w:p w14:paraId="517055BC" w14:textId="462DD272" w:rsidR="00211129" w:rsidRPr="0038659B" w:rsidDel="00FD106C" w:rsidRDefault="00211129">
      <w:pPr>
        <w:jc w:val="left"/>
        <w:rPr>
          <w:ins w:id="5188" w:author="Lung Ngai TING" w:date="2021-10-09T15:08:00Z"/>
          <w:del w:id="5189" w:author="Yufeng" w:date="2021-10-10T18:05:00Z"/>
        </w:rPr>
        <w:pPrChange w:id="5190" w:author="Yufeng" w:date="2021-10-10T17:53:00Z">
          <w:pPr/>
        </w:pPrChange>
      </w:pPr>
      <w:ins w:id="5191" w:author="LIN, Yufeng" w:date="2021-10-05T10:08:00Z">
        <w:r w:rsidRPr="00755CC4">
          <w:rPr>
            <w:rPrChange w:id="5192" w:author="Yufeng" w:date="2021-10-10T17:48:00Z">
              <w:rPr>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id="5193" w:author="LIN, Yufeng" w:date="2021-10-05T10:08:00Z">
                <w:rPr>
                  <w:rFonts w:ascii="Cambria Math" w:hAnsi="Cambria Math"/>
                  <w:i/>
                </w:rPr>
              </w:ins>
            </m:ctrlPr>
          </m:dPr>
          <m:e>
            <m:func>
              <m:funcPr>
                <m:ctrlPr>
                  <w:ins w:id="5194" w:author="LIN, Yufeng" w:date="2021-10-05T10:08:00Z">
                    <w:rPr>
                      <w:rFonts w:ascii="Cambria Math" w:hAnsi="Cambria Math"/>
                      <w:i/>
                    </w:rPr>
                  </w:ins>
                </m:ctrlPr>
              </m:funcPr>
              <m:fName>
                <m:sSub>
                  <m:sSubPr>
                    <m:ctrlPr>
                      <w:ins w:id="5195" w:author="LIN, Yufeng" w:date="2021-10-05T10:08:00Z">
                        <w:rPr>
                          <w:rFonts w:ascii="Cambria Math" w:hAnsi="Cambria Math"/>
                          <w:i/>
                        </w:rPr>
                      </w:ins>
                    </m:ctrlPr>
                  </m:sSubPr>
                  <m:e>
                    <m:r>
                      <w:ins w:id="5196" w:author="LIN, Yufeng" w:date="2021-10-05T10:08:00Z">
                        <m:rPr>
                          <m:sty m:val="p"/>
                        </m:rPr>
                        <w:rPr>
                          <w:rFonts w:ascii="Cambria Math" w:hAnsi="Cambria Math"/>
                          <w:rPrChange w:id="5197" w:author="Yufeng" w:date="2021-10-10T17:48:00Z">
                            <w:rPr>
                              <w:rFonts w:ascii="Cambria Math" w:hAnsi="Cambria Math"/>
                              <w:sz w:val="22"/>
                            </w:rPr>
                          </w:rPrChange>
                        </w:rPr>
                        <m:t>log</m:t>
                      </w:ins>
                    </m:r>
                  </m:e>
                  <m:sub>
                    <m:r>
                      <w:ins w:id="5198" w:author="LIN, Yufeng" w:date="2021-10-05T10:08:00Z">
                        <w:rPr>
                          <w:rFonts w:ascii="Cambria Math" w:hAnsi="Cambria Math"/>
                          <w:rPrChange w:id="5199" w:author="Yufeng" w:date="2021-10-10T17:48:00Z">
                            <w:rPr>
                              <w:rFonts w:ascii="Cambria Math" w:hAnsi="Cambria Math"/>
                              <w:sz w:val="22"/>
                            </w:rPr>
                          </w:rPrChange>
                        </w:rPr>
                        <m:t>2</m:t>
                      </w:ins>
                    </m:r>
                  </m:sub>
                </m:sSub>
              </m:fName>
              <m:e>
                <m:r>
                  <w:ins w:id="5200" w:author="LIN, Yufeng" w:date="2021-10-05T10:08:00Z">
                    <w:rPr>
                      <w:rFonts w:ascii="Cambria Math" w:hAnsi="Cambria Math"/>
                      <w:rPrChange w:id="5201" w:author="Yufeng" w:date="2021-10-10T17:48:00Z">
                        <w:rPr>
                          <w:rFonts w:ascii="Cambria Math" w:hAnsi="Cambria Math"/>
                          <w:sz w:val="22"/>
                        </w:rPr>
                      </w:rPrChange>
                    </w:rPr>
                    <m:t>FC</m:t>
                  </w:ins>
                </m:r>
              </m:e>
            </m:func>
          </m:e>
        </m:d>
        <m:r>
          <w:ins w:id="5202" w:author="LIN, Yufeng" w:date="2021-10-05T10:08:00Z">
            <w:rPr>
              <w:rFonts w:ascii="Cambria Math" w:hAnsi="Cambria Math"/>
              <w:rPrChange w:id="5203" w:author="Yufeng" w:date="2021-10-10T17:48:00Z">
                <w:rPr>
                  <w:rFonts w:ascii="Cambria Math" w:hAnsi="Cambria Math"/>
                  <w:sz w:val="22"/>
                </w:rPr>
              </w:rPrChange>
            </w:rPr>
            <m:t>&gt;0.5</m:t>
          </w:ins>
        </m:r>
      </m:oMath>
      <w:ins w:id="5204" w:author="LIN, Yufeng" w:date="2021-10-05T10:08:00Z">
        <w:r w:rsidRPr="00755CC4">
          <w:rPr>
            <w:rPrChange w:id="5205" w:author="Yufeng" w:date="2021-10-10T17:48:00Z">
              <w:rPr>
                <w:sz w:val="22"/>
              </w:rPr>
            </w:rPrChange>
          </w:rPr>
          <w:t>, unclassified species removed) (supplementary table 10). Thirty-one differentially abundant bacteria were identified in CRC</w:t>
        </w:r>
      </w:ins>
      <w:ins w:id="5206" w:author="LIN, Yufeng" w:date="2021-10-07T10:48:00Z">
        <w:r w:rsidR="00E81CE7" w:rsidRPr="0038659B">
          <w:t>,</w:t>
        </w:r>
      </w:ins>
      <w:ins w:id="5207" w:author="LIN, Yufeng" w:date="2021-10-05T10:08:00Z">
        <w:r w:rsidRPr="00755CC4">
          <w:rPr>
            <w:rPrChange w:id="5208" w:author="Yufeng" w:date="2021-10-10T17:48:00Z">
              <w:rPr>
                <w:sz w:val="22"/>
              </w:rPr>
            </w:rPrChange>
          </w:rPr>
          <w:t xml:space="preserve"> which w</w:t>
        </w:r>
      </w:ins>
      <w:ins w:id="5209" w:author="LIN, Yufeng" w:date="2021-10-07T10:48:00Z">
        <w:r w:rsidR="00E81CE7" w:rsidRPr="0038659B">
          <w:t>as</w:t>
        </w:r>
      </w:ins>
      <w:ins w:id="5210" w:author="LIN, Yufeng" w:date="2021-10-05T10:08:00Z">
        <w:r w:rsidRPr="00755CC4">
          <w:rPr>
            <w:rPrChange w:id="5211" w:author="Yufeng" w:date="2021-10-10T17:48:00Z">
              <w:rPr>
                <w:sz w:val="22"/>
              </w:rPr>
            </w:rPrChange>
          </w:rPr>
          <w:t xml:space="preserve"> more significant </w:t>
        </w:r>
      </w:ins>
      <w:ins w:id="5212" w:author="LIN, Yufeng" w:date="2021-10-07T10:48:00Z">
        <w:r w:rsidR="00E81CE7" w:rsidRPr="0038659B">
          <w:t>than</w:t>
        </w:r>
      </w:ins>
      <w:ins w:id="5213" w:author="LIN, Yufeng" w:date="2021-10-05T10:08:00Z">
        <w:r w:rsidRPr="00755CC4">
          <w:rPr>
            <w:rPrChange w:id="5214" w:author="Yufeng" w:date="2021-10-10T17:48:00Z">
              <w:rPr>
                <w:sz w:val="22"/>
              </w:rPr>
            </w:rPrChange>
          </w:rPr>
          <w:t xml:space="preserve"> fungi (supplementary table 10). At least half of the </w:t>
        </w:r>
      </w:ins>
      <w:ins w:id="5215" w:author="LIN, Yufeng" w:date="2021-10-07T10:48:00Z">
        <w:r w:rsidR="00E81CE7" w:rsidRPr="0038659B">
          <w:t xml:space="preserve">identified bacteria have been reported to be CRC-related, such as </w:t>
        </w:r>
        <w:r w:rsidR="00E81CE7" w:rsidRPr="00755CC4">
          <w:rPr>
            <w:i/>
            <w:iCs/>
            <w:rPrChange w:id="5216" w:author="Yufeng" w:date="2021-10-10T17:48:00Z">
              <w:rPr/>
            </w:rPrChange>
          </w:rPr>
          <w:t>Fusobacterium nucleatum</w:t>
        </w:r>
        <w:r w:rsidR="00E81CE7" w:rsidRPr="0038659B">
          <w:t xml:space="preserve">, </w:t>
        </w:r>
        <w:r w:rsidR="00E81CE7" w:rsidRPr="00755CC4">
          <w:rPr>
            <w:i/>
            <w:iCs/>
            <w:rPrChange w:id="5217" w:author="Yufeng" w:date="2021-10-10T17:48:00Z">
              <w:rPr/>
            </w:rPrChange>
          </w:rPr>
          <w:t>Parvimonas micra</w:t>
        </w:r>
        <w:r w:rsidR="00E81CE7" w:rsidRPr="0038659B">
          <w:t xml:space="preserve">, and </w:t>
        </w:r>
        <w:r w:rsidR="00E81CE7" w:rsidRPr="00755CC4">
          <w:rPr>
            <w:i/>
            <w:iCs/>
            <w:rPrChange w:id="5218" w:author="Yufeng" w:date="2021-10-10T17:48:00Z">
              <w:rPr/>
            </w:rPrChange>
          </w:rPr>
          <w:t>Gemella morbillorum</w:t>
        </w:r>
      </w:ins>
      <w:ins w:id="5219" w:author="LIN, Yufeng" w:date="2021-10-07T11:20:00Z">
        <w:r w:rsidR="008F0C4F" w:rsidRPr="0038659B">
          <w:t>,</w:t>
        </w:r>
      </w:ins>
      <w:ins w:id="5220" w:author="LIN, Yufeng" w:date="2021-10-07T10:48:00Z">
        <w:r w:rsidR="00E81CE7" w:rsidRPr="0038659B">
          <w:t xml:space="preserve"> or </w:t>
        </w:r>
      </w:ins>
      <w:ins w:id="5221" w:author="LIN, Yufeng" w:date="2021-10-07T11:21:00Z">
        <w:r w:rsidR="008F0C4F" w:rsidRPr="0038659B">
          <w:t>potential</w:t>
        </w:r>
      </w:ins>
      <w:ins w:id="5222" w:author="LIN, Yufeng" w:date="2021-10-07T11:22:00Z">
        <w:r w:rsidR="008F0C4F" w:rsidRPr="0038659B">
          <w:t xml:space="preserve"> </w:t>
        </w:r>
      </w:ins>
      <w:ins w:id="5223" w:author="LIN, Yufeng" w:date="2021-10-07T10:48:00Z">
        <w:r w:rsidR="00E81CE7" w:rsidRPr="0038659B">
          <w:t xml:space="preserve">probiotics including </w:t>
        </w:r>
      </w:ins>
      <w:ins w:id="5224" w:author="LIN, Yufeng" w:date="2021-10-05T10:08:00Z">
        <w:r w:rsidRPr="00755CC4">
          <w:rPr>
            <w:i/>
            <w:iCs/>
            <w:rPrChange w:id="5225" w:author="Yufeng" w:date="2021-10-10T17:48:00Z">
              <w:rPr>
                <w:i/>
                <w:iCs/>
                <w:sz w:val="22"/>
              </w:rPr>
            </w:rPrChange>
          </w:rPr>
          <w:t>Roseburia</w:t>
        </w:r>
        <w:r w:rsidRPr="00755CC4">
          <w:rPr>
            <w:rPrChange w:id="5226" w:author="Yufeng" w:date="2021-10-10T17:48:00Z">
              <w:rPr>
                <w:sz w:val="22"/>
              </w:rPr>
            </w:rPrChange>
          </w:rPr>
          <w:t xml:space="preserve"> </w:t>
        </w:r>
        <w:r w:rsidRPr="00755CC4">
          <w:rPr>
            <w:i/>
            <w:iCs/>
            <w:rPrChange w:id="5227" w:author="Yufeng" w:date="2021-10-10T17:48:00Z">
              <w:rPr>
                <w:i/>
                <w:iCs/>
                <w:sz w:val="22"/>
              </w:rPr>
            </w:rPrChange>
          </w:rPr>
          <w:t>intestinalis</w:t>
        </w:r>
        <w:r w:rsidRPr="00755CC4">
          <w:rPr>
            <w:rPrChange w:id="5228" w:author="Yufeng" w:date="2021-10-10T17:48:00Z">
              <w:rPr>
                <w:sz w:val="22"/>
              </w:rPr>
            </w:rPrChange>
          </w:rPr>
          <w:t xml:space="preserve">, </w:t>
        </w:r>
        <w:r w:rsidRPr="00755CC4">
          <w:rPr>
            <w:i/>
            <w:iCs/>
            <w:rPrChange w:id="5229" w:author="Yufeng" w:date="2021-10-10T17:48:00Z">
              <w:rPr>
                <w:i/>
                <w:iCs/>
                <w:sz w:val="22"/>
              </w:rPr>
            </w:rPrChange>
          </w:rPr>
          <w:t>Bifidobacterium</w:t>
        </w:r>
        <w:r w:rsidRPr="00755CC4">
          <w:rPr>
            <w:rPrChange w:id="5230" w:author="Yufeng" w:date="2021-10-10T17:48:00Z">
              <w:rPr>
                <w:sz w:val="22"/>
              </w:rPr>
            </w:rPrChange>
          </w:rPr>
          <w:t xml:space="preserve"> </w:t>
        </w:r>
        <w:r w:rsidRPr="00755CC4">
          <w:rPr>
            <w:i/>
            <w:iCs/>
            <w:rPrChange w:id="5231" w:author="Yufeng" w:date="2021-10-10T17:48:00Z">
              <w:rPr>
                <w:i/>
                <w:iCs/>
                <w:sz w:val="22"/>
              </w:rPr>
            </w:rPrChange>
          </w:rPr>
          <w:t>bifidum</w:t>
        </w:r>
      </w:ins>
      <w:ins w:id="5232" w:author="LIN, Yufeng" w:date="2021-10-07T11:23:00Z">
        <w:r w:rsidR="008F0C4F" w:rsidRPr="0038659B">
          <w:fldChar w:fldCharType="begin"/>
        </w:r>
      </w:ins>
      <w:r w:rsidR="00FD106C">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5233" w:author="LIN, Yufeng" w:date="2021-10-07T11:23:00Z">
        <w:r w:rsidR="008F0C4F" w:rsidRPr="0038659B">
          <w:rPr>
            <w:rPrChange w:id="5234" w:author="Yufeng" w:date="2021-10-10T17:48:00Z">
              <w:rPr/>
            </w:rPrChange>
          </w:rPr>
          <w:fldChar w:fldCharType="separate"/>
        </w:r>
      </w:ins>
      <w:r w:rsidR="00FD106C" w:rsidRPr="00FD106C">
        <w:rPr>
          <w:kern w:val="0"/>
          <w:vertAlign w:val="superscript"/>
        </w:rPr>
        <w:t>34–45</w:t>
      </w:r>
      <w:ins w:id="5235" w:author="LIN, Yufeng" w:date="2021-10-07T11:23:00Z">
        <w:r w:rsidR="008F0C4F" w:rsidRPr="0038659B">
          <w:fldChar w:fldCharType="end"/>
        </w:r>
      </w:ins>
      <w:ins w:id="5236" w:author="LIN, Yufeng" w:date="2021-10-05T10:08:00Z">
        <w:r w:rsidRPr="00755CC4">
          <w:rPr>
            <w:rPrChange w:id="5237" w:author="Yufeng" w:date="2021-10-10T17:48:00Z">
              <w:rPr>
                <w:sz w:val="22"/>
              </w:rPr>
            </w:rPrChange>
          </w:rPr>
          <w:t xml:space="preserve">, and </w:t>
        </w:r>
        <w:r w:rsidRPr="00755CC4">
          <w:rPr>
            <w:i/>
            <w:iCs/>
            <w:rPrChange w:id="5238" w:author="Yufeng" w:date="2021-10-10T17:48:00Z">
              <w:rPr>
                <w:i/>
                <w:iCs/>
                <w:sz w:val="22"/>
              </w:rPr>
            </w:rPrChange>
          </w:rPr>
          <w:t>Streptococcus</w:t>
        </w:r>
        <w:r w:rsidRPr="00755CC4">
          <w:rPr>
            <w:rPrChange w:id="5239" w:author="Yufeng" w:date="2021-10-10T17:48:00Z">
              <w:rPr>
                <w:sz w:val="22"/>
              </w:rPr>
            </w:rPrChange>
          </w:rPr>
          <w:t xml:space="preserve"> </w:t>
        </w:r>
        <w:r w:rsidRPr="00755CC4">
          <w:rPr>
            <w:i/>
            <w:iCs/>
            <w:rPrChange w:id="5240" w:author="Yufeng" w:date="2021-10-10T17:48:00Z">
              <w:rPr>
                <w:i/>
                <w:iCs/>
                <w:sz w:val="22"/>
              </w:rPr>
            </w:rPrChange>
          </w:rPr>
          <w:t>thermophilus</w:t>
        </w:r>
        <w:r w:rsidRPr="00755CC4">
          <w:rPr>
            <w:rPrChange w:id="5241" w:author="Yufeng" w:date="2021-10-10T17:48:00Z">
              <w:rPr>
                <w:sz w:val="22"/>
              </w:rPr>
            </w:rPrChange>
          </w:rPr>
          <w:t>.</w:t>
        </w:r>
        <w:r w:rsidRPr="0038659B">
          <w:fldChar w:fldCharType="begin"/>
        </w:r>
      </w:ins>
      <w:r w:rsidR="00FD106C">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Pr>
          <w:rFonts w:hint="eastAsia"/>
        </w:rPr>
        <w:instrText>→</w:instrText>
      </w:r>
      <w:r w:rsidR="00FD106C">
        <w:instrText xml:space="preserve"> inﬂammation </w:instrText>
      </w:r>
      <w:r w:rsidR="00FD106C">
        <w:rPr>
          <w:rFonts w:hint="eastAsia"/>
        </w:rPr>
        <w:instrText>→</w:instrText>
      </w:r>
      <w:r w:rsidR="00FD106C">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5242" w:author="LIN, Yufeng" w:date="2021-10-05T10:08:00Z">
        <w:r w:rsidRPr="0038659B">
          <w:rPr>
            <w:rPrChange w:id="5243" w:author="Yufeng" w:date="2021-10-10T17:48:00Z">
              <w:rPr/>
            </w:rPrChange>
          </w:rPr>
          <w:fldChar w:fldCharType="separate"/>
        </w:r>
      </w:ins>
      <w:r w:rsidR="00FD106C" w:rsidRPr="00FD106C">
        <w:rPr>
          <w:kern w:val="0"/>
          <w:vertAlign w:val="superscript"/>
        </w:rPr>
        <w:t>46–51</w:t>
      </w:r>
      <w:ins w:id="5244" w:author="LIN, Yufeng" w:date="2021-10-05T10:08:00Z">
        <w:r w:rsidRPr="0038659B">
          <w:fldChar w:fldCharType="end"/>
        </w:r>
        <w:r w:rsidRPr="00755CC4">
          <w:rPr>
            <w:rPrChange w:id="5245" w:author="Yufeng" w:date="2021-10-10T17:48:00Z">
              <w:rPr>
                <w:sz w:val="22"/>
              </w:rPr>
            </w:rPrChange>
          </w:rPr>
          <w:t xml:space="preserve">. The consistent results in differentially </w:t>
        </w:r>
        <w:r w:rsidRPr="00755CC4">
          <w:rPr>
            <w:rPrChange w:id="5246" w:author="Yufeng" w:date="2021-10-10T17:48:00Z">
              <w:rPr>
                <w:sz w:val="22"/>
              </w:rPr>
            </w:rPrChange>
          </w:rPr>
          <w:lastRenderedPageBreak/>
          <w:t xml:space="preserve">abundant bacteria analysis implied that our methods used in the previous differentially abundant fungi analysis were credible. </w:t>
        </w:r>
      </w:ins>
    </w:p>
    <w:p w14:paraId="4E4B6A0D" w14:textId="77777777" w:rsidR="005428EB" w:rsidRPr="00755CC4" w:rsidRDefault="005428EB">
      <w:pPr>
        <w:jc w:val="left"/>
        <w:rPr>
          <w:ins w:id="5247" w:author="LIN, Yufeng" w:date="2021-10-05T10:08:00Z"/>
          <w:rPrChange w:id="5248" w:author="Yufeng" w:date="2021-10-10T17:48:00Z">
            <w:rPr>
              <w:ins w:id="5249" w:author="LIN, Yufeng" w:date="2021-10-05T10:08:00Z"/>
              <w:sz w:val="22"/>
            </w:rPr>
          </w:rPrChange>
        </w:rPr>
        <w:pPrChange w:id="5250" w:author="Yufeng" w:date="2021-10-10T17:53:00Z">
          <w:pPr/>
        </w:pPrChange>
      </w:pPr>
    </w:p>
    <w:p w14:paraId="6D8F2A7B" w14:textId="05072C1F" w:rsidR="00BE7D10" w:rsidRPr="00E666DA" w:rsidDel="00ED16E1" w:rsidRDefault="00211129">
      <w:pPr>
        <w:jc w:val="left"/>
        <w:rPr>
          <w:ins w:id="5251" w:author="LIN, Yufeng" w:date="2021-10-05T10:11:00Z"/>
          <w:del w:id="5252" w:author="Yufeng" w:date="2021-10-10T18:12:00Z"/>
        </w:rPr>
        <w:pPrChange w:id="5253" w:author="Yufeng" w:date="2021-10-10T17:53:00Z">
          <w:pPr/>
        </w:pPrChange>
      </w:pPr>
      <w:ins w:id="5254" w:author="LIN, Yufeng" w:date="2021-10-05T10:14:00Z">
        <w:r w:rsidRPr="00755CC4">
          <w:rPr>
            <w:rPrChange w:id="5255" w:author="Yufeng" w:date="2021-10-10T17:48:00Z">
              <w:rPr>
                <w:sz w:val="22"/>
              </w:rPr>
            </w:rPrChange>
          </w:rPr>
          <w:t>In previous researches</w:t>
        </w:r>
      </w:ins>
      <w:r w:rsidR="00662F96" w:rsidRPr="00755CC4">
        <w:rPr>
          <w:rPrChange w:id="5256" w:author="Yufeng" w:date="2021-10-10T17:48:00Z">
            <w:rPr>
              <w:sz w:val="22"/>
            </w:rPr>
          </w:rPrChange>
        </w:rPr>
        <w:fldChar w:fldCharType="begin"/>
      </w:r>
      <w:r w:rsidR="00FD106C">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755CC4">
        <w:rPr>
          <w:rPrChange w:id="5257" w:author="Yufeng" w:date="2021-10-10T17:48:00Z">
            <w:rPr>
              <w:sz w:val="22"/>
            </w:rPr>
          </w:rPrChange>
        </w:rPr>
        <w:fldChar w:fldCharType="separate"/>
      </w:r>
      <w:r w:rsidR="00662F96" w:rsidRPr="00755CC4">
        <w:rPr>
          <w:kern w:val="0"/>
          <w:vertAlign w:val="superscript"/>
          <w:rPrChange w:id="5258" w:author="Yufeng" w:date="2021-10-10T17:48:00Z">
            <w:rPr>
              <w:kern w:val="0"/>
              <w:sz w:val="22"/>
              <w:vertAlign w:val="superscript"/>
            </w:rPr>
          </w:rPrChange>
        </w:rPr>
        <w:t>6,7</w:t>
      </w:r>
      <w:r w:rsidR="00662F96" w:rsidRPr="00755CC4">
        <w:rPr>
          <w:rPrChange w:id="5259" w:author="Yufeng" w:date="2021-10-10T17:48:00Z">
            <w:rPr>
              <w:sz w:val="22"/>
            </w:rPr>
          </w:rPrChange>
        </w:rPr>
        <w:fldChar w:fldCharType="end"/>
      </w:r>
      <w:ins w:id="5260" w:author="LIN, Yufeng" w:date="2021-10-05T10:14:00Z">
        <w:r w:rsidRPr="00755CC4">
          <w:rPr>
            <w:rPrChange w:id="5261" w:author="Yufeng" w:date="2021-10-10T17:48:00Z">
              <w:rPr>
                <w:sz w:val="22"/>
              </w:rPr>
            </w:rPrChange>
          </w:rPr>
          <w:t xml:space="preserve">, </w:t>
        </w:r>
      </w:ins>
      <w:ins w:id="5262" w:author="LIN, Yufeng" w:date="2021-10-05T10:15:00Z">
        <w:del w:id="5263" w:author="Lung Ngai TING" w:date="2021-10-09T15:08:00Z">
          <w:r w:rsidRPr="00755CC4" w:rsidDel="006376A1">
            <w:rPr>
              <w:rPrChange w:id="5264" w:author="Yufeng" w:date="2021-10-10T17:48:00Z">
                <w:rPr>
                  <w:sz w:val="22"/>
                </w:rPr>
              </w:rPrChange>
            </w:rPr>
            <w:delText>the CRC</w:delText>
          </w:r>
        </w:del>
      </w:ins>
      <w:ins w:id="5265" w:author="LIN, Yufeng" w:date="2021-10-05T10:16:00Z">
        <w:del w:id="5266" w:author="Lung Ngai TING" w:date="2021-10-09T15:08:00Z">
          <w:r w:rsidR="00662F96" w:rsidRPr="00755CC4" w:rsidDel="006376A1">
            <w:rPr>
              <w:rPrChange w:id="5267" w:author="Yufeng" w:date="2021-10-10T17:48:00Z">
                <w:rPr>
                  <w:sz w:val="22"/>
                </w:rPr>
              </w:rPrChange>
            </w:rPr>
            <w:delText xml:space="preserve"> discriminator</w:delText>
          </w:r>
        </w:del>
      </w:ins>
      <w:ins w:id="5268" w:author="Lung Ngai TING" w:date="2021-10-09T15:08:00Z">
        <w:r w:rsidR="006376A1" w:rsidRPr="0038659B">
          <w:t xml:space="preserve">the classifier </w:t>
        </w:r>
        <w:r w:rsidR="00455A48" w:rsidRPr="0038659B">
          <w:t>distinguishing CRC patients from healthy individuals</w:t>
        </w:r>
      </w:ins>
      <w:ins w:id="5269" w:author="LIN, Yufeng" w:date="2021-10-05T10:15:00Z">
        <w:r w:rsidRPr="00755CC4">
          <w:rPr>
            <w:rPrChange w:id="5270" w:author="Yufeng" w:date="2021-10-10T17:48:00Z">
              <w:rPr>
                <w:sz w:val="22"/>
              </w:rPr>
            </w:rPrChange>
          </w:rPr>
          <w:t xml:space="preserve"> </w:t>
        </w:r>
      </w:ins>
      <w:ins w:id="5271" w:author="LIN, Yufeng" w:date="2021-10-05T10:16:00Z">
        <w:r w:rsidR="00662F96" w:rsidRPr="00755CC4">
          <w:rPr>
            <w:rPrChange w:id="5272" w:author="Yufeng" w:date="2021-10-10T17:48:00Z">
              <w:rPr>
                <w:sz w:val="22"/>
              </w:rPr>
            </w:rPrChange>
          </w:rPr>
          <w:t>was</w:t>
        </w:r>
      </w:ins>
      <w:ins w:id="5273" w:author="LIN, Yufeng" w:date="2021-10-05T10:15:00Z">
        <w:r w:rsidRPr="00755CC4">
          <w:rPr>
            <w:rPrChange w:id="5274" w:author="Yufeng" w:date="2021-10-10T17:48:00Z">
              <w:rPr>
                <w:sz w:val="22"/>
              </w:rPr>
            </w:rPrChange>
          </w:rPr>
          <w:t xml:space="preserve"> train</w:t>
        </w:r>
      </w:ins>
      <w:ins w:id="5275" w:author="LIN, Yufeng" w:date="2021-10-05T10:16:00Z">
        <w:r w:rsidR="00662F96" w:rsidRPr="00755CC4">
          <w:rPr>
            <w:rPrChange w:id="5276" w:author="Yufeng" w:date="2021-10-10T17:48:00Z">
              <w:rPr>
                <w:sz w:val="22"/>
              </w:rPr>
            </w:rPrChange>
          </w:rPr>
          <w:t>ed</w:t>
        </w:r>
      </w:ins>
      <w:ins w:id="5277" w:author="LIN, Yufeng" w:date="2021-10-05T10:15:00Z">
        <w:r w:rsidRPr="00755CC4">
          <w:rPr>
            <w:rPrChange w:id="5278" w:author="Yufeng" w:date="2021-10-10T17:48:00Z">
              <w:rPr>
                <w:sz w:val="22"/>
              </w:rPr>
            </w:rPrChange>
          </w:rPr>
          <w:t xml:space="preserve"> </w:t>
        </w:r>
        <w:del w:id="5279" w:author="Lung Ngai TING" w:date="2021-10-09T15:09:00Z">
          <w:r w:rsidRPr="00755CC4" w:rsidDel="00455A48">
            <w:rPr>
              <w:rPrChange w:id="5280" w:author="Yufeng" w:date="2021-10-10T17:48:00Z">
                <w:rPr>
                  <w:sz w:val="22"/>
                </w:rPr>
              </w:rPrChange>
            </w:rPr>
            <w:delText xml:space="preserve">with the </w:delText>
          </w:r>
        </w:del>
      </w:ins>
      <w:ins w:id="5281" w:author="Lung Ngai TING" w:date="2021-10-09T15:09:00Z">
        <w:r w:rsidR="00455A48" w:rsidRPr="0038659B">
          <w:t xml:space="preserve">using </w:t>
        </w:r>
      </w:ins>
      <w:ins w:id="5282" w:author="LIN, Yufeng" w:date="2021-10-05T10:15:00Z">
        <w:r w:rsidRPr="00755CC4">
          <w:rPr>
            <w:rPrChange w:id="5283" w:author="Yufeng" w:date="2021-10-10T17:48:00Z">
              <w:rPr>
                <w:sz w:val="22"/>
              </w:rPr>
            </w:rPrChange>
          </w:rPr>
          <w:t>bacteria</w:t>
        </w:r>
      </w:ins>
      <w:ins w:id="5284" w:author="Lung Ngai TING" w:date="2021-10-09T15:09:00Z">
        <w:r w:rsidR="00455A48" w:rsidRPr="0038659B">
          <w:t>l markers</w:t>
        </w:r>
      </w:ins>
      <w:ins w:id="5285" w:author="LIN, Yufeng" w:date="2021-10-05T13:49:00Z">
        <w:r w:rsidR="0034072B" w:rsidRPr="00755CC4">
          <w:rPr>
            <w:rPrChange w:id="5286" w:author="Yufeng" w:date="2021-10-10T17:48:00Z">
              <w:rPr>
                <w:sz w:val="22"/>
              </w:rPr>
            </w:rPrChange>
          </w:rPr>
          <w:t xml:space="preserve"> only</w:t>
        </w:r>
      </w:ins>
      <w:ins w:id="5287" w:author="LIN, Yufeng" w:date="2021-10-05T10:16:00Z">
        <w:r w:rsidR="00662F96" w:rsidRPr="00755CC4">
          <w:rPr>
            <w:rPrChange w:id="5288" w:author="Yufeng" w:date="2021-10-10T17:48:00Z">
              <w:rPr>
                <w:sz w:val="22"/>
              </w:rPr>
            </w:rPrChange>
          </w:rPr>
          <w:t>.</w:t>
        </w:r>
        <w:del w:id="5289" w:author="Lung Ngai TING" w:date="2021-10-09T15:09:00Z">
          <w:r w:rsidR="00662F96" w:rsidRPr="00755CC4" w:rsidDel="00713269">
            <w:rPr>
              <w:rPrChange w:id="5290" w:author="Yufeng" w:date="2021-10-10T17:48:00Z">
                <w:rPr>
                  <w:sz w:val="22"/>
                </w:rPr>
              </w:rPrChange>
            </w:rPr>
            <w:delText xml:space="preserve"> </w:delText>
          </w:r>
        </w:del>
      </w:ins>
      <w:ins w:id="5291" w:author="LIN, Yufeng" w:date="2021-10-05T10:18:00Z">
        <w:del w:id="5292" w:author="Lung Ngai TING" w:date="2021-10-09T15:09:00Z">
          <w:r w:rsidR="00662F96" w:rsidRPr="00755CC4" w:rsidDel="00713269">
            <w:rPr>
              <w:rPrChange w:id="5293" w:author="Yufeng" w:date="2021-10-10T17:48:00Z">
                <w:rPr>
                  <w:sz w:val="22"/>
                </w:rPr>
              </w:rPrChange>
            </w:rPr>
            <w:delText>Further</w:delText>
          </w:r>
        </w:del>
      </w:ins>
      <w:ins w:id="5294" w:author="Lung Ngai TING" w:date="2021-10-09T15:09:00Z">
        <w:r w:rsidR="00713269" w:rsidRPr="0038659B">
          <w:t xml:space="preserve"> </w:t>
        </w:r>
      </w:ins>
      <w:ins w:id="5295" w:author="LIN, Yufeng" w:date="2021-10-05T10:18:00Z">
        <w:del w:id="5296" w:author="Lung Ngai TING" w:date="2021-10-09T15:09:00Z">
          <w:r w:rsidR="00662F96" w:rsidRPr="00755CC4" w:rsidDel="00713269">
            <w:rPr>
              <w:rPrChange w:id="5297" w:author="Yufeng" w:date="2021-10-10T17:48:00Z">
                <w:rPr>
                  <w:sz w:val="22"/>
                </w:rPr>
              </w:rPrChange>
            </w:rPr>
            <w:delText xml:space="preserve">, </w:delText>
          </w:r>
        </w:del>
      </w:ins>
      <w:ins w:id="5298" w:author="Lung Ngai TING" w:date="2021-10-09T15:09:00Z">
        <w:r w:rsidR="00713269" w:rsidRPr="0038659B">
          <w:t>W</w:t>
        </w:r>
      </w:ins>
      <w:ins w:id="5299" w:author="LIN, Yufeng" w:date="2021-10-05T10:18:00Z">
        <w:del w:id="5300" w:author="Lung Ngai TING" w:date="2021-10-09T15:09:00Z">
          <w:r w:rsidR="00662F96" w:rsidRPr="00755CC4" w:rsidDel="00713269">
            <w:rPr>
              <w:rPrChange w:id="5301" w:author="Yufeng" w:date="2021-10-10T17:48:00Z">
                <w:rPr>
                  <w:sz w:val="22"/>
                </w:rPr>
              </w:rPrChange>
            </w:rPr>
            <w:delText>w</w:delText>
          </w:r>
        </w:del>
        <w:r w:rsidR="00662F96" w:rsidRPr="00755CC4">
          <w:rPr>
            <w:rPrChange w:id="5302" w:author="Yufeng" w:date="2021-10-10T17:48:00Z">
              <w:rPr>
                <w:sz w:val="22"/>
              </w:rPr>
            </w:rPrChange>
          </w:rPr>
          <w:t>e</w:t>
        </w:r>
      </w:ins>
      <w:ins w:id="5303" w:author="Lung Ngai TING" w:date="2021-10-09T15:09:00Z">
        <w:r w:rsidR="00713269" w:rsidRPr="0038659B">
          <w:t>, therefore,</w:t>
        </w:r>
      </w:ins>
      <w:ins w:id="5304" w:author="LIN, Yufeng" w:date="2021-10-05T10:18:00Z">
        <w:r w:rsidR="00662F96" w:rsidRPr="00755CC4">
          <w:rPr>
            <w:rPrChange w:id="5305" w:author="Yufeng" w:date="2021-10-10T17:48:00Z">
              <w:rPr>
                <w:sz w:val="22"/>
              </w:rPr>
            </w:rPrChange>
          </w:rPr>
          <w:t xml:space="preserve"> asked whether the fungal </w:t>
        </w:r>
      </w:ins>
      <w:ins w:id="5306" w:author="Lung Ngai TING" w:date="2021-10-09T15:09:00Z">
        <w:r w:rsidR="00713269" w:rsidRPr="0038659B">
          <w:t xml:space="preserve">markers identified in this study </w:t>
        </w:r>
      </w:ins>
      <w:ins w:id="5307" w:author="LIN, Yufeng" w:date="2021-10-05T10:18:00Z">
        <w:r w:rsidR="00662F96" w:rsidRPr="00755CC4">
          <w:rPr>
            <w:rPrChange w:id="5308" w:author="Yufeng" w:date="2021-10-10T17:48:00Z">
              <w:rPr>
                <w:sz w:val="22"/>
              </w:rPr>
            </w:rPrChange>
          </w:rPr>
          <w:t xml:space="preserve">could improve the </w:t>
        </w:r>
        <w:del w:id="5309" w:author="Lung Ngai TING" w:date="2021-10-09T15:09:00Z">
          <w:r w:rsidR="00662F96" w:rsidRPr="00755CC4" w:rsidDel="005B444A">
            <w:rPr>
              <w:rPrChange w:id="5310" w:author="Yufeng" w:date="2021-10-10T17:48:00Z">
                <w:rPr>
                  <w:sz w:val="22"/>
                </w:rPr>
              </w:rPrChange>
            </w:rPr>
            <w:delText>diagnosis ability of</w:delText>
          </w:r>
        </w:del>
      </w:ins>
      <w:ins w:id="5311" w:author="Lung Ngai TING" w:date="2021-10-09T15:09:00Z">
        <w:r w:rsidR="005B444A" w:rsidRPr="0038659B">
          <w:t>accuracy of</w:t>
        </w:r>
      </w:ins>
      <w:ins w:id="5312" w:author="LIN, Yufeng" w:date="2021-10-05T10:18:00Z">
        <w:r w:rsidR="00662F96" w:rsidRPr="00755CC4">
          <w:rPr>
            <w:rPrChange w:id="5313" w:author="Yufeng" w:date="2021-10-10T17:48:00Z">
              <w:rPr>
                <w:sz w:val="22"/>
              </w:rPr>
            </w:rPrChange>
          </w:rPr>
          <w:t xml:space="preserve"> the classifier</w:t>
        </w:r>
        <w:del w:id="5314" w:author="Lung Ngai TING" w:date="2021-10-09T15:10:00Z">
          <w:r w:rsidR="00662F96" w:rsidRPr="00755CC4" w:rsidDel="00852225">
            <w:rPr>
              <w:rPrChange w:id="5315" w:author="Yufeng" w:date="2021-10-10T17:48:00Z">
                <w:rPr>
                  <w:sz w:val="22"/>
                </w:rPr>
              </w:rPrChange>
            </w:rPr>
            <w:delText xml:space="preserve"> and identify the potential value of gut fungi in clinical</w:delText>
          </w:r>
        </w:del>
      </w:ins>
      <w:ins w:id="5316" w:author="Lung Ngai TING" w:date="2021-10-09T15:10:00Z">
        <w:r w:rsidR="00852225" w:rsidRPr="0038659B">
          <w:t xml:space="preserve"> and further</w:t>
        </w:r>
        <w:r w:rsidR="00E57669" w:rsidRPr="0038659B">
          <w:t xml:space="preserve"> increase the potential of using </w:t>
        </w:r>
        <w:r w:rsidR="00A0238C" w:rsidRPr="0038659B">
          <w:t xml:space="preserve">fecal metagenomic markers to early identify CRC patients from the population. </w:t>
        </w:r>
      </w:ins>
      <w:commentRangeStart w:id="5317"/>
      <w:commentRangeStart w:id="5318"/>
      <w:ins w:id="5319" w:author="LIN, Yufeng" w:date="2021-10-05T10:18:00Z">
        <w:del w:id="5320" w:author="Lung Ngai TING" w:date="2021-10-09T15:10:00Z">
          <w:r w:rsidR="00662F96" w:rsidRPr="00755CC4" w:rsidDel="00A0238C">
            <w:rPr>
              <w:rPrChange w:id="5321" w:author="Yufeng" w:date="2021-10-10T17:48:00Z">
                <w:rPr>
                  <w:sz w:val="22"/>
                </w:rPr>
              </w:rPrChange>
            </w:rPr>
            <w:delText>; w</w:delText>
          </w:r>
        </w:del>
      </w:ins>
      <w:ins w:id="5322" w:author="Lung Ngai TING" w:date="2021-10-09T15:10:00Z">
        <w:r w:rsidR="00A0238C" w:rsidRPr="0038659B">
          <w:t>W</w:t>
        </w:r>
      </w:ins>
      <w:ins w:id="5323" w:author="LIN, Yufeng" w:date="2021-10-05T10:18:00Z">
        <w:r w:rsidR="00662F96" w:rsidRPr="00755CC4">
          <w:rPr>
            <w:rPrChange w:id="5324" w:author="Yufeng" w:date="2021-10-10T17:48:00Z">
              <w:rPr>
                <w:sz w:val="22"/>
              </w:rPr>
            </w:rPrChange>
          </w:rPr>
          <w:t>e trained the model with single</w:t>
        </w:r>
      </w:ins>
      <w:ins w:id="5325" w:author="Lung Ngai TING" w:date="2021-10-09T15:20:00Z">
        <w:r w:rsidR="00E33006" w:rsidRPr="0038659B">
          <w:t xml:space="preserve"> feature</w:t>
        </w:r>
      </w:ins>
      <w:ins w:id="5326" w:author="LIN, Yufeng" w:date="2021-10-05T10:18:00Z">
        <w:r w:rsidR="00662F96" w:rsidRPr="00755CC4">
          <w:rPr>
            <w:rPrChange w:id="5327" w:author="Yufeng" w:date="2021-10-10T17:48:00Z">
              <w:rPr>
                <w:sz w:val="22"/>
              </w:rPr>
            </w:rPrChange>
          </w:rPr>
          <w:t xml:space="preserve"> or multiple features to </w:t>
        </w:r>
        <w:del w:id="5328" w:author="Lung Ngai TING" w:date="2021-10-09T15:20:00Z">
          <w:r w:rsidR="00662F96" w:rsidRPr="00755CC4" w:rsidDel="004F44EF">
            <w:rPr>
              <w:rPrChange w:id="5329" w:author="Yufeng" w:date="2021-10-10T17:48:00Z">
                <w:rPr>
                  <w:sz w:val="22"/>
                </w:rPr>
              </w:rPrChange>
            </w:rPr>
            <w:delText>diagnose</w:delText>
          </w:r>
        </w:del>
      </w:ins>
      <w:ins w:id="5330" w:author="Lung Ngai TING" w:date="2021-10-09T15:20:00Z">
        <w:r w:rsidR="004F44EF" w:rsidRPr="0038659B">
          <w:t>distinguish</w:t>
        </w:r>
      </w:ins>
      <w:ins w:id="5331" w:author="LIN, Yufeng" w:date="2021-10-05T10:18:00Z">
        <w:r w:rsidR="00662F96" w:rsidRPr="00755CC4">
          <w:rPr>
            <w:rPrChange w:id="5332" w:author="Yufeng" w:date="2021-10-10T17:48:00Z">
              <w:rPr>
                <w:sz w:val="22"/>
              </w:rPr>
            </w:rPrChange>
          </w:rPr>
          <w:t xml:space="preserve"> CRC </w:t>
        </w:r>
      </w:ins>
      <w:ins w:id="5333" w:author="Lung Ngai TING" w:date="2021-10-09T15:20:00Z">
        <w:r w:rsidR="00CC4530" w:rsidRPr="0038659B">
          <w:t xml:space="preserve">from healthy individuals. </w:t>
        </w:r>
        <w:r w:rsidR="00E23DCA" w:rsidRPr="0038659B">
          <w:t>Single feature</w:t>
        </w:r>
        <w:r w:rsidR="00E33006" w:rsidRPr="0038659B">
          <w:t xml:space="preserve"> refer</w:t>
        </w:r>
      </w:ins>
      <w:ins w:id="5334" w:author="Lung Ngai TING" w:date="2021-10-09T15:21:00Z">
        <w:r w:rsidR="00175CB4" w:rsidRPr="0038659B">
          <w:t>s</w:t>
        </w:r>
      </w:ins>
      <w:ins w:id="5335" w:author="Lung Ngai TING" w:date="2021-10-09T15:20:00Z">
        <w:r w:rsidR="00E33006" w:rsidRPr="0038659B">
          <w:t xml:space="preserve"> to using only one </w:t>
        </w:r>
      </w:ins>
      <w:ins w:id="5336" w:author="LIN, Yufeng" w:date="2021-10-05T10:18:00Z">
        <w:del w:id="5337" w:author="Lung Ngai TING" w:date="2021-10-09T15:21:00Z">
          <w:r w:rsidR="00662F96" w:rsidRPr="00755CC4" w:rsidDel="00E33006">
            <w:rPr>
              <w:rPrChange w:id="5338" w:author="Yufeng" w:date="2021-10-10T17:48:00Z">
                <w:rPr>
                  <w:sz w:val="22"/>
                </w:rPr>
              </w:rPrChange>
            </w:rPr>
            <w:delText xml:space="preserve">with the </w:delText>
          </w:r>
        </w:del>
        <w:r w:rsidR="00662F96" w:rsidRPr="00755CC4">
          <w:rPr>
            <w:rPrChange w:id="5339" w:author="Yufeng" w:date="2021-10-10T17:48:00Z">
              <w:rPr>
                <w:sz w:val="22"/>
              </w:rPr>
            </w:rPrChange>
          </w:rPr>
          <w:t>fung</w:t>
        </w:r>
      </w:ins>
      <w:ins w:id="5340" w:author="Lung Ngai TING" w:date="2021-10-09T15:21:00Z">
        <w:r w:rsidR="00E33006" w:rsidRPr="0038659B">
          <w:t xml:space="preserve">us </w:t>
        </w:r>
      </w:ins>
      <w:ins w:id="5341" w:author="LIN, Yufeng" w:date="2021-10-05T10:18:00Z">
        <w:del w:id="5342" w:author="Lung Ngai TING" w:date="2021-10-09T15:21:00Z">
          <w:r w:rsidR="00662F96" w:rsidRPr="00755CC4" w:rsidDel="00E33006">
            <w:rPr>
              <w:rPrChange w:id="5343" w:author="Yufeng" w:date="2021-10-10T17:48:00Z">
                <w:rPr>
                  <w:sz w:val="22"/>
                </w:rPr>
              </w:rPrChange>
            </w:rPr>
            <w:delText xml:space="preserve">al </w:delText>
          </w:r>
        </w:del>
        <w:r w:rsidR="00662F96" w:rsidRPr="00755CC4">
          <w:rPr>
            <w:rPrChange w:id="5344" w:author="Yufeng" w:date="2021-10-10T17:48:00Z">
              <w:rPr>
                <w:sz w:val="22"/>
              </w:rPr>
            </w:rPrChange>
          </w:rPr>
          <w:t xml:space="preserve">and </w:t>
        </w:r>
        <w:del w:id="5345" w:author="Lung Ngai TING" w:date="2021-10-09T15:21:00Z">
          <w:r w:rsidR="00662F96" w:rsidRPr="00755CC4" w:rsidDel="00E33006">
            <w:rPr>
              <w:rPrChange w:id="5346" w:author="Yufeng" w:date="2021-10-10T17:48:00Z">
                <w:rPr>
                  <w:sz w:val="22"/>
                </w:rPr>
              </w:rPrChange>
            </w:rPr>
            <w:delText>bacterial</w:delText>
          </w:r>
        </w:del>
      </w:ins>
      <w:ins w:id="5347" w:author="Lung Ngai TING" w:date="2021-10-09T15:21:00Z">
        <w:r w:rsidR="00E33006" w:rsidRPr="0038659B">
          <w:t>bacteria in the</w:t>
        </w:r>
      </w:ins>
      <w:ins w:id="5348" w:author="LIN, Yufeng" w:date="2021-10-05T10:18:00Z">
        <w:r w:rsidR="00662F96" w:rsidRPr="00755CC4">
          <w:rPr>
            <w:rPrChange w:id="5349" w:author="Yufeng" w:date="2021-10-10T17:48:00Z">
              <w:rPr>
                <w:sz w:val="22"/>
              </w:rPr>
            </w:rPrChange>
          </w:rPr>
          <w:t xml:space="preserve"> core set</w:t>
        </w:r>
      </w:ins>
      <w:ins w:id="5350" w:author="Lung Ngai TING" w:date="2021-10-09T15:22:00Z">
        <w:r w:rsidR="004A2E4C" w:rsidRPr="0038659B">
          <w:t xml:space="preserve"> as the predictor of the model. </w:t>
        </w:r>
      </w:ins>
      <w:ins w:id="5351" w:author="LIN, Yufeng" w:date="2021-10-05T10:18:00Z">
        <w:del w:id="5352" w:author="Lung Ngai TING" w:date="2021-10-09T15:22:00Z">
          <w:r w:rsidR="00662F96" w:rsidRPr="00755CC4" w:rsidDel="00FB6CCA">
            <w:rPr>
              <w:rPrChange w:id="5353" w:author="Yufeng" w:date="2021-10-10T17:48:00Z">
                <w:rPr>
                  <w:sz w:val="22"/>
                </w:rPr>
              </w:rPrChange>
            </w:rPr>
            <w:delText>.</w:delText>
          </w:r>
        </w:del>
      </w:ins>
      <w:commentRangeEnd w:id="5317"/>
      <w:del w:id="5354" w:author="Lung Ngai TING" w:date="2021-10-09T15:22:00Z">
        <w:r w:rsidR="00635A30" w:rsidRPr="00755CC4" w:rsidDel="00FB6CCA">
          <w:rPr>
            <w:rStyle w:val="CommentReference"/>
            <w:sz w:val="24"/>
            <w:szCs w:val="24"/>
            <w:rPrChange w:id="5355" w:author="Yufeng" w:date="2021-10-10T17:48:00Z">
              <w:rPr>
                <w:rStyle w:val="CommentReference"/>
              </w:rPr>
            </w:rPrChange>
          </w:rPr>
          <w:commentReference w:id="5317"/>
        </w:r>
        <w:commentRangeEnd w:id="5318"/>
        <w:r w:rsidR="00703399" w:rsidRPr="00755CC4" w:rsidDel="00FB6CCA">
          <w:rPr>
            <w:rStyle w:val="CommentReference"/>
            <w:sz w:val="24"/>
            <w:szCs w:val="24"/>
            <w:rPrChange w:id="5356" w:author="Yufeng" w:date="2021-10-10T17:48:00Z">
              <w:rPr>
                <w:rStyle w:val="CommentReference"/>
              </w:rPr>
            </w:rPrChange>
          </w:rPr>
          <w:commentReference w:id="5318"/>
        </w:r>
      </w:del>
      <w:ins w:id="5357" w:author="LIN, Yufeng" w:date="2021-10-05T10:11:00Z">
        <w:del w:id="5358" w:author="Lung Ngai TING" w:date="2021-10-09T15:22:00Z">
          <w:r w:rsidRPr="00755CC4" w:rsidDel="00FB6CCA">
            <w:delText xml:space="preserve"> </w:delText>
          </w:r>
        </w:del>
      </w:ins>
      <w:ins w:id="5359" w:author="Lung Ngai TING" w:date="2021-10-09T15:21:00Z">
        <w:r w:rsidR="0094770E" w:rsidRPr="0038659B">
          <w:t>Whereas,</w:t>
        </w:r>
      </w:ins>
      <w:ins w:id="5360" w:author="Lung Ngai TING" w:date="2021-10-09T15:22:00Z">
        <w:r w:rsidR="004A2E4C" w:rsidRPr="0038659B">
          <w:t xml:space="preserve"> multiple</w:t>
        </w:r>
      </w:ins>
      <w:ins w:id="5361" w:author="Lung Ngai TING" w:date="2021-10-09T15:21:00Z">
        <w:r w:rsidR="0094770E" w:rsidRPr="0038659B">
          <w:t xml:space="preserve"> features refer to using</w:t>
        </w:r>
      </w:ins>
      <w:ins w:id="5362" w:author="Lung Ngai TING" w:date="2021-10-09T15:22:00Z">
        <w:r w:rsidR="0094770E" w:rsidRPr="0038659B">
          <w:t xml:space="preserve"> a consortium of pure bacteria, pure fungi or a combination of fungi and bacteria in the co</w:t>
        </w:r>
        <w:r w:rsidR="00FB6CCA" w:rsidRPr="0038659B">
          <w:t>re set</w:t>
        </w:r>
        <w:r w:rsidR="004A2E4C" w:rsidRPr="0038659B">
          <w:t xml:space="preserve"> as the predictor</w:t>
        </w:r>
        <w:r w:rsidR="00FB6CCA" w:rsidRPr="0038659B">
          <w:t xml:space="preserve">. </w:t>
        </w:r>
      </w:ins>
      <w:ins w:id="5363" w:author="LIN, Yufeng" w:date="2021-10-04T16:38:00Z">
        <w:r w:rsidR="000051EC" w:rsidRPr="00E666DA">
          <w:t>Among the single</w:t>
        </w:r>
      </w:ins>
      <w:ins w:id="5364" w:author="LIN, Yufeng" w:date="2021-10-04T16:44:00Z">
        <w:r w:rsidR="000051EC" w:rsidRPr="00E666DA">
          <w:t>-</w:t>
        </w:r>
      </w:ins>
      <w:ins w:id="5365" w:author="LIN, Yufeng" w:date="2021-10-04T16:38:00Z">
        <w:r w:rsidR="000051EC" w:rsidRPr="00FD5D37">
          <w:t xml:space="preserve">feature models, </w:t>
        </w:r>
      </w:ins>
      <w:ins w:id="5366" w:author="LIN, Yufeng" w:date="2021-10-04T16:43:00Z">
        <w:r w:rsidR="000051EC" w:rsidRPr="002849C4">
          <w:t>the average AUC value of</w:t>
        </w:r>
      </w:ins>
      <w:ins w:id="5367" w:author="Lung Ngai TING" w:date="2021-10-09T15:22:00Z">
        <w:r w:rsidR="004A2E4C" w:rsidRPr="0038659B">
          <w:t xml:space="preserve"> the</w:t>
        </w:r>
      </w:ins>
      <w:ins w:id="5368" w:author="LIN, Yufeng" w:date="2021-10-04T16:43:00Z">
        <w:r w:rsidR="000051EC" w:rsidRPr="00E666DA">
          <w:t xml:space="preserve"> </w:t>
        </w:r>
      </w:ins>
      <w:ins w:id="5369" w:author="LIN, Yufeng" w:date="2021-10-04T16:39:00Z">
        <w:r w:rsidR="000051EC" w:rsidRPr="00E666DA">
          <w:t>six features</w:t>
        </w:r>
      </w:ins>
      <w:ins w:id="5370" w:author="LIN, Yufeng" w:date="2021-10-04T16:42:00Z">
        <w:r w:rsidR="000051EC" w:rsidRPr="00FD5D37">
          <w:t xml:space="preserve"> </w:t>
        </w:r>
      </w:ins>
      <w:ins w:id="5371" w:author="LIN, Yufeng" w:date="2021-10-04T16:43:00Z">
        <w:r w:rsidR="000051EC" w:rsidRPr="002849C4">
          <w:t>was greater than 60%</w:t>
        </w:r>
      </w:ins>
      <w:ins w:id="5372" w:author="LIN, Yufeng" w:date="2021-10-04T16:44:00Z">
        <w:r w:rsidR="000051EC" w:rsidRPr="00755CC4">
          <w:t>.</w:t>
        </w:r>
      </w:ins>
      <w:ins w:id="5373" w:author="LIN, Yufeng" w:date="2021-10-04T16:45:00Z">
        <w:r w:rsidR="000051EC" w:rsidRPr="00755CC4">
          <w:t xml:space="preserve"> </w:t>
        </w:r>
        <w:del w:id="5374" w:author="Lung Ngai TING" w:date="2021-10-09T15:23:00Z">
          <w:r w:rsidR="000051EC" w:rsidRPr="00755CC4" w:rsidDel="004A2E4C">
            <w:delText>They were composed o</w:delText>
          </w:r>
        </w:del>
      </w:ins>
      <w:ins w:id="5375" w:author="Lung Ngai TING" w:date="2021-10-09T15:23:00Z">
        <w:r w:rsidR="004A2E4C" w:rsidRPr="0038659B">
          <w:t>These include</w:t>
        </w:r>
      </w:ins>
      <w:ins w:id="5376" w:author="LIN, Yufeng" w:date="2021-10-04T16:45:00Z">
        <w:del w:id="5377" w:author="Lung Ngai TING" w:date="2021-10-09T15:23:00Z">
          <w:r w:rsidR="000051EC" w:rsidRPr="00755CC4" w:rsidDel="004A2E4C">
            <w:delText>f</w:delText>
          </w:r>
        </w:del>
        <w:r w:rsidR="000051EC" w:rsidRPr="00755CC4">
          <w:t xml:space="preserve"> four bacteria (</w:t>
        </w:r>
      </w:ins>
      <w:ins w:id="5378" w:author="LIN, Yufeng" w:date="2021-10-04T16:46:00Z">
        <w:r w:rsidR="000051EC" w:rsidRPr="00755CC4">
          <w:rPr>
            <w:i/>
            <w:iCs/>
            <w:rPrChange w:id="5379" w:author="Yufeng" w:date="2021-10-10T17:48:00Z">
              <w:rPr/>
            </w:rPrChange>
          </w:rPr>
          <w:t>Fusobacterium nucleatum</w:t>
        </w:r>
        <w:r w:rsidR="000051EC" w:rsidRPr="00E666DA">
          <w:t xml:space="preserve">, </w:t>
        </w:r>
        <w:r w:rsidR="000051EC" w:rsidRPr="00755CC4">
          <w:rPr>
            <w:i/>
            <w:iCs/>
            <w:rPrChange w:id="5380" w:author="Yufeng" w:date="2021-10-10T17:48:00Z">
              <w:rPr/>
            </w:rPrChange>
          </w:rPr>
          <w:t>Parvimonas micra</w:t>
        </w:r>
      </w:ins>
      <w:ins w:id="5381" w:author="LIN, Yufeng" w:date="2021-10-04T16:47:00Z">
        <w:r w:rsidR="000051EC" w:rsidRPr="00E666DA">
          <w:t xml:space="preserve">, </w:t>
        </w:r>
        <w:r w:rsidR="000051EC" w:rsidRPr="00755CC4">
          <w:rPr>
            <w:i/>
            <w:iCs/>
            <w:rPrChange w:id="5382" w:author="Yufeng" w:date="2021-10-10T17:48:00Z">
              <w:rPr/>
            </w:rPrChange>
          </w:rPr>
          <w:t>Gemella morbillorum</w:t>
        </w:r>
        <w:r w:rsidR="000051EC" w:rsidRPr="00E666DA">
          <w:t xml:space="preserve">, and </w:t>
        </w:r>
        <w:r w:rsidR="000051EC" w:rsidRPr="00755CC4">
          <w:rPr>
            <w:i/>
            <w:iCs/>
            <w:rPrChange w:id="5383" w:author="Yufeng" w:date="2021-10-10T17:48:00Z">
              <w:rPr/>
            </w:rPrChange>
          </w:rPr>
          <w:t>Porphyromonas asaccharolytica</w:t>
        </w:r>
      </w:ins>
      <w:ins w:id="5384" w:author="LIN, Yufeng" w:date="2021-10-04T16:45:00Z">
        <w:r w:rsidR="000051EC" w:rsidRPr="00E666DA">
          <w:t xml:space="preserve">) and </w:t>
        </w:r>
      </w:ins>
      <w:ins w:id="5385" w:author="LIN, Yufeng" w:date="2021-10-04T16:50:00Z">
        <w:r w:rsidR="00DB66B4" w:rsidRPr="00E666DA">
          <w:t>two</w:t>
        </w:r>
      </w:ins>
      <w:ins w:id="5386" w:author="LIN, Yufeng" w:date="2021-10-04T16:45:00Z">
        <w:r w:rsidR="000051EC" w:rsidRPr="00FD5D37">
          <w:t xml:space="preserve"> fungi (</w:t>
        </w:r>
      </w:ins>
      <w:ins w:id="5387" w:author="LIN, Yufeng" w:date="2021-10-04T16:46:00Z">
        <w:r w:rsidR="000051EC" w:rsidRPr="00755CC4">
          <w:rPr>
            <w:i/>
            <w:iCs/>
            <w:rPrChange w:id="5388" w:author="Yufeng" w:date="2021-10-10T17:48:00Z">
              <w:rPr/>
            </w:rPrChange>
          </w:rPr>
          <w:t>Aspergillus rambellii</w:t>
        </w:r>
        <w:r w:rsidR="000051EC" w:rsidRPr="00E666DA">
          <w:t xml:space="preserve"> and </w:t>
        </w:r>
        <w:r w:rsidR="000051EC" w:rsidRPr="00755CC4">
          <w:rPr>
            <w:i/>
            <w:iCs/>
            <w:rPrChange w:id="5389" w:author="Yufeng" w:date="2021-10-10T17:48:00Z">
              <w:rPr/>
            </w:rPrChange>
          </w:rPr>
          <w:t>Aspergillus kawachii</w:t>
        </w:r>
      </w:ins>
      <w:ins w:id="5390" w:author="LIN, Yufeng" w:date="2021-10-04T16:45:00Z">
        <w:r w:rsidR="000051EC" w:rsidRPr="00E666DA">
          <w:t>)</w:t>
        </w:r>
      </w:ins>
      <w:ins w:id="5391" w:author="LIN, Yufeng" w:date="2021-10-04T16:48:00Z">
        <w:r w:rsidR="00DB66B4" w:rsidRPr="00E666DA">
          <w:t xml:space="preserve"> (</w:t>
        </w:r>
      </w:ins>
      <w:ins w:id="5392" w:author="LIN, Yufeng" w:date="2021-10-04T17:12:00Z">
        <w:r w:rsidR="00AF35E0" w:rsidRPr="00FD5D37">
          <w:t>table 2</w:t>
        </w:r>
      </w:ins>
      <w:ins w:id="5393" w:author="LIN, Yufeng" w:date="2021-10-04T16:48:00Z">
        <w:r w:rsidR="00DB66B4" w:rsidRPr="002849C4">
          <w:t>)</w:t>
        </w:r>
      </w:ins>
      <w:ins w:id="5394" w:author="LIN, Yufeng" w:date="2021-10-04T16:49:00Z">
        <w:r w:rsidR="00DB66B4" w:rsidRPr="00755CC4">
          <w:t xml:space="preserve">. </w:t>
        </w:r>
      </w:ins>
      <w:ins w:id="5395" w:author="LIN, Yufeng" w:date="2021-10-05T10:26:00Z">
        <w:r w:rsidR="008379BC" w:rsidRPr="00755CC4">
          <w:t xml:space="preserve">Among these, </w:t>
        </w:r>
        <w:r w:rsidR="008379BC" w:rsidRPr="00755CC4">
          <w:rPr>
            <w:i/>
            <w:iCs/>
            <w:rPrChange w:id="5396" w:author="Yufeng" w:date="2021-10-10T17:48:00Z">
              <w:rPr/>
            </w:rPrChange>
          </w:rPr>
          <w:t>P. micra</w:t>
        </w:r>
        <w:r w:rsidR="008379BC" w:rsidRPr="00E666DA">
          <w:t xml:space="preserve"> showed the best </w:t>
        </w:r>
      </w:ins>
      <w:ins w:id="5397" w:author="LIN, Yufeng" w:date="2021-10-05T10:27:00Z">
        <w:del w:id="5398" w:author="Lung Ngai TING" w:date="2021-10-09T15:23:00Z">
          <w:r w:rsidR="008379BC" w:rsidRPr="00755CC4" w:rsidDel="004A2E4C">
            <w:delText>operation</w:delText>
          </w:r>
        </w:del>
      </w:ins>
      <w:ins w:id="5399" w:author="Lung Ngai TING" w:date="2021-10-09T15:23:00Z">
        <w:r w:rsidR="004A2E4C" w:rsidRPr="0038659B">
          <w:t>performance</w:t>
        </w:r>
      </w:ins>
      <w:ins w:id="5400" w:author="LIN, Yufeng" w:date="2021-10-05T10:28:00Z">
        <w:r w:rsidR="008379BC" w:rsidRPr="00E666DA">
          <w:t>, with an average AUC value of 67.79%</w:t>
        </w:r>
      </w:ins>
      <w:ins w:id="5401" w:author="LIN, Yufeng" w:date="2021-10-05T10:29:00Z">
        <w:r w:rsidR="008379BC" w:rsidRPr="00E666DA">
          <w:t>, but it play</w:t>
        </w:r>
      </w:ins>
      <w:ins w:id="5402" w:author="LIN, Yufeng" w:date="2021-10-05T10:30:00Z">
        <w:r w:rsidR="008379BC" w:rsidRPr="00FD5D37">
          <w:t>ed</w:t>
        </w:r>
      </w:ins>
      <w:ins w:id="5403" w:author="LIN, Yufeng" w:date="2021-10-05T10:29:00Z">
        <w:r w:rsidR="008379BC" w:rsidRPr="002849C4">
          <w:t xml:space="preserve"> </w:t>
        </w:r>
        <w:del w:id="5404" w:author="Lung Ngai TING" w:date="2021-10-09T15:23:00Z">
          <w:r w:rsidR="008379BC" w:rsidRPr="00755CC4" w:rsidDel="004A2E4C">
            <w:delText>the</w:delText>
          </w:r>
        </w:del>
      </w:ins>
      <w:ins w:id="5405" w:author="Lung Ngai TING" w:date="2021-10-09T15:23:00Z">
        <w:r w:rsidR="004A2E4C" w:rsidRPr="0038659B">
          <w:t>a</w:t>
        </w:r>
      </w:ins>
      <w:ins w:id="5406" w:author="LIN, Yufeng" w:date="2021-10-05T10:30:00Z">
        <w:r w:rsidR="008379BC" w:rsidRPr="00E666DA">
          <w:t xml:space="preserve"> bad performance in 2016_VogtmannE</w:t>
        </w:r>
      </w:ins>
      <w:ins w:id="5407" w:author="LIN, Yufeng" w:date="2021-10-05T10:33:00Z">
        <w:r w:rsidR="008379BC" w:rsidRPr="00E666DA">
          <w:t xml:space="preserve"> (AUC: 56.15%)</w:t>
        </w:r>
      </w:ins>
      <w:ins w:id="5408" w:author="LIN, Yufeng" w:date="2021-10-05T10:30:00Z">
        <w:r w:rsidR="008379BC" w:rsidRPr="00FD5D37">
          <w:t xml:space="preserve">, </w:t>
        </w:r>
      </w:ins>
      <w:ins w:id="5409" w:author="LIN, Yufeng" w:date="2021-10-05T10:32:00Z">
        <w:r w:rsidR="008379BC" w:rsidRPr="002849C4">
          <w:t xml:space="preserve">in </w:t>
        </w:r>
      </w:ins>
      <w:ins w:id="5410" w:author="LIN, Yufeng" w:date="2021-10-05T10:30:00Z">
        <w:r w:rsidR="008379BC" w:rsidRPr="00755CC4">
          <w:t xml:space="preserve">which </w:t>
        </w:r>
        <w:r w:rsidR="008379BC" w:rsidRPr="00755CC4">
          <w:rPr>
            <w:i/>
            <w:iCs/>
            <w:rPrChange w:id="5411" w:author="Yufeng" w:date="2021-10-10T17:48:00Z">
              <w:rPr/>
            </w:rPrChange>
          </w:rPr>
          <w:t xml:space="preserve">A. </w:t>
        </w:r>
      </w:ins>
      <w:ins w:id="5412" w:author="LIN, Yufeng" w:date="2021-10-05T10:31:00Z">
        <w:r w:rsidR="008379BC" w:rsidRPr="00755CC4">
          <w:rPr>
            <w:i/>
            <w:iCs/>
            <w:rPrChange w:id="5413" w:author="Yufeng" w:date="2021-10-10T17:48:00Z">
              <w:rPr/>
            </w:rPrChange>
          </w:rPr>
          <w:t>rambellii</w:t>
        </w:r>
        <w:r w:rsidR="008379BC" w:rsidRPr="00E666DA">
          <w:t xml:space="preserve"> perfor</w:t>
        </w:r>
      </w:ins>
      <w:ins w:id="5414" w:author="LIN, Yufeng" w:date="2021-10-05T10:32:00Z">
        <w:r w:rsidR="008379BC" w:rsidRPr="00E666DA">
          <w:t>med</w:t>
        </w:r>
      </w:ins>
      <w:ins w:id="5415" w:author="LIN, Yufeng" w:date="2021-10-05T10:31:00Z">
        <w:r w:rsidR="008379BC" w:rsidRPr="00FD5D37">
          <w:t xml:space="preserve"> the best </w:t>
        </w:r>
        <w:del w:id="5416" w:author="Lung Ngai TING" w:date="2021-10-09T15:16:00Z">
          <w:r w:rsidR="008379BC" w:rsidRPr="00755CC4" w:rsidDel="00900BC6">
            <w:delText>achievement</w:delText>
          </w:r>
        </w:del>
      </w:ins>
      <w:ins w:id="5417" w:author="LIN, Yufeng" w:date="2021-10-05T10:32:00Z">
        <w:del w:id="5418" w:author="Lung Ngai TING" w:date="2021-10-09T15:16:00Z">
          <w:r w:rsidR="008379BC" w:rsidRPr="00755CC4" w:rsidDel="00900BC6">
            <w:delText xml:space="preserve"> </w:delText>
          </w:r>
        </w:del>
        <w:r w:rsidR="008379BC" w:rsidRPr="00755CC4">
          <w:t>(AUC: 67.57%).</w:t>
        </w:r>
      </w:ins>
      <w:ins w:id="5419" w:author="LIN, Yufeng" w:date="2021-10-05T10:33:00Z">
        <w:r w:rsidR="008379BC" w:rsidRPr="00755CC4">
          <w:t xml:space="preserve"> It revealed that the</w:t>
        </w:r>
      </w:ins>
      <w:ins w:id="5420" w:author="Lung Ngai TING" w:date="2021-10-09T15:17:00Z">
        <w:r w:rsidR="00CB10FC" w:rsidRPr="0038659B">
          <w:t xml:space="preserve"> predictive values of</w:t>
        </w:r>
      </w:ins>
      <w:ins w:id="5421" w:author="LIN, Yufeng" w:date="2021-10-05T10:33:00Z">
        <w:r w:rsidR="008379BC" w:rsidRPr="00E666DA">
          <w:t xml:space="preserve"> fungi </w:t>
        </w:r>
        <w:del w:id="5422" w:author="Lung Ngai TING" w:date="2021-10-09T15:23:00Z">
          <w:r w:rsidR="008379BC" w:rsidRPr="00755CC4" w:rsidDel="004A2E4C">
            <w:delText>could</w:delText>
          </w:r>
        </w:del>
      </w:ins>
      <w:ins w:id="5423" w:author="Lung Ngai TING" w:date="2021-10-09T15:23:00Z">
        <w:r w:rsidR="004A2E4C" w:rsidRPr="0038659B">
          <w:t>might</w:t>
        </w:r>
      </w:ins>
      <w:ins w:id="5424" w:author="LIN, Yufeng" w:date="2021-10-05T10:33:00Z">
        <w:r w:rsidR="008379BC" w:rsidRPr="00E666DA">
          <w:t xml:space="preserve"> </w:t>
        </w:r>
      </w:ins>
      <w:ins w:id="5425" w:author="LIN, Yufeng" w:date="2021-10-05T10:35:00Z">
        <w:r w:rsidR="008379BC" w:rsidRPr="00E666DA">
          <w:t>supplement</w:t>
        </w:r>
      </w:ins>
      <w:ins w:id="5426" w:author="LIN, Yufeng" w:date="2021-10-05T10:34:00Z">
        <w:r w:rsidR="008379BC" w:rsidRPr="00FD5D37">
          <w:t xml:space="preserve"> the bacteria in some situation</w:t>
        </w:r>
      </w:ins>
      <w:ins w:id="5427" w:author="LIN, Yufeng" w:date="2021-10-05T13:51:00Z">
        <w:r w:rsidR="0034072B" w:rsidRPr="002849C4">
          <w:t>s</w:t>
        </w:r>
      </w:ins>
      <w:ins w:id="5428" w:author="LIN, Yufeng" w:date="2021-10-05T10:34:00Z">
        <w:r w:rsidR="008379BC" w:rsidRPr="00755CC4">
          <w:t>.</w:t>
        </w:r>
      </w:ins>
      <w:ins w:id="5429" w:author="LIN, Yufeng" w:date="2021-10-05T13:46:00Z">
        <w:r w:rsidR="0034072B" w:rsidRPr="00755CC4">
          <w:t xml:space="preserve"> </w:t>
        </w:r>
      </w:ins>
      <w:ins w:id="5430" w:author="LIN, Yufeng" w:date="2021-10-05T10:35:00Z">
        <w:del w:id="5431" w:author="Lung Ngai TING" w:date="2021-10-09T15:23:00Z">
          <w:r w:rsidR="008379BC" w:rsidRPr="00755CC4" w:rsidDel="004A2E4C">
            <w:delText>And then</w:delText>
          </w:r>
        </w:del>
      </w:ins>
      <w:ins w:id="5432" w:author="Lung Ngai TING" w:date="2021-10-09T15:23:00Z">
        <w:r w:rsidR="004A2E4C" w:rsidRPr="0038659B">
          <w:t>Next</w:t>
        </w:r>
      </w:ins>
      <w:ins w:id="5433" w:author="LIN, Yufeng" w:date="2021-10-05T10:35:00Z">
        <w:r w:rsidR="008379BC" w:rsidRPr="00E666DA">
          <w:t xml:space="preserve">, </w:t>
        </w:r>
      </w:ins>
      <w:ins w:id="5434" w:author="LIN, Yufeng" w:date="2021-10-05T13:50:00Z">
        <w:r w:rsidR="0034072B" w:rsidRPr="00E666DA">
          <w:t xml:space="preserve">we wanted to know whether the classifier model would be improved when </w:t>
        </w:r>
      </w:ins>
      <w:ins w:id="5435" w:author="LIN, Yufeng" w:date="2021-10-05T13:52:00Z">
        <w:del w:id="5436" w:author="Lung Ngai TING" w:date="2021-10-09T15:24:00Z">
          <w:r w:rsidR="0034072B" w:rsidRPr="00755CC4" w:rsidDel="00FA573B">
            <w:delText xml:space="preserve">utilizing </w:delText>
          </w:r>
        </w:del>
      </w:ins>
      <w:ins w:id="5437" w:author="LIN, Yufeng" w:date="2021-10-05T13:50:00Z">
        <w:del w:id="5438" w:author="Lung Ngai TING" w:date="2021-10-09T15:24:00Z">
          <w:r w:rsidR="0034072B" w:rsidRPr="00755CC4" w:rsidDel="00FA573B">
            <w:delText xml:space="preserve">both </w:delText>
          </w:r>
        </w:del>
      </w:ins>
      <w:ins w:id="5439" w:author="Lung Ngai TING" w:date="2021-10-09T15:24:00Z">
        <w:r w:rsidR="00FA573B" w:rsidRPr="0038659B">
          <w:t xml:space="preserve">using a combination of </w:t>
        </w:r>
      </w:ins>
      <w:ins w:id="5440" w:author="LIN, Yufeng" w:date="2021-10-05T13:50:00Z">
        <w:r w:rsidR="0034072B" w:rsidRPr="00E666DA">
          <w:t xml:space="preserve">fungi and bacteria as the </w:t>
        </w:r>
        <w:del w:id="5441" w:author="Lung Ngai TING" w:date="2021-10-09T15:24:00Z">
          <w:r w:rsidR="0034072B" w:rsidRPr="00755CC4" w:rsidDel="00FA573B">
            <w:delText>candidate</w:delText>
          </w:r>
        </w:del>
      </w:ins>
      <w:ins w:id="5442" w:author="LIN, Yufeng" w:date="2021-10-05T13:51:00Z">
        <w:del w:id="5443" w:author="Lung Ngai TING" w:date="2021-10-09T15:24:00Z">
          <w:r w:rsidR="0034072B" w:rsidRPr="00755CC4" w:rsidDel="00FA573B">
            <w:delText>s</w:delText>
          </w:r>
        </w:del>
      </w:ins>
      <w:ins w:id="5444" w:author="Lung Ngai TING" w:date="2021-10-09T15:24:00Z">
        <w:r w:rsidR="00FA573B" w:rsidRPr="0038659B">
          <w:t xml:space="preserve">predictors. </w:t>
        </w:r>
      </w:ins>
      <w:ins w:id="5445" w:author="LIN, Yufeng" w:date="2021-10-05T13:51:00Z">
        <w:del w:id="5446" w:author="Lung Ngai TING" w:date="2021-10-09T15:24:00Z">
          <w:r w:rsidR="0034072B" w:rsidRPr="00755CC4" w:rsidDel="00FA573B">
            <w:delText xml:space="preserve">, so </w:delText>
          </w:r>
        </w:del>
      </w:ins>
      <w:ins w:id="5447" w:author="Lung Ngai TING" w:date="2021-10-09T15:24:00Z">
        <w:r w:rsidR="00FA573B" w:rsidRPr="0038659B">
          <w:t>W</w:t>
        </w:r>
      </w:ins>
      <w:ins w:id="5448" w:author="LIN, Yufeng" w:date="2021-10-05T13:51:00Z">
        <w:del w:id="5449" w:author="Lung Ngai TING" w:date="2021-10-09T15:24:00Z">
          <w:r w:rsidR="0034072B" w:rsidRPr="00755CC4" w:rsidDel="00FA573B">
            <w:delText>w</w:delText>
          </w:r>
        </w:del>
        <w:r w:rsidR="0034072B" w:rsidRPr="00755CC4">
          <w:t xml:space="preserve">e </w:t>
        </w:r>
      </w:ins>
      <w:ins w:id="5450" w:author="LIN, Yufeng" w:date="2021-10-05T13:43:00Z">
        <w:r w:rsidR="000F1559" w:rsidRPr="00755CC4">
          <w:t>trained</w:t>
        </w:r>
      </w:ins>
      <w:ins w:id="5451" w:author="LIN, Yufeng" w:date="2021-10-05T13:51:00Z">
        <w:r w:rsidR="0034072B" w:rsidRPr="00755CC4">
          <w:t xml:space="preserve"> and compared</w:t>
        </w:r>
      </w:ins>
      <w:ins w:id="5452" w:author="LIN, Yufeng" w:date="2021-10-05T13:43:00Z">
        <w:r w:rsidR="000F1559" w:rsidRPr="00755CC4">
          <w:t xml:space="preserve"> the multi-features model with pure fungi, bacteria, and the fungal-bacterial combination, </w:t>
        </w:r>
        <w:del w:id="5453" w:author="Lung Ngai TING" w:date="2021-10-09T15:24:00Z">
          <w:r w:rsidR="000F1559" w:rsidRPr="00755CC4" w:rsidDel="00FA573B">
            <w:delText>with</w:delText>
          </w:r>
        </w:del>
      </w:ins>
      <w:ins w:id="5454" w:author="Lung Ngai TING" w:date="2021-10-09T15:24:00Z">
        <w:r w:rsidR="00FA573B" w:rsidRPr="0038659B">
          <w:t>containing</w:t>
        </w:r>
      </w:ins>
      <w:ins w:id="5455" w:author="LIN, Yufeng" w:date="2021-10-05T13:43:00Z">
        <w:r w:rsidR="000F1559" w:rsidRPr="00E666DA">
          <w:t xml:space="preserve"> </w:t>
        </w:r>
      </w:ins>
      <w:ins w:id="5456" w:author="LIN, Yufeng" w:date="2021-10-06T18:01:00Z">
        <w:r w:rsidR="00433689" w:rsidRPr="00E666DA">
          <w:t xml:space="preserve">17, </w:t>
        </w:r>
      </w:ins>
      <w:ins w:id="5457" w:author="LIN, Yufeng" w:date="2021-10-05T13:43:00Z">
        <w:r w:rsidR="000F1559" w:rsidRPr="00FD5D37">
          <w:t>1</w:t>
        </w:r>
      </w:ins>
      <w:ins w:id="5458" w:author="LIN, Yufeng" w:date="2021-10-06T18:01:00Z">
        <w:r w:rsidR="00433689" w:rsidRPr="002849C4">
          <w:t>2</w:t>
        </w:r>
      </w:ins>
      <w:ins w:id="5459" w:author="LIN, Yufeng" w:date="2021-10-05T13:43:00Z">
        <w:r w:rsidR="000F1559" w:rsidRPr="00755CC4">
          <w:t>, and 1</w:t>
        </w:r>
      </w:ins>
      <w:ins w:id="5460" w:author="LIN, Yufeng" w:date="2021-10-06T18:01:00Z">
        <w:r w:rsidR="00433689" w:rsidRPr="00755CC4">
          <w:t>4</w:t>
        </w:r>
      </w:ins>
      <w:ins w:id="5461" w:author="LIN, Yufeng" w:date="2021-10-05T13:43:00Z">
        <w:r w:rsidR="000F1559" w:rsidRPr="00755CC4">
          <w:t xml:space="preserve"> </w:t>
        </w:r>
        <w:del w:id="5462" w:author="Lung Ngai TING" w:date="2021-10-09T15:19:00Z">
          <w:r w:rsidR="000F1559" w:rsidRPr="00755CC4" w:rsidDel="00627711">
            <w:delText>characters</w:delText>
          </w:r>
        </w:del>
      </w:ins>
      <w:ins w:id="5463" w:author="Lung Ngai TING" w:date="2021-10-09T15:19:00Z">
        <w:r w:rsidR="00627711" w:rsidRPr="0038659B">
          <w:t>species</w:t>
        </w:r>
      </w:ins>
      <w:ins w:id="5464" w:author="LIN, Yufeng" w:date="2021-10-05T13:43:00Z">
        <w:del w:id="5465" w:author="Lung Ngai TING" w:date="2021-10-09T15:20:00Z">
          <w:r w:rsidR="000F1559" w:rsidRPr="00755CC4" w:rsidDel="004F44EF">
            <w:delText>,</w:delText>
          </w:r>
        </w:del>
        <w:r w:rsidR="000F1559" w:rsidRPr="00755CC4">
          <w:t xml:space="preserve"> respectively (figure 4a, supplementary figure </w:t>
        </w:r>
      </w:ins>
      <w:ins w:id="5466" w:author="LIN, Yufeng" w:date="2021-10-08T17:27:00Z">
        <w:r w:rsidR="00B145C8" w:rsidRPr="0038659B">
          <w:t>3</w:t>
        </w:r>
      </w:ins>
      <w:ins w:id="5467" w:author="LIN, Yufeng" w:date="2021-10-05T13:43:00Z">
        <w:r w:rsidR="000F1559" w:rsidRPr="00E666DA">
          <w:t>)</w:t>
        </w:r>
      </w:ins>
      <w:ins w:id="5468" w:author="LIN, Yufeng" w:date="2021-10-05T10:39:00Z">
        <w:r w:rsidR="00E823BD" w:rsidRPr="00E666DA">
          <w:t>.</w:t>
        </w:r>
      </w:ins>
      <w:ins w:id="5469" w:author="LIN, Yufeng" w:date="2021-10-05T10:53:00Z">
        <w:r w:rsidR="00EB2FF7" w:rsidRPr="00FD5D37">
          <w:t xml:space="preserve"> </w:t>
        </w:r>
      </w:ins>
      <w:ins w:id="5470" w:author="Lung Ngai TING" w:date="2021-10-09T15:25:00Z">
        <w:r w:rsidR="00C9196A" w:rsidRPr="0038659B">
          <w:t xml:space="preserve">Unexpectedly, the fungal classifier played more accurate role than the bacterial one in </w:t>
        </w:r>
        <w:r w:rsidR="00C9196A" w:rsidRPr="0038659B">
          <w:lastRenderedPageBreak/>
          <w:t xml:space="preserve">2016_VogtmannE (fungi: 77.27% vs bacteria: 70.63%) and 2019_WirbelJ (fungi: 93.23% vs bacterial 89.39%). </w:t>
        </w:r>
      </w:ins>
      <w:ins w:id="5471" w:author="LIN, Yufeng" w:date="2021-10-08T18:10:00Z">
        <w:r w:rsidR="004D126B" w:rsidRPr="0038659B">
          <w:t>T</w:t>
        </w:r>
      </w:ins>
      <w:ins w:id="5472" w:author="LIN, Yufeng" w:date="2021-10-05T10:55:00Z">
        <w:r w:rsidR="00EB2FF7" w:rsidRPr="00E666DA">
          <w:t xml:space="preserve">he </w:t>
        </w:r>
      </w:ins>
      <w:ins w:id="5473" w:author="LIN, Yufeng" w:date="2021-10-08T18:10:00Z">
        <w:r w:rsidR="00570232" w:rsidRPr="0038659B">
          <w:t xml:space="preserve">AUC of </w:t>
        </w:r>
      </w:ins>
      <w:ins w:id="5474" w:author="LIN, Yufeng" w:date="2021-10-05T10:56:00Z">
        <w:del w:id="5475" w:author="Lung Ngai TING" w:date="2021-10-09T15:24:00Z">
          <w:r w:rsidR="00EB2FF7" w:rsidRPr="00755CC4" w:rsidDel="00EB0413">
            <w:delText xml:space="preserve">combination </w:delText>
          </w:r>
        </w:del>
        <w:r w:rsidR="00EB2FF7" w:rsidRPr="00755CC4">
          <w:t>classifi</w:t>
        </w:r>
      </w:ins>
      <w:ins w:id="5476" w:author="LIN, Yufeng" w:date="2021-10-05T10:57:00Z">
        <w:r w:rsidR="004E4379" w:rsidRPr="00755CC4">
          <w:t>er</w:t>
        </w:r>
      </w:ins>
      <w:ins w:id="5477" w:author="Lung Ngai TING" w:date="2021-10-09T15:24:00Z">
        <w:r w:rsidR="00EB0413" w:rsidRPr="0038659B">
          <w:t xml:space="preserve"> with combined fungal and bacterial markers</w:t>
        </w:r>
      </w:ins>
      <w:ins w:id="5478" w:author="LIN, Yufeng" w:date="2021-10-05T10:57:00Z">
        <w:r w:rsidR="004E4379" w:rsidRPr="00E666DA">
          <w:t xml:space="preserve"> </w:t>
        </w:r>
      </w:ins>
      <w:ins w:id="5479" w:author="LIN, Yufeng" w:date="2021-10-08T18:10:00Z">
        <w:r w:rsidR="00570232" w:rsidRPr="0038659B">
          <w:t>was</w:t>
        </w:r>
      </w:ins>
      <w:ins w:id="5480" w:author="LIN, Yufeng" w:date="2021-10-05T13:18:00Z">
        <w:r w:rsidR="00B56AEB" w:rsidRPr="00E666DA">
          <w:t xml:space="preserve"> </w:t>
        </w:r>
      </w:ins>
      <w:ins w:id="5481" w:author="LIN, Yufeng" w:date="2021-10-05T13:19:00Z">
        <w:r w:rsidR="00B56AEB" w:rsidRPr="00E666DA">
          <w:t>1.44% - 10.60%</w:t>
        </w:r>
      </w:ins>
      <w:ins w:id="5482" w:author="LIN, Yufeng" w:date="2021-10-05T13:23:00Z">
        <w:r w:rsidR="00B56AEB" w:rsidRPr="00FD5D37">
          <w:t xml:space="preserve"> </w:t>
        </w:r>
      </w:ins>
      <w:ins w:id="5483" w:author="LIN, Yufeng" w:date="2021-10-08T18:10:00Z">
        <w:r w:rsidR="00570232" w:rsidRPr="0038659B">
          <w:t xml:space="preserve">greater than </w:t>
        </w:r>
      </w:ins>
      <w:ins w:id="5484" w:author="LIN, Yufeng" w:date="2021-10-05T13:23:00Z">
        <w:r w:rsidR="00B56AEB" w:rsidRPr="00E666DA">
          <w:t>the bacterial classifier</w:t>
        </w:r>
      </w:ins>
      <w:ins w:id="5485" w:author="LIN, Yufeng" w:date="2021-10-05T13:44:00Z">
        <w:r w:rsidR="000F1559" w:rsidRPr="00E666DA">
          <w:t xml:space="preserve"> </w:t>
        </w:r>
      </w:ins>
      <w:ins w:id="5486" w:author="LIN, Yufeng" w:date="2021-10-08T18:10:00Z">
        <w:r w:rsidR="006B5E84" w:rsidRPr="0038659B">
          <w:t xml:space="preserve">in </w:t>
        </w:r>
      </w:ins>
      <w:ins w:id="5487" w:author="LIN, Yufeng" w:date="2021-10-08T18:11:00Z">
        <w:r w:rsidR="006B5E84" w:rsidRPr="0038659B">
          <w:t xml:space="preserve">seven of eight cohorts </w:t>
        </w:r>
      </w:ins>
      <w:ins w:id="5488" w:author="LIN, Yufeng" w:date="2021-10-05T13:44:00Z">
        <w:r w:rsidR="000F1559" w:rsidRPr="00E666DA">
          <w:t>(figure 4)</w:t>
        </w:r>
      </w:ins>
      <w:ins w:id="5489" w:author="LIN, Yufeng" w:date="2021-10-05T13:23:00Z">
        <w:r w:rsidR="00B56AEB" w:rsidRPr="00E666DA">
          <w:t>.</w:t>
        </w:r>
      </w:ins>
      <w:ins w:id="5490" w:author="LIN, Yufeng" w:date="2021-10-05T13:24:00Z">
        <w:r w:rsidR="00B56AEB" w:rsidRPr="00E666DA">
          <w:t xml:space="preserve"> </w:t>
        </w:r>
      </w:ins>
      <w:ins w:id="5491" w:author="LIN, Yufeng" w:date="2021-10-05T13:25:00Z">
        <w:del w:id="5492" w:author="Lung Ngai TING" w:date="2021-10-09T15:25:00Z">
          <w:r w:rsidR="00B86719" w:rsidRPr="00755CC4" w:rsidDel="00C9196A">
            <w:delText>Unexpectedly</w:delText>
          </w:r>
        </w:del>
      </w:ins>
      <w:ins w:id="5493" w:author="LIN, Yufeng" w:date="2021-10-05T13:24:00Z">
        <w:del w:id="5494" w:author="Lung Ngai TING" w:date="2021-10-09T15:25:00Z">
          <w:r w:rsidR="00B56AEB" w:rsidRPr="00755CC4" w:rsidDel="00C9196A">
            <w:delText xml:space="preserve">, </w:delText>
          </w:r>
        </w:del>
      </w:ins>
      <w:ins w:id="5495" w:author="LIN, Yufeng" w:date="2021-10-05T13:25:00Z">
        <w:del w:id="5496" w:author="Lung Ngai TING" w:date="2021-10-09T15:25:00Z">
          <w:r w:rsidR="00B56AEB" w:rsidRPr="00755CC4" w:rsidDel="00C9196A">
            <w:delText xml:space="preserve">the fungal classifier </w:delText>
          </w:r>
        </w:del>
      </w:ins>
      <w:ins w:id="5497" w:author="LIN, Yufeng" w:date="2021-10-05T13:26:00Z">
        <w:del w:id="5498" w:author="Lung Ngai TING" w:date="2021-10-09T15:25:00Z">
          <w:r w:rsidR="00B86719" w:rsidRPr="00755CC4" w:rsidDel="00C9196A">
            <w:delText>played more efficient than bacterial one in 2016_VogtmannE (</w:delText>
          </w:r>
        </w:del>
      </w:ins>
      <w:ins w:id="5499" w:author="LIN, Yufeng" w:date="2021-10-05T13:27:00Z">
        <w:del w:id="5500" w:author="Lung Ngai TING" w:date="2021-10-09T15:25:00Z">
          <w:r w:rsidR="00B86719" w:rsidRPr="00755CC4" w:rsidDel="00C9196A">
            <w:delText>fungi: 77.27% vs bacteria: 70.63%</w:delText>
          </w:r>
        </w:del>
      </w:ins>
      <w:ins w:id="5501" w:author="LIN, Yufeng" w:date="2021-10-05T13:26:00Z">
        <w:del w:id="5502" w:author="Lung Ngai TING" w:date="2021-10-09T15:25:00Z">
          <w:r w:rsidR="00B86719" w:rsidRPr="00755CC4" w:rsidDel="00C9196A">
            <w:delText>)</w:delText>
          </w:r>
        </w:del>
      </w:ins>
      <w:ins w:id="5503" w:author="LIN, Yufeng" w:date="2021-10-05T13:27:00Z">
        <w:del w:id="5504" w:author="Lung Ngai TING" w:date="2021-10-09T15:25:00Z">
          <w:r w:rsidR="00B86719" w:rsidRPr="00755CC4" w:rsidDel="00C9196A">
            <w:delText xml:space="preserve"> and 2019_WirbelJ (</w:delText>
          </w:r>
        </w:del>
      </w:ins>
      <w:ins w:id="5505" w:author="LIN, Yufeng" w:date="2021-10-05T13:28:00Z">
        <w:del w:id="5506" w:author="Lung Ngai TING" w:date="2021-10-09T15:25:00Z">
          <w:r w:rsidR="00B86719" w:rsidRPr="00755CC4" w:rsidDel="00C9196A">
            <w:delText>fungi: 93.23% vs bacterial 89.39%</w:delText>
          </w:r>
        </w:del>
      </w:ins>
      <w:ins w:id="5507" w:author="LIN, Yufeng" w:date="2021-10-05T13:27:00Z">
        <w:del w:id="5508" w:author="Lung Ngai TING" w:date="2021-10-09T15:25:00Z">
          <w:r w:rsidR="00B86719" w:rsidRPr="00755CC4" w:rsidDel="00C9196A">
            <w:delText>)</w:delText>
          </w:r>
        </w:del>
      </w:ins>
      <w:ins w:id="5509" w:author="LIN, Yufeng" w:date="2021-10-05T13:31:00Z">
        <w:del w:id="5510" w:author="Lung Ngai TING" w:date="2021-10-09T15:25:00Z">
          <w:r w:rsidR="00B86719" w:rsidRPr="00755CC4" w:rsidDel="00C9196A">
            <w:delText>.</w:delText>
          </w:r>
        </w:del>
      </w:ins>
      <w:ins w:id="5511" w:author="LIN, Yufeng" w:date="2021-10-05T13:44:00Z">
        <w:del w:id="5512" w:author="Lung Ngai TING" w:date="2021-10-09T15:25:00Z">
          <w:r w:rsidR="000F1559" w:rsidRPr="00755CC4" w:rsidDel="00C9196A">
            <w:delText xml:space="preserve"> </w:delText>
          </w:r>
        </w:del>
      </w:ins>
      <w:ins w:id="5513" w:author="LIN, Yufeng" w:date="2021-10-05T13:54:00Z">
        <w:del w:id="5514" w:author="Lung Ngai TING" w:date="2021-10-09T15:25:00Z">
          <w:r w:rsidR="0034072B" w:rsidRPr="00755CC4" w:rsidDel="00C9196A">
            <w:delText>In general</w:delText>
          </w:r>
        </w:del>
      </w:ins>
      <w:ins w:id="5515" w:author="Lung Ngai TING" w:date="2021-10-09T15:25:00Z">
        <w:r w:rsidR="00C9196A" w:rsidRPr="0038659B">
          <w:t>Altog</w:t>
        </w:r>
      </w:ins>
      <w:ins w:id="5516" w:author="Lung Ngai TING" w:date="2021-10-09T15:26:00Z">
        <w:r w:rsidR="00C9196A" w:rsidRPr="0038659B">
          <w:t>ether</w:t>
        </w:r>
      </w:ins>
      <w:ins w:id="5517" w:author="LIN, Yufeng" w:date="2021-10-05T13:44:00Z">
        <w:r w:rsidR="000F1559" w:rsidRPr="00E666DA">
          <w:t xml:space="preserve">, the </w:t>
        </w:r>
        <w:del w:id="5518" w:author="Lung Ngai TING" w:date="2021-10-09T15:26:00Z">
          <w:r w:rsidR="000F1559" w:rsidRPr="00755CC4" w:rsidDel="00C9196A">
            <w:delText>fungal</w:delText>
          </w:r>
        </w:del>
      </w:ins>
      <w:ins w:id="5519" w:author="LIN, Yufeng" w:date="2021-10-05T13:45:00Z">
        <w:del w:id="5520" w:author="Lung Ngai TING" w:date="2021-10-09T15:26:00Z">
          <w:r w:rsidR="000F1559" w:rsidRPr="00755CC4" w:rsidDel="00C9196A">
            <w:delText>-</w:delText>
          </w:r>
        </w:del>
      </w:ins>
      <w:ins w:id="5521" w:author="LIN, Yufeng" w:date="2021-10-05T13:44:00Z">
        <w:del w:id="5522" w:author="Lung Ngai TING" w:date="2021-10-09T15:26:00Z">
          <w:r w:rsidR="000F1559" w:rsidRPr="00755CC4" w:rsidDel="00C9196A">
            <w:delText xml:space="preserve">bacterial combination </w:delText>
          </w:r>
        </w:del>
        <w:r w:rsidR="000F1559" w:rsidRPr="00755CC4">
          <w:t>classifier</w:t>
        </w:r>
      </w:ins>
      <w:ins w:id="5523" w:author="LIN, Yufeng" w:date="2021-10-05T13:35:00Z">
        <w:r w:rsidR="000F1559" w:rsidRPr="00755CC4">
          <w:t xml:space="preserve"> </w:t>
        </w:r>
      </w:ins>
      <w:ins w:id="5524" w:author="Lung Ngai TING" w:date="2021-10-09T15:26:00Z">
        <w:r w:rsidR="00C9196A" w:rsidRPr="0038659B">
          <w:t xml:space="preserve">with combined fungal and bacterial markers </w:t>
        </w:r>
      </w:ins>
      <w:ins w:id="5525" w:author="LIN, Yufeng" w:date="2021-10-05T13:45:00Z">
        <w:r w:rsidR="0034072B" w:rsidRPr="00E666DA">
          <w:t>was</w:t>
        </w:r>
        <w:r w:rsidR="000F1559" w:rsidRPr="00E666DA">
          <w:t xml:space="preserve"> more </w:t>
        </w:r>
        <w:del w:id="5526" w:author="Lung Ngai TING" w:date="2021-10-09T15:26:00Z">
          <w:r w:rsidR="000F1559" w:rsidRPr="00755CC4" w:rsidDel="00C9196A">
            <w:delText>sensitiv</w:delText>
          </w:r>
          <w:r w:rsidR="0034072B" w:rsidRPr="00755CC4" w:rsidDel="00C9196A">
            <w:delText>e</w:delText>
          </w:r>
        </w:del>
      </w:ins>
      <w:ins w:id="5527" w:author="Lung Ngai TING" w:date="2021-10-09T15:26:00Z">
        <w:r w:rsidR="00C9196A" w:rsidRPr="0038659B">
          <w:t>accurate</w:t>
        </w:r>
      </w:ins>
      <w:ins w:id="5528" w:author="LIN, Yufeng" w:date="2021-10-05T13:45:00Z">
        <w:r w:rsidR="0034072B" w:rsidRPr="00E666DA">
          <w:t xml:space="preserve"> </w:t>
        </w:r>
        <w:del w:id="5529" w:author="Lung Ngai TING" w:date="2021-10-09T15:26:00Z">
          <w:r w:rsidR="0034072B" w:rsidRPr="00755CC4" w:rsidDel="00C9196A">
            <w:delText>comp</w:delText>
          </w:r>
        </w:del>
      </w:ins>
      <w:ins w:id="5530" w:author="LIN, Yufeng" w:date="2021-10-05T13:46:00Z">
        <w:del w:id="5531" w:author="Lung Ngai TING" w:date="2021-10-09T15:26:00Z">
          <w:r w:rsidR="0034072B" w:rsidRPr="00755CC4" w:rsidDel="00C9196A">
            <w:delText xml:space="preserve">ared with </w:delText>
          </w:r>
        </w:del>
      </w:ins>
      <w:ins w:id="5532" w:author="LIN, Yufeng" w:date="2021-10-07T10:49:00Z">
        <w:del w:id="5533" w:author="Lung Ngai TING" w:date="2021-10-09T15:26:00Z">
          <w:r w:rsidR="00E81CE7" w:rsidRPr="00755CC4" w:rsidDel="00C9196A">
            <w:delText>the</w:delText>
          </w:r>
        </w:del>
      </w:ins>
      <w:ins w:id="5534" w:author="Lung Ngai TING" w:date="2021-10-09T15:26:00Z">
        <w:r w:rsidR="00C9196A" w:rsidRPr="00755CC4">
          <w:t>than the conventional</w:t>
        </w:r>
      </w:ins>
      <w:ins w:id="5535" w:author="LIN, Yufeng" w:date="2021-10-07T10:49:00Z">
        <w:r w:rsidR="00E81CE7" w:rsidRPr="00755CC4">
          <w:t xml:space="preserve"> </w:t>
        </w:r>
      </w:ins>
      <w:ins w:id="5536" w:author="LIN, Yufeng" w:date="2021-10-05T13:46:00Z">
        <w:r w:rsidR="0034072B" w:rsidRPr="00755CC4">
          <w:t xml:space="preserve">pure fungal or bacterial </w:t>
        </w:r>
        <w:del w:id="5537" w:author="Lung Ngai TING" w:date="2021-10-09T15:26:00Z">
          <w:r w:rsidR="0034072B" w:rsidRPr="00755CC4" w:rsidDel="00C9196A">
            <w:delText>model</w:delText>
          </w:r>
        </w:del>
      </w:ins>
      <w:ins w:id="5538" w:author="Lung Ngai TING" w:date="2021-10-09T15:26:00Z">
        <w:r w:rsidR="00C9196A" w:rsidRPr="0038659B">
          <w:t>classifiers</w:t>
        </w:r>
      </w:ins>
      <w:ins w:id="5539" w:author="LIN, Yufeng" w:date="2021-10-05T13:46:00Z">
        <w:r w:rsidR="0034072B" w:rsidRPr="00E666DA">
          <w:t>.</w:t>
        </w:r>
      </w:ins>
    </w:p>
    <w:p w14:paraId="55A51B35" w14:textId="77777777" w:rsidR="00211129" w:rsidRPr="00E666DA" w:rsidRDefault="00211129">
      <w:pPr>
        <w:jc w:val="left"/>
        <w:pPrChange w:id="5540" w:author="Yufeng" w:date="2021-10-10T17:53:00Z">
          <w:pPr/>
        </w:pPrChange>
      </w:pPr>
    </w:p>
    <w:p w14:paraId="539D56F6" w14:textId="0E7CE820" w:rsidR="00D9531B" w:rsidRPr="0038659B" w:rsidRDefault="00D9531B">
      <w:pPr>
        <w:pStyle w:val="title20825"/>
        <w:jc w:val="left"/>
        <w:pPrChange w:id="5541" w:author="Yufeng" w:date="2021-10-10T17:53:00Z">
          <w:pPr>
            <w:pStyle w:val="title20825"/>
          </w:pPr>
        </w:pPrChange>
      </w:pPr>
      <w:commentRangeStart w:id="5542"/>
      <w:del w:id="5543" w:author="nick ting" w:date="2021-09-27T19:06:00Z">
        <w:r w:rsidRPr="0038659B" w:rsidDel="00646244">
          <w:delText xml:space="preserve">Alteration in the </w:delText>
        </w:r>
      </w:del>
      <w:ins w:id="5544" w:author="LIN, Yufeng" w:date="2021-10-05T10:12:00Z">
        <w:r w:rsidR="00211129" w:rsidRPr="0038659B">
          <w:t>Correlation between CRC-associated bacteria and CRC-associated fungi</w:t>
        </w:r>
      </w:ins>
      <w:ins w:id="5545" w:author="nick ting" w:date="2021-09-27T19:06:00Z">
        <w:del w:id="5546" w:author="LIN, Yufeng" w:date="2021-10-05T10:12:00Z">
          <w:r w:rsidR="00646244" w:rsidRPr="00755CC4" w:rsidDel="00211129">
            <w:delText xml:space="preserve">Correlation analysis of </w:delText>
          </w:r>
        </w:del>
      </w:ins>
      <w:del w:id="5547" w:author="LIN, Yufeng" w:date="2021-10-05T10:12:00Z">
        <w:r w:rsidRPr="00755CC4" w:rsidDel="00211129">
          <w:delText xml:space="preserve">CRC </w:delText>
        </w:r>
      </w:del>
      <w:ins w:id="5548" w:author="nick ting" w:date="2021-09-27T19:06:00Z">
        <w:del w:id="5549" w:author="LIN, Yufeng" w:date="2021-10-05T10:12:00Z">
          <w:r w:rsidR="00646244" w:rsidRPr="00755CC4" w:rsidDel="00211129">
            <w:delText xml:space="preserve">associated </w:delText>
          </w:r>
        </w:del>
        <w:del w:id="5550" w:author="LIN, Yufeng" w:date="2021-10-04T16:52:00Z">
          <w:r w:rsidR="00646244" w:rsidRPr="00755CC4" w:rsidDel="00DB66B4">
            <w:delText>m</w:delText>
          </w:r>
        </w:del>
      </w:ins>
      <w:del w:id="5551" w:author="LIN, Yufeng" w:date="2021-10-04T16:52:00Z">
        <w:r w:rsidR="00FA35F2" w:rsidRPr="00755CC4" w:rsidDel="00DB66B4">
          <w:delText>Micro-eukaryot</w:delText>
        </w:r>
      </w:del>
      <w:ins w:id="5552" w:author="nick ting" w:date="2021-09-27T19:06:00Z">
        <w:del w:id="5553" w:author="LIN, Yufeng" w:date="2021-10-04T16:52:00Z">
          <w:r w:rsidR="00646244" w:rsidRPr="00755CC4" w:rsidDel="00DB66B4">
            <w:delText>es</w:delText>
          </w:r>
        </w:del>
      </w:ins>
      <w:del w:id="5554" w:author="nick ting" w:date="2021-09-27T19:06:00Z">
        <w:r w:rsidR="00FA35F2" w:rsidRPr="00755CC4" w:rsidDel="00646244">
          <w:delText>ic</w:delText>
        </w:r>
        <w:r w:rsidRPr="00755CC4" w:rsidDel="00646244">
          <w:delText xml:space="preserve"> Ecological Association</w:delText>
        </w:r>
      </w:del>
      <w:commentRangeEnd w:id="5542"/>
      <w:r w:rsidR="007A0F07" w:rsidRPr="00755CC4">
        <w:rPr>
          <w:rStyle w:val="CommentReference"/>
          <w:rFonts w:eastAsiaTheme="minorEastAsia"/>
          <w:b w:val="0"/>
          <w:sz w:val="24"/>
          <w:szCs w:val="24"/>
          <w:u w:val="none"/>
          <w:rPrChange w:id="5555" w:author="Yufeng" w:date="2021-10-10T17:48:00Z">
            <w:rPr>
              <w:rStyle w:val="CommentReference"/>
              <w:rFonts w:asciiTheme="minorHAnsi" w:eastAsiaTheme="minorEastAsia" w:hAnsiTheme="minorHAnsi" w:cstheme="minorBidi"/>
              <w:b w:val="0"/>
              <w:u w:val="none"/>
            </w:rPr>
          </w:rPrChange>
        </w:rPr>
        <w:commentReference w:id="5542"/>
      </w:r>
    </w:p>
    <w:p w14:paraId="63DC5E9A" w14:textId="040F37BB" w:rsidR="00A305D8" w:rsidRPr="00755CC4" w:rsidDel="00A87964" w:rsidRDefault="00D9531B">
      <w:pPr>
        <w:jc w:val="left"/>
        <w:rPr>
          <w:del w:id="5556" w:author="LIN, Yufeng" w:date="2021-10-05T10:08:00Z"/>
        </w:rPr>
        <w:pPrChange w:id="5557" w:author="Yufeng" w:date="2021-10-10T17:53:00Z">
          <w:pPr/>
        </w:pPrChange>
      </w:pPr>
      <w:r w:rsidRPr="00755CC4">
        <w:rPr>
          <w:rPrChange w:id="5558" w:author="Yufeng" w:date="2021-10-10T17:48:00Z">
            <w:rPr>
              <w:sz w:val="22"/>
            </w:rPr>
          </w:rPrChange>
        </w:rPr>
        <w:t>Due to the complex</w:t>
      </w:r>
      <w:del w:id="5559" w:author="nick ting" w:date="2021-09-27T19:09:00Z">
        <w:r w:rsidRPr="00755CC4" w:rsidDel="00B705DE">
          <w:rPr>
            <w:rPrChange w:id="5560" w:author="Yufeng" w:date="2021-10-10T17:48:00Z">
              <w:rPr>
                <w:sz w:val="22"/>
              </w:rPr>
            </w:rPrChange>
          </w:rPr>
          <w:delText>ity</w:delText>
        </w:r>
      </w:del>
      <w:r w:rsidRPr="00755CC4">
        <w:rPr>
          <w:rPrChange w:id="5561" w:author="Yufeng" w:date="2021-10-10T17:48:00Z">
            <w:rPr>
              <w:sz w:val="22"/>
            </w:rPr>
          </w:rPrChange>
        </w:rPr>
        <w:t xml:space="preserve"> and multifactorial nature of CRC, we </w:t>
      </w:r>
      <w:ins w:id="5562" w:author="nick ting" w:date="2021-09-27T19:24:00Z">
        <w:r w:rsidR="0033648F" w:rsidRPr="00755CC4">
          <w:rPr>
            <w:rPrChange w:id="5563" w:author="Yufeng" w:date="2021-10-10T17:48:00Z">
              <w:rPr>
                <w:sz w:val="22"/>
              </w:rPr>
            </w:rPrChange>
          </w:rPr>
          <w:t xml:space="preserve">asked whether </w:t>
        </w:r>
      </w:ins>
      <w:ins w:id="5564" w:author="nick ting" w:date="2021-10-03T19:40:00Z">
        <w:r w:rsidR="00D46E76" w:rsidRPr="00755CC4">
          <w:rPr>
            <w:rPrChange w:id="5565" w:author="Yufeng" w:date="2021-10-10T17:48:00Z">
              <w:rPr>
                <w:sz w:val="22"/>
              </w:rPr>
            </w:rPrChange>
          </w:rPr>
          <w:t xml:space="preserve">the </w:t>
        </w:r>
      </w:ins>
      <w:ins w:id="5566" w:author="nick ting" w:date="2021-09-27T19:26:00Z">
        <w:r w:rsidR="0033648F" w:rsidRPr="00755CC4">
          <w:rPr>
            <w:rPrChange w:id="5567" w:author="Yufeng" w:date="2021-10-10T17:48:00Z">
              <w:rPr>
                <w:sz w:val="22"/>
              </w:rPr>
            </w:rPrChange>
          </w:rPr>
          <w:t>interactions</w:t>
        </w:r>
      </w:ins>
      <w:ins w:id="5568" w:author="nick ting" w:date="2021-09-27T19:24:00Z">
        <w:r w:rsidR="0033648F" w:rsidRPr="00755CC4">
          <w:rPr>
            <w:rPrChange w:id="5569" w:author="Yufeng" w:date="2021-10-10T17:48:00Z">
              <w:rPr>
                <w:sz w:val="22"/>
              </w:rPr>
            </w:rPrChange>
          </w:rPr>
          <w:t xml:space="preserve"> </w:t>
        </w:r>
      </w:ins>
      <w:ins w:id="5570" w:author="nick ting" w:date="2021-09-27T19:25:00Z">
        <w:r w:rsidR="0033648F" w:rsidRPr="00755CC4">
          <w:rPr>
            <w:rPrChange w:id="5571" w:author="Yufeng" w:date="2021-10-10T17:48:00Z">
              <w:rPr>
                <w:sz w:val="22"/>
              </w:rPr>
            </w:rPrChange>
          </w:rPr>
          <w:t xml:space="preserve">among </w:t>
        </w:r>
        <w:del w:id="5572" w:author="LIN, Yufeng" w:date="2021-09-28T13:07:00Z">
          <w:r w:rsidR="0033648F" w:rsidRPr="00755CC4" w:rsidDel="004314C2">
            <w:rPr>
              <w:rPrChange w:id="5573" w:author="Yufeng" w:date="2021-10-10T17:48:00Z">
                <w:rPr>
                  <w:sz w:val="22"/>
                </w:rPr>
              </w:rPrChange>
            </w:rPr>
            <w:delText>micro-eukaryotes</w:delText>
          </w:r>
        </w:del>
      </w:ins>
      <w:ins w:id="5574" w:author="LIN, Yufeng" w:date="2021-09-28T13:07:00Z">
        <w:del w:id="5575" w:author="nick ting" w:date="2021-10-03T19:40:00Z">
          <w:r w:rsidR="004314C2" w:rsidRPr="00755CC4" w:rsidDel="00D46E76">
            <w:rPr>
              <w:rPrChange w:id="5576" w:author="Yufeng" w:date="2021-10-10T17:48:00Z">
                <w:rPr>
                  <w:sz w:val="22"/>
                </w:rPr>
              </w:rPrChange>
            </w:rPr>
            <w:delText>fungi</w:delText>
          </w:r>
        </w:del>
      </w:ins>
      <w:ins w:id="5577" w:author="nick ting" w:date="2021-10-03T19:40:00Z">
        <w:del w:id="5578" w:author="LIN, Yufeng" w:date="2021-10-04T16:54:00Z">
          <w:r w:rsidR="00D46E76" w:rsidRPr="00755CC4" w:rsidDel="00DB66B4">
            <w:rPr>
              <w:rPrChange w:id="5579" w:author="Yufeng" w:date="2021-10-10T17:48:00Z">
                <w:rPr>
                  <w:sz w:val="22"/>
                </w:rPr>
              </w:rPrChange>
            </w:rPr>
            <w:delText>micro-eukaryotes</w:delText>
          </w:r>
        </w:del>
      </w:ins>
      <w:ins w:id="5580" w:author="LIN, Yufeng" w:date="2021-10-04T16:54:00Z">
        <w:r w:rsidR="00DB66B4" w:rsidRPr="00755CC4">
          <w:rPr>
            <w:rPrChange w:id="5581" w:author="Yufeng" w:date="2021-10-10T17:48:00Z">
              <w:rPr>
                <w:sz w:val="22"/>
              </w:rPr>
            </w:rPrChange>
          </w:rPr>
          <w:t>fungi</w:t>
        </w:r>
      </w:ins>
      <w:ins w:id="5582" w:author="nick ting" w:date="2021-09-27T19:25:00Z">
        <w:r w:rsidR="0033648F" w:rsidRPr="00755CC4">
          <w:rPr>
            <w:rPrChange w:id="5583" w:author="Yufeng" w:date="2021-10-10T17:48:00Z">
              <w:rPr>
                <w:sz w:val="22"/>
              </w:rPr>
            </w:rPrChange>
          </w:rPr>
          <w:t xml:space="preserve"> </w:t>
        </w:r>
      </w:ins>
      <w:ins w:id="5584" w:author="nick ting" w:date="2021-09-27T19:26:00Z">
        <w:r w:rsidR="0033648F" w:rsidRPr="00755CC4">
          <w:rPr>
            <w:rPrChange w:id="5585" w:author="Yufeng" w:date="2021-10-10T17:48:00Z">
              <w:rPr>
                <w:sz w:val="22"/>
              </w:rPr>
            </w:rPrChange>
          </w:rPr>
          <w:t>were associated with CRC.</w:t>
        </w:r>
      </w:ins>
      <w:ins w:id="5586" w:author="LIN, Yufeng" w:date="2021-09-23T15:45:00Z">
        <w:del w:id="5587" w:author="nick ting" w:date="2021-09-27T19:26:00Z">
          <w:r w:rsidR="008F7CB0" w:rsidRPr="00755CC4" w:rsidDel="0033648F">
            <w:rPr>
              <w:rPrChange w:id="5588" w:author="Yufeng" w:date="2021-10-10T17:48:00Z">
                <w:rPr>
                  <w:sz w:val="22"/>
                </w:rPr>
              </w:rPrChange>
            </w:rPr>
            <w:delText>further</w:delText>
          </w:r>
        </w:del>
      </w:ins>
      <w:ins w:id="5589" w:author="LIN, Yufeng" w:date="2021-09-23T15:46:00Z">
        <w:del w:id="5590" w:author="nick ting" w:date="2021-09-27T18:57:00Z">
          <w:r w:rsidR="008F7CB0" w:rsidRPr="00755CC4" w:rsidDel="00405527">
            <w:rPr>
              <w:rPrChange w:id="5591" w:author="Yufeng" w:date="2021-10-10T17:48:00Z">
                <w:rPr>
                  <w:sz w:val="22"/>
                </w:rPr>
              </w:rPrChange>
            </w:rPr>
            <w:delText>ly</w:delText>
          </w:r>
        </w:del>
      </w:ins>
      <w:ins w:id="5592" w:author="LIN, Yufeng" w:date="2021-09-23T15:45:00Z">
        <w:del w:id="5593" w:author="nick ting" w:date="2021-09-27T19:26:00Z">
          <w:r w:rsidR="008F7CB0" w:rsidRPr="00755CC4" w:rsidDel="0033648F">
            <w:rPr>
              <w:rPrChange w:id="5594" w:author="Yufeng" w:date="2021-10-10T17:48:00Z">
                <w:rPr>
                  <w:sz w:val="22"/>
                </w:rPr>
              </w:rPrChange>
            </w:rPr>
            <w:delText xml:space="preserve"> </w:delText>
          </w:r>
        </w:del>
      </w:ins>
      <w:del w:id="5595" w:author="nick ting" w:date="2021-09-27T19:26:00Z">
        <w:r w:rsidRPr="00755CC4" w:rsidDel="0033648F">
          <w:rPr>
            <w:rPrChange w:id="5596" w:author="Yufeng" w:date="2021-10-10T17:48:00Z">
              <w:rPr>
                <w:sz w:val="22"/>
              </w:rPr>
            </w:rPrChange>
          </w:rPr>
          <w:delText xml:space="preserve">investigated the potential alternations of polymicrobial ecological interactions in CRC by estimating multiple </w:delText>
        </w:r>
        <w:r w:rsidR="00FA35F2" w:rsidRPr="00755CC4" w:rsidDel="0033648F">
          <w:rPr>
            <w:rPrChange w:id="5597" w:author="Yufeng" w:date="2021-10-10T17:48:00Z">
              <w:rPr>
                <w:sz w:val="22"/>
              </w:rPr>
            </w:rPrChange>
          </w:rPr>
          <w:delText>micro-eukaryotes</w:delText>
        </w:r>
        <w:r w:rsidRPr="00755CC4" w:rsidDel="0033648F">
          <w:rPr>
            <w:rPrChange w:id="5598" w:author="Yufeng" w:date="2021-10-10T17:48:00Z">
              <w:rPr>
                <w:sz w:val="22"/>
              </w:rPr>
            </w:rPrChange>
          </w:rPr>
          <w:delText xml:space="preserve"> and </w:delText>
        </w:r>
        <w:r w:rsidR="00FA35F2" w:rsidRPr="00755CC4" w:rsidDel="0033648F">
          <w:rPr>
            <w:rPrChange w:id="5599" w:author="Yufeng" w:date="2021-10-10T17:48:00Z">
              <w:rPr>
                <w:sz w:val="22"/>
              </w:rPr>
            </w:rPrChange>
          </w:rPr>
          <w:delText>micro-eukaryotic</w:delText>
        </w:r>
        <w:r w:rsidRPr="00755CC4" w:rsidDel="0033648F">
          <w:rPr>
            <w:rPrChange w:id="5600" w:author="Yufeng" w:date="2021-10-10T17:48:00Z">
              <w:rPr>
                <w:sz w:val="22"/>
              </w:rPr>
            </w:rPrChange>
          </w:rPr>
          <w:delText>-bacterial selections correlations</w:delText>
        </w:r>
      </w:del>
      <w:ins w:id="5601" w:author="nick ting" w:date="2021-09-27T19:26:00Z">
        <w:r w:rsidR="0033648F" w:rsidRPr="00755CC4">
          <w:rPr>
            <w:rPrChange w:id="5602" w:author="Yufeng" w:date="2021-10-10T17:48:00Z">
              <w:rPr>
                <w:sz w:val="22"/>
              </w:rPr>
            </w:rPrChange>
          </w:rPr>
          <w:t xml:space="preserve"> We performed</w:t>
        </w:r>
      </w:ins>
      <w:del w:id="5603" w:author="nick ting" w:date="2021-09-27T19:26:00Z">
        <w:r w:rsidRPr="00755CC4" w:rsidDel="0033648F">
          <w:rPr>
            <w:rPrChange w:id="5604" w:author="Yufeng" w:date="2021-10-10T17:48:00Z">
              <w:rPr>
                <w:sz w:val="22"/>
              </w:rPr>
            </w:rPrChange>
          </w:rPr>
          <w:delText>.</w:delText>
        </w:r>
      </w:del>
      <w:ins w:id="5605" w:author="nick ting" w:date="2021-09-27T19:10:00Z">
        <w:r w:rsidR="00B705DE" w:rsidRPr="00755CC4">
          <w:rPr>
            <w:rPrChange w:id="5606" w:author="Yufeng" w:date="2021-10-10T17:48:00Z">
              <w:rPr>
                <w:sz w:val="22"/>
              </w:rPr>
            </w:rPrChange>
          </w:rPr>
          <w:t xml:space="preserve"> </w:t>
        </w:r>
      </w:ins>
      <w:ins w:id="5607" w:author="nick ting" w:date="2021-09-27T19:26:00Z">
        <w:r w:rsidR="0033648F" w:rsidRPr="00755CC4">
          <w:rPr>
            <w:rPrChange w:id="5608" w:author="Yufeng" w:date="2021-10-10T17:48:00Z">
              <w:rPr>
                <w:sz w:val="22"/>
              </w:rPr>
            </w:rPrChange>
          </w:rPr>
          <w:t>t</w:t>
        </w:r>
      </w:ins>
      <w:ins w:id="5609" w:author="nick ting" w:date="2021-09-27T19:10:00Z">
        <w:r w:rsidR="00B705DE" w:rsidRPr="00755CC4">
          <w:rPr>
            <w:rPrChange w:id="5610" w:author="Yufeng" w:date="2021-10-10T17:48:00Z">
              <w:rPr>
                <w:sz w:val="22"/>
              </w:rPr>
            </w:rPrChange>
          </w:rPr>
          <w:t>he correlation analysis</w:t>
        </w:r>
      </w:ins>
      <w:ins w:id="5611" w:author="LIN, Yufeng" w:date="2021-09-28T10:57:00Z">
        <w:r w:rsidR="00A009DF" w:rsidRPr="00755CC4">
          <w:rPr>
            <w:rPrChange w:id="5612" w:author="Yufeng" w:date="2021-10-10T17:48:00Z">
              <w:rPr>
                <w:sz w:val="22"/>
              </w:rPr>
            </w:rPrChange>
          </w:rPr>
          <w:t xml:space="preserve"> with DGCA</w:t>
        </w:r>
      </w:ins>
      <w:r w:rsidR="00A009DF" w:rsidRPr="00755CC4">
        <w:rPr>
          <w:rPrChange w:id="5613" w:author="Yufeng" w:date="2021-10-10T17:48:00Z">
            <w:rPr>
              <w:sz w:val="22"/>
            </w:rPr>
          </w:rPrChange>
        </w:rPr>
        <w:fldChar w:fldCharType="begin"/>
      </w:r>
      <w:r w:rsidR="00FD106C">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755CC4">
        <w:rPr>
          <w:rPrChange w:id="5614" w:author="Yufeng" w:date="2021-10-10T17:48:00Z">
            <w:rPr>
              <w:sz w:val="22"/>
            </w:rPr>
          </w:rPrChange>
        </w:rPr>
        <w:fldChar w:fldCharType="separate"/>
      </w:r>
      <w:r w:rsidR="00A009DF" w:rsidRPr="00755CC4">
        <w:rPr>
          <w:kern w:val="0"/>
          <w:vertAlign w:val="superscript"/>
          <w:rPrChange w:id="5615" w:author="Yufeng" w:date="2021-10-10T17:48:00Z">
            <w:rPr>
              <w:kern w:val="0"/>
              <w:sz w:val="22"/>
              <w:vertAlign w:val="superscript"/>
            </w:rPr>
          </w:rPrChange>
        </w:rPr>
        <w:t>24</w:t>
      </w:r>
      <w:r w:rsidR="00A009DF" w:rsidRPr="00755CC4">
        <w:rPr>
          <w:rPrChange w:id="5616" w:author="Yufeng" w:date="2021-10-10T17:48:00Z">
            <w:rPr>
              <w:sz w:val="22"/>
            </w:rPr>
          </w:rPrChange>
        </w:rPr>
        <w:fldChar w:fldCharType="end"/>
      </w:r>
      <w:ins w:id="5617" w:author="nick ting" w:date="2021-09-27T19:10:00Z">
        <w:r w:rsidR="00B705DE" w:rsidRPr="00755CC4">
          <w:rPr>
            <w:rPrChange w:id="5618" w:author="Yufeng" w:date="2021-10-10T17:48:00Z">
              <w:rPr>
                <w:sz w:val="22"/>
              </w:rPr>
            </w:rPrChange>
          </w:rPr>
          <w:t xml:space="preserve"> </w:t>
        </w:r>
      </w:ins>
      <w:ins w:id="5619" w:author="nick ting" w:date="2021-09-27T19:11:00Z">
        <w:r w:rsidR="00B705DE" w:rsidRPr="00755CC4">
          <w:rPr>
            <w:rPrChange w:id="5620" w:author="Yufeng" w:date="2021-10-10T17:48:00Z">
              <w:rPr>
                <w:sz w:val="22"/>
              </w:rPr>
            </w:rPrChange>
          </w:rPr>
          <w:t xml:space="preserve">on the 33 differentially abundant </w:t>
        </w:r>
        <w:del w:id="5621" w:author="LIN, Yufeng" w:date="2021-09-28T13:07:00Z">
          <w:r w:rsidR="00B705DE" w:rsidRPr="00755CC4" w:rsidDel="004314C2">
            <w:rPr>
              <w:rPrChange w:id="5622" w:author="Yufeng" w:date="2021-10-10T17:48:00Z">
                <w:rPr>
                  <w:sz w:val="22"/>
                </w:rPr>
              </w:rPrChange>
            </w:rPr>
            <w:delText>micro-eukaryotes</w:delText>
          </w:r>
        </w:del>
      </w:ins>
      <w:ins w:id="5623" w:author="LIN, Yufeng" w:date="2021-09-28T13:07:00Z">
        <w:del w:id="5624" w:author="nick ting" w:date="2021-10-03T19:40:00Z">
          <w:r w:rsidR="004314C2" w:rsidRPr="00755CC4" w:rsidDel="00D46E76">
            <w:rPr>
              <w:rPrChange w:id="5625" w:author="Yufeng" w:date="2021-10-10T17:48:00Z">
                <w:rPr>
                  <w:sz w:val="22"/>
                </w:rPr>
              </w:rPrChange>
            </w:rPr>
            <w:delText>fungi</w:delText>
          </w:r>
        </w:del>
      </w:ins>
      <w:ins w:id="5626" w:author="nick ting" w:date="2021-10-03T19:40:00Z">
        <w:del w:id="5627" w:author="LIN, Yufeng" w:date="2021-10-04T16:54:00Z">
          <w:r w:rsidR="00D46E76" w:rsidRPr="00755CC4" w:rsidDel="00DB66B4">
            <w:rPr>
              <w:rPrChange w:id="5628" w:author="Yufeng" w:date="2021-10-10T17:48:00Z">
                <w:rPr>
                  <w:sz w:val="22"/>
                </w:rPr>
              </w:rPrChange>
            </w:rPr>
            <w:delText>micro-eukaryotes</w:delText>
          </w:r>
        </w:del>
      </w:ins>
      <w:ins w:id="5629" w:author="LIN, Yufeng" w:date="2021-10-04T16:54:00Z">
        <w:r w:rsidR="00DB66B4" w:rsidRPr="00755CC4">
          <w:rPr>
            <w:rPrChange w:id="5630" w:author="Yufeng" w:date="2021-10-10T17:48:00Z">
              <w:rPr>
                <w:sz w:val="22"/>
              </w:rPr>
            </w:rPrChange>
          </w:rPr>
          <w:t>fungi</w:t>
        </w:r>
        <w:del w:id="5631" w:author="nick ting" w:date="2021-10-04T21:43:00Z">
          <w:r w:rsidR="00DB66B4" w:rsidRPr="00755CC4" w:rsidDel="00A305D8">
            <w:rPr>
              <w:rPrChange w:id="5632" w:author="Yufeng" w:date="2021-10-10T17:48:00Z">
                <w:rPr>
                  <w:sz w:val="22"/>
                </w:rPr>
              </w:rPrChange>
            </w:rPr>
            <w:delText xml:space="preserve"> </w:delText>
          </w:r>
        </w:del>
      </w:ins>
      <w:ins w:id="5633" w:author="nick ting" w:date="2021-09-27T19:11:00Z">
        <w:r w:rsidR="00B705DE" w:rsidRPr="00755CC4">
          <w:rPr>
            <w:rPrChange w:id="5634" w:author="Yufeng" w:date="2021-10-10T17:48:00Z">
              <w:rPr>
                <w:sz w:val="22"/>
              </w:rPr>
            </w:rPrChange>
          </w:rPr>
          <w:t xml:space="preserve"> in the core set</w:t>
        </w:r>
      </w:ins>
      <w:ins w:id="5635" w:author="nick ting" w:date="2021-09-27T19:26:00Z">
        <w:del w:id="5636" w:author="LIN, Yufeng" w:date="2021-10-07T10:49:00Z">
          <w:r w:rsidR="0033648F" w:rsidRPr="00755CC4" w:rsidDel="00E81CE7">
            <w:rPr>
              <w:rPrChange w:id="5637" w:author="Yufeng" w:date="2021-10-10T17:48:00Z">
                <w:rPr>
                  <w:sz w:val="22"/>
                </w:rPr>
              </w:rPrChange>
            </w:rPr>
            <w:delText xml:space="preserve"> and</w:delText>
          </w:r>
        </w:del>
      </w:ins>
      <w:ins w:id="5638" w:author="LIN, Yufeng" w:date="2021-10-07T10:49:00Z">
        <w:r w:rsidR="00E81CE7" w:rsidRPr="0038659B">
          <w:t>. We</w:t>
        </w:r>
      </w:ins>
      <w:ins w:id="5639" w:author="nick ting" w:date="2021-09-27T19:26:00Z">
        <w:r w:rsidR="0033648F" w:rsidRPr="00755CC4">
          <w:rPr>
            <w:rPrChange w:id="5640" w:author="Yufeng" w:date="2021-10-10T17:48:00Z">
              <w:rPr>
                <w:sz w:val="22"/>
              </w:rPr>
            </w:rPrChange>
          </w:rPr>
          <w:t xml:space="preserve"> </w:t>
        </w:r>
      </w:ins>
      <w:del w:id="5641" w:author="nick ting" w:date="2021-09-27T19:10:00Z">
        <w:r w:rsidRPr="00755CC4" w:rsidDel="00B705DE">
          <w:rPr>
            <w:rPrChange w:id="5642" w:author="Yufeng" w:date="2021-10-10T17:48:00Z">
              <w:rPr>
                <w:sz w:val="22"/>
              </w:rPr>
            </w:rPrChange>
          </w:rPr>
          <w:delText xml:space="preserve"> </w:delText>
        </w:r>
      </w:del>
      <w:del w:id="5643" w:author="nick ting" w:date="2021-09-27T19:26:00Z">
        <w:r w:rsidRPr="00755CC4" w:rsidDel="0033648F">
          <w:rPr>
            <w:rPrChange w:id="5644" w:author="Yufeng" w:date="2021-10-10T17:48:00Z">
              <w:rPr>
                <w:sz w:val="22"/>
              </w:rPr>
            </w:rPrChange>
          </w:rPr>
          <w:delText xml:space="preserve">We </w:delText>
        </w:r>
      </w:del>
      <w:r w:rsidRPr="00755CC4">
        <w:rPr>
          <w:rPrChange w:id="5645" w:author="Yufeng" w:date="2021-10-10T17:48:00Z">
            <w:rPr>
              <w:sz w:val="22"/>
            </w:rPr>
          </w:rPrChange>
        </w:rPr>
        <w:t xml:space="preserve">observed that </w:t>
      </w:r>
      <w:del w:id="5646" w:author="nick ting" w:date="2021-10-04T21:46:00Z">
        <w:r w:rsidRPr="00755CC4" w:rsidDel="00A305D8">
          <w:rPr>
            <w:rPrChange w:id="5647" w:author="Yufeng" w:date="2021-10-10T17:48:00Z">
              <w:rPr>
                <w:sz w:val="22"/>
              </w:rPr>
            </w:rPrChange>
          </w:rPr>
          <w:delText xml:space="preserve">the </w:delText>
        </w:r>
      </w:del>
      <w:ins w:id="5648" w:author="nick ting" w:date="2021-10-04T21:46:00Z">
        <w:r w:rsidR="00A305D8" w:rsidRPr="00755CC4">
          <w:rPr>
            <w:rPrChange w:id="5649" w:author="Yufeng" w:date="2021-10-10T17:48:00Z">
              <w:rPr>
                <w:sz w:val="22"/>
              </w:rPr>
            </w:rPrChange>
          </w:rPr>
          <w:t xml:space="preserve">the </w:t>
        </w:r>
      </w:ins>
      <w:r w:rsidRPr="00755CC4">
        <w:rPr>
          <w:rPrChange w:id="5650" w:author="Yufeng" w:date="2021-10-10T17:48:00Z">
            <w:rPr>
              <w:sz w:val="22"/>
            </w:rPr>
          </w:rPrChange>
        </w:rPr>
        <w:t xml:space="preserve">correlations within the </w:t>
      </w:r>
      <w:del w:id="5651" w:author="LIN, Yufeng" w:date="2021-09-28T13:01:00Z">
        <w:r w:rsidR="00FA35F2" w:rsidRPr="00755CC4" w:rsidDel="004314C2">
          <w:rPr>
            <w:rPrChange w:id="5652" w:author="Yufeng" w:date="2021-10-10T17:48:00Z">
              <w:rPr>
                <w:sz w:val="22"/>
              </w:rPr>
            </w:rPrChange>
          </w:rPr>
          <w:delText>micro-eukaryotic</w:delText>
        </w:r>
      </w:del>
      <w:ins w:id="5653" w:author="LIN, Yufeng" w:date="2021-09-28T13:01:00Z">
        <w:del w:id="5654" w:author="nick ting" w:date="2021-10-03T19:40:00Z">
          <w:r w:rsidR="004314C2" w:rsidRPr="00755CC4" w:rsidDel="00D46E76">
            <w:rPr>
              <w:rPrChange w:id="5655" w:author="Yufeng" w:date="2021-10-10T17:48:00Z">
                <w:rPr>
                  <w:sz w:val="22"/>
                </w:rPr>
              </w:rPrChange>
            </w:rPr>
            <w:delText>fungal</w:delText>
          </w:r>
        </w:del>
      </w:ins>
      <w:del w:id="5656" w:author="nick ting" w:date="2021-10-03T19:40:00Z">
        <w:r w:rsidRPr="00755CC4" w:rsidDel="00D46E76">
          <w:rPr>
            <w:rPrChange w:id="5657" w:author="Yufeng" w:date="2021-10-10T17:48:00Z">
              <w:rPr>
                <w:sz w:val="22"/>
              </w:rPr>
            </w:rPrChange>
          </w:rPr>
          <w:delText xml:space="preserve"> </w:delText>
        </w:r>
      </w:del>
      <w:r w:rsidRPr="00755CC4">
        <w:rPr>
          <w:rPrChange w:id="5658" w:author="Yufeng" w:date="2021-10-10T17:48:00Z">
            <w:rPr>
              <w:sz w:val="22"/>
            </w:rPr>
          </w:rPrChange>
        </w:rPr>
        <w:t xml:space="preserve">core-set </w:t>
      </w:r>
      <w:del w:id="5659" w:author="nick ting" w:date="2021-10-04T21:46:00Z">
        <w:r w:rsidRPr="00755CC4" w:rsidDel="00A305D8">
          <w:rPr>
            <w:rPrChange w:id="5660" w:author="Yufeng" w:date="2021-10-10T17:48:00Z">
              <w:rPr>
                <w:sz w:val="22"/>
              </w:rPr>
            </w:rPrChange>
          </w:rPr>
          <w:delText xml:space="preserve">network </w:delText>
        </w:r>
      </w:del>
      <w:ins w:id="5661" w:author="nick ting" w:date="2021-10-04T21:46:00Z">
        <w:r w:rsidR="00A305D8" w:rsidRPr="00755CC4">
          <w:rPr>
            <w:rPrChange w:id="5662" w:author="Yufeng" w:date="2021-10-10T17:48:00Z">
              <w:rPr>
                <w:sz w:val="22"/>
              </w:rPr>
            </w:rPrChange>
          </w:rPr>
          <w:t xml:space="preserve">fungi </w:t>
        </w:r>
      </w:ins>
      <w:r w:rsidRPr="00755CC4">
        <w:rPr>
          <w:rPrChange w:id="5663" w:author="Yufeng" w:date="2021-10-10T17:48:00Z">
            <w:rPr>
              <w:sz w:val="22"/>
            </w:rPr>
          </w:rPrChange>
        </w:rPr>
        <w:t>were stronger in CRC than</w:t>
      </w:r>
      <w:ins w:id="5664" w:author="Lung Ngai TING" w:date="2021-10-09T15:29:00Z">
        <w:r w:rsidR="000B2439" w:rsidRPr="0038659B">
          <w:t xml:space="preserve"> in</w:t>
        </w:r>
      </w:ins>
      <w:r w:rsidRPr="00755CC4">
        <w:rPr>
          <w:rPrChange w:id="5665" w:author="Yufeng" w:date="2021-10-10T17:48:00Z">
            <w:rPr>
              <w:sz w:val="22"/>
            </w:rPr>
          </w:rPrChange>
        </w:rPr>
        <w:t xml:space="preserve"> </w:t>
      </w:r>
      <w:del w:id="5666" w:author="nick ting" w:date="2021-09-27T19:11:00Z">
        <w:r w:rsidRPr="00755CC4" w:rsidDel="00B705DE">
          <w:rPr>
            <w:rPrChange w:id="5667" w:author="Yufeng" w:date="2021-10-10T17:48:00Z">
              <w:rPr>
                <w:sz w:val="22"/>
              </w:rPr>
            </w:rPrChange>
          </w:rPr>
          <w:delText>in</w:delText>
        </w:r>
      </w:del>
      <w:del w:id="5668" w:author="nick ting" w:date="2021-09-27T19:12:00Z">
        <w:r w:rsidRPr="00755CC4" w:rsidDel="00B705DE">
          <w:rPr>
            <w:rPrChange w:id="5669" w:author="Yufeng" w:date="2021-10-10T17:48:00Z">
              <w:rPr>
                <w:sz w:val="22"/>
              </w:rPr>
            </w:rPrChange>
          </w:rPr>
          <w:delText xml:space="preserve"> </w:delText>
        </w:r>
      </w:del>
      <w:r w:rsidRPr="00755CC4">
        <w:rPr>
          <w:rPrChange w:id="5670" w:author="Yufeng" w:date="2021-10-10T17:48:00Z">
            <w:rPr>
              <w:sz w:val="22"/>
            </w:rPr>
          </w:rPrChange>
        </w:rPr>
        <w:t>healthy control</w:t>
      </w:r>
      <w:ins w:id="5671" w:author="Lung Ngai TING" w:date="2021-10-09T15:29:00Z">
        <w:r w:rsidR="000B2439" w:rsidRPr="0038659B">
          <w:t>s</w:t>
        </w:r>
      </w:ins>
      <w:r w:rsidRPr="00755CC4">
        <w:rPr>
          <w:rPrChange w:id="5672" w:author="Yufeng" w:date="2021-10-10T17:48:00Z">
            <w:rPr>
              <w:sz w:val="22"/>
            </w:rPr>
          </w:rPrChange>
        </w:rPr>
        <w:t xml:space="preserve"> (figure 4</w:t>
      </w:r>
      <w:ins w:id="5673" w:author="LIN, Yufeng" w:date="2021-10-07T18:05:00Z">
        <w:r w:rsidR="002967E7" w:rsidRPr="0038659B">
          <w:t xml:space="preserve"> and supplementary figure </w:t>
        </w:r>
      </w:ins>
      <w:ins w:id="5674" w:author="LIN, Yufeng" w:date="2021-10-07T18:15:00Z">
        <w:r w:rsidR="002967E7" w:rsidRPr="0038659B">
          <w:t>4</w:t>
        </w:r>
      </w:ins>
      <w:r w:rsidRPr="00755CC4">
        <w:rPr>
          <w:rPrChange w:id="5675" w:author="Yufeng" w:date="2021-10-10T17:48:00Z">
            <w:rPr>
              <w:sz w:val="22"/>
            </w:rPr>
          </w:rPrChange>
        </w:rPr>
        <w:t xml:space="preserve">). There were only four strong positive (correlation index </w:t>
      </w:r>
      <w:r w:rsidRPr="00755CC4">
        <w:rPr>
          <w:rFonts w:hint="eastAsia"/>
          <w:rPrChange w:id="5676" w:author="Yufeng" w:date="2021-10-10T17:48:00Z">
            <w:rPr>
              <w:rFonts w:hint="eastAsia"/>
              <w:sz w:val="22"/>
            </w:rPr>
          </w:rPrChange>
        </w:rPr>
        <w:t>≥</w:t>
      </w:r>
      <w:r w:rsidRPr="00755CC4">
        <w:rPr>
          <w:rPrChange w:id="5677" w:author="Yufeng" w:date="2021-10-10T17:48:00Z">
            <w:rPr>
              <w:sz w:val="22"/>
            </w:rPr>
          </w:rPrChange>
        </w:rPr>
        <w:t xml:space="preserve"> 0.5) and three negative interactions (correlation index </w:t>
      </w:r>
      <w:r w:rsidRPr="00755CC4">
        <w:rPr>
          <w:rFonts w:hint="eastAsia"/>
          <w:rPrChange w:id="5678" w:author="Yufeng" w:date="2021-10-10T17:48:00Z">
            <w:rPr>
              <w:rFonts w:hint="eastAsia"/>
              <w:sz w:val="22"/>
            </w:rPr>
          </w:rPrChange>
        </w:rPr>
        <w:t>≤</w:t>
      </w:r>
      <w:r w:rsidRPr="00755CC4">
        <w:rPr>
          <w:rPrChange w:id="5679" w:author="Yufeng" w:date="2021-10-10T17:48:00Z">
            <w:rPr>
              <w:sz w:val="22"/>
            </w:rPr>
          </w:rPrChange>
        </w:rPr>
        <w:t xml:space="preserve"> -0.15) in healthy </w:t>
      </w:r>
      <w:ins w:id="5680" w:author="nick ting" w:date="2021-10-03T19:44:00Z">
        <w:r w:rsidR="00D46E76" w:rsidRPr="00755CC4">
          <w:rPr>
            <w:rPrChange w:id="5681" w:author="Yufeng" w:date="2021-10-10T17:48:00Z">
              <w:rPr>
                <w:sz w:val="22"/>
              </w:rPr>
            </w:rPrChange>
          </w:rPr>
          <w:t>individuals</w:t>
        </w:r>
      </w:ins>
      <w:del w:id="5682" w:author="nick ting" w:date="2021-10-03T19:44:00Z">
        <w:r w:rsidRPr="00755CC4" w:rsidDel="00D46E76">
          <w:rPr>
            <w:rPrChange w:id="5683" w:author="Yufeng" w:date="2021-10-10T17:48:00Z">
              <w:rPr>
                <w:sz w:val="22"/>
              </w:rPr>
            </w:rPrChange>
          </w:rPr>
          <w:delText>control</w:delText>
        </w:r>
      </w:del>
      <w:r w:rsidRPr="00755CC4">
        <w:rPr>
          <w:rPrChange w:id="5684" w:author="Yufeng" w:date="2021-10-10T17:48:00Z">
            <w:rPr>
              <w:sz w:val="22"/>
            </w:rPr>
          </w:rPrChange>
        </w:rPr>
        <w:t xml:space="preserve"> (figure 4a)</w:t>
      </w:r>
      <w:del w:id="5685" w:author="nick ting" w:date="2021-10-04T21:47:00Z">
        <w:r w:rsidRPr="00755CC4" w:rsidDel="00A305D8">
          <w:rPr>
            <w:rPrChange w:id="5686" w:author="Yufeng" w:date="2021-10-10T17:48:00Z">
              <w:rPr>
                <w:sz w:val="22"/>
              </w:rPr>
            </w:rPrChange>
          </w:rPr>
          <w:delText>; meanwhile,</w:delText>
        </w:r>
      </w:del>
      <w:ins w:id="5687" w:author="nick ting" w:date="2021-10-04T21:47:00Z">
        <w:r w:rsidR="00A305D8" w:rsidRPr="00755CC4">
          <w:rPr>
            <w:rPrChange w:id="5688" w:author="Yufeng" w:date="2021-10-10T17:48:00Z">
              <w:rPr>
                <w:sz w:val="22"/>
              </w:rPr>
            </w:rPrChange>
          </w:rPr>
          <w:t xml:space="preserve"> as compared to the</w:t>
        </w:r>
      </w:ins>
      <w:r w:rsidRPr="00755CC4">
        <w:rPr>
          <w:rPrChange w:id="5689" w:author="Yufeng" w:date="2021-10-10T17:48:00Z">
            <w:rPr>
              <w:sz w:val="22"/>
            </w:rPr>
          </w:rPrChange>
        </w:rPr>
        <w:t xml:space="preserve"> nine </w:t>
      </w:r>
      <w:del w:id="5690" w:author="nick ting" w:date="2021-09-27T21:38:00Z">
        <w:r w:rsidRPr="00755CC4" w:rsidDel="006210FC">
          <w:rPr>
            <w:rPrChange w:id="5691" w:author="Yufeng" w:date="2021-10-10T17:48:00Z">
              <w:rPr>
                <w:sz w:val="22"/>
              </w:rPr>
            </w:rPrChange>
          </w:rPr>
          <w:delText xml:space="preserve">high </w:delText>
        </w:r>
      </w:del>
      <w:ins w:id="5692" w:author="nick ting" w:date="2021-09-27T21:38:00Z">
        <w:r w:rsidR="006210FC" w:rsidRPr="00755CC4">
          <w:rPr>
            <w:rPrChange w:id="5693" w:author="Yufeng" w:date="2021-10-10T17:48:00Z">
              <w:rPr>
                <w:sz w:val="22"/>
              </w:rPr>
            </w:rPrChange>
          </w:rPr>
          <w:t xml:space="preserve">strong </w:t>
        </w:r>
      </w:ins>
      <w:r w:rsidRPr="00755CC4">
        <w:rPr>
          <w:rPrChange w:id="5694" w:author="Yufeng" w:date="2021-10-10T17:48:00Z">
            <w:rPr>
              <w:sz w:val="22"/>
            </w:rPr>
          </w:rPrChange>
        </w:rPr>
        <w:t>positive and four negative associations exhibit</w:t>
      </w:r>
      <w:ins w:id="5695" w:author="nick ting" w:date="2021-09-27T19:12:00Z">
        <w:r w:rsidR="00B705DE" w:rsidRPr="00755CC4">
          <w:rPr>
            <w:rPrChange w:id="5696" w:author="Yufeng" w:date="2021-10-10T17:48:00Z">
              <w:rPr>
                <w:sz w:val="22"/>
              </w:rPr>
            </w:rPrChange>
          </w:rPr>
          <w:t>ed</w:t>
        </w:r>
      </w:ins>
      <w:r w:rsidRPr="00755CC4">
        <w:rPr>
          <w:rPrChange w:id="5697" w:author="Yufeng" w:date="2021-10-10T17:48:00Z">
            <w:rPr>
              <w:sz w:val="22"/>
            </w:rPr>
          </w:rPrChange>
        </w:rPr>
        <w:t xml:space="preserve"> in CRC</w:t>
      </w:r>
      <w:ins w:id="5698" w:author="nick ting" w:date="2021-10-03T19:47:00Z">
        <w:r w:rsidR="00AC3DA1" w:rsidRPr="00755CC4">
          <w:rPr>
            <w:rPrChange w:id="5699" w:author="Yufeng" w:date="2021-10-10T17:48:00Z">
              <w:rPr>
                <w:sz w:val="22"/>
              </w:rPr>
            </w:rPrChange>
          </w:rPr>
          <w:t xml:space="preserve"> patients</w:t>
        </w:r>
      </w:ins>
      <w:r w:rsidRPr="00755CC4">
        <w:rPr>
          <w:rPrChange w:id="5700" w:author="Yufeng" w:date="2021-10-10T17:48:00Z">
            <w:rPr>
              <w:sz w:val="22"/>
            </w:rPr>
          </w:rPrChange>
        </w:rPr>
        <w:t xml:space="preserve"> (figure 4b). </w:t>
      </w:r>
      <w:del w:id="5701" w:author="nick ting" w:date="2021-10-04T21:47:00Z">
        <w:r w:rsidRPr="00755CC4" w:rsidDel="00A305D8">
          <w:rPr>
            <w:rPrChange w:id="5702" w:author="Yufeng" w:date="2021-10-10T17:48:00Z">
              <w:rPr>
                <w:sz w:val="22"/>
              </w:rPr>
            </w:rPrChange>
          </w:rPr>
          <w:delText>In addition</w:delText>
        </w:r>
      </w:del>
      <w:ins w:id="5703" w:author="nick ting" w:date="2021-10-04T21:47:00Z">
        <w:r w:rsidR="00A305D8" w:rsidRPr="00755CC4">
          <w:rPr>
            <w:rPrChange w:id="5704" w:author="Yufeng" w:date="2021-10-10T17:48:00Z">
              <w:rPr>
                <w:sz w:val="22"/>
              </w:rPr>
            </w:rPrChange>
          </w:rPr>
          <w:t>Additionally</w:t>
        </w:r>
      </w:ins>
      <w:r w:rsidRPr="00755CC4">
        <w:rPr>
          <w:rPrChange w:id="5705" w:author="Yufeng" w:date="2021-10-10T17:48:00Z">
            <w:rPr>
              <w:sz w:val="22"/>
            </w:rPr>
          </w:rPrChange>
        </w:rPr>
        <w:t>,</w:t>
      </w:r>
      <w:ins w:id="5706" w:author="nick ting" w:date="2021-10-04T21:47:00Z">
        <w:r w:rsidR="00A305D8" w:rsidRPr="00755CC4">
          <w:rPr>
            <w:rPrChange w:id="5707" w:author="Yufeng" w:date="2021-10-10T17:48:00Z">
              <w:rPr>
                <w:sz w:val="22"/>
              </w:rPr>
            </w:rPrChange>
          </w:rPr>
          <w:t xml:space="preserve"> there were</w:t>
        </w:r>
      </w:ins>
      <w:r w:rsidRPr="00755CC4">
        <w:rPr>
          <w:rPrChange w:id="5708" w:author="Yufeng" w:date="2021-10-10T17:48:00Z">
            <w:rPr>
              <w:sz w:val="22"/>
            </w:rPr>
          </w:rPrChange>
        </w:rPr>
        <w:t xml:space="preserve"> nine </w:t>
      </w:r>
      <w:del w:id="5709" w:author="nick ting" w:date="2021-09-27T21:38:00Z">
        <w:r w:rsidRPr="00755CC4" w:rsidDel="006210FC">
          <w:rPr>
            <w:rPrChange w:id="5710" w:author="Yufeng" w:date="2021-10-10T17:48:00Z">
              <w:rPr>
                <w:sz w:val="22"/>
              </w:rPr>
            </w:rPrChange>
          </w:rPr>
          <w:delText xml:space="preserve">close </w:delText>
        </w:r>
      </w:del>
      <w:ins w:id="5711" w:author="nick ting" w:date="2021-09-27T21:38:00Z">
        <w:r w:rsidR="006210FC" w:rsidRPr="00755CC4">
          <w:rPr>
            <w:rPrChange w:id="5712" w:author="Yufeng" w:date="2021-10-10T17:48:00Z">
              <w:rPr>
                <w:sz w:val="22"/>
              </w:rPr>
            </w:rPrChange>
          </w:rPr>
          <w:t xml:space="preserve">strong </w:t>
        </w:r>
      </w:ins>
      <w:r w:rsidRPr="00755CC4">
        <w:rPr>
          <w:rPrChange w:id="5713" w:author="Yufeng" w:date="2021-10-10T17:48:00Z">
            <w:rPr>
              <w:sz w:val="22"/>
            </w:rPr>
          </w:rPrChange>
        </w:rPr>
        <w:t xml:space="preserve">positives and one negative </w:t>
      </w:r>
      <w:del w:id="5714" w:author="nick ting" w:date="2021-10-04T21:47:00Z">
        <w:r w:rsidRPr="00755CC4" w:rsidDel="00A305D8">
          <w:rPr>
            <w:rPrChange w:id="5715" w:author="Yufeng" w:date="2021-10-10T17:48:00Z">
              <w:rPr>
                <w:sz w:val="22"/>
              </w:rPr>
            </w:rPrChange>
          </w:rPr>
          <w:delText xml:space="preserve">interrelationship </w:delText>
        </w:r>
      </w:del>
      <w:ins w:id="5716" w:author="nick ting" w:date="2021-10-04T21:47:00Z">
        <w:r w:rsidR="00A305D8" w:rsidRPr="00755CC4">
          <w:rPr>
            <w:rPrChange w:id="5717" w:author="Yufeng" w:date="2021-10-10T17:48:00Z">
              <w:rPr>
                <w:sz w:val="22"/>
              </w:rPr>
            </w:rPrChange>
          </w:rPr>
          <w:t>intera</w:t>
        </w:r>
      </w:ins>
      <w:ins w:id="5718" w:author="LIN, Yufeng" w:date="2021-10-07T10:49:00Z">
        <w:r w:rsidR="00E81CE7" w:rsidRPr="0038659B">
          <w:t>c</w:t>
        </w:r>
      </w:ins>
      <w:ins w:id="5719" w:author="nick ting" w:date="2021-10-04T21:47:00Z">
        <w:r w:rsidR="00A305D8" w:rsidRPr="00755CC4">
          <w:rPr>
            <w:rPrChange w:id="5720" w:author="Yufeng" w:date="2021-10-10T17:48:00Z">
              <w:rPr>
                <w:sz w:val="22"/>
              </w:rPr>
            </w:rPrChange>
          </w:rPr>
          <w:t>tion</w:t>
        </w:r>
        <w:del w:id="5721" w:author="LIN, Yufeng" w:date="2021-10-07T10:49:00Z">
          <w:r w:rsidR="00A305D8" w:rsidRPr="00755CC4" w:rsidDel="00E81CE7">
            <w:rPr>
              <w:rPrChange w:id="5722" w:author="Yufeng" w:date="2021-10-10T17:48:00Z">
                <w:rPr>
                  <w:sz w:val="22"/>
                </w:rPr>
              </w:rPrChange>
            </w:rPr>
            <w:delText>s</w:delText>
          </w:r>
        </w:del>
        <w:r w:rsidR="00A305D8" w:rsidRPr="00755CC4">
          <w:rPr>
            <w:rPrChange w:id="5723" w:author="Yufeng" w:date="2021-10-10T17:48:00Z">
              <w:rPr>
                <w:sz w:val="22"/>
              </w:rPr>
            </w:rPrChange>
          </w:rPr>
          <w:t xml:space="preserve"> </w:t>
        </w:r>
      </w:ins>
      <w:del w:id="5724" w:author="nick ting" w:date="2021-10-04T21:47:00Z">
        <w:r w:rsidRPr="00755CC4" w:rsidDel="00A305D8">
          <w:rPr>
            <w:rPrChange w:id="5725" w:author="Yufeng" w:date="2021-10-10T17:48:00Z">
              <w:rPr>
                <w:sz w:val="22"/>
              </w:rPr>
            </w:rPrChange>
          </w:rPr>
          <w:delText xml:space="preserve">were </w:delText>
        </w:r>
      </w:del>
      <w:del w:id="5726" w:author="nick ting" w:date="2021-09-27T19:12:00Z">
        <w:r w:rsidRPr="00755CC4" w:rsidDel="00B705DE">
          <w:rPr>
            <w:rPrChange w:id="5727" w:author="Yufeng" w:date="2021-10-10T17:48:00Z">
              <w:rPr>
                <w:sz w:val="22"/>
              </w:rPr>
            </w:rPrChange>
          </w:rPr>
          <w:delText xml:space="preserve">executed </w:delText>
        </w:r>
      </w:del>
      <w:del w:id="5728" w:author="nick ting" w:date="2021-10-04T21:47:00Z">
        <w:r w:rsidRPr="00755CC4" w:rsidDel="00A305D8">
          <w:rPr>
            <w:rPrChange w:id="5729" w:author="Yufeng" w:date="2021-10-10T17:48:00Z">
              <w:rPr>
                <w:sz w:val="22"/>
              </w:rPr>
            </w:rPrChange>
          </w:rPr>
          <w:delText>i</w:delText>
        </w:r>
      </w:del>
      <w:ins w:id="5730" w:author="nick ting" w:date="2021-10-04T21:47:00Z">
        <w:r w:rsidR="00A305D8" w:rsidRPr="00755CC4">
          <w:rPr>
            <w:rPrChange w:id="5731" w:author="Yufeng" w:date="2021-10-10T17:48:00Z">
              <w:rPr>
                <w:sz w:val="22"/>
              </w:rPr>
            </w:rPrChange>
          </w:rPr>
          <w:t>i</w:t>
        </w:r>
      </w:ins>
      <w:r w:rsidRPr="00755CC4">
        <w:rPr>
          <w:rPrChange w:id="5732" w:author="Yufeng" w:date="2021-10-10T17:48:00Z">
            <w:rPr>
              <w:sz w:val="22"/>
            </w:rPr>
          </w:rPrChange>
        </w:rPr>
        <w:t>n adenoma</w:t>
      </w:r>
      <w:ins w:id="5733" w:author="nick ting" w:date="2021-10-03T19:47:00Z">
        <w:r w:rsidR="00AC3DA1" w:rsidRPr="00755CC4">
          <w:rPr>
            <w:rPrChange w:id="5734" w:author="Yufeng" w:date="2021-10-10T17:48:00Z">
              <w:rPr>
                <w:sz w:val="22"/>
              </w:rPr>
            </w:rPrChange>
          </w:rPr>
          <w:t xml:space="preserve"> patients</w:t>
        </w:r>
      </w:ins>
      <w:r w:rsidRPr="00755CC4">
        <w:rPr>
          <w:rPrChange w:id="5735" w:author="Yufeng" w:date="2021-10-10T17:48:00Z">
            <w:rPr>
              <w:sz w:val="22"/>
            </w:rPr>
          </w:rPrChange>
        </w:rPr>
        <w:t xml:space="preserve">. </w:t>
      </w:r>
    </w:p>
    <w:p w14:paraId="454B8EB6" w14:textId="66EF3C19" w:rsidR="00A87964" w:rsidRPr="00755CC4" w:rsidDel="00FD106C" w:rsidRDefault="00A87964">
      <w:pPr>
        <w:jc w:val="left"/>
        <w:rPr>
          <w:ins w:id="5736" w:author="Lung Ngai TING" w:date="2021-10-09T15:27:00Z"/>
          <w:del w:id="5737" w:author="Yufeng" w:date="2021-10-10T18:05:00Z"/>
          <w:rPrChange w:id="5738" w:author="Yufeng" w:date="2021-10-10T17:48:00Z">
            <w:rPr>
              <w:ins w:id="5739" w:author="Lung Ngai TING" w:date="2021-10-09T15:27:00Z"/>
              <w:del w:id="5740" w:author="Yufeng" w:date="2021-10-10T18:05:00Z"/>
              <w:sz w:val="22"/>
            </w:rPr>
          </w:rPrChange>
        </w:rPr>
        <w:pPrChange w:id="5741" w:author="Yufeng" w:date="2021-10-10T17:53:00Z">
          <w:pPr/>
        </w:pPrChange>
      </w:pPr>
    </w:p>
    <w:p w14:paraId="0AF9935B" w14:textId="77777777" w:rsidR="00A305D8" w:rsidRPr="00755CC4" w:rsidRDefault="00A305D8">
      <w:pPr>
        <w:jc w:val="left"/>
        <w:rPr>
          <w:ins w:id="5742" w:author="nick ting" w:date="2021-10-04T21:48:00Z"/>
          <w:rPrChange w:id="5743" w:author="Yufeng" w:date="2021-10-10T17:48:00Z">
            <w:rPr>
              <w:ins w:id="5744" w:author="nick ting" w:date="2021-10-04T21:48:00Z"/>
              <w:sz w:val="22"/>
            </w:rPr>
          </w:rPrChange>
        </w:rPr>
        <w:pPrChange w:id="5745" w:author="Yufeng" w:date="2021-10-10T17:53:00Z">
          <w:pPr/>
        </w:pPrChange>
      </w:pPr>
    </w:p>
    <w:p w14:paraId="561E01A5" w14:textId="78485533" w:rsidR="00D9531B" w:rsidRPr="00755CC4" w:rsidDel="00847B02" w:rsidRDefault="00D9531B">
      <w:pPr>
        <w:jc w:val="left"/>
        <w:rPr>
          <w:del w:id="5746" w:author="LIN, Yufeng" w:date="2021-10-05T10:12:00Z"/>
        </w:rPr>
        <w:pPrChange w:id="5747" w:author="Yufeng" w:date="2021-10-10T17:53:00Z">
          <w:pPr/>
        </w:pPrChange>
      </w:pPr>
      <w:r w:rsidRPr="00755CC4">
        <w:rPr>
          <w:i/>
          <w:iCs/>
          <w:rPrChange w:id="5748" w:author="Yufeng" w:date="2021-10-10T17:48:00Z">
            <w:rPr>
              <w:i/>
              <w:iCs/>
              <w:sz w:val="22"/>
            </w:rPr>
          </w:rPrChange>
        </w:rPr>
        <w:t>Aspergillus</w:t>
      </w:r>
      <w:r w:rsidRPr="00755CC4">
        <w:rPr>
          <w:rPrChange w:id="5749" w:author="Yufeng" w:date="2021-10-10T17:48:00Z">
            <w:rPr>
              <w:sz w:val="22"/>
            </w:rPr>
          </w:rPrChange>
        </w:rPr>
        <w:t xml:space="preserve"> </w:t>
      </w:r>
      <w:r w:rsidRPr="00755CC4">
        <w:rPr>
          <w:i/>
          <w:iCs/>
          <w:rPrChange w:id="5750" w:author="Yufeng" w:date="2021-10-10T17:48:00Z">
            <w:rPr>
              <w:i/>
              <w:iCs/>
              <w:sz w:val="22"/>
            </w:rPr>
          </w:rPrChange>
        </w:rPr>
        <w:t>rambellii</w:t>
      </w:r>
      <w:r w:rsidRPr="00755CC4">
        <w:rPr>
          <w:rPrChange w:id="5751" w:author="Yufeng" w:date="2021-10-10T17:48:00Z">
            <w:rPr>
              <w:sz w:val="22"/>
            </w:rPr>
          </w:rPrChange>
        </w:rPr>
        <w:t xml:space="preserve">, </w:t>
      </w:r>
      <w:r w:rsidRPr="00755CC4">
        <w:rPr>
          <w:i/>
          <w:iCs/>
          <w:rPrChange w:id="5752" w:author="Yufeng" w:date="2021-10-10T17:48:00Z">
            <w:rPr>
              <w:i/>
              <w:iCs/>
              <w:sz w:val="22"/>
            </w:rPr>
          </w:rPrChange>
        </w:rPr>
        <w:t>Rhizophagus</w:t>
      </w:r>
      <w:r w:rsidRPr="00755CC4">
        <w:rPr>
          <w:rPrChange w:id="5753" w:author="Yufeng" w:date="2021-10-10T17:48:00Z">
            <w:rPr>
              <w:sz w:val="22"/>
            </w:rPr>
          </w:rPrChange>
        </w:rPr>
        <w:t xml:space="preserve"> </w:t>
      </w:r>
      <w:r w:rsidRPr="00755CC4">
        <w:rPr>
          <w:i/>
          <w:iCs/>
          <w:rPrChange w:id="5754" w:author="Yufeng" w:date="2021-10-10T17:48:00Z">
            <w:rPr>
              <w:i/>
              <w:iCs/>
              <w:sz w:val="22"/>
            </w:rPr>
          </w:rPrChange>
        </w:rPr>
        <w:t>irregularis</w:t>
      </w:r>
      <w:r w:rsidRPr="00755CC4">
        <w:rPr>
          <w:rPrChange w:id="5755" w:author="Yufeng" w:date="2021-10-10T17:48:00Z">
            <w:rPr>
              <w:sz w:val="22"/>
            </w:rPr>
          </w:rPrChange>
        </w:rPr>
        <w:t xml:space="preserve">, </w:t>
      </w:r>
      <w:r w:rsidRPr="00755CC4">
        <w:rPr>
          <w:i/>
          <w:iCs/>
          <w:rPrChange w:id="5756" w:author="Yufeng" w:date="2021-10-10T17:48:00Z">
            <w:rPr>
              <w:i/>
              <w:iCs/>
              <w:sz w:val="22"/>
            </w:rPr>
          </w:rPrChange>
        </w:rPr>
        <w:t>Rhizophagus</w:t>
      </w:r>
      <w:r w:rsidRPr="00755CC4">
        <w:rPr>
          <w:rPrChange w:id="5757" w:author="Yufeng" w:date="2021-10-10T17:48:00Z">
            <w:rPr>
              <w:sz w:val="22"/>
            </w:rPr>
          </w:rPrChange>
        </w:rPr>
        <w:t xml:space="preserve"> </w:t>
      </w:r>
      <w:r w:rsidRPr="00755CC4">
        <w:rPr>
          <w:i/>
          <w:iCs/>
          <w:rPrChange w:id="5758" w:author="Yufeng" w:date="2021-10-10T17:48:00Z">
            <w:rPr>
              <w:i/>
              <w:iCs/>
              <w:sz w:val="22"/>
            </w:rPr>
          </w:rPrChange>
        </w:rPr>
        <w:t>clarus</w:t>
      </w:r>
      <w:r w:rsidRPr="00755CC4">
        <w:rPr>
          <w:rPrChange w:id="5759" w:author="Yufeng" w:date="2021-10-10T17:48:00Z">
            <w:rPr>
              <w:sz w:val="22"/>
            </w:rPr>
          </w:rPrChange>
        </w:rPr>
        <w:t xml:space="preserve">, </w:t>
      </w:r>
      <w:r w:rsidRPr="00755CC4">
        <w:rPr>
          <w:i/>
          <w:iCs/>
          <w:rPrChange w:id="5760" w:author="Yufeng" w:date="2021-10-10T17:48:00Z">
            <w:rPr>
              <w:i/>
              <w:iCs/>
              <w:sz w:val="22"/>
            </w:rPr>
          </w:rPrChange>
        </w:rPr>
        <w:t>Phytopythium</w:t>
      </w:r>
      <w:r w:rsidRPr="00755CC4">
        <w:rPr>
          <w:rPrChange w:id="5761" w:author="Yufeng" w:date="2021-10-10T17:48:00Z">
            <w:rPr>
              <w:sz w:val="22"/>
            </w:rPr>
          </w:rPrChange>
        </w:rPr>
        <w:t xml:space="preserve"> </w:t>
      </w:r>
      <w:r w:rsidRPr="00755CC4">
        <w:rPr>
          <w:i/>
          <w:iCs/>
          <w:rPrChange w:id="5762" w:author="Yufeng" w:date="2021-10-10T17:48:00Z">
            <w:rPr>
              <w:i/>
              <w:iCs/>
              <w:sz w:val="22"/>
            </w:rPr>
          </w:rPrChange>
        </w:rPr>
        <w:t>vexans</w:t>
      </w:r>
      <w:r w:rsidRPr="00755CC4">
        <w:rPr>
          <w:rPrChange w:id="5763" w:author="Yufeng" w:date="2021-10-10T17:48:00Z">
            <w:rPr>
              <w:sz w:val="22"/>
            </w:rPr>
          </w:rPrChange>
        </w:rPr>
        <w:t xml:space="preserve">, and </w:t>
      </w:r>
      <w:r w:rsidRPr="00755CC4">
        <w:rPr>
          <w:i/>
          <w:iCs/>
          <w:rPrChange w:id="5764" w:author="Yufeng" w:date="2021-10-10T17:48:00Z">
            <w:rPr>
              <w:i/>
              <w:iCs/>
              <w:sz w:val="22"/>
            </w:rPr>
          </w:rPrChange>
        </w:rPr>
        <w:t>Edhazardia</w:t>
      </w:r>
      <w:r w:rsidRPr="00755CC4">
        <w:rPr>
          <w:rPrChange w:id="5765" w:author="Yufeng" w:date="2021-10-10T17:48:00Z">
            <w:rPr>
              <w:sz w:val="22"/>
            </w:rPr>
          </w:rPrChange>
        </w:rPr>
        <w:t xml:space="preserve"> </w:t>
      </w:r>
      <w:r w:rsidRPr="00755CC4">
        <w:rPr>
          <w:i/>
          <w:iCs/>
          <w:rPrChange w:id="5766" w:author="Yufeng" w:date="2021-10-10T17:48:00Z">
            <w:rPr>
              <w:i/>
              <w:iCs/>
              <w:sz w:val="22"/>
            </w:rPr>
          </w:rPrChange>
        </w:rPr>
        <w:t>aedis</w:t>
      </w:r>
      <w:r w:rsidRPr="00755CC4">
        <w:rPr>
          <w:rPrChange w:id="5767" w:author="Yufeng" w:date="2021-10-10T17:48:00Z">
            <w:rPr>
              <w:sz w:val="22"/>
            </w:rPr>
          </w:rPrChange>
        </w:rPr>
        <w:t xml:space="preserve"> </w:t>
      </w:r>
      <w:del w:id="5768" w:author="nick ting" w:date="2021-10-03T20:00:00Z">
        <w:r w:rsidRPr="00755CC4" w:rsidDel="00637CC2">
          <w:rPr>
            <w:rPrChange w:id="5769" w:author="Yufeng" w:date="2021-10-10T17:48:00Z">
              <w:rPr>
                <w:sz w:val="22"/>
              </w:rPr>
            </w:rPrChange>
          </w:rPr>
          <w:delText xml:space="preserve">appeared </w:delText>
        </w:r>
      </w:del>
      <w:ins w:id="5770" w:author="nick ting" w:date="2021-10-03T20:00:00Z">
        <w:r w:rsidR="00637CC2" w:rsidRPr="00755CC4">
          <w:rPr>
            <w:rPrChange w:id="5771" w:author="Yufeng" w:date="2021-10-10T17:48:00Z">
              <w:rPr>
                <w:sz w:val="22"/>
              </w:rPr>
            </w:rPrChange>
          </w:rPr>
          <w:t xml:space="preserve">showed significant </w:t>
        </w:r>
      </w:ins>
      <w:ins w:id="5772" w:author="nick ting" w:date="2021-10-03T20:01:00Z">
        <w:r w:rsidR="00637CC2" w:rsidRPr="00755CC4">
          <w:rPr>
            <w:rPrChange w:id="5773" w:author="Yufeng" w:date="2021-10-10T17:48:00Z">
              <w:rPr>
                <w:sz w:val="22"/>
              </w:rPr>
            </w:rPrChange>
          </w:rPr>
          <w:t xml:space="preserve">correlations </w:t>
        </w:r>
        <w:del w:id="5774" w:author="LIN, Yufeng" w:date="2021-10-07T10:50:00Z">
          <w:r w:rsidR="00637CC2" w:rsidRPr="00755CC4" w:rsidDel="00E81CE7">
            <w:rPr>
              <w:rPrChange w:id="5775" w:author="Yufeng" w:date="2021-10-10T17:48:00Z">
                <w:rPr>
                  <w:sz w:val="22"/>
                </w:rPr>
              </w:rPrChange>
            </w:rPr>
            <w:delText>with one another</w:delText>
          </w:r>
        </w:del>
      </w:ins>
      <w:ins w:id="5776" w:author="nick ting" w:date="2021-10-03T20:00:00Z">
        <w:del w:id="5777" w:author="LIN, Yufeng" w:date="2021-10-07T10:50:00Z">
          <w:r w:rsidR="00637CC2" w:rsidRPr="00755CC4" w:rsidDel="00E81CE7">
            <w:rPr>
              <w:rPrChange w:id="5778" w:author="Yufeng" w:date="2021-10-10T17:48:00Z">
                <w:rPr>
                  <w:sz w:val="22"/>
                </w:rPr>
              </w:rPrChange>
            </w:rPr>
            <w:delText xml:space="preserve"> </w:delText>
          </w:r>
        </w:del>
      </w:ins>
      <w:r w:rsidRPr="00755CC4">
        <w:rPr>
          <w:rPrChange w:id="5779" w:author="Yufeng" w:date="2021-10-10T17:48:00Z">
            <w:rPr>
              <w:sz w:val="22"/>
            </w:rPr>
          </w:rPrChange>
        </w:rPr>
        <w:t xml:space="preserve">in all three </w:t>
      </w:r>
      <w:del w:id="5780" w:author="nick ting" w:date="2021-10-04T21:48:00Z">
        <w:r w:rsidRPr="00755CC4" w:rsidDel="00A305D8">
          <w:rPr>
            <w:rPrChange w:id="5781" w:author="Yufeng" w:date="2021-10-10T17:48:00Z">
              <w:rPr>
                <w:sz w:val="22"/>
              </w:rPr>
            </w:rPrChange>
          </w:rPr>
          <w:delText xml:space="preserve">stages </w:delText>
        </w:r>
      </w:del>
      <w:ins w:id="5782" w:author="nick ting" w:date="2021-10-04T21:48:00Z">
        <w:r w:rsidR="00A305D8" w:rsidRPr="00755CC4">
          <w:rPr>
            <w:rPrChange w:id="5783" w:author="Yufeng" w:date="2021-10-10T17:48:00Z">
              <w:rPr>
                <w:sz w:val="22"/>
              </w:rPr>
            </w:rPrChange>
          </w:rPr>
          <w:t>conditions</w:t>
        </w:r>
      </w:ins>
      <w:ins w:id="5784" w:author="nick ting" w:date="2021-10-04T21:49:00Z">
        <w:r w:rsidR="00A305D8" w:rsidRPr="00755CC4">
          <w:rPr>
            <w:rPrChange w:id="5785" w:author="Yufeng" w:date="2021-10-10T17:48:00Z">
              <w:rPr>
                <w:sz w:val="22"/>
              </w:rPr>
            </w:rPrChange>
          </w:rPr>
          <w:t xml:space="preserve"> (Healthy, Adenoma, CRC)</w:t>
        </w:r>
      </w:ins>
      <w:ins w:id="5786" w:author="nick ting" w:date="2021-10-04T21:48:00Z">
        <w:r w:rsidR="00A305D8" w:rsidRPr="00755CC4">
          <w:rPr>
            <w:rPrChange w:id="5787" w:author="Yufeng" w:date="2021-10-10T17:48:00Z">
              <w:rPr>
                <w:sz w:val="22"/>
              </w:rPr>
            </w:rPrChange>
          </w:rPr>
          <w:t xml:space="preserve"> </w:t>
        </w:r>
      </w:ins>
      <w:r w:rsidRPr="00755CC4">
        <w:rPr>
          <w:rPrChange w:id="5788" w:author="Yufeng" w:date="2021-10-10T17:48:00Z">
            <w:rPr>
              <w:sz w:val="22"/>
            </w:rPr>
          </w:rPrChange>
        </w:rPr>
        <w:t>(figure 4</w:t>
      </w:r>
      <w:del w:id="5789" w:author="LIN, Yufeng" w:date="2021-10-07T18:09:00Z">
        <w:r w:rsidRPr="00755CC4" w:rsidDel="002967E7">
          <w:rPr>
            <w:rPrChange w:id="5790" w:author="Yufeng" w:date="2021-10-10T17:48:00Z">
              <w:rPr>
                <w:sz w:val="22"/>
              </w:rPr>
            </w:rPrChange>
          </w:rPr>
          <w:delText>a</w:delText>
        </w:r>
      </w:del>
      <w:r w:rsidRPr="00755CC4">
        <w:rPr>
          <w:rPrChange w:id="5791" w:author="Yufeng" w:date="2021-10-10T17:48:00Z">
            <w:rPr>
              <w:sz w:val="22"/>
            </w:rPr>
          </w:rPrChange>
        </w:rPr>
        <w:t xml:space="preserve"> and </w:t>
      </w:r>
      <w:commentRangeStart w:id="5792"/>
      <w:r w:rsidRPr="00755CC4">
        <w:rPr>
          <w:rPrChange w:id="5793" w:author="Yufeng" w:date="2021-10-10T17:48:00Z">
            <w:rPr>
              <w:sz w:val="22"/>
            </w:rPr>
          </w:rPrChange>
        </w:rPr>
        <w:t xml:space="preserve">supplementary figure </w:t>
      </w:r>
      <w:del w:id="5794" w:author="LIN, Yufeng" w:date="2021-10-07T18:05:00Z">
        <w:r w:rsidRPr="00755CC4" w:rsidDel="002967E7">
          <w:rPr>
            <w:rPrChange w:id="5795" w:author="Yufeng" w:date="2021-10-10T17:48:00Z">
              <w:rPr>
                <w:sz w:val="22"/>
              </w:rPr>
            </w:rPrChange>
          </w:rPr>
          <w:delText>5</w:delText>
        </w:r>
        <w:commentRangeEnd w:id="5792"/>
        <w:r w:rsidRPr="00755CC4" w:rsidDel="002967E7">
          <w:rPr>
            <w:rStyle w:val="CommentReference"/>
            <w:sz w:val="24"/>
            <w:szCs w:val="24"/>
            <w:rPrChange w:id="5796" w:author="Yufeng" w:date="2021-10-10T17:48:00Z">
              <w:rPr>
                <w:rStyle w:val="CommentReference"/>
                <w:sz w:val="22"/>
                <w:szCs w:val="22"/>
              </w:rPr>
            </w:rPrChange>
          </w:rPr>
          <w:commentReference w:id="5792"/>
        </w:r>
      </w:del>
      <w:ins w:id="5797" w:author="LIN, Yufeng" w:date="2021-10-07T18:08:00Z">
        <w:r w:rsidR="002967E7" w:rsidRPr="0038659B">
          <w:t>3</w:t>
        </w:r>
      </w:ins>
      <w:r w:rsidRPr="00755CC4">
        <w:rPr>
          <w:rPrChange w:id="5798" w:author="Yufeng" w:date="2021-10-10T17:48:00Z">
            <w:rPr>
              <w:sz w:val="22"/>
            </w:rPr>
          </w:rPrChange>
        </w:rPr>
        <w:t xml:space="preserve">). </w:t>
      </w:r>
      <w:del w:id="5799" w:author="nick ting" w:date="2021-09-27T21:39:00Z">
        <w:r w:rsidRPr="00755CC4" w:rsidDel="006210FC">
          <w:rPr>
            <w:rPrChange w:id="5800" w:author="Yufeng" w:date="2021-10-10T17:48:00Z">
              <w:rPr>
                <w:sz w:val="22"/>
              </w:rPr>
            </w:rPrChange>
          </w:rPr>
          <w:delText>Still</w:delText>
        </w:r>
      </w:del>
      <w:ins w:id="5801" w:author="nick ting" w:date="2021-09-27T21:39:00Z">
        <w:r w:rsidR="006210FC" w:rsidRPr="00755CC4">
          <w:rPr>
            <w:rPrChange w:id="5802" w:author="Yufeng" w:date="2021-10-10T17:48:00Z">
              <w:rPr>
                <w:sz w:val="22"/>
              </w:rPr>
            </w:rPrChange>
          </w:rPr>
          <w:t>However</w:t>
        </w:r>
      </w:ins>
      <w:r w:rsidRPr="00755CC4">
        <w:rPr>
          <w:rPrChange w:id="5803" w:author="Yufeng" w:date="2021-10-10T17:48:00Z">
            <w:rPr>
              <w:sz w:val="22"/>
            </w:rPr>
          </w:rPrChange>
        </w:rPr>
        <w:t xml:space="preserve">, </w:t>
      </w:r>
      <w:del w:id="5804" w:author="nick ting" w:date="2021-10-04T21:49:00Z">
        <w:r w:rsidRPr="00755CC4" w:rsidDel="00A305D8">
          <w:rPr>
            <w:rPrChange w:id="5805" w:author="Yufeng" w:date="2021-10-10T17:48:00Z">
              <w:rPr>
                <w:sz w:val="22"/>
              </w:rPr>
            </w:rPrChange>
          </w:rPr>
          <w:delText xml:space="preserve">their </w:delText>
        </w:r>
      </w:del>
      <w:ins w:id="5806" w:author="nick ting" w:date="2021-10-04T21:49:00Z">
        <w:r w:rsidR="00A305D8" w:rsidRPr="00755CC4">
          <w:rPr>
            <w:rPrChange w:id="5807" w:author="Yufeng" w:date="2021-10-10T17:48:00Z">
              <w:rPr>
                <w:sz w:val="22"/>
              </w:rPr>
            </w:rPrChange>
          </w:rPr>
          <w:t xml:space="preserve">no characteristic pattern was identified in the changes of their </w:t>
        </w:r>
      </w:ins>
      <w:r w:rsidRPr="00755CC4">
        <w:rPr>
          <w:rPrChange w:id="5808" w:author="Yufeng" w:date="2021-10-10T17:48:00Z">
            <w:rPr>
              <w:sz w:val="22"/>
            </w:rPr>
          </w:rPrChange>
        </w:rPr>
        <w:t>correlation</w:t>
      </w:r>
      <w:ins w:id="5809" w:author="nick ting" w:date="2021-10-04T21:49:00Z">
        <w:r w:rsidR="00A305D8" w:rsidRPr="00755CC4">
          <w:rPr>
            <w:rPrChange w:id="5810" w:author="Yufeng" w:date="2021-10-10T17:48:00Z">
              <w:rPr>
                <w:sz w:val="22"/>
              </w:rPr>
            </w:rPrChange>
          </w:rPr>
          <w:t>s</w:t>
        </w:r>
      </w:ins>
      <w:r w:rsidRPr="00755CC4">
        <w:rPr>
          <w:rPrChange w:id="5811" w:author="Yufeng" w:date="2021-10-10T17:48:00Z">
            <w:rPr>
              <w:sz w:val="22"/>
            </w:rPr>
          </w:rPrChange>
        </w:rPr>
        <w:t xml:space="preserve"> </w:t>
      </w:r>
      <w:del w:id="5812" w:author="nick ting" w:date="2021-10-04T21:49:00Z">
        <w:r w:rsidRPr="00755CC4" w:rsidDel="00A305D8">
          <w:rPr>
            <w:rPrChange w:id="5813" w:author="Yufeng" w:date="2021-10-10T17:48:00Z">
              <w:rPr>
                <w:sz w:val="22"/>
              </w:rPr>
            </w:rPrChange>
          </w:rPr>
          <w:delText xml:space="preserve">was not consistent </w:delText>
        </w:r>
      </w:del>
      <w:del w:id="5814" w:author="nick ting" w:date="2021-10-03T20:01:00Z">
        <w:r w:rsidRPr="00755CC4" w:rsidDel="00637CC2">
          <w:rPr>
            <w:rPrChange w:id="5815" w:author="Yufeng" w:date="2021-10-10T17:48:00Z">
              <w:rPr>
                <w:sz w:val="22"/>
              </w:rPr>
            </w:rPrChange>
          </w:rPr>
          <w:delText>in various</w:delText>
        </w:r>
      </w:del>
      <w:del w:id="5816" w:author="nick ting" w:date="2021-10-04T21:49:00Z">
        <w:r w:rsidRPr="00755CC4" w:rsidDel="00A305D8">
          <w:rPr>
            <w:rPrChange w:id="5817" w:author="Yufeng" w:date="2021-10-10T17:48:00Z">
              <w:rPr>
                <w:sz w:val="22"/>
              </w:rPr>
            </w:rPrChange>
          </w:rPr>
          <w:delText xml:space="preserve"> stages</w:delText>
        </w:r>
      </w:del>
      <w:ins w:id="5818" w:author="nick ting" w:date="2021-10-04T21:49:00Z">
        <w:r w:rsidR="00A305D8" w:rsidRPr="00755CC4">
          <w:rPr>
            <w:rPrChange w:id="5819" w:author="Yufeng" w:date="2021-10-10T17:48:00Z">
              <w:rPr>
                <w:sz w:val="22"/>
              </w:rPr>
            </w:rPrChange>
          </w:rPr>
          <w:t>across different conditions</w:t>
        </w:r>
      </w:ins>
      <w:r w:rsidRPr="00755CC4">
        <w:rPr>
          <w:rPrChange w:id="5820" w:author="Yufeng" w:date="2021-10-10T17:48:00Z">
            <w:rPr>
              <w:sz w:val="22"/>
            </w:rPr>
          </w:rPrChange>
        </w:rPr>
        <w:t xml:space="preserve">. </w:t>
      </w:r>
      <w:del w:id="5821" w:author="nick ting" w:date="2021-10-03T20:06:00Z">
        <w:r w:rsidRPr="00755CC4" w:rsidDel="00637CC2">
          <w:rPr>
            <w:rPrChange w:id="5822" w:author="Yufeng" w:date="2021-10-10T17:48:00Z">
              <w:rPr>
                <w:sz w:val="22"/>
              </w:rPr>
            </w:rPrChange>
          </w:rPr>
          <w:delText xml:space="preserve">The </w:delText>
        </w:r>
      </w:del>
      <w:ins w:id="5823" w:author="nick ting" w:date="2021-10-03T20:06:00Z">
        <w:r w:rsidR="00637CC2" w:rsidRPr="00755CC4">
          <w:rPr>
            <w:rPrChange w:id="5824" w:author="Yufeng" w:date="2021-10-10T17:48:00Z">
              <w:rPr>
                <w:sz w:val="22"/>
              </w:rPr>
            </w:rPrChange>
          </w:rPr>
          <w:t xml:space="preserve">A more </w:t>
        </w:r>
      </w:ins>
      <w:del w:id="5825" w:author="nick ting" w:date="2021-10-03T20:01:00Z">
        <w:r w:rsidRPr="00755CC4" w:rsidDel="00637CC2">
          <w:rPr>
            <w:rPrChange w:id="5826" w:author="Yufeng" w:date="2021-10-10T17:48:00Z">
              <w:rPr>
                <w:sz w:val="22"/>
              </w:rPr>
            </w:rPrChange>
          </w:rPr>
          <w:delText xml:space="preserve">further </w:delText>
        </w:r>
      </w:del>
      <w:r w:rsidRPr="00755CC4">
        <w:rPr>
          <w:rPrChange w:id="5827" w:author="Yufeng" w:date="2021-10-10T17:48:00Z">
            <w:rPr>
              <w:sz w:val="22"/>
            </w:rPr>
          </w:rPrChange>
        </w:rPr>
        <w:t xml:space="preserve">exciting discovery was that </w:t>
      </w:r>
      <w:ins w:id="5828" w:author="nick ting" w:date="2021-10-03T20:06:00Z">
        <w:r w:rsidR="00637CC2" w:rsidRPr="00755CC4">
          <w:rPr>
            <w:rPrChange w:id="5829" w:author="Yufeng" w:date="2021-10-10T17:48:00Z">
              <w:rPr>
                <w:sz w:val="22"/>
              </w:rPr>
            </w:rPrChange>
          </w:rPr>
          <w:t xml:space="preserve">4 of the CRC-associated </w:t>
        </w:r>
      </w:ins>
      <w:del w:id="5830" w:author="nick ting" w:date="2021-10-03T20:06:00Z">
        <w:r w:rsidRPr="00755CC4" w:rsidDel="00637CC2">
          <w:rPr>
            <w:rPrChange w:id="5831" w:author="Yufeng" w:date="2021-10-10T17:48:00Z">
              <w:rPr>
                <w:sz w:val="22"/>
              </w:rPr>
            </w:rPrChange>
          </w:rPr>
          <w:delText xml:space="preserve">co-occurrence interactions were observed among </w:delText>
        </w:r>
      </w:del>
      <w:del w:id="5832" w:author="LIN, Yufeng" w:date="2021-09-28T13:07:00Z">
        <w:r w:rsidR="00FA35F2" w:rsidRPr="00755CC4" w:rsidDel="004314C2">
          <w:rPr>
            <w:rPrChange w:id="5833" w:author="Yufeng" w:date="2021-10-10T17:48:00Z">
              <w:rPr>
                <w:sz w:val="22"/>
              </w:rPr>
            </w:rPrChange>
          </w:rPr>
          <w:delText>micro-eukaryotes</w:delText>
        </w:r>
      </w:del>
      <w:ins w:id="5834" w:author="LIN, Yufeng" w:date="2021-09-28T13:07:00Z">
        <w:r w:rsidR="004314C2" w:rsidRPr="00755CC4">
          <w:rPr>
            <w:rPrChange w:id="5835" w:author="Yufeng" w:date="2021-10-10T17:48:00Z">
              <w:rPr>
                <w:sz w:val="22"/>
              </w:rPr>
            </w:rPrChange>
          </w:rPr>
          <w:t>fungi</w:t>
        </w:r>
      </w:ins>
      <w:ins w:id="5836" w:author="LIN, Yufeng" w:date="2021-10-07T10:51:00Z">
        <w:r w:rsidR="00E81CE7" w:rsidRPr="0038659B">
          <w:t>,</w:t>
        </w:r>
      </w:ins>
      <w:r w:rsidRPr="00755CC4">
        <w:rPr>
          <w:rPrChange w:id="5837" w:author="Yufeng" w:date="2021-10-10T17:48:00Z">
            <w:rPr>
              <w:sz w:val="22"/>
            </w:rPr>
          </w:rPrChange>
        </w:rPr>
        <w:t xml:space="preserve"> </w:t>
      </w:r>
      <w:r w:rsidRPr="00755CC4">
        <w:rPr>
          <w:i/>
          <w:iCs/>
          <w:rPrChange w:id="5838" w:author="Yufeng" w:date="2021-10-10T17:48:00Z">
            <w:rPr>
              <w:i/>
              <w:iCs/>
              <w:sz w:val="22"/>
            </w:rPr>
          </w:rPrChange>
        </w:rPr>
        <w:t>Aspergillus</w:t>
      </w:r>
      <w:r w:rsidRPr="00755CC4">
        <w:rPr>
          <w:rPrChange w:id="5839" w:author="Yufeng" w:date="2021-10-10T17:48:00Z">
            <w:rPr>
              <w:sz w:val="22"/>
            </w:rPr>
          </w:rPrChange>
        </w:rPr>
        <w:t xml:space="preserve"> </w:t>
      </w:r>
      <w:r w:rsidRPr="00755CC4">
        <w:rPr>
          <w:i/>
          <w:iCs/>
          <w:rPrChange w:id="5840" w:author="Yufeng" w:date="2021-10-10T17:48:00Z">
            <w:rPr>
              <w:i/>
              <w:iCs/>
              <w:sz w:val="22"/>
            </w:rPr>
          </w:rPrChange>
        </w:rPr>
        <w:t>rambellii</w:t>
      </w:r>
      <w:r w:rsidRPr="00755CC4">
        <w:rPr>
          <w:rPrChange w:id="5841" w:author="Yufeng" w:date="2021-10-10T17:48:00Z">
            <w:rPr>
              <w:sz w:val="22"/>
            </w:rPr>
          </w:rPrChange>
        </w:rPr>
        <w:t xml:space="preserve">, </w:t>
      </w:r>
      <w:r w:rsidRPr="00755CC4">
        <w:rPr>
          <w:i/>
          <w:iCs/>
          <w:rPrChange w:id="5842" w:author="Yufeng" w:date="2021-10-10T17:48:00Z">
            <w:rPr>
              <w:i/>
              <w:iCs/>
              <w:sz w:val="22"/>
            </w:rPr>
          </w:rPrChange>
        </w:rPr>
        <w:t>E</w:t>
      </w:r>
      <w:ins w:id="5843" w:author="LIN, Yufeng" w:date="2021-10-07T10:50:00Z">
        <w:r w:rsidR="00E81CE7" w:rsidRPr="0038659B">
          <w:rPr>
            <w:i/>
            <w:iCs/>
          </w:rPr>
          <w:t>r</w:t>
        </w:r>
      </w:ins>
      <w:r w:rsidRPr="00755CC4">
        <w:rPr>
          <w:i/>
          <w:iCs/>
          <w:rPrChange w:id="5844" w:author="Yufeng" w:date="2021-10-10T17:48:00Z">
            <w:rPr>
              <w:i/>
              <w:iCs/>
              <w:sz w:val="22"/>
            </w:rPr>
          </w:rPrChange>
        </w:rPr>
        <w:t>ysiphe</w:t>
      </w:r>
      <w:r w:rsidRPr="00755CC4">
        <w:rPr>
          <w:rPrChange w:id="5845" w:author="Yufeng" w:date="2021-10-10T17:48:00Z">
            <w:rPr>
              <w:sz w:val="22"/>
            </w:rPr>
          </w:rPrChange>
        </w:rPr>
        <w:t xml:space="preserve"> </w:t>
      </w:r>
      <w:r w:rsidRPr="00755CC4">
        <w:rPr>
          <w:i/>
          <w:iCs/>
          <w:rPrChange w:id="5846" w:author="Yufeng" w:date="2021-10-10T17:48:00Z">
            <w:rPr>
              <w:i/>
              <w:iCs/>
              <w:sz w:val="22"/>
            </w:rPr>
          </w:rPrChange>
        </w:rPr>
        <w:t>pulchra</w:t>
      </w:r>
      <w:r w:rsidRPr="00755CC4">
        <w:rPr>
          <w:rPrChange w:id="5847" w:author="Yufeng" w:date="2021-10-10T17:48:00Z">
            <w:rPr>
              <w:sz w:val="22"/>
            </w:rPr>
          </w:rPrChange>
        </w:rPr>
        <w:t xml:space="preserve">, </w:t>
      </w:r>
      <w:r w:rsidRPr="00755CC4">
        <w:rPr>
          <w:i/>
          <w:iCs/>
          <w:rPrChange w:id="5848" w:author="Yufeng" w:date="2021-10-10T17:48:00Z">
            <w:rPr>
              <w:i/>
              <w:iCs/>
              <w:sz w:val="22"/>
            </w:rPr>
          </w:rPrChange>
        </w:rPr>
        <w:t>Thielaviopsis</w:t>
      </w:r>
      <w:r w:rsidRPr="00755CC4">
        <w:rPr>
          <w:rPrChange w:id="5849" w:author="Yufeng" w:date="2021-10-10T17:48:00Z">
            <w:rPr>
              <w:sz w:val="22"/>
            </w:rPr>
          </w:rPrChange>
        </w:rPr>
        <w:t xml:space="preserve"> </w:t>
      </w:r>
      <w:r w:rsidRPr="00755CC4">
        <w:rPr>
          <w:i/>
          <w:iCs/>
          <w:rPrChange w:id="5850" w:author="Yufeng" w:date="2021-10-10T17:48:00Z">
            <w:rPr>
              <w:i/>
              <w:iCs/>
              <w:sz w:val="22"/>
            </w:rPr>
          </w:rPrChange>
        </w:rPr>
        <w:t>punctulata</w:t>
      </w:r>
      <w:r w:rsidRPr="00755CC4">
        <w:rPr>
          <w:rPrChange w:id="5851" w:author="Yufeng" w:date="2021-10-10T17:48:00Z">
            <w:rPr>
              <w:sz w:val="22"/>
            </w:rPr>
          </w:rPrChange>
        </w:rPr>
        <w:t xml:space="preserve">, and </w:t>
      </w:r>
      <w:r w:rsidRPr="00755CC4">
        <w:rPr>
          <w:i/>
          <w:iCs/>
          <w:rPrChange w:id="5852" w:author="Yufeng" w:date="2021-10-10T17:48:00Z">
            <w:rPr>
              <w:i/>
              <w:iCs/>
              <w:sz w:val="22"/>
            </w:rPr>
          </w:rPrChange>
        </w:rPr>
        <w:t>Sphaerulina</w:t>
      </w:r>
      <w:r w:rsidRPr="00755CC4">
        <w:rPr>
          <w:rPrChange w:id="5853" w:author="Yufeng" w:date="2021-10-10T17:48:00Z">
            <w:rPr>
              <w:sz w:val="22"/>
            </w:rPr>
          </w:rPrChange>
        </w:rPr>
        <w:t xml:space="preserve"> </w:t>
      </w:r>
      <w:r w:rsidRPr="00755CC4">
        <w:rPr>
          <w:i/>
          <w:iCs/>
          <w:rPrChange w:id="5854" w:author="Yufeng" w:date="2021-10-10T17:48:00Z">
            <w:rPr>
              <w:i/>
              <w:iCs/>
              <w:sz w:val="22"/>
            </w:rPr>
          </w:rPrChange>
        </w:rPr>
        <w:t>musiva</w:t>
      </w:r>
      <w:ins w:id="5855" w:author="LIN, Yufeng" w:date="2021-10-07T10:51:00Z">
        <w:r w:rsidR="00E81CE7" w:rsidRPr="0038659B">
          <w:rPr>
            <w:i/>
            <w:iCs/>
          </w:rPr>
          <w:t>,</w:t>
        </w:r>
      </w:ins>
      <w:ins w:id="5856" w:author="nick ting" w:date="2021-10-03T20:07:00Z">
        <w:r w:rsidR="00637CC2" w:rsidRPr="00755CC4">
          <w:rPr>
            <w:rPrChange w:id="5857" w:author="Yufeng" w:date="2021-10-10T17:48:00Z">
              <w:rPr>
                <w:sz w:val="22"/>
              </w:rPr>
            </w:rPrChange>
          </w:rPr>
          <w:t xml:space="preserve"> were found to be positively correlated with one another in CRC patients. </w:t>
        </w:r>
      </w:ins>
      <w:del w:id="5858" w:author="nick ting" w:date="2021-10-03T20:07:00Z">
        <w:r w:rsidRPr="00755CC4" w:rsidDel="00637CC2">
          <w:rPr>
            <w:rPrChange w:id="5859" w:author="Yufeng" w:date="2021-10-10T17:48:00Z">
              <w:rPr>
                <w:sz w:val="22"/>
              </w:rPr>
            </w:rPrChange>
          </w:rPr>
          <w:delText xml:space="preserve"> in CRC. </w:delText>
        </w:r>
      </w:del>
      <w:del w:id="5860" w:author="nick ting" w:date="2021-10-03T20:12:00Z">
        <w:r w:rsidRPr="00755CC4" w:rsidDel="006B3C3B">
          <w:rPr>
            <w:rPrChange w:id="5861" w:author="Yufeng" w:date="2021-10-10T17:48:00Z">
              <w:rPr>
                <w:sz w:val="22"/>
              </w:rPr>
            </w:rPrChange>
          </w:rPr>
          <w:delText xml:space="preserve">They were seen as a clustering of </w:delText>
        </w:r>
        <w:r w:rsidR="00FA35F2" w:rsidRPr="00755CC4" w:rsidDel="006B3C3B">
          <w:rPr>
            <w:rPrChange w:id="5862" w:author="Yufeng" w:date="2021-10-10T17:48:00Z">
              <w:rPr>
                <w:sz w:val="22"/>
              </w:rPr>
            </w:rPrChange>
          </w:rPr>
          <w:delText>micro-eukaryotes</w:delText>
        </w:r>
      </w:del>
      <w:ins w:id="5863" w:author="LIN, Yufeng" w:date="2021-09-28T13:07:00Z">
        <w:del w:id="5864" w:author="nick ting" w:date="2021-10-03T20:12:00Z">
          <w:r w:rsidR="004314C2" w:rsidRPr="00755CC4" w:rsidDel="006B3C3B">
            <w:rPr>
              <w:rPrChange w:id="5865" w:author="Yufeng" w:date="2021-10-10T17:48:00Z">
                <w:rPr>
                  <w:sz w:val="22"/>
                </w:rPr>
              </w:rPrChange>
            </w:rPr>
            <w:delText>fungi</w:delText>
          </w:r>
        </w:del>
      </w:ins>
      <w:del w:id="5866" w:author="nick ting" w:date="2021-10-03T20:12:00Z">
        <w:r w:rsidRPr="00755CC4" w:rsidDel="006B3C3B">
          <w:rPr>
            <w:rPrChange w:id="5867" w:author="Yufeng" w:date="2021-10-10T17:48:00Z">
              <w:rPr>
                <w:sz w:val="22"/>
              </w:rPr>
            </w:rPrChange>
          </w:rPr>
          <w:delText xml:space="preserve"> that cooperates and symbiotically (figure 4a). </w:delText>
        </w:r>
      </w:del>
      <w:r w:rsidRPr="00755CC4">
        <w:rPr>
          <w:rPrChange w:id="5868" w:author="Yufeng" w:date="2021-10-10T17:48:00Z">
            <w:rPr>
              <w:sz w:val="22"/>
            </w:rPr>
          </w:rPrChange>
        </w:rPr>
        <w:t xml:space="preserve">However, these </w:t>
      </w:r>
      <w:del w:id="5869" w:author="nick ting" w:date="2021-10-03T20:09:00Z">
        <w:r w:rsidRPr="00755CC4" w:rsidDel="006B3C3B">
          <w:rPr>
            <w:rPrChange w:id="5870" w:author="Yufeng" w:date="2021-10-10T17:48:00Z">
              <w:rPr>
                <w:sz w:val="22"/>
              </w:rPr>
            </w:rPrChange>
          </w:rPr>
          <w:delText>close relationships</w:delText>
        </w:r>
      </w:del>
      <w:ins w:id="5871" w:author="nick ting" w:date="2021-10-03T20:09:00Z">
        <w:r w:rsidR="006B3C3B" w:rsidRPr="00755CC4">
          <w:rPr>
            <w:rPrChange w:id="5872" w:author="Yufeng" w:date="2021-10-10T17:48:00Z">
              <w:rPr>
                <w:sz w:val="22"/>
              </w:rPr>
            </w:rPrChange>
          </w:rPr>
          <w:t>correlations</w:t>
        </w:r>
      </w:ins>
      <w:r w:rsidRPr="00755CC4">
        <w:rPr>
          <w:rPrChange w:id="5873" w:author="Yufeng" w:date="2021-10-10T17:48:00Z">
            <w:rPr>
              <w:sz w:val="22"/>
            </w:rPr>
          </w:rPrChange>
        </w:rPr>
        <w:t xml:space="preserve"> </w:t>
      </w:r>
      <w:del w:id="5874" w:author="nick ting" w:date="2021-10-03T20:13:00Z">
        <w:r w:rsidRPr="00755CC4" w:rsidDel="006B3C3B">
          <w:rPr>
            <w:rPrChange w:id="5875" w:author="Yufeng" w:date="2021-10-10T17:48:00Z">
              <w:rPr>
                <w:sz w:val="22"/>
              </w:rPr>
            </w:rPrChange>
          </w:rPr>
          <w:delText xml:space="preserve">were </w:delText>
        </w:r>
      </w:del>
      <w:r w:rsidRPr="00755CC4">
        <w:rPr>
          <w:rPrChange w:id="5876" w:author="Yufeng" w:date="2021-10-10T17:48:00Z">
            <w:rPr>
              <w:sz w:val="22"/>
            </w:rPr>
          </w:rPrChange>
        </w:rPr>
        <w:t xml:space="preserve">disappeared in the adenoma or </w:t>
      </w:r>
      <w:r w:rsidRPr="00755CC4">
        <w:rPr>
          <w:rPrChange w:id="5877" w:author="Yufeng" w:date="2021-10-10T17:48:00Z">
            <w:rPr>
              <w:sz w:val="22"/>
            </w:rPr>
          </w:rPrChange>
        </w:rPr>
        <w:lastRenderedPageBreak/>
        <w:t>healthy</w:t>
      </w:r>
      <w:ins w:id="5878" w:author="nick ting" w:date="2021-10-04T21:52:00Z">
        <w:r w:rsidR="008C40FC" w:rsidRPr="00755CC4">
          <w:rPr>
            <w:rPrChange w:id="5879" w:author="Yufeng" w:date="2021-10-10T17:48:00Z">
              <w:rPr>
                <w:sz w:val="22"/>
              </w:rPr>
            </w:rPrChange>
          </w:rPr>
          <w:t xml:space="preserve"> individuals</w:t>
        </w:r>
      </w:ins>
      <w:del w:id="5880" w:author="nick ting" w:date="2021-10-04T21:52:00Z">
        <w:r w:rsidRPr="00755CC4" w:rsidDel="008C40FC">
          <w:rPr>
            <w:rPrChange w:id="5881" w:author="Yufeng" w:date="2021-10-10T17:48:00Z">
              <w:rPr>
                <w:sz w:val="22"/>
              </w:rPr>
            </w:rPrChange>
          </w:rPr>
          <w:delText xml:space="preserve"> control group</w:delText>
        </w:r>
      </w:del>
      <w:r w:rsidRPr="00755CC4">
        <w:rPr>
          <w:rPrChange w:id="5882" w:author="Yufeng" w:date="2021-10-10T17:48:00Z">
            <w:rPr>
              <w:sz w:val="22"/>
            </w:rPr>
          </w:rPrChange>
        </w:rPr>
        <w:t xml:space="preserve"> (figure 4</w:t>
      </w:r>
      <w:ins w:id="5883" w:author="LIN, Yufeng" w:date="2021-10-07T18:09:00Z">
        <w:r w:rsidR="002967E7" w:rsidRPr="0038659B">
          <w:t>a</w:t>
        </w:r>
      </w:ins>
      <w:del w:id="5884" w:author="LIN, Yufeng" w:date="2021-10-07T18:09:00Z">
        <w:r w:rsidRPr="00755CC4" w:rsidDel="002967E7">
          <w:rPr>
            <w:rPrChange w:id="5885" w:author="Yufeng" w:date="2021-10-10T17:48:00Z">
              <w:rPr>
                <w:sz w:val="22"/>
              </w:rPr>
            </w:rPrChange>
          </w:rPr>
          <w:delText>a</w:delText>
        </w:r>
      </w:del>
      <w:r w:rsidRPr="00755CC4">
        <w:rPr>
          <w:rPrChange w:id="5886" w:author="Yufeng" w:date="2021-10-10T17:48:00Z">
            <w:rPr>
              <w:sz w:val="22"/>
            </w:rPr>
          </w:rPrChange>
        </w:rPr>
        <w:t xml:space="preserve"> and </w:t>
      </w:r>
      <w:commentRangeStart w:id="5887"/>
      <w:r w:rsidRPr="00755CC4">
        <w:rPr>
          <w:rPrChange w:id="5888" w:author="Yufeng" w:date="2021-10-10T17:48:00Z">
            <w:rPr>
              <w:sz w:val="22"/>
            </w:rPr>
          </w:rPrChange>
        </w:rPr>
        <w:t xml:space="preserve">supplementary figure </w:t>
      </w:r>
      <w:del w:id="5889" w:author="LIN, Yufeng" w:date="2021-10-07T18:06:00Z">
        <w:r w:rsidRPr="00755CC4" w:rsidDel="002967E7">
          <w:rPr>
            <w:rPrChange w:id="5890" w:author="Yufeng" w:date="2021-10-10T17:48:00Z">
              <w:rPr>
                <w:sz w:val="22"/>
              </w:rPr>
            </w:rPrChange>
          </w:rPr>
          <w:delText>5</w:delText>
        </w:r>
        <w:commentRangeEnd w:id="5887"/>
        <w:r w:rsidRPr="00755CC4" w:rsidDel="002967E7">
          <w:rPr>
            <w:rStyle w:val="CommentReference"/>
            <w:sz w:val="24"/>
            <w:szCs w:val="24"/>
            <w:rPrChange w:id="5891" w:author="Yufeng" w:date="2021-10-10T17:48:00Z">
              <w:rPr>
                <w:rStyle w:val="CommentReference"/>
                <w:sz w:val="22"/>
                <w:szCs w:val="22"/>
              </w:rPr>
            </w:rPrChange>
          </w:rPr>
          <w:commentReference w:id="5887"/>
        </w:r>
      </w:del>
      <w:ins w:id="5892" w:author="LIN, Yufeng" w:date="2021-10-07T18:08:00Z">
        <w:r w:rsidR="002967E7" w:rsidRPr="0038659B">
          <w:t>3</w:t>
        </w:r>
      </w:ins>
      <w:r w:rsidRPr="00755CC4">
        <w:rPr>
          <w:rPrChange w:id="5893" w:author="Yufeng" w:date="2021-10-10T17:48:00Z">
            <w:rPr>
              <w:sz w:val="22"/>
            </w:rPr>
          </w:rPrChange>
        </w:rPr>
        <w:t xml:space="preserve">). In </w:t>
      </w:r>
      <w:del w:id="5894" w:author="nick ting" w:date="2021-10-04T21:52:00Z">
        <w:r w:rsidRPr="00755CC4" w:rsidDel="008C40FC">
          <w:rPr>
            <w:rPrChange w:id="5895" w:author="Yufeng" w:date="2021-10-10T17:48:00Z">
              <w:rPr>
                <w:sz w:val="22"/>
              </w:rPr>
            </w:rPrChange>
          </w:rPr>
          <w:delText>adenoma or healthy control</w:delText>
        </w:r>
      </w:del>
      <w:ins w:id="5896" w:author="nick ting" w:date="2021-10-04T21:52:00Z">
        <w:r w:rsidR="008C40FC" w:rsidRPr="00755CC4">
          <w:rPr>
            <w:rPrChange w:id="5897" w:author="Yufeng" w:date="2021-10-10T17:48:00Z">
              <w:rPr>
                <w:sz w:val="22"/>
              </w:rPr>
            </w:rPrChange>
          </w:rPr>
          <w:t>these two conditions</w:t>
        </w:r>
      </w:ins>
      <w:r w:rsidRPr="00755CC4">
        <w:rPr>
          <w:rPrChange w:id="5898" w:author="Yufeng" w:date="2021-10-10T17:48:00Z">
            <w:rPr>
              <w:sz w:val="22"/>
            </w:rPr>
          </w:rPrChange>
        </w:rPr>
        <w:t>,</w:t>
      </w:r>
      <w:ins w:id="5899" w:author="nick ting" w:date="2021-10-04T21:51:00Z">
        <w:r w:rsidR="00A305D8" w:rsidRPr="00755CC4">
          <w:rPr>
            <w:rPrChange w:id="5900" w:author="Yufeng" w:date="2021-10-10T17:48:00Z">
              <w:rPr>
                <w:sz w:val="22"/>
              </w:rPr>
            </w:rPrChange>
          </w:rPr>
          <w:t xml:space="preserve"> only </w:t>
        </w:r>
        <w:r w:rsidR="00A305D8" w:rsidRPr="00755CC4">
          <w:rPr>
            <w:i/>
            <w:iCs/>
            <w:rPrChange w:id="5901" w:author="Yufeng" w:date="2021-10-10T17:48:00Z">
              <w:rPr>
                <w:i/>
                <w:iCs/>
                <w:sz w:val="22"/>
              </w:rPr>
            </w:rPrChange>
          </w:rPr>
          <w:t>A. rambellii</w:t>
        </w:r>
        <w:r w:rsidR="00A305D8" w:rsidRPr="00755CC4">
          <w:rPr>
            <w:rPrChange w:id="5902" w:author="Yufeng" w:date="2021-10-10T17:48:00Z">
              <w:rPr>
                <w:sz w:val="22"/>
              </w:rPr>
            </w:rPrChange>
          </w:rPr>
          <w:t xml:space="preserve"> still showed correlations with other fungi but not</w:t>
        </w:r>
      </w:ins>
      <w:r w:rsidRPr="00755CC4">
        <w:rPr>
          <w:rPrChange w:id="5903" w:author="Yufeng" w:date="2021-10-10T17:48:00Z">
            <w:rPr>
              <w:sz w:val="22"/>
            </w:rPr>
          </w:rPrChange>
        </w:rPr>
        <w:t xml:space="preserve"> </w:t>
      </w:r>
      <w:r w:rsidRPr="00755CC4">
        <w:rPr>
          <w:i/>
          <w:iCs/>
          <w:rPrChange w:id="5904" w:author="Yufeng" w:date="2021-10-10T17:48:00Z">
            <w:rPr>
              <w:i/>
              <w:iCs/>
              <w:sz w:val="22"/>
            </w:rPr>
          </w:rPrChange>
        </w:rPr>
        <w:t>T. punctulata</w:t>
      </w:r>
      <w:r w:rsidRPr="00755CC4">
        <w:rPr>
          <w:rPrChange w:id="5905" w:author="Yufeng" w:date="2021-10-10T17:48:00Z">
            <w:rPr>
              <w:sz w:val="22"/>
            </w:rPr>
          </w:rPrChange>
        </w:rPr>
        <w:t xml:space="preserve">, </w:t>
      </w:r>
      <w:r w:rsidRPr="00755CC4">
        <w:rPr>
          <w:i/>
          <w:iCs/>
          <w:rPrChange w:id="5906" w:author="Yufeng" w:date="2021-10-10T17:48:00Z">
            <w:rPr>
              <w:i/>
              <w:iCs/>
              <w:sz w:val="22"/>
            </w:rPr>
          </w:rPrChange>
        </w:rPr>
        <w:t>S. musiva</w:t>
      </w:r>
      <w:r w:rsidRPr="00755CC4">
        <w:rPr>
          <w:rPrChange w:id="5907" w:author="Yufeng" w:date="2021-10-10T17:48:00Z">
            <w:rPr>
              <w:sz w:val="22"/>
            </w:rPr>
          </w:rPrChange>
        </w:rPr>
        <w:t xml:space="preserve">, and </w:t>
      </w:r>
      <w:r w:rsidRPr="00755CC4">
        <w:rPr>
          <w:i/>
          <w:iCs/>
          <w:rPrChange w:id="5908" w:author="Yufeng" w:date="2021-10-10T17:48:00Z">
            <w:rPr>
              <w:i/>
              <w:iCs/>
              <w:sz w:val="22"/>
            </w:rPr>
          </w:rPrChange>
        </w:rPr>
        <w:t>E. pulchra</w:t>
      </w:r>
      <w:del w:id="5909" w:author="nick ting" w:date="2021-10-04T21:52:00Z">
        <w:r w:rsidRPr="00755CC4" w:rsidDel="008C40FC">
          <w:rPr>
            <w:rPrChange w:id="5910" w:author="Yufeng" w:date="2021-10-10T17:48:00Z">
              <w:rPr>
                <w:sz w:val="22"/>
              </w:rPr>
            </w:rPrChange>
          </w:rPr>
          <w:delText xml:space="preserve"> </w:delText>
        </w:r>
      </w:del>
      <w:del w:id="5911" w:author="nick ting" w:date="2021-10-03T20:14:00Z">
        <w:r w:rsidRPr="00755CC4" w:rsidDel="006B3C3B">
          <w:rPr>
            <w:rPrChange w:id="5912" w:author="Yufeng" w:date="2021-10-10T17:48:00Z">
              <w:rPr>
                <w:sz w:val="22"/>
              </w:rPr>
            </w:rPrChange>
          </w:rPr>
          <w:delText>didn</w:delText>
        </w:r>
        <w:r w:rsidR="000D0043" w:rsidRPr="00755CC4" w:rsidDel="006B3C3B">
          <w:rPr>
            <w:rPrChange w:id="5913" w:author="Yufeng" w:date="2021-10-10T17:48:00Z">
              <w:rPr>
                <w:sz w:val="22"/>
              </w:rPr>
            </w:rPrChange>
          </w:rPr>
          <w:delText>'</w:delText>
        </w:r>
        <w:r w:rsidRPr="00755CC4" w:rsidDel="006B3C3B">
          <w:rPr>
            <w:rPrChange w:id="5914" w:author="Yufeng" w:date="2021-10-10T17:48:00Z">
              <w:rPr>
                <w:sz w:val="22"/>
              </w:rPr>
            </w:rPrChange>
          </w:rPr>
          <w:delText xml:space="preserve">t release the </w:delText>
        </w:r>
      </w:del>
      <w:del w:id="5915" w:author="nick ting" w:date="2021-10-04T21:52:00Z">
        <w:r w:rsidRPr="00755CC4" w:rsidDel="008C40FC">
          <w:rPr>
            <w:rPrChange w:id="5916" w:author="Yufeng" w:date="2021-10-10T17:48:00Z">
              <w:rPr>
                <w:sz w:val="22"/>
              </w:rPr>
            </w:rPrChange>
          </w:rPr>
          <w:delText xml:space="preserve">strong </w:delText>
        </w:r>
      </w:del>
      <w:del w:id="5917" w:author="nick ting" w:date="2021-10-03T20:14:00Z">
        <w:r w:rsidRPr="00755CC4" w:rsidDel="006B3C3B">
          <w:rPr>
            <w:rPrChange w:id="5918" w:author="Yufeng" w:date="2021-10-10T17:48:00Z">
              <w:rPr>
                <w:sz w:val="22"/>
              </w:rPr>
            </w:rPrChange>
          </w:rPr>
          <w:delText xml:space="preserve">correspondence </w:delText>
        </w:r>
      </w:del>
      <w:del w:id="5919" w:author="nick ting" w:date="2021-10-04T21:52:00Z">
        <w:r w:rsidRPr="00755CC4" w:rsidDel="008C40FC">
          <w:rPr>
            <w:rPrChange w:id="5920" w:author="Yufeng" w:date="2021-10-10T17:48:00Z">
              <w:rPr>
                <w:sz w:val="22"/>
              </w:rPr>
            </w:rPrChange>
          </w:rPr>
          <w:delText xml:space="preserve">with any other candidates, but </w:delText>
        </w:r>
      </w:del>
      <w:del w:id="5921" w:author="nick ting" w:date="2021-10-04T21:51:00Z">
        <w:r w:rsidRPr="00755CC4" w:rsidDel="00A305D8">
          <w:rPr>
            <w:i/>
            <w:iCs/>
            <w:rPrChange w:id="5922" w:author="Yufeng" w:date="2021-10-10T17:48:00Z">
              <w:rPr>
                <w:i/>
                <w:iCs/>
                <w:sz w:val="22"/>
              </w:rPr>
            </w:rPrChange>
          </w:rPr>
          <w:delText>A. rambellii</w:delText>
        </w:r>
        <w:r w:rsidRPr="00755CC4" w:rsidDel="00A305D8">
          <w:rPr>
            <w:rPrChange w:id="5923" w:author="Yufeng" w:date="2021-10-10T17:48:00Z">
              <w:rPr>
                <w:sz w:val="22"/>
              </w:rPr>
            </w:rPrChange>
          </w:rPr>
          <w:delText xml:space="preserve"> </w:delText>
        </w:r>
      </w:del>
      <w:del w:id="5924" w:author="nick ting" w:date="2021-10-04T21:52:00Z">
        <w:r w:rsidRPr="00755CC4" w:rsidDel="008C40FC">
          <w:rPr>
            <w:rPrChange w:id="5925" w:author="Yufeng" w:date="2021-10-10T17:48:00Z">
              <w:rPr>
                <w:sz w:val="22"/>
              </w:rPr>
            </w:rPrChange>
          </w:rPr>
          <w:delText xml:space="preserve">were </w:delText>
        </w:r>
      </w:del>
      <w:del w:id="5926" w:author="nick ting" w:date="2021-10-03T20:14:00Z">
        <w:r w:rsidRPr="00755CC4" w:rsidDel="006B3C3B">
          <w:rPr>
            <w:rPrChange w:id="5927" w:author="Yufeng" w:date="2021-10-10T17:48:00Z">
              <w:rPr>
                <w:sz w:val="22"/>
              </w:rPr>
            </w:rPrChange>
          </w:rPr>
          <w:delText>a high positive connection</w:delText>
        </w:r>
      </w:del>
      <w:del w:id="5928" w:author="nick ting" w:date="2021-10-04T21:52:00Z">
        <w:r w:rsidRPr="00755CC4" w:rsidDel="008C40FC">
          <w:rPr>
            <w:rPrChange w:id="5929" w:author="Yufeng" w:date="2021-10-10T17:48:00Z">
              <w:rPr>
                <w:sz w:val="22"/>
              </w:rPr>
            </w:rPrChange>
          </w:rPr>
          <w:delText xml:space="preserve"> with </w:delText>
        </w:r>
        <w:r w:rsidRPr="00755CC4" w:rsidDel="008C40FC">
          <w:rPr>
            <w:i/>
            <w:iCs/>
            <w:rPrChange w:id="5930" w:author="Yufeng" w:date="2021-10-10T17:48:00Z">
              <w:rPr>
                <w:i/>
                <w:iCs/>
                <w:sz w:val="22"/>
              </w:rPr>
            </w:rPrChange>
          </w:rPr>
          <w:delText>Moniliophthora</w:delText>
        </w:r>
        <w:r w:rsidRPr="00755CC4" w:rsidDel="008C40FC">
          <w:rPr>
            <w:rPrChange w:id="5931" w:author="Yufeng" w:date="2021-10-10T17:48:00Z">
              <w:rPr>
                <w:sz w:val="22"/>
              </w:rPr>
            </w:rPrChange>
          </w:rPr>
          <w:delText xml:space="preserve"> </w:delText>
        </w:r>
        <w:r w:rsidRPr="00755CC4" w:rsidDel="008C40FC">
          <w:rPr>
            <w:i/>
            <w:iCs/>
            <w:rPrChange w:id="5932" w:author="Yufeng" w:date="2021-10-10T17:48:00Z">
              <w:rPr>
                <w:i/>
                <w:iCs/>
                <w:sz w:val="22"/>
              </w:rPr>
            </w:rPrChange>
          </w:rPr>
          <w:delText>Pemiciosa</w:delText>
        </w:r>
        <w:r w:rsidRPr="00755CC4" w:rsidDel="008C40FC">
          <w:rPr>
            <w:rPrChange w:id="5933" w:author="Yufeng" w:date="2021-10-10T17:48:00Z">
              <w:rPr>
                <w:sz w:val="22"/>
              </w:rPr>
            </w:rPrChange>
          </w:rPr>
          <w:delText xml:space="preserve"> in these two stages</w:delText>
        </w:r>
      </w:del>
      <w:r w:rsidRPr="00755CC4">
        <w:rPr>
          <w:rPrChange w:id="5934" w:author="Yufeng" w:date="2021-10-10T17:48:00Z">
            <w:rPr>
              <w:sz w:val="22"/>
            </w:rPr>
          </w:rPrChange>
        </w:rPr>
        <w:t xml:space="preserve">. </w:t>
      </w:r>
      <w:ins w:id="5935" w:author="nick ting" w:date="2021-10-04T22:00:00Z">
        <w:r w:rsidR="008C40FC" w:rsidRPr="00755CC4">
          <w:rPr>
            <w:rPrChange w:id="5936" w:author="Yufeng" w:date="2021-10-10T17:48:00Z">
              <w:rPr>
                <w:sz w:val="22"/>
              </w:rPr>
            </w:rPrChange>
          </w:rPr>
          <w:t xml:space="preserve">Interestingly, </w:t>
        </w:r>
      </w:ins>
      <w:ins w:id="5937" w:author="nick ting" w:date="2021-10-04T22:01:00Z">
        <w:r w:rsidR="008C40FC" w:rsidRPr="00755CC4">
          <w:rPr>
            <w:rPrChange w:id="5938" w:author="Yufeng" w:date="2021-10-10T17:48:00Z">
              <w:rPr>
                <w:sz w:val="22"/>
              </w:rPr>
            </w:rPrChange>
          </w:rPr>
          <w:t xml:space="preserve">CRC-depleted fungi such as </w:t>
        </w:r>
        <w:r w:rsidR="008C40FC" w:rsidRPr="00755CC4">
          <w:rPr>
            <w:i/>
            <w:iCs/>
            <w:rPrChange w:id="5939" w:author="Yufeng" w:date="2021-10-10T17:48:00Z">
              <w:rPr>
                <w:sz w:val="22"/>
              </w:rPr>
            </w:rPrChange>
          </w:rPr>
          <w:t>R. clarus</w:t>
        </w:r>
        <w:r w:rsidR="008C40FC" w:rsidRPr="00755CC4">
          <w:rPr>
            <w:rPrChange w:id="5940" w:author="Yufeng" w:date="2021-10-10T17:48:00Z">
              <w:rPr>
                <w:sz w:val="22"/>
              </w:rPr>
            </w:rPrChange>
          </w:rPr>
          <w:t xml:space="preserve">, </w:t>
        </w:r>
        <w:r w:rsidR="008C40FC" w:rsidRPr="00755CC4">
          <w:rPr>
            <w:i/>
            <w:iCs/>
            <w:rPrChange w:id="5941" w:author="Yufeng" w:date="2021-10-10T17:48:00Z">
              <w:rPr>
                <w:sz w:val="22"/>
              </w:rPr>
            </w:rPrChange>
          </w:rPr>
          <w:t>E. aedis</w:t>
        </w:r>
      </w:ins>
      <w:ins w:id="5942" w:author="nick ting" w:date="2021-10-04T22:02:00Z">
        <w:r w:rsidR="005F24DC" w:rsidRPr="00755CC4">
          <w:rPr>
            <w:rPrChange w:id="5943" w:author="Yufeng" w:date="2021-10-10T17:48:00Z">
              <w:rPr>
                <w:sz w:val="22"/>
              </w:rPr>
            </w:rPrChange>
          </w:rPr>
          <w:t xml:space="preserve">, </w:t>
        </w:r>
      </w:ins>
      <w:ins w:id="5944" w:author="nick ting" w:date="2021-10-04T22:01:00Z">
        <w:r w:rsidR="008C40FC" w:rsidRPr="00755CC4">
          <w:rPr>
            <w:i/>
            <w:iCs/>
            <w:rPrChange w:id="5945" w:author="Yufeng" w:date="2021-10-10T17:48:00Z">
              <w:rPr>
                <w:sz w:val="22"/>
              </w:rPr>
            </w:rPrChange>
          </w:rPr>
          <w:t>Naumovozyma dairenensis</w:t>
        </w:r>
        <w:r w:rsidR="005F24DC" w:rsidRPr="00755CC4">
          <w:rPr>
            <w:rPrChange w:id="5946" w:author="Yufeng" w:date="2021-10-10T17:48:00Z">
              <w:rPr>
                <w:sz w:val="22"/>
              </w:rPr>
            </w:rPrChange>
          </w:rPr>
          <w:t xml:space="preserve"> </w:t>
        </w:r>
      </w:ins>
      <w:ins w:id="5947" w:author="nick ting" w:date="2021-10-04T22:02:00Z">
        <w:r w:rsidR="005F24DC" w:rsidRPr="00755CC4">
          <w:rPr>
            <w:rPrChange w:id="5948" w:author="Yufeng" w:date="2021-10-10T17:48:00Z">
              <w:rPr>
                <w:sz w:val="22"/>
              </w:rPr>
            </w:rPrChange>
          </w:rPr>
          <w:t xml:space="preserve">and </w:t>
        </w:r>
        <w:r w:rsidR="005F24DC" w:rsidRPr="00755CC4">
          <w:rPr>
            <w:i/>
            <w:iCs/>
            <w:rPrChange w:id="5949" w:author="Yufeng" w:date="2021-10-10T17:48:00Z">
              <w:rPr>
                <w:sz w:val="22"/>
              </w:rPr>
            </w:rPrChange>
          </w:rPr>
          <w:t>R. irregularis</w:t>
        </w:r>
        <w:r w:rsidR="005F24DC" w:rsidRPr="00755CC4">
          <w:rPr>
            <w:rPrChange w:id="5950" w:author="Yufeng" w:date="2021-10-10T17:48:00Z">
              <w:rPr>
                <w:sz w:val="22"/>
              </w:rPr>
            </w:rPrChange>
          </w:rPr>
          <w:t xml:space="preserve"> are correlated with one another in healthy individuals. </w:t>
        </w:r>
      </w:ins>
      <w:ins w:id="5951" w:author="nick ting" w:date="2021-10-04T22:03:00Z">
        <w:r w:rsidR="005F24DC" w:rsidRPr="00755CC4">
          <w:rPr>
            <w:rPrChange w:id="5952" w:author="Yufeng" w:date="2021-10-10T17:48:00Z">
              <w:rPr>
                <w:sz w:val="22"/>
              </w:rPr>
            </w:rPrChange>
          </w:rPr>
          <w:t>A</w:t>
        </w:r>
      </w:ins>
      <w:ins w:id="5953" w:author="nick ting" w:date="2021-10-04T22:02:00Z">
        <w:r w:rsidR="005F24DC" w:rsidRPr="00755CC4">
          <w:rPr>
            <w:rPrChange w:id="5954" w:author="Yufeng" w:date="2021-10-10T17:48:00Z">
              <w:rPr>
                <w:sz w:val="22"/>
              </w:rPr>
            </w:rPrChange>
          </w:rPr>
          <w:t>ltogether</w:t>
        </w:r>
      </w:ins>
      <w:ins w:id="5955" w:author="nick ting" w:date="2021-10-04T22:03:00Z">
        <w:r w:rsidR="005F24DC" w:rsidRPr="00755CC4">
          <w:rPr>
            <w:rPrChange w:id="5956" w:author="Yufeng" w:date="2021-10-10T17:48:00Z">
              <w:rPr>
                <w:sz w:val="22"/>
              </w:rPr>
            </w:rPrChange>
          </w:rPr>
          <w:t xml:space="preserve">, our results suggested that </w:t>
        </w:r>
      </w:ins>
      <w:ins w:id="5957" w:author="nick ting" w:date="2021-10-04T22:04:00Z">
        <w:r w:rsidR="005F24DC" w:rsidRPr="00755CC4">
          <w:rPr>
            <w:rPrChange w:id="5958" w:author="Yufeng" w:date="2021-10-10T17:48:00Z">
              <w:rPr>
                <w:sz w:val="22"/>
              </w:rPr>
            </w:rPrChange>
          </w:rPr>
          <w:t xml:space="preserve">different sets of fungi </w:t>
        </w:r>
        <w:del w:id="5959" w:author="Lung Ngai TING" w:date="2021-10-09T15:32:00Z">
          <w:r w:rsidR="005F24DC" w:rsidRPr="00755CC4" w:rsidDel="00847B02">
            <w:rPr>
              <w:rPrChange w:id="5960" w:author="Yufeng" w:date="2021-10-10T17:48:00Z">
                <w:rPr>
                  <w:sz w:val="22"/>
                </w:rPr>
              </w:rPrChange>
            </w:rPr>
            <w:delText>were strongly correlated</w:delText>
          </w:r>
        </w:del>
      </w:ins>
      <w:ins w:id="5961" w:author="Lung Ngai TING" w:date="2021-10-09T15:32:00Z">
        <w:r w:rsidR="00847B02" w:rsidRPr="0038659B">
          <w:t>might interact with one another</w:t>
        </w:r>
      </w:ins>
      <w:ins w:id="5962" w:author="nick ting" w:date="2021-10-04T22:04:00Z">
        <w:r w:rsidR="005F24DC" w:rsidRPr="00755CC4">
          <w:rPr>
            <w:rPrChange w:id="5963" w:author="Yufeng" w:date="2021-10-10T17:48:00Z">
              <w:rPr>
                <w:sz w:val="22"/>
              </w:rPr>
            </w:rPrChange>
          </w:rPr>
          <w:t xml:space="preserve"> in different conditions.</w:t>
        </w:r>
      </w:ins>
      <w:ins w:id="5964" w:author="nick ting" w:date="2021-10-04T22:05:00Z">
        <w:r w:rsidR="005F24DC" w:rsidRPr="00755CC4">
          <w:rPr>
            <w:rPrChange w:id="5965" w:author="Yufeng" w:date="2021-10-10T17:48:00Z">
              <w:rPr>
                <w:sz w:val="22"/>
              </w:rPr>
            </w:rPrChange>
          </w:rPr>
          <w:t xml:space="preserve"> While CRC-depleted fungi might be crucial for maintain</w:t>
        </w:r>
      </w:ins>
      <w:ins w:id="5966" w:author="nick ting" w:date="2021-10-04T22:06:00Z">
        <w:r w:rsidR="005F24DC" w:rsidRPr="00755CC4">
          <w:rPr>
            <w:rPrChange w:id="5967" w:author="Yufeng" w:date="2021-10-10T17:48:00Z">
              <w:rPr>
                <w:sz w:val="22"/>
              </w:rPr>
            </w:rPrChange>
          </w:rPr>
          <w:t>ing</w:t>
        </w:r>
      </w:ins>
      <w:ins w:id="5968" w:author="nick ting" w:date="2021-10-04T22:05:00Z">
        <w:r w:rsidR="005F24DC" w:rsidRPr="00755CC4">
          <w:rPr>
            <w:rPrChange w:id="5969" w:author="Yufeng" w:date="2021-10-10T17:48:00Z">
              <w:rPr>
                <w:sz w:val="22"/>
              </w:rPr>
            </w:rPrChange>
          </w:rPr>
          <w:t xml:space="preserve"> enteric homeostasis in </w:t>
        </w:r>
      </w:ins>
      <w:ins w:id="5970" w:author="LIN, Yufeng" w:date="2021-10-07T10:51:00Z">
        <w:r w:rsidR="00E81CE7" w:rsidRPr="0038659B">
          <w:t xml:space="preserve">a </w:t>
        </w:r>
      </w:ins>
      <w:ins w:id="5971" w:author="nick ting" w:date="2021-10-04T22:05:00Z">
        <w:r w:rsidR="005F24DC" w:rsidRPr="00755CC4">
          <w:rPr>
            <w:rPrChange w:id="5972" w:author="Yufeng" w:date="2021-10-10T17:48:00Z">
              <w:rPr>
                <w:sz w:val="22"/>
              </w:rPr>
            </w:rPrChange>
          </w:rPr>
          <w:t>healt</w:t>
        </w:r>
      </w:ins>
      <w:ins w:id="5973" w:author="nick ting" w:date="2021-10-04T22:06:00Z">
        <w:r w:rsidR="005F24DC" w:rsidRPr="00755CC4">
          <w:rPr>
            <w:rPrChange w:id="5974" w:author="Yufeng" w:date="2021-10-10T17:48:00Z">
              <w:rPr>
                <w:sz w:val="22"/>
              </w:rPr>
            </w:rPrChange>
          </w:rPr>
          <w:t>hy gut, enrichment of CRC-associated fungi might break the homeostasis contributing to CRC carcinogenesis.</w:t>
        </w:r>
      </w:ins>
      <w:del w:id="5975" w:author="nick ting" w:date="2021-10-04T22:06:00Z">
        <w:r w:rsidRPr="00755CC4" w:rsidDel="005F24DC">
          <w:rPr>
            <w:rPrChange w:id="5976" w:author="Yufeng" w:date="2021-10-10T17:48:00Z">
              <w:rPr>
                <w:sz w:val="22"/>
              </w:rPr>
            </w:rPrChange>
          </w:rPr>
          <w:delText xml:space="preserve">Thus, our analysis revealed that co-occurrence </w:delText>
        </w:r>
        <w:r w:rsidR="00FA35F2" w:rsidRPr="00755CC4" w:rsidDel="005F24DC">
          <w:rPr>
            <w:rPrChange w:id="5977" w:author="Yufeng" w:date="2021-10-10T17:48:00Z">
              <w:rPr>
                <w:sz w:val="22"/>
              </w:rPr>
            </w:rPrChange>
          </w:rPr>
          <w:delText>micro-eukaryotic</w:delText>
        </w:r>
      </w:del>
      <w:ins w:id="5978" w:author="LIN, Yufeng" w:date="2021-09-28T13:01:00Z">
        <w:del w:id="5979" w:author="nick ting" w:date="2021-10-04T22:06:00Z">
          <w:r w:rsidR="004314C2" w:rsidRPr="00755CC4" w:rsidDel="005F24DC">
            <w:rPr>
              <w:rPrChange w:id="5980" w:author="Yufeng" w:date="2021-10-10T17:48:00Z">
                <w:rPr>
                  <w:sz w:val="22"/>
                </w:rPr>
              </w:rPrChange>
            </w:rPr>
            <w:delText>fungal</w:delText>
          </w:r>
        </w:del>
      </w:ins>
      <w:del w:id="5981" w:author="nick ting" w:date="2021-10-04T22:06:00Z">
        <w:r w:rsidRPr="00755CC4" w:rsidDel="005F24DC">
          <w:rPr>
            <w:rPrChange w:id="5982" w:author="Yufeng" w:date="2021-10-10T17:48:00Z">
              <w:rPr>
                <w:sz w:val="22"/>
              </w:rPr>
            </w:rPrChange>
          </w:rPr>
          <w:delText xml:space="preserve"> relationships might be crucial for enteric homeostasis in a healthy gut. In contrast, </w:delText>
        </w:r>
        <w:r w:rsidR="00FA35F2" w:rsidRPr="00755CC4" w:rsidDel="005F24DC">
          <w:rPr>
            <w:rPrChange w:id="5983" w:author="Yufeng" w:date="2021-10-10T17:48:00Z">
              <w:rPr>
                <w:sz w:val="22"/>
              </w:rPr>
            </w:rPrChange>
          </w:rPr>
          <w:delText>micro-eukaryotic</w:delText>
        </w:r>
      </w:del>
      <w:ins w:id="5984" w:author="LIN, Yufeng" w:date="2021-09-28T13:01:00Z">
        <w:del w:id="5985" w:author="nick ting" w:date="2021-10-04T22:06:00Z">
          <w:r w:rsidR="004314C2" w:rsidRPr="00755CC4" w:rsidDel="005F24DC">
            <w:rPr>
              <w:rPrChange w:id="5986" w:author="Yufeng" w:date="2021-10-10T17:48:00Z">
                <w:rPr>
                  <w:sz w:val="22"/>
                </w:rPr>
              </w:rPrChange>
            </w:rPr>
            <w:delText>fungal</w:delText>
          </w:r>
        </w:del>
      </w:ins>
      <w:del w:id="5987" w:author="nick ting" w:date="2021-10-04T22:06:00Z">
        <w:r w:rsidRPr="00755CC4" w:rsidDel="005F24DC">
          <w:rPr>
            <w:rPrChange w:id="5988" w:author="Yufeng" w:date="2021-10-10T17:48:00Z">
              <w:rPr>
                <w:sz w:val="22"/>
              </w:rPr>
            </w:rPrChange>
          </w:rPr>
          <w:delText xml:space="preserve"> dysbiosis might break the balance and provide a suitable environment for the harmful </w:delText>
        </w:r>
        <w:r w:rsidR="00FA35F2" w:rsidRPr="00755CC4" w:rsidDel="005F24DC">
          <w:rPr>
            <w:rPrChange w:id="5989" w:author="Yufeng" w:date="2021-10-10T17:48:00Z">
              <w:rPr>
                <w:sz w:val="22"/>
              </w:rPr>
            </w:rPrChange>
          </w:rPr>
          <w:delText>micro-eukaryotes</w:delText>
        </w:r>
      </w:del>
      <w:ins w:id="5990" w:author="LIN, Yufeng" w:date="2021-09-28T13:07:00Z">
        <w:del w:id="5991" w:author="nick ting" w:date="2021-10-04T22:06:00Z">
          <w:r w:rsidR="004314C2" w:rsidRPr="00755CC4" w:rsidDel="005F24DC">
            <w:rPr>
              <w:rPrChange w:id="5992" w:author="Yufeng" w:date="2021-10-10T17:48:00Z">
                <w:rPr>
                  <w:sz w:val="22"/>
                </w:rPr>
              </w:rPrChange>
            </w:rPr>
            <w:delText>fungi</w:delText>
          </w:r>
        </w:del>
      </w:ins>
      <w:del w:id="5993" w:author="nick ting" w:date="2021-10-04T22:06:00Z">
        <w:r w:rsidRPr="00755CC4" w:rsidDel="005F24DC">
          <w:rPr>
            <w:rPrChange w:id="5994" w:author="Yufeng" w:date="2021-10-10T17:48:00Z">
              <w:rPr>
                <w:sz w:val="22"/>
              </w:rPr>
            </w:rPrChange>
          </w:rPr>
          <w:delText xml:space="preserve"> clustering developing, which might cause colorectal carcinogenesis.</w:delText>
        </w:r>
      </w:del>
    </w:p>
    <w:p w14:paraId="41560DAB" w14:textId="02E17F60" w:rsidR="00847B02" w:rsidRPr="00755CC4" w:rsidDel="00FD106C" w:rsidRDefault="00847B02">
      <w:pPr>
        <w:jc w:val="left"/>
        <w:rPr>
          <w:ins w:id="5995" w:author="Lung Ngai TING" w:date="2021-10-09T15:32:00Z"/>
          <w:del w:id="5996" w:author="Yufeng" w:date="2021-10-10T18:05:00Z"/>
          <w:rPrChange w:id="5997" w:author="Yufeng" w:date="2021-10-10T17:48:00Z">
            <w:rPr>
              <w:ins w:id="5998" w:author="Lung Ngai TING" w:date="2021-10-09T15:32:00Z"/>
              <w:del w:id="5999" w:author="Yufeng" w:date="2021-10-10T18:05:00Z"/>
              <w:sz w:val="22"/>
            </w:rPr>
          </w:rPrChange>
        </w:rPr>
        <w:pPrChange w:id="6000" w:author="Yufeng" w:date="2021-10-10T17:53:00Z">
          <w:pPr/>
        </w:pPrChange>
      </w:pPr>
    </w:p>
    <w:p w14:paraId="0E95DE57" w14:textId="388F8A2D" w:rsidR="00D9531B" w:rsidRPr="00755CC4" w:rsidDel="00211129" w:rsidRDefault="00D9531B">
      <w:pPr>
        <w:jc w:val="left"/>
        <w:rPr>
          <w:del w:id="6001" w:author="LIN, Yufeng" w:date="2021-10-05T10:12:00Z"/>
          <w:rFonts w:eastAsiaTheme="minorEastAsia"/>
          <w:rPrChange w:id="6002" w:author="Yufeng" w:date="2021-10-10T17:48:00Z">
            <w:rPr>
              <w:del w:id="6003" w:author="LIN, Yufeng" w:date="2021-10-05T10:12:00Z"/>
            </w:rPr>
          </w:rPrChange>
        </w:rPr>
        <w:pPrChange w:id="6004" w:author="Yufeng" w:date="2021-10-10T17:53:00Z">
          <w:pPr>
            <w:pStyle w:val="title20825"/>
          </w:pPr>
        </w:pPrChange>
      </w:pPr>
      <w:del w:id="6005" w:author="LIN, Yufeng" w:date="2021-10-05T10:12:00Z">
        <w:r w:rsidRPr="00755CC4" w:rsidDel="00211129">
          <w:rPr>
            <w:rFonts w:eastAsiaTheme="minorEastAsia"/>
            <w:rPrChange w:id="6006" w:author="Yufeng" w:date="2021-10-10T17:48:00Z">
              <w:rPr>
                <w:rFonts w:asciiTheme="majorHAnsi" w:eastAsiaTheme="majorEastAsia" w:hAnsiTheme="majorHAnsi" w:cstheme="majorBidi"/>
                <w:b w:val="0"/>
                <w:color w:val="2F5496" w:themeColor="accent1" w:themeShade="BF"/>
                <w:szCs w:val="21"/>
              </w:rPr>
            </w:rPrChange>
          </w:rPr>
          <w:delText xml:space="preserve">Correlation between CRC-related </w:delText>
        </w:r>
      </w:del>
      <w:ins w:id="6007" w:author="nick ting" w:date="2021-10-03T20:16:00Z">
        <w:del w:id="6008" w:author="LIN, Yufeng" w:date="2021-10-05T10:12:00Z">
          <w:r w:rsidR="006B3C3B" w:rsidRPr="00755CC4" w:rsidDel="00211129">
            <w:rPr>
              <w:rFonts w:eastAsiaTheme="minorEastAsia"/>
              <w:rPrChange w:id="6009" w:author="Yufeng" w:date="2021-10-10T17:48:00Z">
                <w:rPr>
                  <w:rFonts w:asciiTheme="majorHAnsi" w:eastAsiaTheme="majorEastAsia" w:hAnsiTheme="majorHAnsi" w:cstheme="majorBidi"/>
                  <w:b w:val="0"/>
                  <w:color w:val="2F5496" w:themeColor="accent1" w:themeShade="BF"/>
                  <w:szCs w:val="21"/>
                </w:rPr>
              </w:rPrChange>
            </w:rPr>
            <w:delText xml:space="preserve">associated </w:delText>
          </w:r>
        </w:del>
      </w:ins>
      <w:del w:id="6010" w:author="LIN, Yufeng" w:date="2021-10-05T10:12:00Z">
        <w:r w:rsidRPr="00755CC4" w:rsidDel="00211129">
          <w:rPr>
            <w:rFonts w:eastAsiaTheme="minorEastAsia"/>
            <w:rPrChange w:id="6011" w:author="Yufeng" w:date="2021-10-10T17:48:00Z">
              <w:rPr>
                <w:rFonts w:asciiTheme="majorHAnsi" w:eastAsiaTheme="majorEastAsia" w:hAnsiTheme="majorHAnsi" w:cstheme="majorBidi"/>
                <w:b w:val="0"/>
                <w:color w:val="2F5496" w:themeColor="accent1" w:themeShade="BF"/>
                <w:szCs w:val="21"/>
              </w:rPr>
            </w:rPrChange>
          </w:rPr>
          <w:delText xml:space="preserve">bacteria and selected </w:delText>
        </w:r>
      </w:del>
      <w:ins w:id="6012" w:author="nick ting" w:date="2021-10-03T20:16:00Z">
        <w:del w:id="6013" w:author="LIN, Yufeng" w:date="2021-10-05T10:12:00Z">
          <w:r w:rsidR="006B3C3B" w:rsidRPr="00755CC4" w:rsidDel="00211129">
            <w:rPr>
              <w:rFonts w:eastAsiaTheme="minorEastAsia"/>
              <w:rPrChange w:id="6014" w:author="Yufeng" w:date="2021-10-10T17:48:00Z">
                <w:rPr>
                  <w:rFonts w:asciiTheme="majorHAnsi" w:eastAsiaTheme="majorEastAsia" w:hAnsiTheme="majorHAnsi" w:cstheme="majorBidi"/>
                  <w:b w:val="0"/>
                  <w:color w:val="2F5496" w:themeColor="accent1" w:themeShade="BF"/>
                  <w:szCs w:val="21"/>
                </w:rPr>
              </w:rPrChange>
            </w:rPr>
            <w:delText xml:space="preserve">CRC-associated </w:delText>
          </w:r>
        </w:del>
      </w:ins>
      <w:del w:id="6015" w:author="LIN, Yufeng" w:date="2021-09-28T13:07:00Z">
        <w:r w:rsidR="00FA35F2" w:rsidRPr="00755CC4" w:rsidDel="004314C2">
          <w:rPr>
            <w:rFonts w:eastAsiaTheme="minorEastAsia"/>
            <w:rPrChange w:id="6016" w:author="Yufeng" w:date="2021-10-10T17:48:00Z">
              <w:rPr>
                <w:rFonts w:asciiTheme="majorHAnsi" w:eastAsiaTheme="majorEastAsia" w:hAnsiTheme="majorHAnsi" w:cstheme="majorBidi"/>
                <w:b w:val="0"/>
                <w:color w:val="2F5496" w:themeColor="accent1" w:themeShade="BF"/>
                <w:szCs w:val="21"/>
              </w:rPr>
            </w:rPrChange>
          </w:rPr>
          <w:delText>micro-eukaryotes</w:delText>
        </w:r>
      </w:del>
      <w:ins w:id="6017" w:author="nick ting" w:date="2021-10-03T20:16:00Z">
        <w:del w:id="6018" w:author="LIN, Yufeng" w:date="2021-10-04T16:55:00Z">
          <w:r w:rsidR="006B3C3B" w:rsidRPr="00755CC4" w:rsidDel="00DB66B4">
            <w:rPr>
              <w:rFonts w:eastAsiaTheme="minorEastAsia"/>
              <w:rPrChange w:id="6019" w:author="Yufeng" w:date="2021-10-10T17:48:00Z">
                <w:rPr>
                  <w:rFonts w:asciiTheme="majorHAnsi" w:eastAsiaTheme="majorEastAsia" w:hAnsiTheme="majorHAnsi" w:cstheme="majorBidi"/>
                  <w:b w:val="0"/>
                  <w:color w:val="2F5496" w:themeColor="accent1" w:themeShade="BF"/>
                  <w:szCs w:val="21"/>
                </w:rPr>
              </w:rPrChange>
            </w:rPr>
            <w:delText>micro-eukaryotes</w:delText>
          </w:r>
        </w:del>
      </w:ins>
      <w:del w:id="6020" w:author="nick ting" w:date="2021-10-04T17:50:00Z">
        <w:r w:rsidRPr="00755CC4" w:rsidDel="00B16CD0">
          <w:rPr>
            <w:rFonts w:eastAsiaTheme="minorEastAsia"/>
            <w:rPrChange w:id="6021" w:author="Yufeng" w:date="2021-10-10T17:48:00Z">
              <w:rPr>
                <w:rFonts w:asciiTheme="majorHAnsi" w:eastAsiaTheme="majorEastAsia" w:hAnsiTheme="majorHAnsi" w:cstheme="majorBidi"/>
                <w:b w:val="0"/>
                <w:color w:val="2F5496" w:themeColor="accent1" w:themeShade="BF"/>
                <w:szCs w:val="21"/>
              </w:rPr>
            </w:rPrChange>
          </w:rPr>
          <w:delText xml:space="preserve"> </w:delText>
        </w:r>
      </w:del>
      <w:del w:id="6022" w:author="nick ting" w:date="2021-10-03T20:16:00Z">
        <w:r w:rsidRPr="00755CC4" w:rsidDel="006B3C3B">
          <w:rPr>
            <w:rFonts w:eastAsiaTheme="minorEastAsia"/>
            <w:rPrChange w:id="6023" w:author="Yufeng" w:date="2021-10-10T17:48:00Z">
              <w:rPr>
                <w:rFonts w:asciiTheme="majorHAnsi" w:eastAsiaTheme="majorEastAsia" w:hAnsiTheme="majorHAnsi" w:cstheme="majorBidi"/>
                <w:b w:val="0"/>
                <w:color w:val="2F5496" w:themeColor="accent1" w:themeShade="BF"/>
                <w:szCs w:val="21"/>
              </w:rPr>
            </w:rPrChange>
          </w:rPr>
          <w:delText xml:space="preserve">was Perturbed </w:delText>
        </w:r>
      </w:del>
      <w:del w:id="6024" w:author="nick ting" w:date="2021-10-04T17:50:00Z">
        <w:r w:rsidRPr="00755CC4" w:rsidDel="00B16CD0">
          <w:rPr>
            <w:rFonts w:eastAsiaTheme="minorEastAsia"/>
            <w:rPrChange w:id="6025" w:author="Yufeng" w:date="2021-10-10T17:48:00Z">
              <w:rPr>
                <w:rFonts w:asciiTheme="majorHAnsi" w:eastAsiaTheme="majorEastAsia" w:hAnsiTheme="majorHAnsi" w:cstheme="majorBidi"/>
                <w:b w:val="0"/>
                <w:color w:val="2F5496" w:themeColor="accent1" w:themeShade="BF"/>
                <w:szCs w:val="21"/>
              </w:rPr>
            </w:rPrChange>
          </w:rPr>
          <w:delText>in CRC</w:delText>
        </w:r>
      </w:del>
    </w:p>
    <w:p w14:paraId="3E90538B" w14:textId="5BF2843C" w:rsidR="005F24DC" w:rsidRPr="00755CC4" w:rsidDel="00A71977" w:rsidRDefault="00D9531B">
      <w:pPr>
        <w:jc w:val="left"/>
        <w:rPr>
          <w:ins w:id="6026" w:author="nick ting" w:date="2021-10-04T22:08:00Z"/>
          <w:del w:id="6027" w:author="LIN, Yufeng" w:date="2021-10-05T09:59:00Z"/>
          <w:rPrChange w:id="6028" w:author="Yufeng" w:date="2021-10-10T17:48:00Z">
            <w:rPr>
              <w:ins w:id="6029" w:author="nick ting" w:date="2021-10-04T22:08:00Z"/>
              <w:del w:id="6030" w:author="LIN, Yufeng" w:date="2021-10-05T09:59:00Z"/>
              <w:sz w:val="22"/>
            </w:rPr>
          </w:rPrChange>
        </w:rPr>
        <w:pPrChange w:id="6031" w:author="Yufeng" w:date="2021-10-10T17:53:00Z">
          <w:pPr/>
        </w:pPrChange>
      </w:pPr>
      <w:del w:id="6032" w:author="LIN, Yufeng" w:date="2021-09-24T16:04:00Z">
        <w:r w:rsidRPr="00755CC4" w:rsidDel="005557B8">
          <w:rPr>
            <w:rPrChange w:id="6033" w:author="Yufeng" w:date="2021-10-10T17:48:00Z">
              <w:rPr>
                <w:sz w:val="22"/>
              </w:rPr>
            </w:rPrChange>
          </w:rPr>
          <w:delText xml:space="preserve">As we know, our research was the first study about </w:delText>
        </w:r>
        <w:r w:rsidR="00FA35F2" w:rsidRPr="00755CC4" w:rsidDel="005557B8">
          <w:rPr>
            <w:rPrChange w:id="6034" w:author="Yufeng" w:date="2021-10-10T17:48:00Z">
              <w:rPr>
                <w:sz w:val="22"/>
              </w:rPr>
            </w:rPrChange>
          </w:rPr>
          <w:delText>micro-eukaryotic</w:delText>
        </w:r>
        <w:r w:rsidRPr="00755CC4" w:rsidDel="005557B8">
          <w:rPr>
            <w:rPrChange w:id="6035" w:author="Yufeng" w:date="2021-10-10T17:48:00Z">
              <w:rPr>
                <w:sz w:val="22"/>
              </w:rPr>
            </w:rPrChange>
          </w:rPr>
          <w:delText xml:space="preserve"> meta-analysis in CRC, and we want to know whether our methodologies were corrected or not</w:delText>
        </w:r>
      </w:del>
      <w:ins w:id="6036" w:author="nick ting" w:date="2021-10-03T20:29:00Z">
        <w:del w:id="6037" w:author="LIN, Yufeng" w:date="2021-10-05T10:08:00Z">
          <w:r w:rsidR="00B47CE5" w:rsidRPr="00755CC4" w:rsidDel="00211129">
            <w:rPr>
              <w:rPrChange w:id="6038" w:author="Yufeng" w:date="2021-10-10T17:48:00Z">
                <w:rPr>
                  <w:sz w:val="22"/>
                </w:rPr>
              </w:rPrChange>
            </w:rPr>
            <w:delText>identify</w:delText>
          </w:r>
        </w:del>
      </w:ins>
      <w:ins w:id="6039" w:author="nick ting" w:date="2021-10-03T20:16:00Z">
        <w:del w:id="6040" w:author="LIN, Yufeng" w:date="2021-10-05T10:08:00Z">
          <w:r w:rsidR="006B3C3B" w:rsidRPr="00755CC4" w:rsidDel="00211129">
            <w:rPr>
              <w:rPrChange w:id="6041" w:author="Yufeng" w:date="2021-10-10T17:48:00Z">
                <w:rPr>
                  <w:sz w:val="22"/>
                </w:rPr>
              </w:rPrChange>
            </w:rPr>
            <w:delText xml:space="preserve"> ially abundantbacteria</w:delText>
          </w:r>
        </w:del>
      </w:ins>
      <w:ins w:id="6042" w:author="nick ting" w:date="2021-10-03T20:29:00Z">
        <w:del w:id="6043" w:author="LIN, Yufeng" w:date="2021-10-05T10:08:00Z">
          <w:r w:rsidR="00B47CE5" w:rsidRPr="00755CC4" w:rsidDel="00211129">
            <w:rPr>
              <w:rPrChange w:id="6044" w:author="Yufeng" w:date="2021-10-10T17:48:00Z">
                <w:rPr>
                  <w:sz w:val="22"/>
                </w:rPr>
              </w:rPrChange>
            </w:rPr>
            <w:delText xml:space="preserve"> between CRC and healthy individu</w:delText>
          </w:r>
        </w:del>
      </w:ins>
      <w:ins w:id="6045" w:author="nick ting" w:date="2021-10-03T20:30:00Z">
        <w:del w:id="6046" w:author="LIN, Yufeng" w:date="2021-10-05T10:08:00Z">
          <w:r w:rsidR="00B47CE5" w:rsidRPr="00755CC4" w:rsidDel="00211129">
            <w:rPr>
              <w:rPrChange w:id="6047" w:author="Yufeng" w:date="2021-10-10T17:48:00Z">
                <w:rPr>
                  <w:sz w:val="22"/>
                </w:rPr>
              </w:rPrChange>
            </w:rPr>
            <w:delText>als</w:delText>
          </w:r>
          <w:commentRangeStart w:id="6048"/>
          <w:r w:rsidR="00B47CE5" w:rsidRPr="00755CC4" w:rsidDel="00211129">
            <w:rPr>
              <w:rPrChange w:id="6049" w:author="Yufeng" w:date="2021-10-10T17:48:00Z">
                <w:rPr>
                  <w:sz w:val="22"/>
                </w:rPr>
              </w:rPrChange>
            </w:rPr>
            <w:delText xml:space="preserve">, </w:delText>
          </w:r>
        </w:del>
      </w:ins>
      <w:commentRangeEnd w:id="6048"/>
      <w:del w:id="6050" w:author="LIN, Yufeng" w:date="2021-10-05T10:08:00Z">
        <w:r w:rsidR="007A0F07" w:rsidRPr="00755CC4" w:rsidDel="00211129">
          <w:rPr>
            <w:rStyle w:val="CommentReference"/>
            <w:sz w:val="24"/>
            <w:szCs w:val="24"/>
            <w:rPrChange w:id="6051" w:author="Yufeng" w:date="2021-10-10T17:48:00Z">
              <w:rPr>
                <w:rStyle w:val="CommentReference"/>
              </w:rPr>
            </w:rPrChange>
          </w:rPr>
          <w:commentReference w:id="6048"/>
        </w:r>
        <w:r w:rsidRPr="00755CC4" w:rsidDel="00211129">
          <w:rPr>
            <w:rPrChange w:id="6052" w:author="Yufeng" w:date="2021-10-10T17:48:00Z">
              <w:rPr>
                <w:sz w:val="22"/>
              </w:rPr>
            </w:rPrChange>
          </w:rPr>
          <w:delText xml:space="preserve">. We </w:delText>
        </w:r>
      </w:del>
      <w:ins w:id="6053" w:author="nick ting" w:date="2021-10-04T22:07:00Z">
        <w:del w:id="6054" w:author="LIN, Yufeng" w:date="2021-10-05T10:08:00Z">
          <w:r w:rsidR="005F24DC" w:rsidRPr="00755CC4" w:rsidDel="00211129">
            <w:rPr>
              <w:rPrChange w:id="6055" w:author="Yufeng" w:date="2021-10-10T17:48:00Z">
                <w:rPr>
                  <w:sz w:val="22"/>
                </w:rPr>
              </w:rPrChange>
            </w:rPr>
            <w:delText>performed</w:delText>
          </w:r>
        </w:del>
      </w:ins>
      <w:ins w:id="6056" w:author="nick ting" w:date="2021-10-03T20:31:00Z">
        <w:del w:id="6057" w:author="LIN, Yufeng" w:date="2021-10-05T10:08:00Z">
          <w:r w:rsidR="00B47CE5" w:rsidRPr="00755CC4" w:rsidDel="00211129">
            <w:rPr>
              <w:rPrChange w:id="6058" w:author="Yufeng" w:date="2021-10-10T17:48:00Z">
                <w:rPr>
                  <w:sz w:val="22"/>
                </w:rPr>
              </w:rPrChange>
            </w:rPr>
            <w:delText xml:space="preserve"> Wilcoxon rank-sum test</w:delText>
          </w:r>
        </w:del>
      </w:ins>
      <w:ins w:id="6059" w:author="nick ting" w:date="2021-10-04T22:07:00Z">
        <w:del w:id="6060" w:author="LIN, Yufeng" w:date="2021-10-05T10:08:00Z">
          <w:r w:rsidR="005F24DC" w:rsidRPr="00755CC4" w:rsidDel="00211129">
            <w:rPr>
              <w:rPrChange w:id="6061" w:author="Yufeng" w:date="2021-10-10T17:48:00Z">
                <w:rPr>
                  <w:sz w:val="22"/>
                </w:rPr>
              </w:rPrChange>
            </w:rPr>
            <w:delText xml:space="preserve"> with</w:delText>
          </w:r>
        </w:del>
      </w:ins>
      <w:del w:id="6062" w:author="LIN, Yufeng" w:date="2021-10-05T10:08:00Z">
        <w:r w:rsidRPr="00755CC4" w:rsidDel="00211129">
          <w:rPr>
            <w:rPrChange w:id="6063" w:author="Yufeng" w:date="2021-10-10T17:48:00Z">
              <w:rPr>
                <w:sz w:val="22"/>
              </w:rPr>
            </w:rPrChange>
          </w:rPr>
          <w:delText xml:space="preserve">tend to utilize these </w:delText>
        </w:r>
      </w:del>
      <w:ins w:id="6064" w:author="nick ting" w:date="2021-10-04T22:07:00Z">
        <w:del w:id="6065" w:author="LIN, Yufeng" w:date="2021-10-05T10:08:00Z">
          <w:r w:rsidR="005F24DC" w:rsidRPr="00755CC4" w:rsidDel="00211129">
            <w:rPr>
              <w:rPrChange w:id="6066" w:author="Yufeng" w:date="2021-10-10T17:48:00Z">
                <w:rPr>
                  <w:sz w:val="22"/>
                </w:rPr>
              </w:rPrChange>
            </w:rPr>
            <w:delText>stringent</w:delText>
          </w:r>
        </w:del>
      </w:ins>
      <w:ins w:id="6067" w:author="nick ting" w:date="2021-10-03T20:31:00Z">
        <w:del w:id="6068" w:author="LIN, Yufeng" w:date="2021-10-05T10:08:00Z">
          <w:r w:rsidR="00B47CE5" w:rsidRPr="00755CC4" w:rsidDel="00211129">
            <w:rPr>
              <w:rPrChange w:id="6069" w:author="Yufeng" w:date="2021-10-10T17:48:00Z">
                <w:rPr>
                  <w:sz w:val="22"/>
                </w:rPr>
              </w:rPrChange>
            </w:rPr>
            <w:delText xml:space="preserve">selection </w:delText>
          </w:r>
        </w:del>
      </w:ins>
      <w:del w:id="6070" w:author="LIN, Yufeng" w:date="2021-10-05T10:08:00Z">
        <w:r w:rsidRPr="00755CC4" w:rsidDel="00211129">
          <w:rPr>
            <w:rPrChange w:id="6071" w:author="Yufeng" w:date="2021-10-10T17:48:00Z">
              <w:rPr>
                <w:sz w:val="22"/>
              </w:rPr>
            </w:rPrChange>
          </w:rPr>
          <w:delText>criteria</w:delText>
        </w:r>
      </w:del>
      <w:ins w:id="6072" w:author="nick ting" w:date="2021-10-04T17:52:00Z">
        <w:del w:id="6073" w:author="LIN, Yufeng" w:date="2021-10-05T10:08:00Z">
          <w:r w:rsidR="00B16CD0" w:rsidRPr="00755CC4" w:rsidDel="00211129">
            <w:rPr>
              <w:rPrChange w:id="6074" w:author="Yufeng" w:date="2021-10-10T17:48:00Z">
                <w:rPr>
                  <w:sz w:val="22"/>
                </w:rPr>
              </w:rPrChange>
            </w:rPr>
            <w:delText xml:space="preserve"> removed</w:delText>
          </w:r>
        </w:del>
      </w:ins>
      <w:del w:id="6075" w:author="LIN, Yufeng" w:date="2021-10-05T10:08:00Z">
        <w:r w:rsidRPr="00755CC4" w:rsidDel="00211129">
          <w:rPr>
            <w:rPrChange w:id="6076" w:author="Yufeng" w:date="2021-10-10T17:48:00Z">
              <w:rPr>
                <w:sz w:val="22"/>
              </w:rPr>
            </w:rPrChange>
          </w:rPr>
          <w:delText xml:space="preserve"> to </w:delText>
        </w:r>
      </w:del>
      <w:del w:id="6077" w:author="LIN, Yufeng" w:date="2021-09-24T16:07:00Z">
        <w:r w:rsidRPr="00755CC4" w:rsidDel="005557B8">
          <w:rPr>
            <w:rPrChange w:id="6078" w:author="Yufeng" w:date="2021-10-10T17:48:00Z">
              <w:rPr>
                <w:sz w:val="22"/>
              </w:rPr>
            </w:rPrChange>
          </w:rPr>
          <w:delText xml:space="preserve">select </w:delText>
        </w:r>
      </w:del>
      <w:del w:id="6079" w:author="LIN, Yufeng" w:date="2021-10-05T10:08:00Z">
        <w:r w:rsidRPr="00755CC4" w:rsidDel="00211129">
          <w:rPr>
            <w:rPrChange w:id="6080" w:author="Yufeng" w:date="2021-10-10T17:48:00Z">
              <w:rPr>
                <w:sz w:val="22"/>
              </w:rPr>
            </w:rPrChange>
          </w:rPr>
          <w:delText>the bacteria</w:delText>
        </w:r>
      </w:del>
      <w:del w:id="6081" w:author="LIN, Yufeng" w:date="2021-09-24T16:08:00Z">
        <w:r w:rsidRPr="00755CC4" w:rsidDel="005557B8">
          <w:rPr>
            <w:rPrChange w:id="6082" w:author="Yufeng" w:date="2021-10-10T17:48:00Z">
              <w:rPr>
                <w:sz w:val="22"/>
              </w:rPr>
            </w:rPrChange>
          </w:rPr>
          <w:delText>l candidates</w:delText>
        </w:r>
      </w:del>
      <w:del w:id="6083" w:author="LIN, Yufeng" w:date="2021-10-05T10:08:00Z">
        <w:r w:rsidRPr="00755CC4" w:rsidDel="00211129">
          <w:rPr>
            <w:rPrChange w:id="6084" w:author="Yufeng" w:date="2021-10-10T17:48:00Z">
              <w:rPr>
                <w:sz w:val="22"/>
              </w:rPr>
            </w:rPrChange>
          </w:rPr>
          <w:delText xml:space="preserve">. Compared with </w:delText>
        </w:r>
        <w:r w:rsidR="00FA35F2" w:rsidRPr="00755CC4" w:rsidDel="00211129">
          <w:rPr>
            <w:rPrChange w:id="6085" w:author="Yufeng" w:date="2021-10-10T17:48:00Z">
              <w:rPr>
                <w:sz w:val="22"/>
              </w:rPr>
            </w:rPrChange>
          </w:rPr>
          <w:delText>micro-eukaryotes</w:delText>
        </w:r>
        <w:r w:rsidRPr="00755CC4" w:rsidDel="00211129">
          <w:rPr>
            <w:rPrChange w:id="6086" w:author="Yufeng" w:date="2021-10-10T17:48:00Z">
              <w:rPr>
                <w:sz w:val="22"/>
              </w:rPr>
            </w:rPrChange>
          </w:rPr>
          <w:delText>,</w:delText>
        </w:r>
      </w:del>
      <w:ins w:id="6087" w:author="nick ting" w:date="2021-10-03T20:32:00Z">
        <w:del w:id="6088" w:author="LIN, Yufeng" w:date="2021-10-05T10:05:00Z">
          <w:r w:rsidR="00B47CE5" w:rsidRPr="00755CC4" w:rsidDel="00A71977">
            <w:rPr>
              <w:rPrChange w:id="6089" w:author="Yufeng" w:date="2021-10-10T17:48:00Z">
                <w:rPr>
                  <w:sz w:val="22"/>
                </w:rPr>
              </w:rPrChange>
            </w:rPr>
            <w:delText>31</w:delText>
          </w:r>
        </w:del>
      </w:ins>
      <w:del w:id="6090" w:author="LIN, Yufeng" w:date="2021-10-05T10:08:00Z">
        <w:r w:rsidRPr="00755CC4" w:rsidDel="00211129">
          <w:rPr>
            <w:rPrChange w:id="6091" w:author="Yufeng" w:date="2021-10-10T17:48:00Z">
              <w:rPr>
                <w:sz w:val="22"/>
              </w:rPr>
            </w:rPrChange>
          </w:rPr>
          <w:delText xml:space="preserve"> the difference between</w:delText>
        </w:r>
      </w:del>
      <w:ins w:id="6092" w:author="nick ting" w:date="2021-10-03T20:32:00Z">
        <w:del w:id="6093" w:author="LIN, Yufeng" w:date="2021-10-05T10:08:00Z">
          <w:r w:rsidR="00B47CE5" w:rsidRPr="00755CC4" w:rsidDel="00211129">
            <w:rPr>
              <w:rPrChange w:id="6094" w:author="Yufeng" w:date="2021-10-10T17:48:00Z">
                <w:rPr>
                  <w:sz w:val="22"/>
                </w:rPr>
              </w:rPrChange>
            </w:rPr>
            <w:delText>differentially abundant</w:delText>
          </w:r>
        </w:del>
      </w:ins>
      <w:del w:id="6095" w:author="LIN, Yufeng" w:date="2021-10-05T10:08:00Z">
        <w:r w:rsidRPr="00755CC4" w:rsidDel="00211129">
          <w:rPr>
            <w:rPrChange w:id="6096" w:author="Yufeng" w:date="2021-10-10T17:48:00Z">
              <w:rPr>
                <w:sz w:val="22"/>
              </w:rPr>
            </w:rPrChange>
          </w:rPr>
          <w:delText xml:space="preserve"> bacteria</w:delText>
        </w:r>
      </w:del>
      <w:ins w:id="6097" w:author="nick ting" w:date="2021-10-04T17:53:00Z">
        <w:del w:id="6098" w:author="LIN, Yufeng" w:date="2021-10-05T10:08:00Z">
          <w:r w:rsidR="00B16CD0" w:rsidRPr="00755CC4" w:rsidDel="00211129">
            <w:rPr>
              <w:rPrChange w:id="6099" w:author="Yufeng" w:date="2021-10-10T17:48:00Z">
                <w:rPr>
                  <w:sz w:val="22"/>
                </w:rPr>
              </w:rPrChange>
            </w:rPr>
            <w:delText xml:space="preserve"> were identified</w:delText>
          </w:r>
        </w:del>
      </w:ins>
      <w:ins w:id="6100" w:author="nick ting" w:date="2021-10-03T20:32:00Z">
        <w:del w:id="6101" w:author="LIN, Yufeng" w:date="2021-10-05T10:08:00Z">
          <w:r w:rsidR="00B47CE5" w:rsidRPr="00755CC4" w:rsidDel="00211129">
            <w:rPr>
              <w:rPrChange w:id="6102" w:author="Yufeng" w:date="2021-10-10T17:48:00Z">
                <w:rPr>
                  <w:sz w:val="22"/>
                </w:rPr>
              </w:rPrChange>
            </w:rPr>
            <w:delText xml:space="preserve"> </w:delText>
          </w:r>
        </w:del>
      </w:ins>
      <w:del w:id="6103" w:author="LIN, Yufeng" w:date="2021-10-05T10:08:00Z">
        <w:r w:rsidRPr="00755CC4" w:rsidDel="00211129">
          <w:rPr>
            <w:rPrChange w:id="6104" w:author="Yufeng" w:date="2021-10-10T17:48:00Z">
              <w:rPr>
                <w:sz w:val="22"/>
              </w:rPr>
            </w:rPrChange>
          </w:rPr>
          <w:delText xml:space="preserve"> in </w:delText>
        </w:r>
      </w:del>
      <w:del w:id="6105" w:author="LIN, Yufeng" w:date="2021-09-24T16:17:00Z">
        <w:r w:rsidRPr="00755CC4" w:rsidDel="008A0F40">
          <w:rPr>
            <w:rPrChange w:id="6106" w:author="Yufeng" w:date="2021-10-10T17:48:00Z">
              <w:rPr>
                <w:sz w:val="22"/>
              </w:rPr>
            </w:rPrChange>
          </w:rPr>
          <w:delText xml:space="preserve">healthy controls and </w:delText>
        </w:r>
      </w:del>
      <w:del w:id="6107" w:author="LIN, Yufeng" w:date="2021-10-05T10:08:00Z">
        <w:r w:rsidRPr="00755CC4" w:rsidDel="00211129">
          <w:rPr>
            <w:rPrChange w:id="6108" w:author="Yufeng" w:date="2021-10-10T17:48:00Z">
              <w:rPr>
                <w:sz w:val="22"/>
              </w:rPr>
            </w:rPrChange>
          </w:rPr>
          <w:delText>CRC</w:delText>
        </w:r>
      </w:del>
      <w:ins w:id="6109" w:author="nick ting" w:date="2021-10-03T20:43:00Z">
        <w:del w:id="6110" w:author="LIN, Yufeng" w:date="2021-10-05T10:08:00Z">
          <w:r w:rsidR="00AC7FAD" w:rsidRPr="00755CC4" w:rsidDel="00211129">
            <w:rPr>
              <w:rPrChange w:id="6111" w:author="Yufeng" w:date="2021-10-10T17:48:00Z">
                <w:rPr>
                  <w:sz w:val="22"/>
                </w:rPr>
              </w:rPrChange>
            </w:rPr>
            <w:delText xml:space="preserve"> which</w:delText>
          </w:r>
        </w:del>
      </w:ins>
      <w:del w:id="6112" w:author="LIN, Yufeng" w:date="2021-10-05T10:08:00Z">
        <w:r w:rsidRPr="00755CC4" w:rsidDel="00211129">
          <w:rPr>
            <w:rPrChange w:id="6113" w:author="Yufeng" w:date="2021-10-10T17:48:00Z">
              <w:rPr>
                <w:sz w:val="22"/>
              </w:rPr>
            </w:rPrChange>
          </w:rPr>
          <w:delText xml:space="preserve"> </w:delText>
        </w:r>
      </w:del>
      <w:del w:id="6114" w:author="LIN, Yufeng" w:date="2021-09-24T16:08:00Z">
        <w:r w:rsidRPr="00755CC4" w:rsidDel="005557B8">
          <w:rPr>
            <w:rPrChange w:id="6115" w:author="Yufeng" w:date="2021-10-10T17:48:00Z">
              <w:rPr>
                <w:sz w:val="22"/>
              </w:rPr>
            </w:rPrChange>
          </w:rPr>
          <w:delText xml:space="preserve">is </w:delText>
        </w:r>
      </w:del>
      <w:ins w:id="6116" w:author="nick ting" w:date="2021-10-04T17:53:00Z">
        <w:del w:id="6117" w:author="LIN, Yufeng" w:date="2021-10-05T10:08:00Z">
          <w:r w:rsidR="00B16CD0" w:rsidRPr="00755CC4" w:rsidDel="00211129">
            <w:rPr>
              <w:rPrChange w:id="6118" w:author="Yufeng" w:date="2021-10-10T17:48:00Z">
                <w:rPr>
                  <w:sz w:val="22"/>
                </w:rPr>
              </w:rPrChange>
            </w:rPr>
            <w:delText>were</w:delText>
          </w:r>
        </w:del>
      </w:ins>
      <w:del w:id="6119" w:author="LIN, Yufeng" w:date="2021-10-05T10:08:00Z">
        <w:r w:rsidRPr="00755CC4" w:rsidDel="00211129">
          <w:rPr>
            <w:rPrChange w:id="6120" w:author="Yufeng" w:date="2021-10-10T17:48:00Z">
              <w:rPr>
                <w:sz w:val="22"/>
              </w:rPr>
            </w:rPrChange>
          </w:rPr>
          <w:delText>more significant</w:delText>
        </w:r>
      </w:del>
      <w:ins w:id="6121" w:author="nick ting" w:date="2021-10-03T20:33:00Z">
        <w:del w:id="6122" w:author="LIN, Yufeng" w:date="2021-10-05T10:08:00Z">
          <w:r w:rsidR="00B47CE5" w:rsidRPr="00755CC4" w:rsidDel="00211129">
            <w:rPr>
              <w:rPrChange w:id="6123" w:author="Yufeng" w:date="2021-10-10T17:48:00Z">
                <w:rPr>
                  <w:sz w:val="22"/>
                </w:rPr>
              </w:rPrChange>
            </w:rPr>
            <w:delText xml:space="preserve"> as compared to those in </w:delText>
          </w:r>
        </w:del>
        <w:del w:id="6124" w:author="LIN, Yufeng" w:date="2021-10-04T16:55:00Z">
          <w:r w:rsidR="00B47CE5" w:rsidRPr="00755CC4" w:rsidDel="00DB66B4">
            <w:rPr>
              <w:rPrChange w:id="6125" w:author="Yufeng" w:date="2021-10-10T17:48:00Z">
                <w:rPr>
                  <w:sz w:val="22"/>
                </w:rPr>
              </w:rPrChange>
            </w:rPr>
            <w:delText>micro-eukaryotes</w:delText>
          </w:r>
        </w:del>
      </w:ins>
      <w:del w:id="6126" w:author="LIN, Yufeng" w:date="2021-10-05T10:08:00Z">
        <w:r w:rsidRPr="00755CC4" w:rsidDel="00211129">
          <w:rPr>
            <w:rPrChange w:id="6127" w:author="Yufeng" w:date="2021-10-10T17:48:00Z">
              <w:rPr>
                <w:sz w:val="22"/>
              </w:rPr>
            </w:rPrChange>
          </w:rPr>
          <w:delText xml:space="preserve">; we gained 31 features </w:delText>
        </w:r>
      </w:del>
      <w:ins w:id="6128" w:author="nick ting" w:date="2021-10-03T20:33:00Z">
        <w:del w:id="6129" w:author="LIN, Yufeng" w:date="2021-10-05T10:08:00Z">
          <w:r w:rsidR="00B47CE5" w:rsidRPr="00755CC4" w:rsidDel="00211129">
            <w:rPr>
              <w:rPrChange w:id="6130" w:author="Yufeng" w:date="2021-10-10T17:48:00Z">
                <w:rPr>
                  <w:sz w:val="22"/>
                </w:rPr>
              </w:rPrChange>
            </w:rPr>
            <w:delText>)</w:delText>
          </w:r>
        </w:del>
      </w:ins>
      <w:del w:id="6131" w:author="LIN, Yufeng" w:date="2021-10-05T10:08:00Z">
        <w:r w:rsidRPr="00755CC4" w:rsidDel="00211129">
          <w:rPr>
            <w:rPrChange w:id="6132" w:author="Yufeng" w:date="2021-10-10T17:48:00Z">
              <w:rPr>
                <w:sz w:val="22"/>
              </w:rPr>
            </w:rPrChange>
          </w:rPr>
          <w:delText>through two filters</w:delText>
        </w:r>
      </w:del>
      <w:del w:id="6133" w:author="LIN, Yufeng" w:date="2021-09-23T17:22:00Z">
        <w:r w:rsidRPr="00755CC4" w:rsidDel="00A45492">
          <w:rPr>
            <w:rPrChange w:id="6134" w:author="Yufeng" w:date="2021-10-10T17:48:00Z">
              <w:rPr>
                <w:sz w:val="22"/>
              </w:rPr>
            </w:rPrChange>
          </w:rPr>
          <w:delText xml:space="preserve"> (see Methods)</w:delText>
        </w:r>
      </w:del>
      <w:del w:id="6135" w:author="LIN, Yufeng" w:date="2021-10-05T10:08:00Z">
        <w:r w:rsidRPr="00755CC4" w:rsidDel="00211129">
          <w:rPr>
            <w:rPrChange w:id="6136" w:author="Yufeng" w:date="2021-10-10T17:48:00Z">
              <w:rPr>
                <w:sz w:val="22"/>
              </w:rPr>
            </w:rPrChange>
          </w:rPr>
          <w:delText>. At least half of the bacteri</w:delText>
        </w:r>
      </w:del>
      <w:ins w:id="6137" w:author="nick ting" w:date="2021-10-03T20:33:00Z">
        <w:del w:id="6138" w:author="LIN, Yufeng" w:date="2021-10-05T10:08:00Z">
          <w:r w:rsidR="00B47CE5" w:rsidRPr="00755CC4" w:rsidDel="00211129">
            <w:rPr>
              <w:rPrChange w:id="6139" w:author="Yufeng" w:date="2021-10-10T17:48:00Z">
                <w:rPr>
                  <w:sz w:val="22"/>
                </w:rPr>
              </w:rPrChange>
            </w:rPr>
            <w:delText xml:space="preserve">a identified </w:delText>
          </w:r>
        </w:del>
      </w:ins>
      <w:del w:id="6140" w:author="LIN, Yufeng" w:date="2021-10-05T10:08:00Z">
        <w:r w:rsidRPr="00755CC4" w:rsidDel="00211129">
          <w:rPr>
            <w:rPrChange w:id="6141" w:author="Yufeng" w:date="2021-10-10T17:48:00Z">
              <w:rPr>
                <w:sz w:val="22"/>
              </w:rPr>
            </w:rPrChange>
          </w:rPr>
          <w:delText xml:space="preserve">al candidates have informed </w:delText>
        </w:r>
      </w:del>
      <w:ins w:id="6142" w:author="nick ting" w:date="2021-10-03T20:33:00Z">
        <w:del w:id="6143" w:author="LIN, Yufeng" w:date="2021-10-05T10:08:00Z">
          <w:r w:rsidR="00B47CE5" w:rsidRPr="00755CC4" w:rsidDel="00211129">
            <w:rPr>
              <w:rPrChange w:id="6144" w:author="Yufeng" w:date="2021-10-10T17:48:00Z">
                <w:rPr>
                  <w:sz w:val="22"/>
                </w:rPr>
              </w:rPrChange>
            </w:rPr>
            <w:delText xml:space="preserve">been reported to be </w:delText>
          </w:r>
        </w:del>
      </w:ins>
      <w:del w:id="6145" w:author="LIN, Yufeng" w:date="2021-10-05T10:08:00Z">
        <w:r w:rsidRPr="00755CC4" w:rsidDel="00211129">
          <w:rPr>
            <w:rPrChange w:id="6146" w:author="Yufeng" w:date="2021-10-10T17:48:00Z">
              <w:rPr>
                <w:sz w:val="22"/>
              </w:rPr>
            </w:rPrChange>
          </w:rPr>
          <w:delText>canc</w:delText>
        </w:r>
      </w:del>
      <w:ins w:id="6147" w:author="nick ting" w:date="2021-10-03T20:33:00Z">
        <w:del w:id="6148" w:author="LIN, Yufeng" w:date="2021-10-05T10:08:00Z">
          <w:r w:rsidR="00B47CE5" w:rsidRPr="00755CC4" w:rsidDel="00211129">
            <w:rPr>
              <w:rPrChange w:id="6149" w:author="Yufeng" w:date="2021-10-10T17:48:00Z">
                <w:rPr>
                  <w:sz w:val="22"/>
                </w:rPr>
              </w:rPrChange>
            </w:rPr>
            <w:delText>CRC</w:delText>
          </w:r>
        </w:del>
      </w:ins>
      <w:del w:id="6150" w:author="LIN, Yufeng" w:date="2021-10-05T10:08:00Z">
        <w:r w:rsidRPr="00755CC4" w:rsidDel="00211129">
          <w:rPr>
            <w:rPrChange w:id="6151" w:author="Yufeng" w:date="2021-10-10T17:48:00Z">
              <w:rPr>
                <w:sz w:val="22"/>
              </w:rPr>
            </w:rPrChange>
          </w:rPr>
          <w:delText>er-related</w:delText>
        </w:r>
      </w:del>
      <w:ins w:id="6152" w:author="nick ting" w:date="2021-10-04T17:54:00Z">
        <w:del w:id="6153" w:author="LIN, Yufeng" w:date="2021-10-05T10:08:00Z">
          <w:r w:rsidR="00B16CD0" w:rsidRPr="00755CC4" w:rsidDel="00211129">
            <w:rPr>
              <w:rPrChange w:id="6154" w:author="Yufeng" w:date="2021-10-10T17:48:00Z">
                <w:rPr>
                  <w:sz w:val="22"/>
                </w:rPr>
              </w:rPrChange>
            </w:rPr>
            <w:delText xml:space="preserve"> such as </w:delText>
          </w:r>
        </w:del>
      </w:ins>
      <w:ins w:id="6155" w:author="nick ting" w:date="2021-10-04T17:57:00Z">
        <w:del w:id="6156" w:author="LIN, Yufeng" w:date="2021-10-05T10:08:00Z">
          <w:r w:rsidR="00B16CD0" w:rsidRPr="00755CC4" w:rsidDel="00211129">
            <w:rPr>
              <w:i/>
              <w:iCs/>
              <w:rPrChange w:id="6157" w:author="Yufeng" w:date="2021-10-10T17:48:00Z">
                <w:rPr>
                  <w:i/>
                  <w:iCs/>
                  <w:sz w:val="22"/>
                </w:rPr>
              </w:rPrChange>
            </w:rPr>
            <w:delText>Fusobacterium</w:delText>
          </w:r>
          <w:r w:rsidR="00B16CD0" w:rsidRPr="00755CC4" w:rsidDel="00211129">
            <w:rPr>
              <w:rPrChange w:id="6158" w:author="Yufeng" w:date="2021-10-10T17:48:00Z">
                <w:rPr>
                  <w:sz w:val="22"/>
                </w:rPr>
              </w:rPrChange>
            </w:rPr>
            <w:delText xml:space="preserve"> </w:delText>
          </w:r>
          <w:r w:rsidR="00B16CD0" w:rsidRPr="00755CC4" w:rsidDel="00211129">
            <w:rPr>
              <w:i/>
              <w:iCs/>
              <w:rPrChange w:id="6159" w:author="Yufeng" w:date="2021-10-10T17:48:00Z">
                <w:rPr>
                  <w:i/>
                  <w:iCs/>
                  <w:sz w:val="22"/>
                </w:rPr>
              </w:rPrChange>
            </w:rPr>
            <w:delText>nucleatum</w:delText>
          </w:r>
          <w:r w:rsidR="00B16CD0" w:rsidRPr="00755CC4" w:rsidDel="00211129">
            <w:rPr>
              <w:rPrChange w:id="6160" w:author="Yufeng" w:date="2021-10-10T17:48:00Z">
                <w:rPr>
                  <w:sz w:val="22"/>
                </w:rPr>
              </w:rPrChange>
            </w:rPr>
            <w:delText xml:space="preserve">, </w:delText>
          </w:r>
          <w:r w:rsidR="00B16CD0" w:rsidRPr="00755CC4" w:rsidDel="00211129">
            <w:rPr>
              <w:i/>
              <w:iCs/>
              <w:rPrChange w:id="6161" w:author="Yufeng" w:date="2021-10-10T17:48:00Z">
                <w:rPr>
                  <w:i/>
                  <w:iCs/>
                  <w:sz w:val="22"/>
                </w:rPr>
              </w:rPrChange>
            </w:rPr>
            <w:delText>Parvimonas</w:delText>
          </w:r>
          <w:r w:rsidR="00B16CD0" w:rsidRPr="00755CC4" w:rsidDel="00211129">
            <w:rPr>
              <w:rPrChange w:id="6162" w:author="Yufeng" w:date="2021-10-10T17:48:00Z">
                <w:rPr>
                  <w:sz w:val="22"/>
                </w:rPr>
              </w:rPrChange>
            </w:rPr>
            <w:delText xml:space="preserve"> </w:delText>
          </w:r>
          <w:r w:rsidR="00B16CD0" w:rsidRPr="00755CC4" w:rsidDel="00211129">
            <w:rPr>
              <w:i/>
              <w:iCs/>
              <w:rPrChange w:id="6163" w:author="Yufeng" w:date="2021-10-10T17:48:00Z">
                <w:rPr>
                  <w:sz w:val="22"/>
                </w:rPr>
              </w:rPrChange>
            </w:rPr>
            <w:delText>micra</w:delText>
          </w:r>
          <w:r w:rsidR="00B16CD0" w:rsidRPr="00755CC4" w:rsidDel="00211129">
            <w:rPr>
              <w:rPrChange w:id="6164" w:author="Yufeng" w:date="2021-10-10T17:48:00Z">
                <w:rPr>
                  <w:sz w:val="22"/>
                </w:rPr>
              </w:rPrChange>
            </w:rPr>
            <w:delText xml:space="preserve">, and </w:delText>
          </w:r>
          <w:r w:rsidR="00B16CD0" w:rsidRPr="00755CC4" w:rsidDel="00211129">
            <w:rPr>
              <w:i/>
              <w:iCs/>
              <w:rPrChange w:id="6165" w:author="Yufeng" w:date="2021-10-10T17:48:00Z">
                <w:rPr>
                  <w:i/>
                  <w:iCs/>
                  <w:sz w:val="22"/>
                </w:rPr>
              </w:rPrChange>
            </w:rPr>
            <w:delText>Gemella</w:delText>
          </w:r>
          <w:r w:rsidR="00B16CD0" w:rsidRPr="00755CC4" w:rsidDel="00211129">
            <w:rPr>
              <w:rPrChange w:id="6166" w:author="Yufeng" w:date="2021-10-10T17:48:00Z">
                <w:rPr>
                  <w:sz w:val="22"/>
                </w:rPr>
              </w:rPrChange>
            </w:rPr>
            <w:delText xml:space="preserve"> </w:delText>
          </w:r>
          <w:r w:rsidR="00B16CD0" w:rsidRPr="00755CC4" w:rsidDel="00211129">
            <w:rPr>
              <w:i/>
              <w:iCs/>
              <w:rPrChange w:id="6167" w:author="Yufeng" w:date="2021-10-10T17:48:00Z">
                <w:rPr>
                  <w:i/>
                  <w:iCs/>
                  <w:sz w:val="22"/>
                </w:rPr>
              </w:rPrChange>
            </w:rPr>
            <w:delText>morbilloru</w:delText>
          </w:r>
        </w:del>
      </w:ins>
      <w:ins w:id="6168" w:author="nick ting" w:date="2021-10-04T17:58:00Z">
        <w:del w:id="6169" w:author="LIN, Yufeng" w:date="2021-10-05T10:08:00Z">
          <w:r w:rsidR="00B16CD0" w:rsidRPr="00755CC4" w:rsidDel="00211129">
            <w:rPr>
              <w:i/>
              <w:iCs/>
              <w:rPrChange w:id="6170" w:author="Yufeng" w:date="2021-10-10T17:48:00Z">
                <w:rPr>
                  <w:i/>
                  <w:iCs/>
                  <w:sz w:val="22"/>
                </w:rPr>
              </w:rPrChange>
            </w:rPr>
            <w:delText>m</w:delText>
          </w:r>
        </w:del>
      </w:ins>
      <w:del w:id="6171" w:author="LIN, Yufeng" w:date="2021-10-05T10:08:00Z">
        <w:r w:rsidRPr="00755CC4" w:rsidDel="00211129">
          <w:rPr>
            <w:rPrChange w:id="6172" w:author="Yufeng" w:date="2021-10-10T17:48:00Z">
              <w:rPr>
                <w:sz w:val="22"/>
              </w:rPr>
            </w:rPrChange>
          </w:rPr>
          <w:fldChar w:fldCharType="begin"/>
        </w:r>
        <w:r w:rsidR="00F05685" w:rsidRPr="00755CC4" w:rsidDel="00211129">
          <w:rPr>
            <w:rPrChange w:id="6173" w:author="Yufeng" w:date="2021-10-10T17:48:00Z">
              <w:rPr>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755CC4" w:rsidDel="00211129">
          <w:rPr>
            <w:rPrChange w:id="6174" w:author="Yufeng" w:date="2021-10-10T17:48:00Z">
              <w:rPr>
                <w:sz w:val="22"/>
              </w:rPr>
            </w:rPrChange>
          </w:rPr>
          <w:fldChar w:fldCharType="separate"/>
        </w:r>
        <w:r w:rsidR="00F05685" w:rsidRPr="00755CC4" w:rsidDel="00211129">
          <w:rPr>
            <w:kern w:val="0"/>
            <w:vertAlign w:val="superscript"/>
            <w:rPrChange w:id="6175" w:author="Yufeng" w:date="2021-10-10T17:48:00Z">
              <w:rPr>
                <w:kern w:val="0"/>
                <w:sz w:val="22"/>
                <w:vertAlign w:val="superscript"/>
              </w:rPr>
            </w:rPrChange>
          </w:rPr>
          <w:delText>33–44</w:delText>
        </w:r>
        <w:r w:rsidRPr="00755CC4" w:rsidDel="00211129">
          <w:rPr>
            <w:rPrChange w:id="6176" w:author="Yufeng" w:date="2021-10-10T17:48:00Z">
              <w:rPr>
                <w:sz w:val="22"/>
              </w:rPr>
            </w:rPrChange>
          </w:rPr>
          <w:fldChar w:fldCharType="end"/>
        </w:r>
      </w:del>
      <w:ins w:id="6177" w:author="nick ting" w:date="2021-10-04T17:58:00Z">
        <w:del w:id="6178" w:author="LIN, Yufeng" w:date="2021-10-05T10:08:00Z">
          <w:r w:rsidR="00B16CD0" w:rsidRPr="00755CC4" w:rsidDel="00211129">
            <w:rPr>
              <w:rPrChange w:id="6179" w:author="Yufeng" w:date="2021-10-10T17:48:00Z">
                <w:rPr>
                  <w:sz w:val="22"/>
                </w:rPr>
              </w:rPrChange>
            </w:rPr>
            <w:delText>;</w:delText>
          </w:r>
        </w:del>
      </w:ins>
      <w:del w:id="6180" w:author="LIN, Yufeng" w:date="2021-10-05T10:08:00Z">
        <w:r w:rsidRPr="00755CC4" w:rsidDel="00211129">
          <w:rPr>
            <w:rPrChange w:id="6181" w:author="Yufeng" w:date="2021-10-10T17:48:00Z">
              <w:rPr>
                <w:sz w:val="22"/>
              </w:rPr>
            </w:rPrChange>
          </w:rPr>
          <w:delText xml:space="preserve"> or </w:delText>
        </w:r>
      </w:del>
      <w:ins w:id="6182" w:author="nick ting" w:date="2021-10-04T17:53:00Z">
        <w:del w:id="6183" w:author="LIN, Yufeng" w:date="2021-10-05T10:08:00Z">
          <w:r w:rsidR="00B16CD0" w:rsidRPr="00755CC4" w:rsidDel="00211129">
            <w:rPr>
              <w:rPrChange w:id="6184" w:author="Yufeng" w:date="2021-10-10T17:48:00Z">
                <w:rPr>
                  <w:sz w:val="22"/>
                </w:rPr>
              </w:rPrChange>
            </w:rPr>
            <w:delText xml:space="preserve">commonly used </w:delText>
          </w:r>
        </w:del>
      </w:ins>
      <w:del w:id="6185" w:author="LIN, Yufeng" w:date="2021-10-05T10:08:00Z">
        <w:r w:rsidRPr="00755CC4" w:rsidDel="00211129">
          <w:rPr>
            <w:rPrChange w:id="6186" w:author="Yufeng" w:date="2021-10-10T17:48:00Z">
              <w:rPr>
                <w:sz w:val="22"/>
              </w:rPr>
            </w:rPrChange>
          </w:rPr>
          <w:delText>the reported probiotics</w:delText>
        </w:r>
      </w:del>
      <w:ins w:id="6187" w:author="nick ting" w:date="2021-10-04T17:59:00Z">
        <w:del w:id="6188" w:author="LIN, Yufeng" w:date="2021-10-05T10:08:00Z">
          <w:r w:rsidR="00B16CD0" w:rsidRPr="00755CC4" w:rsidDel="00211129">
            <w:rPr>
              <w:rPrChange w:id="6189" w:author="Yufeng" w:date="2021-10-10T17:48:00Z">
                <w:rPr>
                  <w:sz w:val="22"/>
                </w:rPr>
              </w:rPrChange>
            </w:rPr>
            <w:delText xml:space="preserve"> including </w:delText>
          </w:r>
          <w:r w:rsidR="00B16CD0" w:rsidRPr="00755CC4" w:rsidDel="00211129">
            <w:rPr>
              <w:i/>
              <w:iCs/>
              <w:rPrChange w:id="6190" w:author="Yufeng" w:date="2021-10-10T17:48:00Z">
                <w:rPr>
                  <w:i/>
                  <w:iCs/>
                  <w:sz w:val="22"/>
                </w:rPr>
              </w:rPrChange>
            </w:rPr>
            <w:delText>Roseburia</w:delText>
          </w:r>
          <w:r w:rsidR="00B16CD0" w:rsidRPr="00755CC4" w:rsidDel="00211129">
            <w:rPr>
              <w:rPrChange w:id="6191" w:author="Yufeng" w:date="2021-10-10T17:48:00Z">
                <w:rPr>
                  <w:sz w:val="22"/>
                </w:rPr>
              </w:rPrChange>
            </w:rPr>
            <w:delText xml:space="preserve"> </w:delText>
          </w:r>
          <w:r w:rsidR="00B16CD0" w:rsidRPr="00755CC4" w:rsidDel="00211129">
            <w:rPr>
              <w:i/>
              <w:iCs/>
              <w:rPrChange w:id="6192" w:author="Yufeng" w:date="2021-10-10T17:48:00Z">
                <w:rPr>
                  <w:i/>
                  <w:iCs/>
                  <w:sz w:val="22"/>
                </w:rPr>
              </w:rPrChange>
            </w:rPr>
            <w:delText>intestinalis</w:delText>
          </w:r>
          <w:r w:rsidR="00B16CD0" w:rsidRPr="00755CC4" w:rsidDel="00211129">
            <w:rPr>
              <w:rPrChange w:id="6193" w:author="Yufeng" w:date="2021-10-10T17:48:00Z">
                <w:rPr>
                  <w:sz w:val="22"/>
                </w:rPr>
              </w:rPrChange>
            </w:rPr>
            <w:delText xml:space="preserve">, </w:delText>
          </w:r>
          <w:r w:rsidR="00B16CD0" w:rsidRPr="00755CC4" w:rsidDel="00211129">
            <w:rPr>
              <w:i/>
              <w:iCs/>
              <w:rPrChange w:id="6194" w:author="Yufeng" w:date="2021-10-10T17:48:00Z">
                <w:rPr>
                  <w:i/>
                  <w:iCs/>
                  <w:sz w:val="22"/>
                </w:rPr>
              </w:rPrChange>
            </w:rPr>
            <w:delText>Bifidobacterium</w:delText>
          </w:r>
          <w:r w:rsidR="00B16CD0" w:rsidRPr="00755CC4" w:rsidDel="00211129">
            <w:rPr>
              <w:rPrChange w:id="6195" w:author="Yufeng" w:date="2021-10-10T17:48:00Z">
                <w:rPr>
                  <w:sz w:val="22"/>
                </w:rPr>
              </w:rPrChange>
            </w:rPr>
            <w:delText xml:space="preserve"> </w:delText>
          </w:r>
          <w:r w:rsidR="00B16CD0" w:rsidRPr="00755CC4" w:rsidDel="00211129">
            <w:rPr>
              <w:i/>
              <w:iCs/>
              <w:rPrChange w:id="6196" w:author="Yufeng" w:date="2021-10-10T17:48:00Z">
                <w:rPr>
                  <w:i/>
                  <w:iCs/>
                  <w:sz w:val="22"/>
                </w:rPr>
              </w:rPrChange>
            </w:rPr>
            <w:delText>bifidum</w:delText>
          </w:r>
          <w:r w:rsidR="00B16CD0" w:rsidRPr="00755CC4" w:rsidDel="00211129">
            <w:rPr>
              <w:rPrChange w:id="6197" w:author="Yufeng" w:date="2021-10-10T17:48:00Z">
                <w:rPr>
                  <w:sz w:val="22"/>
                </w:rPr>
              </w:rPrChange>
            </w:rPr>
            <w:delText xml:space="preserve">, and </w:delText>
          </w:r>
          <w:r w:rsidR="00B16CD0" w:rsidRPr="00755CC4" w:rsidDel="00211129">
            <w:rPr>
              <w:i/>
              <w:iCs/>
              <w:rPrChange w:id="6198" w:author="Yufeng" w:date="2021-10-10T17:48:00Z">
                <w:rPr>
                  <w:i/>
                  <w:iCs/>
                  <w:sz w:val="22"/>
                </w:rPr>
              </w:rPrChange>
            </w:rPr>
            <w:delText>Streptococcus</w:delText>
          </w:r>
          <w:r w:rsidR="00B16CD0" w:rsidRPr="00755CC4" w:rsidDel="00211129">
            <w:rPr>
              <w:rPrChange w:id="6199" w:author="Yufeng" w:date="2021-10-10T17:48:00Z">
                <w:rPr>
                  <w:sz w:val="22"/>
                </w:rPr>
              </w:rPrChange>
            </w:rPr>
            <w:delText xml:space="preserve"> </w:delText>
          </w:r>
          <w:r w:rsidR="00B16CD0" w:rsidRPr="00755CC4" w:rsidDel="00211129">
            <w:rPr>
              <w:i/>
              <w:iCs/>
              <w:rPrChange w:id="6200" w:author="Yufeng" w:date="2021-10-10T17:48:00Z">
                <w:rPr>
                  <w:i/>
                  <w:iCs/>
                  <w:sz w:val="22"/>
                </w:rPr>
              </w:rPrChange>
            </w:rPr>
            <w:delText>thermophilus</w:delText>
          </w:r>
          <w:r w:rsidR="00B16CD0" w:rsidRPr="00755CC4" w:rsidDel="00211129">
            <w:rPr>
              <w:rPrChange w:id="6201" w:author="Yufeng" w:date="2021-10-10T17:48:00Z">
                <w:rPr>
                  <w:sz w:val="22"/>
                </w:rPr>
              </w:rPrChange>
            </w:rPr>
            <w:delText>.</w:delText>
          </w:r>
        </w:del>
      </w:ins>
      <w:del w:id="6202" w:author="LIN, Yufeng" w:date="2021-10-05T10:08:00Z">
        <w:r w:rsidRPr="00755CC4" w:rsidDel="00211129">
          <w:rPr>
            <w:rPrChange w:id="6203" w:author="Yufeng" w:date="2021-10-10T17:48:00Z">
              <w:rPr>
                <w:sz w:val="22"/>
              </w:rPr>
            </w:rPrChange>
          </w:rPr>
          <w:fldChar w:fldCharType="begin"/>
        </w:r>
        <w:r w:rsidR="008E309A" w:rsidRPr="00755CC4" w:rsidDel="00211129">
          <w:rPr>
            <w:rPrChange w:id="6204" w:author="Yufeng" w:date="2021-10-10T17:48:00Z">
              <w:rPr>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RPr="00755CC4" w:rsidDel="00211129">
          <w:rPr>
            <w:rFonts w:hint="eastAsia"/>
            <w:rPrChange w:id="6205" w:author="Yufeng" w:date="2021-10-10T17:48:00Z">
              <w:rPr>
                <w:rFonts w:hint="eastAsia"/>
                <w:sz w:val="22"/>
              </w:rPr>
            </w:rPrChange>
          </w:rPr>
          <w:delInstrText>→</w:delInstrText>
        </w:r>
        <w:r w:rsidR="008E309A" w:rsidRPr="00755CC4" w:rsidDel="00211129">
          <w:rPr>
            <w:rPrChange w:id="6206" w:author="Yufeng" w:date="2021-10-10T17:48:00Z">
              <w:rPr>
                <w:sz w:val="22"/>
              </w:rPr>
            </w:rPrChange>
          </w:rPr>
          <w:delInstrText xml:space="preserve"> inﬂammation </w:delInstrText>
        </w:r>
        <w:r w:rsidR="008E309A" w:rsidRPr="00755CC4" w:rsidDel="00211129">
          <w:rPr>
            <w:rFonts w:hint="eastAsia"/>
            <w:rPrChange w:id="6207" w:author="Yufeng" w:date="2021-10-10T17:48:00Z">
              <w:rPr>
                <w:rFonts w:hint="eastAsia"/>
                <w:sz w:val="22"/>
              </w:rPr>
            </w:rPrChange>
          </w:rPr>
          <w:delInstrText>→</w:delInstrText>
        </w:r>
        <w:r w:rsidR="008E309A" w:rsidRPr="00755CC4" w:rsidDel="00211129">
          <w:rPr>
            <w:rPrChange w:id="6208" w:author="Yufeng" w:date="2021-10-10T17:48:00Z">
              <w:rPr>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755CC4" w:rsidDel="00211129">
          <w:rPr>
            <w:rPrChange w:id="6209" w:author="Yufeng" w:date="2021-10-10T17:48:00Z">
              <w:rPr>
                <w:sz w:val="22"/>
              </w:rPr>
            </w:rPrChange>
          </w:rPr>
          <w:fldChar w:fldCharType="separate"/>
        </w:r>
        <w:r w:rsidR="008E309A" w:rsidRPr="00755CC4" w:rsidDel="00211129">
          <w:rPr>
            <w:kern w:val="0"/>
            <w:vertAlign w:val="superscript"/>
            <w:rPrChange w:id="6210" w:author="Yufeng" w:date="2021-10-10T17:48:00Z">
              <w:rPr>
                <w:kern w:val="0"/>
                <w:sz w:val="22"/>
                <w:vertAlign w:val="superscript"/>
              </w:rPr>
            </w:rPrChange>
          </w:rPr>
          <w:delText>45–50</w:delText>
        </w:r>
        <w:r w:rsidRPr="00755CC4" w:rsidDel="00211129">
          <w:rPr>
            <w:rPrChange w:id="6211" w:author="Yufeng" w:date="2021-10-10T17:48:00Z">
              <w:rPr>
                <w:sz w:val="22"/>
              </w:rPr>
            </w:rPrChange>
          </w:rPr>
          <w:fldChar w:fldCharType="end"/>
        </w:r>
      </w:del>
      <w:ins w:id="6212" w:author="nick ting" w:date="2021-10-04T17:59:00Z">
        <w:del w:id="6213" w:author="LIN, Yufeng" w:date="2021-10-05T10:08:00Z">
          <w:r w:rsidR="00B16CD0" w:rsidRPr="00755CC4" w:rsidDel="00211129">
            <w:rPr>
              <w:rPrChange w:id="6214" w:author="Yufeng" w:date="2021-10-10T17:48:00Z">
                <w:rPr>
                  <w:sz w:val="22"/>
                </w:rPr>
              </w:rPrChange>
            </w:rPr>
            <w:delText>.</w:delText>
          </w:r>
        </w:del>
      </w:ins>
      <w:ins w:id="6215" w:author="nick ting" w:date="2021-10-04T18:00:00Z">
        <w:del w:id="6216" w:author="LIN, Yufeng" w:date="2021-10-05T10:08:00Z">
          <w:r w:rsidR="009134E0" w:rsidRPr="00755CC4" w:rsidDel="00211129">
            <w:rPr>
              <w:rPrChange w:id="6217" w:author="Yufeng" w:date="2021-10-10T17:48:00Z">
                <w:rPr>
                  <w:sz w:val="22"/>
                </w:rPr>
              </w:rPrChange>
            </w:rPr>
            <w:delText xml:space="preserve"> </w:delText>
          </w:r>
        </w:del>
      </w:ins>
      <w:del w:id="6218" w:author="LIN, Yufeng" w:date="2021-10-05T10:08:00Z">
        <w:r w:rsidRPr="00755CC4" w:rsidDel="00211129">
          <w:rPr>
            <w:rPrChange w:id="6219" w:author="Yufeng" w:date="2021-10-10T17:48:00Z">
              <w:rPr>
                <w:sz w:val="22"/>
              </w:rPr>
            </w:rPrChange>
          </w:rPr>
          <w:delText xml:space="preserve">, including some well-known cancer-related bacteria, such as </w:delText>
        </w:r>
        <w:r w:rsidRPr="00755CC4" w:rsidDel="00211129">
          <w:rPr>
            <w:i/>
            <w:iCs/>
            <w:rPrChange w:id="6220" w:author="Yufeng" w:date="2021-10-10T17:48:00Z">
              <w:rPr>
                <w:i/>
                <w:iCs/>
                <w:sz w:val="22"/>
              </w:rPr>
            </w:rPrChange>
          </w:rPr>
          <w:delText>Fusobacterium</w:delText>
        </w:r>
        <w:r w:rsidRPr="00755CC4" w:rsidDel="00211129">
          <w:rPr>
            <w:rPrChange w:id="6221" w:author="Yufeng" w:date="2021-10-10T17:48:00Z">
              <w:rPr>
                <w:sz w:val="22"/>
              </w:rPr>
            </w:rPrChange>
          </w:rPr>
          <w:delText xml:space="preserve"> </w:delText>
        </w:r>
        <w:r w:rsidRPr="00755CC4" w:rsidDel="00211129">
          <w:rPr>
            <w:i/>
            <w:iCs/>
            <w:rPrChange w:id="6222" w:author="Yufeng" w:date="2021-10-10T17:48:00Z">
              <w:rPr>
                <w:i/>
                <w:iCs/>
                <w:sz w:val="22"/>
              </w:rPr>
            </w:rPrChange>
          </w:rPr>
          <w:delText>nucleatum</w:delText>
        </w:r>
        <w:r w:rsidRPr="00755CC4" w:rsidDel="00211129">
          <w:rPr>
            <w:rPrChange w:id="6223" w:author="Yufeng" w:date="2021-10-10T17:48:00Z">
              <w:rPr>
                <w:sz w:val="22"/>
              </w:rPr>
            </w:rPrChange>
          </w:rPr>
          <w:delText xml:space="preserve">, </w:delText>
        </w:r>
        <w:r w:rsidRPr="00755CC4" w:rsidDel="00211129">
          <w:rPr>
            <w:i/>
            <w:iCs/>
            <w:rPrChange w:id="6224" w:author="Yufeng" w:date="2021-10-10T17:48:00Z">
              <w:rPr>
                <w:i/>
                <w:iCs/>
                <w:sz w:val="22"/>
              </w:rPr>
            </w:rPrChange>
          </w:rPr>
          <w:delText>Parvimonas</w:delText>
        </w:r>
        <w:r w:rsidRPr="00755CC4" w:rsidDel="00211129">
          <w:rPr>
            <w:rPrChange w:id="6225" w:author="Yufeng" w:date="2021-10-10T17:48:00Z">
              <w:rPr>
                <w:sz w:val="22"/>
              </w:rPr>
            </w:rPrChange>
          </w:rPr>
          <w:delText xml:space="preserve"> micra, and </w:delText>
        </w:r>
        <w:r w:rsidRPr="00755CC4" w:rsidDel="00211129">
          <w:rPr>
            <w:i/>
            <w:iCs/>
            <w:rPrChange w:id="6226" w:author="Yufeng" w:date="2021-10-10T17:48:00Z">
              <w:rPr>
                <w:i/>
                <w:iCs/>
                <w:sz w:val="22"/>
              </w:rPr>
            </w:rPrChange>
          </w:rPr>
          <w:delText>Gemella</w:delText>
        </w:r>
        <w:r w:rsidRPr="00755CC4" w:rsidDel="00211129">
          <w:rPr>
            <w:rPrChange w:id="6227" w:author="Yufeng" w:date="2021-10-10T17:48:00Z">
              <w:rPr>
                <w:sz w:val="22"/>
              </w:rPr>
            </w:rPrChange>
          </w:rPr>
          <w:delText xml:space="preserve"> </w:delText>
        </w:r>
        <w:r w:rsidRPr="00755CC4" w:rsidDel="00211129">
          <w:rPr>
            <w:i/>
            <w:iCs/>
            <w:rPrChange w:id="6228" w:author="Yufeng" w:date="2021-10-10T17:48:00Z">
              <w:rPr>
                <w:i/>
                <w:iCs/>
                <w:sz w:val="22"/>
              </w:rPr>
            </w:rPrChange>
          </w:rPr>
          <w:delText>morbillorum</w:delText>
        </w:r>
        <w:r w:rsidRPr="00755CC4" w:rsidDel="00211129">
          <w:rPr>
            <w:rPrChange w:id="6229" w:author="Yufeng" w:date="2021-10-10T17:48:00Z">
              <w:rPr>
                <w:sz w:val="22"/>
              </w:rPr>
            </w:rPrChange>
          </w:rPr>
          <w:delText xml:space="preserve">; and some famous probiotics, such as </w:delText>
        </w:r>
        <w:r w:rsidRPr="00755CC4" w:rsidDel="00211129">
          <w:rPr>
            <w:i/>
            <w:iCs/>
            <w:rPrChange w:id="6230" w:author="Yufeng" w:date="2021-10-10T17:48:00Z">
              <w:rPr>
                <w:i/>
                <w:iCs/>
                <w:sz w:val="22"/>
              </w:rPr>
            </w:rPrChange>
          </w:rPr>
          <w:delText>Roseburia</w:delText>
        </w:r>
        <w:r w:rsidRPr="00755CC4" w:rsidDel="00211129">
          <w:rPr>
            <w:rPrChange w:id="6231" w:author="Yufeng" w:date="2021-10-10T17:48:00Z">
              <w:rPr>
                <w:sz w:val="22"/>
              </w:rPr>
            </w:rPrChange>
          </w:rPr>
          <w:delText xml:space="preserve"> </w:delText>
        </w:r>
        <w:r w:rsidRPr="00755CC4" w:rsidDel="00211129">
          <w:rPr>
            <w:i/>
            <w:iCs/>
            <w:rPrChange w:id="6232" w:author="Yufeng" w:date="2021-10-10T17:48:00Z">
              <w:rPr>
                <w:i/>
                <w:iCs/>
                <w:sz w:val="22"/>
              </w:rPr>
            </w:rPrChange>
          </w:rPr>
          <w:delText>intestinalis</w:delText>
        </w:r>
        <w:r w:rsidRPr="00755CC4" w:rsidDel="00211129">
          <w:rPr>
            <w:rPrChange w:id="6233" w:author="Yufeng" w:date="2021-10-10T17:48:00Z">
              <w:rPr>
                <w:sz w:val="22"/>
              </w:rPr>
            </w:rPrChange>
          </w:rPr>
          <w:delText xml:space="preserve">, </w:delText>
        </w:r>
        <w:r w:rsidRPr="00755CC4" w:rsidDel="00211129">
          <w:rPr>
            <w:i/>
            <w:iCs/>
            <w:rPrChange w:id="6234" w:author="Yufeng" w:date="2021-10-10T17:48:00Z">
              <w:rPr>
                <w:i/>
                <w:iCs/>
                <w:sz w:val="22"/>
              </w:rPr>
            </w:rPrChange>
          </w:rPr>
          <w:delText>Bifidobacterium</w:delText>
        </w:r>
        <w:r w:rsidRPr="00755CC4" w:rsidDel="00211129">
          <w:rPr>
            <w:rPrChange w:id="6235" w:author="Yufeng" w:date="2021-10-10T17:48:00Z">
              <w:rPr>
                <w:sz w:val="22"/>
              </w:rPr>
            </w:rPrChange>
          </w:rPr>
          <w:delText xml:space="preserve"> </w:delText>
        </w:r>
        <w:r w:rsidRPr="00755CC4" w:rsidDel="00211129">
          <w:rPr>
            <w:i/>
            <w:iCs/>
            <w:rPrChange w:id="6236" w:author="Yufeng" w:date="2021-10-10T17:48:00Z">
              <w:rPr>
                <w:i/>
                <w:iCs/>
                <w:sz w:val="22"/>
              </w:rPr>
            </w:rPrChange>
          </w:rPr>
          <w:delText>bifidum</w:delText>
        </w:r>
        <w:r w:rsidRPr="00755CC4" w:rsidDel="00211129">
          <w:rPr>
            <w:rPrChange w:id="6237" w:author="Yufeng" w:date="2021-10-10T17:48:00Z">
              <w:rPr>
                <w:sz w:val="22"/>
              </w:rPr>
            </w:rPrChange>
          </w:rPr>
          <w:delText xml:space="preserve">, and </w:delText>
        </w:r>
        <w:r w:rsidRPr="00755CC4" w:rsidDel="00211129">
          <w:rPr>
            <w:i/>
            <w:iCs/>
            <w:rPrChange w:id="6238" w:author="Yufeng" w:date="2021-10-10T17:48:00Z">
              <w:rPr>
                <w:i/>
                <w:iCs/>
                <w:sz w:val="22"/>
              </w:rPr>
            </w:rPrChange>
          </w:rPr>
          <w:delText>Streptococcus</w:delText>
        </w:r>
        <w:r w:rsidRPr="00755CC4" w:rsidDel="00211129">
          <w:rPr>
            <w:rPrChange w:id="6239" w:author="Yufeng" w:date="2021-10-10T17:48:00Z">
              <w:rPr>
                <w:sz w:val="22"/>
              </w:rPr>
            </w:rPrChange>
          </w:rPr>
          <w:delText xml:space="preserve"> </w:delText>
        </w:r>
        <w:r w:rsidRPr="00755CC4" w:rsidDel="00211129">
          <w:rPr>
            <w:i/>
            <w:iCs/>
            <w:rPrChange w:id="6240" w:author="Yufeng" w:date="2021-10-10T17:48:00Z">
              <w:rPr>
                <w:i/>
                <w:iCs/>
                <w:sz w:val="22"/>
              </w:rPr>
            </w:rPrChange>
          </w:rPr>
          <w:delText>thermophilus</w:delText>
        </w:r>
        <w:r w:rsidRPr="00755CC4" w:rsidDel="00211129">
          <w:rPr>
            <w:rPrChange w:id="6241" w:author="Yufeng" w:date="2021-10-10T17:48:00Z">
              <w:rPr>
                <w:sz w:val="22"/>
              </w:rPr>
            </w:rPrChange>
          </w:rPr>
          <w:delText xml:space="preserve">. This </w:delText>
        </w:r>
      </w:del>
      <w:ins w:id="6242" w:author="nick ting" w:date="2021-10-03T20:44:00Z">
        <w:del w:id="6243" w:author="LIN, Yufeng" w:date="2021-10-05T10:08:00Z">
          <w:r w:rsidR="00AC7FAD" w:rsidRPr="00755CC4" w:rsidDel="00211129">
            <w:rPr>
              <w:rPrChange w:id="6244" w:author="Yufeng" w:date="2021-10-10T17:48:00Z">
                <w:rPr>
                  <w:sz w:val="22"/>
                </w:rPr>
              </w:rPrChange>
            </w:rPr>
            <w:delText xml:space="preserve">The </w:delText>
          </w:r>
        </w:del>
      </w:ins>
      <w:del w:id="6245" w:author="LIN, Yufeng" w:date="2021-10-05T10:08:00Z">
        <w:r w:rsidRPr="00755CC4" w:rsidDel="00211129">
          <w:rPr>
            <w:rPrChange w:id="6246" w:author="Yufeng" w:date="2021-10-10T17:48:00Z">
              <w:rPr>
                <w:sz w:val="22"/>
              </w:rPr>
            </w:rPrChange>
          </w:rPr>
          <w:delText>result</w:delText>
        </w:r>
      </w:del>
      <w:ins w:id="6247" w:author="nick ting" w:date="2021-10-04T18:00:00Z">
        <w:del w:id="6248" w:author="LIN, Yufeng" w:date="2021-10-05T10:08:00Z">
          <w:r w:rsidR="009134E0" w:rsidRPr="00755CC4" w:rsidDel="00211129">
            <w:rPr>
              <w:rPrChange w:id="6249" w:author="Yufeng" w:date="2021-10-10T17:48:00Z">
                <w:rPr>
                  <w:sz w:val="22"/>
                </w:rPr>
              </w:rPrChange>
            </w:rPr>
            <w:delText>s</w:delText>
          </w:r>
        </w:del>
      </w:ins>
      <w:del w:id="6250" w:author="LIN, Yufeng" w:date="2021-10-05T10:08:00Z">
        <w:r w:rsidRPr="00755CC4" w:rsidDel="00211129">
          <w:rPr>
            <w:rPrChange w:id="6251" w:author="Yufeng" w:date="2021-10-10T17:48:00Z">
              <w:rPr>
                <w:sz w:val="22"/>
              </w:rPr>
            </w:rPrChange>
          </w:rPr>
          <w:delText xml:space="preserve"> </w:delText>
        </w:r>
      </w:del>
      <w:ins w:id="6252" w:author="nick ting" w:date="2021-10-03T20:47:00Z">
        <w:del w:id="6253" w:author="LIN, Yufeng" w:date="2021-10-05T10:08:00Z">
          <w:r w:rsidR="00AC7FAD" w:rsidRPr="00755CC4" w:rsidDel="00211129">
            <w:rPr>
              <w:rPrChange w:id="6254" w:author="Yufeng" w:date="2021-10-10T17:48:00Z">
                <w:rPr>
                  <w:sz w:val="22"/>
                </w:rPr>
              </w:rPrChange>
            </w:rPr>
            <w:delText>in</w:delText>
          </w:r>
        </w:del>
      </w:ins>
      <w:ins w:id="6255" w:author="nick ting" w:date="2021-10-03T20:48:00Z">
        <w:del w:id="6256" w:author="LIN, Yufeng" w:date="2021-10-05T10:08:00Z">
          <w:r w:rsidR="00AC7FAD" w:rsidRPr="00755CC4" w:rsidDel="00211129">
            <w:rPr>
              <w:rPrChange w:id="6257" w:author="Yufeng" w:date="2021-10-10T17:48:00Z">
                <w:rPr>
                  <w:sz w:val="22"/>
                </w:rPr>
              </w:rPrChange>
            </w:rPr>
            <w:delText xml:space="preserve"> </w:delText>
          </w:r>
        </w:del>
      </w:ins>
      <w:ins w:id="6258" w:author="nick ting" w:date="2021-10-03T20:47:00Z">
        <w:del w:id="6259" w:author="LIN, Yufeng" w:date="2021-10-05T10:08:00Z">
          <w:r w:rsidR="00AC7FAD" w:rsidRPr="00755CC4" w:rsidDel="00211129">
            <w:rPr>
              <w:rPrChange w:id="6260" w:author="Yufeng" w:date="2021-10-10T17:48:00Z">
                <w:rPr>
                  <w:sz w:val="22"/>
                </w:rPr>
              </w:rPrChange>
            </w:rPr>
            <w:delText>differentially abund</w:delText>
          </w:r>
        </w:del>
      </w:ins>
      <w:ins w:id="6261" w:author="nick ting" w:date="2021-10-03T20:48:00Z">
        <w:del w:id="6262" w:author="LIN, Yufeng" w:date="2021-10-05T10:08:00Z">
          <w:r w:rsidR="00AC7FAD" w:rsidRPr="00755CC4" w:rsidDel="00211129">
            <w:rPr>
              <w:rPrChange w:id="6263" w:author="Yufeng" w:date="2021-10-10T17:48:00Z">
                <w:rPr>
                  <w:sz w:val="22"/>
                </w:rPr>
              </w:rPrChange>
            </w:rPr>
            <w:delText xml:space="preserve">ant bacteria analysis </w:delText>
          </w:r>
        </w:del>
      </w:ins>
      <w:del w:id="6264" w:author="LIN, Yufeng" w:date="2021-10-05T10:08:00Z">
        <w:r w:rsidRPr="00755CC4" w:rsidDel="00211129">
          <w:rPr>
            <w:rPrChange w:id="6265" w:author="Yufeng" w:date="2021-10-10T17:48:00Z">
              <w:rPr>
                <w:sz w:val="22"/>
              </w:rPr>
            </w:rPrChange>
          </w:rPr>
          <w:delText xml:space="preserve">revealed </w:delText>
        </w:r>
      </w:del>
      <w:ins w:id="6266" w:author="nick ting" w:date="2021-10-03T20:48:00Z">
        <w:del w:id="6267" w:author="LIN, Yufeng" w:date="2021-10-05T10:08:00Z">
          <w:r w:rsidR="00AC7FAD" w:rsidRPr="00755CC4" w:rsidDel="00211129">
            <w:rPr>
              <w:rPrChange w:id="6268" w:author="Yufeng" w:date="2021-10-10T17:48:00Z">
                <w:rPr>
                  <w:sz w:val="22"/>
                </w:rPr>
              </w:rPrChange>
            </w:rPr>
            <w:delText xml:space="preserve">implied </w:delText>
          </w:r>
        </w:del>
      </w:ins>
      <w:del w:id="6269" w:author="LIN, Yufeng" w:date="2021-10-05T10:08:00Z">
        <w:r w:rsidRPr="00755CC4" w:rsidDel="00211129">
          <w:rPr>
            <w:rPrChange w:id="6270" w:author="Yufeng" w:date="2021-10-10T17:48:00Z">
              <w:rPr>
                <w:sz w:val="22"/>
              </w:rPr>
            </w:rPrChange>
          </w:rPr>
          <w:delText>that</w:delText>
        </w:r>
      </w:del>
      <w:ins w:id="6271" w:author="nick ting" w:date="2021-10-03T20:48:00Z">
        <w:del w:id="6272" w:author="LIN, Yufeng" w:date="2021-10-05T10:08:00Z">
          <w:r w:rsidR="00AC7FAD" w:rsidRPr="00755CC4" w:rsidDel="00211129">
            <w:rPr>
              <w:rPrChange w:id="6273" w:author="Yufeng" w:date="2021-10-10T17:48:00Z">
                <w:rPr>
                  <w:sz w:val="22"/>
                </w:rPr>
              </w:rPrChange>
            </w:rPr>
            <w:delText xml:space="preserve"> our methods used in</w:delText>
          </w:r>
        </w:del>
      </w:ins>
      <w:del w:id="6274" w:author="LIN, Yufeng" w:date="2021-10-05T10:08:00Z">
        <w:r w:rsidRPr="00755CC4" w:rsidDel="00211129">
          <w:rPr>
            <w:rPrChange w:id="6275" w:author="Yufeng" w:date="2021-10-10T17:48:00Z">
              <w:rPr>
                <w:sz w:val="22"/>
              </w:rPr>
            </w:rPrChange>
          </w:rPr>
          <w:delText xml:space="preserve"> </w:delText>
        </w:r>
      </w:del>
      <w:ins w:id="6276" w:author="nick ting" w:date="2021-10-04T18:01:00Z">
        <w:del w:id="6277" w:author="LIN, Yufeng" w:date="2021-10-05T10:08:00Z">
          <w:r w:rsidR="009134E0" w:rsidRPr="00755CC4" w:rsidDel="00211129">
            <w:rPr>
              <w:rPrChange w:id="6278" w:author="Yufeng" w:date="2021-10-10T17:48:00Z">
                <w:rPr>
                  <w:sz w:val="22"/>
                </w:rPr>
              </w:rPrChange>
            </w:rPr>
            <w:delText xml:space="preserve">the </w:delText>
          </w:r>
        </w:del>
      </w:ins>
      <w:del w:id="6279" w:author="LIN, Yufeng" w:date="2021-09-28T10:55:00Z">
        <w:r w:rsidRPr="00755CC4" w:rsidDel="00F05685">
          <w:rPr>
            <w:rPrChange w:id="6280" w:author="Yufeng" w:date="2021-10-10T17:48:00Z">
              <w:rPr>
                <w:sz w:val="22"/>
              </w:rPr>
            </w:rPrChange>
          </w:rPr>
          <w:delText xml:space="preserve">our discovery was validated the </w:delText>
        </w:r>
      </w:del>
      <w:del w:id="6281" w:author="LIN, Yufeng" w:date="2021-10-05T10:08:00Z">
        <w:r w:rsidRPr="00755CC4" w:rsidDel="00211129">
          <w:rPr>
            <w:rPrChange w:id="6282" w:author="Yufeng" w:date="2021-10-10T17:48:00Z">
              <w:rPr>
                <w:sz w:val="22"/>
              </w:rPr>
            </w:rPrChange>
          </w:rPr>
          <w:delText xml:space="preserve">previous </w:delText>
        </w:r>
      </w:del>
      <w:ins w:id="6283" w:author="nick ting" w:date="2021-10-03T20:48:00Z">
        <w:del w:id="6284" w:author="LIN, Yufeng" w:date="2021-10-05T10:08:00Z">
          <w:r w:rsidR="00AC7FAD" w:rsidRPr="00755CC4" w:rsidDel="00211129">
            <w:rPr>
              <w:rPrChange w:id="6285" w:author="Yufeng" w:date="2021-10-10T17:48:00Z">
                <w:rPr>
                  <w:sz w:val="22"/>
                </w:rPr>
              </w:rPrChange>
            </w:rPr>
            <w:delText xml:space="preserve">differentially abundant </w:delText>
          </w:r>
        </w:del>
        <w:del w:id="6286" w:author="LIN, Yufeng" w:date="2021-10-04T16:55:00Z">
          <w:r w:rsidR="00AC7FAD" w:rsidRPr="00755CC4" w:rsidDel="00DB66B4">
            <w:rPr>
              <w:rPrChange w:id="6287" w:author="Yufeng" w:date="2021-10-10T17:48:00Z">
                <w:rPr>
                  <w:sz w:val="22"/>
                </w:rPr>
              </w:rPrChange>
            </w:rPr>
            <w:delText>micro-eukaryotes</w:delText>
          </w:r>
        </w:del>
      </w:ins>
      <w:del w:id="6288" w:author="LIN, Yufeng" w:date="2021-10-05T10:08:00Z">
        <w:r w:rsidRPr="00755CC4" w:rsidDel="00211129">
          <w:rPr>
            <w:rPrChange w:id="6289" w:author="Yufeng" w:date="2021-10-10T17:48:00Z">
              <w:rPr>
                <w:sz w:val="22"/>
              </w:rPr>
            </w:rPrChange>
          </w:rPr>
          <w:delText xml:space="preserve">analysis selection were credible. </w:delText>
        </w:r>
      </w:del>
    </w:p>
    <w:p w14:paraId="0E7D4488" w14:textId="77777777" w:rsidR="005F24DC" w:rsidRPr="00755CC4" w:rsidRDefault="005F24DC">
      <w:pPr>
        <w:jc w:val="left"/>
        <w:rPr>
          <w:ins w:id="6290" w:author="nick ting" w:date="2021-10-04T22:08:00Z"/>
          <w:rPrChange w:id="6291" w:author="Yufeng" w:date="2021-10-10T17:48:00Z">
            <w:rPr>
              <w:ins w:id="6292" w:author="nick ting" w:date="2021-10-04T22:08:00Z"/>
              <w:sz w:val="22"/>
            </w:rPr>
          </w:rPrChange>
        </w:rPr>
        <w:pPrChange w:id="6293" w:author="Yufeng" w:date="2021-10-10T17:53:00Z">
          <w:pPr/>
        </w:pPrChange>
      </w:pPr>
    </w:p>
    <w:p w14:paraId="267F6F4C" w14:textId="686D5691" w:rsidR="00D9531B" w:rsidRPr="0038659B" w:rsidDel="00ED16E1" w:rsidRDefault="00D9531B">
      <w:pPr>
        <w:jc w:val="left"/>
        <w:rPr>
          <w:ins w:id="6294" w:author="Lung Ngai TING" w:date="2021-10-09T15:33:00Z"/>
          <w:del w:id="6295" w:author="Yufeng" w:date="2021-10-10T18:12:00Z"/>
        </w:rPr>
        <w:pPrChange w:id="6296" w:author="Yufeng" w:date="2021-10-10T17:53:00Z">
          <w:pPr/>
        </w:pPrChange>
      </w:pPr>
      <w:del w:id="6297" w:author="nick ting" w:date="2021-10-03T20:49:00Z">
        <w:r w:rsidRPr="00755CC4" w:rsidDel="00AC7FAD">
          <w:rPr>
            <w:rPrChange w:id="6298" w:author="Yufeng" w:date="2021-10-10T17:48:00Z">
              <w:rPr>
                <w:sz w:val="22"/>
              </w:rPr>
            </w:rPrChange>
          </w:rPr>
          <w:delText>And n</w:delText>
        </w:r>
      </w:del>
      <w:ins w:id="6299" w:author="nick ting" w:date="2021-10-03T20:49:00Z">
        <w:r w:rsidR="00AC7FAD" w:rsidRPr="00755CC4">
          <w:rPr>
            <w:rPrChange w:id="6300" w:author="Yufeng" w:date="2021-10-10T17:48:00Z">
              <w:rPr>
                <w:sz w:val="22"/>
              </w:rPr>
            </w:rPrChange>
          </w:rPr>
          <w:t>N</w:t>
        </w:r>
      </w:ins>
      <w:r w:rsidRPr="00755CC4">
        <w:rPr>
          <w:rPrChange w:id="6301" w:author="Yufeng" w:date="2021-10-10T17:48:00Z">
            <w:rPr>
              <w:sz w:val="22"/>
            </w:rPr>
          </w:rPrChange>
        </w:rPr>
        <w:t xml:space="preserve">ext, we </w:t>
      </w:r>
      <w:del w:id="6302" w:author="nick ting" w:date="2021-10-03T20:51:00Z">
        <w:r w:rsidRPr="00755CC4" w:rsidDel="0043131C">
          <w:rPr>
            <w:rPrChange w:id="6303" w:author="Yufeng" w:date="2021-10-10T17:48:00Z">
              <w:rPr>
                <w:sz w:val="22"/>
              </w:rPr>
            </w:rPrChange>
          </w:rPr>
          <w:delText xml:space="preserve">aimed to explore the </w:delText>
        </w:r>
      </w:del>
      <w:ins w:id="6304" w:author="nick ting" w:date="2021-10-03T20:51:00Z">
        <w:r w:rsidR="0043131C" w:rsidRPr="00755CC4">
          <w:rPr>
            <w:rPrChange w:id="6305" w:author="Yufeng" w:date="2021-10-10T17:48:00Z">
              <w:rPr>
                <w:sz w:val="22"/>
              </w:rPr>
            </w:rPrChange>
          </w:rPr>
          <w:t xml:space="preserve">asked whether the </w:t>
        </w:r>
      </w:ins>
      <w:del w:id="6306" w:author="nick ting" w:date="2021-10-03T20:52:00Z">
        <w:r w:rsidRPr="00755CC4" w:rsidDel="0043131C">
          <w:rPr>
            <w:rPrChange w:id="6307" w:author="Yufeng" w:date="2021-10-10T17:48:00Z">
              <w:rPr>
                <w:sz w:val="22"/>
              </w:rPr>
            </w:rPrChange>
          </w:rPr>
          <w:delText xml:space="preserve">associations </w:delText>
        </w:r>
      </w:del>
      <w:ins w:id="6308" w:author="nick ting" w:date="2021-10-03T20:52:00Z">
        <w:r w:rsidR="0043131C" w:rsidRPr="00755CC4">
          <w:rPr>
            <w:rPrChange w:id="6309" w:author="Yufeng" w:date="2021-10-10T17:48:00Z">
              <w:rPr>
                <w:sz w:val="22"/>
              </w:rPr>
            </w:rPrChange>
          </w:rPr>
          <w:t xml:space="preserve">correlations </w:t>
        </w:r>
      </w:ins>
      <w:r w:rsidRPr="00755CC4">
        <w:rPr>
          <w:rPrChange w:id="6310" w:author="Yufeng" w:date="2021-10-10T17:48:00Z">
            <w:rPr>
              <w:sz w:val="22"/>
            </w:rPr>
          </w:rPrChange>
        </w:rPr>
        <w:t xml:space="preserve">between the </w:t>
      </w:r>
      <w:ins w:id="6311" w:author="nick ting" w:date="2021-10-04T22:09:00Z">
        <w:r w:rsidR="005F24DC" w:rsidRPr="00755CC4">
          <w:rPr>
            <w:rPrChange w:id="6312" w:author="Yufeng" w:date="2021-10-10T17:48:00Z">
              <w:rPr>
                <w:sz w:val="22"/>
              </w:rPr>
            </w:rPrChange>
          </w:rPr>
          <w:t xml:space="preserve">differentially abundant </w:t>
        </w:r>
      </w:ins>
      <w:del w:id="6313" w:author="LIN, Yufeng" w:date="2021-09-28T13:07:00Z">
        <w:r w:rsidR="00FA35F2" w:rsidRPr="00755CC4" w:rsidDel="004314C2">
          <w:rPr>
            <w:rPrChange w:id="6314" w:author="Yufeng" w:date="2021-10-10T17:48:00Z">
              <w:rPr>
                <w:sz w:val="22"/>
              </w:rPr>
            </w:rPrChange>
          </w:rPr>
          <w:delText>micro-eukaryotes</w:delText>
        </w:r>
      </w:del>
      <w:del w:id="6315" w:author="nick ting" w:date="2021-10-03T20:51:00Z">
        <w:r w:rsidR="004314C2" w:rsidRPr="00755CC4" w:rsidDel="0043131C">
          <w:rPr>
            <w:rPrChange w:id="6316" w:author="Yufeng" w:date="2021-10-10T17:48:00Z">
              <w:rPr>
                <w:sz w:val="22"/>
              </w:rPr>
            </w:rPrChange>
          </w:rPr>
          <w:delText>fungi</w:delText>
        </w:r>
      </w:del>
      <w:del w:id="6317" w:author="LIN, Yufeng" w:date="2021-10-04T16:55:00Z">
        <w:r w:rsidR="0043131C" w:rsidRPr="00755CC4" w:rsidDel="00DB66B4">
          <w:rPr>
            <w:rPrChange w:id="6318" w:author="Yufeng" w:date="2021-10-10T17:48:00Z">
              <w:rPr>
                <w:sz w:val="22"/>
              </w:rPr>
            </w:rPrChange>
          </w:rPr>
          <w:delText>micro-eukaryotes</w:delText>
        </w:r>
      </w:del>
      <w:ins w:id="6319" w:author="LIN, Yufeng" w:date="2021-10-04T16:55:00Z">
        <w:r w:rsidR="00DB66B4" w:rsidRPr="00755CC4">
          <w:rPr>
            <w:rPrChange w:id="6320" w:author="Yufeng" w:date="2021-10-10T17:48:00Z">
              <w:rPr>
                <w:sz w:val="22"/>
              </w:rPr>
            </w:rPrChange>
          </w:rPr>
          <w:t xml:space="preserve">fungi </w:t>
        </w:r>
      </w:ins>
      <w:del w:id="6321" w:author="nick ting" w:date="2021-10-04T18:01:00Z">
        <w:r w:rsidRPr="00755CC4" w:rsidDel="009134E0">
          <w:rPr>
            <w:rPrChange w:id="6322" w:author="Yufeng" w:date="2021-10-10T17:48:00Z">
              <w:rPr>
                <w:sz w:val="22"/>
              </w:rPr>
            </w:rPrChange>
          </w:rPr>
          <w:delText xml:space="preserve"> </w:delText>
        </w:r>
      </w:del>
      <w:r w:rsidRPr="00755CC4">
        <w:rPr>
          <w:rPrChange w:id="6323" w:author="Yufeng" w:date="2021-10-10T17:48:00Z">
            <w:rPr>
              <w:sz w:val="22"/>
            </w:rPr>
          </w:rPrChange>
        </w:rPr>
        <w:t>and bacteria</w:t>
      </w:r>
      <w:ins w:id="6324" w:author="nick ting" w:date="2021-10-03T20:51:00Z">
        <w:r w:rsidR="0043131C" w:rsidRPr="00755CC4">
          <w:rPr>
            <w:rPrChange w:id="6325" w:author="Yufeng" w:date="2021-10-10T17:48:00Z">
              <w:rPr>
                <w:sz w:val="22"/>
              </w:rPr>
            </w:rPrChange>
          </w:rPr>
          <w:t xml:space="preserve"> </w:t>
        </w:r>
      </w:ins>
      <w:ins w:id="6326" w:author="nick ting" w:date="2021-10-03T20:52:00Z">
        <w:r w:rsidR="0043131C" w:rsidRPr="00755CC4">
          <w:rPr>
            <w:rPrChange w:id="6327" w:author="Yufeng" w:date="2021-10-10T17:48:00Z">
              <w:rPr>
                <w:sz w:val="22"/>
              </w:rPr>
            </w:rPrChange>
          </w:rPr>
          <w:t>are associated with CRC</w:t>
        </w:r>
      </w:ins>
      <w:r w:rsidRPr="00755CC4">
        <w:rPr>
          <w:rPrChange w:id="6328" w:author="Yufeng" w:date="2021-10-10T17:48:00Z">
            <w:rPr>
              <w:sz w:val="22"/>
            </w:rPr>
          </w:rPrChange>
        </w:rPr>
        <w:t xml:space="preserve">. </w:t>
      </w:r>
      <w:del w:id="6329" w:author="nick ting" w:date="2021-10-04T18:01:00Z">
        <w:r w:rsidRPr="00755CC4" w:rsidDel="009134E0">
          <w:rPr>
            <w:rPrChange w:id="6330" w:author="Yufeng" w:date="2021-10-10T17:48:00Z">
              <w:rPr>
                <w:sz w:val="22"/>
              </w:rPr>
            </w:rPrChange>
          </w:rPr>
          <w:delText xml:space="preserve">We </w:delText>
        </w:r>
      </w:del>
      <w:del w:id="6331" w:author="nick ting" w:date="2021-10-03T20:51:00Z">
        <w:r w:rsidRPr="00755CC4" w:rsidDel="0043131C">
          <w:rPr>
            <w:rPrChange w:id="6332" w:author="Yufeng" w:date="2021-10-10T17:48:00Z">
              <w:rPr>
                <w:sz w:val="22"/>
              </w:rPr>
            </w:rPrChange>
          </w:rPr>
          <w:delText>utilized the same method</w:delText>
        </w:r>
      </w:del>
      <w:del w:id="6333" w:author="nick ting" w:date="2021-10-03T20:52:00Z">
        <w:r w:rsidRPr="00755CC4" w:rsidDel="0043131C">
          <w:rPr>
            <w:rPrChange w:id="6334" w:author="Yufeng" w:date="2021-10-10T17:48:00Z">
              <w:rPr>
                <w:sz w:val="22"/>
              </w:rPr>
            </w:rPrChange>
          </w:rPr>
          <w:delText>,</w:delText>
        </w:r>
      </w:del>
      <w:del w:id="6335" w:author="nick ting" w:date="2021-10-04T18:01:00Z">
        <w:r w:rsidRPr="00755CC4" w:rsidDel="009134E0">
          <w:rPr>
            <w:rPrChange w:id="6336" w:author="Yufeng" w:date="2021-10-10T17:48:00Z">
              <w:rPr>
                <w:sz w:val="22"/>
              </w:rPr>
            </w:rPrChange>
          </w:rPr>
          <w:delText xml:space="preserve"> </w:delText>
        </w:r>
      </w:del>
      <w:r w:rsidRPr="00755CC4">
        <w:rPr>
          <w:rPrChange w:id="6337" w:author="Yufeng" w:date="2021-10-10T17:48:00Z">
            <w:rPr>
              <w:sz w:val="22"/>
            </w:rPr>
          </w:rPrChange>
        </w:rPr>
        <w:t>DGCA</w:t>
      </w:r>
      <w:ins w:id="6338" w:author="LIN, Yufeng" w:date="2021-10-07T18:23:00Z">
        <w:r w:rsidR="002967E7" w:rsidRPr="0038659B">
          <w:fldChar w:fldCharType="begin"/>
        </w:r>
      </w:ins>
      <w:r w:rsidR="00FD106C">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339" w:author="LIN, Yufeng" w:date="2021-10-07T18:23:00Z">
        <w:r w:rsidR="002967E7" w:rsidRPr="0038659B">
          <w:rPr>
            <w:rPrChange w:id="6340" w:author="Yufeng" w:date="2021-10-10T17:48:00Z">
              <w:rPr/>
            </w:rPrChange>
          </w:rPr>
          <w:fldChar w:fldCharType="separate"/>
        </w:r>
        <w:r w:rsidR="002967E7" w:rsidRPr="0038659B">
          <w:rPr>
            <w:vertAlign w:val="superscript"/>
          </w:rPr>
          <w:t>24</w:t>
        </w:r>
        <w:r w:rsidR="002967E7" w:rsidRPr="0038659B">
          <w:fldChar w:fldCharType="end"/>
        </w:r>
      </w:ins>
      <w:ins w:id="6341" w:author="nick ting" w:date="2021-10-04T22:09:00Z">
        <w:r w:rsidR="005F24DC" w:rsidRPr="00755CC4">
          <w:rPr>
            <w:rPrChange w:id="6342" w:author="Yufeng" w:date="2021-10-10T17:48:00Z">
              <w:rPr>
                <w:sz w:val="22"/>
              </w:rPr>
            </w:rPrChange>
          </w:rPr>
          <w:t xml:space="preserve"> was performed to calculate the correlation between fungi and bacteria</w:t>
        </w:r>
      </w:ins>
      <w:del w:id="6343" w:author="LIN, Yufeng" w:date="2021-10-07T18:23:00Z">
        <w:r w:rsidRPr="00755CC4" w:rsidDel="002967E7">
          <w:rPr>
            <w:rPrChange w:id="6344" w:author="Yufeng" w:date="2021-10-10T17:48:00Z">
              <w:rPr/>
            </w:rPrChange>
          </w:rPr>
          <w:fldChar w:fldCharType="begin"/>
        </w:r>
        <w:r w:rsidR="008E309A" w:rsidRPr="00755CC4" w:rsidDel="002967E7">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55CC4" w:rsidDel="002967E7">
          <w:rPr>
            <w:rPrChange w:id="6345" w:author="Yufeng" w:date="2021-10-10T17:48:00Z">
              <w:rPr/>
            </w:rPrChange>
          </w:rPr>
          <w:fldChar w:fldCharType="separate"/>
        </w:r>
        <w:r w:rsidR="008E309A" w:rsidRPr="00755CC4" w:rsidDel="002967E7">
          <w:rPr>
            <w:vertAlign w:val="superscript"/>
            <w:rPrChange w:id="6346" w:author="Yufeng" w:date="2021-10-10T17:48:00Z">
              <w:rPr>
                <w:kern w:val="0"/>
                <w:sz w:val="22"/>
                <w:vertAlign w:val="superscript"/>
              </w:rPr>
            </w:rPrChange>
          </w:rPr>
          <w:delText>24</w:delText>
        </w:r>
        <w:r w:rsidRPr="00755CC4" w:rsidDel="002967E7">
          <w:rPr>
            <w:rPrChange w:id="6347" w:author="Yufeng" w:date="2021-10-10T17:48:00Z">
              <w:rPr/>
            </w:rPrChange>
          </w:rPr>
          <w:fldChar w:fldCharType="end"/>
        </w:r>
      </w:del>
      <w:ins w:id="6348" w:author="nick ting" w:date="2021-10-04T22:09:00Z">
        <w:r w:rsidR="005F24DC" w:rsidRPr="00755CC4">
          <w:rPr>
            <w:rPrChange w:id="6349" w:author="Yufeng" w:date="2021-10-10T17:48:00Z">
              <w:rPr>
                <w:sz w:val="22"/>
              </w:rPr>
            </w:rPrChange>
          </w:rPr>
          <w:t>.</w:t>
        </w:r>
      </w:ins>
      <w:ins w:id="6350" w:author="nick ting" w:date="2021-10-04T18:01:00Z">
        <w:r w:rsidR="009134E0" w:rsidRPr="00755CC4">
          <w:rPr>
            <w:rPrChange w:id="6351" w:author="Yufeng" w:date="2021-10-10T17:48:00Z">
              <w:rPr>
                <w:sz w:val="22"/>
              </w:rPr>
            </w:rPrChange>
          </w:rPr>
          <w:t xml:space="preserve"> </w:t>
        </w:r>
      </w:ins>
      <w:del w:id="6352" w:author="nick ting" w:date="2021-10-04T18:01:00Z">
        <w:r w:rsidRPr="00755CC4" w:rsidDel="009134E0">
          <w:rPr>
            <w:rPrChange w:id="6353" w:author="Yufeng" w:date="2021-10-10T17:48:00Z">
              <w:rPr>
                <w:sz w:val="22"/>
              </w:rPr>
            </w:rPrChange>
          </w:rPr>
          <w:delText>,</w:delText>
        </w:r>
      </w:del>
      <w:del w:id="6354" w:author="nick ting" w:date="2021-10-03T20:53:00Z">
        <w:r w:rsidRPr="00755CC4" w:rsidDel="0043131C">
          <w:rPr>
            <w:rPrChange w:id="6355" w:author="Yufeng" w:date="2021-10-10T17:48:00Z">
              <w:rPr>
                <w:sz w:val="22"/>
              </w:rPr>
            </w:rPrChange>
          </w:rPr>
          <w:delText xml:space="preserve"> as the internal</w:delText>
        </w:r>
      </w:del>
      <w:del w:id="6356" w:author="nick ting" w:date="2021-10-04T22:09:00Z">
        <w:r w:rsidRPr="00755CC4" w:rsidDel="005F24DC">
          <w:rPr>
            <w:rPrChange w:id="6357" w:author="Yufeng" w:date="2021-10-10T17:48:00Z">
              <w:rPr>
                <w:sz w:val="22"/>
              </w:rPr>
            </w:rPrChange>
          </w:rPr>
          <w:delText xml:space="preserve"> correlation </w:delText>
        </w:r>
      </w:del>
      <w:del w:id="6358" w:author="nick ting" w:date="2021-10-03T20:53:00Z">
        <w:r w:rsidRPr="00755CC4" w:rsidDel="0043131C">
          <w:rPr>
            <w:rPrChange w:id="6359" w:author="Yufeng" w:date="2021-10-10T17:48:00Z">
              <w:rPr>
                <w:sz w:val="22"/>
              </w:rPr>
            </w:rPrChange>
          </w:rPr>
          <w:delText xml:space="preserve">of </w:delText>
        </w:r>
      </w:del>
      <w:del w:id="6360" w:author="nick ting" w:date="2021-10-04T22:09:00Z">
        <w:r w:rsidR="00FA35F2" w:rsidRPr="00755CC4" w:rsidDel="005F24DC">
          <w:rPr>
            <w:rPrChange w:id="6361" w:author="Yufeng" w:date="2021-10-10T17:48:00Z">
              <w:rPr>
                <w:sz w:val="22"/>
              </w:rPr>
            </w:rPrChange>
          </w:rPr>
          <w:delText>micro-eukaryotes</w:delText>
        </w:r>
      </w:del>
      <w:del w:id="6362" w:author="nick ting" w:date="2021-10-03T20:53:00Z">
        <w:r w:rsidR="004314C2" w:rsidRPr="00755CC4" w:rsidDel="0043131C">
          <w:rPr>
            <w:rPrChange w:id="6363" w:author="Yufeng" w:date="2021-10-10T17:48:00Z">
              <w:rPr>
                <w:sz w:val="22"/>
              </w:rPr>
            </w:rPrChange>
          </w:rPr>
          <w:delText>fungi</w:delText>
        </w:r>
      </w:del>
      <w:del w:id="6364" w:author="nick ting" w:date="2021-10-04T18:01:00Z">
        <w:r w:rsidR="00DB66B4" w:rsidRPr="00755CC4" w:rsidDel="009134E0">
          <w:rPr>
            <w:rPrChange w:id="6365" w:author="Yufeng" w:date="2021-10-10T17:48:00Z">
              <w:rPr>
                <w:sz w:val="22"/>
              </w:rPr>
            </w:rPrChange>
          </w:rPr>
          <w:delText>fungi</w:delText>
        </w:r>
      </w:del>
      <w:del w:id="6366" w:author="nick ting" w:date="2021-10-04T22:09:00Z">
        <w:r w:rsidR="00DB66B4" w:rsidRPr="00755CC4" w:rsidDel="005F24DC">
          <w:rPr>
            <w:rPrChange w:id="6367" w:author="Yufeng" w:date="2021-10-10T17:48:00Z">
              <w:rPr>
                <w:sz w:val="22"/>
              </w:rPr>
            </w:rPrChange>
          </w:rPr>
          <w:delText xml:space="preserve"> </w:delText>
        </w:r>
      </w:del>
      <w:del w:id="6368" w:author="nick ting" w:date="2021-10-04T18:01:00Z">
        <w:r w:rsidR="00A009DF" w:rsidRPr="00755CC4" w:rsidDel="009134E0">
          <w:rPr>
            <w:rPrChange w:id="6369" w:author="Yufeng" w:date="2021-10-10T17:48:00Z">
              <w:rPr>
                <w:sz w:val="22"/>
              </w:rPr>
            </w:rPrChange>
          </w:rPr>
          <w:delText xml:space="preserve"> </w:delText>
        </w:r>
      </w:del>
      <w:del w:id="6370" w:author="nick ting" w:date="2021-10-04T22:09:00Z">
        <w:r w:rsidR="00A009DF" w:rsidRPr="00755CC4" w:rsidDel="005F24DC">
          <w:rPr>
            <w:rPrChange w:id="6371" w:author="Yufeng" w:date="2021-10-10T17:48:00Z">
              <w:rPr>
                <w:sz w:val="22"/>
              </w:rPr>
            </w:rPrChange>
          </w:rPr>
          <w:delText>and bacteria</w:delText>
        </w:r>
        <w:r w:rsidRPr="00755CC4" w:rsidDel="005F24DC">
          <w:rPr>
            <w:rPrChange w:id="6372" w:author="Yufeng" w:date="2021-10-10T17:48:00Z">
              <w:rPr>
                <w:sz w:val="22"/>
              </w:rPr>
            </w:rPrChange>
          </w:rPr>
          <w:delText>.</w:delText>
        </w:r>
        <w:r w:rsidR="00A009DF" w:rsidRPr="00755CC4" w:rsidDel="005F24DC">
          <w:rPr>
            <w:rPrChange w:id="6373" w:author="Yufeng" w:date="2021-10-10T17:48:00Z">
              <w:rPr>
                <w:sz w:val="22"/>
              </w:rPr>
            </w:rPrChange>
          </w:rPr>
          <w:delText xml:space="preserve"> </w:delText>
        </w:r>
      </w:del>
      <w:del w:id="6374" w:author="nick ting" w:date="2021-10-03T20:54:00Z">
        <w:r w:rsidR="00A009DF" w:rsidRPr="00755CC4" w:rsidDel="0043131C">
          <w:rPr>
            <w:rPrChange w:id="6375" w:author="Yufeng" w:date="2021-10-10T17:48:00Z">
              <w:rPr>
                <w:sz w:val="22"/>
              </w:rPr>
            </w:rPrChange>
          </w:rPr>
          <w:delText>Whether CRC, adenoma, or healthy control, w</w:delText>
        </w:r>
      </w:del>
      <w:ins w:id="6376" w:author="nick ting" w:date="2021-10-03T20:54:00Z">
        <w:r w:rsidR="0043131C" w:rsidRPr="00755CC4">
          <w:rPr>
            <w:rPrChange w:id="6377" w:author="Yufeng" w:date="2021-10-10T17:48:00Z">
              <w:rPr>
                <w:sz w:val="22"/>
              </w:rPr>
            </w:rPrChange>
          </w:rPr>
          <w:t>W</w:t>
        </w:r>
      </w:ins>
      <w:ins w:id="6378" w:author="LIN, Yufeng" w:date="2021-09-28T11:04:00Z">
        <w:r w:rsidR="00A009DF" w:rsidRPr="00755CC4">
          <w:rPr>
            <w:rPrChange w:id="6379" w:author="Yufeng" w:date="2021-10-10T17:48:00Z">
              <w:rPr>
                <w:sz w:val="22"/>
              </w:rPr>
            </w:rPrChange>
          </w:rPr>
          <w:t>e discovered that t</w:t>
        </w:r>
      </w:ins>
      <w:ins w:id="6380" w:author="nick ting" w:date="2021-10-03T20:53:00Z">
        <w:r w:rsidR="0043131C" w:rsidRPr="00755CC4">
          <w:rPr>
            <w:rPrChange w:id="6381" w:author="Yufeng" w:date="2021-10-10T17:48:00Z">
              <w:rPr>
                <w:sz w:val="22"/>
              </w:rPr>
            </w:rPrChange>
          </w:rPr>
          <w:t>he</w:t>
        </w:r>
      </w:ins>
      <w:del w:id="6382" w:author="nick ting" w:date="2021-10-03T20:53:00Z">
        <w:r w:rsidR="00A009DF" w:rsidRPr="00755CC4" w:rsidDel="0043131C">
          <w:rPr>
            <w:rPrChange w:id="6383" w:author="Yufeng" w:date="2021-10-10T17:48:00Z">
              <w:rPr>
                <w:sz w:val="22"/>
              </w:rPr>
            </w:rPrChange>
          </w:rPr>
          <w:delText>he relationship of</w:delText>
        </w:r>
      </w:del>
      <w:ins w:id="6384" w:author="LIN, Yufeng" w:date="2021-09-28T11:04:00Z">
        <w:r w:rsidR="00A009DF" w:rsidRPr="00755CC4">
          <w:rPr>
            <w:rPrChange w:id="6385" w:author="Yufeng" w:date="2021-10-10T17:48:00Z">
              <w:rPr>
                <w:sz w:val="22"/>
              </w:rPr>
            </w:rPrChange>
          </w:rPr>
          <w:t xml:space="preserve"> </w:t>
        </w:r>
      </w:ins>
      <w:del w:id="6386" w:author="nick ting" w:date="2021-10-04T18:02:00Z">
        <w:r w:rsidR="00DB66B4" w:rsidRPr="00755CC4" w:rsidDel="009134E0">
          <w:rPr>
            <w:rPrChange w:id="6387" w:author="Yufeng" w:date="2021-10-10T17:48:00Z">
              <w:rPr>
                <w:sz w:val="22"/>
              </w:rPr>
            </w:rPrChange>
          </w:rPr>
          <w:delText>fungal</w:delText>
        </w:r>
      </w:del>
      <w:ins w:id="6388" w:author="nick ting" w:date="2021-10-04T22:09:00Z">
        <w:r w:rsidR="005F24DC" w:rsidRPr="00755CC4">
          <w:rPr>
            <w:rPrChange w:id="6389" w:author="Yufeng" w:date="2021-10-10T17:48:00Z">
              <w:rPr>
                <w:sz w:val="22"/>
              </w:rPr>
            </w:rPrChange>
          </w:rPr>
          <w:t>fungal</w:t>
        </w:r>
      </w:ins>
      <w:del w:id="6390" w:author="LIN, Yufeng" w:date="2021-10-04T16:57:00Z">
        <w:r w:rsidR="0043131C" w:rsidRPr="00755CC4" w:rsidDel="00DB66B4">
          <w:rPr>
            <w:rPrChange w:id="6391" w:author="Yufeng" w:date="2021-10-10T17:48:00Z">
              <w:rPr>
                <w:sz w:val="22"/>
              </w:rPr>
            </w:rPrChange>
          </w:rPr>
          <w:delText>o</w:delText>
        </w:r>
      </w:del>
      <w:del w:id="6392" w:author="nick ting" w:date="2021-10-03T20:53:00Z">
        <w:r w:rsidR="00A009DF" w:rsidRPr="00755CC4" w:rsidDel="0043131C">
          <w:rPr>
            <w:rPrChange w:id="6393" w:author="Yufeng" w:date="2021-10-10T17:48:00Z">
              <w:rPr>
                <w:sz w:val="22"/>
              </w:rPr>
            </w:rPrChange>
          </w:rPr>
          <w:delText>ote</w:delText>
        </w:r>
      </w:del>
      <w:ins w:id="6394" w:author="LIN, Yufeng" w:date="2021-09-28T11:04:00Z">
        <w:r w:rsidR="00A009DF" w:rsidRPr="00755CC4">
          <w:rPr>
            <w:rPrChange w:id="6395" w:author="Yufeng" w:date="2021-10-10T17:48:00Z">
              <w:rPr>
                <w:sz w:val="22"/>
              </w:rPr>
            </w:rPrChange>
          </w:rPr>
          <w:t>-bacteri</w:t>
        </w:r>
      </w:ins>
      <w:ins w:id="6396" w:author="nick ting" w:date="2021-10-03T20:53:00Z">
        <w:r w:rsidR="0043131C" w:rsidRPr="00755CC4">
          <w:rPr>
            <w:rPrChange w:id="6397" w:author="Yufeng" w:date="2021-10-10T17:48:00Z">
              <w:rPr>
                <w:sz w:val="22"/>
              </w:rPr>
            </w:rPrChange>
          </w:rPr>
          <w:t>al corr</w:t>
        </w:r>
      </w:ins>
      <w:ins w:id="6398" w:author="nick ting" w:date="2021-10-04T22:10:00Z">
        <w:r w:rsidR="005F24DC" w:rsidRPr="00755CC4">
          <w:rPr>
            <w:rPrChange w:id="6399" w:author="Yufeng" w:date="2021-10-10T17:48:00Z">
              <w:rPr>
                <w:sz w:val="22"/>
              </w:rPr>
            </w:rPrChange>
          </w:rPr>
          <w:t>e</w:t>
        </w:r>
      </w:ins>
      <w:ins w:id="6400" w:author="nick ting" w:date="2021-10-03T20:53:00Z">
        <w:r w:rsidR="0043131C" w:rsidRPr="00755CC4">
          <w:rPr>
            <w:rPrChange w:id="6401" w:author="Yufeng" w:date="2021-10-10T17:48:00Z">
              <w:rPr>
                <w:sz w:val="22"/>
              </w:rPr>
            </w:rPrChange>
          </w:rPr>
          <w:t>lations</w:t>
        </w:r>
      </w:ins>
      <w:del w:id="6402" w:author="nick ting" w:date="2021-10-03T20:53:00Z">
        <w:r w:rsidR="00A009DF" w:rsidRPr="00755CC4" w:rsidDel="0043131C">
          <w:rPr>
            <w:rPrChange w:id="6403" w:author="Yufeng" w:date="2021-10-10T17:48:00Z">
              <w:rPr>
                <w:sz w:val="22"/>
              </w:rPr>
            </w:rPrChange>
          </w:rPr>
          <w:delText>a</w:delText>
        </w:r>
      </w:del>
      <w:ins w:id="6404" w:author="LIN, Yufeng" w:date="2021-09-28T11:04:00Z">
        <w:r w:rsidR="00A009DF" w:rsidRPr="00755CC4">
          <w:rPr>
            <w:rPrChange w:id="6405" w:author="Yufeng" w:date="2021-10-10T17:48:00Z">
              <w:rPr>
                <w:sz w:val="22"/>
              </w:rPr>
            </w:rPrChange>
          </w:rPr>
          <w:t xml:space="preserve"> </w:t>
        </w:r>
      </w:ins>
      <w:del w:id="6406" w:author="nick ting" w:date="2021-10-03T20:54:00Z">
        <w:r w:rsidR="00A009DF" w:rsidRPr="00755CC4" w:rsidDel="0043131C">
          <w:rPr>
            <w:rPrChange w:id="6407" w:author="Yufeng" w:date="2021-10-10T17:48:00Z">
              <w:rPr>
                <w:sz w:val="22"/>
              </w:rPr>
            </w:rPrChange>
          </w:rPr>
          <w:delText>was</w:delText>
        </w:r>
      </w:del>
      <w:ins w:id="6408" w:author="nick ting" w:date="2021-10-03T20:54:00Z">
        <w:r w:rsidR="0043131C" w:rsidRPr="00755CC4">
          <w:rPr>
            <w:rPrChange w:id="6409" w:author="Yufeng" w:date="2021-10-10T17:48:00Z">
              <w:rPr>
                <w:sz w:val="22"/>
              </w:rPr>
            </w:rPrChange>
          </w:rPr>
          <w:t>were</w:t>
        </w:r>
      </w:ins>
      <w:ins w:id="6410" w:author="LIN, Yufeng" w:date="2021-09-28T11:04:00Z">
        <w:r w:rsidR="00A009DF" w:rsidRPr="00755CC4">
          <w:rPr>
            <w:rPrChange w:id="6411" w:author="Yufeng" w:date="2021-10-10T17:48:00Z">
              <w:rPr>
                <w:sz w:val="22"/>
              </w:rPr>
            </w:rPrChange>
          </w:rPr>
          <w:t xml:space="preserve"> weaker than </w:t>
        </w:r>
      </w:ins>
      <w:del w:id="6412" w:author="nick ting" w:date="2021-10-03T20:54:00Z">
        <w:r w:rsidR="00A009DF" w:rsidRPr="00755CC4" w:rsidDel="0043131C">
          <w:rPr>
            <w:rPrChange w:id="6413" w:author="Yufeng" w:date="2021-10-10T17:48:00Z">
              <w:rPr>
                <w:sz w:val="22"/>
              </w:rPr>
            </w:rPrChange>
          </w:rPr>
          <w:delText xml:space="preserve">internal </w:delText>
        </w:r>
        <w:r w:rsidR="004314C2" w:rsidRPr="00755CC4" w:rsidDel="0043131C">
          <w:rPr>
            <w:rPrChange w:id="6414" w:author="Yufeng" w:date="2021-10-10T17:48:00Z">
              <w:rPr>
                <w:sz w:val="22"/>
              </w:rPr>
            </w:rPrChange>
          </w:rPr>
          <w:delText>fungi</w:delText>
        </w:r>
        <w:r w:rsidR="00A009DF" w:rsidRPr="00755CC4" w:rsidDel="0043131C">
          <w:rPr>
            <w:rPrChange w:id="6415" w:author="Yufeng" w:date="2021-10-10T17:48:00Z">
              <w:rPr>
                <w:sz w:val="22"/>
              </w:rPr>
            </w:rPrChange>
          </w:rPr>
          <w:delText xml:space="preserve"> </w:delText>
        </w:r>
      </w:del>
      <w:ins w:id="6416" w:author="nick ting" w:date="2021-10-03T20:54:00Z">
        <w:r w:rsidR="0043131C" w:rsidRPr="00755CC4">
          <w:rPr>
            <w:rPrChange w:id="6417" w:author="Yufeng" w:date="2021-10-10T17:48:00Z">
              <w:rPr>
                <w:sz w:val="22"/>
              </w:rPr>
            </w:rPrChange>
          </w:rPr>
          <w:t>inter-</w:t>
        </w:r>
      </w:ins>
      <w:del w:id="6418" w:author="LIN, Yufeng" w:date="2021-10-04T16:55:00Z">
        <w:r w:rsidR="0043131C" w:rsidRPr="00755CC4" w:rsidDel="00DB66B4">
          <w:rPr>
            <w:rPrChange w:id="6419" w:author="Yufeng" w:date="2021-10-10T17:48:00Z">
              <w:rPr>
                <w:sz w:val="22"/>
              </w:rPr>
            </w:rPrChange>
          </w:rPr>
          <w:delText>microeukaryotes</w:delText>
        </w:r>
      </w:del>
      <w:del w:id="6420" w:author="nick ting" w:date="2021-10-04T18:02:00Z">
        <w:r w:rsidR="00DB66B4" w:rsidRPr="00755CC4" w:rsidDel="009134E0">
          <w:rPr>
            <w:rPrChange w:id="6421" w:author="Yufeng" w:date="2021-10-10T17:48:00Z">
              <w:rPr>
                <w:sz w:val="22"/>
              </w:rPr>
            </w:rPrChange>
          </w:rPr>
          <w:delText>fungi</w:delText>
        </w:r>
      </w:del>
      <w:ins w:id="6422" w:author="nick ting" w:date="2021-10-04T22:10:00Z">
        <w:r w:rsidR="005F24DC" w:rsidRPr="00755CC4">
          <w:rPr>
            <w:rPrChange w:id="6423" w:author="Yufeng" w:date="2021-10-10T17:48:00Z">
              <w:rPr>
                <w:sz w:val="22"/>
              </w:rPr>
            </w:rPrChange>
          </w:rPr>
          <w:t>fungal</w:t>
        </w:r>
      </w:ins>
      <w:ins w:id="6424" w:author="nick ting" w:date="2021-10-03T20:54:00Z">
        <w:r w:rsidR="0043131C" w:rsidRPr="00755CC4">
          <w:rPr>
            <w:rPrChange w:id="6425" w:author="Yufeng" w:date="2021-10-10T17:48:00Z">
              <w:rPr>
                <w:sz w:val="22"/>
              </w:rPr>
            </w:rPrChange>
          </w:rPr>
          <w:t xml:space="preserve"> correlations across all three </w:t>
        </w:r>
      </w:ins>
      <w:ins w:id="6426" w:author="nick ting" w:date="2021-10-04T22:10:00Z">
        <w:r w:rsidR="005F24DC" w:rsidRPr="00755CC4">
          <w:rPr>
            <w:rPrChange w:id="6427" w:author="Yufeng" w:date="2021-10-10T17:48:00Z">
              <w:rPr>
                <w:sz w:val="22"/>
              </w:rPr>
            </w:rPrChange>
          </w:rPr>
          <w:t>conditions</w:t>
        </w:r>
      </w:ins>
      <w:ins w:id="6428" w:author="nick ting" w:date="2021-10-03T20:55:00Z">
        <w:r w:rsidR="0043131C" w:rsidRPr="00755CC4">
          <w:rPr>
            <w:rPrChange w:id="6429" w:author="Yufeng" w:date="2021-10-10T17:48:00Z">
              <w:rPr>
                <w:sz w:val="22"/>
              </w:rPr>
            </w:rPrChange>
          </w:rPr>
          <w:t xml:space="preserve"> (</w:t>
        </w:r>
      </w:ins>
      <w:ins w:id="6430" w:author="nick ting" w:date="2021-10-04T22:10:00Z">
        <w:r w:rsidR="005F24DC" w:rsidRPr="00755CC4">
          <w:rPr>
            <w:rPrChange w:id="6431" w:author="Yufeng" w:date="2021-10-10T17:48:00Z">
              <w:rPr>
                <w:sz w:val="22"/>
              </w:rPr>
            </w:rPrChange>
          </w:rPr>
          <w:t>Healthy, Adenoma, CRC</w:t>
        </w:r>
      </w:ins>
      <w:ins w:id="6432" w:author="nick ting" w:date="2021-10-03T20:55:00Z">
        <w:r w:rsidR="0043131C" w:rsidRPr="00755CC4">
          <w:rPr>
            <w:rPrChange w:id="6433" w:author="Yufeng" w:date="2021-10-10T17:48:00Z">
              <w:rPr>
                <w:sz w:val="22"/>
              </w:rPr>
            </w:rPrChange>
          </w:rPr>
          <w:t>)</w:t>
        </w:r>
      </w:ins>
      <w:ins w:id="6434" w:author="nick ting" w:date="2021-10-04T22:10:00Z">
        <w:r w:rsidR="005F24DC" w:rsidRPr="00755CC4">
          <w:rPr>
            <w:rPrChange w:id="6435" w:author="Yufeng" w:date="2021-10-10T17:48:00Z">
              <w:rPr>
                <w:sz w:val="22"/>
              </w:rPr>
            </w:rPrChange>
          </w:rPr>
          <w:t xml:space="preserve"> </w:t>
        </w:r>
      </w:ins>
      <w:ins w:id="6436" w:author="LIN, Yufeng" w:date="2021-09-28T11:04:00Z">
        <w:r w:rsidR="00A009DF" w:rsidRPr="00755CC4">
          <w:rPr>
            <w:rPrChange w:id="6437" w:author="Yufeng" w:date="2021-10-10T17:48:00Z">
              <w:rPr>
                <w:sz w:val="22"/>
              </w:rPr>
            </w:rPrChange>
          </w:rPr>
          <w:t>(</w:t>
        </w:r>
      </w:ins>
      <w:ins w:id="6438" w:author="LIN, Yufeng" w:date="2021-10-07T18:24:00Z">
        <w:r w:rsidR="002967E7" w:rsidRPr="0038659B">
          <w:t xml:space="preserve">supplementary figure 5 and </w:t>
        </w:r>
      </w:ins>
      <w:ins w:id="6439" w:author="LIN, Yufeng" w:date="2021-09-28T11:04:00Z">
        <w:r w:rsidR="00A009DF" w:rsidRPr="00755CC4">
          <w:rPr>
            <w:rPrChange w:id="6440" w:author="Yufeng" w:date="2021-10-10T17:48:00Z">
              <w:rPr>
                <w:sz w:val="22"/>
              </w:rPr>
            </w:rPrChange>
          </w:rPr>
          <w:t xml:space="preserve">supplementary table 11). </w:t>
        </w:r>
      </w:ins>
      <w:del w:id="6441" w:author="LIN, Yufeng" w:date="2021-09-28T11:04:00Z">
        <w:r w:rsidRPr="00755CC4" w:rsidDel="00A009DF">
          <w:rPr>
            <w:rPrChange w:id="6442" w:author="Yufeng" w:date="2021-10-10T17:48:00Z">
              <w:rPr>
                <w:sz w:val="22"/>
              </w:rPr>
            </w:rPrChange>
          </w:rPr>
          <w:delText xml:space="preserve"> </w:delText>
        </w:r>
      </w:del>
      <w:del w:id="6443" w:author="LIN, Yufeng" w:date="2021-09-28T11:03:00Z">
        <w:r w:rsidRPr="00755CC4" w:rsidDel="00A009DF">
          <w:rPr>
            <w:rPrChange w:id="6444" w:author="Yufeng" w:date="2021-10-10T17:48:00Z">
              <w:rPr>
                <w:sz w:val="22"/>
              </w:rPr>
            </w:rPrChange>
          </w:rPr>
          <w:delText>W</w:delText>
        </w:r>
      </w:del>
      <w:del w:id="6445" w:author="LIN, Yufeng" w:date="2021-09-28T11:04:00Z">
        <w:r w:rsidRPr="00755CC4" w:rsidDel="00A009DF">
          <w:rPr>
            <w:rPrChange w:id="6446" w:author="Yufeng" w:date="2021-10-10T17:48:00Z">
              <w:rPr>
                <w:sz w:val="22"/>
              </w:rPr>
            </w:rPrChange>
          </w:rPr>
          <w:delText xml:space="preserve">e discovered the relationship of microeukaryote-bacteria was weaker than internal </w:delText>
        </w:r>
        <w:r w:rsidR="00FA35F2" w:rsidRPr="00755CC4" w:rsidDel="00A009DF">
          <w:rPr>
            <w:rPrChange w:id="6447" w:author="Yufeng" w:date="2021-10-10T17:48:00Z">
              <w:rPr>
                <w:sz w:val="22"/>
              </w:rPr>
            </w:rPrChange>
          </w:rPr>
          <w:delText>micro-eukaryotes</w:delText>
        </w:r>
        <w:r w:rsidRPr="00755CC4" w:rsidDel="00A009DF">
          <w:rPr>
            <w:rPrChange w:id="6448" w:author="Yufeng" w:date="2021-10-10T17:48:00Z">
              <w:rPr>
                <w:sz w:val="22"/>
              </w:rPr>
            </w:rPrChange>
          </w:rPr>
          <w:delText xml:space="preserve">. </w:delText>
        </w:r>
      </w:del>
      <w:r w:rsidRPr="00755CC4">
        <w:rPr>
          <w:rPrChange w:id="6449" w:author="Yufeng" w:date="2021-10-10T17:48:00Z">
            <w:rPr>
              <w:sz w:val="22"/>
            </w:rPr>
          </w:rPrChange>
        </w:rPr>
        <w:t xml:space="preserve">However, </w:t>
      </w:r>
      <w:del w:id="6450" w:author="nick ting" w:date="2021-10-03T20:55:00Z">
        <w:r w:rsidRPr="00755CC4" w:rsidDel="0043131C">
          <w:rPr>
            <w:rPrChange w:id="6451" w:author="Yufeng" w:date="2021-10-10T17:48:00Z">
              <w:rPr>
                <w:sz w:val="22"/>
              </w:rPr>
            </w:rPrChange>
          </w:rPr>
          <w:delText xml:space="preserve">we explored that </w:delText>
        </w:r>
      </w:del>
      <w:r w:rsidRPr="00755CC4">
        <w:rPr>
          <w:rPrChange w:id="6452" w:author="Yufeng" w:date="2021-10-10T17:48:00Z">
            <w:rPr>
              <w:sz w:val="22"/>
            </w:rPr>
          </w:rPrChange>
        </w:rPr>
        <w:t xml:space="preserve">the </w:t>
      </w:r>
      <w:del w:id="6453" w:author="nick ting" w:date="2021-10-04T18:02:00Z">
        <w:r w:rsidR="00DB66B4" w:rsidRPr="00755CC4" w:rsidDel="009134E0">
          <w:rPr>
            <w:rPrChange w:id="6454" w:author="Yufeng" w:date="2021-10-10T17:48:00Z">
              <w:rPr>
                <w:sz w:val="22"/>
              </w:rPr>
            </w:rPrChange>
          </w:rPr>
          <w:delText>fungal</w:delText>
        </w:r>
      </w:del>
      <w:ins w:id="6455" w:author="nick ting" w:date="2021-10-04T22:10:00Z">
        <w:r w:rsidR="005F24DC" w:rsidRPr="00755CC4">
          <w:rPr>
            <w:rPrChange w:id="6456" w:author="Yufeng" w:date="2021-10-10T17:48:00Z">
              <w:rPr>
                <w:sz w:val="22"/>
              </w:rPr>
            </w:rPrChange>
          </w:rPr>
          <w:t>fungal</w:t>
        </w:r>
      </w:ins>
      <w:del w:id="6457" w:author="LIN, Yufeng" w:date="2021-10-04T16:58:00Z">
        <w:r w:rsidR="0043131C" w:rsidRPr="00755CC4" w:rsidDel="00DB66B4">
          <w:rPr>
            <w:rPrChange w:id="6458" w:author="Yufeng" w:date="2021-10-10T17:48:00Z">
              <w:rPr>
                <w:sz w:val="22"/>
              </w:rPr>
            </w:rPrChange>
          </w:rPr>
          <w:delText>micro-eukaryo</w:delText>
        </w:r>
      </w:del>
      <w:ins w:id="6459" w:author="nick ting" w:date="2021-10-03T20:55:00Z">
        <w:r w:rsidR="0043131C" w:rsidRPr="00755CC4">
          <w:rPr>
            <w:rPrChange w:id="6460" w:author="Yufeng" w:date="2021-10-10T17:48:00Z">
              <w:rPr>
                <w:sz w:val="22"/>
              </w:rPr>
            </w:rPrChange>
          </w:rPr>
          <w:t xml:space="preserve">-bacterial correlation was still </w:t>
        </w:r>
      </w:ins>
      <w:del w:id="6461" w:author="nick ting" w:date="2021-10-03T20:55:00Z">
        <w:r w:rsidRPr="00755CC4" w:rsidDel="0043131C">
          <w:rPr>
            <w:rPrChange w:id="6462" w:author="Yufeng" w:date="2021-10-10T17:48:00Z">
              <w:rPr>
                <w:sz w:val="22"/>
              </w:rPr>
            </w:rPrChange>
          </w:rPr>
          <w:delText xml:space="preserve">associations </w:delText>
        </w:r>
      </w:del>
      <w:del w:id="6463" w:author="LIN, Yufeng" w:date="2021-10-07T10:51:00Z">
        <w:r w:rsidR="0043131C" w:rsidRPr="00755CC4" w:rsidDel="00E81CE7">
          <w:rPr>
            <w:rPrChange w:id="6464" w:author="Yufeng" w:date="2021-10-10T17:48:00Z">
              <w:rPr>
                <w:sz w:val="22"/>
              </w:rPr>
            </w:rPrChange>
          </w:rPr>
          <w:delText>stronger</w:delText>
        </w:r>
      </w:del>
      <w:ins w:id="6465" w:author="LIN, Yufeng" w:date="2021-10-07T10:51:00Z">
        <w:r w:rsidR="00E81CE7" w:rsidRPr="0038659B">
          <w:t>more vigorous</w:t>
        </w:r>
      </w:ins>
      <w:ins w:id="6466" w:author="nick ting" w:date="2021-10-03T20:55:00Z">
        <w:r w:rsidR="0043131C" w:rsidRPr="00755CC4">
          <w:rPr>
            <w:rPrChange w:id="6467" w:author="Yufeng" w:date="2021-10-10T17:48:00Z">
              <w:rPr>
                <w:sz w:val="22"/>
              </w:rPr>
            </w:rPrChange>
          </w:rPr>
          <w:t xml:space="preserve"> </w:t>
        </w:r>
      </w:ins>
      <w:r w:rsidRPr="00755CC4">
        <w:rPr>
          <w:rPrChange w:id="6468" w:author="Yufeng" w:date="2021-10-10T17:48:00Z">
            <w:rPr>
              <w:sz w:val="22"/>
            </w:rPr>
          </w:rPrChange>
        </w:rPr>
        <w:t xml:space="preserve">in CRC </w:t>
      </w:r>
      <w:del w:id="6469" w:author="nick ting" w:date="2021-10-03T20:56:00Z">
        <w:r w:rsidRPr="00755CC4" w:rsidDel="0043131C">
          <w:rPr>
            <w:rPrChange w:id="6470" w:author="Yufeng" w:date="2021-10-10T17:48:00Z">
              <w:rPr>
                <w:sz w:val="22"/>
              </w:rPr>
            </w:rPrChange>
          </w:rPr>
          <w:delText>were much more potent</w:delText>
        </w:r>
        <w:r w:rsidR="00F15BA6" w:rsidRPr="00755CC4" w:rsidDel="0043131C">
          <w:rPr>
            <w:rPrChange w:id="6471" w:author="Yufeng" w:date="2021-10-10T17:48:00Z">
              <w:rPr>
                <w:sz w:val="22"/>
              </w:rPr>
            </w:rPrChange>
          </w:rPr>
          <w:delText>stronger</w:delText>
        </w:r>
        <w:r w:rsidRPr="00755CC4" w:rsidDel="0043131C">
          <w:rPr>
            <w:rPrChange w:id="6472" w:author="Yufeng" w:date="2021-10-10T17:48:00Z">
              <w:rPr>
                <w:sz w:val="22"/>
              </w:rPr>
            </w:rPrChange>
          </w:rPr>
          <w:delText xml:space="preserve"> than</w:delText>
        </w:r>
      </w:del>
      <w:ins w:id="6473" w:author="nick ting" w:date="2021-10-03T20:56:00Z">
        <w:r w:rsidR="0043131C" w:rsidRPr="00755CC4">
          <w:rPr>
            <w:rPrChange w:id="6474" w:author="Yufeng" w:date="2021-10-10T17:48:00Z">
              <w:rPr>
                <w:sz w:val="22"/>
              </w:rPr>
            </w:rPrChange>
          </w:rPr>
          <w:t>when compared to</w:t>
        </w:r>
      </w:ins>
      <w:r w:rsidRPr="00755CC4">
        <w:rPr>
          <w:rPrChange w:id="6475" w:author="Yufeng" w:date="2021-10-10T17:48:00Z">
            <w:rPr>
              <w:sz w:val="22"/>
            </w:rPr>
          </w:rPrChange>
        </w:rPr>
        <w:t xml:space="preserve"> </w:t>
      </w:r>
      <w:del w:id="6476" w:author="nick ting" w:date="2021-10-03T20:56:00Z">
        <w:r w:rsidRPr="00755CC4" w:rsidDel="0043131C">
          <w:rPr>
            <w:rPrChange w:id="6477" w:author="Yufeng" w:date="2021-10-10T17:48:00Z">
              <w:rPr>
                <w:sz w:val="22"/>
              </w:rPr>
            </w:rPrChange>
          </w:rPr>
          <w:delText xml:space="preserve">in </w:delText>
        </w:r>
      </w:del>
      <w:r w:rsidRPr="00755CC4">
        <w:rPr>
          <w:rPrChange w:id="6478" w:author="Yufeng" w:date="2021-10-10T17:48:00Z">
            <w:rPr>
              <w:sz w:val="22"/>
            </w:rPr>
          </w:rPrChange>
        </w:rPr>
        <w:t xml:space="preserve">healthy </w:t>
      </w:r>
      <w:del w:id="6479" w:author="nick ting" w:date="2021-10-04T22:10:00Z">
        <w:r w:rsidRPr="00755CC4" w:rsidDel="005F24DC">
          <w:rPr>
            <w:rPrChange w:id="6480" w:author="Yufeng" w:date="2021-10-10T17:48:00Z">
              <w:rPr>
                <w:sz w:val="22"/>
              </w:rPr>
            </w:rPrChange>
          </w:rPr>
          <w:delText>control</w:delText>
        </w:r>
      </w:del>
      <w:ins w:id="6481" w:author="nick ting" w:date="2021-10-04T22:10:00Z">
        <w:r w:rsidR="005F24DC" w:rsidRPr="00755CC4">
          <w:rPr>
            <w:rPrChange w:id="6482" w:author="Yufeng" w:date="2021-10-10T17:48:00Z">
              <w:rPr>
                <w:sz w:val="22"/>
              </w:rPr>
            </w:rPrChange>
          </w:rPr>
          <w:t>individuals</w:t>
        </w:r>
      </w:ins>
      <w:r w:rsidRPr="00755CC4">
        <w:rPr>
          <w:rPrChange w:id="6483" w:author="Yufeng" w:date="2021-10-10T17:48:00Z">
            <w:rPr>
              <w:sz w:val="22"/>
            </w:rPr>
          </w:rPrChange>
        </w:rPr>
        <w:t xml:space="preserve">, </w:t>
      </w:r>
      <w:ins w:id="6484" w:author="nick ting" w:date="2021-10-03T20:56:00Z">
        <w:r w:rsidR="0043131C" w:rsidRPr="00755CC4">
          <w:rPr>
            <w:rPrChange w:id="6485" w:author="Yufeng" w:date="2021-10-10T17:48:00Z">
              <w:rPr>
                <w:sz w:val="22"/>
              </w:rPr>
            </w:rPrChange>
          </w:rPr>
          <w:t xml:space="preserve">which </w:t>
        </w:r>
      </w:ins>
      <w:ins w:id="6486" w:author="nick ting" w:date="2021-10-04T22:11:00Z">
        <w:r w:rsidR="005F24DC" w:rsidRPr="00755CC4">
          <w:rPr>
            <w:rPrChange w:id="6487" w:author="Yufeng" w:date="2021-10-10T17:48:00Z">
              <w:rPr>
                <w:sz w:val="22"/>
              </w:rPr>
            </w:rPrChange>
          </w:rPr>
          <w:t>showed the same pattern</w:t>
        </w:r>
      </w:ins>
      <w:del w:id="6488" w:author="nick ting" w:date="2021-10-04T22:11:00Z">
        <w:r w:rsidRPr="00755CC4" w:rsidDel="005F24DC">
          <w:rPr>
            <w:rPrChange w:id="6489" w:author="Yufeng" w:date="2021-10-10T17:48:00Z">
              <w:rPr>
                <w:sz w:val="22"/>
              </w:rPr>
            </w:rPrChange>
          </w:rPr>
          <w:delText>same</w:delText>
        </w:r>
      </w:del>
      <w:r w:rsidRPr="00755CC4">
        <w:rPr>
          <w:rPrChange w:id="6490" w:author="Yufeng" w:date="2021-10-10T17:48:00Z">
            <w:rPr>
              <w:sz w:val="22"/>
            </w:rPr>
          </w:rPrChange>
        </w:rPr>
        <w:t xml:space="preserve"> </w:t>
      </w:r>
      <w:del w:id="6491" w:author="nick ting" w:date="2021-10-03T20:56:00Z">
        <w:r w:rsidRPr="00755CC4" w:rsidDel="0043131C">
          <w:rPr>
            <w:rPrChange w:id="6492" w:author="Yufeng" w:date="2021-10-10T17:48:00Z">
              <w:rPr>
                <w:sz w:val="22"/>
              </w:rPr>
            </w:rPrChange>
          </w:rPr>
          <w:delText xml:space="preserve">with internal </w:delText>
        </w:r>
        <w:r w:rsidR="00FA35F2" w:rsidRPr="00755CC4" w:rsidDel="0043131C">
          <w:rPr>
            <w:rPrChange w:id="6493" w:author="Yufeng" w:date="2021-10-10T17:48:00Z">
              <w:rPr>
                <w:sz w:val="22"/>
              </w:rPr>
            </w:rPrChange>
          </w:rPr>
          <w:delText>micro-eukaryotes</w:delText>
        </w:r>
        <w:r w:rsidR="004314C2" w:rsidRPr="00755CC4" w:rsidDel="0043131C">
          <w:rPr>
            <w:rPrChange w:id="6494" w:author="Yufeng" w:date="2021-10-10T17:48:00Z">
              <w:rPr>
                <w:sz w:val="22"/>
              </w:rPr>
            </w:rPrChange>
          </w:rPr>
          <w:delText>fungi</w:delText>
        </w:r>
        <w:r w:rsidRPr="00755CC4" w:rsidDel="0043131C">
          <w:rPr>
            <w:rPrChange w:id="6495" w:author="Yufeng" w:date="2021-10-10T17:48:00Z">
              <w:rPr>
                <w:sz w:val="22"/>
              </w:rPr>
            </w:rPrChange>
          </w:rPr>
          <w:delText xml:space="preserve"> </w:delText>
        </w:r>
      </w:del>
      <w:ins w:id="6496" w:author="nick ting" w:date="2021-10-03T20:56:00Z">
        <w:r w:rsidR="0043131C" w:rsidRPr="00755CC4">
          <w:rPr>
            <w:rPrChange w:id="6497" w:author="Yufeng" w:date="2021-10-10T17:48:00Z">
              <w:rPr>
                <w:sz w:val="22"/>
              </w:rPr>
            </w:rPrChange>
          </w:rPr>
          <w:t>as</w:t>
        </w:r>
      </w:ins>
      <w:ins w:id="6498" w:author="nick ting" w:date="2021-10-04T22:11:00Z">
        <w:r w:rsidR="005F24DC" w:rsidRPr="00755CC4">
          <w:rPr>
            <w:rPrChange w:id="6499" w:author="Yufeng" w:date="2021-10-10T17:48:00Z">
              <w:rPr>
                <w:sz w:val="22"/>
              </w:rPr>
            </w:rPrChange>
          </w:rPr>
          <w:t xml:space="preserve"> in</w:t>
        </w:r>
      </w:ins>
      <w:ins w:id="6500" w:author="nick ting" w:date="2021-10-03T20:56:00Z">
        <w:r w:rsidR="0043131C" w:rsidRPr="00755CC4">
          <w:rPr>
            <w:rPrChange w:id="6501" w:author="Yufeng" w:date="2021-10-10T17:48:00Z">
              <w:rPr>
                <w:sz w:val="22"/>
              </w:rPr>
            </w:rPrChange>
          </w:rPr>
          <w:t xml:space="preserve"> inter-</w:t>
        </w:r>
      </w:ins>
      <w:del w:id="6502" w:author="nick ting" w:date="2021-10-04T18:02:00Z">
        <w:r w:rsidR="00DB66B4" w:rsidRPr="00755CC4" w:rsidDel="009134E0">
          <w:rPr>
            <w:rPrChange w:id="6503" w:author="Yufeng" w:date="2021-10-10T17:48:00Z">
              <w:rPr>
                <w:sz w:val="22"/>
              </w:rPr>
            </w:rPrChange>
          </w:rPr>
          <w:delText>fungi</w:delText>
        </w:r>
      </w:del>
      <w:ins w:id="6504" w:author="nick ting" w:date="2021-10-04T22:11:00Z">
        <w:r w:rsidR="005F24DC" w:rsidRPr="00755CC4">
          <w:rPr>
            <w:rPrChange w:id="6505" w:author="Yufeng" w:date="2021-10-10T17:48:00Z">
              <w:rPr>
                <w:sz w:val="22"/>
              </w:rPr>
            </w:rPrChange>
          </w:rPr>
          <w:t>fungal</w:t>
        </w:r>
      </w:ins>
      <w:ins w:id="6506" w:author="LIN, Yufeng" w:date="2021-10-04T16:56:00Z">
        <w:r w:rsidR="00DB66B4" w:rsidRPr="00755CC4">
          <w:rPr>
            <w:rPrChange w:id="6507" w:author="Yufeng" w:date="2021-10-10T17:48:00Z">
              <w:rPr>
                <w:sz w:val="22"/>
              </w:rPr>
            </w:rPrChange>
          </w:rPr>
          <w:t xml:space="preserve"> </w:t>
        </w:r>
      </w:ins>
      <w:del w:id="6508" w:author="LIN, Yufeng" w:date="2021-10-04T16:56:00Z">
        <w:r w:rsidR="0043131C" w:rsidRPr="00755CC4" w:rsidDel="00DB66B4">
          <w:rPr>
            <w:rPrChange w:id="6509" w:author="Yufeng" w:date="2021-10-10T17:48:00Z">
              <w:rPr>
                <w:sz w:val="22"/>
              </w:rPr>
            </w:rPrChange>
          </w:rPr>
          <w:delText xml:space="preserve">microeukaryotes </w:delText>
        </w:r>
      </w:del>
      <w:r w:rsidRPr="00755CC4">
        <w:rPr>
          <w:rPrChange w:id="6510" w:author="Yufeng" w:date="2021-10-10T17:48:00Z">
            <w:rPr>
              <w:sz w:val="22"/>
            </w:rPr>
          </w:rPrChange>
        </w:rPr>
        <w:t>correlations (figure 4</w:t>
      </w:r>
      <w:ins w:id="6511" w:author="LIN, Yufeng" w:date="2021-10-07T18:23:00Z">
        <w:r w:rsidR="002967E7" w:rsidRPr="0038659B">
          <w:t>, supplementary figure 5</w:t>
        </w:r>
      </w:ins>
      <w:r w:rsidRPr="00755CC4">
        <w:rPr>
          <w:rPrChange w:id="6512" w:author="Yufeng" w:date="2021-10-10T17:48:00Z">
            <w:rPr>
              <w:sz w:val="22"/>
            </w:rPr>
          </w:rPrChange>
        </w:rPr>
        <w:t xml:space="preserve"> and </w:t>
      </w:r>
      <w:commentRangeStart w:id="6513"/>
      <w:r w:rsidRPr="00755CC4">
        <w:rPr>
          <w:rPrChange w:id="6514" w:author="Yufeng" w:date="2021-10-10T17:48:00Z">
            <w:rPr>
              <w:sz w:val="22"/>
            </w:rPr>
          </w:rPrChange>
        </w:rPr>
        <w:t xml:space="preserve">supplementary table </w:t>
      </w:r>
      <w:del w:id="6515" w:author="LIN, Yufeng" w:date="2021-09-23T14:28:00Z">
        <w:r w:rsidRPr="00755CC4" w:rsidDel="003A3841">
          <w:rPr>
            <w:rPrChange w:id="6516" w:author="Yufeng" w:date="2021-10-10T17:48:00Z">
              <w:rPr>
                <w:sz w:val="22"/>
              </w:rPr>
            </w:rPrChange>
          </w:rPr>
          <w:delText>7</w:delText>
        </w:r>
        <w:commentRangeEnd w:id="6513"/>
        <w:r w:rsidRPr="00755CC4" w:rsidDel="003A3841">
          <w:rPr>
            <w:rStyle w:val="CommentReference"/>
            <w:sz w:val="24"/>
            <w:szCs w:val="24"/>
            <w:rPrChange w:id="6517" w:author="Yufeng" w:date="2021-10-10T17:48:00Z">
              <w:rPr>
                <w:rStyle w:val="CommentReference"/>
                <w:sz w:val="22"/>
                <w:szCs w:val="22"/>
              </w:rPr>
            </w:rPrChange>
          </w:rPr>
          <w:commentReference w:id="6513"/>
        </w:r>
      </w:del>
      <w:ins w:id="6518" w:author="LIN, Yufeng" w:date="2021-09-23T17:06:00Z">
        <w:r w:rsidR="001A7063" w:rsidRPr="00755CC4">
          <w:rPr>
            <w:rPrChange w:id="6519" w:author="Yufeng" w:date="2021-10-10T17:48:00Z">
              <w:rPr>
                <w:sz w:val="22"/>
              </w:rPr>
            </w:rPrChange>
          </w:rPr>
          <w:t>1</w:t>
        </w:r>
      </w:ins>
      <w:ins w:id="6520" w:author="LIN, Yufeng" w:date="2021-09-23T17:30:00Z">
        <w:r w:rsidR="00F774B9" w:rsidRPr="00755CC4">
          <w:rPr>
            <w:rPrChange w:id="6521" w:author="Yufeng" w:date="2021-10-10T17:48:00Z">
              <w:rPr>
                <w:sz w:val="22"/>
              </w:rPr>
            </w:rPrChange>
          </w:rPr>
          <w:t>1</w:t>
        </w:r>
      </w:ins>
      <w:r w:rsidRPr="00755CC4">
        <w:rPr>
          <w:rPrChange w:id="6522" w:author="Yufeng" w:date="2021-10-10T17:48:00Z">
            <w:rPr>
              <w:sz w:val="22"/>
            </w:rPr>
          </w:rPrChange>
        </w:rPr>
        <w:t>).</w:t>
      </w:r>
      <w:ins w:id="6523" w:author="nick ting" w:date="2021-10-04T18:03:00Z">
        <w:r w:rsidR="009134E0" w:rsidRPr="00755CC4">
          <w:rPr>
            <w:rPrChange w:id="6524" w:author="Yufeng" w:date="2021-10-10T17:48:00Z">
              <w:rPr>
                <w:sz w:val="22"/>
              </w:rPr>
            </w:rPrChange>
          </w:rPr>
          <w:t xml:space="preserve"> This suggested that although the</w:t>
        </w:r>
      </w:ins>
      <w:ins w:id="6525" w:author="nick ting" w:date="2021-10-04T22:11:00Z">
        <w:r w:rsidR="005F24DC" w:rsidRPr="00755CC4">
          <w:rPr>
            <w:rPrChange w:id="6526" w:author="Yufeng" w:date="2021-10-10T17:48:00Z">
              <w:rPr>
                <w:sz w:val="22"/>
              </w:rPr>
            </w:rPrChange>
          </w:rPr>
          <w:t xml:space="preserve"> fungal-bacterial </w:t>
        </w:r>
      </w:ins>
      <w:ins w:id="6527" w:author="nick ting" w:date="2021-10-04T18:03:00Z">
        <w:r w:rsidR="009134E0" w:rsidRPr="00755CC4">
          <w:rPr>
            <w:rPrChange w:id="6528" w:author="Yufeng" w:date="2021-10-10T17:48:00Z">
              <w:rPr>
                <w:sz w:val="22"/>
              </w:rPr>
            </w:rPrChange>
          </w:rPr>
          <w:t>interactions are weaker than inter-</w:t>
        </w:r>
      </w:ins>
      <w:ins w:id="6529" w:author="nick ting" w:date="2021-10-04T22:11:00Z">
        <w:r w:rsidR="005F24DC" w:rsidRPr="00755CC4">
          <w:rPr>
            <w:rPrChange w:id="6530" w:author="Yufeng" w:date="2021-10-10T17:48:00Z">
              <w:rPr>
                <w:sz w:val="22"/>
              </w:rPr>
            </w:rPrChange>
          </w:rPr>
          <w:t>fungal</w:t>
        </w:r>
      </w:ins>
      <w:ins w:id="6531" w:author="nick ting" w:date="2021-10-04T18:03:00Z">
        <w:r w:rsidR="009134E0" w:rsidRPr="00755CC4">
          <w:rPr>
            <w:rPrChange w:id="6532" w:author="Yufeng" w:date="2021-10-10T17:48:00Z">
              <w:rPr>
                <w:sz w:val="22"/>
              </w:rPr>
            </w:rPrChange>
          </w:rPr>
          <w:t xml:space="preserve"> int</w:t>
        </w:r>
      </w:ins>
      <w:ins w:id="6533" w:author="nick ting" w:date="2021-10-04T18:04:00Z">
        <w:r w:rsidR="009134E0" w:rsidRPr="00755CC4">
          <w:rPr>
            <w:rPrChange w:id="6534" w:author="Yufeng" w:date="2021-10-10T17:48:00Z">
              <w:rPr>
                <w:sz w:val="22"/>
              </w:rPr>
            </w:rPrChange>
          </w:rPr>
          <w:t>eractions, they might still be associated with CRC tumorigenesis.</w:t>
        </w:r>
      </w:ins>
    </w:p>
    <w:p w14:paraId="4394369F" w14:textId="5BB37361" w:rsidR="0033275C" w:rsidRPr="00ED16E1" w:rsidRDefault="0033275C">
      <w:pPr>
        <w:jc w:val="left"/>
        <w:rPr>
          <w:rFonts w:eastAsiaTheme="minorEastAsia"/>
          <w:b/>
          <w:bCs/>
          <w:rPrChange w:id="6535" w:author="Yufeng" w:date="2021-10-10T18:12:00Z">
            <w:rPr>
              <w:b/>
              <w:bCs/>
              <w:sz w:val="22"/>
            </w:rPr>
          </w:rPrChange>
        </w:rPr>
        <w:pPrChange w:id="6536" w:author="Yufeng" w:date="2021-10-10T17:53:00Z">
          <w:pPr/>
        </w:pPrChange>
      </w:pPr>
    </w:p>
    <w:p w14:paraId="2880458B" w14:textId="0771AEA3" w:rsidR="00D9531B" w:rsidRPr="0038659B" w:rsidRDefault="00D9531B">
      <w:pPr>
        <w:pStyle w:val="title20825"/>
        <w:jc w:val="left"/>
        <w:pPrChange w:id="6537" w:author="Yufeng" w:date="2021-10-10T17:53:00Z">
          <w:pPr>
            <w:pStyle w:val="title20825"/>
          </w:pPr>
        </w:pPrChange>
      </w:pPr>
      <w:del w:id="6538" w:author="LIN, Yufeng" w:date="2021-09-28T11:32:00Z">
        <w:r w:rsidRPr="0038659B" w:rsidDel="002C1089">
          <w:delText>Alternative enteric microbiome in CRC and</w:delText>
        </w:r>
        <w:r w:rsidRPr="00755CC4" w:rsidDel="002C1089">
          <w:rPr>
            <w:i/>
            <w:iCs/>
          </w:rPr>
          <w:delText xml:space="preserve"> A. rambellii</w:delText>
        </w:r>
        <w:r w:rsidRPr="00755CC4" w:rsidDel="002C1089">
          <w:delText xml:space="preserve"> interacted domains with </w:delText>
        </w:r>
      </w:del>
      <w:ins w:id="6539" w:author="LIN, Yufeng" w:date="2021-09-28T11:32:00Z">
        <w:del w:id="6540" w:author="Lung Ngai TING" w:date="2021-10-09T15:34:00Z">
          <w:r w:rsidR="002C1089" w:rsidRPr="00755CC4" w:rsidDel="00C765A9">
            <w:delText xml:space="preserve">Alternative enteric microbiome in CRC and </w:delText>
          </w:r>
        </w:del>
      </w:ins>
      <w:ins w:id="6541" w:author="LIN, Yufeng" w:date="2021-09-28T13:07:00Z">
        <w:del w:id="6542" w:author="Lung Ngai TING" w:date="2021-10-09T15:34:00Z">
          <w:r w:rsidR="004314C2" w:rsidRPr="00755CC4" w:rsidDel="00C765A9">
            <w:delText>fungi</w:delText>
          </w:r>
        </w:del>
      </w:ins>
      <w:ins w:id="6543" w:author="LIN, Yufeng" w:date="2021-09-28T12:50:00Z">
        <w:del w:id="6544" w:author="Lung Ngai TING" w:date="2021-10-09T15:34:00Z">
          <w:r w:rsidR="00E06A91" w:rsidRPr="00755CC4" w:rsidDel="00C765A9">
            <w:rPr>
              <w:rPrChange w:id="6545" w:author="Yufeng" w:date="2021-10-10T17:48:00Z">
                <w:rPr>
                  <w:sz w:val="22"/>
                </w:rPr>
              </w:rPrChange>
            </w:rPr>
            <w:delText xml:space="preserve"> were the important potential biomarkers or inducement</w:delText>
          </w:r>
        </w:del>
      </w:ins>
      <w:ins w:id="6546" w:author="LIN, Yufeng" w:date="2021-10-07T10:51:00Z">
        <w:del w:id="6547" w:author="Lung Ngai TING" w:date="2021-10-09T15:34:00Z">
          <w:r w:rsidR="00E81CE7" w:rsidRPr="00755CC4" w:rsidDel="00C765A9">
            <w:delText>s</w:delText>
          </w:r>
        </w:del>
      </w:ins>
      <w:ins w:id="6548" w:author="LIN, Yufeng" w:date="2021-09-28T12:50:00Z">
        <w:del w:id="6549" w:author="Lung Ngai TING" w:date="2021-10-09T15:34:00Z">
          <w:r w:rsidR="00E06A91" w:rsidRPr="00755CC4" w:rsidDel="00C765A9">
            <w:rPr>
              <w:rPrChange w:id="6550" w:author="Yufeng" w:date="2021-10-10T17:48:00Z">
                <w:rPr>
                  <w:sz w:val="22"/>
                </w:rPr>
              </w:rPrChange>
            </w:rPr>
            <w:delText xml:space="preserve"> for CRC</w:delText>
          </w:r>
        </w:del>
      </w:ins>
      <w:ins w:id="6551" w:author="nick ting" w:date="2021-10-04T18:43:00Z">
        <w:del w:id="6552" w:author="Lung Ngai TING" w:date="2021-10-09T15:34:00Z">
          <w:r w:rsidR="00C40C9A" w:rsidRPr="00755CC4" w:rsidDel="00C765A9">
            <w:delText xml:space="preserve"> (Differential correlation </w:delText>
          </w:r>
        </w:del>
      </w:ins>
      <w:ins w:id="6553" w:author="nick ting" w:date="2021-10-04T18:50:00Z">
        <w:del w:id="6554" w:author="Lung Ngai TING" w:date="2021-10-09T15:34:00Z">
          <w:r w:rsidR="00C40C9A" w:rsidRPr="00755CC4" w:rsidDel="00C765A9">
            <w:delText>of bacteria and microeukayotes in CRC versus hea</w:delText>
          </w:r>
        </w:del>
      </w:ins>
      <w:ins w:id="6555" w:author="nick ting" w:date="2021-10-04T18:51:00Z">
        <w:del w:id="6556" w:author="Lung Ngai TING" w:date="2021-10-09T15:34:00Z">
          <w:r w:rsidR="00C40C9A" w:rsidRPr="00755CC4" w:rsidDel="00C765A9">
            <w:delText>lthy conidtion</w:delText>
          </w:r>
        </w:del>
      </w:ins>
      <w:ins w:id="6557" w:author="nick ting" w:date="2021-10-04T18:43:00Z">
        <w:del w:id="6558" w:author="Lung Ngai TING" w:date="2021-10-09T15:34:00Z">
          <w:r w:rsidR="00C40C9A" w:rsidRPr="00755CC4" w:rsidDel="00C765A9">
            <w:delText>)</w:delText>
          </w:r>
        </w:del>
      </w:ins>
      <w:del w:id="6559" w:author="Lung Ngai TING" w:date="2021-10-09T15:34:00Z">
        <w:r w:rsidRPr="00755CC4" w:rsidDel="00C765A9">
          <w:rPr>
            <w:rPrChange w:id="6560" w:author="Yufeng" w:date="2021-10-10T17:48:00Z">
              <w:rPr>
                <w:i/>
                <w:iCs/>
              </w:rPr>
            </w:rPrChange>
          </w:rPr>
          <w:delText>F. nucleatum</w:delText>
        </w:r>
        <w:r w:rsidRPr="00755CC4" w:rsidDel="00C765A9">
          <w:delText xml:space="preserve"> and </w:delText>
        </w:r>
        <w:r w:rsidRPr="00755CC4" w:rsidDel="00C765A9">
          <w:rPr>
            <w:rPrChange w:id="6561" w:author="Yufeng" w:date="2021-10-10T17:48:00Z">
              <w:rPr>
                <w:i/>
                <w:iCs/>
              </w:rPr>
            </w:rPrChange>
          </w:rPr>
          <w:delText>P. micra</w:delText>
        </w:r>
      </w:del>
      <w:ins w:id="6562" w:author="Lung Ngai TING" w:date="2021-10-09T15:34:00Z">
        <w:r w:rsidR="00C765A9" w:rsidRPr="0038659B">
          <w:t xml:space="preserve">Differential </w:t>
        </w:r>
      </w:ins>
      <w:ins w:id="6563" w:author="Lung Ngai TING" w:date="2021-10-09T15:35:00Z">
        <w:r w:rsidR="00C765A9" w:rsidRPr="0038659B">
          <w:t>inter-fungal and fungal-bacterial correlation analysis in CRC versus Healthy controls</w:t>
        </w:r>
      </w:ins>
    </w:p>
    <w:p w14:paraId="5BF8A410" w14:textId="65B7A154" w:rsidR="00D9531B" w:rsidRPr="00755CC4" w:rsidDel="008E4C32" w:rsidRDefault="00C40C9A">
      <w:pPr>
        <w:jc w:val="left"/>
        <w:rPr>
          <w:del w:id="6564" w:author="LIN, Yufeng" w:date="2021-09-28T11:21:00Z"/>
          <w:rPrChange w:id="6565" w:author="Yufeng" w:date="2021-10-10T17:48:00Z">
            <w:rPr>
              <w:del w:id="6566" w:author="LIN, Yufeng" w:date="2021-09-28T11:21:00Z"/>
              <w:sz w:val="22"/>
            </w:rPr>
          </w:rPrChange>
        </w:rPr>
        <w:pPrChange w:id="6567" w:author="Yufeng" w:date="2021-10-10T17:53:00Z">
          <w:pPr/>
        </w:pPrChange>
      </w:pPr>
      <w:ins w:id="6568" w:author="nick ting" w:date="2021-10-04T18:51:00Z">
        <w:r w:rsidRPr="00755CC4">
          <w:rPr>
            <w:rPrChange w:id="6569" w:author="Yufeng" w:date="2021-10-10T17:48:00Z">
              <w:rPr>
                <w:sz w:val="22"/>
              </w:rPr>
            </w:rPrChange>
          </w:rPr>
          <w:t xml:space="preserve">After </w:t>
        </w:r>
      </w:ins>
      <w:ins w:id="6570" w:author="nick ting" w:date="2021-10-04T18:55:00Z">
        <w:r w:rsidR="00AE28C8" w:rsidRPr="00755CC4">
          <w:rPr>
            <w:rPrChange w:id="6571" w:author="Yufeng" w:date="2021-10-10T17:48:00Z">
              <w:rPr>
                <w:sz w:val="22"/>
              </w:rPr>
            </w:rPrChange>
          </w:rPr>
          <w:t>determining</w:t>
        </w:r>
      </w:ins>
      <w:ins w:id="6572" w:author="nick ting" w:date="2021-10-04T18:51:00Z">
        <w:r w:rsidRPr="00755CC4">
          <w:rPr>
            <w:rPrChange w:id="6573" w:author="Yufeng" w:date="2021-10-10T17:48:00Z">
              <w:rPr>
                <w:sz w:val="22"/>
              </w:rPr>
            </w:rPrChange>
          </w:rPr>
          <w:t xml:space="preserve"> the</w:t>
        </w:r>
      </w:ins>
      <w:ins w:id="6574" w:author="nick ting" w:date="2021-10-04T18:52:00Z">
        <w:r w:rsidRPr="00755CC4">
          <w:rPr>
            <w:rPrChange w:id="6575" w:author="Yufeng" w:date="2021-10-10T17:48:00Z">
              <w:rPr>
                <w:sz w:val="22"/>
              </w:rPr>
            </w:rPrChange>
          </w:rPr>
          <w:t xml:space="preserve"> inter-bacteria, inter-</w:t>
        </w:r>
      </w:ins>
      <w:ins w:id="6576" w:author="nick ting" w:date="2021-10-04T22:11:00Z">
        <w:r w:rsidR="005F24DC" w:rsidRPr="00755CC4">
          <w:rPr>
            <w:rPrChange w:id="6577" w:author="Yufeng" w:date="2021-10-10T17:48:00Z">
              <w:rPr>
                <w:sz w:val="22"/>
              </w:rPr>
            </w:rPrChange>
          </w:rPr>
          <w:t>fungal</w:t>
        </w:r>
      </w:ins>
      <w:ins w:id="6578" w:author="nick ting" w:date="2021-10-04T18:52:00Z">
        <w:r w:rsidRPr="00755CC4">
          <w:rPr>
            <w:rPrChange w:id="6579" w:author="Yufeng" w:date="2021-10-10T17:48:00Z">
              <w:rPr>
                <w:sz w:val="22"/>
              </w:rPr>
            </w:rPrChange>
          </w:rPr>
          <w:t xml:space="preserve"> and </w:t>
        </w:r>
      </w:ins>
      <w:ins w:id="6580" w:author="nick ting" w:date="2021-10-04T22:11:00Z">
        <w:r w:rsidR="005F24DC" w:rsidRPr="00755CC4">
          <w:rPr>
            <w:rPrChange w:id="6581" w:author="Yufeng" w:date="2021-10-10T17:48:00Z">
              <w:rPr>
                <w:sz w:val="22"/>
              </w:rPr>
            </w:rPrChange>
          </w:rPr>
          <w:t>fungal</w:t>
        </w:r>
      </w:ins>
      <w:ins w:id="6582" w:author="nick ting" w:date="2021-10-04T18:52:00Z">
        <w:r w:rsidRPr="00755CC4">
          <w:rPr>
            <w:rPrChange w:id="6583" w:author="Yufeng" w:date="2021-10-10T17:48:00Z">
              <w:rPr>
                <w:sz w:val="22"/>
              </w:rPr>
            </w:rPrChange>
          </w:rPr>
          <w:t xml:space="preserve">-bacterial correlations in CRC </w:t>
        </w:r>
      </w:ins>
      <w:ins w:id="6584" w:author="nick ting" w:date="2021-10-04T22:12:00Z">
        <w:r w:rsidR="005F24DC" w:rsidRPr="00755CC4">
          <w:rPr>
            <w:rPrChange w:id="6585" w:author="Yufeng" w:date="2021-10-10T17:48:00Z">
              <w:rPr>
                <w:sz w:val="22"/>
              </w:rPr>
            </w:rPrChange>
          </w:rPr>
          <w:t>and</w:t>
        </w:r>
      </w:ins>
      <w:ins w:id="6586" w:author="nick ting" w:date="2021-10-04T18:52:00Z">
        <w:r w:rsidRPr="00755CC4">
          <w:rPr>
            <w:rPrChange w:id="6587" w:author="Yufeng" w:date="2021-10-10T17:48:00Z">
              <w:rPr>
                <w:sz w:val="22"/>
              </w:rPr>
            </w:rPrChange>
          </w:rPr>
          <w:t xml:space="preserve"> healthy conditions, we next asked whet</w:t>
        </w:r>
      </w:ins>
      <w:ins w:id="6588" w:author="nick ting" w:date="2021-10-04T18:53:00Z">
        <w:r w:rsidRPr="00755CC4">
          <w:rPr>
            <w:rPrChange w:id="6589" w:author="Yufeng" w:date="2021-10-10T17:48:00Z">
              <w:rPr>
                <w:sz w:val="22"/>
              </w:rPr>
            </w:rPrChange>
          </w:rPr>
          <w:t>her these correlations are significantly</w:t>
        </w:r>
        <w:r w:rsidR="00AE28C8" w:rsidRPr="00755CC4">
          <w:rPr>
            <w:rPrChange w:id="6590" w:author="Yufeng" w:date="2021-10-10T17:48:00Z">
              <w:rPr>
                <w:sz w:val="22"/>
              </w:rPr>
            </w:rPrChange>
          </w:rPr>
          <w:t xml:space="preserve"> different between these two conditions.</w:t>
        </w:r>
        <w:r w:rsidRPr="00755CC4">
          <w:rPr>
            <w:rPrChange w:id="6591" w:author="Yufeng" w:date="2021-10-10T17:48:00Z">
              <w:rPr>
                <w:sz w:val="22"/>
              </w:rPr>
            </w:rPrChange>
          </w:rPr>
          <w:t xml:space="preserve"> </w:t>
        </w:r>
      </w:ins>
      <w:ins w:id="6592" w:author="nick ting" w:date="2021-10-04T18:54:00Z">
        <w:del w:id="6593" w:author="LIN, Yufeng" w:date="2021-10-07T11:04:00Z">
          <w:r w:rsidR="00AE28C8" w:rsidRPr="00755CC4" w:rsidDel="00E81CE7">
            <w:rPr>
              <w:rPrChange w:id="6594" w:author="Yufeng" w:date="2021-10-10T17:48:00Z">
                <w:rPr>
                  <w:sz w:val="22"/>
                </w:rPr>
              </w:rPrChange>
            </w:rPr>
            <w:delText xml:space="preserve">The R package </w:delText>
          </w:r>
        </w:del>
        <w:r w:rsidR="00AE28C8" w:rsidRPr="00755CC4">
          <w:rPr>
            <w:rPrChange w:id="6595" w:author="Yufeng" w:date="2021-10-10T17:48:00Z">
              <w:rPr>
                <w:sz w:val="22"/>
              </w:rPr>
            </w:rPrChange>
          </w:rPr>
          <w:t>DGCA w</w:t>
        </w:r>
        <w:del w:id="6596" w:author="LIN, Yufeng" w:date="2021-10-07T10:51:00Z">
          <w:r w:rsidR="00AE28C8" w:rsidRPr="00755CC4" w:rsidDel="00E81CE7">
            <w:rPr>
              <w:rPrChange w:id="6597" w:author="Yufeng" w:date="2021-10-10T17:48:00Z">
                <w:rPr>
                  <w:sz w:val="22"/>
                </w:rPr>
              </w:rPrChange>
            </w:rPr>
            <w:delText>ere</w:delText>
          </w:r>
        </w:del>
      </w:ins>
      <w:ins w:id="6598" w:author="LIN, Yufeng" w:date="2021-10-07T10:51:00Z">
        <w:r w:rsidR="00E81CE7" w:rsidRPr="0038659B">
          <w:t>as</w:t>
        </w:r>
      </w:ins>
      <w:ins w:id="6599" w:author="nick ting" w:date="2021-10-04T18:54:00Z">
        <w:r w:rsidR="00AE28C8" w:rsidRPr="00755CC4">
          <w:rPr>
            <w:rPrChange w:id="6600" w:author="Yufeng" w:date="2021-10-10T17:48:00Z">
              <w:rPr>
                <w:sz w:val="22"/>
              </w:rPr>
            </w:rPrChange>
          </w:rPr>
          <w:t xml:space="preserve"> used to perform the differential correlation </w:t>
        </w:r>
        <w:r w:rsidR="00AE28C8" w:rsidRPr="00755CC4">
          <w:rPr>
            <w:rPrChange w:id="6601" w:author="Yufeng" w:date="2021-10-10T17:48:00Z">
              <w:rPr>
                <w:sz w:val="22"/>
              </w:rPr>
            </w:rPrChange>
          </w:rPr>
          <w:lastRenderedPageBreak/>
          <w:t>analysis</w:t>
        </w:r>
      </w:ins>
      <w:ins w:id="6602" w:author="nick ting" w:date="2021-10-04T18:55:00Z">
        <w:r w:rsidR="00AE28C8" w:rsidRPr="00755CC4">
          <w:rPr>
            <w:rPrChange w:id="6603" w:author="Yufeng" w:date="2021-10-10T17:48:00Z">
              <w:rPr>
                <w:sz w:val="22"/>
              </w:rPr>
            </w:rPrChange>
          </w:rPr>
          <w:t xml:space="preserve">. </w:t>
        </w:r>
      </w:ins>
      <w:ins w:id="6604" w:author="nick ting" w:date="2021-10-04T22:13:00Z">
        <w:del w:id="6605" w:author="LIN, Yufeng" w:date="2021-10-07T10:52:00Z">
          <w:r w:rsidR="00232ACE" w:rsidRPr="00755CC4" w:rsidDel="00E81CE7">
            <w:rPr>
              <w:rPrChange w:id="6606" w:author="Yufeng" w:date="2021-10-10T17:48:00Z">
                <w:rPr>
                  <w:sz w:val="22"/>
                </w:rPr>
              </w:rPrChange>
            </w:rPr>
            <w:delText>We o</w:delText>
          </w:r>
        </w:del>
      </w:ins>
      <w:ins w:id="6607" w:author="nick ting" w:date="2021-10-04T22:15:00Z">
        <w:del w:id="6608" w:author="LIN, Yufeng" w:date="2021-10-07T10:52:00Z">
          <w:r w:rsidR="00232ACE" w:rsidRPr="00755CC4" w:rsidDel="00E81CE7">
            <w:rPr>
              <w:rPrChange w:id="6609" w:author="Yufeng" w:date="2021-10-10T17:48:00Z">
                <w:rPr>
                  <w:sz w:val="22"/>
                </w:rPr>
              </w:rPrChange>
            </w:rPr>
            <w:delText>b</w:delText>
          </w:r>
        </w:del>
      </w:ins>
      <w:ins w:id="6610" w:author="nick ting" w:date="2021-10-04T22:13:00Z">
        <w:del w:id="6611" w:author="LIN, Yufeng" w:date="2021-10-07T10:52:00Z">
          <w:r w:rsidR="00232ACE" w:rsidRPr="00755CC4" w:rsidDel="00E81CE7">
            <w:rPr>
              <w:rPrChange w:id="6612" w:author="Yufeng" w:date="2021-10-10T17:48:00Z">
                <w:rPr>
                  <w:sz w:val="22"/>
                </w:rPr>
              </w:rPrChange>
            </w:rPr>
            <w:delText>served an interesting phenomenon that inter-bacterial correlatio</w:delText>
          </w:r>
        </w:del>
      </w:ins>
      <w:ins w:id="6613" w:author="nick ting" w:date="2021-10-04T22:14:00Z">
        <w:del w:id="6614" w:author="LIN, Yufeng" w:date="2021-10-07T10:52:00Z">
          <w:r w:rsidR="00232ACE" w:rsidRPr="00755CC4" w:rsidDel="00E81CE7">
            <w:rPr>
              <w:rPrChange w:id="6615" w:author="Yufeng" w:date="2021-10-10T17:48:00Z">
                <w:rPr>
                  <w:sz w:val="22"/>
                </w:rPr>
              </w:rPrChange>
            </w:rPr>
            <w:delText xml:space="preserve">ns were stronger in CRC patients </w:delText>
          </w:r>
        </w:del>
        <w:del w:id="6616" w:author="LIN, Yufeng" w:date="2021-10-07T10:51:00Z">
          <w:r w:rsidR="00232ACE" w:rsidRPr="00755CC4" w:rsidDel="00E81CE7">
            <w:rPr>
              <w:rPrChange w:id="6617" w:author="Yufeng" w:date="2021-10-10T17:48:00Z">
                <w:rPr>
                  <w:sz w:val="22"/>
                </w:rPr>
              </w:rPrChange>
            </w:rPr>
            <w:delText>compared to</w:delText>
          </w:r>
        </w:del>
      </w:ins>
      <w:ins w:id="6618" w:author="LIN, Yufeng" w:date="2021-10-07T10:52:00Z">
        <w:r w:rsidR="00E81CE7" w:rsidRPr="0038659B">
          <w:t>Interestingly, inter-bacterial correlations were stronger in CRC patients than i</w:t>
        </w:r>
      </w:ins>
      <w:ins w:id="6619" w:author="LIN, Yufeng" w:date="2021-10-07T10:51:00Z">
        <w:r w:rsidR="00E81CE7" w:rsidRPr="0038659B">
          <w:t>n</w:t>
        </w:r>
      </w:ins>
      <w:ins w:id="6620" w:author="nick ting" w:date="2021-10-04T22:14:00Z">
        <w:r w:rsidR="00232ACE" w:rsidRPr="00755CC4">
          <w:rPr>
            <w:rPrChange w:id="6621" w:author="Yufeng" w:date="2021-10-10T17:48:00Z">
              <w:rPr>
                <w:sz w:val="22"/>
              </w:rPr>
            </w:rPrChange>
          </w:rPr>
          <w:t xml:space="preserve"> healthy ind</w:t>
        </w:r>
      </w:ins>
      <w:ins w:id="6622" w:author="LIN, Yufeng" w:date="2021-10-07T10:51:00Z">
        <w:r w:rsidR="00E81CE7" w:rsidRPr="0038659B">
          <w:t>i</w:t>
        </w:r>
      </w:ins>
      <w:ins w:id="6623" w:author="nick ting" w:date="2021-10-04T22:14:00Z">
        <w:r w:rsidR="00232ACE" w:rsidRPr="00755CC4">
          <w:rPr>
            <w:rPrChange w:id="6624" w:author="Yufeng" w:date="2021-10-10T17:48:00Z">
              <w:rPr>
                <w:sz w:val="22"/>
              </w:rPr>
            </w:rPrChange>
          </w:rPr>
          <w:t>viduals</w:t>
        </w:r>
      </w:ins>
      <w:ins w:id="6625" w:author="LIN, Yufeng" w:date="2021-10-07T10:52:00Z">
        <w:r w:rsidR="00E81CE7" w:rsidRPr="0038659B">
          <w:t>,</w:t>
        </w:r>
      </w:ins>
      <w:ins w:id="6626" w:author="nick ting" w:date="2021-10-04T22:14:00Z">
        <w:r w:rsidR="00232ACE" w:rsidRPr="00755CC4">
          <w:rPr>
            <w:rPrChange w:id="6627" w:author="Yufeng" w:date="2021-10-10T17:48:00Z">
              <w:rPr>
                <w:sz w:val="22"/>
              </w:rPr>
            </w:rPrChange>
          </w:rPr>
          <w:t xml:space="preserve"> while inter-fungal correlations were st</w:t>
        </w:r>
      </w:ins>
      <w:ins w:id="6628" w:author="nick ting" w:date="2021-10-04T22:15:00Z">
        <w:r w:rsidR="00232ACE" w:rsidRPr="00755CC4">
          <w:rPr>
            <w:rPrChange w:id="6629" w:author="Yufeng" w:date="2021-10-10T17:48:00Z">
              <w:rPr>
                <w:sz w:val="22"/>
              </w:rPr>
            </w:rPrChange>
          </w:rPr>
          <w:t xml:space="preserve">ronger in healthy individuals. </w:t>
        </w:r>
      </w:ins>
      <w:del w:id="6630" w:author="LIN, Yufeng" w:date="2021-09-24T16:21:00Z">
        <w:r w:rsidR="00D9531B" w:rsidRPr="00755CC4" w:rsidDel="008A0F40">
          <w:rPr>
            <w:rPrChange w:id="6631" w:author="Yufeng" w:date="2021-10-10T17:48:00Z">
              <w:rPr>
                <w:sz w:val="22"/>
              </w:rPr>
            </w:rPrChange>
          </w:rPr>
          <w:delText>Our previous work only compared the distribution, counts, or value of correlation index in different groups. Still, we intended to use a more reliable method, DGCA</w:delText>
        </w:r>
        <w:r w:rsidR="00D9531B" w:rsidRPr="00755CC4" w:rsidDel="008A0F40">
          <w:rPr>
            <w:rPrChange w:id="6632" w:author="Yufeng" w:date="2021-10-10T17:48:00Z">
              <w:rPr>
                <w:sz w:val="22"/>
              </w:rPr>
            </w:rPrChange>
          </w:rPr>
          <w:fldChar w:fldCharType="begin"/>
        </w:r>
        <w:r w:rsidR="008E309A" w:rsidRPr="00755CC4" w:rsidDel="008A0F40">
          <w:rPr>
            <w:rPrChange w:id="6633" w:author="Yufeng" w:date="2021-10-10T17:48:00Z">
              <w:rPr>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755CC4" w:rsidDel="008A0F40">
          <w:rPr>
            <w:rPrChange w:id="6634" w:author="Yufeng" w:date="2021-10-10T17:48:00Z">
              <w:rPr>
                <w:sz w:val="22"/>
              </w:rPr>
            </w:rPrChange>
          </w:rPr>
          <w:fldChar w:fldCharType="separate"/>
        </w:r>
        <w:r w:rsidR="008E309A" w:rsidRPr="00755CC4" w:rsidDel="008A0F40">
          <w:rPr>
            <w:kern w:val="0"/>
            <w:vertAlign w:val="superscript"/>
            <w:rPrChange w:id="6635" w:author="Yufeng" w:date="2021-10-10T17:48:00Z">
              <w:rPr>
                <w:kern w:val="0"/>
                <w:sz w:val="22"/>
                <w:vertAlign w:val="superscript"/>
              </w:rPr>
            </w:rPrChange>
          </w:rPr>
          <w:delText>24</w:delText>
        </w:r>
        <w:r w:rsidR="00D9531B" w:rsidRPr="00755CC4" w:rsidDel="008A0F40">
          <w:rPr>
            <w:rPrChange w:id="6636" w:author="Yufeng" w:date="2021-10-10T17:48:00Z">
              <w:rPr>
                <w:sz w:val="22"/>
              </w:rPr>
            </w:rPrChange>
          </w:rPr>
          <w:fldChar w:fldCharType="end"/>
        </w:r>
        <w:r w:rsidR="00D9531B" w:rsidRPr="00755CC4" w:rsidDel="008A0F40">
          <w:rPr>
            <w:rPrChange w:id="6637" w:author="Yufeng" w:date="2021-10-10T17:48:00Z">
              <w:rPr>
                <w:sz w:val="22"/>
              </w:rPr>
            </w:rPrChange>
          </w:rPr>
          <w:delText>, t</w:delText>
        </w:r>
      </w:del>
      <w:del w:id="6638" w:author="LIN, Yufeng" w:date="2021-09-28T11:21:00Z">
        <w:r w:rsidR="00D9531B" w:rsidRPr="00755CC4" w:rsidDel="008E4C32">
          <w:rPr>
            <w:rPrChange w:id="6639" w:author="Yufeng" w:date="2021-10-10T17:48:00Z">
              <w:rPr>
                <w:sz w:val="22"/>
              </w:rPr>
            </w:rPrChange>
          </w:rPr>
          <w:delText>o judge the differences in the correlation of enteric microbiome between CRC and healthy control (figure 4</w:delText>
        </w:r>
      </w:del>
      <w:del w:id="6640" w:author="LIN, Yufeng" w:date="2021-09-24T16:21:00Z">
        <w:r w:rsidR="00D9531B" w:rsidRPr="00755CC4" w:rsidDel="008A0F40">
          <w:rPr>
            <w:rPrChange w:id="6641" w:author="Yufeng" w:date="2021-10-10T17:48:00Z">
              <w:rPr>
                <w:sz w:val="22"/>
              </w:rPr>
            </w:rPrChange>
          </w:rPr>
          <w:delText xml:space="preserve">). </w:delText>
        </w:r>
      </w:del>
      <w:del w:id="6642" w:author="LIN, Yufeng" w:date="2021-09-28T11:21:00Z">
        <w:r w:rsidR="00D9531B" w:rsidRPr="00755CC4" w:rsidDel="008E4C32">
          <w:rPr>
            <w:rPrChange w:id="6643" w:author="Yufeng" w:date="2021-10-10T17:48:00Z">
              <w:rPr>
                <w:sz w:val="22"/>
              </w:rPr>
            </w:rPrChange>
          </w:rPr>
          <w:delText xml:space="preserve">DGCA </w:delText>
        </w:r>
      </w:del>
      <w:del w:id="6644" w:author="LIN, Yufeng" w:date="2021-09-24T16:29:00Z">
        <w:r w:rsidR="00D9531B" w:rsidRPr="00755CC4" w:rsidDel="00420570">
          <w:rPr>
            <w:rPrChange w:id="6645" w:author="Yufeng" w:date="2021-10-10T17:48:00Z">
              <w:rPr>
                <w:sz w:val="22"/>
              </w:rPr>
            </w:rPrChange>
          </w:rPr>
          <w:delText>identified the z-score to represent the relative strength of differential association (</w:delText>
        </w:r>
        <w:commentRangeStart w:id="6646"/>
        <w:r w:rsidR="00D9531B" w:rsidRPr="00755CC4" w:rsidDel="00420570">
          <w:rPr>
            <w:rPrChange w:id="6647" w:author="Yufeng" w:date="2021-10-10T17:48:00Z">
              <w:rPr>
                <w:sz w:val="22"/>
              </w:rPr>
            </w:rPrChange>
          </w:rPr>
          <w:delText>see methods</w:delText>
        </w:r>
        <w:commentRangeEnd w:id="6646"/>
        <w:r w:rsidR="00D9531B" w:rsidRPr="00755CC4" w:rsidDel="00420570">
          <w:rPr>
            <w:rStyle w:val="CommentReference"/>
            <w:sz w:val="24"/>
            <w:szCs w:val="24"/>
            <w:rPrChange w:id="6648" w:author="Yufeng" w:date="2021-10-10T17:48:00Z">
              <w:rPr>
                <w:rStyle w:val="CommentReference"/>
                <w:sz w:val="22"/>
                <w:szCs w:val="22"/>
              </w:rPr>
            </w:rPrChange>
          </w:rPr>
          <w:commentReference w:id="6646"/>
        </w:r>
        <w:r w:rsidR="00D9531B" w:rsidRPr="00755CC4" w:rsidDel="00420570">
          <w:rPr>
            <w:rPrChange w:id="6649" w:author="Yufeng" w:date="2021-10-10T17:48:00Z">
              <w:rPr>
                <w:sz w:val="22"/>
              </w:rPr>
            </w:rPrChange>
          </w:rPr>
          <w:delText>).</w:delText>
        </w:r>
      </w:del>
      <w:del w:id="6650" w:author="LIN, Yufeng" w:date="2021-09-28T11:21:00Z">
        <w:r w:rsidR="00D9531B" w:rsidRPr="00755CC4" w:rsidDel="008E4C32">
          <w:rPr>
            <w:rPrChange w:id="6651" w:author="Yufeng" w:date="2021-10-10T17:48:00Z">
              <w:rPr>
                <w:sz w:val="22"/>
              </w:rPr>
            </w:rPrChange>
          </w:rPr>
          <w:delText xml:space="preserve"> </w:delText>
        </w:r>
      </w:del>
      <w:del w:id="6652" w:author="LIN, Yufeng" w:date="2021-09-28T11:20:00Z">
        <w:r w:rsidR="00D9531B" w:rsidRPr="00755CC4" w:rsidDel="008E4C32">
          <w:rPr>
            <w:rPrChange w:id="6653" w:author="Yufeng" w:date="2021-10-10T17:48:00Z">
              <w:rPr>
                <w:sz w:val="22"/>
              </w:rPr>
            </w:rPrChange>
          </w:rPr>
          <w:delText>The positive z-score refers to the correlation in CRC is weaker than the healthy control, while the negative z-score means the correlation is more positive in CRC</w:delText>
        </w:r>
      </w:del>
      <w:del w:id="6654" w:author="LIN, Yufeng" w:date="2021-09-24T16:31:00Z">
        <w:r w:rsidR="00D9531B" w:rsidRPr="00755CC4" w:rsidDel="00420570">
          <w:rPr>
            <w:rPrChange w:id="6655" w:author="Yufeng" w:date="2021-10-10T17:48:00Z">
              <w:rPr>
                <w:sz w:val="22"/>
              </w:rPr>
            </w:rPrChange>
          </w:rPr>
          <w:delText xml:space="preserve"> (figure 5b)</w:delText>
        </w:r>
      </w:del>
      <w:del w:id="6656" w:author="LIN, Yufeng" w:date="2021-09-28T11:20:00Z">
        <w:r w:rsidR="00D9531B" w:rsidRPr="00755CC4" w:rsidDel="008E4C32">
          <w:rPr>
            <w:rPrChange w:id="6657" w:author="Yufeng" w:date="2021-10-10T17:48:00Z">
              <w:rPr>
                <w:sz w:val="22"/>
              </w:rPr>
            </w:rPrChange>
          </w:rPr>
          <w:delText>.</w:delText>
        </w:r>
      </w:del>
    </w:p>
    <w:p w14:paraId="6CBADDFD" w14:textId="51CEEFF6" w:rsidR="00D9531B" w:rsidRPr="00755CC4" w:rsidDel="00BF65CB" w:rsidRDefault="00D9531B">
      <w:pPr>
        <w:jc w:val="left"/>
        <w:rPr>
          <w:del w:id="6658" w:author="LIN, Yufeng" w:date="2021-10-05T14:03:00Z"/>
        </w:rPr>
        <w:pPrChange w:id="6659" w:author="Yufeng" w:date="2021-10-10T17:53:00Z">
          <w:pPr/>
        </w:pPrChange>
      </w:pPr>
      <w:del w:id="6660" w:author="nick ting" w:date="2021-10-04T22:15:00Z">
        <w:r w:rsidRPr="00755CC4" w:rsidDel="00232ACE">
          <w:rPr>
            <w:rPrChange w:id="6661" w:author="Yufeng" w:date="2021-10-10T17:48:00Z">
              <w:rPr>
                <w:sz w:val="22"/>
              </w:rPr>
            </w:rPrChange>
          </w:rPr>
          <w:delText xml:space="preserve">Our results revealed a marked difference in correlations among </w:delText>
        </w:r>
        <w:r w:rsidR="00FA35F2" w:rsidRPr="00755CC4" w:rsidDel="00232ACE">
          <w:rPr>
            <w:rPrChange w:id="6662" w:author="Yufeng" w:date="2021-10-10T17:48:00Z">
              <w:rPr>
                <w:sz w:val="22"/>
              </w:rPr>
            </w:rPrChange>
          </w:rPr>
          <w:delText>micro-eukaryotes</w:delText>
        </w:r>
      </w:del>
      <w:ins w:id="6663" w:author="LIN, Yufeng" w:date="2021-09-28T13:07:00Z">
        <w:del w:id="6664" w:author="nick ting" w:date="2021-10-04T22:15:00Z">
          <w:r w:rsidR="004314C2" w:rsidRPr="00755CC4" w:rsidDel="00232ACE">
            <w:rPr>
              <w:rPrChange w:id="6665" w:author="Yufeng" w:date="2021-10-10T17:48:00Z">
                <w:rPr>
                  <w:sz w:val="22"/>
                </w:rPr>
              </w:rPrChange>
            </w:rPr>
            <w:delText>fungi</w:delText>
          </w:r>
        </w:del>
      </w:ins>
      <w:del w:id="6666" w:author="nick ting" w:date="2021-10-04T22:15:00Z">
        <w:r w:rsidRPr="00755CC4" w:rsidDel="00232ACE">
          <w:rPr>
            <w:rPrChange w:id="6667" w:author="Yufeng" w:date="2021-10-10T17:48:00Z">
              <w:rPr>
                <w:sz w:val="22"/>
              </w:rPr>
            </w:rPrChange>
          </w:rPr>
          <w:delText xml:space="preserve"> and bacteria in CRC and healthy </w:delText>
        </w:r>
      </w:del>
      <w:r w:rsidRPr="00755CC4">
        <w:rPr>
          <w:rPrChange w:id="6668" w:author="Yufeng" w:date="2021-10-10T17:48:00Z">
            <w:rPr>
              <w:sz w:val="22"/>
            </w:rPr>
          </w:rPrChange>
        </w:rPr>
        <w:t>(figure 5a).</w:t>
      </w:r>
      <w:ins w:id="6669" w:author="nick ting" w:date="2021-10-04T22:15:00Z">
        <w:r w:rsidR="00232ACE" w:rsidRPr="00755CC4">
          <w:rPr>
            <w:rPrChange w:id="6670" w:author="Yufeng" w:date="2021-10-10T17:48:00Z">
              <w:rPr>
                <w:sz w:val="22"/>
              </w:rPr>
            </w:rPrChange>
          </w:rPr>
          <w:t xml:space="preserve"> </w:t>
        </w:r>
      </w:ins>
      <w:del w:id="6671" w:author="nick ting" w:date="2021-10-04T22:15:00Z">
        <w:r w:rsidRPr="00755CC4" w:rsidDel="00232ACE">
          <w:rPr>
            <w:rPrChange w:id="6672" w:author="Yufeng" w:date="2021-10-10T17:48:00Z">
              <w:rPr>
                <w:sz w:val="22"/>
              </w:rPr>
            </w:rPrChange>
          </w:rPr>
          <w:delText xml:space="preserve"> Correlations among </w:delText>
        </w:r>
        <w:r w:rsidR="00FA35F2" w:rsidRPr="00755CC4" w:rsidDel="00232ACE">
          <w:rPr>
            <w:rPrChange w:id="6673" w:author="Yufeng" w:date="2021-10-10T17:48:00Z">
              <w:rPr>
                <w:sz w:val="22"/>
              </w:rPr>
            </w:rPrChange>
          </w:rPr>
          <w:delText>micro-eukaryotes</w:delText>
        </w:r>
      </w:del>
      <w:ins w:id="6674" w:author="LIN, Yufeng" w:date="2021-09-28T13:08:00Z">
        <w:del w:id="6675" w:author="nick ting" w:date="2021-10-04T22:15:00Z">
          <w:r w:rsidR="004314C2" w:rsidRPr="00755CC4" w:rsidDel="00232ACE">
            <w:rPr>
              <w:rPrChange w:id="6676" w:author="Yufeng" w:date="2021-10-10T17:48:00Z">
                <w:rPr>
                  <w:sz w:val="22"/>
                </w:rPr>
              </w:rPrChange>
            </w:rPr>
            <w:delText>fungi</w:delText>
          </w:r>
        </w:del>
      </w:ins>
      <w:del w:id="6677" w:author="nick ting" w:date="2021-10-04T22:15:00Z">
        <w:r w:rsidRPr="00755CC4" w:rsidDel="00232ACE">
          <w:rPr>
            <w:rPrChange w:id="6678" w:author="Yufeng" w:date="2021-10-10T17:48:00Z">
              <w:rPr>
                <w:sz w:val="22"/>
              </w:rPr>
            </w:rPrChange>
          </w:rPr>
          <w:delText xml:space="preserve"> were higher in healthy controls compared to CRC (figure 5a). In contrast, correlations among </w:delText>
        </w:r>
      </w:del>
      <w:ins w:id="6679" w:author="LIN, Yufeng" w:date="2021-09-28T11:09:00Z">
        <w:del w:id="6680" w:author="nick ting" w:date="2021-10-04T22:15:00Z">
          <w:r w:rsidR="008C7798" w:rsidRPr="00755CC4" w:rsidDel="00232ACE">
            <w:rPr>
              <w:rPrChange w:id="6681" w:author="Yufeng" w:date="2021-10-10T17:48:00Z">
                <w:rPr>
                  <w:sz w:val="22"/>
                </w:rPr>
              </w:rPrChange>
            </w:rPr>
            <w:delText>intra-</w:delText>
          </w:r>
        </w:del>
      </w:ins>
      <w:del w:id="6682" w:author="nick ting" w:date="2021-10-04T22:15:00Z">
        <w:r w:rsidRPr="00755CC4" w:rsidDel="00232ACE">
          <w:rPr>
            <w:rPrChange w:id="6683" w:author="Yufeng" w:date="2021-10-10T17:48:00Z">
              <w:rPr>
                <w:sz w:val="22"/>
              </w:rPr>
            </w:rPrChange>
          </w:rPr>
          <w:delText>bacteria</w:delText>
        </w:r>
      </w:del>
      <w:ins w:id="6684" w:author="LIN, Yufeng" w:date="2021-09-28T11:09:00Z">
        <w:del w:id="6685" w:author="nick ting" w:date="2021-10-04T22:15:00Z">
          <w:r w:rsidR="008C7798" w:rsidRPr="00755CC4" w:rsidDel="00232ACE">
            <w:rPr>
              <w:rPrChange w:id="6686" w:author="Yufeng" w:date="2021-10-10T17:48:00Z">
                <w:rPr>
                  <w:sz w:val="22"/>
                </w:rPr>
              </w:rPrChange>
            </w:rPr>
            <w:delText>l relationships</w:delText>
          </w:r>
        </w:del>
      </w:ins>
      <w:del w:id="6687" w:author="nick ting" w:date="2021-10-04T22:15:00Z">
        <w:r w:rsidRPr="00755CC4" w:rsidDel="00232ACE">
          <w:rPr>
            <w:rPrChange w:id="6688" w:author="Yufeng" w:date="2021-10-10T17:48:00Z">
              <w:rPr>
                <w:sz w:val="22"/>
              </w:rPr>
            </w:rPrChange>
          </w:rPr>
          <w:delText xml:space="preserve"> were increased in CRC (figure 5a). </w:delText>
        </w:r>
      </w:del>
      <w:r w:rsidRPr="00755CC4">
        <w:rPr>
          <w:rPrChange w:id="6689" w:author="Yufeng" w:date="2021-10-10T17:48:00Z">
            <w:rPr>
              <w:sz w:val="22"/>
            </w:rPr>
          </w:rPrChange>
        </w:rPr>
        <w:t xml:space="preserve">When assessing </w:t>
      </w:r>
      <w:del w:id="6690" w:author="LIN, Yufeng" w:date="2021-09-28T13:08:00Z">
        <w:r w:rsidR="00FA35F2" w:rsidRPr="00755CC4" w:rsidDel="004314C2">
          <w:rPr>
            <w:rPrChange w:id="6691" w:author="Yufeng" w:date="2021-10-10T17:48:00Z">
              <w:rPr>
                <w:sz w:val="22"/>
              </w:rPr>
            </w:rPrChange>
          </w:rPr>
          <w:delText>micro-eukaryotes</w:delText>
        </w:r>
      </w:del>
      <w:ins w:id="6692" w:author="LIN, Yufeng" w:date="2021-09-28T13:08:00Z">
        <w:r w:rsidR="004314C2" w:rsidRPr="00755CC4">
          <w:rPr>
            <w:rPrChange w:id="6693" w:author="Yufeng" w:date="2021-10-10T17:48:00Z">
              <w:rPr>
                <w:sz w:val="22"/>
              </w:rPr>
            </w:rPrChange>
          </w:rPr>
          <w:t>fung</w:t>
        </w:r>
      </w:ins>
      <w:ins w:id="6694" w:author="nick ting" w:date="2021-10-04T22:15:00Z">
        <w:r w:rsidR="00232ACE" w:rsidRPr="00755CC4">
          <w:rPr>
            <w:rPrChange w:id="6695" w:author="Yufeng" w:date="2021-10-10T17:48:00Z">
              <w:rPr>
                <w:sz w:val="22"/>
              </w:rPr>
            </w:rPrChange>
          </w:rPr>
          <w:t>al</w:t>
        </w:r>
      </w:ins>
      <w:ins w:id="6696" w:author="LIN, Yufeng" w:date="2021-09-28T13:08:00Z">
        <w:del w:id="6697" w:author="nick ting" w:date="2021-10-04T22:15:00Z">
          <w:r w:rsidR="004314C2" w:rsidRPr="00755CC4" w:rsidDel="00232ACE">
            <w:rPr>
              <w:rPrChange w:id="6698" w:author="Yufeng" w:date="2021-10-10T17:48:00Z">
                <w:rPr>
                  <w:sz w:val="22"/>
                </w:rPr>
              </w:rPrChange>
            </w:rPr>
            <w:delText>i</w:delText>
          </w:r>
        </w:del>
      </w:ins>
      <w:r w:rsidRPr="00755CC4">
        <w:rPr>
          <w:rPrChange w:id="6699" w:author="Yufeng" w:date="2021-10-10T17:48:00Z">
            <w:rPr>
              <w:sz w:val="22"/>
            </w:rPr>
          </w:rPrChange>
        </w:rPr>
        <w:t>-bacteria</w:t>
      </w:r>
      <w:ins w:id="6700" w:author="nick ting" w:date="2021-10-04T22:15:00Z">
        <w:r w:rsidR="00232ACE" w:rsidRPr="00755CC4">
          <w:rPr>
            <w:rPrChange w:id="6701" w:author="Yufeng" w:date="2021-10-10T17:48:00Z">
              <w:rPr>
                <w:sz w:val="22"/>
              </w:rPr>
            </w:rPrChange>
          </w:rPr>
          <w:t>l</w:t>
        </w:r>
      </w:ins>
      <w:r w:rsidRPr="00755CC4">
        <w:rPr>
          <w:rPrChange w:id="6702" w:author="Yufeng" w:date="2021-10-10T17:48:00Z">
            <w:rPr>
              <w:sz w:val="22"/>
            </w:rPr>
          </w:rPrChange>
        </w:rPr>
        <w:t xml:space="preserve"> correlations, two peaks at -5 and </w:t>
      </w:r>
      <w:ins w:id="6703" w:author="nick ting" w:date="2021-10-04T22:21:00Z">
        <w:r w:rsidR="00232ACE" w:rsidRPr="00755CC4">
          <w:rPr>
            <w:rPrChange w:id="6704" w:author="Yufeng" w:date="2021-10-10T17:48:00Z">
              <w:rPr>
                <w:sz w:val="22"/>
              </w:rPr>
            </w:rPrChange>
          </w:rPr>
          <w:t>+</w:t>
        </w:r>
      </w:ins>
      <w:r w:rsidRPr="00755CC4">
        <w:rPr>
          <w:rPrChange w:id="6705" w:author="Yufeng" w:date="2021-10-10T17:48:00Z">
            <w:rPr>
              <w:sz w:val="22"/>
            </w:rPr>
          </w:rPrChange>
        </w:rPr>
        <w:t>5 were observed</w:t>
      </w:r>
      <w:ins w:id="6706" w:author="nick ting" w:date="2021-10-04T22:16:00Z">
        <w:r w:rsidR="00232ACE" w:rsidRPr="00755CC4">
          <w:rPr>
            <w:rPrChange w:id="6707" w:author="Yufeng" w:date="2021-10-10T17:48:00Z">
              <w:rPr>
                <w:sz w:val="22"/>
              </w:rPr>
            </w:rPrChange>
          </w:rPr>
          <w:t xml:space="preserve"> in the density graph with Z-score</w:t>
        </w:r>
      </w:ins>
      <w:r w:rsidRPr="00755CC4">
        <w:rPr>
          <w:rPrChange w:id="6708" w:author="Yufeng" w:date="2021-10-10T17:48:00Z">
            <w:rPr>
              <w:sz w:val="22"/>
            </w:rPr>
          </w:rPrChange>
        </w:rPr>
        <w:t xml:space="preserve">, indicating the </w:t>
      </w:r>
      <w:ins w:id="6709" w:author="nick ting" w:date="2021-10-04T22:17:00Z">
        <w:r w:rsidR="00232ACE" w:rsidRPr="00755CC4">
          <w:rPr>
            <w:rPrChange w:id="6710" w:author="Yufeng" w:date="2021-10-10T17:48:00Z">
              <w:rPr>
                <w:sz w:val="22"/>
              </w:rPr>
            </w:rPrChange>
          </w:rPr>
          <w:t xml:space="preserve">strength of </w:t>
        </w:r>
      </w:ins>
      <w:del w:id="6711" w:author="LIN, Yufeng" w:date="2021-09-28T13:08:00Z">
        <w:r w:rsidR="00FA35F2" w:rsidRPr="00755CC4" w:rsidDel="004314C2">
          <w:rPr>
            <w:rPrChange w:id="6712" w:author="Yufeng" w:date="2021-10-10T17:48:00Z">
              <w:rPr>
                <w:sz w:val="22"/>
              </w:rPr>
            </w:rPrChange>
          </w:rPr>
          <w:delText>micro-eukaryotes</w:delText>
        </w:r>
      </w:del>
      <w:ins w:id="6713" w:author="LIN, Yufeng" w:date="2021-09-28T13:08:00Z">
        <w:r w:rsidR="004314C2" w:rsidRPr="00755CC4">
          <w:rPr>
            <w:rPrChange w:id="6714" w:author="Yufeng" w:date="2021-10-10T17:48:00Z">
              <w:rPr>
                <w:sz w:val="22"/>
              </w:rPr>
            </w:rPrChange>
          </w:rPr>
          <w:t>fung</w:t>
        </w:r>
      </w:ins>
      <w:ins w:id="6715" w:author="nick ting" w:date="2021-10-04T22:16:00Z">
        <w:r w:rsidR="00232ACE" w:rsidRPr="00755CC4">
          <w:rPr>
            <w:rPrChange w:id="6716" w:author="Yufeng" w:date="2021-10-10T17:48:00Z">
              <w:rPr>
                <w:sz w:val="22"/>
              </w:rPr>
            </w:rPrChange>
          </w:rPr>
          <w:t>al-</w:t>
        </w:r>
      </w:ins>
      <w:ins w:id="6717" w:author="LIN, Yufeng" w:date="2021-09-28T13:08:00Z">
        <w:del w:id="6718" w:author="nick ting" w:date="2021-10-04T22:16:00Z">
          <w:r w:rsidR="004314C2" w:rsidRPr="00755CC4" w:rsidDel="00232ACE">
            <w:rPr>
              <w:rPrChange w:id="6719" w:author="Yufeng" w:date="2021-10-10T17:48:00Z">
                <w:rPr>
                  <w:sz w:val="22"/>
                </w:rPr>
              </w:rPrChange>
            </w:rPr>
            <w:delText>i</w:delText>
          </w:r>
        </w:del>
      </w:ins>
      <w:del w:id="6720" w:author="nick ting" w:date="2021-10-04T22:16:00Z">
        <w:r w:rsidRPr="00755CC4" w:rsidDel="00232ACE">
          <w:rPr>
            <w:rPrChange w:id="6721" w:author="Yufeng" w:date="2021-10-10T17:48:00Z">
              <w:rPr>
                <w:sz w:val="22"/>
              </w:rPr>
            </w:rPrChange>
          </w:rPr>
          <w:delText>-</w:delText>
        </w:r>
      </w:del>
      <w:r w:rsidRPr="00755CC4">
        <w:rPr>
          <w:rPrChange w:id="6722" w:author="Yufeng" w:date="2021-10-10T17:48:00Z">
            <w:rPr>
              <w:sz w:val="22"/>
            </w:rPr>
          </w:rPrChange>
        </w:rPr>
        <w:t>bacteria</w:t>
      </w:r>
      <w:ins w:id="6723" w:author="nick ting" w:date="2021-10-04T22:16:00Z">
        <w:r w:rsidR="00232ACE" w:rsidRPr="00755CC4">
          <w:rPr>
            <w:rPrChange w:id="6724" w:author="Yufeng" w:date="2021-10-10T17:48:00Z">
              <w:rPr>
                <w:sz w:val="22"/>
              </w:rPr>
            </w:rPrChange>
          </w:rPr>
          <w:t>l</w:t>
        </w:r>
      </w:ins>
      <w:r w:rsidRPr="00755CC4">
        <w:rPr>
          <w:rPrChange w:id="6725" w:author="Yufeng" w:date="2021-10-10T17:48:00Z">
            <w:rPr>
              <w:sz w:val="22"/>
            </w:rPr>
          </w:rPrChange>
        </w:rPr>
        <w:t xml:space="preserve"> correlations </w:t>
      </w:r>
      <w:del w:id="6726" w:author="nick ting" w:date="2021-10-04T22:17:00Z">
        <w:r w:rsidRPr="00755CC4" w:rsidDel="00232ACE">
          <w:rPr>
            <w:rPrChange w:id="6727" w:author="Yufeng" w:date="2021-10-10T17:48:00Z">
              <w:rPr>
                <w:sz w:val="22"/>
              </w:rPr>
            </w:rPrChange>
          </w:rPr>
          <w:delText>didn</w:delText>
        </w:r>
        <w:r w:rsidR="000D0043" w:rsidRPr="00755CC4" w:rsidDel="00232ACE">
          <w:rPr>
            <w:rPrChange w:id="6728" w:author="Yufeng" w:date="2021-10-10T17:48:00Z">
              <w:rPr>
                <w:sz w:val="22"/>
              </w:rPr>
            </w:rPrChange>
          </w:rPr>
          <w:delText>'</w:delText>
        </w:r>
        <w:r w:rsidRPr="00755CC4" w:rsidDel="00232ACE">
          <w:rPr>
            <w:rPrChange w:id="6729" w:author="Yufeng" w:date="2021-10-10T17:48:00Z">
              <w:rPr>
                <w:sz w:val="22"/>
              </w:rPr>
            </w:rPrChange>
          </w:rPr>
          <w:delText xml:space="preserve">t exist </w:delText>
        </w:r>
        <w:r w:rsidR="00EC22EF" w:rsidRPr="00755CC4" w:rsidDel="00232ACE">
          <w:rPr>
            <w:rPrChange w:id="6730" w:author="Yufeng" w:date="2021-10-10T17:48:00Z">
              <w:rPr>
                <w:sz w:val="22"/>
              </w:rPr>
            </w:rPrChange>
          </w:rPr>
          <w:delText xml:space="preserve">in </w:delText>
        </w:r>
        <w:r w:rsidRPr="00755CC4" w:rsidDel="00232ACE">
          <w:rPr>
            <w:rPrChange w:id="6731" w:author="Yufeng" w:date="2021-10-10T17:48:00Z">
              <w:rPr>
                <w:sz w:val="22"/>
              </w:rPr>
            </w:rPrChange>
          </w:rPr>
          <w:delText>the gentle relationship</w:delText>
        </w:r>
      </w:del>
      <w:ins w:id="6732" w:author="nick ting" w:date="2021-10-04T22:17:00Z">
        <w:r w:rsidR="00232ACE" w:rsidRPr="00755CC4">
          <w:rPr>
            <w:rPrChange w:id="6733" w:author="Yufeng" w:date="2021-10-10T17:48:00Z">
              <w:rPr>
                <w:sz w:val="22"/>
              </w:rPr>
            </w:rPrChange>
          </w:rPr>
          <w:t>do not show simple unidirectional changes</w:t>
        </w:r>
      </w:ins>
      <w:ins w:id="6734" w:author="nick ting" w:date="2021-10-04T22:18:00Z">
        <w:r w:rsidR="00232ACE" w:rsidRPr="00755CC4">
          <w:rPr>
            <w:rPrChange w:id="6735" w:author="Yufeng" w:date="2021-10-10T17:48:00Z">
              <w:rPr>
                <w:sz w:val="22"/>
              </w:rPr>
            </w:rPrChange>
          </w:rPr>
          <w:t xml:space="preserve"> </w:t>
        </w:r>
      </w:ins>
      <w:ins w:id="6736" w:author="nick ting" w:date="2021-10-04T22:21:00Z">
        <w:r w:rsidR="00232ACE" w:rsidRPr="00755CC4">
          <w:rPr>
            <w:rPrChange w:id="6737" w:author="Yufeng" w:date="2021-10-10T17:48:00Z">
              <w:rPr>
                <w:sz w:val="22"/>
              </w:rPr>
            </w:rPrChange>
          </w:rPr>
          <w:t xml:space="preserve">across </w:t>
        </w:r>
      </w:ins>
      <w:ins w:id="6738" w:author="nick ting" w:date="2021-10-04T22:18:00Z">
        <w:r w:rsidR="00232ACE" w:rsidRPr="00755CC4">
          <w:rPr>
            <w:rPrChange w:id="6739" w:author="Yufeng" w:date="2021-10-10T17:48:00Z">
              <w:rPr>
                <w:sz w:val="22"/>
              </w:rPr>
            </w:rPrChange>
          </w:rPr>
          <w:t>two conditions</w:t>
        </w:r>
      </w:ins>
      <w:r w:rsidRPr="00755CC4">
        <w:rPr>
          <w:rPrChange w:id="6740" w:author="Yufeng" w:date="2021-10-10T17:48:00Z">
            <w:rPr>
              <w:sz w:val="22"/>
            </w:rPr>
          </w:rPrChange>
        </w:rPr>
        <w:t>.</w:t>
      </w:r>
      <w:ins w:id="6741" w:author="nick ting" w:date="2021-10-04T22:18:00Z">
        <w:r w:rsidR="00232ACE" w:rsidRPr="00755CC4">
          <w:rPr>
            <w:rPrChange w:id="6742" w:author="Yufeng" w:date="2021-10-10T17:48:00Z">
              <w:rPr>
                <w:sz w:val="22"/>
              </w:rPr>
            </w:rPrChange>
          </w:rPr>
          <w:t xml:space="preserve"> While a group of fungal-bacterial interactions bec</w:t>
        </w:r>
      </w:ins>
      <w:ins w:id="6743" w:author="nick ting" w:date="2021-10-04T22:19:00Z">
        <w:r w:rsidR="00232ACE" w:rsidRPr="00755CC4">
          <w:rPr>
            <w:rPrChange w:id="6744" w:author="Yufeng" w:date="2021-10-10T17:48:00Z">
              <w:rPr>
                <w:sz w:val="22"/>
              </w:rPr>
            </w:rPrChange>
          </w:rPr>
          <w:t>ame</w:t>
        </w:r>
      </w:ins>
      <w:ins w:id="6745" w:author="nick ting" w:date="2021-10-04T22:18:00Z">
        <w:r w:rsidR="00232ACE" w:rsidRPr="00755CC4">
          <w:rPr>
            <w:rPrChange w:id="6746" w:author="Yufeng" w:date="2021-10-10T17:48:00Z">
              <w:rPr>
                <w:sz w:val="22"/>
              </w:rPr>
            </w:rPrChange>
          </w:rPr>
          <w:t xml:space="preserve"> stronger</w:t>
        </w:r>
        <w:del w:id="6747" w:author="Lung Ngai TING" w:date="2021-10-09T15:39:00Z">
          <w:r w:rsidR="00232ACE" w:rsidRPr="00755CC4" w:rsidDel="006B5EDC">
            <w:rPr>
              <w:rPrChange w:id="6748" w:author="Yufeng" w:date="2021-10-10T17:48:00Z">
                <w:rPr>
                  <w:sz w:val="22"/>
                </w:rPr>
              </w:rPrChange>
            </w:rPr>
            <w:delText xml:space="preserve"> </w:delText>
          </w:r>
        </w:del>
      </w:ins>
      <w:r w:rsidRPr="00755CC4">
        <w:rPr>
          <w:rPrChange w:id="6749" w:author="Yufeng" w:date="2021-10-10T17:48:00Z">
            <w:rPr>
              <w:sz w:val="22"/>
            </w:rPr>
          </w:rPrChange>
        </w:rPr>
        <w:t xml:space="preserve"> </w:t>
      </w:r>
      <w:ins w:id="6750" w:author="nick ting" w:date="2021-10-04T22:18:00Z">
        <w:r w:rsidR="00232ACE" w:rsidRPr="00755CC4">
          <w:rPr>
            <w:rPrChange w:id="6751" w:author="Yufeng" w:date="2021-10-10T17:48:00Z">
              <w:rPr>
                <w:sz w:val="22"/>
              </w:rPr>
            </w:rPrChange>
          </w:rPr>
          <w:t>in CRC patients, another g</w:t>
        </w:r>
      </w:ins>
      <w:ins w:id="6752" w:author="nick ting" w:date="2021-10-04T22:19:00Z">
        <w:r w:rsidR="00232ACE" w:rsidRPr="00755CC4">
          <w:rPr>
            <w:rPrChange w:id="6753" w:author="Yufeng" w:date="2021-10-10T17:48:00Z">
              <w:rPr>
                <w:sz w:val="22"/>
              </w:rPr>
            </w:rPrChange>
          </w:rPr>
          <w:t xml:space="preserve">roup of fungal-bacterial interactions became weaker. </w:t>
        </w:r>
      </w:ins>
      <w:r w:rsidRPr="00755CC4">
        <w:rPr>
          <w:rPrChange w:id="6754" w:author="Yufeng" w:date="2021-10-10T17:48:00Z">
            <w:rPr>
              <w:sz w:val="22"/>
            </w:rPr>
          </w:rPrChange>
        </w:rPr>
        <w:t xml:space="preserve">Collectively, </w:t>
      </w:r>
      <w:del w:id="6755" w:author="nick ting" w:date="2021-10-04T22:19:00Z">
        <w:r w:rsidRPr="00755CC4" w:rsidDel="00232ACE">
          <w:rPr>
            <w:rPrChange w:id="6756" w:author="Yufeng" w:date="2021-10-10T17:48:00Z">
              <w:rPr>
                <w:sz w:val="22"/>
              </w:rPr>
            </w:rPrChange>
          </w:rPr>
          <w:delText xml:space="preserve">our results implicated those correlations among </w:delText>
        </w:r>
        <w:r w:rsidR="00FA35F2" w:rsidRPr="00755CC4" w:rsidDel="00232ACE">
          <w:rPr>
            <w:rPrChange w:id="6757" w:author="Yufeng" w:date="2021-10-10T17:48:00Z">
              <w:rPr>
                <w:sz w:val="22"/>
              </w:rPr>
            </w:rPrChange>
          </w:rPr>
          <w:delText>micro-eukaryotes</w:delText>
        </w:r>
      </w:del>
      <w:ins w:id="6758" w:author="LIN, Yufeng" w:date="2021-09-28T13:08:00Z">
        <w:del w:id="6759" w:author="nick ting" w:date="2021-10-04T22:19:00Z">
          <w:r w:rsidR="004314C2" w:rsidRPr="00755CC4" w:rsidDel="00232ACE">
            <w:rPr>
              <w:rPrChange w:id="6760" w:author="Yufeng" w:date="2021-10-10T17:48:00Z">
                <w:rPr>
                  <w:sz w:val="22"/>
                </w:rPr>
              </w:rPrChange>
            </w:rPr>
            <w:delText>fungi</w:delText>
          </w:r>
        </w:del>
      </w:ins>
      <w:del w:id="6761" w:author="nick ting" w:date="2021-10-04T22:19:00Z">
        <w:r w:rsidRPr="00755CC4" w:rsidDel="00232ACE">
          <w:rPr>
            <w:rPrChange w:id="6762" w:author="Yufeng" w:date="2021-10-10T17:48:00Z">
              <w:rPr>
                <w:sz w:val="22"/>
              </w:rPr>
            </w:rPrChange>
          </w:rPr>
          <w:delText xml:space="preserve"> were weakened in CRC, while bacteria-bacteria correlations were utterly opposite. And associations of </w:delText>
        </w:r>
        <w:r w:rsidR="00FA35F2" w:rsidRPr="00755CC4" w:rsidDel="00232ACE">
          <w:rPr>
            <w:rPrChange w:id="6763" w:author="Yufeng" w:date="2021-10-10T17:48:00Z">
              <w:rPr>
                <w:sz w:val="22"/>
              </w:rPr>
            </w:rPrChange>
          </w:rPr>
          <w:delText>micro-eukaryotes</w:delText>
        </w:r>
      </w:del>
      <w:ins w:id="6764" w:author="LIN, Yufeng" w:date="2021-09-28T13:08:00Z">
        <w:del w:id="6765" w:author="nick ting" w:date="2021-10-04T22:19:00Z">
          <w:r w:rsidR="004314C2" w:rsidRPr="00755CC4" w:rsidDel="00232ACE">
            <w:rPr>
              <w:rPrChange w:id="6766" w:author="Yufeng" w:date="2021-10-10T17:48:00Z">
                <w:rPr>
                  <w:sz w:val="22"/>
                </w:rPr>
              </w:rPrChange>
            </w:rPr>
            <w:delText>fungi</w:delText>
          </w:r>
        </w:del>
      </w:ins>
      <w:del w:id="6767" w:author="nick ting" w:date="2021-10-04T22:19:00Z">
        <w:r w:rsidRPr="00755CC4" w:rsidDel="00232ACE">
          <w:rPr>
            <w:rPrChange w:id="6768" w:author="Yufeng" w:date="2021-10-10T17:48:00Z">
              <w:rPr>
                <w:sz w:val="22"/>
              </w:rPr>
            </w:rPrChange>
          </w:rPr>
          <w:delText>-bacteria existed above two situations.</w:delText>
        </w:r>
      </w:del>
      <w:ins w:id="6769" w:author="nick ting" w:date="2021-10-04T22:19:00Z">
        <w:r w:rsidR="00232ACE" w:rsidRPr="00755CC4">
          <w:rPr>
            <w:rPrChange w:id="6770" w:author="Yufeng" w:date="2021-10-10T17:48:00Z">
              <w:rPr>
                <w:sz w:val="22"/>
              </w:rPr>
            </w:rPrChange>
          </w:rPr>
          <w:t xml:space="preserve">our differential correlation analysis demonstrated </w:t>
        </w:r>
      </w:ins>
      <w:ins w:id="6771" w:author="nick ting" w:date="2021-10-04T22:22:00Z">
        <w:r w:rsidR="00232ACE" w:rsidRPr="00755CC4">
          <w:rPr>
            <w:rPrChange w:id="6772" w:author="Yufeng" w:date="2021-10-10T17:48:00Z">
              <w:rPr>
                <w:sz w:val="22"/>
              </w:rPr>
            </w:rPrChange>
          </w:rPr>
          <w:t>distinct differences</w:t>
        </w:r>
        <w:r w:rsidR="00FA777A" w:rsidRPr="00755CC4">
          <w:rPr>
            <w:rPrChange w:id="6773" w:author="Yufeng" w:date="2021-10-10T17:48:00Z">
              <w:rPr>
                <w:sz w:val="22"/>
              </w:rPr>
            </w:rPrChange>
          </w:rPr>
          <w:t xml:space="preserve"> in the correlation changes among inter-fungal, inter-bacterial and fungal-bacterial interactions.</w:t>
        </w:r>
        <w:del w:id="6774" w:author="LIN, Yufeng" w:date="2021-10-07T11:04:00Z">
          <w:r w:rsidR="00FA777A" w:rsidRPr="00755CC4" w:rsidDel="00E81CE7">
            <w:rPr>
              <w:rPrChange w:id="6775" w:author="Yufeng" w:date="2021-10-10T17:48:00Z">
                <w:rPr>
                  <w:sz w:val="22"/>
                </w:rPr>
              </w:rPrChange>
            </w:rPr>
            <w:delText xml:space="preserve"> This might imply that </w:delText>
          </w:r>
        </w:del>
      </w:ins>
    </w:p>
    <w:p w14:paraId="7C454BFE" w14:textId="1FE035C2" w:rsidR="00BF65CB" w:rsidRPr="00755CC4" w:rsidDel="00FD106C" w:rsidRDefault="00BF65CB">
      <w:pPr>
        <w:jc w:val="left"/>
        <w:rPr>
          <w:ins w:id="6776" w:author="Lung Ngai TING" w:date="2021-10-09T15:36:00Z"/>
          <w:del w:id="6777" w:author="Yufeng" w:date="2021-10-10T18:05:00Z"/>
          <w:rPrChange w:id="6778" w:author="Yufeng" w:date="2021-10-10T17:48:00Z">
            <w:rPr>
              <w:ins w:id="6779" w:author="Lung Ngai TING" w:date="2021-10-09T15:36:00Z"/>
              <w:del w:id="6780" w:author="Yufeng" w:date="2021-10-10T18:05:00Z"/>
              <w:sz w:val="22"/>
            </w:rPr>
          </w:rPrChange>
        </w:rPr>
        <w:pPrChange w:id="6781" w:author="Yufeng" w:date="2021-10-10T17:53:00Z">
          <w:pPr/>
        </w:pPrChange>
      </w:pPr>
    </w:p>
    <w:p w14:paraId="56866ADB" w14:textId="77777777" w:rsidR="00C33557" w:rsidRPr="00755CC4" w:rsidRDefault="00C33557">
      <w:pPr>
        <w:jc w:val="left"/>
        <w:rPr>
          <w:rPrChange w:id="6782" w:author="Yufeng" w:date="2021-10-10T17:48:00Z">
            <w:rPr>
              <w:sz w:val="22"/>
            </w:rPr>
          </w:rPrChange>
        </w:rPr>
        <w:pPrChange w:id="6783" w:author="Yufeng" w:date="2021-10-10T17:53:00Z">
          <w:pPr/>
        </w:pPrChange>
      </w:pPr>
    </w:p>
    <w:p w14:paraId="57E32D7E" w14:textId="2C5A2321" w:rsidR="00D9531B" w:rsidRPr="00755CC4" w:rsidDel="004B6B75" w:rsidRDefault="00D9531B">
      <w:pPr>
        <w:jc w:val="left"/>
        <w:rPr>
          <w:del w:id="6784" w:author="LIN, Yufeng" w:date="2021-10-05T14:03:00Z"/>
        </w:rPr>
        <w:pPrChange w:id="6785" w:author="Yufeng" w:date="2021-10-10T17:53:00Z">
          <w:pPr/>
        </w:pPrChange>
      </w:pPr>
      <w:r w:rsidRPr="00755CC4">
        <w:rPr>
          <w:rPrChange w:id="6786" w:author="Yufeng" w:date="2021-10-10T17:48:00Z">
            <w:rPr>
              <w:sz w:val="22"/>
            </w:rPr>
          </w:rPrChange>
        </w:rPr>
        <w:t xml:space="preserve">We also defined the nine cases in the pair correlation comparison (figure 5b </w:t>
      </w:r>
      <w:ins w:id="6787" w:author="nick ting" w:date="2021-10-04T22:23:00Z">
        <w:r w:rsidR="00FA777A" w:rsidRPr="00755CC4">
          <w:rPr>
            <w:rPrChange w:id="6788" w:author="Yufeng" w:date="2021-10-10T17:48:00Z">
              <w:rPr>
                <w:sz w:val="22"/>
              </w:rPr>
            </w:rPrChange>
          </w:rPr>
          <w:t xml:space="preserve">left panel </w:t>
        </w:r>
      </w:ins>
      <w:r w:rsidRPr="00755CC4">
        <w:rPr>
          <w:rPrChange w:id="6789" w:author="Yufeng" w:date="2021-10-10T17:48:00Z">
            <w:rPr>
              <w:sz w:val="22"/>
            </w:rPr>
          </w:rPrChange>
        </w:rPr>
        <w:t xml:space="preserve">and see methods). Our results showed that the most significant correlations were </w:t>
      </w:r>
      <w:r w:rsidR="000D0043" w:rsidRPr="00755CC4">
        <w:rPr>
          <w:rPrChange w:id="6790" w:author="Yufeng" w:date="2021-10-10T17:48:00Z">
            <w:rPr>
              <w:sz w:val="22"/>
            </w:rPr>
          </w:rPrChange>
        </w:rPr>
        <w:t>'</w:t>
      </w:r>
      <w:r w:rsidRPr="00755CC4">
        <w:rPr>
          <w:rPrChange w:id="6791" w:author="Yufeng" w:date="2021-10-10T17:48:00Z">
            <w:rPr>
              <w:sz w:val="22"/>
            </w:rPr>
          </w:rPrChange>
        </w:rPr>
        <w:t>+/+</w:t>
      </w:r>
      <w:r w:rsidR="000D0043" w:rsidRPr="00755CC4">
        <w:rPr>
          <w:rPrChange w:id="6792" w:author="Yufeng" w:date="2021-10-10T17:48:00Z">
            <w:rPr>
              <w:sz w:val="22"/>
            </w:rPr>
          </w:rPrChange>
        </w:rPr>
        <w:t>'</w:t>
      </w:r>
      <w:r w:rsidRPr="00755CC4">
        <w:rPr>
          <w:rPrChange w:id="6793" w:author="Yufeng" w:date="2021-10-10T17:48:00Z">
            <w:rPr>
              <w:sz w:val="22"/>
            </w:rPr>
          </w:rPrChange>
        </w:rPr>
        <w:t xml:space="preserve">, </w:t>
      </w:r>
      <w:r w:rsidR="000D0043" w:rsidRPr="00755CC4">
        <w:rPr>
          <w:rPrChange w:id="6794" w:author="Yufeng" w:date="2021-10-10T17:48:00Z">
            <w:rPr>
              <w:sz w:val="22"/>
            </w:rPr>
          </w:rPrChange>
        </w:rPr>
        <w:t>'</w:t>
      </w:r>
      <w:r w:rsidRPr="00755CC4">
        <w:rPr>
          <w:rPrChange w:id="6795" w:author="Yufeng" w:date="2021-10-10T17:48:00Z">
            <w:rPr>
              <w:sz w:val="22"/>
            </w:rPr>
          </w:rPrChange>
        </w:rPr>
        <w:t>+/0</w:t>
      </w:r>
      <w:r w:rsidR="000D0043" w:rsidRPr="00755CC4">
        <w:rPr>
          <w:rPrChange w:id="6796" w:author="Yufeng" w:date="2021-10-10T17:48:00Z">
            <w:rPr>
              <w:sz w:val="22"/>
            </w:rPr>
          </w:rPrChange>
        </w:rPr>
        <w:t>'</w:t>
      </w:r>
      <w:r w:rsidRPr="00755CC4">
        <w:rPr>
          <w:rPrChange w:id="6797" w:author="Yufeng" w:date="2021-10-10T17:48:00Z">
            <w:rPr>
              <w:sz w:val="22"/>
            </w:rPr>
          </w:rPrChange>
        </w:rPr>
        <w:t xml:space="preserve">, and </w:t>
      </w:r>
      <w:r w:rsidR="000D0043" w:rsidRPr="00755CC4">
        <w:rPr>
          <w:rPrChange w:id="6798" w:author="Yufeng" w:date="2021-10-10T17:48:00Z">
            <w:rPr>
              <w:sz w:val="22"/>
            </w:rPr>
          </w:rPrChange>
        </w:rPr>
        <w:t>'</w:t>
      </w:r>
      <w:r w:rsidRPr="00755CC4">
        <w:rPr>
          <w:rPrChange w:id="6799" w:author="Yufeng" w:date="2021-10-10T17:48:00Z">
            <w:rPr>
              <w:sz w:val="22"/>
            </w:rPr>
          </w:rPrChange>
        </w:rPr>
        <w:t>0/+</w:t>
      </w:r>
      <w:r w:rsidR="000D0043" w:rsidRPr="00755CC4">
        <w:rPr>
          <w:rPrChange w:id="6800" w:author="Yufeng" w:date="2021-10-10T17:48:00Z">
            <w:rPr>
              <w:sz w:val="22"/>
            </w:rPr>
          </w:rPrChange>
        </w:rPr>
        <w:t>'</w:t>
      </w:r>
      <w:r w:rsidRPr="00755CC4">
        <w:rPr>
          <w:rPrChange w:id="6801" w:author="Yufeng" w:date="2021-10-10T17:48:00Z">
            <w:rPr>
              <w:sz w:val="22"/>
            </w:rPr>
          </w:rPrChange>
        </w:rPr>
        <w:t>, indicating that the most meaningful comparisons (</w:t>
      </w:r>
      <w:r w:rsidRPr="00755CC4">
        <w:rPr>
          <w:i/>
          <w:iCs/>
          <w:rPrChange w:id="6802" w:author="Yufeng" w:date="2021-10-10T17:48:00Z">
            <w:rPr>
              <w:sz w:val="22"/>
            </w:rPr>
          </w:rPrChange>
        </w:rPr>
        <w:t>pm</w:t>
      </w:r>
      <w:ins w:id="6803" w:author="LIN, Yufeng" w:date="2021-10-07T10:53:00Z">
        <w:r w:rsidR="00E81CE7" w:rsidRPr="0038659B">
          <w:rPr>
            <w:i/>
            <w:iCs/>
          </w:rPr>
          <w:t xml:space="preserve"> </w:t>
        </w:r>
      </w:ins>
      <w:r w:rsidRPr="00755CC4">
        <w:rPr>
          <w:i/>
          <w:iCs/>
          <w:rPrChange w:id="6804" w:author="Yufeng" w:date="2021-10-10T17:48:00Z">
            <w:rPr>
              <w:sz w:val="22"/>
            </w:rPr>
          </w:rPrChange>
        </w:rPr>
        <w:t>Val</w:t>
      </w:r>
      <w:r w:rsidRPr="00755CC4">
        <w:rPr>
          <w:rPrChange w:id="6805" w:author="Yufeng" w:date="2021-10-10T17:48:00Z">
            <w:rPr>
              <w:sz w:val="22"/>
            </w:rPr>
          </w:rPrChange>
        </w:rPr>
        <w:t xml:space="preserve"> &lt; 0.05) were based on the positive correlations; in other words, negative correlations were rare (figure 5c). Notably, only the </w:t>
      </w:r>
      <w:ins w:id="6806" w:author="LIN, Yufeng" w:date="2021-10-05T16:44:00Z">
        <w:r w:rsidR="00F96E61" w:rsidRPr="00755CC4">
          <w:rPr>
            <w:rPrChange w:id="6807" w:author="Yufeng" w:date="2021-10-10T17:48:00Z">
              <w:rPr>
                <w:sz w:val="22"/>
              </w:rPr>
            </w:rPrChange>
          </w:rPr>
          <w:t>intra-</w:t>
        </w:r>
      </w:ins>
      <w:del w:id="6808" w:author="LIN, Yufeng" w:date="2021-10-05T16:44:00Z">
        <w:r w:rsidRPr="00755CC4" w:rsidDel="00F96E61">
          <w:rPr>
            <w:rPrChange w:id="6809" w:author="Yufeng" w:date="2021-10-10T17:48:00Z">
              <w:rPr>
                <w:sz w:val="22"/>
              </w:rPr>
            </w:rPrChange>
          </w:rPr>
          <w:delText xml:space="preserve">internal </w:delText>
        </w:r>
      </w:del>
      <w:del w:id="6810" w:author="LIN, Yufeng" w:date="2021-09-28T13:08:00Z">
        <w:r w:rsidR="00FA35F2" w:rsidRPr="00755CC4" w:rsidDel="004314C2">
          <w:rPr>
            <w:rPrChange w:id="6811" w:author="Yufeng" w:date="2021-10-10T17:48:00Z">
              <w:rPr>
                <w:sz w:val="22"/>
              </w:rPr>
            </w:rPrChange>
          </w:rPr>
          <w:delText>micro-eukaryotes</w:delText>
        </w:r>
      </w:del>
      <w:ins w:id="6812" w:author="LIN, Yufeng" w:date="2021-09-28T13:08:00Z">
        <w:r w:rsidR="004314C2" w:rsidRPr="00755CC4">
          <w:rPr>
            <w:rPrChange w:id="6813" w:author="Yufeng" w:date="2021-10-10T17:48:00Z">
              <w:rPr>
                <w:sz w:val="22"/>
              </w:rPr>
            </w:rPrChange>
          </w:rPr>
          <w:t>fungi</w:t>
        </w:r>
      </w:ins>
      <w:r w:rsidRPr="00755CC4">
        <w:rPr>
          <w:rPrChange w:id="6814" w:author="Yufeng" w:date="2021-10-10T17:48:00Z">
            <w:rPr>
              <w:sz w:val="22"/>
            </w:rPr>
          </w:rPrChange>
        </w:rPr>
        <w:t xml:space="preserve"> had six </w:t>
      </w:r>
      <w:r w:rsidR="000D0043" w:rsidRPr="00755CC4">
        <w:rPr>
          <w:rPrChange w:id="6815" w:author="Yufeng" w:date="2021-10-10T17:48:00Z">
            <w:rPr>
              <w:sz w:val="22"/>
            </w:rPr>
          </w:rPrChange>
        </w:rPr>
        <w:t>'</w:t>
      </w:r>
      <w:r w:rsidRPr="00755CC4">
        <w:rPr>
          <w:rPrChange w:id="6816" w:author="Yufeng" w:date="2021-10-10T17:48:00Z">
            <w:rPr>
              <w:sz w:val="22"/>
            </w:rPr>
          </w:rPrChange>
        </w:rPr>
        <w:t>-/+</w:t>
      </w:r>
      <w:r w:rsidR="000D0043" w:rsidRPr="00755CC4">
        <w:rPr>
          <w:rPrChange w:id="6817" w:author="Yufeng" w:date="2021-10-10T17:48:00Z">
            <w:rPr>
              <w:sz w:val="22"/>
            </w:rPr>
          </w:rPrChange>
        </w:rPr>
        <w:t>'</w:t>
      </w:r>
      <w:r w:rsidRPr="00755CC4">
        <w:rPr>
          <w:rPrChange w:id="6818" w:author="Yufeng" w:date="2021-10-10T17:48:00Z">
            <w:rPr>
              <w:sz w:val="22"/>
            </w:rPr>
          </w:rPrChange>
        </w:rPr>
        <w:t xml:space="preserve"> cases, which means the feature pair correlation in CRC was negative, while its association in healthy control was positive (figure 5c). It might reveal some potential markers or changes in the stage alteration.</w:t>
      </w:r>
    </w:p>
    <w:p w14:paraId="03A1BC83" w14:textId="777B0993" w:rsidR="004B6B75" w:rsidRPr="00755CC4" w:rsidDel="00FD106C" w:rsidRDefault="004B6B75">
      <w:pPr>
        <w:jc w:val="left"/>
        <w:rPr>
          <w:ins w:id="6819" w:author="Lung Ngai TING" w:date="2021-10-09T15:39:00Z"/>
          <w:del w:id="6820" w:author="Yufeng" w:date="2021-10-10T18:05:00Z"/>
          <w:rPrChange w:id="6821" w:author="Yufeng" w:date="2021-10-10T17:48:00Z">
            <w:rPr>
              <w:ins w:id="6822" w:author="Lung Ngai TING" w:date="2021-10-09T15:39:00Z"/>
              <w:del w:id="6823" w:author="Yufeng" w:date="2021-10-10T18:05:00Z"/>
              <w:sz w:val="22"/>
            </w:rPr>
          </w:rPrChange>
        </w:rPr>
        <w:pPrChange w:id="6824" w:author="Yufeng" w:date="2021-10-10T17:53:00Z">
          <w:pPr/>
        </w:pPrChange>
      </w:pPr>
    </w:p>
    <w:p w14:paraId="078C74E8" w14:textId="77777777" w:rsidR="00C33557" w:rsidRPr="00755CC4" w:rsidRDefault="00C33557">
      <w:pPr>
        <w:jc w:val="left"/>
        <w:rPr>
          <w:rPrChange w:id="6825" w:author="Yufeng" w:date="2021-10-10T17:48:00Z">
            <w:rPr>
              <w:sz w:val="22"/>
            </w:rPr>
          </w:rPrChange>
        </w:rPr>
        <w:pPrChange w:id="6826" w:author="Yufeng" w:date="2021-10-10T17:53:00Z">
          <w:pPr/>
        </w:pPrChange>
      </w:pPr>
    </w:p>
    <w:p w14:paraId="0D780F94" w14:textId="462B42CA" w:rsidR="004F1F81" w:rsidRPr="00755CC4" w:rsidDel="00FD106C" w:rsidRDefault="00D9531B">
      <w:pPr>
        <w:jc w:val="left"/>
        <w:rPr>
          <w:ins w:id="6827" w:author="Lung Ngai TING" w:date="2021-10-09T17:54:00Z"/>
          <w:del w:id="6828" w:author="Yufeng" w:date="2021-10-10T18:05:00Z"/>
        </w:rPr>
        <w:pPrChange w:id="6829" w:author="Yufeng" w:date="2021-10-10T17:53:00Z">
          <w:pPr/>
        </w:pPrChange>
      </w:pPr>
      <w:commentRangeStart w:id="6830"/>
      <w:del w:id="6831" w:author="nick ting" w:date="2021-10-04T22:24:00Z">
        <w:r w:rsidRPr="00755CC4" w:rsidDel="00FA777A">
          <w:rPr>
            <w:rPrChange w:id="6832" w:author="Yufeng" w:date="2021-10-10T17:48:00Z">
              <w:rPr>
                <w:sz w:val="22"/>
              </w:rPr>
            </w:rPrChange>
          </w:rPr>
          <w:delText>Sixty-four</w:delText>
        </w:r>
      </w:del>
      <w:ins w:id="6833" w:author="nick ting" w:date="2021-10-04T22:24:00Z">
        <w:del w:id="6834" w:author="LIN, Yufeng" w:date="2021-10-05T14:03:00Z">
          <w:r w:rsidR="00FA777A" w:rsidRPr="00755CC4" w:rsidDel="0096422D">
            <w:rPr>
              <w:rPrChange w:id="6835" w:author="Yufeng" w:date="2021-10-10T17:48:00Z">
                <w:rPr>
                  <w:sz w:val="22"/>
                </w:rPr>
              </w:rPrChange>
            </w:rPr>
            <w:delText>64</w:delText>
          </w:r>
        </w:del>
      </w:ins>
      <w:ins w:id="6836" w:author="LIN, Yufeng" w:date="2021-10-05T14:03:00Z">
        <w:r w:rsidR="0096422D" w:rsidRPr="00755CC4">
          <w:rPr>
            <w:rPrChange w:id="6837" w:author="Yufeng" w:date="2021-10-10T17:48:00Z">
              <w:rPr>
                <w:sz w:val="22"/>
              </w:rPr>
            </w:rPrChange>
          </w:rPr>
          <w:t>Sixty-four</w:t>
        </w:r>
      </w:ins>
      <w:r w:rsidRPr="00755CC4">
        <w:rPr>
          <w:rPrChange w:id="6838" w:author="Yufeng" w:date="2021-10-10T17:48:00Z">
            <w:rPr>
              <w:sz w:val="22"/>
            </w:rPr>
          </w:rPrChange>
        </w:rPr>
        <w:t xml:space="preserve"> </w:t>
      </w:r>
      <w:del w:id="6839" w:author="nick ting" w:date="2021-10-04T22:24:00Z">
        <w:r w:rsidRPr="00755CC4" w:rsidDel="00FA777A">
          <w:rPr>
            <w:rPrChange w:id="6840" w:author="Yufeng" w:date="2021-10-10T17:48:00Z">
              <w:rPr>
                <w:sz w:val="22"/>
              </w:rPr>
            </w:rPrChange>
          </w:rPr>
          <w:delText xml:space="preserve">candidates </w:delText>
        </w:r>
      </w:del>
      <w:ins w:id="6841" w:author="nick ting" w:date="2021-10-04T22:24:00Z">
        <w:r w:rsidR="00FA777A" w:rsidRPr="00755CC4">
          <w:rPr>
            <w:rPrChange w:id="6842" w:author="Yufeng" w:date="2021-10-10T17:48:00Z">
              <w:rPr>
                <w:sz w:val="22"/>
              </w:rPr>
            </w:rPrChange>
          </w:rPr>
          <w:t xml:space="preserve">microbes </w:t>
        </w:r>
      </w:ins>
      <w:r w:rsidRPr="00755CC4">
        <w:rPr>
          <w:rPrChange w:id="6843" w:author="Yufeng" w:date="2021-10-10T17:48:00Z">
            <w:rPr>
              <w:sz w:val="22"/>
            </w:rPr>
          </w:rPrChange>
        </w:rPr>
        <w:t xml:space="preserve">(31 bacteria and 33 </w:t>
      </w:r>
      <w:del w:id="6844" w:author="LIN, Yufeng" w:date="2021-09-28T13:08:00Z">
        <w:r w:rsidR="00FA35F2" w:rsidRPr="00755CC4" w:rsidDel="004314C2">
          <w:rPr>
            <w:rPrChange w:id="6845" w:author="Yufeng" w:date="2021-10-10T17:48:00Z">
              <w:rPr>
                <w:sz w:val="22"/>
              </w:rPr>
            </w:rPrChange>
          </w:rPr>
          <w:delText>micro-eukaryotes</w:delText>
        </w:r>
      </w:del>
      <w:ins w:id="6846" w:author="LIN, Yufeng" w:date="2021-09-28T13:08:00Z">
        <w:r w:rsidR="004314C2" w:rsidRPr="00755CC4">
          <w:rPr>
            <w:rPrChange w:id="6847" w:author="Yufeng" w:date="2021-10-10T17:48:00Z">
              <w:rPr>
                <w:sz w:val="22"/>
              </w:rPr>
            </w:rPrChange>
          </w:rPr>
          <w:t>fungi</w:t>
        </w:r>
      </w:ins>
      <w:r w:rsidRPr="00755CC4">
        <w:rPr>
          <w:rPrChange w:id="6848" w:author="Yufeng" w:date="2021-10-10T17:48:00Z">
            <w:rPr>
              <w:sz w:val="22"/>
            </w:rPr>
          </w:rPrChange>
        </w:rPr>
        <w:t>) were separated into six cluste</w:t>
      </w:r>
      <w:ins w:id="6849" w:author="nick ting" w:date="2021-10-04T22:24:00Z">
        <w:r w:rsidR="00FA777A" w:rsidRPr="00755CC4">
          <w:rPr>
            <w:rPrChange w:id="6850" w:author="Yufeng" w:date="2021-10-10T17:48:00Z">
              <w:rPr>
                <w:sz w:val="22"/>
              </w:rPr>
            </w:rPrChange>
          </w:rPr>
          <w:t>r</w:t>
        </w:r>
      </w:ins>
      <w:del w:id="6851" w:author="nick ting" w:date="2021-10-04T22:24:00Z">
        <w:r w:rsidRPr="00755CC4" w:rsidDel="00FA777A">
          <w:rPr>
            <w:rPrChange w:id="6852" w:author="Yufeng" w:date="2021-10-10T17:48:00Z">
              <w:rPr>
                <w:sz w:val="22"/>
              </w:rPr>
            </w:rPrChange>
          </w:rPr>
          <w:delText>ring</w:delText>
        </w:r>
      </w:del>
      <w:r w:rsidRPr="00755CC4">
        <w:rPr>
          <w:rPrChange w:id="6853" w:author="Yufeng" w:date="2021-10-10T17:48:00Z">
            <w:rPr>
              <w:sz w:val="22"/>
            </w:rPr>
          </w:rPrChange>
        </w:rPr>
        <w:t xml:space="preserve">s with </w:t>
      </w:r>
      <w:bookmarkStart w:id="6854" w:name="_Hlk82182357"/>
      <w:r w:rsidRPr="00755CC4">
        <w:rPr>
          <w:rPrChange w:id="6855" w:author="Yufeng" w:date="2021-10-10T17:48:00Z">
            <w:rPr>
              <w:sz w:val="22"/>
            </w:rPr>
          </w:rPrChange>
        </w:rPr>
        <w:t>affinity propagation cluster</w:t>
      </w:r>
      <w:bookmarkEnd w:id="6854"/>
      <w:ins w:id="6856" w:author="LIN, Yufeng" w:date="2021-10-07T10:53:00Z">
        <w:r w:rsidR="00E81CE7" w:rsidRPr="0038659B">
          <w:t>s</w:t>
        </w:r>
      </w:ins>
      <w:r w:rsidRPr="00755CC4">
        <w:rPr>
          <w:rPrChange w:id="6857" w:author="Yufeng" w:date="2021-10-10T17:48:00Z">
            <w:rPr>
              <w:sz w:val="22"/>
            </w:rPr>
          </w:rPrChange>
        </w:rPr>
        <w:t xml:space="preserve"> (figure 5d).</w:t>
      </w:r>
      <w:commentRangeEnd w:id="6830"/>
      <w:r w:rsidR="00273F11" w:rsidRPr="00E666DA">
        <w:rPr>
          <w:rStyle w:val="CommentReference"/>
          <w:sz w:val="24"/>
          <w:szCs w:val="24"/>
        </w:rPr>
        <w:commentReference w:id="6830"/>
      </w:r>
      <w:r w:rsidRPr="00755CC4">
        <w:rPr>
          <w:rPrChange w:id="6858" w:author="Yufeng" w:date="2021-10-10T17:48:00Z">
            <w:rPr>
              <w:sz w:val="22"/>
            </w:rPr>
          </w:rPrChange>
        </w:rPr>
        <w:t xml:space="preserve"> Among these, two cluste</w:t>
      </w:r>
      <w:ins w:id="6859" w:author="nick ting" w:date="2021-10-04T22:26:00Z">
        <w:r w:rsidR="00FA777A" w:rsidRPr="00755CC4">
          <w:rPr>
            <w:rPrChange w:id="6860" w:author="Yufeng" w:date="2021-10-10T17:48:00Z">
              <w:rPr>
                <w:sz w:val="22"/>
              </w:rPr>
            </w:rPrChange>
          </w:rPr>
          <w:t>r</w:t>
        </w:r>
      </w:ins>
      <w:del w:id="6861" w:author="nick ting" w:date="2021-10-04T22:26:00Z">
        <w:r w:rsidRPr="00755CC4" w:rsidDel="00FA777A">
          <w:rPr>
            <w:rPrChange w:id="6862" w:author="Yufeng" w:date="2021-10-10T17:48:00Z">
              <w:rPr>
                <w:sz w:val="22"/>
              </w:rPr>
            </w:rPrChange>
          </w:rPr>
          <w:delText>ring</w:delText>
        </w:r>
      </w:del>
      <w:r w:rsidRPr="00755CC4">
        <w:rPr>
          <w:rPrChange w:id="6863" w:author="Yufeng" w:date="2021-10-10T17:48:00Z">
            <w:rPr>
              <w:sz w:val="22"/>
            </w:rPr>
          </w:rPrChange>
        </w:rPr>
        <w:t xml:space="preserve">s contained most of the candidates </w:t>
      </w:r>
      <w:del w:id="6864" w:author="nick ting" w:date="2021-10-04T22:26:00Z">
        <w:r w:rsidRPr="00755CC4" w:rsidDel="00FA777A">
          <w:rPr>
            <w:rPrChange w:id="6865" w:author="Yufeng" w:date="2021-10-10T17:48:00Z">
              <w:rPr>
                <w:sz w:val="22"/>
              </w:rPr>
            </w:rPrChange>
          </w:rPr>
          <w:delText xml:space="preserve">were </w:delText>
        </w:r>
      </w:del>
      <w:r w:rsidRPr="00755CC4">
        <w:rPr>
          <w:rPrChange w:id="6866" w:author="Yufeng" w:date="2021-10-10T17:48:00Z">
            <w:rPr>
              <w:sz w:val="22"/>
            </w:rPr>
          </w:rPrChange>
        </w:rPr>
        <w:t xml:space="preserve">identified. </w:t>
      </w:r>
      <w:ins w:id="6867" w:author="LIN, Yufeng" w:date="2021-09-28T11:41:00Z">
        <w:r w:rsidR="00EA49C9" w:rsidRPr="00755CC4">
          <w:rPr>
            <w:rPrChange w:id="6868" w:author="Yufeng" w:date="2021-10-10T17:48:00Z">
              <w:rPr>
                <w:sz w:val="22"/>
              </w:rPr>
            </w:rPrChange>
          </w:rPr>
          <w:t xml:space="preserve">We named the biggest one the </w:t>
        </w:r>
      </w:ins>
      <w:ins w:id="6869" w:author="LIN, Yufeng" w:date="2021-09-28T13:09:00Z">
        <w:r w:rsidR="004314C2" w:rsidRPr="00755CC4">
          <w:rPr>
            <w:rPrChange w:id="6870" w:author="Yufeng" w:date="2021-10-10T17:48:00Z">
              <w:rPr>
                <w:sz w:val="22"/>
              </w:rPr>
            </w:rPrChange>
          </w:rPr>
          <w:t>Fun</w:t>
        </w:r>
      </w:ins>
      <w:ins w:id="6871" w:author="LIN, Yufeng" w:date="2021-09-28T11:41:00Z">
        <w:r w:rsidR="00EA49C9" w:rsidRPr="00755CC4">
          <w:rPr>
            <w:rPrChange w:id="6872" w:author="Yufeng" w:date="2021-10-10T17:48:00Z">
              <w:rPr>
                <w:sz w:val="22"/>
              </w:rPr>
            </w:rPrChange>
          </w:rPr>
          <w:t>_</w:t>
        </w:r>
      </w:ins>
      <w:ins w:id="6873" w:author="LIN, Yufeng" w:date="2021-09-28T11:44:00Z">
        <w:r w:rsidR="00EA49C9" w:rsidRPr="00755CC4">
          <w:rPr>
            <w:rPrChange w:id="6874" w:author="Yufeng" w:date="2021-10-10T17:48:00Z">
              <w:rPr>
                <w:sz w:val="22"/>
              </w:rPr>
            </w:rPrChange>
          </w:rPr>
          <w:t>c</w:t>
        </w:r>
      </w:ins>
      <w:ins w:id="6875" w:author="LIN, Yufeng" w:date="2021-09-28T11:41:00Z">
        <w:r w:rsidR="00EA49C9" w:rsidRPr="00755CC4">
          <w:rPr>
            <w:rPrChange w:id="6876" w:author="Yufeng" w:date="2021-10-10T17:48:00Z">
              <w:rPr>
                <w:sz w:val="22"/>
              </w:rPr>
            </w:rPrChange>
          </w:rPr>
          <w:t xml:space="preserve">luster because 18 of 22 </w:t>
        </w:r>
        <w:del w:id="6877" w:author="nick ting" w:date="2021-10-04T22:26:00Z">
          <w:r w:rsidR="00EA49C9" w:rsidRPr="00755CC4" w:rsidDel="00FA777A">
            <w:rPr>
              <w:rPrChange w:id="6878" w:author="Yufeng" w:date="2021-10-10T17:48:00Z">
                <w:rPr>
                  <w:sz w:val="22"/>
                </w:rPr>
              </w:rPrChange>
            </w:rPr>
            <w:delText>participants</w:delText>
          </w:r>
        </w:del>
      </w:ins>
      <w:ins w:id="6879" w:author="nick ting" w:date="2021-10-04T22:26:00Z">
        <w:r w:rsidR="00FA777A" w:rsidRPr="00755CC4">
          <w:rPr>
            <w:rPrChange w:id="6880" w:author="Yufeng" w:date="2021-10-10T17:48:00Z">
              <w:rPr>
                <w:sz w:val="22"/>
              </w:rPr>
            </w:rPrChange>
          </w:rPr>
          <w:t>microbes</w:t>
        </w:r>
      </w:ins>
      <w:ins w:id="6881" w:author="LIN, Yufeng" w:date="2021-09-28T11:41:00Z">
        <w:r w:rsidR="00EA49C9" w:rsidRPr="00755CC4">
          <w:rPr>
            <w:rPrChange w:id="6882" w:author="Yufeng" w:date="2021-10-10T17:48:00Z">
              <w:rPr>
                <w:sz w:val="22"/>
              </w:rPr>
            </w:rPrChange>
          </w:rPr>
          <w:t xml:space="preserve"> were </w:t>
        </w:r>
      </w:ins>
      <w:ins w:id="6883" w:author="LIN, Yufeng" w:date="2021-09-28T13:08:00Z">
        <w:r w:rsidR="004314C2" w:rsidRPr="00755CC4">
          <w:rPr>
            <w:rPrChange w:id="6884" w:author="Yufeng" w:date="2021-10-10T17:48:00Z">
              <w:rPr>
                <w:sz w:val="22"/>
              </w:rPr>
            </w:rPrChange>
          </w:rPr>
          <w:t>fungi</w:t>
        </w:r>
      </w:ins>
      <w:del w:id="6885" w:author="LIN, Yufeng" w:date="2021-09-28T11:41:00Z">
        <w:r w:rsidRPr="00755CC4" w:rsidDel="00EA49C9">
          <w:rPr>
            <w:rPrChange w:id="6886" w:author="Yufeng" w:date="2021-10-10T17:48:00Z">
              <w:rPr>
                <w:sz w:val="22"/>
              </w:rPr>
            </w:rPrChange>
          </w:rPr>
          <w:delText>For the first main clustering, 22 candidates were involved, and most of them were in Eukaryota. We, therefore, named this clustering as mEuk_Cluster</w:delText>
        </w:r>
      </w:del>
      <w:r w:rsidRPr="00755CC4">
        <w:rPr>
          <w:rPrChange w:id="6887" w:author="Yufeng" w:date="2021-10-10T17:48:00Z">
            <w:rPr>
              <w:sz w:val="22"/>
            </w:rPr>
          </w:rPrChange>
        </w:rPr>
        <w:t xml:space="preserve">. </w:t>
      </w:r>
      <w:ins w:id="6888" w:author="Lung Ngai TING" w:date="2021-10-09T17:51:00Z">
        <w:r w:rsidR="00DD468F" w:rsidRPr="0038659B">
          <w:t xml:space="preserve">We named the second biggest one the Bac-cluster because 17 of the 21 microbes were bacteria. </w:t>
        </w:r>
      </w:ins>
      <w:ins w:id="6889" w:author="Lung Ngai TING" w:date="2021-10-09T18:12:00Z">
        <w:r w:rsidR="00DE1E1E" w:rsidRPr="0038659B">
          <w:t>As</w:t>
        </w:r>
      </w:ins>
      <w:ins w:id="6890" w:author="Lung Ngai TING" w:date="2021-10-09T17:51:00Z">
        <w:r w:rsidR="00203AB6" w:rsidRPr="0038659B">
          <w:t xml:space="preserve"> the clustering </w:t>
        </w:r>
      </w:ins>
      <w:ins w:id="6891" w:author="Lung Ngai TING" w:date="2021-10-09T17:52:00Z">
        <w:r w:rsidR="00203AB6" w:rsidRPr="0038659B">
          <w:t>results</w:t>
        </w:r>
      </w:ins>
      <w:ins w:id="6892" w:author="Lung Ngai TING" w:date="2021-10-09T18:12:00Z">
        <w:r w:rsidR="00DE1E1E" w:rsidRPr="0038659B">
          <w:t xml:space="preserve"> were based on the z-score</w:t>
        </w:r>
      </w:ins>
      <w:ins w:id="6893" w:author="Lung Ngai TING" w:date="2021-10-09T17:52:00Z">
        <w:r w:rsidR="00203AB6" w:rsidRPr="0038659B">
          <w:t>, we can observ</w:t>
        </w:r>
      </w:ins>
      <w:ins w:id="6894" w:author="Lung Ngai TING" w:date="2021-10-09T17:53:00Z">
        <w:r w:rsidR="006B7F70" w:rsidRPr="00E666DA">
          <w:t xml:space="preserve">e that </w:t>
        </w:r>
      </w:ins>
      <w:ins w:id="6895" w:author="Lung Ngai TING" w:date="2021-10-09T18:13:00Z">
        <w:r w:rsidR="00AC238E" w:rsidRPr="00E666DA">
          <w:t xml:space="preserve">the </w:t>
        </w:r>
      </w:ins>
      <w:ins w:id="6896" w:author="Lung Ngai TING" w:date="2021-10-09T18:12:00Z">
        <w:r w:rsidR="00AC238E" w:rsidRPr="00E666DA">
          <w:t>alteration of inter-bacteria and inter-fungal co</w:t>
        </w:r>
      </w:ins>
      <w:ins w:id="6897" w:author="Lung Ngai TING" w:date="2021-10-09T18:13:00Z">
        <w:r w:rsidR="00AC238E" w:rsidRPr="008010EB">
          <w:t xml:space="preserve">rrelation have </w:t>
        </w:r>
        <w:r w:rsidR="00AB6DEE" w:rsidRPr="008010EB">
          <w:t xml:space="preserve">distinct </w:t>
        </w:r>
        <w:r w:rsidR="00AB6DEE" w:rsidRPr="00FD5D37">
          <w:t>differences.</w:t>
        </w:r>
      </w:ins>
      <w:ins w:id="6898" w:author="Lung Ngai TING" w:date="2021-10-09T17:53:00Z">
        <w:r w:rsidR="005B5185" w:rsidRPr="00FD5D37">
          <w:t xml:space="preserve"> Notably, </w:t>
        </w:r>
      </w:ins>
      <w:ins w:id="6899" w:author="Lung Ngai TING" w:date="2021-10-09T17:54:00Z">
        <w:r w:rsidR="004F1F81" w:rsidRPr="002849C4">
          <w:lastRenderedPageBreak/>
          <w:t xml:space="preserve">some </w:t>
        </w:r>
        <w:r w:rsidR="00960DC7" w:rsidRPr="00755CC4">
          <w:t xml:space="preserve">bacteria were present in the Fun_cluster while some fungi </w:t>
        </w:r>
      </w:ins>
      <w:ins w:id="6900" w:author="Lung Ngai TING" w:date="2021-10-09T17:55:00Z">
        <w:r w:rsidR="00960DC7" w:rsidRPr="00755CC4">
          <w:t>were present in the Bac_cluster. This implies</w:t>
        </w:r>
        <w:r w:rsidR="000B0A34" w:rsidRPr="00755CC4">
          <w:t xml:space="preserve"> that these might be the special species that have more trans-kingdom interactions and might </w:t>
        </w:r>
        <w:r w:rsidR="002172FA" w:rsidRPr="00755CC4">
          <w:t>be important in CRC pathogenesis.</w:t>
        </w:r>
      </w:ins>
    </w:p>
    <w:p w14:paraId="0B0305C3" w14:textId="77777777" w:rsidR="004F1F81" w:rsidRPr="00755CC4" w:rsidRDefault="004F1F81">
      <w:pPr>
        <w:jc w:val="left"/>
        <w:rPr>
          <w:ins w:id="6901" w:author="Lung Ngai TING" w:date="2021-10-09T17:54:00Z"/>
        </w:rPr>
        <w:pPrChange w:id="6902" w:author="Yufeng" w:date="2021-10-10T17:53:00Z">
          <w:pPr/>
        </w:pPrChange>
      </w:pPr>
    </w:p>
    <w:p w14:paraId="41551AE8" w14:textId="695E90B8" w:rsidR="00D9531B" w:rsidRPr="00755CC4" w:rsidDel="009A64B9" w:rsidRDefault="00D9531B">
      <w:pPr>
        <w:jc w:val="left"/>
        <w:rPr>
          <w:del w:id="6903" w:author="LIN, Yufeng" w:date="2021-10-05T14:03:00Z"/>
        </w:rPr>
        <w:pPrChange w:id="6904" w:author="Yufeng" w:date="2021-10-10T17:53:00Z">
          <w:pPr/>
        </w:pPrChange>
      </w:pPr>
      <w:r w:rsidRPr="00755CC4">
        <w:rPr>
          <w:rPrChange w:id="6905" w:author="Yufeng" w:date="2021-10-10T17:48:00Z">
            <w:rPr>
              <w:sz w:val="22"/>
            </w:rPr>
          </w:rPrChange>
        </w:rPr>
        <w:t xml:space="preserve">In </w:t>
      </w:r>
      <w:del w:id="6906" w:author="Lung Ngai TING" w:date="2021-10-09T17:56:00Z">
        <w:r w:rsidRPr="00755CC4" w:rsidDel="002172FA">
          <w:rPr>
            <w:rPrChange w:id="6907" w:author="Yufeng" w:date="2021-10-10T17:48:00Z">
              <w:rPr>
                <w:sz w:val="22"/>
              </w:rPr>
            </w:rPrChange>
          </w:rPr>
          <w:delText>this cluster</w:delText>
        </w:r>
      </w:del>
      <w:ins w:id="6908" w:author="Lung Ngai TING" w:date="2021-10-09T17:56:00Z">
        <w:r w:rsidR="002172FA" w:rsidRPr="0038659B">
          <w:t>the Fun_cluster</w:t>
        </w:r>
      </w:ins>
      <w:del w:id="6909" w:author="LIN, Yufeng" w:date="2021-09-28T11:42:00Z">
        <w:r w:rsidRPr="00755CC4" w:rsidDel="00EA49C9">
          <w:rPr>
            <w:rPrChange w:id="6910" w:author="Yufeng" w:date="2021-10-10T17:48:00Z">
              <w:rPr>
                <w:sz w:val="22"/>
              </w:rPr>
            </w:rPrChange>
          </w:rPr>
          <w:delText>ing</w:delText>
        </w:r>
      </w:del>
      <w:r w:rsidRPr="00755CC4">
        <w:rPr>
          <w:rPrChange w:id="6911" w:author="Yufeng" w:date="2021-10-10T17:48:00Z">
            <w:rPr>
              <w:sz w:val="22"/>
            </w:rPr>
          </w:rPrChange>
        </w:rPr>
        <w:t>, the correlation</w:t>
      </w:r>
      <w:ins w:id="6912" w:author="LIN, Yufeng" w:date="2021-09-28T11:42:00Z">
        <w:r w:rsidR="00EA49C9" w:rsidRPr="00755CC4">
          <w:rPr>
            <w:rPrChange w:id="6913" w:author="Yufeng" w:date="2021-10-10T17:48:00Z">
              <w:rPr>
                <w:sz w:val="22"/>
              </w:rPr>
            </w:rPrChange>
          </w:rPr>
          <w:t>s</w:t>
        </w:r>
      </w:ins>
      <w:r w:rsidRPr="00755CC4">
        <w:rPr>
          <w:rPrChange w:id="6914" w:author="Yufeng" w:date="2021-10-10T17:48:00Z">
            <w:rPr>
              <w:sz w:val="22"/>
            </w:rPr>
          </w:rPrChange>
        </w:rPr>
        <w:t xml:space="preserve"> between the enriched </w:t>
      </w:r>
      <w:del w:id="6915" w:author="LIN, Yufeng" w:date="2021-09-28T13:08:00Z">
        <w:r w:rsidR="00FA35F2" w:rsidRPr="00755CC4" w:rsidDel="004314C2">
          <w:rPr>
            <w:rPrChange w:id="6916" w:author="Yufeng" w:date="2021-10-10T17:48:00Z">
              <w:rPr>
                <w:sz w:val="22"/>
              </w:rPr>
            </w:rPrChange>
          </w:rPr>
          <w:delText>micro-eukaryotes</w:delText>
        </w:r>
      </w:del>
      <w:ins w:id="6917" w:author="LIN, Yufeng" w:date="2021-09-28T13:08:00Z">
        <w:r w:rsidR="004314C2" w:rsidRPr="00755CC4">
          <w:rPr>
            <w:rPrChange w:id="6918" w:author="Yufeng" w:date="2021-10-10T17:48:00Z">
              <w:rPr>
                <w:sz w:val="22"/>
              </w:rPr>
            </w:rPrChange>
          </w:rPr>
          <w:t>fungi</w:t>
        </w:r>
      </w:ins>
      <w:r w:rsidRPr="00755CC4">
        <w:rPr>
          <w:rPrChange w:id="6919" w:author="Yufeng" w:date="2021-10-10T17:48:00Z">
            <w:rPr>
              <w:sz w:val="22"/>
            </w:rPr>
          </w:rPrChange>
        </w:rPr>
        <w:t xml:space="preserve"> </w:t>
      </w:r>
      <w:del w:id="6920" w:author="LIN, Yufeng" w:date="2021-09-28T11:43:00Z">
        <w:r w:rsidRPr="00755CC4" w:rsidDel="00EA49C9">
          <w:rPr>
            <w:rPrChange w:id="6921" w:author="Yufeng" w:date="2021-10-10T17:48:00Z">
              <w:rPr>
                <w:sz w:val="22"/>
              </w:rPr>
            </w:rPrChange>
          </w:rPr>
          <w:delText xml:space="preserve">was </w:delText>
        </w:r>
      </w:del>
      <w:ins w:id="6922" w:author="LIN, Yufeng" w:date="2021-09-28T11:43:00Z">
        <w:r w:rsidR="00EA49C9" w:rsidRPr="00755CC4">
          <w:rPr>
            <w:rPrChange w:id="6923" w:author="Yufeng" w:date="2021-10-10T17:48:00Z">
              <w:rPr>
                <w:sz w:val="22"/>
              </w:rPr>
            </w:rPrChange>
          </w:rPr>
          <w:t xml:space="preserve">were </w:t>
        </w:r>
      </w:ins>
      <w:r w:rsidRPr="00755CC4">
        <w:rPr>
          <w:rPrChange w:id="6924" w:author="Yufeng" w:date="2021-10-10T17:48:00Z">
            <w:rPr>
              <w:sz w:val="22"/>
            </w:rPr>
          </w:rPrChange>
        </w:rPr>
        <w:t>enhanced in CRC compared</w:t>
      </w:r>
      <w:ins w:id="6925" w:author="Lung Ngai TING" w:date="2021-10-09T15:41:00Z">
        <w:r w:rsidR="004F1C35" w:rsidRPr="0038659B">
          <w:t xml:space="preserve"> to healthy individuals</w:t>
        </w:r>
      </w:ins>
      <w:r w:rsidRPr="00755CC4">
        <w:rPr>
          <w:rPrChange w:id="6926" w:author="Yufeng" w:date="2021-10-10T17:48:00Z">
            <w:rPr>
              <w:sz w:val="22"/>
            </w:rPr>
          </w:rPrChange>
        </w:rPr>
        <w:t xml:space="preserve">. We identified that </w:t>
      </w:r>
      <w:r w:rsidRPr="00755CC4">
        <w:rPr>
          <w:i/>
          <w:iCs/>
          <w:rPrChange w:id="6927" w:author="Yufeng" w:date="2021-10-10T17:48:00Z">
            <w:rPr>
              <w:i/>
              <w:iCs/>
              <w:sz w:val="22"/>
            </w:rPr>
          </w:rPrChange>
        </w:rPr>
        <w:t>E. pulchra</w:t>
      </w:r>
      <w:r w:rsidRPr="00755CC4">
        <w:rPr>
          <w:rPrChange w:id="6928" w:author="Yufeng" w:date="2021-10-10T17:48:00Z">
            <w:rPr>
              <w:sz w:val="22"/>
            </w:rPr>
          </w:rPrChange>
        </w:rPr>
        <w:t xml:space="preserve"> and </w:t>
      </w:r>
      <w:r w:rsidRPr="00755CC4">
        <w:rPr>
          <w:i/>
          <w:iCs/>
          <w:rPrChange w:id="6929" w:author="Yufeng" w:date="2021-10-10T17:48:00Z">
            <w:rPr>
              <w:i/>
              <w:iCs/>
              <w:sz w:val="22"/>
            </w:rPr>
          </w:rPrChange>
        </w:rPr>
        <w:t>A. rambellii</w:t>
      </w:r>
      <w:r w:rsidRPr="00755CC4">
        <w:rPr>
          <w:rPrChange w:id="6930" w:author="Yufeng" w:date="2021-10-10T17:48:00Z">
            <w:rPr>
              <w:sz w:val="22"/>
            </w:rPr>
          </w:rPrChange>
        </w:rPr>
        <w:t xml:space="preserve"> were the core </w:t>
      </w:r>
      <w:del w:id="6931" w:author="LIN, Yufeng" w:date="2021-09-28T13:08:00Z">
        <w:r w:rsidR="00FA35F2" w:rsidRPr="00755CC4" w:rsidDel="004314C2">
          <w:rPr>
            <w:rPrChange w:id="6932" w:author="Yufeng" w:date="2021-10-10T17:48:00Z">
              <w:rPr>
                <w:sz w:val="22"/>
              </w:rPr>
            </w:rPrChange>
          </w:rPr>
          <w:delText>micro-eukaryotes</w:delText>
        </w:r>
      </w:del>
      <w:ins w:id="6933" w:author="LIN, Yufeng" w:date="2021-09-28T13:08:00Z">
        <w:r w:rsidR="004314C2" w:rsidRPr="00755CC4">
          <w:rPr>
            <w:rPrChange w:id="6934" w:author="Yufeng" w:date="2021-10-10T17:48:00Z">
              <w:rPr>
                <w:sz w:val="22"/>
              </w:rPr>
            </w:rPrChange>
          </w:rPr>
          <w:t>fungi</w:t>
        </w:r>
      </w:ins>
      <w:r w:rsidRPr="00755CC4">
        <w:rPr>
          <w:rPrChange w:id="6935" w:author="Yufeng" w:date="2021-10-10T17:48:00Z">
            <w:rPr>
              <w:sz w:val="22"/>
            </w:rPr>
          </w:rPrChange>
        </w:rPr>
        <w:t xml:space="preserve"> in the </w:t>
      </w:r>
      <w:commentRangeStart w:id="6936"/>
      <w:r w:rsidRPr="00755CC4">
        <w:rPr>
          <w:rPrChange w:id="6937" w:author="Yufeng" w:date="2021-10-10T17:48:00Z">
            <w:rPr>
              <w:sz w:val="22"/>
            </w:rPr>
          </w:rPrChange>
        </w:rPr>
        <w:t>eEuk_cluster.</w:t>
      </w:r>
      <w:commentRangeEnd w:id="6936"/>
      <w:r w:rsidR="00CD4DB3" w:rsidRPr="00E666DA">
        <w:rPr>
          <w:rStyle w:val="CommentReference"/>
          <w:sz w:val="24"/>
          <w:szCs w:val="24"/>
        </w:rPr>
        <w:commentReference w:id="6936"/>
      </w:r>
      <w:r w:rsidRPr="00755CC4">
        <w:rPr>
          <w:rPrChange w:id="6938" w:author="Yufeng" w:date="2021-10-10T17:48:00Z">
            <w:rPr>
              <w:sz w:val="22"/>
            </w:rPr>
          </w:rPrChange>
        </w:rPr>
        <w:t xml:space="preserve"> </w:t>
      </w:r>
      <w:del w:id="6939" w:author="LIN, Yufeng" w:date="2021-09-28T11:44:00Z">
        <w:r w:rsidRPr="00755CC4" w:rsidDel="00EA49C9">
          <w:rPr>
            <w:rPrChange w:id="6940" w:author="Yufeng" w:date="2021-10-10T17:48:00Z">
              <w:rPr>
                <w:sz w:val="22"/>
              </w:rPr>
            </w:rPrChange>
          </w:rPr>
          <w:delText xml:space="preserve">We also </w:delText>
        </w:r>
      </w:del>
      <w:del w:id="6941" w:author="LIN, Yufeng" w:date="2021-09-28T11:43:00Z">
        <w:r w:rsidRPr="00755CC4" w:rsidDel="00EA49C9">
          <w:rPr>
            <w:rPrChange w:id="6942" w:author="Yufeng" w:date="2021-10-10T17:48:00Z">
              <w:rPr>
                <w:sz w:val="22"/>
              </w:rPr>
            </w:rPrChange>
          </w:rPr>
          <w:delText xml:space="preserve">identified </w:delText>
        </w:r>
      </w:del>
      <w:del w:id="6943" w:author="LIN, Yufeng" w:date="2021-09-28T11:44:00Z">
        <w:r w:rsidRPr="00755CC4" w:rsidDel="00EA49C9">
          <w:rPr>
            <w:rPrChange w:id="6944" w:author="Yufeng" w:date="2021-10-10T17:48:00Z">
              <w:rPr>
                <w:sz w:val="22"/>
              </w:rPr>
            </w:rPrChange>
          </w:rPr>
          <w:delText>t</w:delText>
        </w:r>
      </w:del>
      <w:ins w:id="6945" w:author="LIN, Yufeng" w:date="2021-09-28T11:44:00Z">
        <w:r w:rsidR="00EA49C9" w:rsidRPr="00755CC4">
          <w:rPr>
            <w:rPrChange w:id="6946" w:author="Yufeng" w:date="2021-10-10T17:48:00Z">
              <w:rPr>
                <w:sz w:val="22"/>
              </w:rPr>
            </w:rPrChange>
          </w:rPr>
          <w:t>T</w:t>
        </w:r>
      </w:ins>
      <w:r w:rsidRPr="00755CC4">
        <w:rPr>
          <w:rPrChange w:id="6947" w:author="Yufeng" w:date="2021-10-10T17:48:00Z">
            <w:rPr>
              <w:sz w:val="22"/>
            </w:rPr>
          </w:rPrChange>
        </w:rPr>
        <w:t xml:space="preserve">hree CRC enriched bacteria, including </w:t>
      </w:r>
      <w:r w:rsidRPr="00755CC4">
        <w:rPr>
          <w:i/>
          <w:iCs/>
          <w:rPrChange w:id="6948" w:author="Yufeng" w:date="2021-10-10T17:48:00Z">
            <w:rPr>
              <w:i/>
              <w:iCs/>
              <w:sz w:val="22"/>
            </w:rPr>
          </w:rPrChange>
        </w:rPr>
        <w:t>F. nucleatum</w:t>
      </w:r>
      <w:r w:rsidRPr="00755CC4">
        <w:rPr>
          <w:rPrChange w:id="6949" w:author="Yufeng" w:date="2021-10-10T17:48:00Z">
            <w:rPr>
              <w:sz w:val="22"/>
            </w:rPr>
          </w:rPrChange>
        </w:rPr>
        <w:t xml:space="preserve">, </w:t>
      </w:r>
      <w:r w:rsidRPr="00755CC4">
        <w:rPr>
          <w:i/>
          <w:iCs/>
          <w:rPrChange w:id="6950" w:author="Yufeng" w:date="2021-10-10T17:48:00Z">
            <w:rPr>
              <w:i/>
              <w:iCs/>
              <w:sz w:val="22"/>
            </w:rPr>
          </w:rPrChange>
        </w:rPr>
        <w:t>F. periodonticum</w:t>
      </w:r>
      <w:r w:rsidRPr="00755CC4">
        <w:rPr>
          <w:rPrChange w:id="6951" w:author="Yufeng" w:date="2021-10-10T17:48:00Z">
            <w:rPr>
              <w:sz w:val="22"/>
            </w:rPr>
          </w:rPrChange>
        </w:rPr>
        <w:t xml:space="preserve">, and </w:t>
      </w:r>
      <w:r w:rsidRPr="00755CC4">
        <w:rPr>
          <w:i/>
          <w:iCs/>
          <w:rPrChange w:id="6952" w:author="Yufeng" w:date="2021-10-10T17:48:00Z">
            <w:rPr>
              <w:i/>
              <w:iCs/>
              <w:sz w:val="22"/>
            </w:rPr>
          </w:rPrChange>
        </w:rPr>
        <w:t>P. micra</w:t>
      </w:r>
      <w:ins w:id="6953" w:author="LIN, Yufeng" w:date="2021-10-07T10:54:00Z">
        <w:r w:rsidR="00E81CE7" w:rsidRPr="0038659B">
          <w:rPr>
            <w:i/>
            <w:iCs/>
          </w:rPr>
          <w:t>,</w:t>
        </w:r>
      </w:ins>
      <w:r w:rsidRPr="00755CC4">
        <w:rPr>
          <w:rPrChange w:id="6954" w:author="Yufeng" w:date="2021-10-10T17:48:00Z">
            <w:rPr>
              <w:sz w:val="22"/>
            </w:rPr>
          </w:rPrChange>
        </w:rPr>
        <w:t xml:space="preserve"> had strong correlations with these </w:t>
      </w:r>
      <w:del w:id="6955" w:author="LIN, Yufeng" w:date="2021-09-28T13:08:00Z">
        <w:r w:rsidR="00FA35F2" w:rsidRPr="00755CC4" w:rsidDel="004314C2">
          <w:rPr>
            <w:rPrChange w:id="6956" w:author="Yufeng" w:date="2021-10-10T17:48:00Z">
              <w:rPr>
                <w:sz w:val="22"/>
              </w:rPr>
            </w:rPrChange>
          </w:rPr>
          <w:delText>micro-eukaryotes</w:delText>
        </w:r>
      </w:del>
      <w:ins w:id="6957" w:author="LIN, Yufeng" w:date="2021-09-28T13:08:00Z">
        <w:r w:rsidR="004314C2" w:rsidRPr="00755CC4">
          <w:rPr>
            <w:rPrChange w:id="6958" w:author="Yufeng" w:date="2021-10-10T17:48:00Z">
              <w:rPr>
                <w:sz w:val="22"/>
              </w:rPr>
            </w:rPrChange>
          </w:rPr>
          <w:t>fungi</w:t>
        </w:r>
      </w:ins>
      <w:r w:rsidRPr="00755CC4">
        <w:rPr>
          <w:rPrChange w:id="6959" w:author="Yufeng" w:date="2021-10-10T17:48:00Z">
            <w:rPr>
              <w:sz w:val="22"/>
            </w:rPr>
          </w:rPrChange>
        </w:rPr>
        <w:t xml:space="preserve"> (figure 5d). </w:t>
      </w:r>
      <w:del w:id="6960" w:author="LIN, Yufeng" w:date="2021-09-28T11:45:00Z">
        <w:r w:rsidRPr="00755CC4" w:rsidDel="00EA49C9">
          <w:rPr>
            <w:rPrChange w:id="6961" w:author="Yufeng" w:date="2021-10-10T17:48:00Z">
              <w:rPr>
                <w:sz w:val="22"/>
              </w:rPr>
            </w:rPrChange>
          </w:rPr>
          <w:delText>We revealed that t</w:delText>
        </w:r>
      </w:del>
      <w:ins w:id="6962" w:author="LIN, Yufeng" w:date="2021-09-28T11:45:00Z">
        <w:r w:rsidR="00EA49C9" w:rsidRPr="00755CC4">
          <w:rPr>
            <w:rPrChange w:id="6963" w:author="Yufeng" w:date="2021-10-10T17:48:00Z">
              <w:rPr>
                <w:sz w:val="22"/>
              </w:rPr>
            </w:rPrChange>
          </w:rPr>
          <w:t>T</w:t>
        </w:r>
      </w:ins>
      <w:r w:rsidRPr="00755CC4">
        <w:rPr>
          <w:rPrChange w:id="6964" w:author="Yufeng" w:date="2021-10-10T17:48:00Z">
            <w:rPr>
              <w:sz w:val="22"/>
            </w:rPr>
          </w:rPrChange>
        </w:rPr>
        <w:t xml:space="preserve">he most </w:t>
      </w:r>
      <w:del w:id="6965" w:author="Lung Ngai TING" w:date="2021-10-09T17:58:00Z">
        <w:r w:rsidRPr="00755CC4" w:rsidDel="000206E9">
          <w:rPr>
            <w:rPrChange w:id="6966" w:author="Yufeng" w:date="2021-10-10T17:48:00Z">
              <w:rPr>
                <w:sz w:val="22"/>
              </w:rPr>
            </w:rPrChange>
          </w:rPr>
          <w:delText xml:space="preserve">outstanding </w:delText>
        </w:r>
      </w:del>
      <w:ins w:id="6967" w:author="Lung Ngai TING" w:date="2021-10-09T17:58:00Z">
        <w:r w:rsidR="000206E9" w:rsidRPr="0038659B">
          <w:t>significant</w:t>
        </w:r>
        <w:r w:rsidR="000206E9" w:rsidRPr="00755CC4">
          <w:rPr>
            <w:rPrChange w:id="6968" w:author="Yufeng" w:date="2021-10-10T17:48:00Z">
              <w:rPr>
                <w:sz w:val="22"/>
              </w:rPr>
            </w:rPrChange>
          </w:rPr>
          <w:t xml:space="preserve"> </w:t>
        </w:r>
      </w:ins>
      <w:del w:id="6969" w:author="LIN, Yufeng" w:date="2021-09-28T13:08:00Z">
        <w:r w:rsidR="00FA35F2" w:rsidRPr="00755CC4" w:rsidDel="004314C2">
          <w:rPr>
            <w:rPrChange w:id="6970" w:author="Yufeng" w:date="2021-10-10T17:48:00Z">
              <w:rPr>
                <w:sz w:val="22"/>
              </w:rPr>
            </w:rPrChange>
          </w:rPr>
          <w:delText>micro-eukaryotes</w:delText>
        </w:r>
      </w:del>
      <w:ins w:id="6971" w:author="LIN, Yufeng" w:date="2021-09-28T13:08:00Z">
        <w:r w:rsidR="004314C2" w:rsidRPr="00755CC4">
          <w:rPr>
            <w:rPrChange w:id="6972" w:author="Yufeng" w:date="2021-10-10T17:48:00Z">
              <w:rPr>
                <w:sz w:val="22"/>
              </w:rPr>
            </w:rPrChange>
          </w:rPr>
          <w:t>fungi</w:t>
        </w:r>
      </w:ins>
      <w:r w:rsidRPr="00755CC4">
        <w:rPr>
          <w:rPrChange w:id="6973" w:author="Yufeng" w:date="2021-10-10T17:48:00Z">
            <w:rPr>
              <w:sz w:val="22"/>
            </w:rPr>
          </w:rPrChange>
        </w:rPr>
        <w:t xml:space="preserve">, </w:t>
      </w:r>
      <w:r w:rsidRPr="00755CC4">
        <w:rPr>
          <w:i/>
          <w:rPrChange w:id="6974" w:author="Yufeng" w:date="2021-10-10T17:48:00Z">
            <w:rPr>
              <w:i/>
              <w:iCs/>
              <w:sz w:val="22"/>
            </w:rPr>
          </w:rPrChange>
        </w:rPr>
        <w:t>A. rambellii</w:t>
      </w:r>
      <w:r w:rsidRPr="00755CC4">
        <w:rPr>
          <w:rPrChange w:id="6975" w:author="Yufeng" w:date="2021-10-10T17:48:00Z">
            <w:rPr>
              <w:sz w:val="22"/>
            </w:rPr>
          </w:rPrChange>
        </w:rPr>
        <w:t xml:space="preserve">, and the </w:t>
      </w:r>
      <w:del w:id="6976" w:author="LIN, Yufeng" w:date="2021-09-28T11:46:00Z">
        <w:r w:rsidRPr="00755CC4" w:rsidDel="00EA49C9">
          <w:rPr>
            <w:rPrChange w:id="6977" w:author="Yufeng" w:date="2021-10-10T17:48:00Z">
              <w:rPr>
                <w:sz w:val="22"/>
              </w:rPr>
            </w:rPrChange>
          </w:rPr>
          <w:delText xml:space="preserve">most reported </w:delText>
        </w:r>
      </w:del>
      <w:r w:rsidRPr="00755CC4">
        <w:rPr>
          <w:rPrChange w:id="6978" w:author="Yufeng" w:date="2021-10-10T17:48:00Z">
            <w:rPr>
              <w:sz w:val="22"/>
            </w:rPr>
          </w:rPrChange>
        </w:rPr>
        <w:t>cancer-related pathogens,</w:t>
      </w:r>
      <w:r w:rsidRPr="00755CC4">
        <w:rPr>
          <w:i/>
          <w:rPrChange w:id="6979" w:author="Yufeng" w:date="2021-10-10T17:48:00Z">
            <w:rPr>
              <w:i/>
              <w:iCs/>
              <w:sz w:val="22"/>
            </w:rPr>
          </w:rPrChange>
        </w:rPr>
        <w:t xml:space="preserve"> F. nucleatum</w:t>
      </w:r>
      <w:r w:rsidRPr="00755CC4">
        <w:rPr>
          <w:rPrChange w:id="6980" w:author="Yufeng" w:date="2021-10-10T17:48:00Z">
            <w:rPr>
              <w:sz w:val="22"/>
            </w:rPr>
          </w:rPrChange>
        </w:rPr>
        <w:t>, were in the same cluster</w:t>
      </w:r>
      <w:del w:id="6981" w:author="LIN, Yufeng" w:date="2021-09-28T11:46:00Z">
        <w:r w:rsidRPr="00755CC4" w:rsidDel="00EA49C9">
          <w:rPr>
            <w:rPrChange w:id="6982" w:author="Yufeng" w:date="2021-10-10T17:48:00Z">
              <w:rPr>
                <w:sz w:val="22"/>
              </w:rPr>
            </w:rPrChange>
          </w:rPr>
          <w:delText>ing</w:delText>
        </w:r>
      </w:del>
      <w:r w:rsidRPr="00755CC4">
        <w:rPr>
          <w:rPrChange w:id="6983" w:author="Yufeng" w:date="2021-10-10T17:48:00Z">
            <w:rPr>
              <w:sz w:val="22"/>
            </w:rPr>
          </w:rPrChange>
        </w:rPr>
        <w:t xml:space="preserve">. Its z-score was -5.95, and it belonged to the </w:t>
      </w:r>
      <w:r w:rsidR="000D0043" w:rsidRPr="00755CC4">
        <w:rPr>
          <w:rPrChange w:id="6984" w:author="Yufeng" w:date="2021-10-10T17:48:00Z">
            <w:rPr>
              <w:sz w:val="22"/>
            </w:rPr>
          </w:rPrChange>
        </w:rPr>
        <w:t>'</w:t>
      </w:r>
      <w:r w:rsidRPr="00755CC4">
        <w:rPr>
          <w:rPrChange w:id="6985" w:author="Yufeng" w:date="2021-10-10T17:48:00Z">
            <w:rPr>
              <w:sz w:val="22"/>
            </w:rPr>
          </w:rPrChange>
        </w:rPr>
        <w:t>+/+</w:t>
      </w:r>
      <w:r w:rsidR="000D0043" w:rsidRPr="00755CC4">
        <w:rPr>
          <w:rPrChange w:id="6986" w:author="Yufeng" w:date="2021-10-10T17:48:00Z">
            <w:rPr>
              <w:sz w:val="22"/>
            </w:rPr>
          </w:rPrChange>
        </w:rPr>
        <w:t>'</w:t>
      </w:r>
      <w:r w:rsidRPr="00755CC4">
        <w:rPr>
          <w:rPrChange w:id="6987" w:author="Yufeng" w:date="2021-10-10T17:48:00Z">
            <w:rPr>
              <w:sz w:val="22"/>
            </w:rPr>
          </w:rPrChange>
        </w:rPr>
        <w:t xml:space="preserve"> case (see </w:t>
      </w:r>
      <w:commentRangeStart w:id="6988"/>
      <w:r w:rsidRPr="00755CC4">
        <w:rPr>
          <w:rPrChange w:id="6989" w:author="Yufeng" w:date="2021-10-10T17:48:00Z">
            <w:rPr>
              <w:sz w:val="22"/>
            </w:rPr>
          </w:rPrChange>
        </w:rPr>
        <w:t xml:space="preserve">supplementary table </w:t>
      </w:r>
      <w:del w:id="6990" w:author="LIN, Yufeng" w:date="2021-09-23T14:28:00Z">
        <w:r w:rsidRPr="00755CC4" w:rsidDel="003A3841">
          <w:rPr>
            <w:rPrChange w:id="6991" w:author="Yufeng" w:date="2021-10-10T17:48:00Z">
              <w:rPr>
                <w:sz w:val="22"/>
              </w:rPr>
            </w:rPrChange>
          </w:rPr>
          <w:delText>8</w:delText>
        </w:r>
      </w:del>
      <w:ins w:id="6992" w:author="LIN, Yufeng" w:date="2021-09-23T17:07:00Z">
        <w:r w:rsidR="001A7063" w:rsidRPr="00755CC4">
          <w:rPr>
            <w:rPrChange w:id="6993" w:author="Yufeng" w:date="2021-10-10T17:48:00Z">
              <w:rPr>
                <w:sz w:val="22"/>
              </w:rPr>
            </w:rPrChange>
          </w:rPr>
          <w:t>1</w:t>
        </w:r>
      </w:ins>
      <w:ins w:id="6994" w:author="LIN, Yufeng" w:date="2021-09-23T17:30:00Z">
        <w:r w:rsidR="00F774B9" w:rsidRPr="00755CC4">
          <w:rPr>
            <w:rPrChange w:id="6995" w:author="Yufeng" w:date="2021-10-10T17:48:00Z">
              <w:rPr>
                <w:sz w:val="22"/>
              </w:rPr>
            </w:rPrChange>
          </w:rPr>
          <w:t>1</w:t>
        </w:r>
      </w:ins>
      <w:r w:rsidRPr="00755CC4">
        <w:rPr>
          <w:rPrChange w:id="6996" w:author="Yufeng" w:date="2021-10-10T17:48:00Z">
            <w:rPr>
              <w:sz w:val="22"/>
            </w:rPr>
          </w:rPrChange>
        </w:rPr>
        <w:t>)</w:t>
      </w:r>
      <w:commentRangeEnd w:id="6988"/>
      <w:r w:rsidRPr="00755CC4">
        <w:rPr>
          <w:rStyle w:val="CommentReference"/>
          <w:sz w:val="24"/>
          <w:szCs w:val="24"/>
          <w:rPrChange w:id="6997" w:author="Yufeng" w:date="2021-10-10T17:48:00Z">
            <w:rPr>
              <w:rStyle w:val="CommentReference"/>
              <w:sz w:val="22"/>
              <w:szCs w:val="22"/>
            </w:rPr>
          </w:rPrChange>
        </w:rPr>
        <w:commentReference w:id="6988"/>
      </w:r>
      <w:r w:rsidRPr="00755CC4">
        <w:rPr>
          <w:rPrChange w:id="6998" w:author="Yufeng" w:date="2021-10-10T17:48:00Z">
            <w:rPr>
              <w:sz w:val="22"/>
            </w:rPr>
          </w:rPrChange>
        </w:rPr>
        <w:t xml:space="preserve">, indicating that </w:t>
      </w:r>
      <w:ins w:id="6999" w:author="Lung Ngai TING" w:date="2021-10-09T17:59:00Z">
        <w:r w:rsidR="00401D44" w:rsidRPr="0038659B">
          <w:t xml:space="preserve">the correlation between </w:t>
        </w:r>
      </w:ins>
      <w:del w:id="7000" w:author="LIN, Yufeng" w:date="2021-09-28T13:01:00Z">
        <w:r w:rsidR="00FA35F2" w:rsidRPr="00755CC4" w:rsidDel="004314C2">
          <w:rPr>
            <w:rPrChange w:id="7001" w:author="Yufeng" w:date="2021-10-10T17:48:00Z">
              <w:rPr>
                <w:sz w:val="22"/>
              </w:rPr>
            </w:rPrChange>
          </w:rPr>
          <w:delText>micro-eukaryotic</w:delText>
        </w:r>
      </w:del>
      <w:ins w:id="7002" w:author="LIN, Yufeng" w:date="2021-09-28T13:01:00Z">
        <w:r w:rsidR="004314C2" w:rsidRPr="00755CC4">
          <w:rPr>
            <w:rPrChange w:id="7003" w:author="Yufeng" w:date="2021-10-10T17:48:00Z">
              <w:rPr>
                <w:sz w:val="22"/>
              </w:rPr>
            </w:rPrChange>
          </w:rPr>
          <w:t>fungi</w:t>
        </w:r>
      </w:ins>
      <w:r w:rsidRPr="00755CC4">
        <w:rPr>
          <w:rPrChange w:id="7004" w:author="Yufeng" w:date="2021-10-10T17:48:00Z">
            <w:rPr>
              <w:sz w:val="22"/>
            </w:rPr>
          </w:rPrChange>
        </w:rPr>
        <w:t xml:space="preserve"> </w:t>
      </w:r>
      <w:r w:rsidRPr="00755CC4">
        <w:rPr>
          <w:i/>
          <w:rPrChange w:id="7005" w:author="Yufeng" w:date="2021-10-10T17:48:00Z">
            <w:rPr>
              <w:i/>
              <w:iCs/>
              <w:sz w:val="22"/>
            </w:rPr>
          </w:rPrChange>
        </w:rPr>
        <w:t>A. rambellii</w:t>
      </w:r>
      <w:r w:rsidRPr="00755CC4">
        <w:rPr>
          <w:rPrChange w:id="7006" w:author="Yufeng" w:date="2021-10-10T17:48:00Z">
            <w:rPr>
              <w:sz w:val="22"/>
            </w:rPr>
          </w:rPrChange>
        </w:rPr>
        <w:t xml:space="preserve"> and bacteria</w:t>
      </w:r>
      <w:del w:id="7007" w:author="LIN, Yufeng" w:date="2021-09-28T13:01:00Z">
        <w:r w:rsidRPr="00755CC4" w:rsidDel="004314C2">
          <w:rPr>
            <w:rPrChange w:id="7008" w:author="Yufeng" w:date="2021-10-10T17:48:00Z">
              <w:rPr>
                <w:sz w:val="22"/>
              </w:rPr>
            </w:rPrChange>
          </w:rPr>
          <w:delText>l</w:delText>
        </w:r>
      </w:del>
      <w:r w:rsidRPr="00755CC4">
        <w:rPr>
          <w:rPrChange w:id="7009" w:author="Yufeng" w:date="2021-10-10T17:48:00Z">
            <w:rPr>
              <w:sz w:val="22"/>
            </w:rPr>
          </w:rPrChange>
        </w:rPr>
        <w:t xml:space="preserve"> </w:t>
      </w:r>
      <w:r w:rsidRPr="00755CC4">
        <w:rPr>
          <w:i/>
          <w:rPrChange w:id="7010" w:author="Yufeng" w:date="2021-10-10T17:48:00Z">
            <w:rPr>
              <w:i/>
              <w:iCs/>
              <w:sz w:val="22"/>
            </w:rPr>
          </w:rPrChange>
        </w:rPr>
        <w:t>F. nucleatum</w:t>
      </w:r>
      <w:r w:rsidRPr="00755CC4">
        <w:rPr>
          <w:rPrChange w:id="7011" w:author="Yufeng" w:date="2021-10-10T17:48:00Z">
            <w:rPr>
              <w:sz w:val="22"/>
            </w:rPr>
          </w:rPrChange>
        </w:rPr>
        <w:t xml:space="preserve"> were </w:t>
      </w:r>
      <w:del w:id="7012" w:author="Lung Ngai TING" w:date="2021-10-09T18:14:00Z">
        <w:r w:rsidRPr="00755CC4" w:rsidDel="000B75E5">
          <w:rPr>
            <w:rPrChange w:id="7013" w:author="Yufeng" w:date="2021-10-10T17:48:00Z">
              <w:rPr>
                <w:sz w:val="22"/>
              </w:rPr>
            </w:rPrChange>
          </w:rPr>
          <w:delText xml:space="preserve">both </w:delText>
        </w:r>
      </w:del>
      <w:r w:rsidRPr="00755CC4">
        <w:rPr>
          <w:rPrChange w:id="7014" w:author="Yufeng" w:date="2021-10-10T17:48:00Z">
            <w:rPr>
              <w:sz w:val="22"/>
            </w:rPr>
          </w:rPrChange>
        </w:rPr>
        <w:t xml:space="preserve">positive </w:t>
      </w:r>
      <w:del w:id="7015" w:author="Lung Ngai TING" w:date="2021-10-09T17:59:00Z">
        <w:r w:rsidRPr="00755CC4" w:rsidDel="001F2DC9">
          <w:rPr>
            <w:rPrChange w:id="7016" w:author="Yufeng" w:date="2021-10-10T17:48:00Z">
              <w:rPr>
                <w:sz w:val="22"/>
              </w:rPr>
            </w:rPrChange>
          </w:rPr>
          <w:delText xml:space="preserve">relative </w:delText>
        </w:r>
      </w:del>
      <w:ins w:id="7017" w:author="Lung Ngai TING" w:date="2021-10-09T17:59:00Z">
        <w:r w:rsidR="001F2DC9" w:rsidRPr="0038659B">
          <w:t>both conditions and the correlation is even stronger in CRC</w:t>
        </w:r>
      </w:ins>
      <w:del w:id="7018" w:author="Lung Ngai TING" w:date="2021-10-09T17:59:00Z">
        <w:r w:rsidRPr="00755CC4" w:rsidDel="001F2DC9">
          <w:rPr>
            <w:rPrChange w:id="7019" w:author="Yufeng" w:date="2021-10-10T17:48:00Z">
              <w:rPr>
                <w:sz w:val="22"/>
              </w:rPr>
            </w:rPrChange>
          </w:rPr>
          <w:delText>CRC and healthy control</w:delText>
        </w:r>
      </w:del>
      <w:r w:rsidRPr="00755CC4">
        <w:rPr>
          <w:rPrChange w:id="7020" w:author="Yufeng" w:date="2021-10-10T17:48:00Z">
            <w:rPr>
              <w:sz w:val="22"/>
            </w:rPr>
          </w:rPrChange>
        </w:rPr>
        <w:t xml:space="preserve">. </w:t>
      </w:r>
      <w:del w:id="7021" w:author="Lung Ngai TING" w:date="2021-10-09T18:00:00Z">
        <w:r w:rsidRPr="00755CC4" w:rsidDel="001F2DC9">
          <w:rPr>
            <w:rPrChange w:id="7022" w:author="Yufeng" w:date="2021-10-10T17:48:00Z">
              <w:rPr>
                <w:sz w:val="22"/>
              </w:rPr>
            </w:rPrChange>
          </w:rPr>
          <w:delText xml:space="preserve">Still, their pair association was more potent in CRC compared with healthy control. </w:delText>
        </w:r>
      </w:del>
      <w:r w:rsidRPr="00755CC4">
        <w:rPr>
          <w:rPrChange w:id="7023" w:author="Yufeng" w:date="2021-10-10T17:48:00Z">
            <w:rPr>
              <w:sz w:val="22"/>
            </w:rPr>
          </w:rPrChange>
        </w:rPr>
        <w:t xml:space="preserve">Also, </w:t>
      </w:r>
      <w:r w:rsidRPr="00755CC4">
        <w:rPr>
          <w:i/>
          <w:rPrChange w:id="7024" w:author="Yufeng" w:date="2021-10-10T17:48:00Z">
            <w:rPr>
              <w:i/>
              <w:iCs/>
              <w:sz w:val="22"/>
            </w:rPr>
          </w:rPrChange>
        </w:rPr>
        <w:t xml:space="preserve">A. rambellii </w:t>
      </w:r>
      <w:r w:rsidRPr="00755CC4">
        <w:rPr>
          <w:rPrChange w:id="7025" w:author="Yufeng" w:date="2021-10-10T17:48:00Z">
            <w:rPr>
              <w:sz w:val="22"/>
            </w:rPr>
          </w:rPrChange>
        </w:rPr>
        <w:t xml:space="preserve">showed a strong correlation with another CRC-enriched bacteria </w:t>
      </w:r>
      <w:r w:rsidRPr="00755CC4">
        <w:rPr>
          <w:i/>
          <w:rPrChange w:id="7026" w:author="Yufeng" w:date="2021-10-10T17:48:00Z">
            <w:rPr>
              <w:i/>
              <w:iCs/>
              <w:sz w:val="22"/>
            </w:rPr>
          </w:rPrChange>
        </w:rPr>
        <w:t>P. micra</w:t>
      </w:r>
      <w:r w:rsidRPr="00755CC4">
        <w:rPr>
          <w:rPrChange w:id="7027" w:author="Yufeng" w:date="2021-10-10T17:48:00Z">
            <w:rPr>
              <w:sz w:val="22"/>
            </w:rPr>
          </w:rPrChange>
        </w:rPr>
        <w:t>, with a z-score -5.07, belonged</w:t>
      </w:r>
      <w:r w:rsidR="000D0043" w:rsidRPr="00755CC4">
        <w:rPr>
          <w:rPrChange w:id="7028" w:author="Yufeng" w:date="2021-10-10T17:48:00Z">
            <w:rPr>
              <w:sz w:val="22"/>
            </w:rPr>
          </w:rPrChange>
        </w:rPr>
        <w:t xml:space="preserve">' </w:t>
      </w:r>
      <w:r w:rsidRPr="00755CC4">
        <w:rPr>
          <w:rPrChange w:id="7029" w:author="Yufeng" w:date="2021-10-10T17:48:00Z">
            <w:rPr>
              <w:sz w:val="22"/>
            </w:rPr>
          </w:rPrChange>
        </w:rPr>
        <w:t>+/0</w:t>
      </w:r>
      <w:r w:rsidR="000D0043" w:rsidRPr="00755CC4">
        <w:rPr>
          <w:rPrChange w:id="7030" w:author="Yufeng" w:date="2021-10-10T17:48:00Z">
            <w:rPr>
              <w:sz w:val="22"/>
            </w:rPr>
          </w:rPrChange>
        </w:rPr>
        <w:t>'</w:t>
      </w:r>
      <w:r w:rsidRPr="00755CC4">
        <w:rPr>
          <w:rPrChange w:id="7031" w:author="Yufeng" w:date="2021-10-10T17:48:00Z">
            <w:rPr>
              <w:sz w:val="22"/>
            </w:rPr>
          </w:rPrChange>
        </w:rPr>
        <w:t xml:space="preserve"> (see </w:t>
      </w:r>
      <w:commentRangeStart w:id="7032"/>
      <w:r w:rsidRPr="00755CC4">
        <w:rPr>
          <w:rPrChange w:id="7033" w:author="Yufeng" w:date="2021-10-10T17:48:00Z">
            <w:rPr>
              <w:sz w:val="22"/>
            </w:rPr>
          </w:rPrChange>
        </w:rPr>
        <w:t xml:space="preserve">supplementary table </w:t>
      </w:r>
      <w:del w:id="7034" w:author="LIN, Yufeng" w:date="2021-09-23T14:28:00Z">
        <w:r w:rsidRPr="00755CC4" w:rsidDel="003A3841">
          <w:rPr>
            <w:rPrChange w:id="7035" w:author="Yufeng" w:date="2021-10-10T17:48:00Z">
              <w:rPr>
                <w:sz w:val="22"/>
              </w:rPr>
            </w:rPrChange>
          </w:rPr>
          <w:delText>8</w:delText>
        </w:r>
      </w:del>
      <w:ins w:id="7036" w:author="LIN, Yufeng" w:date="2021-09-23T17:07:00Z">
        <w:r w:rsidR="001A7063" w:rsidRPr="00755CC4">
          <w:rPr>
            <w:rPrChange w:id="7037" w:author="Yufeng" w:date="2021-10-10T17:48:00Z">
              <w:rPr>
                <w:sz w:val="22"/>
              </w:rPr>
            </w:rPrChange>
          </w:rPr>
          <w:t>1</w:t>
        </w:r>
      </w:ins>
      <w:ins w:id="7038" w:author="LIN, Yufeng" w:date="2021-09-23T17:30:00Z">
        <w:r w:rsidR="00F774B9" w:rsidRPr="00755CC4">
          <w:rPr>
            <w:rPrChange w:id="7039" w:author="Yufeng" w:date="2021-10-10T17:48:00Z">
              <w:rPr>
                <w:sz w:val="22"/>
              </w:rPr>
            </w:rPrChange>
          </w:rPr>
          <w:t>1</w:t>
        </w:r>
      </w:ins>
      <w:r w:rsidRPr="00755CC4">
        <w:rPr>
          <w:rPrChange w:id="7040" w:author="Yufeng" w:date="2021-10-10T17:48:00Z">
            <w:rPr>
              <w:sz w:val="22"/>
            </w:rPr>
          </w:rPrChange>
        </w:rPr>
        <w:t>)</w:t>
      </w:r>
      <w:commentRangeEnd w:id="7032"/>
      <w:r w:rsidRPr="00755CC4">
        <w:rPr>
          <w:rStyle w:val="CommentReference"/>
          <w:sz w:val="24"/>
          <w:szCs w:val="24"/>
          <w:rPrChange w:id="7041" w:author="Yufeng" w:date="2021-10-10T17:48:00Z">
            <w:rPr>
              <w:rStyle w:val="CommentReference"/>
              <w:sz w:val="22"/>
              <w:szCs w:val="22"/>
            </w:rPr>
          </w:rPrChange>
        </w:rPr>
        <w:commentReference w:id="7032"/>
      </w:r>
      <w:r w:rsidRPr="00755CC4">
        <w:rPr>
          <w:rPrChange w:id="7042" w:author="Yufeng" w:date="2021-10-10T17:48:00Z">
            <w:rPr>
              <w:sz w:val="22"/>
            </w:rPr>
          </w:rPrChange>
        </w:rPr>
        <w:t>.</w:t>
      </w:r>
      <w:ins w:id="7043" w:author="Lung Ngai TING" w:date="2021-10-09T18:00:00Z">
        <w:r w:rsidR="000218B1" w:rsidRPr="0038659B">
          <w:t xml:space="preserve"> This means that their correlation is much stronger in CRC when compared to </w:t>
        </w:r>
        <w:r w:rsidR="006A1B8B" w:rsidRPr="0038659B">
          <w:t>healthy control.</w:t>
        </w:r>
      </w:ins>
      <w:r w:rsidRPr="00755CC4">
        <w:rPr>
          <w:rPrChange w:id="7044" w:author="Yufeng" w:date="2021-10-10T17:48:00Z">
            <w:rPr>
              <w:sz w:val="22"/>
            </w:rPr>
          </w:rPrChange>
        </w:rPr>
        <w:t xml:space="preserve"> In contrast, </w:t>
      </w:r>
      <w:del w:id="7045" w:author="LIN, Yufeng" w:date="2021-10-07T10:54:00Z">
        <w:r w:rsidRPr="00755CC4" w:rsidDel="00E81CE7">
          <w:rPr>
            <w:rPrChange w:id="7046" w:author="Yufeng" w:date="2021-10-10T17:48:00Z">
              <w:rPr>
                <w:sz w:val="22"/>
              </w:rPr>
            </w:rPrChange>
          </w:rPr>
          <w:delText xml:space="preserve">no direct correlation between another key </w:delText>
        </w:r>
      </w:del>
      <w:del w:id="7047" w:author="LIN, Yufeng" w:date="2021-10-04T16:58:00Z">
        <w:r w:rsidRPr="00755CC4" w:rsidDel="00DB66B4">
          <w:rPr>
            <w:rPrChange w:id="7048" w:author="Yufeng" w:date="2021-10-10T17:48:00Z">
              <w:rPr>
                <w:sz w:val="22"/>
              </w:rPr>
            </w:rPrChange>
          </w:rPr>
          <w:delText xml:space="preserve">microeukaryote </w:delText>
        </w:r>
      </w:del>
      <w:del w:id="7049" w:author="LIN, Yufeng" w:date="2021-10-07T10:54:00Z">
        <w:r w:rsidRPr="00755CC4" w:rsidDel="00E81CE7">
          <w:rPr>
            <w:i/>
            <w:rPrChange w:id="7050" w:author="Yufeng" w:date="2021-10-10T17:48:00Z">
              <w:rPr>
                <w:i/>
                <w:iCs/>
                <w:sz w:val="22"/>
              </w:rPr>
            </w:rPrChange>
          </w:rPr>
          <w:delText>E. pulchra</w:delText>
        </w:r>
        <w:r w:rsidR="00EC22EF" w:rsidRPr="00755CC4" w:rsidDel="00E81CE7">
          <w:rPr>
            <w:i/>
            <w:rPrChange w:id="7051" w:author="Yufeng" w:date="2021-10-10T17:48:00Z">
              <w:rPr>
                <w:i/>
                <w:iCs/>
                <w:sz w:val="22"/>
              </w:rPr>
            </w:rPrChange>
          </w:rPr>
          <w:delText>,</w:delText>
        </w:r>
        <w:r w:rsidRPr="00755CC4" w:rsidDel="00E81CE7">
          <w:rPr>
            <w:rPrChange w:id="7052" w:author="Yufeng" w:date="2021-10-10T17:48:00Z">
              <w:rPr>
                <w:sz w:val="22"/>
              </w:rPr>
            </w:rPrChange>
          </w:rPr>
          <w:delText xml:space="preserve"> and these three CRC-enriched bacteria was</w:delText>
        </w:r>
      </w:del>
      <w:ins w:id="7053" w:author="LIN, Yufeng" w:date="2021-10-07T10:54:00Z">
        <w:r w:rsidR="00E81CE7" w:rsidRPr="0038659B">
          <w:t>there was no direct correlation between another critical fung</w:t>
        </w:r>
      </w:ins>
      <w:ins w:id="7054" w:author="LIN, Yufeng" w:date="2021-10-07T10:55:00Z">
        <w:r w:rsidR="00E81CE7" w:rsidRPr="0038659B">
          <w:t>us</w:t>
        </w:r>
      </w:ins>
      <w:ins w:id="7055" w:author="LIN, Yufeng" w:date="2021-10-07T10:54:00Z">
        <w:r w:rsidR="00E81CE7" w:rsidRPr="0038659B">
          <w:t xml:space="preserve">, </w:t>
        </w:r>
        <w:r w:rsidR="00E81CE7" w:rsidRPr="00755CC4">
          <w:rPr>
            <w:i/>
            <w:iCs/>
            <w:rPrChange w:id="7056" w:author="Yufeng" w:date="2021-10-10T17:48:00Z">
              <w:rPr/>
            </w:rPrChange>
          </w:rPr>
          <w:t>E. pulchra</w:t>
        </w:r>
        <w:r w:rsidR="00E81CE7" w:rsidRPr="0038659B">
          <w:t>, and these three CRC-enriched bacteria</w:t>
        </w:r>
      </w:ins>
      <w:ins w:id="7057" w:author="Lung Ngai TING" w:date="2021-10-09T18:01:00Z">
        <w:r w:rsidR="006A1B8B" w:rsidRPr="0038659B">
          <w:t xml:space="preserve">. </w:t>
        </w:r>
      </w:ins>
      <w:ins w:id="7058" w:author="LIN, Yufeng" w:date="2021-10-07T10:54:00Z">
        <w:del w:id="7059" w:author="Lung Ngai TING" w:date="2021-10-09T18:01:00Z">
          <w:r w:rsidR="00E81CE7" w:rsidRPr="00755CC4" w:rsidDel="006A1B8B">
            <w:delText xml:space="preserve"> were</w:delText>
          </w:r>
        </w:del>
      </w:ins>
      <w:del w:id="7060" w:author="Lung Ngai TING" w:date="2021-10-09T18:01:00Z">
        <w:r w:rsidRPr="00755CC4" w:rsidDel="006A1B8B">
          <w:rPr>
            <w:rPrChange w:id="7061" w:author="Yufeng" w:date="2021-10-10T17:48:00Z">
              <w:rPr>
                <w:sz w:val="22"/>
              </w:rPr>
            </w:rPrChange>
          </w:rPr>
          <w:delText xml:space="preserve"> identified.</w:delText>
        </w:r>
      </w:del>
      <w:ins w:id="7062" w:author="LIN, Yufeng" w:date="2021-09-28T11:46:00Z">
        <w:del w:id="7063" w:author="Lung Ngai TING" w:date="2021-10-09T18:01:00Z">
          <w:r w:rsidR="00EA49C9" w:rsidRPr="00755CC4" w:rsidDel="006A1B8B">
            <w:rPr>
              <w:rPrChange w:id="7064" w:author="Yufeng" w:date="2021-10-10T17:48:00Z">
                <w:rPr>
                  <w:sz w:val="22"/>
                </w:rPr>
              </w:rPrChange>
            </w:rPr>
            <w:delText xml:space="preserve"> </w:delText>
          </w:r>
        </w:del>
      </w:ins>
      <w:ins w:id="7065" w:author="LIN, Yufeng" w:date="2021-09-28T11:49:00Z">
        <w:r w:rsidR="00852BD9" w:rsidRPr="00755CC4">
          <w:rPr>
            <w:rPrChange w:id="7066" w:author="Yufeng" w:date="2021-10-10T17:48:00Z">
              <w:rPr>
                <w:sz w:val="22"/>
              </w:rPr>
            </w:rPrChange>
          </w:rPr>
          <w:t xml:space="preserve">It revealed that </w:t>
        </w:r>
        <w:r w:rsidR="00852BD9" w:rsidRPr="00755CC4">
          <w:rPr>
            <w:i/>
            <w:rPrChange w:id="7067" w:author="Yufeng" w:date="2021-10-10T17:48:00Z">
              <w:rPr>
                <w:sz w:val="22"/>
              </w:rPr>
            </w:rPrChange>
          </w:rPr>
          <w:t>A. rambellii</w:t>
        </w:r>
        <w:r w:rsidR="00852BD9" w:rsidRPr="00755CC4">
          <w:rPr>
            <w:rPrChange w:id="7068" w:author="Yufeng" w:date="2021-10-10T17:48:00Z">
              <w:rPr>
                <w:sz w:val="22"/>
              </w:rPr>
            </w:rPrChange>
          </w:rPr>
          <w:t xml:space="preserve"> </w:t>
        </w:r>
        <w:del w:id="7069" w:author="Lung Ngai TING" w:date="2021-10-09T18:01:00Z">
          <w:r w:rsidR="00852BD9" w:rsidRPr="00755CC4" w:rsidDel="006A1B8B">
            <w:rPr>
              <w:rPrChange w:id="7070" w:author="Yufeng" w:date="2021-10-10T17:48:00Z">
                <w:rPr>
                  <w:sz w:val="22"/>
                </w:rPr>
              </w:rPrChange>
            </w:rPr>
            <w:delText xml:space="preserve">was an </w:delText>
          </w:r>
        </w:del>
      </w:ins>
      <w:ins w:id="7071" w:author="LIN, Yufeng" w:date="2021-10-07T10:55:00Z">
        <w:del w:id="7072" w:author="Lung Ngai TING" w:date="2021-10-09T18:01:00Z">
          <w:r w:rsidR="00E81CE7" w:rsidRPr="00755CC4" w:rsidDel="006A1B8B">
            <w:delText>essential</w:delText>
          </w:r>
        </w:del>
      </w:ins>
      <w:ins w:id="7073" w:author="LIN, Yufeng" w:date="2021-09-28T11:49:00Z">
        <w:del w:id="7074" w:author="Lung Ngai TING" w:date="2021-10-09T18:01:00Z">
          <w:r w:rsidR="00852BD9" w:rsidRPr="00755CC4" w:rsidDel="006A1B8B">
            <w:rPr>
              <w:rPrChange w:id="7075" w:author="Yufeng" w:date="2021-10-10T17:48:00Z">
                <w:rPr>
                  <w:sz w:val="22"/>
                </w:rPr>
              </w:rPrChange>
            </w:rPr>
            <w:delText xml:space="preserve"> potential carcinogen and related to other reported CRC-pathogenes</w:delText>
          </w:r>
        </w:del>
      </w:ins>
      <w:ins w:id="7076" w:author="Lung Ngai TING" w:date="2021-10-09T18:01:00Z">
        <w:r w:rsidR="006A1B8B" w:rsidRPr="0038659B">
          <w:t xml:space="preserve">may play a role in the CRC carcinogenesis contributed by </w:t>
        </w:r>
      </w:ins>
      <w:ins w:id="7077" w:author="Lung Ngai TING" w:date="2021-10-09T18:15:00Z">
        <w:r w:rsidR="001B6E96" w:rsidRPr="0038659B">
          <w:rPr>
            <w:i/>
          </w:rPr>
          <w:t>F. nucleatum</w:t>
        </w:r>
      </w:ins>
      <w:ins w:id="7078" w:author="LIN, Yufeng" w:date="2021-09-28T11:49:00Z">
        <w:r w:rsidR="00852BD9" w:rsidRPr="00755CC4">
          <w:rPr>
            <w:rPrChange w:id="7079" w:author="Yufeng" w:date="2021-10-10T17:48:00Z">
              <w:rPr>
                <w:sz w:val="22"/>
              </w:rPr>
            </w:rPrChange>
          </w:rPr>
          <w:t>.</w:t>
        </w:r>
      </w:ins>
    </w:p>
    <w:p w14:paraId="70C8D4C3" w14:textId="04AE18ED" w:rsidR="009A64B9" w:rsidRPr="00755CC4" w:rsidDel="00FD106C" w:rsidRDefault="009A64B9">
      <w:pPr>
        <w:jc w:val="left"/>
        <w:rPr>
          <w:ins w:id="7080" w:author="Lung Ngai TING" w:date="2021-10-09T15:43:00Z"/>
          <w:del w:id="7081" w:author="Yufeng" w:date="2021-10-10T18:05:00Z"/>
          <w:rPrChange w:id="7082" w:author="Yufeng" w:date="2021-10-10T17:48:00Z">
            <w:rPr>
              <w:ins w:id="7083" w:author="Lung Ngai TING" w:date="2021-10-09T15:43:00Z"/>
              <w:del w:id="7084" w:author="Yufeng" w:date="2021-10-10T18:05:00Z"/>
              <w:sz w:val="22"/>
            </w:rPr>
          </w:rPrChange>
        </w:rPr>
        <w:pPrChange w:id="7085" w:author="Yufeng" w:date="2021-10-10T17:53:00Z">
          <w:pPr/>
        </w:pPrChange>
      </w:pPr>
    </w:p>
    <w:p w14:paraId="0D121FEE" w14:textId="77777777" w:rsidR="00FA777A" w:rsidRPr="00755CC4" w:rsidRDefault="00FA777A">
      <w:pPr>
        <w:jc w:val="left"/>
        <w:rPr>
          <w:rPrChange w:id="7086" w:author="Yufeng" w:date="2021-10-10T17:48:00Z">
            <w:rPr>
              <w:sz w:val="22"/>
            </w:rPr>
          </w:rPrChange>
        </w:rPr>
        <w:pPrChange w:id="7087" w:author="Yufeng" w:date="2021-10-10T17:53:00Z">
          <w:pPr/>
        </w:pPrChange>
      </w:pPr>
    </w:p>
    <w:p w14:paraId="4092C811" w14:textId="26F179B8" w:rsidR="00FD106C" w:rsidRPr="00755CC4" w:rsidRDefault="00D9531B">
      <w:pPr>
        <w:jc w:val="left"/>
        <w:rPr>
          <w:rPrChange w:id="7088" w:author="Yufeng" w:date="2021-10-10T17:48:00Z">
            <w:rPr>
              <w:sz w:val="22"/>
            </w:rPr>
          </w:rPrChange>
        </w:rPr>
        <w:pPrChange w:id="7089" w:author="Yufeng" w:date="2021-10-10T17:53:00Z">
          <w:pPr/>
        </w:pPrChange>
      </w:pPr>
      <w:del w:id="7090" w:author="Lung Ngai TING" w:date="2021-10-09T18:15:00Z">
        <w:r w:rsidRPr="00755CC4" w:rsidDel="001B6E96">
          <w:rPr>
            <w:rPrChange w:id="7091" w:author="Yufeng" w:date="2021-10-10T17:48:00Z">
              <w:rPr>
                <w:sz w:val="22"/>
              </w:rPr>
            </w:rPrChange>
          </w:rPr>
          <w:delText xml:space="preserve">The second clustering included twenty-one candidates, and most </w:delText>
        </w:r>
      </w:del>
      <w:ins w:id="7092" w:author="LIN, Yufeng" w:date="2021-09-28T11:50:00Z">
        <w:del w:id="7093" w:author="Lung Ngai TING" w:date="2021-10-09T18:15:00Z">
          <w:r w:rsidR="00852BD9" w:rsidRPr="00755CC4" w:rsidDel="001B6E96">
            <w:rPr>
              <w:rPrChange w:id="7094" w:author="Yufeng" w:date="2021-10-10T17:48:00Z">
                <w:rPr>
                  <w:sz w:val="22"/>
                </w:rPr>
              </w:rPrChange>
            </w:rPr>
            <w:delText xml:space="preserve">17 </w:delText>
          </w:r>
        </w:del>
      </w:ins>
      <w:del w:id="7095" w:author="Lung Ngai TING" w:date="2021-10-09T18:15:00Z">
        <w:r w:rsidRPr="00755CC4" w:rsidDel="001B6E96">
          <w:rPr>
            <w:rPrChange w:id="7096" w:author="Yufeng" w:date="2021-10-10T17:48:00Z">
              <w:rPr>
                <w:sz w:val="22"/>
              </w:rPr>
            </w:rPrChange>
          </w:rPr>
          <w:delText xml:space="preserve">of them </w:delText>
        </w:r>
      </w:del>
      <w:ins w:id="7097" w:author="LIN, Yufeng" w:date="2021-09-28T11:50:00Z">
        <w:del w:id="7098" w:author="Lung Ngai TING" w:date="2021-10-09T18:15:00Z">
          <w:r w:rsidR="00852BD9" w:rsidRPr="00755CC4" w:rsidDel="001B6E96">
            <w:rPr>
              <w:rPrChange w:id="7099" w:author="Yufeng" w:date="2021-10-10T17:48:00Z">
                <w:rPr>
                  <w:sz w:val="22"/>
                </w:rPr>
              </w:rPrChange>
            </w:rPr>
            <w:delText xml:space="preserve">21 </w:delText>
          </w:r>
        </w:del>
      </w:ins>
      <w:del w:id="7100" w:author="Lung Ngai TING" w:date="2021-10-09T18:15:00Z">
        <w:r w:rsidRPr="00755CC4" w:rsidDel="001B6E96">
          <w:rPr>
            <w:rPrChange w:id="7101" w:author="Yufeng" w:date="2021-10-10T17:48:00Z">
              <w:rPr>
                <w:sz w:val="22"/>
              </w:rPr>
            </w:rPrChange>
          </w:rPr>
          <w:delText>were bacteria, namely Bac_cluster.</w:delText>
        </w:r>
      </w:del>
      <w:ins w:id="7102" w:author="Lung Ngai TING" w:date="2021-10-09T18:15:00Z">
        <w:r w:rsidR="001B6E96" w:rsidRPr="0038659B">
          <w:t>In the Bac_cluster,</w:t>
        </w:r>
      </w:ins>
      <w:r w:rsidRPr="00755CC4">
        <w:rPr>
          <w:rPrChange w:id="7103" w:author="Yufeng" w:date="2021-10-10T17:48:00Z">
            <w:rPr>
              <w:sz w:val="22"/>
            </w:rPr>
          </w:rPrChange>
        </w:rPr>
        <w:t xml:space="preserve"> </w:t>
      </w:r>
      <w:ins w:id="7104" w:author="Lung Ngai TING" w:date="2021-10-09T18:15:00Z">
        <w:r w:rsidR="001B6E96" w:rsidRPr="0038659B">
          <w:t>i</w:t>
        </w:r>
      </w:ins>
      <w:del w:id="7105" w:author="Lung Ngai TING" w:date="2021-10-09T18:15:00Z">
        <w:r w:rsidRPr="00755CC4" w:rsidDel="001B6E96">
          <w:rPr>
            <w:rPrChange w:id="7106" w:author="Yufeng" w:date="2021-10-10T17:48:00Z">
              <w:rPr>
                <w:sz w:val="22"/>
              </w:rPr>
            </w:rPrChange>
          </w:rPr>
          <w:delText>I</w:delText>
        </w:r>
      </w:del>
      <w:r w:rsidRPr="00755CC4">
        <w:rPr>
          <w:rPrChange w:id="7107" w:author="Yufeng" w:date="2021-10-10T17:48:00Z">
            <w:rPr>
              <w:sz w:val="22"/>
            </w:rPr>
          </w:rPrChange>
        </w:rPr>
        <w:t xml:space="preserve">t </w:t>
      </w:r>
      <w:del w:id="7108" w:author="Lung Ngai TING" w:date="2021-10-09T18:16:00Z">
        <w:r w:rsidRPr="00755CC4" w:rsidDel="004F32BE">
          <w:rPr>
            <w:rPrChange w:id="7109" w:author="Yufeng" w:date="2021-10-10T17:48:00Z">
              <w:rPr>
                <w:sz w:val="22"/>
              </w:rPr>
            </w:rPrChange>
          </w:rPr>
          <w:delText>had the m</w:delText>
        </w:r>
      </w:del>
      <w:ins w:id="7110" w:author="Lung Ngai TING" w:date="2021-10-09T18:16:00Z">
        <w:r w:rsidR="004F32BE" w:rsidRPr="0038659B">
          <w:t>contained m</w:t>
        </w:r>
      </w:ins>
      <w:r w:rsidRPr="00755CC4">
        <w:rPr>
          <w:rPrChange w:id="7111" w:author="Yufeng" w:date="2021-10-10T17:48:00Z">
            <w:rPr>
              <w:sz w:val="22"/>
            </w:rPr>
          </w:rPrChange>
        </w:rPr>
        <w:t>ost</w:t>
      </w:r>
      <w:ins w:id="7112" w:author="Lung Ngai TING" w:date="2021-10-09T18:16:00Z">
        <w:r w:rsidR="004F32BE" w:rsidRPr="0038659B">
          <w:t xml:space="preserve"> of the</w:t>
        </w:r>
      </w:ins>
      <w:r w:rsidRPr="00755CC4">
        <w:rPr>
          <w:rPrChange w:id="7113" w:author="Yufeng" w:date="2021-10-10T17:48:00Z">
            <w:rPr>
              <w:sz w:val="22"/>
            </w:rPr>
          </w:rPrChange>
        </w:rPr>
        <w:t xml:space="preserve"> reported probiotics or potential probiotics</w:t>
      </w:r>
      <w:ins w:id="7114" w:author="Lung Ngai TING" w:date="2021-10-09T18:16:00Z">
        <w:r w:rsidR="004F32BE" w:rsidRPr="0038659B">
          <w:t xml:space="preserve"> identified in this study</w:t>
        </w:r>
      </w:ins>
      <w:r w:rsidRPr="00755CC4">
        <w:rPr>
          <w:rPrChange w:id="7115" w:author="Yufeng" w:date="2021-10-10T17:48:00Z">
            <w:rPr>
              <w:sz w:val="22"/>
            </w:rPr>
          </w:rPrChange>
        </w:rPr>
        <w:t xml:space="preserve">, including </w:t>
      </w:r>
      <w:r w:rsidRPr="00755CC4">
        <w:rPr>
          <w:i/>
          <w:rPrChange w:id="7116" w:author="Yufeng" w:date="2021-10-10T17:48:00Z">
            <w:rPr>
              <w:i/>
              <w:iCs/>
              <w:sz w:val="22"/>
            </w:rPr>
          </w:rPrChange>
        </w:rPr>
        <w:t>S. thermophilus</w:t>
      </w:r>
      <w:r w:rsidRPr="00755CC4">
        <w:rPr>
          <w:rPrChange w:id="7117" w:author="Yufeng" w:date="2021-10-10T17:48:00Z">
            <w:rPr>
              <w:sz w:val="22"/>
            </w:rPr>
          </w:rPrChange>
        </w:rPr>
        <w:t xml:space="preserve">, </w:t>
      </w:r>
      <w:r w:rsidRPr="00755CC4">
        <w:rPr>
          <w:i/>
          <w:rPrChange w:id="7118" w:author="Yufeng" w:date="2021-10-10T17:48:00Z">
            <w:rPr>
              <w:i/>
              <w:iCs/>
              <w:sz w:val="22"/>
            </w:rPr>
          </w:rPrChange>
        </w:rPr>
        <w:t>S. salivarius</w:t>
      </w:r>
      <w:r w:rsidRPr="00755CC4">
        <w:rPr>
          <w:rPrChange w:id="7119" w:author="Yufeng" w:date="2021-10-10T17:48:00Z">
            <w:rPr>
              <w:sz w:val="22"/>
            </w:rPr>
          </w:rPrChange>
        </w:rPr>
        <w:t xml:space="preserve">, </w:t>
      </w:r>
      <w:r w:rsidRPr="00755CC4">
        <w:rPr>
          <w:i/>
          <w:rPrChange w:id="7120" w:author="Yufeng" w:date="2021-10-10T17:48:00Z">
            <w:rPr>
              <w:i/>
              <w:iCs/>
              <w:sz w:val="22"/>
            </w:rPr>
          </w:rPrChange>
        </w:rPr>
        <w:t>A. hadrus</w:t>
      </w:r>
      <w:r w:rsidRPr="00755CC4">
        <w:rPr>
          <w:rPrChange w:id="7121" w:author="Yufeng" w:date="2021-10-10T17:48:00Z">
            <w:rPr>
              <w:sz w:val="22"/>
            </w:rPr>
          </w:rPrChange>
        </w:rPr>
        <w:t xml:space="preserve">, and </w:t>
      </w:r>
      <w:r w:rsidRPr="00755CC4">
        <w:rPr>
          <w:i/>
          <w:rPrChange w:id="7122" w:author="Yufeng" w:date="2021-10-10T17:48:00Z">
            <w:rPr>
              <w:i/>
              <w:iCs/>
              <w:sz w:val="22"/>
            </w:rPr>
          </w:rPrChange>
        </w:rPr>
        <w:t>E. eligens</w:t>
      </w:r>
      <w:r w:rsidRPr="00755CC4">
        <w:rPr>
          <w:rPrChange w:id="7123" w:author="Yufeng" w:date="2021-10-10T17:48:00Z">
            <w:rPr>
              <w:sz w:val="22"/>
            </w:rPr>
          </w:rPrChange>
        </w:rPr>
        <w:t xml:space="preserve"> (figure 5d). </w:t>
      </w:r>
      <w:del w:id="7124" w:author="Lung Ngai TING" w:date="2021-10-09T18:16:00Z">
        <w:r w:rsidRPr="00755CC4" w:rsidDel="004F32BE">
          <w:rPr>
            <w:rPrChange w:id="7125" w:author="Yufeng" w:date="2021-10-10T17:48:00Z">
              <w:rPr>
                <w:sz w:val="22"/>
              </w:rPr>
            </w:rPrChange>
          </w:rPr>
          <w:delText xml:space="preserve">While </w:delText>
        </w:r>
      </w:del>
      <w:ins w:id="7126" w:author="Lung Ngai TING" w:date="2021-10-09T18:16:00Z">
        <w:r w:rsidR="004F32BE" w:rsidRPr="0038659B">
          <w:t>S</w:t>
        </w:r>
      </w:ins>
      <w:del w:id="7127" w:author="Lung Ngai TING" w:date="2021-10-09T18:16:00Z">
        <w:r w:rsidRPr="00755CC4" w:rsidDel="004F32BE">
          <w:rPr>
            <w:rPrChange w:id="7128" w:author="Yufeng" w:date="2021-10-10T17:48:00Z">
              <w:rPr>
                <w:sz w:val="22"/>
              </w:rPr>
            </w:rPrChange>
          </w:rPr>
          <w:delText>s</w:delText>
        </w:r>
      </w:del>
      <w:r w:rsidRPr="00755CC4">
        <w:rPr>
          <w:rPrChange w:id="7129" w:author="Yufeng" w:date="2021-10-10T17:48:00Z">
            <w:rPr>
              <w:sz w:val="22"/>
            </w:rPr>
          </w:rPrChange>
        </w:rPr>
        <w:t>ome cancer</w:t>
      </w:r>
      <w:ins w:id="7130" w:author="Lung Ngai TING" w:date="2021-10-09T18:16:00Z">
        <w:r w:rsidR="004F32BE" w:rsidRPr="0038659B">
          <w:t>-</w:t>
        </w:r>
      </w:ins>
      <w:del w:id="7131" w:author="Lung Ngai TING" w:date="2021-10-09T18:16:00Z">
        <w:r w:rsidRPr="00755CC4" w:rsidDel="004F32BE">
          <w:rPr>
            <w:rPrChange w:id="7132" w:author="Yufeng" w:date="2021-10-10T17:48:00Z">
              <w:rPr>
                <w:sz w:val="22"/>
              </w:rPr>
            </w:rPrChange>
          </w:rPr>
          <w:delText xml:space="preserve"> </w:delText>
        </w:r>
      </w:del>
      <w:r w:rsidRPr="00755CC4">
        <w:rPr>
          <w:rPrChange w:id="7133" w:author="Yufeng" w:date="2021-10-10T17:48:00Z">
            <w:rPr>
              <w:sz w:val="22"/>
            </w:rPr>
          </w:rPrChange>
        </w:rPr>
        <w:t>enriched</w:t>
      </w:r>
      <w:ins w:id="7134" w:author="Lung Ngai TING" w:date="2021-10-09T15:44:00Z">
        <w:r w:rsidR="00632345" w:rsidRPr="0038659B">
          <w:t xml:space="preserve"> bacteria</w:t>
        </w:r>
      </w:ins>
      <w:r w:rsidRPr="00755CC4">
        <w:rPr>
          <w:rPrChange w:id="7135" w:author="Yufeng" w:date="2021-10-10T17:48:00Z">
            <w:rPr>
              <w:sz w:val="22"/>
            </w:rPr>
          </w:rPrChange>
        </w:rPr>
        <w:t xml:space="preserve"> such as </w:t>
      </w:r>
      <w:r w:rsidRPr="00755CC4">
        <w:rPr>
          <w:i/>
          <w:rPrChange w:id="7136" w:author="Yufeng" w:date="2021-10-10T17:48:00Z">
            <w:rPr>
              <w:i/>
              <w:iCs/>
              <w:sz w:val="22"/>
            </w:rPr>
          </w:rPrChange>
        </w:rPr>
        <w:t>D. pneumosintes</w:t>
      </w:r>
      <w:r w:rsidRPr="00755CC4">
        <w:rPr>
          <w:rPrChange w:id="7137" w:author="Yufeng" w:date="2021-10-10T17:48:00Z">
            <w:rPr>
              <w:sz w:val="22"/>
            </w:rPr>
          </w:rPrChange>
        </w:rPr>
        <w:t xml:space="preserve">, </w:t>
      </w:r>
      <w:r w:rsidRPr="00755CC4">
        <w:rPr>
          <w:i/>
          <w:rPrChange w:id="7138" w:author="Yufeng" w:date="2021-10-10T17:48:00Z">
            <w:rPr>
              <w:i/>
              <w:iCs/>
              <w:sz w:val="22"/>
            </w:rPr>
          </w:rPrChange>
        </w:rPr>
        <w:t>S. anginosus</w:t>
      </w:r>
      <w:r w:rsidRPr="00755CC4">
        <w:rPr>
          <w:rPrChange w:id="7139" w:author="Yufeng" w:date="2021-10-10T17:48:00Z">
            <w:rPr>
              <w:sz w:val="22"/>
            </w:rPr>
          </w:rPrChange>
        </w:rPr>
        <w:t xml:space="preserve">, and </w:t>
      </w:r>
      <w:r w:rsidRPr="00755CC4">
        <w:rPr>
          <w:i/>
          <w:rPrChange w:id="7140" w:author="Yufeng" w:date="2021-10-10T17:48:00Z">
            <w:rPr>
              <w:i/>
              <w:iCs/>
              <w:sz w:val="22"/>
            </w:rPr>
          </w:rPrChange>
        </w:rPr>
        <w:t xml:space="preserve">P. intermedia </w:t>
      </w:r>
      <w:r w:rsidRPr="00755CC4">
        <w:rPr>
          <w:rPrChange w:id="7141" w:author="Yufeng" w:date="2021-10-10T17:48:00Z">
            <w:rPr>
              <w:sz w:val="22"/>
            </w:rPr>
          </w:rPrChange>
        </w:rPr>
        <w:t xml:space="preserve">were also included in this clustering (figure 5d). </w:t>
      </w:r>
      <w:commentRangeStart w:id="7142"/>
      <w:del w:id="7143" w:author="Lung Ngai TING" w:date="2021-10-09T18:16:00Z">
        <w:r w:rsidRPr="00755CC4" w:rsidDel="004F32BE">
          <w:rPr>
            <w:rPrChange w:id="7144" w:author="Yufeng" w:date="2021-10-10T17:48:00Z">
              <w:rPr>
                <w:sz w:val="22"/>
              </w:rPr>
            </w:rPrChange>
          </w:rPr>
          <w:delText xml:space="preserve">And </w:delText>
        </w:r>
      </w:del>
      <w:ins w:id="7145" w:author="Lung Ngai TING" w:date="2021-10-09T18:16:00Z">
        <w:r w:rsidR="004F32BE" w:rsidRPr="0038659B">
          <w:t>T</w:t>
        </w:r>
      </w:ins>
      <w:del w:id="7146" w:author="Lung Ngai TING" w:date="2021-10-09T18:16:00Z">
        <w:r w:rsidRPr="00755CC4" w:rsidDel="004F32BE">
          <w:rPr>
            <w:rPrChange w:id="7147" w:author="Yufeng" w:date="2021-10-10T17:48:00Z">
              <w:rPr>
                <w:sz w:val="22"/>
              </w:rPr>
            </w:rPrChange>
          </w:rPr>
          <w:delText>t</w:delText>
        </w:r>
      </w:del>
      <w:r w:rsidRPr="00755CC4">
        <w:rPr>
          <w:rPrChange w:id="7148" w:author="Yufeng" w:date="2021-10-10T17:48:00Z">
            <w:rPr>
              <w:sz w:val="22"/>
            </w:rPr>
          </w:rPrChange>
        </w:rPr>
        <w:t>hese results were consistent with many previous studies reporting the correlations among bacteria.</w:t>
      </w:r>
      <w:commentRangeEnd w:id="7142"/>
      <w:r w:rsidR="00BA4A0D" w:rsidRPr="00E666DA">
        <w:rPr>
          <w:rStyle w:val="CommentReference"/>
          <w:sz w:val="24"/>
          <w:szCs w:val="24"/>
        </w:rPr>
        <w:commentReference w:id="7142"/>
      </w:r>
      <w:r w:rsidRPr="00755CC4">
        <w:rPr>
          <w:rPrChange w:id="7149" w:author="Yufeng" w:date="2021-10-10T17:48:00Z">
            <w:rPr>
              <w:sz w:val="22"/>
            </w:rPr>
          </w:rPrChange>
        </w:rPr>
        <w:t xml:space="preserve"> </w:t>
      </w:r>
      <w:r w:rsidR="00D72E28" w:rsidRPr="00755CC4">
        <w:rPr>
          <w:rPrChange w:id="7150" w:author="Yufeng" w:date="2021-10-10T17:48:00Z">
            <w:rPr>
              <w:sz w:val="22"/>
            </w:rPr>
          </w:rPrChange>
        </w:rPr>
        <w:t xml:space="preserve">Interestingly, </w:t>
      </w:r>
      <w:r w:rsidR="00D72E28" w:rsidRPr="00755CC4">
        <w:rPr>
          <w:i/>
          <w:rPrChange w:id="7151" w:author="Yufeng" w:date="2021-10-10T17:48:00Z">
            <w:rPr>
              <w:i/>
              <w:iCs/>
              <w:sz w:val="22"/>
            </w:rPr>
          </w:rPrChange>
        </w:rPr>
        <w:t xml:space="preserve">P. </w:t>
      </w:r>
      <w:r w:rsidR="00D72E28" w:rsidRPr="00755CC4">
        <w:rPr>
          <w:i/>
          <w:rPrChange w:id="7152" w:author="Yufeng" w:date="2021-10-10T17:48:00Z">
            <w:rPr>
              <w:i/>
              <w:iCs/>
              <w:sz w:val="22"/>
            </w:rPr>
          </w:rPrChange>
        </w:rPr>
        <w:lastRenderedPageBreak/>
        <w:t xml:space="preserve">kudriavzevii </w:t>
      </w:r>
      <w:r w:rsidR="00D72E28" w:rsidRPr="00755CC4">
        <w:rPr>
          <w:rPrChange w:id="7153" w:author="Yufeng" w:date="2021-10-10T17:48:00Z">
            <w:rPr>
              <w:sz w:val="22"/>
            </w:rPr>
          </w:rPrChange>
        </w:rPr>
        <w:t xml:space="preserve">was the only one correlated with three of </w:t>
      </w:r>
      <w:ins w:id="7154" w:author="Lung Ngai TING" w:date="2021-10-09T18:19:00Z">
        <w:r w:rsidR="00197BA3" w:rsidRPr="0038659B">
          <w:t xml:space="preserve">the </w:t>
        </w:r>
      </w:ins>
      <w:r w:rsidR="00D72E28" w:rsidRPr="00755CC4">
        <w:rPr>
          <w:rPrChange w:id="7155" w:author="Yufeng" w:date="2021-10-10T17:48:00Z">
            <w:rPr>
              <w:sz w:val="22"/>
            </w:rPr>
          </w:rPrChange>
        </w:rPr>
        <w:t xml:space="preserve">four probiotics. </w:t>
      </w:r>
      <w:ins w:id="7156" w:author="LIN, Yufeng" w:date="2021-09-28T11:51:00Z">
        <w:r w:rsidR="00852BD9" w:rsidRPr="00755CC4">
          <w:rPr>
            <w:rPrChange w:id="7157" w:author="Yufeng" w:date="2021-10-10T17:48:00Z">
              <w:rPr>
                <w:sz w:val="22"/>
              </w:rPr>
            </w:rPrChange>
          </w:rPr>
          <w:t>In previous research</w:t>
        </w:r>
      </w:ins>
      <w:r w:rsidR="00852BD9" w:rsidRPr="00755CC4">
        <w:rPr>
          <w:rPrChange w:id="7158" w:author="Yufeng" w:date="2021-10-10T17:48:00Z">
            <w:rPr>
              <w:sz w:val="22"/>
            </w:rPr>
          </w:rPrChange>
        </w:rPr>
        <w:fldChar w:fldCharType="begin"/>
      </w:r>
      <w:r w:rsidR="00FD106C">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755CC4">
        <w:rPr>
          <w:rPrChange w:id="7159" w:author="Yufeng" w:date="2021-10-10T17:48:00Z">
            <w:rPr>
              <w:sz w:val="22"/>
            </w:rPr>
          </w:rPrChange>
        </w:rPr>
        <w:fldChar w:fldCharType="separate"/>
      </w:r>
      <w:r w:rsidR="00FD106C" w:rsidRPr="00FD106C">
        <w:rPr>
          <w:kern w:val="0"/>
          <w:vertAlign w:val="superscript"/>
        </w:rPr>
        <w:t>52</w:t>
      </w:r>
      <w:r w:rsidR="00852BD9" w:rsidRPr="00755CC4">
        <w:rPr>
          <w:rPrChange w:id="7160" w:author="Yufeng" w:date="2021-10-10T17:48:00Z">
            <w:rPr>
              <w:sz w:val="22"/>
            </w:rPr>
          </w:rPrChange>
        </w:rPr>
        <w:fldChar w:fldCharType="end"/>
      </w:r>
      <w:ins w:id="7161" w:author="LIN, Yufeng" w:date="2021-09-28T11:51:00Z">
        <w:r w:rsidR="00852BD9" w:rsidRPr="00755CC4">
          <w:rPr>
            <w:rPrChange w:id="7162" w:author="Yufeng" w:date="2021-10-10T17:48:00Z">
              <w:rPr>
                <w:sz w:val="22"/>
              </w:rPr>
            </w:rPrChange>
          </w:rPr>
          <w:t xml:space="preserve">, </w:t>
        </w:r>
      </w:ins>
      <w:del w:id="7163" w:author="LIN, Yufeng" w:date="2021-09-28T11:51:00Z">
        <w:r w:rsidR="00D72E28" w:rsidRPr="00755CC4" w:rsidDel="00852BD9">
          <w:rPr>
            <w:rPrChange w:id="7164" w:author="Yufeng" w:date="2021-10-10T17:48:00Z">
              <w:rPr>
                <w:sz w:val="22"/>
              </w:rPr>
            </w:rPrChange>
          </w:rPr>
          <w:delText>C</w:delText>
        </w:r>
      </w:del>
      <w:ins w:id="7165" w:author="LIN, Yufeng" w:date="2021-09-28T11:52:00Z">
        <w:r w:rsidR="00852BD9" w:rsidRPr="00755CC4">
          <w:rPr>
            <w:rPrChange w:id="7166" w:author="Yufeng" w:date="2021-10-10T17:48:00Z">
              <w:rPr>
                <w:sz w:val="22"/>
              </w:rPr>
            </w:rPrChange>
          </w:rPr>
          <w:t>c</w:t>
        </w:r>
      </w:ins>
      <w:r w:rsidR="00D72E28" w:rsidRPr="00755CC4">
        <w:rPr>
          <w:rPrChange w:id="7167" w:author="Yufeng" w:date="2021-10-10T17:48:00Z">
            <w:rPr>
              <w:sz w:val="22"/>
            </w:rPr>
          </w:rPrChange>
        </w:rPr>
        <w:t xml:space="preserve">olon cancer cell proliferation, </w:t>
      </w:r>
      <w:del w:id="7168" w:author="Lung Ngai TING" w:date="2021-10-09T18:21:00Z">
        <w:r w:rsidR="00D72E28" w:rsidRPr="00755CC4" w:rsidDel="007F44E7">
          <w:rPr>
            <w:rPrChange w:id="7169" w:author="Yufeng" w:date="2021-10-10T17:48:00Z">
              <w:rPr>
                <w:sz w:val="22"/>
              </w:rPr>
            </w:rPrChange>
          </w:rPr>
          <w:delText xml:space="preserve">induction </w:delText>
        </w:r>
      </w:del>
      <w:ins w:id="7170" w:author="Lung Ngai TING" w:date="2021-10-09T18:21:00Z">
        <w:r w:rsidR="007F44E7" w:rsidRPr="0038659B">
          <w:t>inhibition</w:t>
        </w:r>
        <w:r w:rsidR="007F44E7" w:rsidRPr="00755CC4">
          <w:rPr>
            <w:rPrChange w:id="7171" w:author="Yufeng" w:date="2021-10-10T17:48:00Z">
              <w:rPr>
                <w:sz w:val="22"/>
              </w:rPr>
            </w:rPrChange>
          </w:rPr>
          <w:t xml:space="preserve"> </w:t>
        </w:r>
      </w:ins>
      <w:r w:rsidR="00D72E28" w:rsidRPr="00755CC4">
        <w:rPr>
          <w:rPrChange w:id="7172" w:author="Yufeng" w:date="2021-10-10T17:48:00Z">
            <w:rPr>
              <w:sz w:val="22"/>
            </w:rPr>
          </w:rPrChange>
        </w:rPr>
        <w:t xml:space="preserve">of endogenous and exogenous apoptosis </w:t>
      </w:r>
      <w:del w:id="7173" w:author="Lung Ngai TING" w:date="2021-10-09T18:21:00Z">
        <w:r w:rsidR="00D72E28" w:rsidRPr="00755CC4" w:rsidDel="005702E2">
          <w:rPr>
            <w:rPrChange w:id="7174" w:author="Yufeng" w:date="2021-10-10T17:48:00Z">
              <w:rPr>
                <w:sz w:val="22"/>
              </w:rPr>
            </w:rPrChange>
          </w:rPr>
          <w:delText xml:space="preserve">inhibition </w:delText>
        </w:r>
      </w:del>
      <w:r w:rsidR="00D72E28" w:rsidRPr="00755CC4">
        <w:rPr>
          <w:rPrChange w:id="7175" w:author="Yufeng" w:date="2021-10-10T17:48:00Z">
            <w:rPr>
              <w:sz w:val="22"/>
            </w:rPr>
          </w:rPrChange>
        </w:rPr>
        <w:t xml:space="preserve">would be inhibited by metabolites from </w:t>
      </w:r>
      <w:r w:rsidR="00D72E28" w:rsidRPr="00755CC4">
        <w:rPr>
          <w:i/>
          <w:rPrChange w:id="7176" w:author="Yufeng" w:date="2021-10-10T17:48:00Z">
            <w:rPr>
              <w:i/>
              <w:iCs/>
              <w:sz w:val="22"/>
            </w:rPr>
          </w:rPrChange>
        </w:rPr>
        <w:t>P. kudriavzevii</w:t>
      </w:r>
      <w:r w:rsidR="00D72E28" w:rsidRPr="00755CC4">
        <w:rPr>
          <w:rPrChange w:id="7177" w:author="Yufeng" w:date="2021-10-10T17:48:00Z">
            <w:rPr>
              <w:sz w:val="22"/>
            </w:rPr>
          </w:rPrChange>
        </w:rPr>
        <w:t xml:space="preserve">. </w:t>
      </w:r>
      <w:r w:rsidRPr="00755CC4">
        <w:rPr>
          <w:rPrChange w:id="7178" w:author="Yufeng" w:date="2021-10-10T17:48:00Z">
            <w:rPr>
              <w:sz w:val="22"/>
            </w:rPr>
          </w:rPrChange>
        </w:rPr>
        <w:t>Collectively, these findings revealed that th</w:t>
      </w:r>
      <w:del w:id="7179" w:author="Lung Ngai TING" w:date="2021-10-09T18:21:00Z">
        <w:r w:rsidRPr="00755CC4" w:rsidDel="00CC1D74">
          <w:rPr>
            <w:rPrChange w:id="7180" w:author="Yufeng" w:date="2021-10-10T17:48:00Z">
              <w:rPr>
                <w:sz w:val="22"/>
              </w:rPr>
            </w:rPrChange>
          </w:rPr>
          <w:delText>e correlations amon</w:delText>
        </w:r>
      </w:del>
      <w:ins w:id="7181" w:author="Lung Ngai TING" w:date="2021-10-09T18:21:00Z">
        <w:r w:rsidR="00CC1D74" w:rsidRPr="0038659B">
          <w:t xml:space="preserve">e </w:t>
        </w:r>
      </w:ins>
      <w:del w:id="7182" w:author="Lung Ngai TING" w:date="2021-10-09T18:21:00Z">
        <w:r w:rsidRPr="00755CC4" w:rsidDel="00CC1D74">
          <w:rPr>
            <w:rPrChange w:id="7183" w:author="Yufeng" w:date="2021-10-10T17:48:00Z">
              <w:rPr>
                <w:sz w:val="22"/>
              </w:rPr>
            </w:rPrChange>
          </w:rPr>
          <w:delText xml:space="preserve">g </w:delText>
        </w:r>
      </w:del>
      <w:del w:id="7184" w:author="LIN, Yufeng" w:date="2021-09-28T13:08:00Z">
        <w:r w:rsidR="00FA35F2" w:rsidRPr="00755CC4" w:rsidDel="004314C2">
          <w:rPr>
            <w:rPrChange w:id="7185" w:author="Yufeng" w:date="2021-10-10T17:48:00Z">
              <w:rPr>
                <w:sz w:val="22"/>
              </w:rPr>
            </w:rPrChange>
          </w:rPr>
          <w:delText>micro-eukaryotes</w:delText>
        </w:r>
      </w:del>
      <w:ins w:id="7186" w:author="LIN, Yufeng" w:date="2021-09-28T13:08:00Z">
        <w:r w:rsidR="004314C2" w:rsidRPr="00755CC4">
          <w:rPr>
            <w:rPrChange w:id="7187" w:author="Yufeng" w:date="2021-10-10T17:48:00Z">
              <w:rPr>
                <w:sz w:val="22"/>
              </w:rPr>
            </w:rPrChange>
          </w:rPr>
          <w:t>int</w:t>
        </w:r>
      </w:ins>
      <w:ins w:id="7188" w:author="Lung Ngai TING" w:date="2021-10-09T18:21:00Z">
        <w:r w:rsidR="008F6C6C" w:rsidRPr="0038659B">
          <w:t>er</w:t>
        </w:r>
      </w:ins>
      <w:ins w:id="7189" w:author="LIN, Yufeng" w:date="2021-09-28T13:08:00Z">
        <w:del w:id="7190" w:author="Lung Ngai TING" w:date="2021-10-09T18:21:00Z">
          <w:r w:rsidR="004314C2" w:rsidRPr="00755CC4" w:rsidDel="008F6C6C">
            <w:rPr>
              <w:rPrChange w:id="7191" w:author="Yufeng" w:date="2021-10-10T17:48:00Z">
                <w:rPr>
                  <w:sz w:val="22"/>
                </w:rPr>
              </w:rPrChange>
            </w:rPr>
            <w:delText>ra</w:delText>
          </w:r>
        </w:del>
      </w:ins>
      <w:r w:rsidRPr="00755CC4">
        <w:rPr>
          <w:rPrChange w:id="7192" w:author="Yufeng" w:date="2021-10-10T17:48:00Z">
            <w:rPr>
              <w:sz w:val="22"/>
            </w:rPr>
          </w:rPrChange>
        </w:rPr>
        <w:t>-</w:t>
      </w:r>
      <w:del w:id="7193" w:author="LIN, Yufeng" w:date="2021-09-28T13:08:00Z">
        <w:r w:rsidR="00FA35F2" w:rsidRPr="00755CC4" w:rsidDel="004314C2">
          <w:rPr>
            <w:rPrChange w:id="7194" w:author="Yufeng" w:date="2021-10-10T17:48:00Z">
              <w:rPr>
                <w:sz w:val="22"/>
              </w:rPr>
            </w:rPrChange>
          </w:rPr>
          <w:delText>micro-eukaryotes</w:delText>
        </w:r>
      </w:del>
      <w:ins w:id="7195" w:author="LIN, Yufeng" w:date="2021-09-28T13:08:00Z">
        <w:r w:rsidR="004314C2" w:rsidRPr="00755CC4">
          <w:rPr>
            <w:rPrChange w:id="7196" w:author="Yufeng" w:date="2021-10-10T17:48:00Z">
              <w:rPr>
                <w:sz w:val="22"/>
              </w:rPr>
            </w:rPrChange>
          </w:rPr>
          <w:t>fung</w:t>
        </w:r>
      </w:ins>
      <w:ins w:id="7197" w:author="Lung Ngai TING" w:date="2021-10-09T18:21:00Z">
        <w:r w:rsidR="00CC1D74" w:rsidRPr="0038659B">
          <w:t>al</w:t>
        </w:r>
      </w:ins>
      <w:ins w:id="7198" w:author="LIN, Yufeng" w:date="2021-09-28T13:08:00Z">
        <w:del w:id="7199" w:author="Lung Ngai TING" w:date="2021-10-09T18:21:00Z">
          <w:r w:rsidR="004314C2" w:rsidRPr="00755CC4" w:rsidDel="00CC1D74">
            <w:rPr>
              <w:rPrChange w:id="7200" w:author="Yufeng" w:date="2021-10-10T17:48:00Z">
                <w:rPr>
                  <w:sz w:val="22"/>
                </w:rPr>
              </w:rPrChange>
            </w:rPr>
            <w:delText>i</w:delText>
          </w:r>
        </w:del>
      </w:ins>
      <w:r w:rsidRPr="00755CC4">
        <w:rPr>
          <w:rPrChange w:id="7201" w:author="Yufeng" w:date="2021-10-10T17:48:00Z">
            <w:rPr>
              <w:sz w:val="22"/>
            </w:rPr>
          </w:rPrChange>
        </w:rPr>
        <w:t xml:space="preserve">, </w:t>
      </w:r>
      <w:del w:id="7202" w:author="LIN, Yufeng" w:date="2021-09-28T13:08:00Z">
        <w:r w:rsidR="00FA35F2" w:rsidRPr="00755CC4" w:rsidDel="004314C2">
          <w:rPr>
            <w:rPrChange w:id="7203" w:author="Yufeng" w:date="2021-10-10T17:48:00Z">
              <w:rPr>
                <w:sz w:val="22"/>
              </w:rPr>
            </w:rPrChange>
          </w:rPr>
          <w:delText>micro-eukaryotes</w:delText>
        </w:r>
      </w:del>
      <w:ins w:id="7204" w:author="LIN, Yufeng" w:date="2021-09-28T13:08:00Z">
        <w:r w:rsidR="004314C2" w:rsidRPr="00755CC4">
          <w:rPr>
            <w:rPrChange w:id="7205" w:author="Yufeng" w:date="2021-10-10T17:48:00Z">
              <w:rPr>
                <w:sz w:val="22"/>
              </w:rPr>
            </w:rPrChange>
          </w:rPr>
          <w:t>fung</w:t>
        </w:r>
      </w:ins>
      <w:ins w:id="7206" w:author="Lung Ngai TING" w:date="2021-10-09T18:21:00Z">
        <w:r w:rsidR="00CC1D74" w:rsidRPr="0038659B">
          <w:t>al</w:t>
        </w:r>
      </w:ins>
      <w:ins w:id="7207" w:author="LIN, Yufeng" w:date="2021-09-28T13:08:00Z">
        <w:del w:id="7208" w:author="Lung Ngai TING" w:date="2021-10-09T18:21:00Z">
          <w:r w:rsidR="004314C2" w:rsidRPr="00755CC4" w:rsidDel="00CC1D74">
            <w:rPr>
              <w:rPrChange w:id="7209" w:author="Yufeng" w:date="2021-10-10T17:48:00Z">
                <w:rPr>
                  <w:sz w:val="22"/>
                </w:rPr>
              </w:rPrChange>
            </w:rPr>
            <w:delText>i</w:delText>
          </w:r>
        </w:del>
      </w:ins>
      <w:r w:rsidRPr="00755CC4">
        <w:rPr>
          <w:rPrChange w:id="7210" w:author="Yufeng" w:date="2021-10-10T17:48:00Z">
            <w:rPr>
              <w:sz w:val="22"/>
            </w:rPr>
          </w:rPrChange>
        </w:rPr>
        <w:t>-bacteria</w:t>
      </w:r>
      <w:ins w:id="7211" w:author="Lung Ngai TING" w:date="2021-10-09T18:21:00Z">
        <w:r w:rsidR="00CC1D74" w:rsidRPr="0038659B">
          <w:t>l</w:t>
        </w:r>
      </w:ins>
      <w:del w:id="7212" w:author="LIN, Yufeng" w:date="2021-10-07T10:55:00Z">
        <w:r w:rsidRPr="00755CC4" w:rsidDel="00E81CE7">
          <w:rPr>
            <w:rPrChange w:id="7213" w:author="Yufeng" w:date="2021-10-10T17:48:00Z">
              <w:rPr>
                <w:sz w:val="22"/>
              </w:rPr>
            </w:rPrChange>
          </w:rPr>
          <w:delText>,</w:delText>
        </w:r>
      </w:del>
      <w:r w:rsidRPr="00755CC4">
        <w:rPr>
          <w:rPrChange w:id="7214" w:author="Yufeng" w:date="2021-10-10T17:48:00Z">
            <w:rPr>
              <w:sz w:val="22"/>
            </w:rPr>
          </w:rPrChange>
        </w:rPr>
        <w:t xml:space="preserve"> and bacteria</w:t>
      </w:r>
      <w:ins w:id="7215" w:author="Lung Ngai TING" w:date="2021-10-09T18:21:00Z">
        <w:r w:rsidR="00CC1D74" w:rsidRPr="0038659B">
          <w:t>l</w:t>
        </w:r>
      </w:ins>
      <w:r w:rsidRPr="00755CC4">
        <w:rPr>
          <w:rPrChange w:id="7216" w:author="Yufeng" w:date="2021-10-10T17:48:00Z">
            <w:rPr>
              <w:sz w:val="22"/>
            </w:rPr>
          </w:rPrChange>
        </w:rPr>
        <w:t>-bacteria</w:t>
      </w:r>
      <w:ins w:id="7217" w:author="Lung Ngai TING" w:date="2021-10-09T18:21:00Z">
        <w:r w:rsidR="00CC1D74" w:rsidRPr="0038659B">
          <w:t>l correlations</w:t>
        </w:r>
      </w:ins>
      <w:r w:rsidRPr="00755CC4">
        <w:rPr>
          <w:rPrChange w:id="7218" w:author="Yufeng" w:date="2021-10-10T17:48:00Z">
            <w:rPr>
              <w:sz w:val="22"/>
            </w:rPr>
          </w:rPrChange>
        </w:rPr>
        <w:t xml:space="preserve"> were </w:t>
      </w:r>
      <w:ins w:id="7219" w:author="LIN, Yufeng" w:date="2021-10-05T16:57:00Z">
        <w:r w:rsidR="0088212D" w:rsidRPr="00755CC4">
          <w:rPr>
            <w:rPrChange w:id="7220" w:author="Yufeng" w:date="2021-10-10T17:48:00Z">
              <w:rPr>
                <w:sz w:val="22"/>
              </w:rPr>
            </w:rPrChange>
          </w:rPr>
          <w:t>significantly</w:t>
        </w:r>
        <w:commentRangeStart w:id="7221"/>
        <w:commentRangeEnd w:id="7221"/>
        <w:r w:rsidR="0088212D" w:rsidRPr="00E666DA">
          <w:rPr>
            <w:rStyle w:val="CommentReference"/>
            <w:sz w:val="24"/>
            <w:szCs w:val="24"/>
          </w:rPr>
          <w:commentReference w:id="7221"/>
        </w:r>
        <w:r w:rsidR="0088212D" w:rsidRPr="00755CC4">
          <w:rPr>
            <w:rPrChange w:id="7222" w:author="Yufeng" w:date="2021-10-10T17:48:00Z">
              <w:rPr>
                <w:sz w:val="22"/>
              </w:rPr>
            </w:rPrChange>
          </w:rPr>
          <w:t xml:space="preserve"> </w:t>
        </w:r>
      </w:ins>
      <w:del w:id="7223" w:author="LIN, Yufeng" w:date="2021-10-05T16:57:00Z">
        <w:r w:rsidRPr="00755CC4" w:rsidDel="0088212D">
          <w:rPr>
            <w:rPrChange w:id="7224" w:author="Yufeng" w:date="2021-10-10T17:48:00Z">
              <w:rPr>
                <w:sz w:val="22"/>
              </w:rPr>
            </w:rPrChange>
          </w:rPr>
          <w:delText xml:space="preserve">quite </w:delText>
        </w:r>
      </w:del>
      <w:r w:rsidRPr="00755CC4">
        <w:rPr>
          <w:rPrChange w:id="7225" w:author="Yufeng" w:date="2021-10-10T17:48:00Z">
            <w:rPr>
              <w:sz w:val="22"/>
            </w:rPr>
          </w:rPrChange>
        </w:rPr>
        <w:t>different in CRC</w:t>
      </w:r>
      <w:ins w:id="7226" w:author="LIN, Yufeng" w:date="2021-09-28T11:57:00Z">
        <w:r w:rsidR="00881177" w:rsidRPr="00755CC4">
          <w:rPr>
            <w:rPrChange w:id="7227" w:author="Yufeng" w:date="2021-10-10T17:48:00Z">
              <w:rPr>
                <w:sz w:val="22"/>
              </w:rPr>
            </w:rPrChange>
          </w:rPr>
          <w:t>.</w:t>
        </w:r>
      </w:ins>
      <w:del w:id="7228" w:author="LIN, Yufeng" w:date="2021-09-28T11:57:00Z">
        <w:r w:rsidRPr="00755CC4" w:rsidDel="00881177">
          <w:rPr>
            <w:rPrChange w:id="7229" w:author="Yufeng" w:date="2021-10-10T17:48:00Z">
              <w:rPr>
                <w:sz w:val="22"/>
              </w:rPr>
            </w:rPrChange>
          </w:rPr>
          <w:delText xml:space="preserve"> and identified that</w:delText>
        </w:r>
      </w:del>
      <w:del w:id="7230" w:author="LIN, Yufeng" w:date="2021-09-28T12:04:00Z">
        <w:r w:rsidRPr="00755CC4" w:rsidDel="00881177">
          <w:rPr>
            <w:rPrChange w:id="7231" w:author="Yufeng" w:date="2021-10-10T17:48:00Z">
              <w:rPr>
                <w:sz w:val="22"/>
              </w:rPr>
            </w:rPrChange>
          </w:rPr>
          <w:delText xml:space="preserve"> </w:delText>
        </w:r>
        <w:r w:rsidRPr="00755CC4" w:rsidDel="00881177">
          <w:rPr>
            <w:i/>
            <w:rPrChange w:id="7232" w:author="Yufeng" w:date="2021-10-10T17:48:00Z">
              <w:rPr>
                <w:i/>
                <w:iCs/>
                <w:sz w:val="22"/>
              </w:rPr>
            </w:rPrChange>
          </w:rPr>
          <w:delText>A. rambellii</w:delText>
        </w:r>
        <w:r w:rsidRPr="00755CC4" w:rsidDel="00881177">
          <w:rPr>
            <w:rPrChange w:id="7233" w:author="Yufeng" w:date="2021-10-10T17:48:00Z">
              <w:rPr>
                <w:sz w:val="22"/>
              </w:rPr>
            </w:rPrChange>
          </w:rPr>
          <w:delText xml:space="preserve"> and two CRC-related pathogens, </w:delText>
        </w:r>
        <w:r w:rsidRPr="00755CC4" w:rsidDel="00881177">
          <w:rPr>
            <w:i/>
            <w:rPrChange w:id="7234" w:author="Yufeng" w:date="2021-10-10T17:48:00Z">
              <w:rPr>
                <w:i/>
                <w:iCs/>
                <w:sz w:val="22"/>
              </w:rPr>
            </w:rPrChange>
          </w:rPr>
          <w:delText>F. nucleatum</w:delText>
        </w:r>
        <w:r w:rsidRPr="00755CC4" w:rsidDel="00881177">
          <w:rPr>
            <w:rPrChange w:id="7235" w:author="Yufeng" w:date="2021-10-10T17:48:00Z">
              <w:rPr>
                <w:sz w:val="22"/>
              </w:rPr>
            </w:rPrChange>
          </w:rPr>
          <w:delText xml:space="preserve">, and </w:delText>
        </w:r>
        <w:r w:rsidRPr="00755CC4" w:rsidDel="00881177">
          <w:rPr>
            <w:i/>
            <w:rPrChange w:id="7236" w:author="Yufeng" w:date="2021-10-10T17:48:00Z">
              <w:rPr>
                <w:i/>
                <w:iCs/>
                <w:sz w:val="22"/>
              </w:rPr>
            </w:rPrChange>
          </w:rPr>
          <w:delText>P. micra</w:delText>
        </w:r>
        <w:r w:rsidRPr="00755CC4" w:rsidDel="00881177">
          <w:rPr>
            <w:rPrChange w:id="7237" w:author="Yufeng" w:date="2021-10-10T17:48:00Z">
              <w:rPr>
                <w:sz w:val="22"/>
              </w:rPr>
            </w:rPrChange>
          </w:rPr>
          <w:delText>, showed a significant difference between the CRC and healthy control.</w:delText>
        </w:r>
      </w:del>
      <w:ins w:id="7238" w:author="LIN, Yufeng" w:date="2021-09-28T12:04:00Z">
        <w:r w:rsidR="00881177" w:rsidRPr="00755CC4">
          <w:rPr>
            <w:rPrChange w:id="7239" w:author="Yufeng" w:date="2021-10-10T17:48:00Z">
              <w:rPr>
                <w:sz w:val="22"/>
              </w:rPr>
            </w:rPrChange>
          </w:rPr>
          <w:t xml:space="preserve"> </w:t>
        </w:r>
      </w:ins>
      <w:ins w:id="7240" w:author="LIN, Yufeng" w:date="2021-09-28T11:59:00Z">
        <w:r w:rsidR="00881177" w:rsidRPr="00755CC4">
          <w:rPr>
            <w:rPrChange w:id="7241" w:author="Yufeng" w:date="2021-10-10T17:48:00Z">
              <w:rPr>
                <w:sz w:val="22"/>
              </w:rPr>
            </w:rPrChange>
          </w:rPr>
          <w:t>The specific relationships between</w:t>
        </w:r>
      </w:ins>
      <w:ins w:id="7242" w:author="LIN, Yufeng" w:date="2021-09-28T12:00:00Z">
        <w:r w:rsidR="00881177" w:rsidRPr="00755CC4">
          <w:rPr>
            <w:rPrChange w:id="7243" w:author="Yufeng" w:date="2021-10-10T17:48:00Z">
              <w:rPr>
                <w:sz w:val="22"/>
              </w:rPr>
            </w:rPrChange>
          </w:rPr>
          <w:t xml:space="preserve"> </w:t>
        </w:r>
        <w:r w:rsidR="00881177" w:rsidRPr="00755CC4">
          <w:rPr>
            <w:i/>
            <w:rPrChange w:id="7244" w:author="Yufeng" w:date="2021-10-10T17:48:00Z">
              <w:rPr>
                <w:sz w:val="22"/>
              </w:rPr>
            </w:rPrChange>
          </w:rPr>
          <w:t>A. rambellii</w:t>
        </w:r>
        <w:r w:rsidR="00881177" w:rsidRPr="00755CC4">
          <w:rPr>
            <w:rPrChange w:id="7245" w:author="Yufeng" w:date="2021-10-10T17:48:00Z">
              <w:rPr>
                <w:sz w:val="22"/>
              </w:rPr>
            </w:rPrChange>
          </w:rPr>
          <w:t xml:space="preserve"> with CRC-carcino</w:t>
        </w:r>
      </w:ins>
      <w:ins w:id="7246" w:author="LIN, Yufeng" w:date="2021-09-28T12:01:00Z">
        <w:r w:rsidR="00881177" w:rsidRPr="00755CC4">
          <w:rPr>
            <w:rPrChange w:id="7247" w:author="Yufeng" w:date="2021-10-10T17:48:00Z">
              <w:rPr>
                <w:sz w:val="22"/>
              </w:rPr>
            </w:rPrChange>
          </w:rPr>
          <w:t>gen</w:t>
        </w:r>
      </w:ins>
      <w:ins w:id="7248" w:author="LIN, Yufeng" w:date="2021-09-28T12:00:00Z">
        <w:r w:rsidR="00881177" w:rsidRPr="00755CC4">
          <w:rPr>
            <w:rPrChange w:id="7249" w:author="Yufeng" w:date="2021-10-10T17:48:00Z">
              <w:rPr>
                <w:sz w:val="22"/>
              </w:rPr>
            </w:rPrChange>
          </w:rPr>
          <w:t xml:space="preserve"> and </w:t>
        </w:r>
      </w:ins>
      <w:ins w:id="7250" w:author="LIN, Yufeng" w:date="2021-09-28T12:01:00Z">
        <w:r w:rsidR="00881177" w:rsidRPr="00755CC4">
          <w:rPr>
            <w:i/>
            <w:rPrChange w:id="7251" w:author="Yufeng" w:date="2021-10-10T17:48:00Z">
              <w:rPr>
                <w:sz w:val="22"/>
              </w:rPr>
            </w:rPrChange>
          </w:rPr>
          <w:t>P. kudriavzevii</w:t>
        </w:r>
        <w:r w:rsidR="00881177" w:rsidRPr="00755CC4">
          <w:rPr>
            <w:rPrChange w:id="7252" w:author="Yufeng" w:date="2021-10-10T17:48:00Z">
              <w:rPr>
                <w:sz w:val="22"/>
              </w:rPr>
            </w:rPrChange>
          </w:rPr>
          <w:t xml:space="preserve"> with CRC-probiotics</w:t>
        </w:r>
      </w:ins>
      <w:ins w:id="7253" w:author="LIN, Yufeng" w:date="2021-09-28T12:02:00Z">
        <w:r w:rsidR="00881177" w:rsidRPr="00755CC4">
          <w:rPr>
            <w:rPrChange w:id="7254" w:author="Yufeng" w:date="2021-10-10T17:48:00Z">
              <w:rPr>
                <w:sz w:val="22"/>
              </w:rPr>
            </w:rPrChange>
          </w:rPr>
          <w:t xml:space="preserve"> revealed that </w:t>
        </w:r>
      </w:ins>
      <w:ins w:id="7255" w:author="LIN, Yufeng" w:date="2021-09-28T13:08:00Z">
        <w:r w:rsidR="004314C2" w:rsidRPr="00755CC4">
          <w:rPr>
            <w:rPrChange w:id="7256" w:author="Yufeng" w:date="2021-10-10T17:48:00Z">
              <w:rPr>
                <w:sz w:val="22"/>
              </w:rPr>
            </w:rPrChange>
          </w:rPr>
          <w:t>fungi</w:t>
        </w:r>
      </w:ins>
      <w:ins w:id="7257" w:author="LIN, Yufeng" w:date="2021-09-28T12:02:00Z">
        <w:r w:rsidR="00881177" w:rsidRPr="00755CC4">
          <w:rPr>
            <w:rPrChange w:id="7258" w:author="Yufeng" w:date="2021-10-10T17:48:00Z">
              <w:rPr>
                <w:sz w:val="22"/>
              </w:rPr>
            </w:rPrChange>
          </w:rPr>
          <w:t xml:space="preserve"> </w:t>
        </w:r>
        <w:del w:id="7259" w:author="Lung Ngai TING" w:date="2021-10-09T18:25:00Z">
          <w:r w:rsidR="00881177" w:rsidRPr="00755CC4" w:rsidDel="007568D6">
            <w:rPr>
              <w:rPrChange w:id="7260" w:author="Yufeng" w:date="2021-10-10T17:48:00Z">
                <w:rPr>
                  <w:sz w:val="22"/>
                </w:rPr>
              </w:rPrChange>
            </w:rPr>
            <w:delText>were the important</w:delText>
          </w:r>
        </w:del>
      </w:ins>
      <w:ins w:id="7261" w:author="LIN, Yufeng" w:date="2021-09-28T12:03:00Z">
        <w:del w:id="7262" w:author="Lung Ngai TING" w:date="2021-10-09T18:25:00Z">
          <w:r w:rsidR="00881177" w:rsidRPr="00755CC4" w:rsidDel="007568D6">
            <w:rPr>
              <w:rPrChange w:id="7263" w:author="Yufeng" w:date="2021-10-10T17:48:00Z">
                <w:rPr>
                  <w:sz w:val="22"/>
                </w:rPr>
              </w:rPrChange>
            </w:rPr>
            <w:delText xml:space="preserve"> potential </w:delText>
          </w:r>
        </w:del>
      </w:ins>
      <w:ins w:id="7264" w:author="LIN, Yufeng" w:date="2021-09-28T12:04:00Z">
        <w:del w:id="7265" w:author="Lung Ngai TING" w:date="2021-10-09T18:25:00Z">
          <w:r w:rsidR="00881177" w:rsidRPr="00755CC4" w:rsidDel="007568D6">
            <w:rPr>
              <w:rPrChange w:id="7266" w:author="Yufeng" w:date="2021-10-10T17:48:00Z">
                <w:rPr>
                  <w:sz w:val="22"/>
                </w:rPr>
              </w:rPrChange>
            </w:rPr>
            <w:delText>biomarkers or inducement for CRC</w:delText>
          </w:r>
        </w:del>
      </w:ins>
      <w:ins w:id="7267" w:author="Lung Ngai TING" w:date="2021-10-09T18:25:00Z">
        <w:r w:rsidR="007568D6" w:rsidRPr="0038659B">
          <w:t xml:space="preserve">might play an important role in CRC development or be </w:t>
        </w:r>
        <w:r w:rsidR="00322E7E" w:rsidRPr="0038659B">
          <w:t>potential predictive biomarkers</w:t>
        </w:r>
      </w:ins>
      <w:ins w:id="7268" w:author="LIN, Yufeng" w:date="2021-09-28T12:04:00Z">
        <w:r w:rsidR="00881177" w:rsidRPr="00755CC4">
          <w:rPr>
            <w:rPrChange w:id="7269" w:author="Yufeng" w:date="2021-10-10T17:48:00Z">
              <w:rPr>
                <w:sz w:val="22"/>
              </w:rPr>
            </w:rPrChange>
          </w:rPr>
          <w:t>.</w:t>
        </w:r>
      </w:ins>
    </w:p>
    <w:p w14:paraId="131763F6" w14:textId="77777777" w:rsidR="00D9531B" w:rsidRPr="0038659B" w:rsidRDefault="00D9531B">
      <w:pPr>
        <w:pStyle w:val="title20825"/>
        <w:jc w:val="left"/>
        <w:pPrChange w:id="7270" w:author="Yufeng" w:date="2021-10-10T17:53:00Z">
          <w:pPr>
            <w:pStyle w:val="title20825"/>
          </w:pPr>
        </w:pPrChange>
      </w:pPr>
      <w:r w:rsidRPr="0038659B">
        <w:rPr>
          <w:i/>
        </w:rPr>
        <w:t xml:space="preserve">Aspergillus rambellii </w:t>
      </w:r>
      <w:r w:rsidRPr="0038659B">
        <w:t xml:space="preserve">and its conditioned medium promote the viability of colon cancer cells. </w:t>
      </w:r>
    </w:p>
    <w:p w14:paraId="6B8C63BB" w14:textId="31BDE303" w:rsidR="00D9531B" w:rsidRPr="00755CC4" w:rsidDel="00ED16E1" w:rsidRDefault="006546E8">
      <w:pPr>
        <w:jc w:val="left"/>
        <w:rPr>
          <w:del w:id="7271" w:author="Yufeng" w:date="2021-10-10T18:12:00Z"/>
          <w:rPrChange w:id="7272" w:author="Yufeng" w:date="2021-10-10T17:48:00Z">
            <w:rPr>
              <w:del w:id="7273" w:author="Yufeng" w:date="2021-10-10T18:12:00Z"/>
              <w:sz w:val="22"/>
            </w:rPr>
          </w:rPrChange>
        </w:rPr>
        <w:pPrChange w:id="7274" w:author="Yufeng" w:date="2021-10-10T17:53:00Z">
          <w:pPr/>
        </w:pPrChange>
      </w:pPr>
      <w:r w:rsidRPr="00755CC4">
        <w:rPr>
          <w:highlight w:val="yellow"/>
          <w:rPrChange w:id="7275" w:author="Yufeng" w:date="2021-10-10T17:48:00Z">
            <w:rPr>
              <w:sz w:val="22"/>
              <w:highlight w:val="yellow"/>
            </w:rPr>
          </w:rPrChange>
        </w:rPr>
        <w:t>[</w:t>
      </w:r>
      <w:r w:rsidR="00D9531B" w:rsidRPr="00755CC4">
        <w:rPr>
          <w:highlight w:val="yellow"/>
          <w:rPrChange w:id="7276" w:author="Yufeng" w:date="2021-10-10T17:48:00Z">
            <w:rPr>
              <w:sz w:val="22"/>
              <w:highlight w:val="yellow"/>
            </w:rPr>
          </w:rPrChange>
        </w:rPr>
        <w:t>TBA</w:t>
      </w:r>
      <w:r w:rsidRPr="00755CC4">
        <w:rPr>
          <w:highlight w:val="yellow"/>
          <w:rPrChange w:id="7277" w:author="Yufeng" w:date="2021-10-10T17:48:00Z">
            <w:rPr>
              <w:sz w:val="22"/>
              <w:highlight w:val="yellow"/>
            </w:rPr>
          </w:rPrChange>
        </w:rPr>
        <w:t>]</w:t>
      </w:r>
    </w:p>
    <w:p w14:paraId="7CCD70D8" w14:textId="77777777" w:rsidR="00D9531B" w:rsidRPr="00ED16E1" w:rsidRDefault="00D9531B">
      <w:pPr>
        <w:jc w:val="left"/>
        <w:rPr>
          <w:rFonts w:eastAsiaTheme="minorEastAsia"/>
          <w:rPrChange w:id="7278" w:author="Yufeng" w:date="2021-10-10T18:12:00Z">
            <w:rPr>
              <w:sz w:val="22"/>
            </w:rPr>
          </w:rPrChange>
        </w:rPr>
        <w:pPrChange w:id="7279" w:author="Yufeng" w:date="2021-10-10T17:53:00Z">
          <w:pPr/>
        </w:pPrChange>
      </w:pPr>
    </w:p>
    <w:p w14:paraId="14AA41EB" w14:textId="77777777" w:rsidR="00867992" w:rsidRPr="00755CC4" w:rsidRDefault="00867992">
      <w:pPr>
        <w:widowControl/>
        <w:jc w:val="left"/>
        <w:rPr>
          <w:b/>
          <w:kern w:val="44"/>
          <w:u w:val="single"/>
          <w:rPrChange w:id="7280" w:author="Yufeng" w:date="2021-10-10T17:48:00Z">
            <w:rPr>
              <w:b/>
              <w:bCs/>
              <w:kern w:val="44"/>
              <w:sz w:val="22"/>
              <w:u w:val="single"/>
            </w:rPr>
          </w:rPrChange>
        </w:rPr>
        <w:pPrChange w:id="7281" w:author="Yufeng" w:date="2021-10-10T17:53:00Z">
          <w:pPr>
            <w:widowControl/>
          </w:pPr>
        </w:pPrChange>
      </w:pPr>
      <w:r w:rsidRPr="00755CC4">
        <w:rPr>
          <w:rPrChange w:id="7282" w:author="Yufeng" w:date="2021-10-10T17:48:00Z">
            <w:rPr>
              <w:sz w:val="22"/>
            </w:rPr>
          </w:rPrChange>
        </w:rPr>
        <w:br w:type="page"/>
      </w:r>
    </w:p>
    <w:p w14:paraId="62AF8E70" w14:textId="77777777" w:rsidR="00867992" w:rsidRPr="00755CC4" w:rsidRDefault="00867992">
      <w:pPr>
        <w:pStyle w:val="title10831"/>
        <w:spacing w:line="480" w:lineRule="auto"/>
        <w:jc w:val="left"/>
        <w:rPr>
          <w:sz w:val="24"/>
          <w:szCs w:val="24"/>
          <w:rPrChange w:id="7283" w:author="Yufeng" w:date="2021-10-10T17:48:00Z">
            <w:rPr/>
          </w:rPrChange>
        </w:rPr>
        <w:pPrChange w:id="7284" w:author="Yufeng" w:date="2021-10-10T17:53:00Z">
          <w:pPr>
            <w:pStyle w:val="title10831"/>
          </w:pPr>
        </w:pPrChange>
      </w:pPr>
      <w:r w:rsidRPr="00755CC4">
        <w:rPr>
          <w:sz w:val="24"/>
          <w:szCs w:val="24"/>
          <w:rPrChange w:id="7285" w:author="Yufeng" w:date="2021-10-10T17:48:00Z">
            <w:rPr/>
          </w:rPrChange>
        </w:rPr>
        <w:lastRenderedPageBreak/>
        <w:t>Discussion</w:t>
      </w:r>
    </w:p>
    <w:p w14:paraId="5C0E4BF3" w14:textId="5967A344" w:rsidR="00CE631D" w:rsidRPr="00755CC4" w:rsidDel="004342F9" w:rsidRDefault="00432D9F">
      <w:pPr>
        <w:jc w:val="left"/>
        <w:rPr>
          <w:ins w:id="7286" w:author="LIN, Yufeng" w:date="2021-10-06T11:50:00Z"/>
          <w:del w:id="7287" w:author="Lung Ngai TING" w:date="2021-10-08T15:08:00Z"/>
          <w:rPrChange w:id="7288" w:author="Yufeng" w:date="2021-10-10T17:48:00Z">
            <w:rPr>
              <w:ins w:id="7289" w:author="LIN, Yufeng" w:date="2021-10-06T11:50:00Z"/>
              <w:del w:id="7290" w:author="Lung Ngai TING" w:date="2021-10-08T15:08:00Z"/>
              <w:sz w:val="22"/>
            </w:rPr>
          </w:rPrChange>
        </w:rPr>
        <w:pPrChange w:id="7291" w:author="Yufeng" w:date="2021-10-10T17:53:00Z">
          <w:pPr/>
        </w:pPrChange>
      </w:pPr>
      <w:ins w:id="7292" w:author="LIN, Yufeng" w:date="2021-10-05T18:00:00Z">
        <w:del w:id="7293" w:author="nick ting" w:date="2021-10-05T23:19:00Z">
          <w:r w:rsidRPr="00755CC4" w:rsidDel="00365120">
            <w:rPr>
              <w:rPrChange w:id="7294" w:author="Yufeng" w:date="2021-10-10T17:48:00Z">
                <w:rPr>
                  <w:sz w:val="22"/>
                </w:rPr>
              </w:rPrChange>
            </w:rPr>
            <w:delText>Our study was the first to report the enteric fungi altered in CRC across multiple cohorts according to the acknowledge we know.</w:delText>
          </w:r>
        </w:del>
      </w:ins>
      <w:ins w:id="7295" w:author="LIN, Yufeng" w:date="2021-10-06T10:10:00Z">
        <w:del w:id="7296" w:author="nick ting" w:date="2021-10-07T00:22:00Z">
          <w:r w:rsidR="00395D95" w:rsidRPr="00755CC4" w:rsidDel="0099700F">
            <w:rPr>
              <w:rPrChange w:id="7297" w:author="Yufeng" w:date="2021-10-10T17:48:00Z">
                <w:rPr>
                  <w:sz w:val="22"/>
                </w:rPr>
              </w:rPrChange>
            </w:rPr>
            <w:delText xml:space="preserve">the present </w:delText>
          </w:r>
        </w:del>
      </w:ins>
      <w:ins w:id="7298" w:author="LIN, Yufeng" w:date="2021-10-06T10:17:00Z">
        <w:del w:id="7299" w:author="nick ting" w:date="2021-10-07T00:22:00Z">
          <w:r w:rsidR="00395D95" w:rsidRPr="00755CC4" w:rsidDel="0099700F">
            <w:rPr>
              <w:rPrChange w:id="7300" w:author="Yufeng" w:date="2021-10-10T17:48:00Z">
                <w:rPr>
                  <w:sz w:val="22"/>
                </w:rPr>
              </w:rPrChange>
            </w:rPr>
            <w:delText xml:space="preserve">comprehensively </w:delText>
          </w:r>
        </w:del>
      </w:ins>
      <w:ins w:id="7301" w:author="LIN, Yufeng" w:date="2021-10-06T10:15:00Z">
        <w:del w:id="7302" w:author="nick ting" w:date="2021-10-07T00:22:00Z">
          <w:r w:rsidR="00395D95" w:rsidRPr="00755CC4" w:rsidDel="0099700F">
            <w:rPr>
              <w:rPrChange w:id="7303" w:author="Yufeng" w:date="2021-10-10T17:48:00Z">
                <w:rPr>
                  <w:sz w:val="22"/>
                </w:rPr>
              </w:rPrChange>
            </w:rPr>
            <w:delText xml:space="preserve">disclosed the </w:delText>
          </w:r>
        </w:del>
      </w:ins>
      <w:ins w:id="7304" w:author="LIN, Yufeng" w:date="2021-10-06T10:29:00Z">
        <w:del w:id="7305" w:author="nick ting" w:date="2021-10-07T00:22:00Z">
          <w:r w:rsidR="007D3A9D" w:rsidRPr="00755CC4" w:rsidDel="0099700F">
            <w:rPr>
              <w:rPrChange w:id="7306" w:author="Yufeng" w:date="2021-10-10T17:48:00Z">
                <w:rPr>
                  <w:sz w:val="22"/>
                </w:rPr>
              </w:rPrChange>
            </w:rPr>
            <w:delText xml:space="preserve">perturbed </w:delText>
          </w:r>
        </w:del>
      </w:ins>
      <w:ins w:id="7307" w:author="LIN, Yufeng" w:date="2021-10-06T10:18:00Z">
        <w:del w:id="7308" w:author="nick ting" w:date="2021-10-07T00:22:00Z">
          <w:r w:rsidR="00395D95" w:rsidRPr="00755CC4" w:rsidDel="0099700F">
            <w:rPr>
              <w:rPrChange w:id="7309" w:author="Yufeng" w:date="2021-10-10T17:48:00Z">
                <w:rPr>
                  <w:sz w:val="22"/>
                </w:rPr>
              </w:rPrChange>
            </w:rPr>
            <w:delText>CRC-associated intestinal fungi</w:delText>
          </w:r>
        </w:del>
      </w:ins>
      <w:ins w:id="7310" w:author="LIN, Yufeng" w:date="2021-10-06T10:27:00Z">
        <w:del w:id="7311" w:author="nick ting" w:date="2021-10-07T00:22:00Z">
          <w:r w:rsidR="007D3A9D" w:rsidRPr="00755CC4" w:rsidDel="0099700F">
            <w:rPr>
              <w:rPrChange w:id="7312" w:author="Yufeng" w:date="2021-10-10T17:48:00Z">
                <w:rPr>
                  <w:sz w:val="22"/>
                </w:rPr>
              </w:rPrChange>
            </w:rPr>
            <w:delText>,</w:delText>
          </w:r>
        </w:del>
      </w:ins>
      <w:ins w:id="7313" w:author="LIN, Yufeng" w:date="2021-10-06T10:28:00Z">
        <w:del w:id="7314" w:author="nick ting" w:date="2021-10-07T00:22:00Z">
          <w:r w:rsidR="007D3A9D" w:rsidRPr="00755CC4" w:rsidDel="0099700F">
            <w:rPr>
              <w:rPrChange w:id="7315" w:author="Yufeng" w:date="2021-10-10T17:48:00Z">
                <w:rPr>
                  <w:sz w:val="22"/>
                </w:rPr>
              </w:rPrChange>
            </w:rPr>
            <w:delText xml:space="preserve"> </w:delText>
          </w:r>
        </w:del>
      </w:ins>
      <w:ins w:id="7316" w:author="LIN, Yufeng" w:date="2021-10-06T10:18:00Z">
        <w:del w:id="7317" w:author="nick ting" w:date="2021-10-07T00:22:00Z">
          <w:r w:rsidR="00395D95" w:rsidRPr="00755CC4" w:rsidDel="0099700F">
            <w:rPr>
              <w:rPrChange w:id="7318" w:author="Yufeng" w:date="2021-10-10T17:48:00Z">
                <w:rPr>
                  <w:sz w:val="22"/>
                </w:rPr>
              </w:rPrChange>
            </w:rPr>
            <w:delText xml:space="preserve">and </w:delText>
          </w:r>
        </w:del>
      </w:ins>
      <w:ins w:id="7319" w:author="LIN, Yufeng" w:date="2021-10-06T10:22:00Z">
        <w:del w:id="7320" w:author="nick ting" w:date="2021-10-07T00:22:00Z">
          <w:r w:rsidR="007D3A9D" w:rsidRPr="00755CC4" w:rsidDel="0099700F">
            <w:rPr>
              <w:rPrChange w:id="7321" w:author="Yufeng" w:date="2021-10-10T17:48:00Z">
                <w:rPr>
                  <w:sz w:val="22"/>
                </w:rPr>
              </w:rPrChange>
            </w:rPr>
            <w:delText xml:space="preserve">its </w:delText>
          </w:r>
        </w:del>
      </w:ins>
      <w:ins w:id="7322" w:author="LIN, Yufeng" w:date="2021-10-06T10:26:00Z">
        <w:del w:id="7323" w:author="nick ting" w:date="2021-10-07T00:22:00Z">
          <w:r w:rsidR="007D3A9D" w:rsidRPr="00755CC4" w:rsidDel="0099700F">
            <w:rPr>
              <w:rPrChange w:id="7324" w:author="Yufeng" w:date="2021-10-10T17:48:00Z">
                <w:rPr>
                  <w:sz w:val="22"/>
                </w:rPr>
              </w:rPrChange>
            </w:rPr>
            <w:delText xml:space="preserve">tran-kingdom </w:delText>
          </w:r>
        </w:del>
      </w:ins>
      <w:ins w:id="7325" w:author="LIN, Yufeng" w:date="2021-10-06T10:22:00Z">
        <w:del w:id="7326" w:author="nick ting" w:date="2021-10-07T00:22:00Z">
          <w:r w:rsidR="007D3A9D" w:rsidRPr="00755CC4" w:rsidDel="0099700F">
            <w:rPr>
              <w:rPrChange w:id="7327" w:author="Yufeng" w:date="2021-10-10T17:48:00Z">
                <w:rPr>
                  <w:sz w:val="22"/>
                </w:rPr>
              </w:rPrChange>
            </w:rPr>
            <w:delText xml:space="preserve">interaction </w:delText>
          </w:r>
        </w:del>
      </w:ins>
      <w:ins w:id="7328" w:author="LIN, Yufeng" w:date="2021-10-06T10:26:00Z">
        <w:del w:id="7329" w:author="nick ting" w:date="2021-10-07T00:22:00Z">
          <w:r w:rsidR="007D3A9D" w:rsidRPr="00755CC4" w:rsidDel="0099700F">
            <w:rPr>
              <w:rPrChange w:id="7330" w:author="Yufeng" w:date="2021-10-10T17:48:00Z">
                <w:rPr>
                  <w:sz w:val="22"/>
                </w:rPr>
              </w:rPrChange>
            </w:rPr>
            <w:delText>with  bacteria</w:delText>
          </w:r>
        </w:del>
      </w:ins>
      <w:ins w:id="7331" w:author="LIN, Yufeng" w:date="2021-10-06T10:24:00Z">
        <w:del w:id="7332" w:author="nick ting" w:date="2021-10-07T00:22:00Z">
          <w:r w:rsidR="007D3A9D" w:rsidRPr="00755CC4" w:rsidDel="0099700F">
            <w:rPr>
              <w:rPrChange w:id="7333" w:author="Yufeng" w:date="2021-10-10T17:48:00Z">
                <w:rPr>
                  <w:sz w:val="22"/>
                </w:rPr>
              </w:rPrChange>
            </w:rPr>
            <w:delText>.</w:delText>
          </w:r>
        </w:del>
      </w:ins>
      <w:ins w:id="7334" w:author="LIN, Yufeng" w:date="2021-10-06T10:30:00Z">
        <w:del w:id="7335" w:author="nick ting" w:date="2021-10-07T00:22:00Z">
          <w:r w:rsidR="0083103C" w:rsidRPr="00755CC4" w:rsidDel="0099700F">
            <w:rPr>
              <w:rPrChange w:id="7336" w:author="Yufeng" w:date="2021-10-10T17:48:00Z">
                <w:rPr>
                  <w:sz w:val="22"/>
                </w:rPr>
              </w:rPrChange>
            </w:rPr>
            <w:delText xml:space="preserve"> </w:delText>
          </w:r>
        </w:del>
      </w:ins>
      <w:ins w:id="7337" w:author="LIN, Yufeng" w:date="2021-10-06T11:58:00Z">
        <w:r w:rsidR="00DD4166" w:rsidRPr="00755CC4">
          <w:rPr>
            <w:rPrChange w:id="7338" w:author="Yufeng" w:date="2021-10-10T17:48:00Z">
              <w:rPr>
                <w:sz w:val="22"/>
              </w:rPr>
            </w:rPrChange>
          </w:rPr>
          <w:t>Our study performed the first comprehensive multi-cohort</w:t>
        </w:r>
        <w:del w:id="7339" w:author="nick ting" w:date="2021-10-07T08:35:00Z">
          <w:r w:rsidR="00DD4166" w:rsidRPr="00755CC4" w:rsidDel="00126C1D">
            <w:rPr>
              <w:rPrChange w:id="7340" w:author="Yufeng" w:date="2021-10-10T17:48:00Z">
                <w:rPr>
                  <w:sz w:val="22"/>
                </w:rPr>
              </w:rPrChange>
            </w:rPr>
            <w:delText>s</w:delText>
          </w:r>
        </w:del>
        <w:r w:rsidR="00DD4166" w:rsidRPr="00755CC4">
          <w:rPr>
            <w:rPrChange w:id="7341" w:author="Yufeng" w:date="2021-10-10T17:48:00Z">
              <w:rPr>
                <w:sz w:val="22"/>
              </w:rPr>
            </w:rPrChange>
          </w:rPr>
          <w:t xml:space="preserve"> meta-analysis of enteric fungi shotgun metagenomics in CRC</w:t>
        </w:r>
      </w:ins>
      <w:ins w:id="7342" w:author="nick ting" w:date="2021-10-07T00:19:00Z">
        <w:r w:rsidR="0099700F" w:rsidRPr="00755CC4">
          <w:rPr>
            <w:rPrChange w:id="7343" w:author="Yufeng" w:date="2021-10-10T17:48:00Z">
              <w:rPr>
                <w:sz w:val="22"/>
              </w:rPr>
            </w:rPrChange>
          </w:rPr>
          <w:t>.</w:t>
        </w:r>
      </w:ins>
      <w:ins w:id="7344" w:author="LIN, Yufeng" w:date="2021-10-06T11:58:00Z">
        <w:r w:rsidR="00DD4166" w:rsidRPr="00755CC4">
          <w:rPr>
            <w:rPrChange w:id="7345" w:author="Yufeng" w:date="2021-10-10T17:48:00Z">
              <w:rPr>
                <w:sz w:val="22"/>
              </w:rPr>
            </w:rPrChange>
          </w:rPr>
          <w:t xml:space="preserve"> </w:t>
        </w:r>
      </w:ins>
      <w:ins w:id="7346" w:author="nick ting" w:date="2021-10-07T00:20:00Z">
        <w:r w:rsidR="0099700F" w:rsidRPr="00755CC4">
          <w:rPr>
            <w:rPrChange w:id="7347" w:author="Yufeng" w:date="2021-10-10T17:48:00Z">
              <w:rPr>
                <w:sz w:val="22"/>
              </w:rPr>
            </w:rPrChange>
          </w:rPr>
          <w:t xml:space="preserve">Samples </w:t>
        </w:r>
      </w:ins>
      <w:ins w:id="7348" w:author="LIN, Yufeng" w:date="2021-10-06T11:58:00Z">
        <w:r w:rsidR="00DD4166" w:rsidRPr="00755CC4">
          <w:rPr>
            <w:rPrChange w:id="7349" w:author="Yufeng" w:date="2021-10-10T17:48:00Z">
              <w:rPr>
                <w:sz w:val="22"/>
              </w:rPr>
            </w:rPrChange>
          </w:rPr>
          <w:t xml:space="preserve">from eight publicly available cohorts and one </w:t>
        </w:r>
        <w:del w:id="7350" w:author="nick ting" w:date="2021-10-07T08:35:00Z">
          <w:r w:rsidR="00DD4166" w:rsidRPr="00755CC4" w:rsidDel="00126C1D">
            <w:rPr>
              <w:rPrChange w:id="7351" w:author="Yufeng" w:date="2021-10-10T17:48:00Z">
                <w:rPr>
                  <w:sz w:val="22"/>
                </w:rPr>
              </w:rPrChange>
            </w:rPr>
            <w:delText xml:space="preserve">previously </w:delText>
          </w:r>
        </w:del>
        <w:r w:rsidR="00DD4166" w:rsidRPr="00755CC4">
          <w:rPr>
            <w:rPrChange w:id="7352" w:author="Yufeng" w:date="2021-10-10T17:48:00Z">
              <w:rPr>
                <w:sz w:val="22"/>
              </w:rPr>
            </w:rPrChange>
          </w:rPr>
          <w:t>unpublished dataset</w:t>
        </w:r>
      </w:ins>
      <w:ins w:id="7353" w:author="nick ting" w:date="2021-10-07T08:35:00Z">
        <w:r w:rsidR="00126C1D" w:rsidRPr="00755CC4">
          <w:rPr>
            <w:rPrChange w:id="7354" w:author="Yufeng" w:date="2021-10-10T17:48:00Z">
              <w:rPr>
                <w:sz w:val="22"/>
              </w:rPr>
            </w:rPrChange>
          </w:rPr>
          <w:t xml:space="preserve"> were assembled in this study</w:t>
        </w:r>
      </w:ins>
      <w:ins w:id="7355" w:author="LIN, Yufeng" w:date="2021-10-06T11:58:00Z">
        <w:r w:rsidR="00DD4166" w:rsidRPr="00755CC4">
          <w:rPr>
            <w:rPrChange w:id="7356" w:author="Yufeng" w:date="2021-10-10T17:48:00Z">
              <w:rPr>
                <w:sz w:val="22"/>
              </w:rPr>
            </w:rPrChange>
          </w:rPr>
          <w:t xml:space="preserve">. </w:t>
        </w:r>
      </w:ins>
      <w:ins w:id="7357" w:author="LIN, Yufeng" w:date="2021-10-06T11:50:00Z">
        <w:r w:rsidR="00CE631D" w:rsidRPr="00755CC4">
          <w:rPr>
            <w:rPrChange w:id="7358" w:author="Yufeng" w:date="2021-10-10T17:48:00Z">
              <w:rPr>
                <w:sz w:val="22"/>
              </w:rPr>
            </w:rPrChange>
          </w:rPr>
          <w:t>We were able to demonstrate the distinct mycobiota alteration in CRC patients versus hea</w:t>
        </w:r>
      </w:ins>
      <w:ins w:id="7359" w:author="LIN, Yufeng" w:date="2021-10-07T10:56:00Z">
        <w:r w:rsidR="00E81CE7" w:rsidRPr="0038659B">
          <w:t>l</w:t>
        </w:r>
      </w:ins>
      <w:ins w:id="7360" w:author="LIN, Yufeng" w:date="2021-10-06T11:50:00Z">
        <w:r w:rsidR="00CE631D" w:rsidRPr="00755CC4">
          <w:rPr>
            <w:rPrChange w:id="7361" w:author="Yufeng" w:date="2021-10-10T17:48:00Z">
              <w:rPr>
                <w:sz w:val="22"/>
              </w:rPr>
            </w:rPrChange>
          </w:rPr>
          <w:t xml:space="preserve">thy individuals. Using robust statistical methods, we </w:t>
        </w:r>
        <w:del w:id="7362" w:author="Lung Ngai TING" w:date="2021-10-08T15:09:00Z">
          <w:r w:rsidR="00CE631D" w:rsidRPr="00755CC4" w:rsidDel="00896AF0">
            <w:rPr>
              <w:rPrChange w:id="7363" w:author="Yufeng" w:date="2021-10-10T17:48:00Z">
                <w:rPr>
                  <w:sz w:val="22"/>
                </w:rPr>
              </w:rPrChange>
            </w:rPr>
            <w:delText xml:space="preserve">also </w:delText>
          </w:r>
        </w:del>
        <w:r w:rsidR="00CE631D" w:rsidRPr="00755CC4">
          <w:rPr>
            <w:rPrChange w:id="7364" w:author="Yufeng" w:date="2021-10-10T17:48:00Z">
              <w:rPr>
                <w:sz w:val="22"/>
              </w:rPr>
            </w:rPrChange>
          </w:rPr>
          <w:t>identified differentially abundant fungi present in CRC patients</w:t>
        </w:r>
      </w:ins>
      <w:ins w:id="7365" w:author="LIN, Yufeng" w:date="2021-10-07T10:56:00Z">
        <w:r w:rsidR="00E81CE7" w:rsidRPr="0038659B">
          <w:t>,</w:t>
        </w:r>
      </w:ins>
      <w:ins w:id="7366" w:author="LIN, Yufeng" w:date="2021-10-06T11:50:00Z">
        <w:r w:rsidR="00CE631D" w:rsidRPr="00755CC4">
          <w:rPr>
            <w:rPrChange w:id="7367" w:author="Yufeng" w:date="2021-10-10T17:48:00Z">
              <w:rPr>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id="7368" w:author="nick ting" w:date="2021-10-07T08:36:00Z">
        <w:r w:rsidR="00126C1D" w:rsidRPr="00755CC4">
          <w:rPr>
            <w:rPrChange w:id="7369" w:author="Yufeng" w:date="2021-10-10T17:48:00Z">
              <w:rPr>
                <w:sz w:val="22"/>
              </w:rPr>
            </w:rPrChange>
          </w:rPr>
          <w:t xml:space="preserve">. </w:t>
        </w:r>
      </w:ins>
      <w:ins w:id="7370" w:author="nick ting" w:date="2021-10-07T08:37:00Z">
        <w:r w:rsidR="00126C1D" w:rsidRPr="00755CC4">
          <w:rPr>
            <w:rPrChange w:id="7371" w:author="Yufeng" w:date="2021-10-10T17:48:00Z">
              <w:rPr>
                <w:sz w:val="22"/>
              </w:rPr>
            </w:rPrChange>
          </w:rPr>
          <w:t xml:space="preserve">We further calculated the </w:t>
        </w:r>
      </w:ins>
      <w:ins w:id="7372" w:author="LIN, Yufeng" w:date="2021-10-06T11:50:00Z">
        <w:del w:id="7373" w:author="nick ting" w:date="2021-10-07T08:36:00Z">
          <w:r w:rsidR="00CE631D" w:rsidRPr="00755CC4" w:rsidDel="00126C1D">
            <w:rPr>
              <w:rPrChange w:id="7374" w:author="Yufeng" w:date="2021-10-10T17:48:00Z">
                <w:rPr>
                  <w:sz w:val="22"/>
                </w:rPr>
              </w:rPrChange>
            </w:rPr>
            <w:delText xml:space="preserve"> as well as the </w:delText>
          </w:r>
        </w:del>
        <w:r w:rsidR="00CE631D" w:rsidRPr="00755CC4">
          <w:rPr>
            <w:rPrChange w:id="7375" w:author="Yufeng" w:date="2021-10-10T17:48:00Z">
              <w:rPr>
                <w:sz w:val="22"/>
              </w:rPr>
            </w:rPrChange>
          </w:rPr>
          <w:t>correlation differences in CRC patients versus healthy controls</w:t>
        </w:r>
      </w:ins>
      <w:ins w:id="7376" w:author="LIN, Yufeng" w:date="2021-10-07T10:56:00Z">
        <w:r w:rsidR="00E81CE7" w:rsidRPr="0038659B">
          <w:t>,</w:t>
        </w:r>
      </w:ins>
      <w:ins w:id="7377" w:author="nick ting" w:date="2021-10-07T08:37:00Z">
        <w:r w:rsidR="00126C1D" w:rsidRPr="00755CC4">
          <w:rPr>
            <w:rPrChange w:id="7378" w:author="Yufeng" w:date="2021-10-10T17:48:00Z">
              <w:rPr>
                <w:sz w:val="22"/>
              </w:rPr>
            </w:rPrChange>
          </w:rPr>
          <w:t xml:space="preserve"> which </w:t>
        </w:r>
      </w:ins>
      <w:ins w:id="7379" w:author="LIN, Yufeng" w:date="2021-10-06T11:50:00Z">
        <w:del w:id="7380" w:author="nick ting" w:date="2021-10-07T08:37:00Z">
          <w:r w:rsidR="00CE631D" w:rsidRPr="00755CC4" w:rsidDel="00126C1D">
            <w:rPr>
              <w:rPrChange w:id="7381" w:author="Yufeng" w:date="2021-10-10T17:48:00Z">
                <w:rPr>
                  <w:sz w:val="22"/>
                </w:rPr>
              </w:rPrChange>
            </w:rPr>
            <w:delText>.</w:delText>
          </w:r>
        </w:del>
      </w:ins>
      <w:ins w:id="7382" w:author="LIN, Yufeng" w:date="2021-10-06T13:23:00Z">
        <w:del w:id="7383" w:author="nick ting" w:date="2021-10-07T08:37:00Z">
          <w:r w:rsidR="00C82F35" w:rsidRPr="00755CC4" w:rsidDel="00126C1D">
            <w:rPr>
              <w:rPrChange w:id="7384" w:author="Yufeng" w:date="2021-10-10T17:48:00Z">
                <w:rPr>
                  <w:sz w:val="22"/>
                </w:rPr>
              </w:rPrChange>
            </w:rPr>
            <w:delText xml:space="preserve"> </w:delText>
          </w:r>
        </w:del>
      </w:ins>
      <w:ins w:id="7385" w:author="nick ting" w:date="2021-10-07T00:22:00Z">
        <w:r w:rsidR="0099700F" w:rsidRPr="00755CC4">
          <w:rPr>
            <w:rPrChange w:id="7386" w:author="Yufeng" w:date="2021-10-10T17:48:00Z">
              <w:rPr>
                <w:sz w:val="22"/>
              </w:rPr>
            </w:rPrChange>
          </w:rPr>
          <w:t xml:space="preserve">revealed the potential fungi-bacterial interactions associated with CRC pathogenesis. </w:t>
        </w:r>
      </w:ins>
      <w:ins w:id="7387" w:author="LIN, Yufeng" w:date="2021-10-06T13:23:00Z">
        <w:r w:rsidR="00C82F35" w:rsidRPr="00755CC4">
          <w:rPr>
            <w:b/>
            <w:highlight w:val="yellow"/>
            <w:rPrChange w:id="7388" w:author="Yufeng" w:date="2021-10-10T17:48:00Z">
              <w:rPr>
                <w:sz w:val="22"/>
              </w:rPr>
            </w:rPrChange>
          </w:rPr>
          <w:t>[TBA]</w:t>
        </w:r>
      </w:ins>
    </w:p>
    <w:p w14:paraId="6A176755" w14:textId="7CE546B0" w:rsidR="00CE631D" w:rsidRPr="00755CC4" w:rsidDel="00FD106C" w:rsidRDefault="00CE631D">
      <w:pPr>
        <w:jc w:val="left"/>
        <w:rPr>
          <w:ins w:id="7389" w:author="LIN, Yufeng" w:date="2021-10-06T11:50:00Z"/>
          <w:del w:id="7390" w:author="Yufeng" w:date="2021-10-10T18:06:00Z"/>
          <w:rPrChange w:id="7391" w:author="Yufeng" w:date="2021-10-10T17:48:00Z">
            <w:rPr>
              <w:ins w:id="7392" w:author="LIN, Yufeng" w:date="2021-10-06T11:50:00Z"/>
              <w:del w:id="7393" w:author="Yufeng" w:date="2021-10-10T18:06:00Z"/>
              <w:sz w:val="22"/>
            </w:rPr>
          </w:rPrChange>
        </w:rPr>
        <w:pPrChange w:id="7394" w:author="Yufeng" w:date="2021-10-10T17:53:00Z">
          <w:pPr/>
        </w:pPrChange>
      </w:pPr>
    </w:p>
    <w:p w14:paraId="03F85621" w14:textId="0AA056C7" w:rsidR="00867992" w:rsidRPr="00755CC4" w:rsidDel="0012784A" w:rsidRDefault="00CE631D">
      <w:pPr>
        <w:jc w:val="left"/>
        <w:rPr>
          <w:del w:id="7395" w:author="Lung Ngai TING" w:date="2021-10-08T15:29:00Z"/>
          <w:rPrChange w:id="7396" w:author="Yufeng" w:date="2021-10-10T17:48:00Z">
            <w:rPr>
              <w:del w:id="7397" w:author="Lung Ngai TING" w:date="2021-10-08T15:29:00Z"/>
              <w:sz w:val="22"/>
            </w:rPr>
          </w:rPrChange>
        </w:rPr>
        <w:pPrChange w:id="7398" w:author="Yufeng" w:date="2021-10-10T17:53:00Z">
          <w:pPr/>
        </w:pPrChange>
      </w:pPr>
      <w:ins w:id="7399" w:author="LIN, Yufeng" w:date="2021-10-06T11:51:00Z">
        <w:del w:id="7400" w:author="Lung Ngai TING" w:date="2021-10-08T15:29:00Z">
          <w:r w:rsidRPr="00755CC4" w:rsidDel="0012784A">
            <w:rPr>
              <w:rPrChange w:id="7401" w:author="Yufeng" w:date="2021-10-10T17:48:00Z">
                <w:rPr>
                  <w:sz w:val="22"/>
                </w:rPr>
              </w:rPrChange>
            </w:rPr>
            <w:delText>To improve credibility and accuracy, we adopted stric</w:delText>
          </w:r>
        </w:del>
      </w:ins>
      <w:ins w:id="7402" w:author="LIN, Yufeng" w:date="2021-10-07T10:56:00Z">
        <w:del w:id="7403" w:author="Lung Ngai TING" w:date="2021-10-08T15:29:00Z">
          <w:r w:rsidR="00E81CE7" w:rsidRPr="00755CC4" w:rsidDel="0012784A">
            <w:delText>t</w:delText>
          </w:r>
        </w:del>
      </w:ins>
      <w:ins w:id="7404" w:author="LIN, Yufeng" w:date="2021-10-06T11:51:00Z">
        <w:del w:id="7405" w:author="Lung Ngai TING" w:date="2021-10-08T15:29:00Z">
          <w:r w:rsidRPr="00755CC4" w:rsidDel="0012784A">
            <w:rPr>
              <w:rPrChange w:id="7406" w:author="Yufeng" w:date="2021-10-10T17:48:00Z">
                <w:rPr>
                  <w:sz w:val="22"/>
                </w:rPr>
              </w:rPrChange>
            </w:rPr>
            <w:delText xml:space="preserve"> criteria to gain 1,329 from 2,052, </w:delText>
          </w:r>
        </w:del>
      </w:ins>
      <w:ins w:id="7407" w:author="LIN, Yufeng" w:date="2021-10-08T11:32:00Z">
        <w:del w:id="7408" w:author="Lung Ngai TING" w:date="2021-10-08T15:29:00Z">
          <w:r w:rsidR="00DA417F" w:rsidRPr="00755CC4" w:rsidDel="0012784A">
            <w:delText>t</w:delText>
          </w:r>
        </w:del>
      </w:ins>
      <w:ins w:id="7409" w:author="LIN, Yufeng" w:date="2021-10-06T11:51:00Z">
        <w:del w:id="7410" w:author="Lung Ngai TING" w:date="2021-10-08T15:29:00Z">
          <w:r w:rsidRPr="00755CC4" w:rsidDel="0012784A">
            <w:rPr>
              <w:rPrChange w:id="7411" w:author="Yufeng" w:date="2021-10-10T17:48:00Z">
                <w:rPr>
                  <w:sz w:val="22"/>
                </w:rPr>
              </w:rPrChange>
            </w:rPr>
            <w:delText xml:space="preserve">hose ratio </w:delText>
          </w:r>
        </w:del>
      </w:ins>
      <w:ins w:id="7412" w:author="LIN, Yufeng" w:date="2021-10-07T10:56:00Z">
        <w:del w:id="7413" w:author="Lung Ngai TING" w:date="2021-10-08T15:29:00Z">
          <w:r w:rsidR="00E81CE7" w:rsidRPr="00755CC4" w:rsidDel="0012784A">
            <w:delText>consisted of</w:delText>
          </w:r>
        </w:del>
      </w:ins>
      <w:ins w:id="7414" w:author="LIN, Yufeng" w:date="2021-10-06T11:51:00Z">
        <w:del w:id="7415" w:author="Lung Ngai TING" w:date="2021-10-08T15:29:00Z">
          <w:r w:rsidRPr="00755CC4" w:rsidDel="0012784A">
            <w:rPr>
              <w:rPrChange w:id="7416" w:author="Yufeng" w:date="2021-10-10T17:48:00Z">
                <w:rPr>
                  <w:sz w:val="22"/>
                </w:rPr>
              </w:rPrChange>
            </w:rPr>
            <w:delText xml:space="preserve"> </w:delText>
          </w:r>
        </w:del>
      </w:ins>
      <w:ins w:id="7417" w:author="LIN, Yufeng" w:date="2021-10-07T10:56:00Z">
        <w:del w:id="7418" w:author="Lung Ngai TING" w:date="2021-10-08T15:29:00Z">
          <w:r w:rsidR="00E81CE7" w:rsidRPr="00755CC4" w:rsidDel="0012784A">
            <w:delText xml:space="preserve">the </w:delText>
          </w:r>
        </w:del>
      </w:ins>
      <w:ins w:id="7419" w:author="LIN, Yufeng" w:date="2021-10-06T11:51:00Z">
        <w:del w:id="7420" w:author="Lung Ngai TING" w:date="2021-10-08T15:29:00Z">
          <w:r w:rsidRPr="00755CC4" w:rsidDel="0012784A">
            <w:rPr>
              <w:rPrChange w:id="7421" w:author="Yufeng" w:date="2021-10-10T17:48:00Z">
                <w:rPr>
                  <w:sz w:val="22"/>
                </w:rPr>
              </w:rPrChange>
            </w:rPr>
            <w:delText>previous study</w:delText>
          </w:r>
          <w:r w:rsidRPr="00755CC4" w:rsidDel="0012784A">
            <w:rPr>
              <w:rPrChange w:id="7422" w:author="Yufeng" w:date="2021-10-10T17:48:00Z">
                <w:rPr>
                  <w:sz w:val="22"/>
                </w:rPr>
              </w:rPrChange>
            </w:rPr>
            <w:fldChar w:fldCharType="begin"/>
          </w:r>
        </w:del>
      </w:ins>
      <w:del w:id="7423" w:author="Lung Ngai TING" w:date="2021-10-08T15:29:00Z">
        <w:r w:rsidR="008F0C4F" w:rsidRPr="00755CC4" w:rsidDel="0012784A">
          <w:del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del>
      <w:ins w:id="7424" w:author="LIN, Yufeng" w:date="2021-10-06T11:51:00Z">
        <w:del w:id="7425" w:author="Lung Ngai TING" w:date="2021-10-08T15:29:00Z">
          <w:r w:rsidRPr="00755CC4" w:rsidDel="0012784A">
            <w:rPr>
              <w:rPrChange w:id="7426" w:author="Yufeng" w:date="2021-10-10T17:48:00Z">
                <w:rPr>
                  <w:sz w:val="22"/>
                </w:rPr>
              </w:rPrChange>
            </w:rPr>
            <w:fldChar w:fldCharType="separate"/>
          </w:r>
        </w:del>
      </w:ins>
      <w:del w:id="7427" w:author="Lung Ngai TING" w:date="2021-10-08T15:29:00Z">
        <w:r w:rsidR="008F0C4F" w:rsidRPr="00755CC4" w:rsidDel="0012784A">
          <w:rPr>
            <w:kern w:val="0"/>
            <w:vertAlign w:val="superscript"/>
          </w:rPr>
          <w:delText>23,52</w:delText>
        </w:r>
      </w:del>
      <w:ins w:id="7428" w:author="LIN, Yufeng" w:date="2021-10-06T11:51:00Z">
        <w:del w:id="7429" w:author="Lung Ngai TING" w:date="2021-10-08T15:29:00Z">
          <w:r w:rsidRPr="00755CC4" w:rsidDel="0012784A">
            <w:rPr>
              <w:rPrChange w:id="7430" w:author="Yufeng" w:date="2021-10-10T17:48:00Z">
                <w:rPr>
                  <w:sz w:val="22"/>
                </w:rPr>
              </w:rPrChange>
            </w:rPr>
            <w:fldChar w:fldCharType="end"/>
          </w:r>
          <w:r w:rsidRPr="00755CC4" w:rsidDel="0012784A">
            <w:rPr>
              <w:rPrChange w:id="7431" w:author="Yufeng" w:date="2021-10-10T17:48:00Z">
                <w:rPr>
                  <w:sz w:val="22"/>
                </w:rPr>
              </w:rPrChange>
            </w:rPr>
            <w:delText>.</w:delText>
          </w:r>
        </w:del>
      </w:ins>
      <w:ins w:id="7432" w:author="nick ting" w:date="2021-10-05T23:17:00Z">
        <w:del w:id="7433" w:author="Lung Ngai TING" w:date="2021-10-08T15:29:00Z">
          <w:r w:rsidR="00365120" w:rsidRPr="00755CC4" w:rsidDel="0012784A">
            <w:rPr>
              <w:rPrChange w:id="7434" w:author="Yufeng" w:date="2021-10-10T17:48:00Z">
                <w:rPr>
                  <w:sz w:val="22"/>
                </w:rPr>
              </w:rPrChange>
            </w:rPr>
            <w:delText>performed the first comprehensive multi-cohort meta-analysis</w:delText>
          </w:r>
        </w:del>
      </w:ins>
      <w:ins w:id="7435" w:author="nick ting" w:date="2021-10-05T23:18:00Z">
        <w:del w:id="7436" w:author="Lung Ngai TING" w:date="2021-10-08T15:29:00Z">
          <w:r w:rsidR="00365120" w:rsidRPr="00755CC4" w:rsidDel="0012784A">
            <w:rPr>
              <w:rPrChange w:id="7437" w:author="Yufeng" w:date="2021-10-10T17:48:00Z">
                <w:rPr>
                  <w:sz w:val="22"/>
                </w:rPr>
              </w:rPrChange>
            </w:rPr>
            <w:delText xml:space="preserve"> of </w:delText>
          </w:r>
        </w:del>
      </w:ins>
      <w:ins w:id="7438" w:author="nick ting" w:date="2021-10-05T23:20:00Z">
        <w:del w:id="7439" w:author="Lung Ngai TING" w:date="2021-10-08T15:29:00Z">
          <w:r w:rsidR="00365120" w:rsidRPr="00755CC4" w:rsidDel="0012784A">
            <w:rPr>
              <w:rPrChange w:id="7440" w:author="Yufeng" w:date="2021-10-10T17:48:00Z">
                <w:rPr>
                  <w:sz w:val="22"/>
                </w:rPr>
              </w:rPrChange>
            </w:rPr>
            <w:delText xml:space="preserve">enteric fungi </w:delText>
          </w:r>
        </w:del>
      </w:ins>
      <w:ins w:id="7441" w:author="nick ting" w:date="2021-10-05T23:18:00Z">
        <w:del w:id="7442" w:author="Lung Ngai TING" w:date="2021-10-08T15:29:00Z">
          <w:r w:rsidR="00365120" w:rsidRPr="00755CC4" w:rsidDel="0012784A">
            <w:rPr>
              <w:rPrChange w:id="7443" w:author="Yufeng" w:date="2021-10-10T17:48:00Z">
                <w:rPr>
                  <w:sz w:val="22"/>
                </w:rPr>
              </w:rPrChange>
            </w:rPr>
            <w:delText>shortgun metagenomic</w:delText>
          </w:r>
        </w:del>
      </w:ins>
      <w:ins w:id="7444" w:author="nick ting" w:date="2021-10-05T23:19:00Z">
        <w:del w:id="7445" w:author="Lung Ngai TING" w:date="2021-10-08T15:29:00Z">
          <w:r w:rsidR="00365120" w:rsidRPr="00755CC4" w:rsidDel="0012784A">
            <w:rPr>
              <w:rPrChange w:id="7446" w:author="Yufeng" w:date="2021-10-10T17:48:00Z">
                <w:rPr>
                  <w:sz w:val="22"/>
                </w:rPr>
              </w:rPrChange>
            </w:rPr>
            <w:delText xml:space="preserve">s in CRC. </w:delText>
          </w:r>
        </w:del>
      </w:ins>
      <w:ins w:id="7447" w:author="LIN, Yufeng" w:date="2021-10-05T18:00:00Z">
        <w:del w:id="7448" w:author="Lung Ngai TING" w:date="2021-10-08T15:29:00Z">
          <w:r w:rsidR="00432D9F" w:rsidRPr="00755CC4" w:rsidDel="0012784A">
            <w:rPr>
              <w:rPrChange w:id="7449" w:author="Yufeng" w:date="2021-10-10T17:48:00Z">
                <w:rPr>
                  <w:sz w:val="22"/>
                </w:rPr>
              </w:rPrChange>
            </w:rPr>
            <w:delText xml:space="preserve"> </w:delText>
          </w:r>
        </w:del>
      </w:ins>
      <w:del w:id="7450" w:author="Lung Ngai TING" w:date="2021-10-08T15:29:00Z">
        <w:r w:rsidR="004314C2" w:rsidRPr="00755CC4" w:rsidDel="0012784A">
          <w:rPr>
            <w:rPrChange w:id="7451" w:author="Yufeng" w:date="2021-10-10T17:48:00Z">
              <w:rPr>
                <w:sz w:val="22"/>
              </w:rPr>
            </w:rPrChange>
          </w:rPr>
          <w:delText>Fungi</w:delText>
        </w:r>
        <w:r w:rsidR="00867992" w:rsidRPr="00755CC4" w:rsidDel="0012784A">
          <w:rPr>
            <w:rPrChange w:id="7452" w:author="Yufeng" w:date="2021-10-10T17:48:00Z">
              <w:rPr>
                <w:sz w:val="22"/>
              </w:rPr>
            </w:rPrChange>
          </w:rPr>
          <w:delText xml:space="preserve"> are one of the crucial inhabitants of the human gastrointestinal tract</w:delText>
        </w:r>
        <w:r w:rsidR="00867992" w:rsidRPr="00755CC4" w:rsidDel="0012784A">
          <w:rPr>
            <w:rPrChange w:id="7453" w:author="Yufeng" w:date="2021-10-10T17:48:00Z">
              <w:rPr>
                <w:sz w:val="22"/>
              </w:rPr>
            </w:rPrChange>
          </w:rPr>
          <w:fldChar w:fldCharType="begin"/>
        </w:r>
        <w:r w:rsidR="00852BD9" w:rsidRPr="00755CC4" w:rsidDel="0012784A">
          <w:rPr>
            <w:rPrChange w:id="7454" w:author="Yufeng" w:date="2021-10-10T17:48:00Z">
              <w:rPr>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755CC4" w:rsidDel="0012784A">
          <w:rPr>
            <w:rPrChange w:id="7455" w:author="Yufeng" w:date="2021-10-10T17:48:00Z">
              <w:rPr>
                <w:sz w:val="22"/>
              </w:rPr>
            </w:rPrChange>
          </w:rPr>
          <w:fldChar w:fldCharType="separate"/>
        </w:r>
        <w:r w:rsidR="00852BD9" w:rsidRPr="00755CC4" w:rsidDel="0012784A">
          <w:rPr>
            <w:kern w:val="0"/>
            <w:vertAlign w:val="superscript"/>
            <w:rPrChange w:id="7456" w:author="Yufeng" w:date="2021-10-10T17:48:00Z">
              <w:rPr>
                <w:kern w:val="0"/>
                <w:sz w:val="22"/>
                <w:vertAlign w:val="superscript"/>
              </w:rPr>
            </w:rPrChange>
          </w:rPr>
          <w:delText>52</w:delText>
        </w:r>
        <w:r w:rsidR="00867992" w:rsidRPr="00755CC4" w:rsidDel="0012784A">
          <w:rPr>
            <w:rPrChange w:id="7457" w:author="Yufeng" w:date="2021-10-10T17:48:00Z">
              <w:rPr>
                <w:sz w:val="22"/>
              </w:rPr>
            </w:rPrChange>
          </w:rPr>
          <w:fldChar w:fldCharType="end"/>
        </w:r>
        <w:r w:rsidR="00867992" w:rsidRPr="00755CC4" w:rsidDel="0012784A">
          <w:rPr>
            <w:rPrChange w:id="7458" w:author="Yufeng" w:date="2021-10-10T17:48:00Z">
              <w:rPr>
                <w:sz w:val="22"/>
              </w:rPr>
            </w:rPrChange>
          </w:rPr>
          <w:delText xml:space="preserve">. In the previous, most of the research </w:delText>
        </w:r>
      </w:del>
      <w:ins w:id="7459" w:author="nick ting" w:date="2021-10-05T23:21:00Z">
        <w:del w:id="7460" w:author="Lung Ngai TING" w:date="2021-10-08T15:29:00Z">
          <w:r w:rsidR="00365120" w:rsidRPr="00755CC4" w:rsidDel="0012784A">
            <w:rPr>
              <w:rPrChange w:id="7461" w:author="Yufeng" w:date="2021-10-10T17:48:00Z">
                <w:rPr>
                  <w:sz w:val="22"/>
                </w:rPr>
              </w:rPrChange>
            </w:rPr>
            <w:delText xml:space="preserve">Previous researches </w:delText>
          </w:r>
        </w:del>
      </w:ins>
      <w:del w:id="7462" w:author="Lung Ngai TING" w:date="2021-10-08T15:29:00Z">
        <w:r w:rsidR="00867992" w:rsidRPr="00755CC4" w:rsidDel="0012784A">
          <w:rPr>
            <w:rPrChange w:id="7463" w:author="Yufeng" w:date="2021-10-10T17:48:00Z">
              <w:rPr>
                <w:sz w:val="22"/>
              </w:rPr>
            </w:rPrChange>
          </w:rPr>
          <w:delText>would like to force</w:delText>
        </w:r>
      </w:del>
      <w:ins w:id="7464" w:author="nick ting" w:date="2021-10-05T23:21:00Z">
        <w:del w:id="7465" w:author="Lung Ngai TING" w:date="2021-10-08T15:29:00Z">
          <w:r w:rsidR="00365120" w:rsidRPr="00755CC4" w:rsidDel="0012784A">
            <w:rPr>
              <w:rPrChange w:id="7466" w:author="Yufeng" w:date="2021-10-10T17:48:00Z">
                <w:rPr>
                  <w:sz w:val="22"/>
                </w:rPr>
              </w:rPrChange>
            </w:rPr>
            <w:delText>mainly focused</w:delText>
          </w:r>
        </w:del>
      </w:ins>
      <w:del w:id="7467" w:author="Lung Ngai TING" w:date="2021-10-08T15:29:00Z">
        <w:r w:rsidR="00867992" w:rsidRPr="00755CC4" w:rsidDel="0012784A">
          <w:rPr>
            <w:rPrChange w:id="7468" w:author="Yufeng" w:date="2021-10-10T17:48:00Z">
              <w:rPr>
                <w:sz w:val="22"/>
              </w:rPr>
            </w:rPrChange>
          </w:rPr>
          <w:delText xml:space="preserve"> on the relationship between gut bacteria and the host</w:delText>
        </w:r>
      </w:del>
      <w:ins w:id="7469" w:author="nick ting" w:date="2021-10-05T23:24:00Z">
        <w:del w:id="7470" w:author="Lung Ngai TING" w:date="2021-10-08T15:29:00Z">
          <w:r w:rsidR="00365120" w:rsidRPr="00755CC4" w:rsidDel="0012784A">
            <w:rPr>
              <w:rPrChange w:id="7471" w:author="Yufeng" w:date="2021-10-10T17:48:00Z">
                <w:rPr>
                  <w:sz w:val="22"/>
                </w:rPr>
              </w:rPrChange>
            </w:rPr>
            <w:delText>host pathology</w:delText>
          </w:r>
        </w:del>
      </w:ins>
      <w:ins w:id="7472" w:author="LIN, Yufeng" w:date="2021-10-06T10:41:00Z">
        <w:del w:id="7473" w:author="Lung Ngai TING" w:date="2021-10-08T15:29:00Z">
          <w:r w:rsidR="00ED5D21" w:rsidRPr="00755CC4" w:rsidDel="0012784A">
            <w:rPr>
              <w:rPrChange w:id="7474" w:author="Yufeng" w:date="2021-10-10T17:48:00Z">
                <w:rPr>
                  <w:sz w:val="22"/>
                </w:rPr>
              </w:rPrChange>
            </w:rPr>
            <w:delText xml:space="preserve">. A </w:delText>
          </w:r>
        </w:del>
      </w:ins>
      <w:ins w:id="7475" w:author="LIN, Yufeng" w:date="2021-10-06T10:39:00Z">
        <w:del w:id="7476" w:author="Lung Ngai TING" w:date="2021-10-08T15:29:00Z">
          <w:r w:rsidR="0083103C" w:rsidRPr="00755CC4" w:rsidDel="0012784A">
            <w:rPr>
              <w:rPrChange w:id="7477" w:author="Yufeng" w:date="2021-10-10T17:48:00Z">
                <w:rPr>
                  <w:sz w:val="22"/>
                </w:rPr>
              </w:rPrChange>
            </w:rPr>
            <w:delText xml:space="preserve">few </w:delText>
          </w:r>
        </w:del>
      </w:ins>
      <w:ins w:id="7478" w:author="LIN, Yufeng" w:date="2021-10-06T10:41:00Z">
        <w:del w:id="7479" w:author="Lung Ngai TING" w:date="2021-10-08T15:29:00Z">
          <w:r w:rsidR="00ED5D21" w:rsidRPr="00755CC4" w:rsidDel="0012784A">
            <w:rPr>
              <w:rPrChange w:id="7480" w:author="Yufeng" w:date="2021-10-10T17:48:00Z">
                <w:rPr>
                  <w:sz w:val="22"/>
                </w:rPr>
              </w:rPrChange>
            </w:rPr>
            <w:delText xml:space="preserve">studies </w:delText>
          </w:r>
        </w:del>
      </w:ins>
      <w:del w:id="7481" w:author="Lung Ngai TING" w:date="2021-10-08T15:29:00Z">
        <w:r w:rsidR="00867992" w:rsidRPr="00755CC4" w:rsidDel="0012784A">
          <w:rPr>
            <w:rPrChange w:id="7482" w:author="Yufeng" w:date="2021-10-10T17:48:00Z">
              <w:rPr>
                <w:sz w:val="22"/>
              </w:rPr>
            </w:rPrChange>
          </w:rPr>
          <w:delText xml:space="preserve">. </w:delText>
        </w:r>
        <w:r w:rsidR="004314C2" w:rsidRPr="00755CC4" w:rsidDel="0012784A">
          <w:rPr>
            <w:rPrChange w:id="7483" w:author="Yufeng" w:date="2021-10-10T17:48:00Z">
              <w:rPr>
                <w:sz w:val="22"/>
              </w:rPr>
            </w:rPrChange>
          </w:rPr>
          <w:delText>Fungi</w:delText>
        </w:r>
        <w:r w:rsidR="00867992" w:rsidRPr="00755CC4" w:rsidDel="0012784A">
          <w:rPr>
            <w:rPrChange w:id="7484" w:author="Yufeng" w:date="2021-10-10T17:48:00Z">
              <w:rPr>
                <w:sz w:val="22"/>
              </w:rPr>
            </w:rPrChange>
          </w:rPr>
          <w:delText xml:space="preserve"> were ignored </w:delText>
        </w:r>
      </w:del>
      <w:ins w:id="7485" w:author="nick ting" w:date="2021-10-05T23:24:00Z">
        <w:del w:id="7486" w:author="Lung Ngai TING" w:date="2021-10-08T15:29:00Z">
          <w:r w:rsidR="00365120" w:rsidRPr="00755CC4" w:rsidDel="0012784A">
            <w:rPr>
              <w:rPrChange w:id="7487" w:author="Yufeng" w:date="2021-10-10T17:48:00Z">
                <w:rPr>
                  <w:sz w:val="22"/>
                </w:rPr>
              </w:rPrChange>
            </w:rPr>
            <w:delText xml:space="preserve">much less investigated </w:delText>
          </w:r>
        </w:del>
      </w:ins>
      <w:del w:id="7488" w:author="Lung Ngai TING" w:date="2021-10-08T15:29:00Z">
        <w:r w:rsidR="00867992" w:rsidRPr="00755CC4" w:rsidDel="0012784A">
          <w:rPr>
            <w:rPrChange w:id="7489" w:author="Yufeng" w:date="2021-10-10T17:48:00Z">
              <w:rPr>
                <w:sz w:val="22"/>
              </w:rPr>
            </w:rPrChange>
          </w:rPr>
          <w:delText xml:space="preserve">in the microbiota studies </w:delText>
        </w:r>
      </w:del>
      <w:ins w:id="7490" w:author="LIN, Yufeng" w:date="2021-10-06T10:40:00Z">
        <w:del w:id="7491" w:author="Lung Ngai TING" w:date="2021-10-08T15:29:00Z">
          <w:r w:rsidR="00ED5D21" w:rsidRPr="00755CC4" w:rsidDel="0012784A">
            <w:rPr>
              <w:rPrChange w:id="7492" w:author="Yufeng" w:date="2021-10-10T17:48:00Z">
                <w:rPr>
                  <w:sz w:val="22"/>
                </w:rPr>
              </w:rPrChange>
            </w:rPr>
            <w:delText xml:space="preserve">with fungi </w:delText>
          </w:r>
        </w:del>
      </w:ins>
      <w:del w:id="7493" w:author="Lung Ngai TING" w:date="2021-10-08T15:29:00Z">
        <w:r w:rsidR="00867992" w:rsidRPr="00755CC4" w:rsidDel="0012784A">
          <w:rPr>
            <w:rPrChange w:id="7494" w:author="Yufeng" w:date="2021-10-10T17:48:00Z">
              <w:rPr>
                <w:sz w:val="22"/>
              </w:rPr>
            </w:rPrChange>
          </w:rPr>
          <w:delText>for an extended period because of their low proportion in the enteric microbiome</w:delText>
        </w:r>
        <w:r w:rsidR="00867992" w:rsidRPr="00755CC4" w:rsidDel="0012784A">
          <w:rPr>
            <w:rPrChange w:id="7495" w:author="Yufeng" w:date="2021-10-10T17:48:00Z">
              <w:rPr>
                <w:sz w:val="22"/>
              </w:rPr>
            </w:rPrChange>
          </w:rPr>
          <w:fldChar w:fldCharType="begin"/>
        </w:r>
        <w:r w:rsidR="008F0C4F" w:rsidRPr="00755CC4" w:rsidDel="0012784A">
          <w:del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00867992" w:rsidRPr="00755CC4" w:rsidDel="0012784A">
          <w:rPr>
            <w:rPrChange w:id="7496" w:author="Yufeng" w:date="2021-10-10T17:48:00Z">
              <w:rPr>
                <w:sz w:val="22"/>
              </w:rPr>
            </w:rPrChange>
          </w:rPr>
          <w:fldChar w:fldCharType="separate"/>
        </w:r>
        <w:r w:rsidR="008F0C4F" w:rsidRPr="00755CC4" w:rsidDel="0012784A">
          <w:rPr>
            <w:kern w:val="0"/>
            <w:vertAlign w:val="superscript"/>
          </w:rPr>
          <w:delText>53</w:delText>
        </w:r>
        <w:r w:rsidR="00867992" w:rsidRPr="00755CC4" w:rsidDel="0012784A">
          <w:rPr>
            <w:rPrChange w:id="7497" w:author="Yufeng" w:date="2021-10-10T17:48:00Z">
              <w:rPr>
                <w:sz w:val="22"/>
              </w:rPr>
            </w:rPrChange>
          </w:rPr>
          <w:fldChar w:fldCharType="end"/>
        </w:r>
        <w:r w:rsidR="00867992" w:rsidRPr="00755CC4" w:rsidDel="0012784A">
          <w:rPr>
            <w:rPrChange w:id="7498" w:author="Yufeng" w:date="2021-10-10T17:48:00Z">
              <w:rPr>
                <w:sz w:val="22"/>
              </w:rPr>
            </w:rPrChange>
          </w:rPr>
          <w:delText>. During further research, some studies</w:delText>
        </w:r>
        <w:r w:rsidR="00867992" w:rsidRPr="00755CC4" w:rsidDel="0012784A">
          <w:rPr>
            <w:rPrChange w:id="7499" w:author="Yufeng" w:date="2021-10-10T17:48:00Z">
              <w:rPr>
                <w:sz w:val="22"/>
              </w:rPr>
            </w:rPrChange>
          </w:rPr>
          <w:fldChar w:fldCharType="begin"/>
        </w:r>
        <w:r w:rsidR="00852BD9" w:rsidRPr="00755CC4" w:rsidDel="0012784A">
          <w:rPr>
            <w:rPrChange w:id="7500" w:author="Yufeng" w:date="2021-10-10T17:48:00Z">
              <w:rPr>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755CC4" w:rsidDel="0012784A">
          <w:rPr>
            <w:rPrChange w:id="7501" w:author="Yufeng" w:date="2021-10-10T17:48:00Z">
              <w:rPr>
                <w:sz w:val="22"/>
              </w:rPr>
            </w:rPrChange>
          </w:rPr>
          <w:fldChar w:fldCharType="separate"/>
        </w:r>
        <w:r w:rsidR="00852BD9" w:rsidRPr="00755CC4" w:rsidDel="0012784A">
          <w:rPr>
            <w:kern w:val="0"/>
            <w:vertAlign w:val="superscript"/>
            <w:rPrChange w:id="7502" w:author="Yufeng" w:date="2021-10-10T17:48:00Z">
              <w:rPr>
                <w:kern w:val="0"/>
                <w:sz w:val="22"/>
                <w:vertAlign w:val="superscript"/>
              </w:rPr>
            </w:rPrChange>
          </w:rPr>
          <w:delText>9,11,12,54</w:delText>
        </w:r>
        <w:r w:rsidR="00867992" w:rsidRPr="00755CC4" w:rsidDel="0012784A">
          <w:rPr>
            <w:rPrChange w:id="7503" w:author="Yufeng" w:date="2021-10-10T17:48:00Z">
              <w:rPr>
                <w:sz w:val="22"/>
              </w:rPr>
            </w:rPrChange>
          </w:rPr>
          <w:fldChar w:fldCharType="end"/>
        </w:r>
        <w:r w:rsidR="00867992" w:rsidRPr="00755CC4" w:rsidDel="0012784A">
          <w:rPr>
            <w:rPrChange w:id="7504" w:author="Yufeng" w:date="2021-10-10T17:48:00Z">
              <w:rPr>
                <w:sz w:val="22"/>
              </w:rPr>
            </w:rPrChange>
          </w:rPr>
          <w:delText xml:space="preserve"> revealed that </w:delText>
        </w:r>
        <w:r w:rsidR="004314C2" w:rsidRPr="00755CC4" w:rsidDel="0012784A">
          <w:rPr>
            <w:rPrChange w:id="7505" w:author="Yufeng" w:date="2021-10-10T17:48:00Z">
              <w:rPr>
                <w:sz w:val="22"/>
              </w:rPr>
            </w:rPrChange>
          </w:rPr>
          <w:delText>fungi</w:delText>
        </w:r>
        <w:r w:rsidR="00867992" w:rsidRPr="00755CC4" w:rsidDel="0012784A">
          <w:rPr>
            <w:rPrChange w:id="7506" w:author="Yufeng" w:date="2021-10-10T17:48:00Z">
              <w:rPr>
                <w:sz w:val="22"/>
              </w:rPr>
            </w:rPrChange>
          </w:rPr>
          <w:delText xml:space="preserve"> also played an essential role in the associations with the host. Our study was the first to report the enteric </w:delText>
        </w:r>
        <w:r w:rsidR="004314C2" w:rsidRPr="00755CC4" w:rsidDel="0012784A">
          <w:rPr>
            <w:rPrChange w:id="7507" w:author="Yufeng" w:date="2021-10-10T17:48:00Z">
              <w:rPr>
                <w:sz w:val="22"/>
              </w:rPr>
            </w:rPrChange>
          </w:rPr>
          <w:delText>fungi</w:delText>
        </w:r>
        <w:r w:rsidR="00867992" w:rsidRPr="00755CC4" w:rsidDel="0012784A">
          <w:rPr>
            <w:rPrChange w:id="7508" w:author="Yufeng" w:date="2021-10-10T17:48:00Z">
              <w:rPr>
                <w:sz w:val="22"/>
              </w:rPr>
            </w:rPrChange>
          </w:rPr>
          <w:delText xml:space="preserve"> altered in CRC across multiple cohorts according to the acknowledge we know.</w:delText>
        </w:r>
      </w:del>
    </w:p>
    <w:p w14:paraId="0215876A" w14:textId="1E1A068B" w:rsidR="00615D1D" w:rsidRPr="00755CC4" w:rsidDel="0012784A" w:rsidRDefault="00B2342E">
      <w:pPr>
        <w:jc w:val="left"/>
        <w:rPr>
          <w:del w:id="7509" w:author="Lung Ngai TING" w:date="2021-10-08T15:29:00Z"/>
          <w:rPrChange w:id="7510" w:author="Yufeng" w:date="2021-10-10T17:48:00Z">
            <w:rPr>
              <w:del w:id="7511" w:author="Lung Ngai TING" w:date="2021-10-08T15:29:00Z"/>
              <w:sz w:val="22"/>
            </w:rPr>
          </w:rPrChange>
        </w:rPr>
        <w:pPrChange w:id="7512" w:author="Yufeng" w:date="2021-10-10T17:53:00Z">
          <w:pPr/>
        </w:pPrChange>
      </w:pPr>
      <w:del w:id="7513" w:author="Lung Ngai TING" w:date="2021-10-08T15:29:00Z">
        <w:r w:rsidRPr="00755CC4" w:rsidDel="0012784A">
          <w:rPr>
            <w:rPrChange w:id="7514" w:author="Yufeng" w:date="2021-10-10T17:48:00Z">
              <w:rPr>
                <w:sz w:val="22"/>
              </w:rPr>
            </w:rPrChange>
          </w:rPr>
          <w:fldChar w:fldCharType="begin"/>
        </w:r>
        <w:r w:rsidRPr="00755CC4" w:rsidDel="0012784A">
          <w:rPr>
            <w:rPrChange w:id="7515" w:author="Yufeng" w:date="2021-10-10T17:48:00Z">
              <w:rPr>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755CC4" w:rsidDel="0012784A">
          <w:rPr>
            <w:rPrChange w:id="7516" w:author="Yufeng" w:date="2021-10-10T17:48:00Z">
              <w:rPr>
                <w:sz w:val="22"/>
              </w:rPr>
            </w:rPrChange>
          </w:rPr>
          <w:fldChar w:fldCharType="separate"/>
        </w:r>
        <w:r w:rsidRPr="00755CC4" w:rsidDel="0012784A">
          <w:rPr>
            <w:kern w:val="0"/>
            <w:vertAlign w:val="superscript"/>
            <w:rPrChange w:id="7517" w:author="Yufeng" w:date="2021-10-10T17:48:00Z">
              <w:rPr>
                <w:kern w:val="0"/>
                <w:sz w:val="22"/>
                <w:vertAlign w:val="superscript"/>
              </w:rPr>
            </w:rPrChange>
          </w:rPr>
          <w:delText>23,53</w:delText>
        </w:r>
        <w:r w:rsidRPr="00755CC4" w:rsidDel="0012784A">
          <w:rPr>
            <w:rPrChange w:id="7518" w:author="Yufeng" w:date="2021-10-10T17:48:00Z">
              <w:rPr>
                <w:sz w:val="22"/>
              </w:rPr>
            </w:rPrChange>
          </w:rPr>
          <w:fldChar w:fldCharType="end"/>
        </w:r>
        <w:r w:rsidR="00867992" w:rsidRPr="00755CC4" w:rsidDel="0012784A">
          <w:rPr>
            <w:rPrChange w:id="7519" w:author="Yufeng" w:date="2021-10-10T17:48:00Z">
              <w:rPr>
                <w:sz w:val="22"/>
              </w:rPr>
            </w:rPrChange>
          </w:rPr>
          <w:delText>According to the alpha diversity rarefaction curve, our results</w:delText>
        </w:r>
      </w:del>
      <w:ins w:id="7520" w:author="LIN, Yufeng" w:date="2021-10-05T18:02:00Z">
        <w:del w:id="7521" w:author="Lung Ngai TING" w:date="2021-10-08T15:29:00Z">
          <w:r w:rsidR="00432D9F" w:rsidRPr="00755CC4" w:rsidDel="0012784A">
            <w:rPr>
              <w:rPrChange w:id="7522" w:author="Yufeng" w:date="2021-10-10T17:48:00Z">
                <w:rPr>
                  <w:sz w:val="22"/>
                </w:rPr>
              </w:rPrChange>
            </w:rPr>
            <w:delText>o</w:delText>
          </w:r>
        </w:del>
      </w:ins>
      <w:del w:id="7523" w:author="Lung Ngai TING" w:date="2021-10-08T15:29:00Z">
        <w:r w:rsidR="00867992" w:rsidRPr="00755CC4" w:rsidDel="0012784A">
          <w:rPr>
            <w:rPrChange w:id="7524" w:author="Yufeng" w:date="2021-10-10T17:48:00Z">
              <w:rPr>
                <w:sz w:val="22"/>
              </w:rPr>
            </w:rPrChange>
          </w:rPr>
          <w:delText xml:space="preserve"> indicated that the </w:delText>
        </w:r>
        <w:r w:rsidR="004314C2" w:rsidRPr="00755CC4" w:rsidDel="0012784A">
          <w:rPr>
            <w:rPrChange w:id="7525" w:author="Yufeng" w:date="2021-10-10T17:48:00Z">
              <w:rPr>
                <w:sz w:val="22"/>
              </w:rPr>
            </w:rPrChange>
          </w:rPr>
          <w:delText>fungal</w:delText>
        </w:r>
        <w:r w:rsidR="00867992" w:rsidRPr="00755CC4" w:rsidDel="0012784A">
          <w:rPr>
            <w:rPrChange w:id="7526" w:author="Yufeng" w:date="2021-10-10T17:48:00Z">
              <w:rPr>
                <w:sz w:val="22"/>
              </w:rPr>
            </w:rPrChange>
          </w:rPr>
          <w:delText xml:space="preserve"> plateau was 10,000. The previous study revealed that beyond 60 million and 80 million reads per sample were required to recover all bacterial classification</w:delText>
        </w:r>
        <w:r w:rsidR="00867992" w:rsidRPr="00755CC4" w:rsidDel="0012784A">
          <w:rPr>
            <w:rPrChange w:id="7527" w:author="Yufeng" w:date="2021-10-10T17:48:00Z">
              <w:rPr>
                <w:sz w:val="22"/>
              </w:rPr>
            </w:rPrChange>
          </w:rPr>
          <w:fldChar w:fldCharType="begin"/>
        </w:r>
        <w:r w:rsidR="00852BD9" w:rsidRPr="00755CC4" w:rsidDel="0012784A">
          <w:rPr>
            <w:rPrChange w:id="7528" w:author="Yufeng" w:date="2021-10-10T17:48:00Z">
              <w:rPr>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755CC4" w:rsidDel="0012784A">
          <w:rPr>
            <w:rPrChange w:id="7529" w:author="Yufeng" w:date="2021-10-10T17:48:00Z">
              <w:rPr>
                <w:sz w:val="22"/>
              </w:rPr>
            </w:rPrChange>
          </w:rPr>
          <w:fldChar w:fldCharType="separate"/>
        </w:r>
        <w:r w:rsidR="00852BD9" w:rsidRPr="00755CC4" w:rsidDel="0012784A">
          <w:rPr>
            <w:kern w:val="0"/>
            <w:vertAlign w:val="superscript"/>
            <w:rPrChange w:id="7530" w:author="Yufeng" w:date="2021-10-10T17:48:00Z">
              <w:rPr>
                <w:kern w:val="0"/>
                <w:sz w:val="22"/>
                <w:vertAlign w:val="superscript"/>
              </w:rPr>
            </w:rPrChange>
          </w:rPr>
          <w:delText>55</w:delText>
        </w:r>
        <w:r w:rsidR="00867992" w:rsidRPr="00755CC4" w:rsidDel="0012784A">
          <w:rPr>
            <w:rPrChange w:id="7531" w:author="Yufeng" w:date="2021-10-10T17:48:00Z">
              <w:rPr>
                <w:sz w:val="22"/>
              </w:rPr>
            </w:rPrChange>
          </w:rPr>
          <w:fldChar w:fldCharType="end"/>
        </w:r>
        <w:r w:rsidR="00867992" w:rsidRPr="00755CC4" w:rsidDel="0012784A">
          <w:rPr>
            <w:rPrChange w:id="7532" w:author="Yufeng" w:date="2021-10-10T17:48:00Z">
              <w:rPr>
                <w:sz w:val="22"/>
              </w:rPr>
            </w:rPrChange>
          </w:rPr>
          <w:delText xml:space="preserve"> and the full richness of different Antimicrobial resistance (AMR) gene families</w:delText>
        </w:r>
        <w:r w:rsidR="00867992" w:rsidRPr="00755CC4" w:rsidDel="0012784A">
          <w:rPr>
            <w:rPrChange w:id="7533" w:author="Yufeng" w:date="2021-10-10T17:48:00Z">
              <w:rPr>
                <w:sz w:val="22"/>
              </w:rPr>
            </w:rPrChange>
          </w:rPr>
          <w:fldChar w:fldCharType="begin"/>
        </w:r>
        <w:r w:rsidR="00852BD9" w:rsidRPr="00755CC4" w:rsidDel="0012784A">
          <w:rPr>
            <w:rPrChange w:id="7534" w:author="Yufeng" w:date="2021-10-10T17:48:00Z">
              <w:rPr>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755CC4" w:rsidDel="0012784A">
          <w:rPr>
            <w:rPrChange w:id="7535" w:author="Yufeng" w:date="2021-10-10T17:48:00Z">
              <w:rPr>
                <w:sz w:val="22"/>
              </w:rPr>
            </w:rPrChange>
          </w:rPr>
          <w:fldChar w:fldCharType="separate"/>
        </w:r>
        <w:r w:rsidR="00852BD9" w:rsidRPr="00755CC4" w:rsidDel="0012784A">
          <w:rPr>
            <w:kern w:val="0"/>
            <w:vertAlign w:val="superscript"/>
            <w:rPrChange w:id="7536" w:author="Yufeng" w:date="2021-10-10T17:48:00Z">
              <w:rPr>
                <w:kern w:val="0"/>
                <w:sz w:val="22"/>
                <w:vertAlign w:val="superscript"/>
              </w:rPr>
            </w:rPrChange>
          </w:rPr>
          <w:delText>56</w:delText>
        </w:r>
        <w:r w:rsidR="00867992" w:rsidRPr="00755CC4" w:rsidDel="0012784A">
          <w:rPr>
            <w:rPrChange w:id="7537" w:author="Yufeng" w:date="2021-10-10T17:48:00Z">
              <w:rPr>
                <w:sz w:val="22"/>
              </w:rPr>
            </w:rPrChange>
          </w:rPr>
          <w:fldChar w:fldCharType="end"/>
        </w:r>
        <w:r w:rsidR="00867992" w:rsidRPr="00755CC4" w:rsidDel="0012784A">
          <w:rPr>
            <w:rPrChange w:id="7538" w:author="Yufeng" w:date="2021-10-10T17:48:00Z">
              <w:rPr>
                <w:sz w:val="22"/>
              </w:rPr>
            </w:rPrChange>
          </w:rPr>
          <w:delText xml:space="preserve"> in the fecal sample. Our research could suggest</w:delText>
        </w:r>
      </w:del>
      <w:ins w:id="7539" w:author="LIN, Yufeng" w:date="2021-10-07T10:56:00Z">
        <w:del w:id="7540" w:author="Lung Ngai TING" w:date="2021-10-08T15:29:00Z">
          <w:r w:rsidR="00E81CE7" w:rsidRPr="00755CC4" w:rsidDel="0012784A">
            <w:delText>ed</w:delText>
          </w:r>
        </w:del>
      </w:ins>
      <w:del w:id="7541" w:author="Lung Ngai TING" w:date="2021-10-08T15:29:00Z">
        <w:r w:rsidR="00867992" w:rsidRPr="00755CC4" w:rsidDel="0012784A">
          <w:rPr>
            <w:rPrChange w:id="7542" w:author="Yufeng" w:date="2021-10-10T17:48:00Z">
              <w:rPr>
                <w:sz w:val="22"/>
              </w:rPr>
            </w:rPrChange>
          </w:rPr>
          <w:delText xml:space="preserve"> that future studies on enteric </w:delText>
        </w:r>
        <w:r w:rsidR="004314C2" w:rsidRPr="00755CC4" w:rsidDel="0012784A">
          <w:rPr>
            <w:rPrChange w:id="7543" w:author="Yufeng" w:date="2021-10-10T17:48:00Z">
              <w:rPr>
                <w:sz w:val="22"/>
              </w:rPr>
            </w:rPrChange>
          </w:rPr>
          <w:delText>fungi</w:delText>
        </w:r>
        <w:r w:rsidR="00867992" w:rsidRPr="00755CC4" w:rsidDel="0012784A">
          <w:rPr>
            <w:rPrChange w:id="7544" w:author="Yufeng" w:date="2021-10-10T17:48:00Z">
              <w:rPr>
                <w:sz w:val="22"/>
              </w:rPr>
            </w:rPrChange>
          </w:rPr>
          <w:delText xml:space="preserve"> should be conducted at a sequencing depth of at least 10 </w:delText>
        </w:r>
      </w:del>
      <w:ins w:id="7545" w:author="LIN, Yufeng" w:date="2021-10-05T17:59:00Z">
        <w:del w:id="7546" w:author="Lung Ngai TING" w:date="2021-10-08T15:29:00Z">
          <w:r w:rsidR="00432D9F" w:rsidRPr="00755CC4" w:rsidDel="0012784A">
            <w:rPr>
              <w:rPrChange w:id="7547" w:author="Yufeng" w:date="2021-10-10T17:48:00Z">
                <w:rPr>
                  <w:sz w:val="22"/>
                </w:rPr>
              </w:rPrChange>
            </w:rPr>
            <w:delText xml:space="preserve">ten </w:delText>
          </w:r>
        </w:del>
      </w:ins>
      <w:del w:id="7548" w:author="Lung Ngai TING" w:date="2021-10-08T15:29:00Z">
        <w:r w:rsidR="00867992" w:rsidRPr="00755CC4" w:rsidDel="0012784A">
          <w:rPr>
            <w:rPrChange w:id="7549" w:author="Yufeng" w:date="2021-10-10T17:48:00Z">
              <w:rPr>
                <w:sz w:val="22"/>
              </w:rPr>
            </w:rPrChange>
          </w:rPr>
          <w:delText xml:space="preserve">thousand </w:delText>
        </w:r>
        <w:r w:rsidR="004314C2" w:rsidRPr="00755CC4" w:rsidDel="0012784A">
          <w:rPr>
            <w:rPrChange w:id="7550" w:author="Yufeng" w:date="2021-10-10T17:48:00Z">
              <w:rPr>
                <w:sz w:val="22"/>
              </w:rPr>
            </w:rPrChange>
          </w:rPr>
          <w:delText>fungi</w:delText>
        </w:r>
        <w:r w:rsidR="00867992" w:rsidRPr="00755CC4" w:rsidDel="0012784A">
          <w:rPr>
            <w:rPrChange w:id="7551" w:author="Yufeng" w:date="2021-10-10T17:48:00Z">
              <w:rPr>
                <w:sz w:val="22"/>
              </w:rPr>
            </w:rPrChange>
          </w:rPr>
          <w:delText xml:space="preserve"> in each case. We have supplemented the gaps in sequencing depth for </w:delText>
        </w:r>
        <w:r w:rsidR="004314C2" w:rsidRPr="00755CC4" w:rsidDel="0012784A">
          <w:rPr>
            <w:rPrChange w:id="7552" w:author="Yufeng" w:date="2021-10-10T17:48:00Z">
              <w:rPr>
                <w:sz w:val="22"/>
              </w:rPr>
            </w:rPrChange>
          </w:rPr>
          <w:delText>fungi</w:delText>
        </w:r>
        <w:r w:rsidR="00867992" w:rsidRPr="00755CC4" w:rsidDel="0012784A">
          <w:rPr>
            <w:rPrChange w:id="7553" w:author="Yufeng" w:date="2021-10-10T17:48:00Z">
              <w:rPr>
                <w:sz w:val="22"/>
              </w:rPr>
            </w:rPrChange>
          </w:rPr>
          <w:delText xml:space="preserve"> and provided reliable support for follow-up </w:delText>
        </w:r>
        <w:r w:rsidR="004314C2" w:rsidRPr="00755CC4" w:rsidDel="0012784A">
          <w:rPr>
            <w:rPrChange w:id="7554" w:author="Yufeng" w:date="2021-10-10T17:48:00Z">
              <w:rPr>
                <w:sz w:val="22"/>
              </w:rPr>
            </w:rPrChange>
          </w:rPr>
          <w:delText>fungal</w:delText>
        </w:r>
        <w:r w:rsidR="00867992" w:rsidRPr="00755CC4" w:rsidDel="0012784A">
          <w:rPr>
            <w:rPrChange w:id="7555" w:author="Yufeng" w:date="2021-10-10T17:48:00Z">
              <w:rPr>
                <w:sz w:val="22"/>
              </w:rPr>
            </w:rPrChange>
          </w:rPr>
          <w:delText xml:space="preserve"> research based on the meta-analysis of more than 2,000 samples.</w:delText>
        </w:r>
        <w:commentRangeStart w:id="7556"/>
        <w:commentRangeEnd w:id="7556"/>
        <w:r w:rsidR="00124759" w:rsidRPr="00755CC4" w:rsidDel="0012784A">
          <w:rPr>
            <w:rStyle w:val="CommentReference"/>
            <w:sz w:val="24"/>
            <w:szCs w:val="24"/>
            <w:rPrChange w:id="7557" w:author="Yufeng" w:date="2021-10-10T17:48:00Z">
              <w:rPr>
                <w:rStyle w:val="CommentReference"/>
              </w:rPr>
            </w:rPrChange>
          </w:rPr>
          <w:commentReference w:id="7556"/>
        </w:r>
      </w:del>
    </w:p>
    <w:p w14:paraId="441976DF" w14:textId="47E977E2" w:rsidR="0038620B" w:rsidRPr="00755CC4" w:rsidDel="00580825" w:rsidRDefault="00F94A48">
      <w:pPr>
        <w:jc w:val="left"/>
        <w:rPr>
          <w:ins w:id="7558" w:author="LIN, Yufeng" w:date="2021-10-06T11:47:00Z"/>
          <w:del w:id="7559" w:author="Lung Ngai TING" w:date="2021-10-09T15:47:00Z"/>
          <w:rPrChange w:id="7560" w:author="Yufeng" w:date="2021-10-10T17:48:00Z">
            <w:rPr>
              <w:ins w:id="7561" w:author="LIN, Yufeng" w:date="2021-10-06T11:47:00Z"/>
              <w:del w:id="7562" w:author="Lung Ngai TING" w:date="2021-10-09T15:47:00Z"/>
              <w:sz w:val="22"/>
            </w:rPr>
          </w:rPrChange>
        </w:rPr>
        <w:pPrChange w:id="7563" w:author="Yufeng" w:date="2021-10-10T17:53:00Z">
          <w:pPr/>
        </w:pPrChange>
      </w:pPr>
      <w:ins w:id="7564" w:author="nick ting" w:date="2021-10-05T23:45:00Z">
        <w:del w:id="7565" w:author="LIN, Yufeng" w:date="2021-10-06T11:47:00Z">
          <w:r w:rsidRPr="00755CC4" w:rsidDel="0038620B">
            <w:rPr>
              <w:rPrChange w:id="7566" w:author="Yufeng" w:date="2021-10-10T17:48:00Z">
                <w:rPr>
                  <w:sz w:val="22"/>
                </w:rPr>
              </w:rPrChange>
            </w:rPr>
            <w:delText>More than 2</w:delText>
          </w:r>
        </w:del>
      </w:ins>
      <w:ins w:id="7567" w:author="nick ting" w:date="2021-10-05T23:46:00Z">
        <w:del w:id="7568" w:author="LIN, Yufeng" w:date="2021-10-06T11:47:00Z">
          <w:r w:rsidRPr="00755CC4" w:rsidDel="0038620B">
            <w:rPr>
              <w:rPrChange w:id="7569" w:author="Yufeng" w:date="2021-10-10T17:48:00Z">
                <w:rPr>
                  <w:sz w:val="22"/>
                </w:rPr>
              </w:rPrChange>
            </w:rPr>
            <w:delText>,</w:delText>
          </w:r>
        </w:del>
      </w:ins>
      <w:ins w:id="7570" w:author="nick ting" w:date="2021-10-05T23:45:00Z">
        <w:del w:id="7571" w:author="LIN, Yufeng" w:date="2021-10-06T11:47:00Z">
          <w:r w:rsidRPr="00755CC4" w:rsidDel="0038620B">
            <w:rPr>
              <w:rPrChange w:id="7572" w:author="Yufeng" w:date="2021-10-10T17:48:00Z">
                <w:rPr>
                  <w:sz w:val="22"/>
                </w:rPr>
              </w:rPrChange>
            </w:rPr>
            <w:delText xml:space="preserve">000 CRC and heathy control samples </w:delText>
          </w:r>
        </w:del>
      </w:ins>
      <w:ins w:id="7573" w:author="nick ting" w:date="2021-10-05T23:46:00Z">
        <w:del w:id="7574" w:author="LIN, Yufeng" w:date="2021-10-06T11:47:00Z">
          <w:r w:rsidRPr="00755CC4" w:rsidDel="0038620B">
            <w:rPr>
              <w:rPrChange w:id="7575" w:author="Yufeng" w:date="2021-10-10T17:48:00Z">
                <w:rPr>
                  <w:sz w:val="22"/>
                </w:rPr>
              </w:rPrChange>
            </w:rPr>
            <w:delText>from 8 study cohorts and 3 different continents were assembled in this meta-analysis.</w:delText>
          </w:r>
        </w:del>
        <w:del w:id="7576" w:author="LIN, Yufeng" w:date="2021-10-06T16:24:00Z">
          <w:r w:rsidRPr="00755CC4" w:rsidDel="00B04161">
            <w:rPr>
              <w:rPrChange w:id="7577" w:author="Yufeng" w:date="2021-10-10T17:48:00Z">
                <w:rPr>
                  <w:sz w:val="22"/>
                </w:rPr>
              </w:rPrChange>
            </w:rPr>
            <w:delText xml:space="preserve"> </w:delText>
          </w:r>
        </w:del>
      </w:ins>
    </w:p>
    <w:p w14:paraId="56A6A671" w14:textId="77777777" w:rsidR="007873F2" w:rsidRPr="0038659B" w:rsidRDefault="007873F2">
      <w:pPr>
        <w:jc w:val="left"/>
        <w:rPr>
          <w:ins w:id="7578" w:author="Lung Ngai TING" w:date="2021-10-08T15:44:00Z"/>
        </w:rPr>
        <w:pPrChange w:id="7579" w:author="Yufeng" w:date="2021-10-10T17:53:00Z">
          <w:pPr/>
        </w:pPrChange>
      </w:pPr>
    </w:p>
    <w:p w14:paraId="3318B72C" w14:textId="6ABB132B" w:rsidR="00124759" w:rsidRPr="00755CC4" w:rsidDel="0012784A" w:rsidRDefault="0012784A">
      <w:pPr>
        <w:jc w:val="left"/>
        <w:rPr>
          <w:del w:id="7580" w:author="Lung Ngai TING" w:date="2021-10-08T15:29:00Z"/>
        </w:rPr>
        <w:pPrChange w:id="7581" w:author="Yufeng" w:date="2021-10-10T17:53:00Z">
          <w:pPr/>
        </w:pPrChange>
      </w:pPr>
      <w:ins w:id="7582" w:author="Lung Ngai TING" w:date="2021-10-08T15:29:00Z">
        <w:r w:rsidRPr="0038659B">
          <w:t>Previous</w:t>
        </w:r>
      </w:ins>
      <w:ins w:id="7583" w:author="Lung Ngai TING" w:date="2021-10-08T15:44:00Z">
        <w:r w:rsidR="007873F2" w:rsidRPr="0038659B">
          <w:t>ly,</w:t>
        </w:r>
      </w:ins>
      <w:ins w:id="7584" w:author="Lung Ngai TING" w:date="2021-10-08T15:29:00Z">
        <w:r w:rsidRPr="00E666DA">
          <w:t xml:space="preserve"> research</w:t>
        </w:r>
      </w:ins>
      <w:ins w:id="7585" w:author="Lung Ngai TING" w:date="2021-10-08T15:44:00Z">
        <w:r w:rsidR="007873F2" w:rsidRPr="00E666DA">
          <w:t>ers</w:t>
        </w:r>
      </w:ins>
      <w:ins w:id="7586" w:author="Lung Ngai TING" w:date="2021-10-08T15:29:00Z">
        <w:r w:rsidRPr="002849C4">
          <w:t xml:space="preserve"> mainly focused on the relationship between gut bacteria and host pathology. </w:t>
        </w:r>
      </w:ins>
      <w:ins w:id="7587" w:author="Lung Ngai TING" w:date="2021-10-08T16:27:00Z">
        <w:r w:rsidR="008946DC" w:rsidRPr="002849C4">
          <w:t>My</w:t>
        </w:r>
      </w:ins>
      <w:ins w:id="7588" w:author="Lung Ngai TING" w:date="2021-10-08T15:44:00Z">
        <w:r w:rsidR="007873F2" w:rsidRPr="00755CC4">
          <w:t xml:space="preserve">cobiota is usually </w:t>
        </w:r>
        <w:r w:rsidR="004A30C1" w:rsidRPr="00755CC4">
          <w:t>overlooked</w:t>
        </w:r>
      </w:ins>
      <w:ins w:id="7589" w:author="Lung Ngai TING" w:date="2021-10-08T15:29:00Z">
        <w:r w:rsidRPr="00755CC4">
          <w:t xml:space="preserve"> because of their low proportion in the enteric microbiome</w:t>
        </w:r>
        <w:r w:rsidRPr="0038659B">
          <w:fldChar w:fldCharType="begin"/>
        </w:r>
      </w:ins>
      <w:r w:rsidR="00FD106C">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7590" w:author="Lung Ngai TING" w:date="2021-10-08T15:29:00Z">
        <w:r w:rsidRPr="0038659B">
          <w:rPr>
            <w:rPrChange w:id="7591" w:author="Yufeng" w:date="2021-10-10T17:48:00Z">
              <w:rPr/>
            </w:rPrChange>
          </w:rPr>
          <w:fldChar w:fldCharType="separate"/>
        </w:r>
        <w:r w:rsidRPr="0038659B">
          <w:rPr>
            <w:kern w:val="0"/>
            <w:vertAlign w:val="superscript"/>
          </w:rPr>
          <w:t>53</w:t>
        </w:r>
        <w:r w:rsidRPr="0038659B">
          <w:fldChar w:fldCharType="end"/>
        </w:r>
        <w:r w:rsidRPr="0038659B">
          <w:t xml:space="preserve">. </w:t>
        </w:r>
      </w:ins>
      <w:ins w:id="7592" w:author="Lung Ngai TING" w:date="2021-10-08T15:44:00Z">
        <w:r w:rsidR="001D6162" w:rsidRPr="0038659B">
          <w:t xml:space="preserve">From our </w:t>
        </w:r>
      </w:ins>
      <w:ins w:id="7593" w:author="Lung Ngai TING" w:date="2021-10-08T15:29:00Z">
        <w:r w:rsidRPr="0038659B">
          <w:t xml:space="preserve">alpha diversity rarefaction curve, </w:t>
        </w:r>
      </w:ins>
      <w:ins w:id="7594" w:author="Lung Ngai TING" w:date="2021-10-08T16:36:00Z">
        <w:r w:rsidR="00BB709E" w:rsidRPr="0038659B">
          <w:t xml:space="preserve">a sequencing depth of at least ten thousand reads is required </w:t>
        </w:r>
      </w:ins>
      <w:ins w:id="7595" w:author="Lung Ngai TING" w:date="2021-10-08T16:35:00Z">
        <w:r w:rsidR="00444049" w:rsidRPr="00E666DA">
          <w:t>to study</w:t>
        </w:r>
      </w:ins>
      <w:ins w:id="7596" w:author="Lung Ngai TING" w:date="2021-10-08T16:36:00Z">
        <w:r w:rsidR="00444049" w:rsidRPr="00E666DA">
          <w:t xml:space="preserve"> </w:t>
        </w:r>
      </w:ins>
      <w:ins w:id="7597" w:author="Lung Ngai TING" w:date="2021-10-08T15:29:00Z">
        <w:r w:rsidRPr="002849C4">
          <w:t xml:space="preserve">enteric fungi. </w:t>
        </w:r>
      </w:ins>
      <w:ins w:id="7598" w:author="Lung Ngai TING" w:date="2021-10-09T15:47:00Z">
        <w:r w:rsidR="00580825" w:rsidRPr="002849C4">
          <w:t xml:space="preserve">To improve credibility and accuracy, we adopted strict criteria to </w:t>
        </w:r>
      </w:ins>
      <w:ins w:id="7599" w:author="Lung Ngai TING" w:date="2021-10-09T15:49:00Z">
        <w:r w:rsidR="007A0762" w:rsidRPr="00755CC4">
          <w:t>obtain</w:t>
        </w:r>
      </w:ins>
      <w:ins w:id="7600" w:author="Lung Ngai TING" w:date="2021-10-09T15:47:00Z">
        <w:r w:rsidR="00580825" w:rsidRPr="00755CC4">
          <w:t xml:space="preserve"> 1,329 from 2,052, </w:t>
        </w:r>
      </w:ins>
      <w:ins w:id="7601" w:author="Lung Ngai TING" w:date="2021-10-09T15:49:00Z">
        <w:r w:rsidR="007A0762" w:rsidRPr="00755CC4">
          <w:t>by filtering low quality samples</w:t>
        </w:r>
      </w:ins>
      <w:ins w:id="7602" w:author="Lung Ngai TING" w:date="2021-10-09T15:47:00Z">
        <w:r w:rsidR="00580825" w:rsidRPr="0038659B">
          <w:fldChar w:fldCharType="begin"/>
        </w:r>
      </w:ins>
      <w:r w:rsidR="00FD106C">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id="7603" w:author="Lung Ngai TING" w:date="2021-10-09T15:47:00Z">
        <w:r w:rsidR="00580825" w:rsidRPr="0038659B">
          <w:rPr>
            <w:rPrChange w:id="7604" w:author="Yufeng" w:date="2021-10-10T17:48:00Z">
              <w:rPr/>
            </w:rPrChange>
          </w:rPr>
          <w:fldChar w:fldCharType="separate"/>
        </w:r>
      </w:ins>
      <w:r w:rsidR="00FD106C" w:rsidRPr="00FD106C">
        <w:rPr>
          <w:kern w:val="0"/>
          <w:vertAlign w:val="superscript"/>
        </w:rPr>
        <w:t>23,54</w:t>
      </w:r>
      <w:ins w:id="7605" w:author="Lung Ngai TING" w:date="2021-10-09T15:47:00Z">
        <w:r w:rsidR="00580825" w:rsidRPr="0038659B">
          <w:fldChar w:fldCharType="end"/>
        </w:r>
        <w:r w:rsidR="00580825" w:rsidRPr="0038659B">
          <w:t xml:space="preserve">. </w:t>
        </w:r>
      </w:ins>
      <w:ins w:id="7606" w:author="LIN, Yufeng" w:date="2021-10-05T18:08:00Z">
        <w:del w:id="7607" w:author="Lung Ngai TING" w:date="2021-10-08T15:29:00Z">
          <w:r w:rsidR="00615D1D" w:rsidRPr="00755CC4" w:rsidDel="0012784A">
            <w:rPr>
              <w:rPrChange w:id="7608" w:author="Yufeng" w:date="2021-10-10T17:48:00Z">
                <w:rPr>
                  <w:sz w:val="22"/>
                </w:rPr>
              </w:rPrChange>
            </w:rPr>
            <w:delText xml:space="preserve">We </w:delText>
          </w:r>
        </w:del>
      </w:ins>
      <w:ins w:id="7609" w:author="nick ting" w:date="2021-10-05T23:46:00Z">
        <w:del w:id="7610" w:author="Lung Ngai TING" w:date="2021-10-08T15:29:00Z">
          <w:r w:rsidR="00F94A48" w:rsidRPr="00755CC4" w:rsidDel="0012784A">
            <w:rPr>
              <w:rPrChange w:id="7611" w:author="Yufeng" w:date="2021-10-10T17:48:00Z">
                <w:rPr>
                  <w:sz w:val="22"/>
                </w:rPr>
              </w:rPrChange>
            </w:rPr>
            <w:delText xml:space="preserve">were able to demonstrate the distinct mycobiota alteration </w:delText>
          </w:r>
        </w:del>
      </w:ins>
      <w:ins w:id="7612" w:author="nick ting" w:date="2021-10-05T23:47:00Z">
        <w:del w:id="7613" w:author="Lung Ngai TING" w:date="2021-10-08T15:29:00Z">
          <w:r w:rsidR="00F94A48" w:rsidRPr="00755CC4" w:rsidDel="0012784A">
            <w:rPr>
              <w:rPrChange w:id="7614" w:author="Yufeng" w:date="2021-10-10T17:48:00Z">
                <w:rPr>
                  <w:sz w:val="22"/>
                </w:rPr>
              </w:rPrChange>
            </w:rPr>
            <w:delText>in CRC patients versus heathy individuals</w:delText>
          </w:r>
          <w:r w:rsidR="002E727B" w:rsidRPr="00755CC4" w:rsidDel="0012784A">
            <w:rPr>
              <w:rPrChange w:id="7615" w:author="Yufeng" w:date="2021-10-10T17:48:00Z">
                <w:rPr>
                  <w:sz w:val="22"/>
                </w:rPr>
              </w:rPrChange>
            </w:rPr>
            <w:delText xml:space="preserve">. </w:delText>
          </w:r>
        </w:del>
      </w:ins>
      <w:ins w:id="7616" w:author="nick ting" w:date="2021-10-05T23:48:00Z">
        <w:del w:id="7617" w:author="Lung Ngai TING" w:date="2021-10-08T15:29:00Z">
          <w:r w:rsidR="002E727B" w:rsidRPr="00755CC4" w:rsidDel="0012784A">
            <w:rPr>
              <w:rPrChange w:id="7618" w:author="Yufeng" w:date="2021-10-10T17:48:00Z">
                <w:rPr>
                  <w:sz w:val="22"/>
                </w:rPr>
              </w:rPrChange>
            </w:rPr>
            <w:delText xml:space="preserve">Using robust statistical methods, we also identified differentially abundant </w:delText>
          </w:r>
        </w:del>
      </w:ins>
      <w:ins w:id="7619" w:author="nick ting" w:date="2021-10-05T23:49:00Z">
        <w:del w:id="7620" w:author="Lung Ngai TING" w:date="2021-10-08T15:29:00Z">
          <w:r w:rsidR="002E727B" w:rsidRPr="00755CC4" w:rsidDel="0012784A">
            <w:rPr>
              <w:rPrChange w:id="7621" w:author="Yufeng" w:date="2021-10-10T17:48:00Z">
                <w:rPr>
                  <w:sz w:val="22"/>
                </w:rPr>
              </w:rPrChange>
            </w:rPr>
            <w:delText xml:space="preserve">fungi present in CRC patients </w:delText>
          </w:r>
        </w:del>
      </w:ins>
      <w:ins w:id="7622" w:author="nick ting" w:date="2021-10-05T23:50:00Z">
        <w:del w:id="7623" w:author="Lung Ngai TING" w:date="2021-10-08T15:29:00Z">
          <w:r w:rsidR="002E727B" w:rsidRPr="00755CC4" w:rsidDel="0012784A">
            <w:rPr>
              <w:rPrChange w:id="7624" w:author="Yufeng" w:date="2021-10-10T17:48:00Z">
                <w:rPr>
                  <w:sz w:val="22"/>
                </w:rPr>
              </w:rPrChange>
            </w:rPr>
            <w:delText>which could be used together with bacterial markers</w:delText>
          </w:r>
        </w:del>
      </w:ins>
      <w:ins w:id="7625" w:author="nick ting" w:date="2021-10-05T23:51:00Z">
        <w:del w:id="7626" w:author="Lung Ngai TING" w:date="2021-10-08T15:29:00Z">
          <w:r w:rsidR="002E727B" w:rsidRPr="00755CC4" w:rsidDel="0012784A">
            <w:rPr>
              <w:rPrChange w:id="7627" w:author="Yufeng" w:date="2021-10-10T17:48:00Z">
                <w:rPr>
                  <w:sz w:val="22"/>
                </w:rPr>
              </w:rPrChange>
            </w:rPr>
            <w:delText xml:space="preserve"> to improve the accurac</w:delText>
          </w:r>
        </w:del>
      </w:ins>
      <w:ins w:id="7628" w:author="nick ting" w:date="2021-10-05T23:55:00Z">
        <w:del w:id="7629" w:author="Lung Ngai TING" w:date="2021-10-08T15:29:00Z">
          <w:r w:rsidR="002E727B" w:rsidRPr="00755CC4" w:rsidDel="0012784A">
            <w:rPr>
              <w:rPrChange w:id="7630" w:author="Yufeng" w:date="2021-10-10T17:48:00Z">
                <w:rPr>
                  <w:sz w:val="22"/>
                </w:rPr>
              </w:rPrChange>
            </w:rPr>
            <w:delText>y</w:delText>
          </w:r>
        </w:del>
      </w:ins>
      <w:ins w:id="7631" w:author="nick ting" w:date="2021-10-05T23:51:00Z">
        <w:del w:id="7632" w:author="Lung Ngai TING" w:date="2021-10-08T15:29:00Z">
          <w:r w:rsidR="002E727B" w:rsidRPr="00755CC4" w:rsidDel="0012784A">
            <w:rPr>
              <w:rPrChange w:id="7633" w:author="Yufeng" w:date="2021-10-10T17:48:00Z">
                <w:rPr>
                  <w:sz w:val="22"/>
                </w:rPr>
              </w:rPrChange>
            </w:rPr>
            <w:delText xml:space="preserve"> of </w:delText>
          </w:r>
        </w:del>
      </w:ins>
      <w:ins w:id="7634" w:author="nick ting" w:date="2021-10-05T23:55:00Z">
        <w:del w:id="7635" w:author="Lung Ngai TING" w:date="2021-10-08T15:29:00Z">
          <w:r w:rsidR="002E727B" w:rsidRPr="00755CC4" w:rsidDel="0012784A">
            <w:rPr>
              <w:rPrChange w:id="7636" w:author="Yufeng" w:date="2021-10-10T17:48:00Z">
                <w:rPr>
                  <w:sz w:val="22"/>
                </w:rPr>
              </w:rPrChange>
            </w:rPr>
            <w:delText>distinguishing</w:delText>
          </w:r>
        </w:del>
      </w:ins>
      <w:ins w:id="7637" w:author="nick ting" w:date="2021-10-05T23:51:00Z">
        <w:del w:id="7638" w:author="Lung Ngai TING" w:date="2021-10-08T15:29:00Z">
          <w:r w:rsidR="002E727B" w:rsidRPr="00755CC4" w:rsidDel="0012784A">
            <w:rPr>
              <w:rPrChange w:id="7639" w:author="Yufeng" w:date="2021-10-10T17:48:00Z">
                <w:rPr>
                  <w:sz w:val="22"/>
                </w:rPr>
              </w:rPrChange>
            </w:rPr>
            <w:delText xml:space="preserve"> CRC patients </w:delText>
          </w:r>
        </w:del>
      </w:ins>
      <w:ins w:id="7640" w:author="nick ting" w:date="2021-10-05T23:55:00Z">
        <w:del w:id="7641" w:author="Lung Ngai TING" w:date="2021-10-08T15:29:00Z">
          <w:r w:rsidR="002E727B" w:rsidRPr="00755CC4" w:rsidDel="0012784A">
            <w:rPr>
              <w:rPrChange w:id="7642" w:author="Yufeng" w:date="2021-10-10T17:48:00Z">
                <w:rPr>
                  <w:sz w:val="22"/>
                </w:rPr>
              </w:rPrChange>
            </w:rPr>
            <w:delText xml:space="preserve">from tumor-free healthy individuals </w:delText>
          </w:r>
        </w:del>
      </w:ins>
      <w:ins w:id="7643" w:author="nick ting" w:date="2021-10-05T23:51:00Z">
        <w:del w:id="7644" w:author="Lung Ngai TING" w:date="2021-10-08T15:29:00Z">
          <w:r w:rsidR="002E727B" w:rsidRPr="00755CC4" w:rsidDel="0012784A">
            <w:rPr>
              <w:rPrChange w:id="7645" w:author="Yufeng" w:date="2021-10-10T17:48:00Z">
                <w:rPr>
                  <w:sz w:val="22"/>
                </w:rPr>
              </w:rPrChange>
            </w:rPr>
            <w:delText>based on fecal metageno</w:delText>
          </w:r>
        </w:del>
      </w:ins>
      <w:ins w:id="7646" w:author="nick ting" w:date="2021-10-05T23:56:00Z">
        <w:del w:id="7647" w:author="Lung Ngai TING" w:date="2021-10-08T15:29:00Z">
          <w:r w:rsidR="002E727B" w:rsidRPr="00755CC4" w:rsidDel="0012784A">
            <w:rPr>
              <w:rPrChange w:id="7648" w:author="Yufeng" w:date="2021-10-10T17:48:00Z">
                <w:rPr>
                  <w:sz w:val="22"/>
                </w:rPr>
              </w:rPrChange>
            </w:rPr>
            <w:delText>mes</w:delText>
          </w:r>
        </w:del>
      </w:ins>
      <w:ins w:id="7649" w:author="nick ting" w:date="2021-10-05T23:51:00Z">
        <w:del w:id="7650" w:author="Lung Ngai TING" w:date="2021-10-08T15:29:00Z">
          <w:r w:rsidR="002E727B" w:rsidRPr="00755CC4" w:rsidDel="0012784A">
            <w:rPr>
              <w:rPrChange w:id="7651" w:author="Yufeng" w:date="2021-10-10T17:48:00Z">
                <w:rPr>
                  <w:sz w:val="22"/>
                </w:rPr>
              </w:rPrChange>
            </w:rPr>
            <w:delText xml:space="preserve">. </w:delText>
          </w:r>
        </w:del>
      </w:ins>
      <w:ins w:id="7652" w:author="nick ting" w:date="2021-10-05T23:52:00Z">
        <w:del w:id="7653" w:author="Lung Ngai TING" w:date="2021-10-08T15:29:00Z">
          <w:r w:rsidR="002E727B" w:rsidRPr="00755CC4" w:rsidDel="0012784A">
            <w:rPr>
              <w:rPrChange w:id="7654" w:author="Yufeng" w:date="2021-10-10T17:48:00Z">
                <w:rPr>
                  <w:sz w:val="22"/>
                </w:rPr>
              </w:rPrChange>
            </w:rPr>
            <w:delText xml:space="preserve">Our DAGC analysis further inferred the correlations among fungal markers </w:delText>
          </w:r>
        </w:del>
      </w:ins>
      <w:ins w:id="7655" w:author="nick ting" w:date="2021-10-05T23:53:00Z">
        <w:del w:id="7656" w:author="Lung Ngai TING" w:date="2021-10-08T15:29:00Z">
          <w:r w:rsidR="002E727B" w:rsidRPr="00755CC4" w:rsidDel="0012784A">
            <w:rPr>
              <w:rPrChange w:id="7657" w:author="Yufeng" w:date="2021-10-10T17:48:00Z">
                <w:rPr>
                  <w:sz w:val="22"/>
                </w:rPr>
              </w:rPrChange>
            </w:rPr>
            <w:delText xml:space="preserve">and bacterial markers identified as well as </w:delText>
          </w:r>
        </w:del>
      </w:ins>
      <w:ins w:id="7658" w:author="nick ting" w:date="2021-10-05T23:57:00Z">
        <w:del w:id="7659" w:author="Lung Ngai TING" w:date="2021-10-08T15:29:00Z">
          <w:r w:rsidR="005C59A5" w:rsidRPr="00755CC4" w:rsidDel="0012784A">
            <w:rPr>
              <w:rPrChange w:id="7660" w:author="Yufeng" w:date="2021-10-10T17:48:00Z">
                <w:rPr>
                  <w:sz w:val="22"/>
                </w:rPr>
              </w:rPrChange>
            </w:rPr>
            <w:delText xml:space="preserve">the correlation differences </w:delText>
          </w:r>
        </w:del>
      </w:ins>
      <w:ins w:id="7661" w:author="nick ting" w:date="2021-10-05T23:58:00Z">
        <w:del w:id="7662" w:author="Lung Ngai TING" w:date="2021-10-08T15:29:00Z">
          <w:r w:rsidR="005C59A5" w:rsidRPr="00755CC4" w:rsidDel="0012784A">
            <w:rPr>
              <w:rPrChange w:id="7663" w:author="Yufeng" w:date="2021-10-10T17:48:00Z">
                <w:rPr>
                  <w:sz w:val="22"/>
                </w:rPr>
              </w:rPrChange>
            </w:rPr>
            <w:delText>in CRC patients versus healthy controls.</w:delText>
          </w:r>
        </w:del>
      </w:ins>
      <w:ins w:id="7664" w:author="LIN, Yufeng" w:date="2021-10-05T18:08:00Z">
        <w:del w:id="7665" w:author="Lung Ngai TING" w:date="2021-10-08T15:29:00Z">
          <w:r w:rsidR="00615D1D" w:rsidRPr="00755CC4" w:rsidDel="0012784A">
            <w:rPr>
              <w:rPrChange w:id="7666" w:author="Yufeng" w:date="2021-10-10T17:48:00Z">
                <w:rPr>
                  <w:sz w:val="22"/>
                </w:rPr>
              </w:rPrChange>
            </w:rPr>
            <w:delText>showed that the enteric fungal profile in CRC is distinct from healthy controls</w:delText>
          </w:r>
        </w:del>
      </w:ins>
    </w:p>
    <w:p w14:paraId="02ECDD6E" w14:textId="77777777" w:rsidR="0012784A" w:rsidRPr="00755CC4" w:rsidRDefault="0012784A">
      <w:pPr>
        <w:jc w:val="left"/>
        <w:rPr>
          <w:ins w:id="7667" w:author="Lung Ngai TING" w:date="2021-10-08T15:29:00Z"/>
          <w:rPrChange w:id="7668" w:author="Yufeng" w:date="2021-10-10T17:48:00Z">
            <w:rPr>
              <w:ins w:id="7669" w:author="Lung Ngai TING" w:date="2021-10-08T15:29:00Z"/>
              <w:sz w:val="22"/>
            </w:rPr>
          </w:rPrChange>
        </w:rPr>
        <w:pPrChange w:id="7670" w:author="Yufeng" w:date="2021-10-10T17:53:00Z">
          <w:pPr/>
        </w:pPrChange>
      </w:pPr>
    </w:p>
    <w:p w14:paraId="3AD5A8B4" w14:textId="5A1200E7" w:rsidR="00124759" w:rsidRPr="00755CC4" w:rsidDel="00FD106C" w:rsidRDefault="00124759">
      <w:pPr>
        <w:jc w:val="left"/>
        <w:rPr>
          <w:ins w:id="7671" w:author="nick ting" w:date="2021-10-05T23:36:00Z"/>
          <w:del w:id="7672" w:author="Yufeng" w:date="2021-10-10T18:06:00Z"/>
          <w:rPrChange w:id="7673" w:author="Yufeng" w:date="2021-10-10T17:48:00Z">
            <w:rPr>
              <w:ins w:id="7674" w:author="nick ting" w:date="2021-10-05T23:36:00Z"/>
              <w:del w:id="7675" w:author="Yufeng" w:date="2021-10-10T18:06:00Z"/>
              <w:sz w:val="22"/>
            </w:rPr>
          </w:rPrChange>
        </w:rPr>
        <w:pPrChange w:id="7676" w:author="Yufeng" w:date="2021-10-10T17:53:00Z">
          <w:pPr/>
        </w:pPrChange>
      </w:pPr>
    </w:p>
    <w:p w14:paraId="71A1884A" w14:textId="75C2FA3B" w:rsidR="00126C1D" w:rsidRPr="00755CC4" w:rsidDel="00D33202" w:rsidRDefault="00C82F35">
      <w:pPr>
        <w:jc w:val="left"/>
        <w:rPr>
          <w:del w:id="7677" w:author="LIN, Yufeng" w:date="2021-10-07T10:10:00Z"/>
        </w:rPr>
        <w:pPrChange w:id="7678" w:author="Yufeng" w:date="2021-10-10T17:53:00Z">
          <w:pPr/>
        </w:pPrChange>
      </w:pPr>
      <w:ins w:id="7679" w:author="LIN, Yufeng" w:date="2021-10-06T13:19:00Z">
        <w:del w:id="7680" w:author="nick ting" w:date="2021-10-07T08:41:00Z">
          <w:r w:rsidRPr="00755CC4" w:rsidDel="00126C1D">
            <w:rPr>
              <w:highlight w:val="yellow"/>
              <w:rPrChange w:id="7681" w:author="Yufeng" w:date="2021-10-10T17:48:00Z">
                <w:rPr>
                  <w:sz w:val="22"/>
                </w:rPr>
              </w:rPrChange>
            </w:rPr>
            <w:delText>We found that the chao1 of intestinal fungi in CRC was weaker than controls, which was stable with gut bacteria in previous studies</w:delText>
          </w:r>
          <w:r w:rsidRPr="00755CC4" w:rsidDel="00126C1D">
            <w:rPr>
              <w:highlight w:val="yellow"/>
              <w:rPrChange w:id="7682" w:author="Yufeng" w:date="2021-10-10T17:48:00Z">
                <w:rPr>
                  <w:sz w:val="22"/>
                </w:rPr>
              </w:rPrChange>
            </w:rPr>
            <w:fldChar w:fldCharType="begin"/>
          </w:r>
        </w:del>
      </w:ins>
      <w:del w:id="7683" w:author="nick ting" w:date="2021-10-07T08:41:00Z">
        <w:r w:rsidR="004B771F" w:rsidRPr="00755CC4" w:rsidDel="00126C1D">
          <w:rPr>
            <w:highlight w:val="yellow"/>
            <w:rPrChange w:id="7684" w:author="Yufeng" w:date="2021-10-10T17:48:00Z">
              <w:rPr>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4B771F" w:rsidRPr="00755CC4" w:rsidDel="00126C1D">
          <w:rPr>
            <w:rFonts w:hint="eastAsia"/>
            <w:highlight w:val="yellow"/>
            <w:rPrChange w:id="7685" w:author="Yufeng" w:date="2021-10-10T17:48:00Z">
              <w:rPr>
                <w:rFonts w:hint="eastAsia"/>
                <w:sz w:val="22"/>
              </w:rPr>
            </w:rPrChange>
          </w:rPr>
          <w:delInstrText>‐</w:delInstrText>
        </w:r>
        <w:r w:rsidR="004B771F" w:rsidRPr="00755CC4" w:rsidDel="00126C1D">
          <w:rPr>
            <w:highlight w:val="yellow"/>
            <w:rPrChange w:id="7686" w:author="Yufeng" w:date="2021-10-10T17:48:00Z">
              <w:rPr>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4B771F" w:rsidRPr="00755CC4" w:rsidDel="00126C1D">
          <w:rPr>
            <w:rFonts w:hint="eastAsia"/>
            <w:highlight w:val="yellow"/>
            <w:rPrChange w:id="7687" w:author="Yufeng" w:date="2021-10-10T17:48:00Z">
              <w:rPr>
                <w:rFonts w:hint="eastAsia"/>
                <w:sz w:val="22"/>
              </w:rPr>
            </w:rPrChange>
          </w:rPr>
          <w:delInstrText>‐</w:delInstrText>
        </w:r>
        <w:r w:rsidR="004B771F" w:rsidRPr="00755CC4" w:rsidDel="00126C1D">
          <w:rPr>
            <w:highlight w:val="yellow"/>
            <w:rPrChange w:id="7688" w:author="Yufeng" w:date="2021-10-10T17:48:00Z">
              <w:rPr>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id="7689" w:author="LIN, Yufeng" w:date="2021-10-06T13:19:00Z">
        <w:del w:id="7690" w:author="nick ting" w:date="2021-10-07T08:41:00Z">
          <w:r w:rsidRPr="00755CC4" w:rsidDel="00126C1D">
            <w:rPr>
              <w:highlight w:val="yellow"/>
              <w:rPrChange w:id="7691" w:author="Yufeng" w:date="2021-10-10T17:48:00Z">
                <w:rPr>
                  <w:sz w:val="22"/>
                </w:rPr>
              </w:rPrChange>
            </w:rPr>
            <w:fldChar w:fldCharType="separate"/>
          </w:r>
        </w:del>
      </w:ins>
      <w:del w:id="7692" w:author="nick ting" w:date="2021-10-07T08:41:00Z">
        <w:r w:rsidR="004B771F" w:rsidRPr="00755CC4" w:rsidDel="00126C1D">
          <w:rPr>
            <w:kern w:val="0"/>
            <w:highlight w:val="yellow"/>
            <w:vertAlign w:val="superscript"/>
            <w:rPrChange w:id="7693" w:author="Yufeng" w:date="2021-10-10T17:48:00Z">
              <w:rPr>
                <w:kern w:val="0"/>
                <w:sz w:val="22"/>
                <w:vertAlign w:val="superscript"/>
              </w:rPr>
            </w:rPrChange>
          </w:rPr>
          <w:delText>54,55</w:delText>
        </w:r>
      </w:del>
      <w:ins w:id="7694" w:author="LIN, Yufeng" w:date="2021-10-06T13:19:00Z">
        <w:del w:id="7695" w:author="nick ting" w:date="2021-10-07T08:41:00Z">
          <w:r w:rsidRPr="00755CC4" w:rsidDel="00126C1D">
            <w:rPr>
              <w:highlight w:val="yellow"/>
              <w:rPrChange w:id="7696" w:author="Yufeng" w:date="2021-10-10T17:48:00Z">
                <w:rPr>
                  <w:sz w:val="22"/>
                </w:rPr>
              </w:rPrChange>
            </w:rPr>
            <w:fldChar w:fldCharType="end"/>
          </w:r>
        </w:del>
        <w:del w:id="7697" w:author="nick ting" w:date="2021-10-07T00:26:00Z">
          <w:r w:rsidRPr="00755CC4" w:rsidDel="00A5201E">
            <w:rPr>
              <w:rPrChange w:id="7698" w:author="Yufeng" w:date="2021-10-10T17:48:00Z">
                <w:rPr>
                  <w:sz w:val="22"/>
                </w:rPr>
              </w:rPrChange>
            </w:rPr>
            <w:delText xml:space="preserve">, and </w:delText>
          </w:r>
        </w:del>
      </w:ins>
      <w:ins w:id="7699" w:author="LIN, Yufeng" w:date="2021-10-05T18:08:00Z">
        <w:del w:id="7700" w:author="nick ting" w:date="2021-10-05T23:36:00Z">
          <w:r w:rsidR="00615D1D" w:rsidRPr="00755CC4" w:rsidDel="00124759">
            <w:rPr>
              <w:rPrChange w:id="7701" w:author="Yufeng" w:date="2021-10-10T17:48:00Z">
                <w:rPr>
                  <w:sz w:val="22"/>
                </w:rPr>
              </w:rPrChange>
            </w:rPr>
            <w:delText>,</w:delText>
          </w:r>
        </w:del>
      </w:ins>
      <w:ins w:id="7702" w:author="nick ting" w:date="2021-10-05T23:36:00Z">
        <w:del w:id="7703" w:author="LIN, Yufeng" w:date="2021-10-06T13:19:00Z">
          <w:r w:rsidR="00124759" w:rsidRPr="00755CC4" w:rsidDel="00C82F35">
            <w:rPr>
              <w:rPrChange w:id="7704" w:author="Yufeng" w:date="2021-10-10T17:48:00Z">
                <w:rPr>
                  <w:sz w:val="22"/>
                </w:rPr>
              </w:rPrChange>
            </w:rPr>
            <w:delText>C</w:delText>
          </w:r>
        </w:del>
      </w:ins>
      <w:ins w:id="7705" w:author="nick ting" w:date="2021-10-07T00:26:00Z">
        <w:r w:rsidR="00A5201E" w:rsidRPr="00755CC4">
          <w:rPr>
            <w:rPrChange w:id="7706" w:author="Yufeng" w:date="2021-10-10T17:48:00Z">
              <w:rPr>
                <w:sz w:val="22"/>
              </w:rPr>
            </w:rPrChange>
          </w:rPr>
          <w:t>C</w:t>
        </w:r>
      </w:ins>
      <w:ins w:id="7707" w:author="LIN, Yufeng" w:date="2021-10-06T13:19:00Z">
        <w:del w:id="7708" w:author="nick ting" w:date="2021-10-07T00:26:00Z">
          <w:r w:rsidRPr="00755CC4" w:rsidDel="00A5201E">
            <w:rPr>
              <w:rPrChange w:id="7709" w:author="Yufeng" w:date="2021-10-10T17:48:00Z">
                <w:rPr>
                  <w:sz w:val="22"/>
                </w:rPr>
              </w:rPrChange>
            </w:rPr>
            <w:delText>c</w:delText>
          </w:r>
        </w:del>
      </w:ins>
      <w:ins w:id="7710" w:author="nick ting" w:date="2021-10-05T23:36:00Z">
        <w:r w:rsidR="00124759" w:rsidRPr="00755CC4">
          <w:rPr>
            <w:rPrChange w:id="7711" w:author="Yufeng" w:date="2021-10-10T17:48:00Z">
              <w:rPr>
                <w:sz w:val="22"/>
              </w:rPr>
            </w:rPrChange>
          </w:rPr>
          <w:t>ohort heterogeneity of</w:t>
        </w:r>
      </w:ins>
      <w:ins w:id="7712" w:author="nick ting" w:date="2021-10-05T23:39:00Z">
        <w:r w:rsidR="00F94A48" w:rsidRPr="00755CC4">
          <w:rPr>
            <w:rPrChange w:id="7713" w:author="Yufeng" w:date="2021-10-10T17:48:00Z">
              <w:rPr>
                <w:sz w:val="22"/>
              </w:rPr>
            </w:rPrChange>
          </w:rPr>
          <w:t xml:space="preserve"> the</w:t>
        </w:r>
      </w:ins>
      <w:ins w:id="7714" w:author="nick ting" w:date="2021-10-05T23:36:00Z">
        <w:r w:rsidR="00124759" w:rsidRPr="00755CC4">
          <w:rPr>
            <w:rPrChange w:id="7715" w:author="Yufeng" w:date="2021-10-10T17:48:00Z">
              <w:rPr>
                <w:sz w:val="22"/>
              </w:rPr>
            </w:rPrChange>
          </w:rPr>
          <w:t xml:space="preserve"> enteric mycobiota was observed</w:t>
        </w:r>
      </w:ins>
      <w:ins w:id="7716" w:author="nick ting" w:date="2021-10-05T23:40:00Z">
        <w:r w:rsidR="00F94A48" w:rsidRPr="00755CC4">
          <w:rPr>
            <w:rPrChange w:id="7717" w:author="Yufeng" w:date="2021-10-10T17:48:00Z">
              <w:rPr>
                <w:sz w:val="22"/>
              </w:rPr>
            </w:rPrChange>
          </w:rPr>
          <w:t xml:space="preserve"> across different studies</w:t>
        </w:r>
      </w:ins>
      <w:del w:id="7718" w:author="LIN, Yufeng" w:date="2021-10-06T13:19:00Z">
        <w:r w:rsidR="00DD4166" w:rsidRPr="00755CC4" w:rsidDel="00C82F35">
          <w:rPr>
            <w:rPrChange w:id="7719" w:author="Yufeng" w:date="2021-10-10T17:48:00Z">
              <w:rPr>
                <w:sz w:val="22"/>
              </w:rPr>
            </w:rPrChange>
          </w:rPr>
          <w:fldChar w:fldCharType="begin"/>
        </w:r>
        <w:r w:rsidR="00DD4166" w:rsidRPr="00755CC4" w:rsidDel="00C82F35">
          <w:rPr>
            <w:rPrChange w:id="7720" w:author="Yufeng" w:date="2021-10-10T17:48:00Z">
              <w:rPr>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RPr="00755CC4" w:rsidDel="00C82F35">
          <w:rPr>
            <w:rFonts w:hint="eastAsia"/>
            <w:rPrChange w:id="7721" w:author="Yufeng" w:date="2021-10-10T17:48:00Z">
              <w:rPr>
                <w:rFonts w:hint="eastAsia"/>
                <w:sz w:val="22"/>
              </w:rPr>
            </w:rPrChange>
          </w:rPr>
          <w:delInstrText>‐</w:delInstrText>
        </w:r>
        <w:r w:rsidR="00DD4166" w:rsidRPr="00755CC4" w:rsidDel="00C82F35">
          <w:rPr>
            <w:rPrChange w:id="7722" w:author="Yufeng" w:date="2021-10-10T17:48:00Z">
              <w:rPr>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DD4166" w:rsidRPr="00755CC4" w:rsidDel="00C82F35">
          <w:rPr>
            <w:rFonts w:hint="eastAsia"/>
            <w:rPrChange w:id="7723" w:author="Yufeng" w:date="2021-10-10T17:48:00Z">
              <w:rPr>
                <w:rFonts w:hint="eastAsia"/>
                <w:sz w:val="22"/>
              </w:rPr>
            </w:rPrChange>
          </w:rPr>
          <w:delInstrText>‐</w:delInstrText>
        </w:r>
        <w:r w:rsidR="00DD4166" w:rsidRPr="00755CC4" w:rsidDel="00C82F35">
          <w:rPr>
            <w:rPrChange w:id="7724" w:author="Yufeng" w:date="2021-10-10T17:48:00Z">
              <w:rPr>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DD4166" w:rsidRPr="00755CC4" w:rsidDel="00C82F35">
          <w:rPr>
            <w:rPrChange w:id="7725" w:author="Yufeng" w:date="2021-10-10T17:48:00Z">
              <w:rPr>
                <w:sz w:val="22"/>
              </w:rPr>
            </w:rPrChange>
          </w:rPr>
          <w:fldChar w:fldCharType="separate"/>
        </w:r>
        <w:r w:rsidR="00DD4166" w:rsidRPr="00755CC4" w:rsidDel="00C82F35">
          <w:rPr>
            <w:kern w:val="0"/>
            <w:u w:val="dash"/>
            <w:vertAlign w:val="superscript"/>
            <w:rPrChange w:id="7726" w:author="Yufeng" w:date="2021-10-10T17:48:00Z">
              <w:rPr>
                <w:kern w:val="0"/>
                <w:sz w:val="22"/>
                <w:u w:val="dash"/>
                <w:vertAlign w:val="superscript"/>
              </w:rPr>
            </w:rPrChange>
          </w:rPr>
          <w:delText>1,2</w:delText>
        </w:r>
        <w:r w:rsidR="00DD4166" w:rsidRPr="00755CC4" w:rsidDel="00C82F35">
          <w:rPr>
            <w:rPrChange w:id="7727" w:author="Yufeng" w:date="2021-10-10T17:48:00Z">
              <w:rPr>
                <w:sz w:val="22"/>
              </w:rPr>
            </w:rPrChange>
          </w:rPr>
          <w:fldChar w:fldCharType="end"/>
        </w:r>
      </w:del>
      <w:ins w:id="7728" w:author="LIN, Yufeng" w:date="2021-10-05T18:08:00Z">
        <w:del w:id="7729" w:author="LIN, Yufeng" w:date="2021-10-06T13:19:00Z">
          <w:r w:rsidR="00615D1D" w:rsidRPr="00755CC4" w:rsidDel="00C82F35">
            <w:rPr>
              <w:rPrChange w:id="7730" w:author="Yufeng" w:date="2021-10-10T17:48:00Z">
                <w:rPr>
                  <w:sz w:val="22"/>
                </w:rPr>
              </w:rPrChange>
            </w:rPr>
            <w:delText xml:space="preserve"> </w:delText>
          </w:r>
        </w:del>
        <w:del w:id="7731" w:author="nick ting" w:date="2021-10-05T23:36:00Z">
          <w:r w:rsidR="00615D1D" w:rsidRPr="00755CC4" w:rsidDel="00124759">
            <w:rPr>
              <w:rPrChange w:id="7732" w:author="Yufeng" w:date="2021-10-10T17:48:00Z">
                <w:rPr>
                  <w:sz w:val="22"/>
                </w:rPr>
              </w:rPrChange>
            </w:rPr>
            <w:delText>and it owned significant regional differences</w:delText>
          </w:r>
        </w:del>
        <w:r w:rsidR="00615D1D" w:rsidRPr="00755CC4">
          <w:rPr>
            <w:rPrChange w:id="7733" w:author="Yufeng" w:date="2021-10-10T17:48:00Z">
              <w:rPr>
                <w:sz w:val="22"/>
              </w:rPr>
            </w:rPrChange>
          </w:rPr>
          <w:t xml:space="preserve">. </w:t>
        </w:r>
      </w:ins>
      <w:ins w:id="7734" w:author="nick ting" w:date="2021-10-05T23:40:00Z">
        <w:r w:rsidR="00F94A48" w:rsidRPr="00755CC4">
          <w:rPr>
            <w:rPrChange w:id="7735" w:author="Yufeng" w:date="2021-10-10T17:48:00Z">
              <w:rPr>
                <w:sz w:val="22"/>
              </w:rPr>
            </w:rPrChange>
          </w:rPr>
          <w:t>From our principal component analysis, there</w:t>
        </w:r>
        <w:r w:rsidR="00F94A48" w:rsidRPr="00755CC4" w:rsidDel="00F94A48">
          <w:rPr>
            <w:rPrChange w:id="7736" w:author="Yufeng" w:date="2021-10-10T17:48:00Z">
              <w:rPr>
                <w:sz w:val="22"/>
              </w:rPr>
            </w:rPrChange>
          </w:rPr>
          <w:t xml:space="preserve"> </w:t>
        </w:r>
      </w:ins>
      <w:ins w:id="7737" w:author="nick ting" w:date="2021-10-05T23:39:00Z">
        <w:del w:id="7738" w:author="nick ting" w:date="2021-10-05T23:39:00Z">
          <w:r w:rsidR="00F94A48" w:rsidRPr="00755CC4" w:rsidDel="00F94A48">
            <w:rPr>
              <w:rPrChange w:id="7739" w:author="Yufeng" w:date="2021-10-10T17:48:00Z">
                <w:rPr>
                  <w:sz w:val="22"/>
                </w:rPr>
              </w:rPrChange>
            </w:rPr>
            <w:delText>We observed</w:delText>
          </w:r>
        </w:del>
      </w:ins>
      <w:ins w:id="7740" w:author="nick ting" w:date="2021-10-05T23:41:00Z">
        <w:r w:rsidR="00F94A48" w:rsidRPr="00755CC4">
          <w:rPr>
            <w:rPrChange w:id="7741" w:author="Yufeng" w:date="2021-10-10T17:48:00Z">
              <w:rPr>
                <w:sz w:val="22"/>
              </w:rPr>
            </w:rPrChange>
          </w:rPr>
          <w:t>were</w:t>
        </w:r>
      </w:ins>
      <w:ins w:id="7742" w:author="nick ting" w:date="2021-10-05T23:39:00Z">
        <w:del w:id="7743" w:author="nick ting" w:date="2021-10-05T23:41:00Z">
          <w:r w:rsidR="00F94A48" w:rsidRPr="00755CC4" w:rsidDel="00F94A48">
            <w:rPr>
              <w:rPrChange w:id="7744" w:author="Yufeng" w:date="2021-10-10T17:48:00Z">
                <w:rPr>
                  <w:sz w:val="22"/>
                </w:rPr>
              </w:rPrChange>
            </w:rPr>
            <w:delText xml:space="preserve"> a</w:delText>
          </w:r>
        </w:del>
        <w:r w:rsidR="00F94A48" w:rsidRPr="00755CC4">
          <w:rPr>
            <w:rPrChange w:id="7745" w:author="Yufeng" w:date="2021-10-10T17:48:00Z">
              <w:rPr>
                <w:sz w:val="22"/>
              </w:rPr>
            </w:rPrChange>
          </w:rPr>
          <w:t xml:space="preserve"> significant p-value</w:t>
        </w:r>
      </w:ins>
      <w:ins w:id="7746" w:author="nick ting" w:date="2021-10-05T23:41:00Z">
        <w:r w:rsidR="00F94A48" w:rsidRPr="00755CC4">
          <w:rPr>
            <w:rPrChange w:id="7747" w:author="Yufeng" w:date="2021-10-10T17:48:00Z">
              <w:rPr>
                <w:sz w:val="22"/>
              </w:rPr>
            </w:rPrChange>
          </w:rPr>
          <w:t>s</w:t>
        </w:r>
      </w:ins>
      <w:ins w:id="7748" w:author="nick ting" w:date="2021-10-05T23:39:00Z">
        <w:r w:rsidR="00F94A48" w:rsidRPr="00755CC4">
          <w:rPr>
            <w:rPrChange w:id="7749" w:author="Yufeng" w:date="2021-10-10T17:48:00Z">
              <w:rPr>
                <w:sz w:val="22"/>
              </w:rPr>
            </w:rPrChange>
          </w:rPr>
          <w:t xml:space="preserve"> for the fungal composition</w:t>
        </w:r>
      </w:ins>
      <w:ins w:id="7750" w:author="nick ting" w:date="2021-10-05T23:41:00Z">
        <w:r w:rsidR="00F94A48" w:rsidRPr="00755CC4">
          <w:rPr>
            <w:rPrChange w:id="7751" w:author="Yufeng" w:date="2021-10-10T17:48:00Z">
              <w:rPr>
                <w:sz w:val="22"/>
              </w:rPr>
            </w:rPrChange>
          </w:rPr>
          <w:t>al</w:t>
        </w:r>
      </w:ins>
      <w:ins w:id="7752" w:author="nick ting" w:date="2021-10-05T23:39:00Z">
        <w:r w:rsidR="00F94A48" w:rsidRPr="00755CC4">
          <w:rPr>
            <w:rPrChange w:id="7753" w:author="Yufeng" w:date="2021-10-10T17:48:00Z">
              <w:rPr>
                <w:sz w:val="22"/>
              </w:rPr>
            </w:rPrChange>
          </w:rPr>
          <w:t xml:space="preserve"> difference</w:t>
        </w:r>
      </w:ins>
      <w:ins w:id="7754" w:author="nick ting" w:date="2021-10-05T23:41:00Z">
        <w:r w:rsidR="00F94A48" w:rsidRPr="00755CC4">
          <w:rPr>
            <w:rPrChange w:id="7755" w:author="Yufeng" w:date="2021-10-10T17:48:00Z">
              <w:rPr>
                <w:sz w:val="22"/>
              </w:rPr>
            </w:rPrChange>
          </w:rPr>
          <w:t>s</w:t>
        </w:r>
      </w:ins>
      <w:ins w:id="7756" w:author="nick ting" w:date="2021-10-05T23:39:00Z">
        <w:r w:rsidR="00F94A48" w:rsidRPr="00755CC4">
          <w:rPr>
            <w:rPrChange w:id="7757" w:author="Yufeng" w:date="2021-10-10T17:48:00Z">
              <w:rPr>
                <w:sz w:val="22"/>
              </w:rPr>
            </w:rPrChange>
          </w:rPr>
          <w:t xml:space="preserve"> </w:t>
        </w:r>
      </w:ins>
      <w:ins w:id="7758" w:author="nick ting" w:date="2021-10-05T23:41:00Z">
        <w:r w:rsidR="00F94A48" w:rsidRPr="00755CC4">
          <w:rPr>
            <w:rPrChange w:id="7759" w:author="Yufeng" w:date="2021-10-10T17:48:00Z">
              <w:rPr>
                <w:sz w:val="22"/>
              </w:rPr>
            </w:rPrChange>
          </w:rPr>
          <w:t>across</w:t>
        </w:r>
      </w:ins>
      <w:ins w:id="7760" w:author="nick ting" w:date="2021-10-05T23:39:00Z">
        <w:del w:id="7761" w:author="nick ting" w:date="2021-10-05T23:41:00Z">
          <w:r w:rsidR="00F94A48" w:rsidRPr="00755CC4" w:rsidDel="00F94A48">
            <w:rPr>
              <w:rPrChange w:id="7762" w:author="Yufeng" w:date="2021-10-10T17:48:00Z">
                <w:rPr>
                  <w:sz w:val="22"/>
                </w:rPr>
              </w:rPrChange>
            </w:rPr>
            <w:delText>in different</w:delText>
          </w:r>
        </w:del>
        <w:r w:rsidR="00F94A48" w:rsidRPr="00755CC4">
          <w:rPr>
            <w:rPrChange w:id="7763" w:author="Yufeng" w:date="2021-10-10T17:48:00Z">
              <w:rPr>
                <w:sz w:val="22"/>
              </w:rPr>
            </w:rPrChange>
          </w:rPr>
          <w:t xml:space="preserve"> cohorts</w:t>
        </w:r>
        <w:del w:id="7764" w:author="nick ting" w:date="2021-10-05T23:40:00Z">
          <w:r w:rsidR="00F94A48" w:rsidRPr="00755CC4" w:rsidDel="00F94A48">
            <w:rPr>
              <w:rPrChange w:id="7765" w:author="Yufeng" w:date="2021-10-10T17:48:00Z">
                <w:rPr>
                  <w:sz w:val="22"/>
                </w:rPr>
              </w:rPrChange>
            </w:rPr>
            <w:delText xml:space="preserve"> from the principal component analysis results</w:delText>
          </w:r>
        </w:del>
        <w:r w:rsidR="00F94A48" w:rsidRPr="00755CC4">
          <w:rPr>
            <w:rPrChange w:id="7766" w:author="Yufeng" w:date="2021-10-10T17:48:00Z">
              <w:rPr>
                <w:sz w:val="22"/>
              </w:rPr>
            </w:rPrChange>
          </w:rPr>
          <w:t>.</w:t>
        </w:r>
      </w:ins>
      <w:ins w:id="7767" w:author="nick ting" w:date="2021-10-05T23:40:00Z">
        <w:r w:rsidR="00F94A48" w:rsidRPr="00755CC4">
          <w:rPr>
            <w:rPrChange w:id="7768" w:author="Yufeng" w:date="2021-10-10T17:48:00Z">
              <w:rPr>
                <w:sz w:val="22"/>
              </w:rPr>
            </w:rPrChange>
          </w:rPr>
          <w:t xml:space="preserve"> </w:t>
        </w:r>
      </w:ins>
      <w:ins w:id="7769" w:author="nick ting" w:date="2021-10-06T00:00:00Z">
        <w:r w:rsidR="005C59A5" w:rsidRPr="00755CC4">
          <w:rPr>
            <w:rPrChange w:id="7770" w:author="Yufeng" w:date="2021-10-10T17:48:00Z">
              <w:rPr>
                <w:sz w:val="22"/>
              </w:rPr>
            </w:rPrChange>
          </w:rPr>
          <w:t>This is consistent with p</w:t>
        </w:r>
      </w:ins>
      <w:del w:id="7771" w:author="nick ting" w:date="2021-10-06T00:00:00Z">
        <w:r w:rsidR="00867992" w:rsidRPr="00755CC4" w:rsidDel="005C59A5">
          <w:rPr>
            <w:rPrChange w:id="7772" w:author="Yufeng" w:date="2021-10-10T17:48:00Z">
              <w:rPr>
                <w:sz w:val="22"/>
              </w:rPr>
            </w:rPrChange>
          </w:rPr>
          <w:delText>P</w:delText>
        </w:r>
      </w:del>
      <w:r w:rsidR="00867992" w:rsidRPr="00755CC4">
        <w:rPr>
          <w:rPrChange w:id="7773" w:author="Yufeng" w:date="2021-10-10T17:48:00Z">
            <w:rPr>
              <w:sz w:val="22"/>
            </w:rPr>
          </w:rPrChange>
        </w:rPr>
        <w:t xml:space="preserve">revious studies </w:t>
      </w:r>
      <w:ins w:id="7774" w:author="nick ting" w:date="2021-10-06T00:00:00Z">
        <w:r w:rsidR="005C59A5" w:rsidRPr="00755CC4">
          <w:rPr>
            <w:rPrChange w:id="7775" w:author="Yufeng" w:date="2021-10-10T17:48:00Z">
              <w:rPr>
                <w:sz w:val="22"/>
              </w:rPr>
            </w:rPrChange>
          </w:rPr>
          <w:t>showing the crucial roles of</w:t>
        </w:r>
      </w:ins>
      <w:del w:id="7776" w:author="nick ting" w:date="2021-10-06T00:00:00Z">
        <w:r w:rsidR="00867992" w:rsidRPr="00755CC4" w:rsidDel="005C59A5">
          <w:rPr>
            <w:rPrChange w:id="7777" w:author="Yufeng" w:date="2021-10-10T17:48:00Z">
              <w:rPr>
                <w:sz w:val="22"/>
              </w:rPr>
            </w:rPrChange>
          </w:rPr>
          <w:delText>have revealed that</w:delText>
        </w:r>
      </w:del>
      <w:r w:rsidR="00867992" w:rsidRPr="00755CC4">
        <w:rPr>
          <w:rPrChange w:id="7778" w:author="Yufeng" w:date="2021-10-10T17:48:00Z">
            <w:rPr>
              <w:sz w:val="22"/>
            </w:rPr>
          </w:rPrChange>
        </w:rPr>
        <w:t xml:space="preserve"> genetic background, age, dietary habits, lifestyle, and local environments </w:t>
      </w:r>
      <w:del w:id="7779" w:author="nick ting" w:date="2021-10-06T00:00:00Z">
        <w:r w:rsidR="00867992" w:rsidRPr="00755CC4" w:rsidDel="005C59A5">
          <w:rPr>
            <w:rPrChange w:id="7780" w:author="Yufeng" w:date="2021-10-10T17:48:00Z">
              <w:rPr>
                <w:sz w:val="22"/>
              </w:rPr>
            </w:rPrChange>
          </w:rPr>
          <w:delText xml:space="preserve">play crucial roles </w:delText>
        </w:r>
      </w:del>
      <w:r w:rsidR="00867992" w:rsidRPr="00755CC4">
        <w:rPr>
          <w:rPrChange w:id="7781" w:author="Yufeng" w:date="2021-10-10T17:48:00Z">
            <w:rPr>
              <w:sz w:val="22"/>
            </w:rPr>
          </w:rPrChange>
        </w:rPr>
        <w:t xml:space="preserve">in </w:t>
      </w:r>
      <w:del w:id="7782" w:author="LIN, Yufeng" w:date="2021-10-07T10:56:00Z">
        <w:r w:rsidR="00867992" w:rsidRPr="00755CC4" w:rsidDel="00E81CE7">
          <w:rPr>
            <w:rPrChange w:id="7783" w:author="Yufeng" w:date="2021-10-10T17:48:00Z">
              <w:rPr>
                <w:sz w:val="22"/>
              </w:rPr>
            </w:rPrChange>
          </w:rPr>
          <w:delText>the heterogeneity of enteric microbiota among humans</w:delText>
        </w:r>
      </w:del>
      <w:ins w:id="7784" w:author="nick ting" w:date="2021-10-06T00:00:00Z">
        <w:del w:id="7785" w:author="LIN, Yufeng" w:date="2021-10-07T10:56:00Z">
          <w:r w:rsidR="005C59A5" w:rsidRPr="00755CC4" w:rsidDel="00E81CE7">
            <w:rPr>
              <w:rPrChange w:id="7786" w:author="Yufeng" w:date="2021-10-10T17:48:00Z">
                <w:rPr>
                  <w:sz w:val="22"/>
                </w:rPr>
              </w:rPrChange>
            </w:rPr>
            <w:delText xml:space="preserve">composition of </w:delText>
          </w:r>
        </w:del>
      </w:ins>
      <w:ins w:id="7787" w:author="nick ting" w:date="2021-10-06T00:01:00Z">
        <w:del w:id="7788" w:author="LIN, Yufeng" w:date="2021-10-07T10:56:00Z">
          <w:r w:rsidR="005C59A5" w:rsidRPr="00755CC4" w:rsidDel="00E81CE7">
            <w:rPr>
              <w:rPrChange w:id="7789" w:author="Yufeng" w:date="2021-10-10T17:48:00Z">
                <w:rPr>
                  <w:sz w:val="22"/>
                </w:rPr>
              </w:rPrChange>
            </w:rPr>
            <w:delText>microbiota</w:delText>
          </w:r>
        </w:del>
      </w:ins>
      <w:ins w:id="7790" w:author="LIN, Yufeng" w:date="2021-10-07T10:56:00Z">
        <w:r w:rsidR="00E81CE7" w:rsidRPr="0038659B">
          <w:t>microbiota composition</w:t>
        </w:r>
      </w:ins>
      <w:ins w:id="7791" w:author="nick ting" w:date="2021-10-06T00:01:00Z">
        <w:r w:rsidR="005C59A5" w:rsidRPr="00755CC4">
          <w:rPr>
            <w:rPrChange w:id="7792" w:author="Yufeng" w:date="2021-10-10T17:48:00Z">
              <w:rPr>
                <w:sz w:val="22"/>
              </w:rPr>
            </w:rPrChange>
          </w:rPr>
          <w:t xml:space="preserve"> across different populations</w:t>
        </w:r>
      </w:ins>
      <w:r w:rsidR="00867992" w:rsidRPr="00755CC4">
        <w:rPr>
          <w:rPrChange w:id="7793" w:author="Yufeng" w:date="2021-10-10T17:48:00Z">
            <w:rPr>
              <w:sz w:val="22"/>
            </w:rPr>
          </w:rPrChange>
        </w:rPr>
        <w:fldChar w:fldCharType="begin"/>
      </w:r>
      <w:r w:rsidR="00FD106C">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755CC4">
        <w:rPr>
          <w:rPrChange w:id="7794" w:author="Yufeng" w:date="2021-10-10T17:48:00Z">
            <w:rPr>
              <w:sz w:val="22"/>
            </w:rPr>
          </w:rPrChange>
        </w:rPr>
        <w:fldChar w:fldCharType="separate"/>
      </w:r>
      <w:r w:rsidR="00FD106C" w:rsidRPr="00FD106C">
        <w:rPr>
          <w:kern w:val="0"/>
          <w:vertAlign w:val="superscript"/>
        </w:rPr>
        <w:t>55</w:t>
      </w:r>
      <w:r w:rsidR="00867992" w:rsidRPr="00755CC4">
        <w:rPr>
          <w:rPrChange w:id="7795" w:author="Yufeng" w:date="2021-10-10T17:48:00Z">
            <w:rPr>
              <w:sz w:val="22"/>
            </w:rPr>
          </w:rPrChange>
        </w:rPr>
        <w:fldChar w:fldCharType="end"/>
      </w:r>
      <w:r w:rsidR="00867992" w:rsidRPr="00755CC4">
        <w:rPr>
          <w:rPrChange w:id="7796" w:author="Yufeng" w:date="2021-10-10T17:48:00Z">
            <w:rPr>
              <w:sz w:val="22"/>
            </w:rPr>
          </w:rPrChange>
        </w:rPr>
        <w:t xml:space="preserve">. </w:t>
      </w:r>
    </w:p>
    <w:p w14:paraId="01302B2C" w14:textId="51ECA3B5" w:rsidR="00D33202" w:rsidRPr="00755CC4" w:rsidDel="00D750E3" w:rsidRDefault="00D33202">
      <w:pPr>
        <w:jc w:val="left"/>
        <w:rPr>
          <w:ins w:id="7797" w:author="Lung Ngai TING" w:date="2021-10-08T15:16:00Z"/>
          <w:del w:id="7798" w:author="Yufeng" w:date="2021-10-10T18:06:00Z"/>
        </w:rPr>
        <w:pPrChange w:id="7799" w:author="Yufeng" w:date="2021-10-10T17:53:00Z">
          <w:pPr/>
        </w:pPrChange>
      </w:pPr>
    </w:p>
    <w:p w14:paraId="1BDE4607" w14:textId="77777777" w:rsidR="00D33202" w:rsidRPr="00755CC4" w:rsidRDefault="00D33202">
      <w:pPr>
        <w:jc w:val="left"/>
        <w:rPr>
          <w:ins w:id="7800" w:author="Lung Ngai TING" w:date="2021-10-08T15:16:00Z"/>
          <w:rPrChange w:id="7801" w:author="Yufeng" w:date="2021-10-10T17:48:00Z">
            <w:rPr>
              <w:ins w:id="7802" w:author="Lung Ngai TING" w:date="2021-10-08T15:16:00Z"/>
              <w:sz w:val="22"/>
            </w:rPr>
          </w:rPrChange>
        </w:rPr>
        <w:pPrChange w:id="7803" w:author="Yufeng" w:date="2021-10-10T17:53:00Z">
          <w:pPr/>
        </w:pPrChange>
      </w:pPr>
    </w:p>
    <w:p w14:paraId="4F0CDE00" w14:textId="7D7A6BDF" w:rsidR="006914BC" w:rsidRPr="00755CC4" w:rsidDel="00677B2D" w:rsidRDefault="006914BC">
      <w:pPr>
        <w:jc w:val="left"/>
        <w:rPr>
          <w:ins w:id="7804" w:author="nick ting" w:date="2021-10-07T08:47:00Z"/>
          <w:del w:id="7805" w:author="LIN, Yufeng" w:date="2021-10-07T10:10:00Z"/>
          <w:rPrChange w:id="7806" w:author="Yufeng" w:date="2021-10-10T17:48:00Z">
            <w:rPr>
              <w:ins w:id="7807" w:author="nick ting" w:date="2021-10-07T08:47:00Z"/>
              <w:del w:id="7808" w:author="LIN, Yufeng" w:date="2021-10-07T10:10:00Z"/>
              <w:sz w:val="22"/>
            </w:rPr>
          </w:rPrChange>
        </w:rPr>
        <w:pPrChange w:id="7809" w:author="Yufeng" w:date="2021-10-10T17:53:00Z">
          <w:pPr/>
        </w:pPrChange>
      </w:pPr>
    </w:p>
    <w:p w14:paraId="2A8E6757" w14:textId="0E55A550" w:rsidR="00126C1D" w:rsidRPr="00755CC4" w:rsidDel="00D33202" w:rsidRDefault="006914BC">
      <w:pPr>
        <w:jc w:val="left"/>
        <w:rPr>
          <w:ins w:id="7810" w:author="LIN, Yufeng" w:date="2021-10-07T10:10:00Z"/>
          <w:del w:id="7811" w:author="Lung Ngai TING" w:date="2021-10-08T15:16:00Z"/>
          <w:rPrChange w:id="7812" w:author="Yufeng" w:date="2021-10-10T17:48:00Z">
            <w:rPr>
              <w:ins w:id="7813" w:author="LIN, Yufeng" w:date="2021-10-07T10:10:00Z"/>
              <w:del w:id="7814" w:author="Lung Ngai TING" w:date="2021-10-08T15:16:00Z"/>
              <w:sz w:val="22"/>
            </w:rPr>
          </w:rPrChange>
        </w:rPr>
        <w:pPrChange w:id="7815" w:author="Yufeng" w:date="2021-10-10T17:53:00Z">
          <w:pPr/>
        </w:pPrChange>
      </w:pPr>
      <w:ins w:id="7816" w:author="nick ting" w:date="2021-10-07T08:47:00Z">
        <w:r w:rsidRPr="00755CC4">
          <w:rPr>
            <w:rPrChange w:id="7817" w:author="Yufeng" w:date="2021-10-10T17:48:00Z">
              <w:rPr>
                <w:sz w:val="22"/>
              </w:rPr>
            </w:rPrChange>
          </w:rPr>
          <w:t xml:space="preserve">Similar to previous </w:t>
        </w:r>
        <w:del w:id="7818" w:author="LIN, Yufeng" w:date="2021-10-08T10:16:00Z">
          <w:r w:rsidRPr="00755CC4" w:rsidDel="00195970">
            <w:rPr>
              <w:rPrChange w:id="7819" w:author="Yufeng" w:date="2021-10-10T17:48:00Z">
                <w:rPr>
                  <w:sz w:val="22"/>
                </w:rPr>
              </w:rPrChange>
            </w:rPr>
            <w:delText>researches</w:delText>
          </w:r>
        </w:del>
      </w:ins>
      <w:ins w:id="7820" w:author="LIN, Yufeng" w:date="2021-10-08T10:16:00Z">
        <w:del w:id="7821" w:author="Yufeng" w:date="2021-10-10T18:06:00Z">
          <w:r w:rsidR="00195970" w:rsidRPr="0038659B" w:rsidDel="00D750E3">
            <w:delText>research</w:delText>
          </w:r>
        </w:del>
      </w:ins>
      <w:ins w:id="7822" w:author="Lung Ngai TING" w:date="2021-10-08T15:14:00Z">
        <w:del w:id="7823" w:author="Yufeng" w:date="2021-10-10T18:06:00Z">
          <w:r w:rsidR="004203A2" w:rsidRPr="0038659B" w:rsidDel="00D750E3">
            <w:delText>es</w:delText>
          </w:r>
        </w:del>
      </w:ins>
      <w:ins w:id="7824" w:author="Yufeng" w:date="2021-10-10T18:06:00Z">
        <w:r w:rsidR="00D750E3" w:rsidRPr="0038659B">
          <w:t>research</w:t>
        </w:r>
      </w:ins>
      <w:ins w:id="7825" w:author="nick ting" w:date="2021-10-07T08:47:00Z">
        <w:r w:rsidRPr="00755CC4">
          <w:rPr>
            <w:rPrChange w:id="7826" w:author="Yufeng" w:date="2021-10-10T17:48:00Z">
              <w:rPr>
                <w:sz w:val="22"/>
              </w:rPr>
            </w:rPrChange>
          </w:rPr>
          <w:t xml:space="preserve"> studying gut bacterial composition, we also observed the alter</w:t>
        </w:r>
      </w:ins>
      <w:ins w:id="7827" w:author="LIN, Yufeng" w:date="2021-10-07T10:57:00Z">
        <w:r w:rsidR="00E81CE7" w:rsidRPr="0038659B">
          <w:t>e</w:t>
        </w:r>
      </w:ins>
      <w:ins w:id="7828" w:author="nick ting" w:date="2021-10-07T08:47:00Z">
        <w:r w:rsidRPr="00755CC4">
          <w:rPr>
            <w:rPrChange w:id="7829" w:author="Yufeng" w:date="2021-10-10T17:48:00Z">
              <w:rPr>
                <w:sz w:val="22"/>
              </w:rPr>
            </w:rPrChange>
          </w:rPr>
          <w:t>d mycobiota composition in CRC versus healthy controls.</w:t>
        </w:r>
      </w:ins>
      <w:ins w:id="7830" w:author="LIN, Yufeng" w:date="2021-10-07T10:10:00Z">
        <w:r w:rsidR="00677B2D" w:rsidRPr="00755CC4">
          <w:rPr>
            <w:rPrChange w:id="7831" w:author="Yufeng" w:date="2021-10-10T17:48:00Z">
              <w:rPr>
                <w:sz w:val="22"/>
              </w:rPr>
            </w:rPrChange>
          </w:rPr>
          <w:t xml:space="preserve"> </w:t>
        </w:r>
      </w:ins>
      <w:ins w:id="7832" w:author="nick ting" w:date="2021-10-07T08:41:00Z">
        <w:r w:rsidR="00126C1D" w:rsidRPr="00755CC4">
          <w:rPr>
            <w:rPrChange w:id="7833" w:author="Yufeng" w:date="2021-10-10T17:48:00Z">
              <w:rPr>
                <w:sz w:val="22"/>
                <w:highlight w:val="yellow"/>
              </w:rPr>
            </w:rPrChange>
          </w:rPr>
          <w:t xml:space="preserve">We found that the </w:t>
        </w:r>
      </w:ins>
      <w:ins w:id="7834" w:author="LIN, Yufeng" w:date="2021-10-08T17:12:00Z">
        <w:r w:rsidR="00A71A68" w:rsidRPr="0038659B">
          <w:t>fungal</w:t>
        </w:r>
        <w:r w:rsidR="00126C1D" w:rsidRPr="0038659B">
          <w:t xml:space="preserve"> </w:t>
        </w:r>
      </w:ins>
      <w:ins w:id="7835" w:author="nick ting" w:date="2021-10-07T08:41:00Z">
        <w:r w:rsidR="00126C1D" w:rsidRPr="00755CC4">
          <w:rPr>
            <w:rPrChange w:id="7836" w:author="Yufeng" w:date="2021-10-10T17:48:00Z">
              <w:rPr>
                <w:sz w:val="22"/>
                <w:highlight w:val="yellow"/>
              </w:rPr>
            </w:rPrChange>
          </w:rPr>
          <w:t xml:space="preserve">chao1 </w:t>
        </w:r>
      </w:ins>
      <w:ins w:id="7837" w:author="nick ting" w:date="2021-10-07T08:48:00Z">
        <w:r w:rsidRPr="00755CC4">
          <w:rPr>
            <w:rPrChange w:id="7838" w:author="Yufeng" w:date="2021-10-10T17:48:00Z">
              <w:rPr>
                <w:sz w:val="22"/>
                <w:highlight w:val="yellow"/>
              </w:rPr>
            </w:rPrChange>
          </w:rPr>
          <w:t xml:space="preserve">index </w:t>
        </w:r>
      </w:ins>
      <w:ins w:id="7839" w:author="nick ting" w:date="2021-10-07T08:41:00Z">
        <w:del w:id="7840" w:author="LIN, Yufeng" w:date="2021-10-08T17:12:00Z">
          <w:r w:rsidR="00126C1D" w:rsidRPr="00755CC4">
            <w:rPr>
              <w:rPrChange w:id="7841" w:author="Yufeng" w:date="2021-10-10T17:48:00Z">
                <w:rPr>
                  <w:sz w:val="22"/>
                  <w:highlight w:val="yellow"/>
                </w:rPr>
              </w:rPrChange>
            </w:rPr>
            <w:delText xml:space="preserve">of </w:delText>
          </w:r>
        </w:del>
      </w:ins>
      <w:ins w:id="7842" w:author="nick ting" w:date="2021-10-07T08:48:00Z">
        <w:del w:id="7843" w:author="LIN, Yufeng" w:date="2021-10-08T17:12:00Z">
          <w:r w:rsidRPr="00755CC4">
            <w:rPr>
              <w:rPrChange w:id="7844" w:author="Yufeng" w:date="2021-10-10T17:48:00Z">
                <w:rPr>
                  <w:sz w:val="22"/>
                  <w:highlight w:val="yellow"/>
                </w:rPr>
              </w:rPrChange>
            </w:rPr>
            <w:delText xml:space="preserve">the </w:delText>
          </w:r>
        </w:del>
      </w:ins>
      <w:ins w:id="7845" w:author="nick ting" w:date="2021-10-07T08:41:00Z">
        <w:del w:id="7846" w:author="LIN, Yufeng" w:date="2021-10-08T17:12:00Z">
          <w:r w:rsidR="00126C1D" w:rsidRPr="00755CC4">
            <w:rPr>
              <w:rPrChange w:id="7847" w:author="Yufeng" w:date="2021-10-10T17:48:00Z">
                <w:rPr>
                  <w:sz w:val="22"/>
                  <w:highlight w:val="yellow"/>
                </w:rPr>
              </w:rPrChange>
            </w:rPr>
            <w:delText xml:space="preserve">intestinal fungi </w:delText>
          </w:r>
        </w:del>
        <w:r w:rsidR="00126C1D" w:rsidRPr="00755CC4">
          <w:rPr>
            <w:rPrChange w:id="7848" w:author="Yufeng" w:date="2021-10-10T17:48:00Z">
              <w:rPr>
                <w:sz w:val="22"/>
                <w:highlight w:val="yellow"/>
              </w:rPr>
            </w:rPrChange>
          </w:rPr>
          <w:t xml:space="preserve">in CRC was </w:t>
        </w:r>
        <w:del w:id="7849" w:author="Lung Ngai TING" w:date="2021-10-08T15:17:00Z">
          <w:r w:rsidR="00126C1D" w:rsidRPr="00755CC4" w:rsidDel="00E4061C">
            <w:rPr>
              <w:rPrChange w:id="7850" w:author="Yufeng" w:date="2021-10-10T17:48:00Z">
                <w:rPr>
                  <w:sz w:val="22"/>
                  <w:highlight w:val="yellow"/>
                </w:rPr>
              </w:rPrChange>
            </w:rPr>
            <w:delText>weaker</w:delText>
          </w:r>
        </w:del>
      </w:ins>
      <w:ins w:id="7851" w:author="Lung Ngai TING" w:date="2021-10-08T15:17:00Z">
        <w:r w:rsidR="00E4061C" w:rsidRPr="0038659B">
          <w:t>lower</w:t>
        </w:r>
      </w:ins>
      <w:ins w:id="7852" w:author="nick ting" w:date="2021-10-07T08:41:00Z">
        <w:del w:id="7853" w:author="Lung Ngai TING" w:date="2021-10-08T15:39:00Z">
          <w:r w:rsidR="00126C1D" w:rsidRPr="00755CC4" w:rsidDel="000A6A39">
            <w:rPr>
              <w:rPrChange w:id="7854" w:author="Yufeng" w:date="2021-10-10T17:48:00Z">
                <w:rPr>
                  <w:sz w:val="22"/>
                  <w:highlight w:val="yellow"/>
                </w:rPr>
              </w:rPrChange>
            </w:rPr>
            <w:delText xml:space="preserve"> </w:delText>
          </w:r>
        </w:del>
      </w:ins>
      <w:ins w:id="7855" w:author="Lung Ngai TING" w:date="2021-10-08T15:18:00Z">
        <w:r w:rsidR="00542FB5" w:rsidRPr="0038659B">
          <w:t xml:space="preserve"> </w:t>
        </w:r>
      </w:ins>
      <w:ins w:id="7856" w:author="nick ting" w:date="2021-10-07T08:41:00Z">
        <w:r w:rsidR="00126C1D" w:rsidRPr="00755CC4">
          <w:rPr>
            <w:rPrChange w:id="7857" w:author="Yufeng" w:date="2021-10-10T17:48:00Z">
              <w:rPr>
                <w:sz w:val="22"/>
                <w:highlight w:val="yellow"/>
              </w:rPr>
            </w:rPrChange>
          </w:rPr>
          <w:t xml:space="preserve">than </w:t>
        </w:r>
      </w:ins>
      <w:ins w:id="7858" w:author="Lung Ngai TING" w:date="2021-10-08T15:39:00Z">
        <w:r w:rsidR="000A6A39" w:rsidRPr="0038659B">
          <w:t xml:space="preserve">that of </w:t>
        </w:r>
      </w:ins>
      <w:ins w:id="7859" w:author="Lung Ngai TING" w:date="2021-10-08T15:17:00Z">
        <w:r w:rsidR="00E4061C" w:rsidRPr="0038659B">
          <w:t>hea</w:t>
        </w:r>
        <w:r w:rsidR="0056726E" w:rsidRPr="0038659B">
          <w:t xml:space="preserve">lthy </w:t>
        </w:r>
      </w:ins>
      <w:ins w:id="7860" w:author="nick ting" w:date="2021-10-07T08:41:00Z">
        <w:r w:rsidR="00126C1D" w:rsidRPr="00755CC4">
          <w:rPr>
            <w:rPrChange w:id="7861" w:author="Yufeng" w:date="2021-10-10T17:48:00Z">
              <w:rPr>
                <w:sz w:val="22"/>
                <w:highlight w:val="yellow"/>
              </w:rPr>
            </w:rPrChange>
          </w:rPr>
          <w:t xml:space="preserve">controls, </w:t>
        </w:r>
      </w:ins>
      <w:ins w:id="7862" w:author="Lung Ngai TING" w:date="2021-10-08T15:18:00Z">
        <w:r w:rsidR="00542FB5" w:rsidRPr="0038659B">
          <w:t xml:space="preserve">as in the case of </w:t>
        </w:r>
      </w:ins>
      <w:ins w:id="7863" w:author="nick ting" w:date="2021-10-07T08:41:00Z">
        <w:del w:id="7864" w:author="Lung Ngai TING" w:date="2021-10-08T15:18:00Z">
          <w:r w:rsidR="00126C1D" w:rsidRPr="00755CC4" w:rsidDel="0056726E">
            <w:rPr>
              <w:rPrChange w:id="7865" w:author="Yufeng" w:date="2021-10-10T17:48:00Z">
                <w:rPr>
                  <w:sz w:val="22"/>
                  <w:highlight w:val="yellow"/>
                </w:rPr>
              </w:rPrChange>
            </w:rPr>
            <w:delText xml:space="preserve">which was </w:delText>
          </w:r>
        </w:del>
        <w:del w:id="7866" w:author="Lung Ngai TING" w:date="2021-10-08T15:17:00Z">
          <w:r w:rsidR="00126C1D" w:rsidRPr="00755CC4" w:rsidDel="008255E3">
            <w:rPr>
              <w:rPrChange w:id="7867" w:author="Yufeng" w:date="2021-10-10T17:48:00Z">
                <w:rPr>
                  <w:sz w:val="22"/>
                  <w:highlight w:val="yellow"/>
                </w:rPr>
              </w:rPrChange>
            </w:rPr>
            <w:delText>stable</w:delText>
          </w:r>
        </w:del>
        <w:del w:id="7868" w:author="Lung Ngai TING" w:date="2021-10-08T15:18:00Z">
          <w:r w:rsidR="00126C1D" w:rsidRPr="00755CC4" w:rsidDel="0056726E">
            <w:rPr>
              <w:rPrChange w:id="7869" w:author="Yufeng" w:date="2021-10-10T17:48:00Z">
                <w:rPr>
                  <w:sz w:val="22"/>
                  <w:highlight w:val="yellow"/>
                </w:rPr>
              </w:rPrChange>
            </w:rPr>
            <w:delText xml:space="preserve"> with</w:delText>
          </w:r>
        </w:del>
        <w:r w:rsidR="00126C1D" w:rsidRPr="00755CC4">
          <w:rPr>
            <w:rPrChange w:id="7870" w:author="Yufeng" w:date="2021-10-10T17:48:00Z">
              <w:rPr>
                <w:sz w:val="22"/>
                <w:highlight w:val="yellow"/>
              </w:rPr>
            </w:rPrChange>
          </w:rPr>
          <w:t xml:space="preserve"> gut bacteria</w:t>
        </w:r>
        <w:del w:id="7871" w:author="Lung Ngai TING" w:date="2021-10-08T15:18:00Z">
          <w:r w:rsidR="00126C1D" w:rsidRPr="00755CC4" w:rsidDel="00542FB5">
            <w:rPr>
              <w:rPrChange w:id="7872" w:author="Yufeng" w:date="2021-10-10T17:48:00Z">
                <w:rPr>
                  <w:sz w:val="22"/>
                  <w:highlight w:val="yellow"/>
                </w:rPr>
              </w:rPrChange>
            </w:rPr>
            <w:delText xml:space="preserve"> in previous studies</w:delText>
          </w:r>
        </w:del>
        <w:r w:rsidR="00126C1D" w:rsidRPr="00755CC4">
          <w:rPr>
            <w:rPrChange w:id="7873" w:author="Yufeng" w:date="2021-10-10T17:48:00Z">
              <w:rPr>
                <w:sz w:val="22"/>
                <w:highlight w:val="yellow"/>
              </w:rPr>
            </w:rPrChange>
          </w:rPr>
          <w:fldChar w:fldCharType="begin"/>
        </w:r>
      </w:ins>
      <w:r w:rsidR="00FD106C">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Pr>
          <w:rFonts w:hint="eastAsia"/>
        </w:rPr>
        <w:instrText>‐</w:instrText>
      </w:r>
      <w:r w:rsidR="00FD106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Pr>
          <w:rFonts w:hint="eastAsia"/>
        </w:rPr>
        <w:instrText>‐</w:instrText>
      </w:r>
      <w:r w:rsidR="00FD106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ins w:id="7874" w:author="nick ting" w:date="2021-10-07T08:41:00Z">
        <w:r w:rsidR="00126C1D" w:rsidRPr="00755CC4">
          <w:rPr>
            <w:rPrChange w:id="7875" w:author="Yufeng" w:date="2021-10-10T17:48:00Z">
              <w:rPr>
                <w:sz w:val="22"/>
                <w:highlight w:val="yellow"/>
              </w:rPr>
            </w:rPrChange>
          </w:rPr>
          <w:fldChar w:fldCharType="separate"/>
        </w:r>
      </w:ins>
      <w:r w:rsidR="00FD106C" w:rsidRPr="00FD106C">
        <w:rPr>
          <w:kern w:val="0"/>
          <w:vertAlign w:val="superscript"/>
        </w:rPr>
        <w:t>56,57</w:t>
      </w:r>
      <w:ins w:id="7876" w:author="nick ting" w:date="2021-10-07T08:41:00Z">
        <w:r w:rsidR="00126C1D" w:rsidRPr="00755CC4">
          <w:rPr>
            <w:rPrChange w:id="7877" w:author="Yufeng" w:date="2021-10-10T17:48:00Z">
              <w:rPr>
                <w:sz w:val="22"/>
                <w:highlight w:val="yellow"/>
              </w:rPr>
            </w:rPrChange>
          </w:rPr>
          <w:fldChar w:fldCharType="end"/>
        </w:r>
        <w:r w:rsidR="00126C1D" w:rsidRPr="00755CC4">
          <w:rPr>
            <w:rPrChange w:id="7878" w:author="Yufeng" w:date="2021-10-10T17:48:00Z">
              <w:rPr>
                <w:sz w:val="22"/>
                <w:highlight w:val="yellow"/>
              </w:rPr>
            </w:rPrChange>
          </w:rPr>
          <w:t>.</w:t>
        </w:r>
      </w:ins>
      <w:ins w:id="7879" w:author="Lung Ngai TING" w:date="2021-10-08T15:16:00Z">
        <w:r w:rsidR="00D33202" w:rsidRPr="0038659B">
          <w:t xml:space="preserve"> </w:t>
        </w:r>
      </w:ins>
    </w:p>
    <w:p w14:paraId="17618F37" w14:textId="77777777" w:rsidR="00677B2D" w:rsidRPr="00755CC4" w:rsidDel="00D33202" w:rsidRDefault="00677B2D">
      <w:pPr>
        <w:jc w:val="left"/>
        <w:rPr>
          <w:ins w:id="7880" w:author="nick ting" w:date="2021-10-07T08:41:00Z"/>
          <w:del w:id="7881" w:author="Lung Ngai TING" w:date="2021-10-08T15:16:00Z"/>
          <w:rPrChange w:id="7882" w:author="Yufeng" w:date="2021-10-10T17:48:00Z">
            <w:rPr>
              <w:ins w:id="7883" w:author="nick ting" w:date="2021-10-07T08:41:00Z"/>
              <w:del w:id="7884" w:author="Lung Ngai TING" w:date="2021-10-08T15:16:00Z"/>
              <w:sz w:val="22"/>
            </w:rPr>
          </w:rPrChange>
        </w:rPr>
        <w:pPrChange w:id="7885" w:author="Yufeng" w:date="2021-10-10T17:53:00Z">
          <w:pPr/>
        </w:pPrChange>
      </w:pPr>
    </w:p>
    <w:p w14:paraId="734514AA" w14:textId="06B3A045" w:rsidR="00867992" w:rsidRPr="00755CC4" w:rsidDel="00D750E3" w:rsidRDefault="00867992">
      <w:pPr>
        <w:jc w:val="left"/>
        <w:rPr>
          <w:ins w:id="7886" w:author="LIN, Yufeng" w:date="2021-10-05T18:09:00Z"/>
          <w:del w:id="7887" w:author="Yufeng" w:date="2021-10-10T18:06:00Z"/>
          <w:rPrChange w:id="7888" w:author="Yufeng" w:date="2021-10-10T17:48:00Z">
            <w:rPr>
              <w:ins w:id="7889" w:author="LIN, Yufeng" w:date="2021-10-05T18:09:00Z"/>
              <w:del w:id="7890" w:author="Yufeng" w:date="2021-10-10T18:06:00Z"/>
              <w:sz w:val="22"/>
            </w:rPr>
          </w:rPrChange>
        </w:rPr>
        <w:pPrChange w:id="7891" w:author="Yufeng" w:date="2021-10-10T17:53:00Z">
          <w:pPr/>
        </w:pPrChange>
      </w:pPr>
      <w:del w:id="7892" w:author="nick ting" w:date="2021-10-05T23:39:00Z">
        <w:r w:rsidRPr="00755CC4" w:rsidDel="00F94A48">
          <w:rPr>
            <w:rPrChange w:id="7893" w:author="Yufeng" w:date="2021-10-10T17:48:00Z">
              <w:rPr>
                <w:sz w:val="22"/>
              </w:rPr>
            </w:rPrChange>
          </w:rPr>
          <w:delText xml:space="preserve">We observed a significant p-value for the </w:delText>
        </w:r>
        <w:r w:rsidR="004314C2" w:rsidRPr="00755CC4" w:rsidDel="00F94A48">
          <w:rPr>
            <w:rPrChange w:id="7894" w:author="Yufeng" w:date="2021-10-10T17:48:00Z">
              <w:rPr>
                <w:sz w:val="22"/>
              </w:rPr>
            </w:rPrChange>
          </w:rPr>
          <w:delText>fungal</w:delText>
        </w:r>
        <w:r w:rsidRPr="00755CC4" w:rsidDel="00F94A48">
          <w:rPr>
            <w:rPrChange w:id="7895" w:author="Yufeng" w:date="2021-10-10T17:48:00Z">
              <w:rPr>
                <w:sz w:val="22"/>
              </w:rPr>
            </w:rPrChange>
          </w:rPr>
          <w:delText xml:space="preserve"> composition difference in different cohorts from the principal component analysis results. </w:delText>
        </w:r>
      </w:del>
      <w:del w:id="7896" w:author="LIN, Yufeng" w:date="2021-10-06T11:49:00Z">
        <w:r w:rsidRPr="00755CC4" w:rsidDel="00CE631D">
          <w:rPr>
            <w:rPrChange w:id="7897" w:author="Yufeng" w:date="2021-10-10T17:48:00Z">
              <w:rPr>
                <w:sz w:val="22"/>
              </w:rPr>
            </w:rPrChange>
          </w:rPr>
          <w:delText>T</w:delText>
        </w:r>
        <w:commentRangeStart w:id="7898"/>
        <w:r w:rsidRPr="00755CC4" w:rsidDel="00CE631D">
          <w:rPr>
            <w:rPrChange w:id="7899" w:author="Yufeng" w:date="2021-10-10T17:48:00Z">
              <w:rPr>
                <w:sz w:val="22"/>
              </w:rPr>
            </w:rPrChange>
          </w:rPr>
          <w:delText>his observation is consistent with previous bacterial research</w:delText>
        </w:r>
        <w:r w:rsidRPr="00755CC4" w:rsidDel="00CE631D">
          <w:rPr>
            <w:rPrChange w:id="7900" w:author="Yufeng" w:date="2021-10-10T17:48:00Z">
              <w:rPr>
                <w:sz w:val="22"/>
              </w:rPr>
            </w:rPrChange>
          </w:rPr>
          <w:fldChar w:fldCharType="begin"/>
        </w:r>
        <w:r w:rsidR="00B2342E" w:rsidRPr="00755CC4" w:rsidDel="00CE631D">
          <w:rPr>
            <w:rPrChange w:id="7901" w:author="Yufeng" w:date="2021-10-10T17:48:00Z">
              <w:rPr>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755CC4" w:rsidDel="00CE631D">
          <w:rPr>
            <w:rPrChange w:id="7902" w:author="Yufeng" w:date="2021-10-10T17:48:00Z">
              <w:rPr>
                <w:sz w:val="22"/>
              </w:rPr>
            </w:rPrChange>
          </w:rPr>
          <w:fldChar w:fldCharType="separate"/>
        </w:r>
        <w:r w:rsidR="00B2342E" w:rsidRPr="00755CC4" w:rsidDel="00CE631D">
          <w:rPr>
            <w:kern w:val="0"/>
            <w:vertAlign w:val="superscript"/>
            <w:rPrChange w:id="7903" w:author="Yufeng" w:date="2021-10-10T17:48:00Z">
              <w:rPr>
                <w:kern w:val="0"/>
                <w:sz w:val="22"/>
                <w:vertAlign w:val="superscript"/>
              </w:rPr>
            </w:rPrChange>
          </w:rPr>
          <w:delText>55,56</w:delText>
        </w:r>
        <w:r w:rsidRPr="00755CC4" w:rsidDel="00CE631D">
          <w:rPr>
            <w:rPrChange w:id="7904" w:author="Yufeng" w:date="2021-10-10T17:48:00Z">
              <w:rPr>
                <w:sz w:val="22"/>
              </w:rPr>
            </w:rPrChange>
          </w:rPr>
          <w:fldChar w:fldCharType="end"/>
        </w:r>
        <w:r w:rsidRPr="00755CC4" w:rsidDel="00CE631D">
          <w:rPr>
            <w:rPrChange w:id="7905" w:author="Yufeng" w:date="2021-10-10T17:48:00Z">
              <w:rPr>
                <w:sz w:val="22"/>
              </w:rPr>
            </w:rPrChange>
          </w:rPr>
          <w:delText xml:space="preserve"> exposing the effects of ethnicity and technical various on gut microbiota and highlights the compulsion for combined analysis.</w:delText>
        </w:r>
        <w:commentRangeEnd w:id="7898"/>
        <w:r w:rsidR="005C59A5" w:rsidRPr="00755CC4" w:rsidDel="00CE631D">
          <w:rPr>
            <w:rStyle w:val="CommentReference"/>
            <w:sz w:val="24"/>
            <w:szCs w:val="24"/>
            <w:rPrChange w:id="7906" w:author="Yufeng" w:date="2021-10-10T17:48:00Z">
              <w:rPr>
                <w:rStyle w:val="CommentReference"/>
              </w:rPr>
            </w:rPrChange>
          </w:rPr>
          <w:commentReference w:id="7898"/>
        </w:r>
      </w:del>
      <w:del w:id="7907" w:author="LIN, Yufeng" w:date="2021-10-05T18:08:00Z">
        <w:r w:rsidRPr="00755CC4" w:rsidDel="00615D1D">
          <w:rPr>
            <w:rPrChange w:id="7908" w:author="Yufeng" w:date="2021-10-10T17:48:00Z">
              <w:rPr>
                <w:sz w:val="22"/>
              </w:rPr>
            </w:rPrChange>
          </w:rPr>
          <w:delText xml:space="preserve"> We showed that the enteric </w:delText>
        </w:r>
        <w:r w:rsidR="004314C2" w:rsidRPr="00755CC4" w:rsidDel="00615D1D">
          <w:rPr>
            <w:rPrChange w:id="7909" w:author="Yufeng" w:date="2021-10-10T17:48:00Z">
              <w:rPr>
                <w:sz w:val="22"/>
              </w:rPr>
            </w:rPrChange>
          </w:rPr>
          <w:delText>fungal</w:delText>
        </w:r>
        <w:r w:rsidRPr="00755CC4" w:rsidDel="00615D1D">
          <w:rPr>
            <w:rPrChange w:id="7910" w:author="Yufeng" w:date="2021-10-10T17:48:00Z">
              <w:rPr>
                <w:sz w:val="22"/>
              </w:rPr>
            </w:rPrChange>
          </w:rPr>
          <w:delText xml:space="preserve"> profile in CRC is distinct from healthy controls, and it owned significant regional differences.</w:delText>
        </w:r>
      </w:del>
      <w:del w:id="7911" w:author="LIN, Yufeng" w:date="2021-10-06T11:49:00Z">
        <w:r w:rsidRPr="00755CC4" w:rsidDel="00CE631D">
          <w:rPr>
            <w:rPrChange w:id="7912" w:author="Yufeng" w:date="2021-10-10T17:48:00Z">
              <w:rPr>
                <w:sz w:val="22"/>
              </w:rPr>
            </w:rPrChange>
          </w:rPr>
          <w:delText xml:space="preserve"> </w:delText>
        </w:r>
      </w:del>
      <w:del w:id="7913" w:author="Lung Ngai TING" w:date="2021-10-08T15:28:00Z">
        <w:r w:rsidRPr="00755CC4" w:rsidDel="00C25DFB">
          <w:rPr>
            <w:i/>
            <w:rPrChange w:id="7914" w:author="Yufeng" w:date="2021-10-10T17:48:00Z">
              <w:rPr>
                <w:sz w:val="22"/>
              </w:rPr>
            </w:rPrChange>
          </w:rPr>
          <w:delText>Ascomycota</w:delText>
        </w:r>
        <w:r w:rsidRPr="00755CC4" w:rsidDel="00C25DFB">
          <w:rPr>
            <w:rPrChange w:id="7915" w:author="Yufeng" w:date="2021-10-10T17:48:00Z">
              <w:rPr>
                <w:sz w:val="22"/>
              </w:rPr>
            </w:rPrChange>
          </w:rPr>
          <w:delText xml:space="preserve"> and </w:delText>
        </w:r>
        <w:r w:rsidRPr="00755CC4" w:rsidDel="00C25DFB">
          <w:rPr>
            <w:i/>
            <w:rPrChange w:id="7916" w:author="Yufeng" w:date="2021-10-10T17:48:00Z">
              <w:rPr>
                <w:sz w:val="22"/>
              </w:rPr>
            </w:rPrChange>
          </w:rPr>
          <w:delText>Basidiomycota</w:delText>
        </w:r>
        <w:r w:rsidRPr="00755CC4" w:rsidDel="00C25DFB">
          <w:rPr>
            <w:rPrChange w:id="7917" w:author="Yufeng" w:date="2021-10-10T17:48:00Z">
              <w:rPr>
                <w:sz w:val="22"/>
              </w:rPr>
            </w:rPrChange>
          </w:rPr>
          <w:delText xml:space="preserve"> dominated </w:delText>
        </w:r>
      </w:del>
      <w:ins w:id="7918" w:author="nick ting" w:date="2021-10-07T00:27:00Z">
        <w:del w:id="7919" w:author="Lung Ngai TING" w:date="2021-10-08T15:28:00Z">
          <w:r w:rsidR="00A5201E" w:rsidRPr="00755CC4" w:rsidDel="00C25DFB">
            <w:rPr>
              <w:rPrChange w:id="7920" w:author="Yufeng" w:date="2021-10-10T17:48:00Z">
                <w:rPr>
                  <w:sz w:val="22"/>
                </w:rPr>
              </w:rPrChange>
            </w:rPr>
            <w:delText xml:space="preserve">in </w:delText>
          </w:r>
        </w:del>
      </w:ins>
      <w:del w:id="7921" w:author="Lung Ngai TING" w:date="2021-10-08T15:28:00Z">
        <w:r w:rsidRPr="00755CC4" w:rsidDel="00C25DFB">
          <w:rPr>
            <w:rPrChange w:id="7922" w:author="Yufeng" w:date="2021-10-10T17:48:00Z">
              <w:rPr>
                <w:sz w:val="22"/>
              </w:rPr>
            </w:rPrChange>
          </w:rPr>
          <w:delText>both CRC and control subjects in almost all cohorts. The alpha diversity in CRC was altered and decreased compared with healthy controls.</w:delText>
        </w:r>
      </w:del>
      <w:ins w:id="7923" w:author="Lung Ngai TING" w:date="2021-10-08T15:35:00Z">
        <w:r w:rsidR="00232C21" w:rsidRPr="0038659B">
          <w:t xml:space="preserve">This phenomenon </w:t>
        </w:r>
      </w:ins>
      <w:del w:id="7924" w:author="Lung Ngai TING" w:date="2021-10-08T15:28:00Z">
        <w:r w:rsidRPr="00755CC4" w:rsidDel="00C25DFB">
          <w:rPr>
            <w:rPrChange w:id="7925" w:author="Yufeng" w:date="2021-10-10T17:48:00Z">
              <w:rPr>
                <w:sz w:val="22"/>
              </w:rPr>
            </w:rPrChange>
          </w:rPr>
          <w:delText xml:space="preserve"> </w:delText>
        </w:r>
      </w:del>
      <w:del w:id="7926" w:author="Lung Ngai TING" w:date="2021-10-08T15:35:00Z">
        <w:r w:rsidRPr="00755CC4" w:rsidDel="00232C21">
          <w:rPr>
            <w:rPrChange w:id="7927" w:author="Yufeng" w:date="2021-10-10T17:48:00Z">
              <w:rPr>
                <w:sz w:val="22"/>
              </w:rPr>
            </w:rPrChange>
          </w:rPr>
          <w:delText xml:space="preserve">It </w:delText>
        </w:r>
      </w:del>
      <w:r w:rsidRPr="00755CC4">
        <w:rPr>
          <w:rPrChange w:id="7928" w:author="Yufeng" w:date="2021-10-10T17:48:00Z">
            <w:rPr>
              <w:sz w:val="22"/>
            </w:rPr>
          </w:rPrChange>
        </w:rPr>
        <w:t xml:space="preserve">was </w:t>
      </w:r>
      <w:del w:id="7929" w:author="Lung Ngai TING" w:date="2021-10-08T15:35:00Z">
        <w:r w:rsidRPr="00755CC4" w:rsidDel="00232C21">
          <w:rPr>
            <w:rPrChange w:id="7930" w:author="Yufeng" w:date="2021-10-10T17:48:00Z">
              <w:rPr>
                <w:sz w:val="22"/>
              </w:rPr>
            </w:rPrChange>
          </w:rPr>
          <w:delText>similar to</w:delText>
        </w:r>
      </w:del>
      <w:ins w:id="7931" w:author="Lung Ngai TING" w:date="2021-10-08T15:35:00Z">
        <w:r w:rsidR="00232C21" w:rsidRPr="0038659B">
          <w:t>also observed in</w:t>
        </w:r>
      </w:ins>
      <w:r w:rsidRPr="00755CC4">
        <w:rPr>
          <w:rPrChange w:id="7932" w:author="Yufeng" w:date="2021-10-10T17:48:00Z">
            <w:rPr>
              <w:sz w:val="22"/>
            </w:rPr>
          </w:rPrChange>
        </w:rPr>
        <w:t xml:space="preserve"> other intestinal diseases </w:t>
      </w:r>
      <w:del w:id="7933" w:author="nick ting" w:date="2021-10-07T08:51:00Z">
        <w:r w:rsidRPr="00755CC4" w:rsidDel="006914BC">
          <w:rPr>
            <w:rPrChange w:id="7934" w:author="Yufeng" w:date="2021-10-10T17:48:00Z">
              <w:rPr>
                <w:sz w:val="22"/>
              </w:rPr>
            </w:rPrChange>
          </w:rPr>
          <w:delText>IBD in the previous research</w:delText>
        </w:r>
      </w:del>
      <w:ins w:id="7935" w:author="nick ting" w:date="2021-10-07T08:51:00Z">
        <w:r w:rsidR="006914BC" w:rsidRPr="00755CC4">
          <w:rPr>
            <w:rPrChange w:id="7936" w:author="Yufeng" w:date="2021-10-10T17:48:00Z">
              <w:rPr>
                <w:sz w:val="22"/>
              </w:rPr>
            </w:rPrChange>
          </w:rPr>
          <w:t>such as inflammatory</w:t>
        </w:r>
      </w:ins>
      <w:ins w:id="7937" w:author="nick ting" w:date="2021-10-07T08:52:00Z">
        <w:r w:rsidR="006914BC" w:rsidRPr="00755CC4">
          <w:rPr>
            <w:rPrChange w:id="7938" w:author="Yufeng" w:date="2021-10-10T17:48:00Z">
              <w:rPr>
                <w:sz w:val="22"/>
              </w:rPr>
            </w:rPrChange>
          </w:rPr>
          <w:t xml:space="preserve"> bowel diseases (IBD)</w:t>
        </w:r>
      </w:ins>
      <w:r w:rsidRPr="00755CC4">
        <w:rPr>
          <w:rPrChange w:id="7939" w:author="Yufeng" w:date="2021-10-10T17:48:00Z">
            <w:rPr>
              <w:sz w:val="22"/>
            </w:rPr>
          </w:rPrChange>
        </w:rPr>
        <w:fldChar w:fldCharType="begin"/>
      </w:r>
      <w:r w:rsidR="00FD106C">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55CC4">
        <w:rPr>
          <w:rPrChange w:id="7940" w:author="Yufeng" w:date="2021-10-10T17:48:00Z">
            <w:rPr>
              <w:sz w:val="22"/>
            </w:rPr>
          </w:rPrChange>
        </w:rPr>
        <w:fldChar w:fldCharType="separate"/>
      </w:r>
      <w:r w:rsidR="00422C33" w:rsidRPr="00755CC4">
        <w:rPr>
          <w:kern w:val="0"/>
          <w:vertAlign w:val="superscript"/>
          <w:rPrChange w:id="7941" w:author="Yufeng" w:date="2021-10-10T17:48:00Z">
            <w:rPr>
              <w:kern w:val="0"/>
              <w:sz w:val="22"/>
              <w:vertAlign w:val="superscript"/>
            </w:rPr>
          </w:rPrChange>
        </w:rPr>
        <w:t>8</w:t>
      </w:r>
      <w:r w:rsidRPr="00755CC4">
        <w:rPr>
          <w:rPrChange w:id="7942" w:author="Yufeng" w:date="2021-10-10T17:48:00Z">
            <w:rPr>
              <w:sz w:val="22"/>
            </w:rPr>
          </w:rPrChange>
        </w:rPr>
        <w:fldChar w:fldCharType="end"/>
      </w:r>
      <w:r w:rsidRPr="00755CC4">
        <w:rPr>
          <w:rPrChange w:id="7943" w:author="Yufeng" w:date="2021-10-10T17:48:00Z">
            <w:rPr>
              <w:sz w:val="22"/>
            </w:rPr>
          </w:rPrChange>
        </w:rPr>
        <w:t>.</w:t>
      </w:r>
      <w:ins w:id="7944" w:author="Lung Ngai TING" w:date="2021-10-08T15:35:00Z">
        <w:r w:rsidR="00232C21" w:rsidRPr="0038659B">
          <w:t xml:space="preserve"> </w:t>
        </w:r>
      </w:ins>
      <w:ins w:id="7945" w:author="Lung Ngai TING" w:date="2021-10-08T15:37:00Z">
        <w:r w:rsidR="004D0744" w:rsidRPr="0038659B">
          <w:t>In IBD, the</w:t>
        </w:r>
      </w:ins>
      <w:ins w:id="7946" w:author="Lung Ngai TING" w:date="2021-10-08T15:35:00Z">
        <w:r w:rsidR="00232C21" w:rsidRPr="0038659B">
          <w:t xml:space="preserve"> enrichment of </w:t>
        </w:r>
      </w:ins>
      <w:ins w:id="7947" w:author="nick ting" w:date="2021-10-07T08:52:00Z">
        <w:del w:id="7948" w:author="Lung Ngai TING" w:date="2021-10-08T15:36:00Z">
          <w:r w:rsidR="006914BC" w:rsidRPr="00755CC4" w:rsidDel="00232C21">
            <w:rPr>
              <w:rPrChange w:id="7949" w:author="Yufeng" w:date="2021-10-10T17:48:00Z">
                <w:rPr>
                  <w:sz w:val="22"/>
                </w:rPr>
              </w:rPrChange>
            </w:rPr>
            <w:delText xml:space="preserve"> </w:delText>
          </w:r>
        </w:del>
      </w:ins>
      <w:del w:id="7950" w:author="nick ting" w:date="2021-10-07T08:52:00Z">
        <w:r w:rsidRPr="00755CC4" w:rsidDel="006914BC">
          <w:rPr>
            <w:rPrChange w:id="7951" w:author="Yufeng" w:date="2021-10-10T17:48:00Z">
              <w:rPr>
                <w:sz w:val="22"/>
              </w:rPr>
            </w:rPrChange>
          </w:rPr>
          <w:delText xml:space="preserve"> In the IBD research, </w:delText>
        </w:r>
      </w:del>
      <w:r w:rsidRPr="00755CC4">
        <w:rPr>
          <w:i/>
          <w:rPrChange w:id="7952" w:author="Yufeng" w:date="2021-10-10T17:48:00Z">
            <w:rPr>
              <w:i/>
              <w:iCs/>
              <w:sz w:val="22"/>
            </w:rPr>
          </w:rPrChange>
        </w:rPr>
        <w:t>Saccharomyces cerevisiae</w:t>
      </w:r>
      <w:r w:rsidRPr="00755CC4">
        <w:rPr>
          <w:rPrChange w:id="7953" w:author="Yufeng" w:date="2021-10-10T17:48:00Z">
            <w:rPr>
              <w:sz w:val="22"/>
            </w:rPr>
          </w:rPrChange>
        </w:rPr>
        <w:t xml:space="preserve"> and </w:t>
      </w:r>
      <w:r w:rsidRPr="00755CC4">
        <w:rPr>
          <w:i/>
          <w:rPrChange w:id="7954" w:author="Yufeng" w:date="2021-10-10T17:48:00Z">
            <w:rPr>
              <w:i/>
              <w:iCs/>
              <w:sz w:val="22"/>
            </w:rPr>
          </w:rPrChange>
        </w:rPr>
        <w:t xml:space="preserve">Candida albicans </w:t>
      </w:r>
      <w:del w:id="7955" w:author="Lung Ngai TING" w:date="2021-10-08T15:36:00Z">
        <w:r w:rsidRPr="00755CC4" w:rsidDel="00232C21">
          <w:rPr>
            <w:rPrChange w:id="7956" w:author="Yufeng" w:date="2021-10-10T17:48:00Z">
              <w:rPr>
                <w:sz w:val="22"/>
              </w:rPr>
            </w:rPrChange>
          </w:rPr>
          <w:delText xml:space="preserve">were enriched </w:delText>
        </w:r>
      </w:del>
      <w:ins w:id="7957" w:author="nick ting" w:date="2021-10-07T08:52:00Z">
        <w:del w:id="7958" w:author="Lung Ngai TING" w:date="2021-10-08T15:36:00Z">
          <w:r w:rsidR="006914BC" w:rsidRPr="00755CC4" w:rsidDel="00232C21">
            <w:rPr>
              <w:rPrChange w:id="7959" w:author="Yufeng" w:date="2021-10-10T17:48:00Z">
                <w:rPr>
                  <w:sz w:val="22"/>
                </w:rPr>
              </w:rPrChange>
            </w:rPr>
            <w:delText>found to be enir</w:delText>
          </w:r>
        </w:del>
      </w:ins>
      <w:ins w:id="7960" w:author="LIN, Yufeng" w:date="2021-10-07T10:57:00Z">
        <w:del w:id="7961" w:author="Lung Ngai TING" w:date="2021-10-08T15:36:00Z">
          <w:r w:rsidR="00E81CE7" w:rsidRPr="00755CC4" w:rsidDel="00232C21">
            <w:delText>ri</w:delText>
          </w:r>
        </w:del>
      </w:ins>
      <w:ins w:id="7962" w:author="nick ting" w:date="2021-10-07T08:52:00Z">
        <w:del w:id="7963" w:author="Lung Ngai TING" w:date="2021-10-08T15:36:00Z">
          <w:r w:rsidR="006914BC" w:rsidRPr="00755CC4" w:rsidDel="00232C21">
            <w:rPr>
              <w:rPrChange w:id="7964" w:author="Yufeng" w:date="2021-10-10T17:48:00Z">
                <w:rPr>
                  <w:sz w:val="22"/>
                </w:rPr>
              </w:rPrChange>
            </w:rPr>
            <w:delText xml:space="preserve">ched </w:delText>
          </w:r>
        </w:del>
      </w:ins>
      <w:del w:id="7965" w:author="Lung Ngai TING" w:date="2021-10-08T15:36:00Z">
        <w:r w:rsidRPr="00755CC4" w:rsidDel="00232C21">
          <w:rPr>
            <w:rPrChange w:id="7966" w:author="Yufeng" w:date="2021-10-10T17:48:00Z">
              <w:rPr>
                <w:sz w:val="22"/>
              </w:rPr>
            </w:rPrChange>
          </w:rPr>
          <w:delText>in IBD</w:delText>
        </w:r>
      </w:del>
      <w:ins w:id="7967" w:author="nick ting" w:date="2021-10-07T08:52:00Z">
        <w:del w:id="7968" w:author="Lung Ngai TING" w:date="2021-10-08T15:36:00Z">
          <w:r w:rsidR="006914BC" w:rsidRPr="00755CC4" w:rsidDel="00232C21">
            <w:rPr>
              <w:rPrChange w:id="7969" w:author="Yufeng" w:date="2021-10-10T17:48:00Z">
                <w:rPr>
                  <w:sz w:val="22"/>
                </w:rPr>
              </w:rPrChange>
            </w:rPr>
            <w:delText xml:space="preserve"> patients</w:delText>
          </w:r>
        </w:del>
      </w:ins>
      <w:ins w:id="7970" w:author="Lung Ngai TING" w:date="2021-10-08T15:36:00Z">
        <w:r w:rsidR="00232C21" w:rsidRPr="0038659B">
          <w:t>was found to be</w:t>
        </w:r>
      </w:ins>
      <w:del w:id="7971" w:author="Lung Ngai TING" w:date="2021-10-08T15:36:00Z">
        <w:r w:rsidRPr="00755CC4" w:rsidDel="00232C21">
          <w:rPr>
            <w:rPrChange w:id="7972" w:author="Yufeng" w:date="2021-10-10T17:48:00Z">
              <w:rPr>
                <w:sz w:val="22"/>
              </w:rPr>
            </w:rPrChange>
          </w:rPr>
          <w:delText xml:space="preserve">, </w:delText>
        </w:r>
        <w:commentRangeStart w:id="7973"/>
        <w:commentRangeStart w:id="7974"/>
        <w:r w:rsidRPr="00755CC4" w:rsidDel="00232C21">
          <w:rPr>
            <w:rPrChange w:id="7975" w:author="Yufeng" w:date="2021-10-10T17:48:00Z">
              <w:rPr>
                <w:sz w:val="22"/>
              </w:rPr>
            </w:rPrChange>
          </w:rPr>
          <w:delText>which may be</w:delText>
        </w:r>
      </w:del>
      <w:r w:rsidRPr="00755CC4">
        <w:rPr>
          <w:rPrChange w:id="7976" w:author="Yufeng" w:date="2021-10-10T17:48:00Z">
            <w:rPr>
              <w:sz w:val="22"/>
            </w:rPr>
          </w:rPrChange>
        </w:rPr>
        <w:t xml:space="preserve"> the </w:t>
      </w:r>
      <w:del w:id="7977" w:author="Lung Ngai TING" w:date="2021-10-08T15:37:00Z">
        <w:r w:rsidRPr="00755CC4" w:rsidDel="004D0744">
          <w:rPr>
            <w:rPrChange w:id="7978" w:author="Yufeng" w:date="2021-10-10T17:48:00Z">
              <w:rPr>
                <w:sz w:val="22"/>
              </w:rPr>
            </w:rPrChange>
          </w:rPr>
          <w:delText xml:space="preserve">primary reason </w:delText>
        </w:r>
      </w:del>
      <w:ins w:id="7979" w:author="Lung Ngai TING" w:date="2021-10-08T15:37:00Z">
        <w:r w:rsidR="004D0744" w:rsidRPr="0038659B">
          <w:t xml:space="preserve">culprit </w:t>
        </w:r>
      </w:ins>
      <w:del w:id="7980" w:author="Lung Ngai TING" w:date="2021-10-08T15:36:00Z">
        <w:r w:rsidRPr="00755CC4" w:rsidDel="00232C21">
          <w:rPr>
            <w:rPrChange w:id="7981" w:author="Yufeng" w:date="2021-10-10T17:48:00Z">
              <w:rPr>
                <w:sz w:val="22"/>
              </w:rPr>
            </w:rPrChange>
          </w:rPr>
          <w:delText xml:space="preserve">for </w:delText>
        </w:r>
      </w:del>
      <w:ins w:id="7982" w:author="Lung Ngai TING" w:date="2021-10-08T15:36:00Z">
        <w:r w:rsidR="00232C21" w:rsidRPr="0038659B">
          <w:t>of</w:t>
        </w:r>
        <w:r w:rsidR="00232C21" w:rsidRPr="00755CC4">
          <w:rPr>
            <w:rPrChange w:id="7983" w:author="Yufeng" w:date="2021-10-10T17:48:00Z">
              <w:rPr>
                <w:sz w:val="22"/>
              </w:rPr>
            </w:rPrChange>
          </w:rPr>
          <w:t xml:space="preserve"> </w:t>
        </w:r>
      </w:ins>
      <w:r w:rsidRPr="00755CC4">
        <w:rPr>
          <w:rPrChange w:id="7984" w:author="Yufeng" w:date="2021-10-10T17:48:00Z">
            <w:rPr>
              <w:sz w:val="22"/>
            </w:rPr>
          </w:rPrChange>
        </w:rPr>
        <w:t>low alpha diversity</w:t>
      </w:r>
      <w:del w:id="7985" w:author="Lung Ngai TING" w:date="2021-10-08T15:37:00Z">
        <w:r w:rsidRPr="00755CC4" w:rsidDel="004D0744">
          <w:rPr>
            <w:rPrChange w:id="7986" w:author="Yufeng" w:date="2021-10-10T17:48:00Z">
              <w:rPr>
                <w:sz w:val="22"/>
              </w:rPr>
            </w:rPrChange>
          </w:rPr>
          <w:delText xml:space="preserve"> in IBD</w:delText>
        </w:r>
        <w:commentRangeEnd w:id="7973"/>
        <w:r w:rsidR="006914BC" w:rsidRPr="00755CC4" w:rsidDel="004D0744">
          <w:rPr>
            <w:rStyle w:val="CommentReference"/>
            <w:sz w:val="24"/>
            <w:szCs w:val="24"/>
            <w:rPrChange w:id="7987" w:author="Yufeng" w:date="2021-10-10T17:48:00Z">
              <w:rPr>
                <w:rStyle w:val="CommentReference"/>
              </w:rPr>
            </w:rPrChange>
          </w:rPr>
          <w:commentReference w:id="7973"/>
        </w:r>
        <w:commentRangeEnd w:id="7974"/>
        <w:r w:rsidR="00677B2D" w:rsidRPr="00755CC4" w:rsidDel="004D0744">
          <w:rPr>
            <w:rStyle w:val="CommentReference"/>
            <w:sz w:val="24"/>
            <w:szCs w:val="24"/>
            <w:rPrChange w:id="7988" w:author="Yufeng" w:date="2021-10-10T17:48:00Z">
              <w:rPr>
                <w:rStyle w:val="CommentReference"/>
              </w:rPr>
            </w:rPrChange>
          </w:rPr>
          <w:commentReference w:id="7974"/>
        </w:r>
      </w:del>
      <w:r w:rsidR="00677B2D" w:rsidRPr="00755CC4">
        <w:rPr>
          <w:rPrChange w:id="7989" w:author="Yufeng" w:date="2021-10-10T17:48:00Z">
            <w:rPr>
              <w:sz w:val="22"/>
            </w:rPr>
          </w:rPrChange>
        </w:rPr>
        <w:fldChar w:fldCharType="begin"/>
      </w:r>
      <w:r w:rsidR="00FD106C">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755CC4">
        <w:rPr>
          <w:rPrChange w:id="7990" w:author="Yufeng" w:date="2021-10-10T17:48:00Z">
            <w:rPr>
              <w:sz w:val="22"/>
            </w:rPr>
          </w:rPrChange>
        </w:rPr>
        <w:fldChar w:fldCharType="separate"/>
      </w:r>
      <w:r w:rsidR="00FD106C" w:rsidRPr="00FD106C">
        <w:rPr>
          <w:kern w:val="0"/>
          <w:vertAlign w:val="superscript"/>
        </w:rPr>
        <w:t>58</w:t>
      </w:r>
      <w:r w:rsidR="00677B2D" w:rsidRPr="00755CC4">
        <w:rPr>
          <w:rPrChange w:id="7991" w:author="Yufeng" w:date="2021-10-10T17:48:00Z">
            <w:rPr>
              <w:sz w:val="22"/>
            </w:rPr>
          </w:rPrChange>
        </w:rPr>
        <w:fldChar w:fldCharType="end"/>
      </w:r>
      <w:r w:rsidRPr="00755CC4">
        <w:rPr>
          <w:rPrChange w:id="7992" w:author="Yufeng" w:date="2021-10-10T17:48:00Z">
            <w:rPr>
              <w:sz w:val="22"/>
            </w:rPr>
          </w:rPrChange>
        </w:rPr>
        <w:t xml:space="preserve">. However, </w:t>
      </w:r>
      <w:del w:id="7993" w:author="LIN, Yufeng" w:date="2021-10-07T10:13:00Z">
        <w:r w:rsidRPr="00755CC4" w:rsidDel="00677B2D">
          <w:rPr>
            <w:rPrChange w:id="7994" w:author="Yufeng" w:date="2021-10-10T17:48:00Z">
              <w:rPr>
                <w:sz w:val="22"/>
              </w:rPr>
            </w:rPrChange>
          </w:rPr>
          <w:delText xml:space="preserve">this </w:delText>
        </w:r>
      </w:del>
      <w:ins w:id="7995" w:author="LIN, Yufeng" w:date="2021-10-07T10:13:00Z">
        <w:del w:id="7996" w:author="Lung Ngai TING" w:date="2021-10-08T15:37:00Z">
          <w:r w:rsidR="00677B2D" w:rsidRPr="00755CC4" w:rsidDel="0051404B">
            <w:rPr>
              <w:rPrChange w:id="7997" w:author="Yufeng" w:date="2021-10-10T17:48:00Z">
                <w:rPr>
                  <w:sz w:val="22"/>
                </w:rPr>
              </w:rPrChange>
            </w:rPr>
            <w:delText>the pre</w:delText>
          </w:r>
        </w:del>
      </w:ins>
      <w:ins w:id="7998" w:author="LIN, Yufeng" w:date="2021-10-07T10:15:00Z">
        <w:del w:id="7999" w:author="Lung Ngai TING" w:date="2021-10-08T15:37:00Z">
          <w:r w:rsidR="00677B2D" w:rsidRPr="00755CC4" w:rsidDel="0051404B">
            <w:rPr>
              <w:rPrChange w:id="8000" w:author="Yufeng" w:date="2021-10-10T17:48:00Z">
                <w:rPr>
                  <w:sz w:val="22"/>
                </w:rPr>
              </w:rPrChange>
            </w:rPr>
            <w:delText>s</w:delText>
          </w:r>
        </w:del>
      </w:ins>
      <w:ins w:id="8001" w:author="LIN, Yufeng" w:date="2021-10-07T10:13:00Z">
        <w:del w:id="8002" w:author="Lung Ngai TING" w:date="2021-10-08T15:37:00Z">
          <w:r w:rsidR="00677B2D" w:rsidRPr="00755CC4" w:rsidDel="0051404B">
            <w:rPr>
              <w:rPrChange w:id="8003" w:author="Yufeng" w:date="2021-10-10T17:48:00Z">
                <w:rPr>
                  <w:sz w:val="22"/>
                </w:rPr>
              </w:rPrChange>
            </w:rPr>
            <w:delText xml:space="preserve">ent </w:delText>
          </w:r>
        </w:del>
      </w:ins>
      <w:del w:id="8004" w:author="Lung Ngai TING" w:date="2021-10-08T15:37:00Z">
        <w:r w:rsidRPr="00755CC4" w:rsidDel="0051404B">
          <w:rPr>
            <w:rPrChange w:id="8005" w:author="Yufeng" w:date="2021-10-10T17:48:00Z">
              <w:rPr>
                <w:sz w:val="22"/>
              </w:rPr>
            </w:rPrChange>
          </w:rPr>
          <w:delText>study showed they have no apparent difference between CRC and healthy control</w:delText>
        </w:r>
      </w:del>
      <w:ins w:id="8006" w:author="Lung Ngai TING" w:date="2021-10-08T15:37:00Z">
        <w:r w:rsidR="0051404B" w:rsidRPr="0038659B">
          <w:t>we could not observe the enrichment of these two fungi in CRC patients</w:t>
        </w:r>
      </w:ins>
      <w:r w:rsidRPr="00755CC4">
        <w:rPr>
          <w:rPrChange w:id="8007" w:author="Yufeng" w:date="2021-10-10T17:48:00Z">
            <w:rPr>
              <w:sz w:val="22"/>
            </w:rPr>
          </w:rPrChange>
        </w:rPr>
        <w:t xml:space="preserve">. </w:t>
      </w:r>
      <w:del w:id="8008" w:author="Lung Ngai TING" w:date="2021-10-08T15:38:00Z">
        <w:r w:rsidRPr="00755CC4" w:rsidDel="0051404B">
          <w:rPr>
            <w:rPrChange w:id="8009" w:author="Yufeng" w:date="2021-10-10T17:48:00Z">
              <w:rPr>
                <w:sz w:val="22"/>
              </w:rPr>
            </w:rPrChange>
          </w:rPr>
          <w:delText xml:space="preserve">This revealed that even though the alpha diversity of the various disease would be disturbed, their mechanisms may be different. </w:delText>
        </w:r>
      </w:del>
      <w:ins w:id="8010" w:author="Lung Ngai TING" w:date="2021-10-08T15:38:00Z">
        <w:r w:rsidR="0051404B" w:rsidRPr="0038659B">
          <w:t xml:space="preserve">Although a low alpha diversity was observed to be associated with various diseases, </w:t>
        </w:r>
      </w:ins>
      <w:ins w:id="8011" w:author="Lung Ngai TING" w:date="2021-10-08T15:40:00Z">
        <w:r w:rsidR="00CA7FB1" w:rsidRPr="0038659B">
          <w:t>the mechanism</w:t>
        </w:r>
      </w:ins>
      <w:ins w:id="8012" w:author="Lung Ngai TING" w:date="2021-10-08T15:42:00Z">
        <w:r w:rsidR="009F5E91" w:rsidRPr="0038659B">
          <w:t>s</w:t>
        </w:r>
      </w:ins>
      <w:ins w:id="8013" w:author="Lung Ngai TING" w:date="2021-10-08T15:40:00Z">
        <w:r w:rsidR="00CA7FB1" w:rsidRPr="0038659B">
          <w:t xml:space="preserve"> causing a low alpha diversity and subsequently how </w:t>
        </w:r>
      </w:ins>
      <w:ins w:id="8014" w:author="Lung Ngai TING" w:date="2021-10-08T15:41:00Z">
        <w:r w:rsidR="00BD6D8E" w:rsidRPr="00E666DA">
          <w:t xml:space="preserve">is a low alpha diversity related to the pathogenesis process </w:t>
        </w:r>
        <w:r w:rsidR="009F5E91" w:rsidRPr="00E666DA">
          <w:t xml:space="preserve">vary </w:t>
        </w:r>
        <w:r w:rsidR="00BD6D8E" w:rsidRPr="002849C4">
          <w:t xml:space="preserve">across </w:t>
        </w:r>
      </w:ins>
      <w:ins w:id="8015" w:author="Lung Ngai TING" w:date="2021-10-08T15:42:00Z">
        <w:r w:rsidR="009F5E91" w:rsidRPr="002849C4">
          <w:t xml:space="preserve">different </w:t>
        </w:r>
      </w:ins>
      <w:ins w:id="8016" w:author="Lung Ngai TING" w:date="2021-10-08T15:41:00Z">
        <w:r w:rsidR="00BD6D8E" w:rsidRPr="00755CC4">
          <w:t xml:space="preserve">diseases. </w:t>
        </w:r>
      </w:ins>
    </w:p>
    <w:p w14:paraId="2D9F0CF9" w14:textId="19DA2179" w:rsidR="00615D1D" w:rsidRPr="00755CC4" w:rsidRDefault="00615D1D">
      <w:pPr>
        <w:jc w:val="left"/>
        <w:rPr>
          <w:ins w:id="8017" w:author="LIN, Yufeng" w:date="2021-10-06T13:25:00Z"/>
          <w:rPrChange w:id="8018" w:author="Yufeng" w:date="2021-10-10T17:48:00Z">
            <w:rPr>
              <w:ins w:id="8019" w:author="LIN, Yufeng" w:date="2021-10-06T13:25:00Z"/>
              <w:sz w:val="22"/>
            </w:rPr>
          </w:rPrChange>
        </w:rPr>
        <w:pPrChange w:id="8020" w:author="Yufeng" w:date="2021-10-10T17:53:00Z">
          <w:pPr/>
        </w:pPrChange>
      </w:pPr>
    </w:p>
    <w:p w14:paraId="6042D700" w14:textId="36F15D43" w:rsidR="00C82F35" w:rsidRPr="00755CC4" w:rsidDel="00113AD8" w:rsidRDefault="004C7970">
      <w:pPr>
        <w:jc w:val="left"/>
        <w:rPr>
          <w:del w:id="8021" w:author="LIN, Yufeng" w:date="2021-10-06T13:30:00Z"/>
          <w:rPrChange w:id="8022" w:author="Yufeng" w:date="2021-10-10T17:48:00Z">
            <w:rPr>
              <w:del w:id="8023" w:author="LIN, Yufeng" w:date="2021-10-06T13:30:00Z"/>
              <w:sz w:val="22"/>
            </w:rPr>
          </w:rPrChange>
        </w:rPr>
        <w:pPrChange w:id="8024" w:author="Yufeng" w:date="2021-10-10T17:53:00Z">
          <w:pPr/>
        </w:pPrChange>
      </w:pPr>
      <w:ins w:id="8025" w:author="LIN, Yufeng" w:date="2021-10-06T13:28:00Z">
        <w:r w:rsidRPr="00755CC4">
          <w:rPr>
            <w:rPrChange w:id="8026" w:author="Yufeng" w:date="2021-10-10T17:48:00Z">
              <w:rPr>
                <w:sz w:val="22"/>
              </w:rPr>
            </w:rPrChange>
          </w:rPr>
          <w:t xml:space="preserve">The meta-analysis approach has been used to evaluate and combine results </w:t>
        </w:r>
        <w:del w:id="8027" w:author="nick ting" w:date="2021-10-07T09:01:00Z">
          <w:r w:rsidRPr="00755CC4" w:rsidDel="007B7B95">
            <w:rPr>
              <w:rPrChange w:id="8028" w:author="Yufeng" w:date="2021-10-10T17:48:00Z">
                <w:rPr>
                  <w:sz w:val="22"/>
                </w:rPr>
              </w:rPrChange>
            </w:rPr>
            <w:delText>of</w:delText>
          </w:r>
        </w:del>
      </w:ins>
      <w:ins w:id="8029" w:author="nick ting" w:date="2021-10-07T09:01:00Z">
        <w:r w:rsidR="007B7B95" w:rsidRPr="00755CC4">
          <w:rPr>
            <w:rPrChange w:id="8030" w:author="Yufeng" w:date="2021-10-10T17:48:00Z">
              <w:rPr>
                <w:sz w:val="22"/>
              </w:rPr>
            </w:rPrChange>
          </w:rPr>
          <w:t>from</w:t>
        </w:r>
      </w:ins>
      <w:ins w:id="8031" w:author="LIN, Yufeng" w:date="2021-10-06T13:28:00Z">
        <w:r w:rsidRPr="00755CC4">
          <w:rPr>
            <w:rPrChange w:id="8032" w:author="Yufeng" w:date="2021-10-10T17:48:00Z">
              <w:rPr>
                <w:sz w:val="22"/>
              </w:rPr>
            </w:rPrChange>
          </w:rPr>
          <w:t xml:space="preserve"> comparable studies</w:t>
        </w:r>
        <w:r w:rsidRPr="00755CC4">
          <w:rPr>
            <w:rPrChange w:id="8033" w:author="Yufeng" w:date="2021-10-10T17:48:00Z">
              <w:rPr>
                <w:sz w:val="22"/>
              </w:rPr>
            </w:rPrChange>
          </w:rPr>
          <w:fldChar w:fldCharType="begin"/>
        </w:r>
      </w:ins>
      <w:r w:rsidR="00FD106C">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ins w:id="8034" w:author="LIN, Yufeng" w:date="2021-10-06T13:28:00Z">
        <w:r w:rsidRPr="00755CC4">
          <w:rPr>
            <w:rPrChange w:id="8035" w:author="Yufeng" w:date="2021-10-10T17:48:00Z">
              <w:rPr>
                <w:sz w:val="22"/>
              </w:rPr>
            </w:rPrChange>
          </w:rPr>
          <w:fldChar w:fldCharType="separate"/>
        </w:r>
      </w:ins>
      <w:r w:rsidR="00FD106C" w:rsidRPr="00FD106C">
        <w:rPr>
          <w:kern w:val="0"/>
          <w:vertAlign w:val="superscript"/>
        </w:rPr>
        <w:t>59</w:t>
      </w:r>
      <w:ins w:id="8036" w:author="LIN, Yufeng" w:date="2021-10-06T13:28:00Z">
        <w:r w:rsidRPr="00755CC4">
          <w:rPr>
            <w:rPrChange w:id="8037" w:author="Yufeng" w:date="2021-10-10T17:48:00Z">
              <w:rPr>
                <w:sz w:val="22"/>
              </w:rPr>
            </w:rPrChange>
          </w:rPr>
          <w:fldChar w:fldCharType="end"/>
        </w:r>
        <w:r w:rsidRPr="00755CC4">
          <w:rPr>
            <w:rPrChange w:id="8038" w:author="Yufeng" w:date="2021-10-10T17:48:00Z">
              <w:rPr>
                <w:sz w:val="22"/>
              </w:rPr>
            </w:rPrChange>
          </w:rPr>
          <w:t xml:space="preserve"> with significant advantages of reducing the influence by </w:t>
        </w:r>
        <w:del w:id="8039" w:author="nick ting" w:date="2021-10-07T09:02:00Z">
          <w:r w:rsidRPr="00755CC4" w:rsidDel="007B7B95">
            <w:rPr>
              <w:rPrChange w:id="8040" w:author="Yufeng" w:date="2021-10-10T17:48:00Z">
                <w:rPr>
                  <w:sz w:val="22"/>
                </w:rPr>
              </w:rPrChange>
            </w:rPr>
            <w:delText>most highly abundant features and weakening the batch effect</w:delText>
          </w:r>
        </w:del>
      </w:ins>
      <w:ins w:id="8041" w:author="nick ting" w:date="2021-10-07T09:02:00Z">
        <w:r w:rsidR="007B7B95" w:rsidRPr="00755CC4">
          <w:rPr>
            <w:rPrChange w:id="8042" w:author="Yufeng" w:date="2021-10-10T17:48:00Z">
              <w:rPr>
                <w:sz w:val="22"/>
              </w:rPr>
            </w:rPrChange>
          </w:rPr>
          <w:t>cohort</w:t>
        </w:r>
        <w:del w:id="8043" w:author="LIN, Yufeng" w:date="2021-10-07T10:57:00Z">
          <w:r w:rsidR="007B7B95" w:rsidRPr="00755CC4" w:rsidDel="00E81CE7">
            <w:rPr>
              <w:rPrChange w:id="8044" w:author="Yufeng" w:date="2021-10-10T17:48:00Z">
                <w:rPr>
                  <w:sz w:val="22"/>
                </w:rPr>
              </w:rPrChange>
            </w:rPr>
            <w:delText xml:space="preserve"> </w:delText>
          </w:r>
        </w:del>
      </w:ins>
      <w:ins w:id="8045" w:author="LIN, Yufeng" w:date="2021-10-07T10:57:00Z">
        <w:r w:rsidR="00E81CE7" w:rsidRPr="0038659B">
          <w:t>-</w:t>
        </w:r>
      </w:ins>
      <w:ins w:id="8046" w:author="nick ting" w:date="2021-10-07T09:02:00Z">
        <w:r w:rsidR="007B7B95" w:rsidRPr="00755CC4">
          <w:rPr>
            <w:rPrChange w:id="8047" w:author="Yufeng" w:date="2021-10-10T17:48:00Z">
              <w:rPr>
                <w:sz w:val="22"/>
              </w:rPr>
            </w:rPrChange>
          </w:rPr>
          <w:t>specific bias and increasing statistical power</w:t>
        </w:r>
      </w:ins>
      <w:ins w:id="8048" w:author="LIN, Yufeng" w:date="2021-10-06T13:28:00Z">
        <w:r w:rsidRPr="00755CC4">
          <w:rPr>
            <w:rPrChange w:id="8049" w:author="Yufeng" w:date="2021-10-10T17:48:00Z">
              <w:rPr>
                <w:sz w:val="22"/>
              </w:rPr>
            </w:rPrChange>
          </w:rPr>
          <w:t xml:space="preserve">. </w:t>
        </w:r>
      </w:ins>
      <w:ins w:id="8050" w:author="LIN, Yufeng" w:date="2021-10-06T13:25:00Z">
        <w:del w:id="8051" w:author="nick ting" w:date="2021-10-07T08:57:00Z">
          <w:r w:rsidR="00C82F35" w:rsidRPr="00755CC4" w:rsidDel="007B7B95">
            <w:rPr>
              <w:rPrChange w:id="8052" w:author="Yufeng" w:date="2021-10-10T17:48:00Z">
                <w:rPr>
                  <w:sz w:val="22"/>
                </w:rPr>
              </w:rPrChange>
            </w:rPr>
            <w:delText xml:space="preserve">Our meta-analysis, using the </w:delText>
          </w:r>
        </w:del>
      </w:ins>
      <w:ins w:id="8053" w:author="nick ting" w:date="2021-10-07T08:57:00Z">
        <w:r w:rsidR="007B7B95" w:rsidRPr="00755CC4">
          <w:rPr>
            <w:rPrChange w:id="8054" w:author="Yufeng" w:date="2021-10-10T17:48:00Z">
              <w:rPr>
                <w:sz w:val="22"/>
              </w:rPr>
            </w:rPrChange>
          </w:rPr>
          <w:t xml:space="preserve">Using the </w:t>
        </w:r>
      </w:ins>
      <w:ins w:id="8055" w:author="LIN, Yufeng" w:date="2021-10-06T13:25:00Z">
        <w:r w:rsidR="00C82F35" w:rsidRPr="00755CC4">
          <w:rPr>
            <w:rPrChange w:id="8056" w:author="Yufeng" w:date="2021-10-10T17:48:00Z">
              <w:rPr>
                <w:sz w:val="22"/>
              </w:rPr>
            </w:rPrChange>
          </w:rPr>
          <w:t>rank</w:t>
        </w:r>
      </w:ins>
      <w:ins w:id="8057" w:author="LIN, Yufeng" w:date="2021-10-07T10:57:00Z">
        <w:r w:rsidR="00E81CE7" w:rsidRPr="0038659B">
          <w:t>-</w:t>
        </w:r>
      </w:ins>
      <w:ins w:id="8058" w:author="LIN, Yufeng" w:date="2021-10-06T13:25:00Z">
        <w:r w:rsidR="00C82F35" w:rsidRPr="00755CC4">
          <w:rPr>
            <w:rPrChange w:id="8059" w:author="Yufeng" w:date="2021-10-10T17:48:00Z">
              <w:rPr>
                <w:sz w:val="22"/>
              </w:rPr>
            </w:rPrChange>
          </w:rPr>
          <w:t xml:space="preserve">sum </w:t>
        </w:r>
      </w:ins>
      <w:ins w:id="8060" w:author="LIN, Yufeng" w:date="2021-10-06T13:26:00Z">
        <w:r w:rsidR="00C82F35" w:rsidRPr="00755CC4">
          <w:rPr>
            <w:rPrChange w:id="8061" w:author="Yufeng" w:date="2021-10-10T17:48:00Z">
              <w:rPr>
                <w:sz w:val="22"/>
              </w:rPr>
            </w:rPrChange>
          </w:rPr>
          <w:t>test and SSTF</w:t>
        </w:r>
      </w:ins>
      <w:ins w:id="8062" w:author="nick ting" w:date="2021-10-07T08:57:00Z">
        <w:r w:rsidR="007B7B95" w:rsidRPr="00755CC4">
          <w:rPr>
            <w:rPrChange w:id="8063" w:author="Yufeng" w:date="2021-10-10T17:48:00Z">
              <w:rPr>
                <w:sz w:val="22"/>
              </w:rPr>
            </w:rPrChange>
          </w:rPr>
          <w:t xml:space="preserve"> in our meta-analysis</w:t>
        </w:r>
      </w:ins>
      <w:ins w:id="8064" w:author="LIN, Yufeng" w:date="2021-10-06T13:26:00Z">
        <w:r w:rsidR="00C82F35" w:rsidRPr="00755CC4">
          <w:rPr>
            <w:rPrChange w:id="8065" w:author="Yufeng" w:date="2021-10-10T17:48:00Z">
              <w:rPr>
                <w:sz w:val="22"/>
              </w:rPr>
            </w:rPrChange>
          </w:rPr>
          <w:t xml:space="preserve">, </w:t>
        </w:r>
      </w:ins>
      <w:ins w:id="8066" w:author="nick ting" w:date="2021-10-07T08:58:00Z">
        <w:r w:rsidR="007B7B95" w:rsidRPr="00755CC4">
          <w:rPr>
            <w:rPrChange w:id="8067" w:author="Yufeng" w:date="2021-10-10T17:48:00Z">
              <w:rPr>
                <w:sz w:val="22"/>
              </w:rPr>
            </w:rPrChange>
          </w:rPr>
          <w:t xml:space="preserve">we </w:t>
        </w:r>
      </w:ins>
      <w:ins w:id="8068" w:author="LIN, Yufeng" w:date="2021-10-06T13:26:00Z">
        <w:r w:rsidR="00C82F35" w:rsidRPr="00755CC4">
          <w:rPr>
            <w:rPrChange w:id="8069" w:author="Yufeng" w:date="2021-10-10T17:48:00Z">
              <w:rPr>
                <w:sz w:val="22"/>
              </w:rPr>
            </w:rPrChange>
          </w:rPr>
          <w:t xml:space="preserve">identified 33 fungi and 31 bacteria </w:t>
        </w:r>
      </w:ins>
      <w:ins w:id="8070" w:author="LIN, Yufeng" w:date="2021-10-06T13:27:00Z">
        <w:r w:rsidR="00C82F35" w:rsidRPr="00755CC4">
          <w:rPr>
            <w:rPrChange w:id="8071" w:author="Yufeng" w:date="2021-10-10T17:48:00Z">
              <w:rPr>
                <w:sz w:val="22"/>
              </w:rPr>
            </w:rPrChange>
          </w:rPr>
          <w:t>that were</w:t>
        </w:r>
      </w:ins>
      <w:ins w:id="8072" w:author="nick ting" w:date="2021-10-07T09:02:00Z">
        <w:r w:rsidR="007B7B95" w:rsidRPr="00755CC4">
          <w:rPr>
            <w:rPrChange w:id="8073" w:author="Yufeng" w:date="2021-10-10T17:48:00Z">
              <w:rPr>
                <w:sz w:val="22"/>
              </w:rPr>
            </w:rPrChange>
          </w:rPr>
          <w:t xml:space="preserve"> </w:t>
        </w:r>
      </w:ins>
      <w:ins w:id="8074" w:author="LIN, Yufeng" w:date="2021-10-06T13:27:00Z">
        <w:del w:id="8075" w:author="nick ting" w:date="2021-10-07T09:02:00Z">
          <w:r w:rsidR="00C82F35" w:rsidRPr="00755CC4" w:rsidDel="007B7B95">
            <w:rPr>
              <w:rPrChange w:id="8076" w:author="Yufeng" w:date="2021-10-10T17:48:00Z">
                <w:rPr>
                  <w:sz w:val="22"/>
                </w:rPr>
              </w:rPrChange>
            </w:rPr>
            <w:delText xml:space="preserve"> CRC-</w:delText>
          </w:r>
        </w:del>
        <w:del w:id="8077" w:author="nick ting" w:date="2021-10-07T08:58:00Z">
          <w:r w:rsidR="00C82F35" w:rsidRPr="00755CC4" w:rsidDel="007B7B95">
            <w:rPr>
              <w:rPrChange w:id="8078" w:author="Yufeng" w:date="2021-10-10T17:48:00Z">
                <w:rPr>
                  <w:sz w:val="22"/>
                </w:rPr>
              </w:rPrChange>
            </w:rPr>
            <w:delText>related</w:delText>
          </w:r>
        </w:del>
      </w:ins>
      <w:ins w:id="8079" w:author="nick ting" w:date="2021-10-07T08:58:00Z">
        <w:r w:rsidR="007B7B95" w:rsidRPr="00755CC4">
          <w:rPr>
            <w:rPrChange w:id="8080" w:author="Yufeng" w:date="2021-10-10T17:48:00Z">
              <w:rPr>
                <w:sz w:val="22"/>
              </w:rPr>
            </w:rPrChange>
          </w:rPr>
          <w:t>associated</w:t>
        </w:r>
      </w:ins>
      <w:ins w:id="8081" w:author="nick ting" w:date="2021-10-07T09:02:00Z">
        <w:r w:rsidR="007B7B95" w:rsidRPr="00755CC4">
          <w:rPr>
            <w:rPrChange w:id="8082" w:author="Yufeng" w:date="2021-10-10T17:48:00Z">
              <w:rPr>
                <w:sz w:val="22"/>
              </w:rPr>
            </w:rPrChange>
          </w:rPr>
          <w:t xml:space="preserve"> with CRC</w:t>
        </w:r>
      </w:ins>
      <w:ins w:id="8083" w:author="LIN, Yufeng" w:date="2021-10-06T13:27:00Z">
        <w:r w:rsidR="00C82F35" w:rsidRPr="00755CC4">
          <w:rPr>
            <w:rPrChange w:id="8084" w:author="Yufeng" w:date="2021-10-10T17:48:00Z">
              <w:rPr>
                <w:sz w:val="22"/>
              </w:rPr>
            </w:rPrChange>
          </w:rPr>
          <w:t xml:space="preserve"> across eight cohort</w:t>
        </w:r>
      </w:ins>
      <w:ins w:id="8085" w:author="nick ting" w:date="2021-10-07T08:58:00Z">
        <w:r w:rsidR="007B7B95" w:rsidRPr="00755CC4">
          <w:rPr>
            <w:rPrChange w:id="8086" w:author="Yufeng" w:date="2021-10-10T17:48:00Z">
              <w:rPr>
                <w:sz w:val="22"/>
              </w:rPr>
            </w:rPrChange>
          </w:rPr>
          <w:t>s</w:t>
        </w:r>
      </w:ins>
      <w:ins w:id="8087" w:author="LIN, Yufeng" w:date="2021-10-06T13:27:00Z">
        <w:r w:rsidR="00C82F35" w:rsidRPr="00755CC4">
          <w:rPr>
            <w:rPrChange w:id="8088" w:author="Yufeng" w:date="2021-10-10T17:48:00Z">
              <w:rPr>
                <w:sz w:val="22"/>
              </w:rPr>
            </w:rPrChange>
          </w:rPr>
          <w:t>.</w:t>
        </w:r>
      </w:ins>
      <w:ins w:id="8089" w:author="LIN, Yufeng" w:date="2021-10-06T13:30:00Z">
        <w:r w:rsidRPr="00755CC4">
          <w:rPr>
            <w:rPrChange w:id="8090" w:author="Yufeng" w:date="2021-10-10T17:48:00Z">
              <w:rPr>
                <w:sz w:val="22"/>
              </w:rPr>
            </w:rPrChange>
          </w:rPr>
          <w:t xml:space="preserve"> </w:t>
        </w:r>
      </w:ins>
    </w:p>
    <w:p w14:paraId="5107A600" w14:textId="34181F01" w:rsidR="00B04161" w:rsidRPr="00755CC4" w:rsidDel="00D750E3" w:rsidRDefault="007E6892">
      <w:pPr>
        <w:jc w:val="left"/>
        <w:rPr>
          <w:ins w:id="8091" w:author="LIN, Yufeng" w:date="2021-10-06T16:21:00Z"/>
          <w:del w:id="8092" w:author="Yufeng" w:date="2021-10-10T18:06:00Z"/>
          <w:rPrChange w:id="8093" w:author="Yufeng" w:date="2021-10-10T17:48:00Z">
            <w:rPr>
              <w:ins w:id="8094" w:author="LIN, Yufeng" w:date="2021-10-06T16:21:00Z"/>
              <w:del w:id="8095" w:author="Yufeng" w:date="2021-10-10T18:06:00Z"/>
              <w:sz w:val="22"/>
            </w:rPr>
          </w:rPrChange>
        </w:rPr>
        <w:pPrChange w:id="8096" w:author="Yufeng" w:date="2021-10-10T17:53:00Z">
          <w:pPr/>
        </w:pPrChange>
      </w:pPr>
      <w:ins w:id="8097" w:author="LIN, Yufeng" w:date="2021-10-06T15:56:00Z">
        <w:r w:rsidRPr="00755CC4">
          <w:rPr>
            <w:rPrChange w:id="8098" w:author="Yufeng" w:date="2021-10-10T17:48:00Z">
              <w:rPr>
                <w:sz w:val="22"/>
              </w:rPr>
            </w:rPrChange>
          </w:rPr>
          <w:t xml:space="preserve">Our results suggested that </w:t>
        </w:r>
        <w:r w:rsidRPr="00755CC4">
          <w:rPr>
            <w:i/>
            <w:rPrChange w:id="8099" w:author="Yufeng" w:date="2021-10-10T17:48:00Z">
              <w:rPr>
                <w:i/>
                <w:iCs/>
                <w:sz w:val="22"/>
              </w:rPr>
            </w:rPrChange>
          </w:rPr>
          <w:t>A. rambellii</w:t>
        </w:r>
        <w:r w:rsidRPr="00755CC4">
          <w:rPr>
            <w:rPrChange w:id="8100" w:author="Yufeng" w:date="2021-10-10T17:48:00Z">
              <w:rPr>
                <w:sz w:val="22"/>
              </w:rPr>
            </w:rPrChange>
          </w:rPr>
          <w:t xml:space="preserve"> was </w:t>
        </w:r>
        <w:del w:id="8101" w:author="nick ting" w:date="2021-10-07T08:58:00Z">
          <w:r w:rsidRPr="00755CC4" w:rsidDel="007B7B95">
            <w:rPr>
              <w:rPrChange w:id="8102" w:author="Yufeng" w:date="2021-10-10T17:48:00Z">
                <w:rPr>
                  <w:sz w:val="22"/>
                </w:rPr>
              </w:rPrChange>
            </w:rPr>
            <w:delText>the top one among 33 fungi</w:delText>
          </w:r>
        </w:del>
      </w:ins>
      <w:ins w:id="8103" w:author="nick ting" w:date="2021-10-07T08:58:00Z">
        <w:r w:rsidR="007B7B95" w:rsidRPr="00755CC4">
          <w:rPr>
            <w:rPrChange w:id="8104" w:author="Yufeng" w:date="2021-10-10T17:48:00Z">
              <w:rPr>
                <w:sz w:val="22"/>
              </w:rPr>
            </w:rPrChange>
          </w:rPr>
          <w:t>the most significant CRC-</w:t>
        </w:r>
      </w:ins>
      <w:ins w:id="8105" w:author="nick ting" w:date="2021-10-07T09:05:00Z">
        <w:r w:rsidR="00FB74AA" w:rsidRPr="00755CC4">
          <w:rPr>
            <w:rPrChange w:id="8106" w:author="Yufeng" w:date="2021-10-10T17:48:00Z">
              <w:rPr>
                <w:sz w:val="22"/>
              </w:rPr>
            </w:rPrChange>
          </w:rPr>
          <w:t>enriched</w:t>
        </w:r>
      </w:ins>
      <w:ins w:id="8107" w:author="nick ting" w:date="2021-10-07T08:58:00Z">
        <w:r w:rsidR="007B7B95" w:rsidRPr="00755CC4">
          <w:rPr>
            <w:rPrChange w:id="8108" w:author="Yufeng" w:date="2021-10-10T17:48:00Z">
              <w:rPr>
                <w:sz w:val="22"/>
              </w:rPr>
            </w:rPrChange>
          </w:rPr>
          <w:t xml:space="preserve"> </w:t>
        </w:r>
        <w:del w:id="8109" w:author="LIN, Yufeng" w:date="2021-10-08T17:14:00Z">
          <w:r w:rsidR="007B7B95" w:rsidRPr="00755CC4" w:rsidDel="00A2499F">
            <w:rPr>
              <w:rPrChange w:id="8110" w:author="Yufeng" w:date="2021-10-10T17:48:00Z">
                <w:rPr>
                  <w:sz w:val="22"/>
                </w:rPr>
              </w:rPrChange>
            </w:rPr>
            <w:delText>fung</w:delText>
          </w:r>
        </w:del>
      </w:ins>
      <w:ins w:id="8111" w:author="LIN, Yufeng" w:date="2021-10-08T17:14:00Z">
        <w:r w:rsidR="00A2499F" w:rsidRPr="0038659B">
          <w:t>fungus</w:t>
        </w:r>
      </w:ins>
      <w:ins w:id="8112" w:author="nick ting" w:date="2021-10-07T08:58:00Z">
        <w:del w:id="8113" w:author="LIN, Yufeng" w:date="2021-10-08T17:14:00Z">
          <w:r w:rsidR="007B7B95" w:rsidRPr="00755CC4" w:rsidDel="00A2499F">
            <w:rPr>
              <w:rPrChange w:id="8114" w:author="Yufeng" w:date="2021-10-10T17:48:00Z">
                <w:rPr>
                  <w:sz w:val="22"/>
                </w:rPr>
              </w:rPrChange>
            </w:rPr>
            <w:delText>i</w:delText>
          </w:r>
        </w:del>
      </w:ins>
      <w:ins w:id="8115" w:author="LIN, Yufeng" w:date="2021-10-07T10:57:00Z">
        <w:r w:rsidR="00E81CE7" w:rsidRPr="0038659B">
          <w:t>,</w:t>
        </w:r>
      </w:ins>
      <w:ins w:id="8116" w:author="LIN, Yufeng" w:date="2021-10-06T15:56:00Z">
        <w:r w:rsidRPr="00755CC4">
          <w:rPr>
            <w:rPrChange w:id="8117" w:author="Yufeng" w:date="2021-10-10T17:48:00Z">
              <w:rPr>
                <w:sz w:val="22"/>
              </w:rPr>
            </w:rPrChange>
          </w:rPr>
          <w:t xml:space="preserve"> </w:t>
        </w:r>
        <w:del w:id="8118" w:author="nick ting" w:date="2021-10-07T08:59:00Z">
          <w:r w:rsidRPr="00755CC4" w:rsidDel="007B7B95">
            <w:rPr>
              <w:rPrChange w:id="8119" w:author="Yufeng" w:date="2021-10-10T17:48:00Z">
                <w:rPr>
                  <w:sz w:val="22"/>
                </w:rPr>
              </w:rPrChange>
            </w:rPr>
            <w:delText>and</w:delText>
          </w:r>
          <w:r w:rsidRPr="00755CC4" w:rsidDel="007B7B95">
            <w:rPr>
              <w:i/>
              <w:rPrChange w:id="8120" w:author="Yufeng" w:date="2021-10-10T17:48:00Z">
                <w:rPr>
                  <w:i/>
                  <w:iCs/>
                  <w:sz w:val="22"/>
                </w:rPr>
              </w:rPrChange>
            </w:rPr>
            <w:delText xml:space="preserve"> A. rambellii</w:delText>
          </w:r>
          <w:r w:rsidRPr="00755CC4" w:rsidDel="007B7B95">
            <w:rPr>
              <w:rPrChange w:id="8121" w:author="Yufeng" w:date="2021-10-10T17:48:00Z">
                <w:rPr>
                  <w:sz w:val="22"/>
                </w:rPr>
              </w:rPrChange>
            </w:rPr>
            <w:delText xml:space="preserve"> </w:delText>
          </w:r>
        </w:del>
      </w:ins>
      <w:ins w:id="8122" w:author="nick ting" w:date="2021-10-07T08:59:00Z">
        <w:r w:rsidR="007B7B95" w:rsidRPr="00755CC4">
          <w:rPr>
            <w:rPrChange w:id="8123" w:author="Yufeng" w:date="2021-10-10T17:48:00Z">
              <w:rPr>
                <w:sz w:val="22"/>
              </w:rPr>
            </w:rPrChange>
          </w:rPr>
          <w:t xml:space="preserve">which </w:t>
        </w:r>
      </w:ins>
      <w:ins w:id="8124" w:author="LIN, Yufeng" w:date="2021-10-06T15:56:00Z">
        <w:del w:id="8125" w:author="nick ting" w:date="2021-10-07T08:59:00Z">
          <w:r w:rsidRPr="00755CC4" w:rsidDel="007B7B95">
            <w:rPr>
              <w:rPrChange w:id="8126" w:author="Yufeng" w:date="2021-10-10T17:48:00Z">
                <w:rPr>
                  <w:sz w:val="22"/>
                </w:rPr>
              </w:rPrChange>
            </w:rPr>
            <w:delText>was universally associated</w:delText>
          </w:r>
        </w:del>
      </w:ins>
      <w:ins w:id="8127" w:author="nick ting" w:date="2021-10-07T08:59:00Z">
        <w:r w:rsidR="007B7B95" w:rsidRPr="00755CC4">
          <w:rPr>
            <w:rPrChange w:id="8128" w:author="Yufeng" w:date="2021-10-10T17:48:00Z">
              <w:rPr>
                <w:sz w:val="22"/>
              </w:rPr>
            </w:rPrChange>
          </w:rPr>
          <w:t>showed universal associations</w:t>
        </w:r>
      </w:ins>
      <w:ins w:id="8129" w:author="LIN, Yufeng" w:date="2021-10-06T15:56:00Z">
        <w:r w:rsidRPr="00755CC4">
          <w:rPr>
            <w:rPrChange w:id="8130" w:author="Yufeng" w:date="2021-10-10T17:48:00Z">
              <w:rPr>
                <w:sz w:val="22"/>
              </w:rPr>
            </w:rPrChange>
          </w:rPr>
          <w:t xml:space="preserve"> with CRC </w:t>
        </w:r>
        <w:del w:id="8131" w:author="nick ting" w:date="2021-10-07T08:59:00Z">
          <w:r w:rsidRPr="00755CC4" w:rsidDel="007B7B95">
            <w:rPr>
              <w:rPrChange w:id="8132" w:author="Yufeng" w:date="2021-10-10T17:48:00Z">
                <w:rPr>
                  <w:sz w:val="22"/>
                </w:rPr>
              </w:rPrChange>
            </w:rPr>
            <w:delText>across</w:delText>
          </w:r>
        </w:del>
      </w:ins>
      <w:ins w:id="8133" w:author="nick ting" w:date="2021-10-07T08:59:00Z">
        <w:r w:rsidR="007B7B95" w:rsidRPr="00755CC4">
          <w:rPr>
            <w:rPrChange w:id="8134" w:author="Yufeng" w:date="2021-10-10T17:48:00Z">
              <w:rPr>
                <w:sz w:val="22"/>
              </w:rPr>
            </w:rPrChange>
          </w:rPr>
          <w:t>in</w:t>
        </w:r>
      </w:ins>
      <w:ins w:id="8135" w:author="LIN, Yufeng" w:date="2021-10-06T15:56:00Z">
        <w:r w:rsidRPr="00755CC4">
          <w:rPr>
            <w:rPrChange w:id="8136" w:author="Yufeng" w:date="2021-10-10T17:48:00Z">
              <w:rPr>
                <w:sz w:val="22"/>
              </w:rPr>
            </w:rPrChange>
          </w:rPr>
          <w:t xml:space="preserve"> seven of eight cohorts</w:t>
        </w:r>
      </w:ins>
      <w:ins w:id="8137" w:author="LIN, Yufeng" w:date="2021-10-06T15:57:00Z">
        <w:r w:rsidRPr="00755CC4">
          <w:rPr>
            <w:rPrChange w:id="8138" w:author="Yufeng" w:date="2021-10-10T17:48:00Z">
              <w:rPr>
                <w:sz w:val="22"/>
              </w:rPr>
            </w:rPrChange>
          </w:rPr>
          <w:t>.</w:t>
        </w:r>
      </w:ins>
      <w:ins w:id="8139" w:author="nick ting" w:date="2021-10-07T08:59:00Z">
        <w:r w:rsidR="007B7B95" w:rsidRPr="00755CC4">
          <w:rPr>
            <w:rPrChange w:id="8140" w:author="Yufeng" w:date="2021-10-10T17:48:00Z">
              <w:rPr>
                <w:sz w:val="22"/>
              </w:rPr>
            </w:rPrChange>
          </w:rPr>
          <w:t xml:space="preserve"> This finding was supported by previous studies showing</w:t>
        </w:r>
      </w:ins>
      <w:ins w:id="8141" w:author="LIN, Yufeng" w:date="2021-10-06T15:57:00Z">
        <w:r w:rsidRPr="00755CC4">
          <w:rPr>
            <w:rPrChange w:id="8142" w:author="Yufeng" w:date="2021-10-10T17:48:00Z">
              <w:rPr>
                <w:sz w:val="22"/>
              </w:rPr>
            </w:rPrChange>
          </w:rPr>
          <w:t xml:space="preserve"> </w:t>
        </w:r>
        <w:del w:id="8143" w:author="nick ting" w:date="2021-10-07T09:00:00Z">
          <w:r w:rsidRPr="00755CC4" w:rsidDel="007B7B95">
            <w:rPr>
              <w:rPrChange w:id="8144" w:author="Yufeng" w:date="2021-10-10T17:48:00Z">
                <w:rPr>
                  <w:sz w:val="22"/>
                </w:rPr>
              </w:rPrChange>
            </w:rPr>
            <w:delText>It could create</w:delText>
          </w:r>
        </w:del>
      </w:ins>
      <w:ins w:id="8145" w:author="nick ting" w:date="2021-10-07T09:00:00Z">
        <w:r w:rsidR="007B7B95" w:rsidRPr="00755CC4">
          <w:rPr>
            <w:rPrChange w:id="8146" w:author="Yufeng" w:date="2021-10-10T17:48:00Z">
              <w:rPr>
                <w:sz w:val="22"/>
              </w:rPr>
            </w:rPrChange>
          </w:rPr>
          <w:t>the ability</w:t>
        </w:r>
        <w:del w:id="8147" w:author="LIN, Yufeng" w:date="2021-10-07T10:57:00Z">
          <w:r w:rsidR="007B7B95" w:rsidRPr="00755CC4" w:rsidDel="00E81CE7">
            <w:rPr>
              <w:rPrChange w:id="8148" w:author="Yufeng" w:date="2021-10-10T17:48:00Z">
                <w:rPr>
                  <w:sz w:val="22"/>
                </w:rPr>
              </w:rPrChange>
            </w:rPr>
            <w:delText xml:space="preserve"> </w:delText>
          </w:r>
        </w:del>
      </w:ins>
      <w:ins w:id="8149" w:author="LIN, Yufeng" w:date="2021-10-06T15:57:00Z">
        <w:r w:rsidRPr="00755CC4">
          <w:rPr>
            <w:rPrChange w:id="8150" w:author="Yufeng" w:date="2021-10-10T17:48:00Z">
              <w:rPr>
                <w:sz w:val="22"/>
              </w:rPr>
            </w:rPrChange>
          </w:rPr>
          <w:t xml:space="preserve"> </w:t>
        </w:r>
      </w:ins>
      <w:ins w:id="8151" w:author="nick ting" w:date="2021-10-07T09:00:00Z">
        <w:r w:rsidR="007B7B95" w:rsidRPr="00755CC4">
          <w:rPr>
            <w:rPrChange w:id="8152" w:author="Yufeng" w:date="2021-10-10T17:48:00Z">
              <w:rPr>
                <w:sz w:val="22"/>
              </w:rPr>
            </w:rPrChange>
          </w:rPr>
          <w:t xml:space="preserve">of </w:t>
        </w:r>
        <w:r w:rsidR="007B7B95" w:rsidRPr="00755CC4">
          <w:rPr>
            <w:i/>
            <w:rPrChange w:id="8153" w:author="Yufeng" w:date="2021-10-10T17:48:00Z">
              <w:rPr>
                <w:i/>
                <w:iCs/>
                <w:sz w:val="22"/>
              </w:rPr>
            </w:rPrChange>
          </w:rPr>
          <w:t>A. rambellii</w:t>
        </w:r>
        <w:r w:rsidR="007B7B95" w:rsidRPr="00755CC4">
          <w:rPr>
            <w:rPrChange w:id="8154" w:author="Yufeng" w:date="2021-10-10T17:48:00Z">
              <w:rPr>
                <w:sz w:val="22"/>
              </w:rPr>
            </w:rPrChange>
          </w:rPr>
          <w:t xml:space="preserve"> in synthesizing </w:t>
        </w:r>
      </w:ins>
      <w:ins w:id="8155" w:author="LIN, Yufeng" w:date="2021-10-06T15:57:00Z">
        <w:r w:rsidRPr="00755CC4">
          <w:rPr>
            <w:rPrChange w:id="8156" w:author="Yufeng" w:date="2021-10-10T17:48:00Z">
              <w:rPr>
                <w:sz w:val="22"/>
              </w:rPr>
            </w:rPrChange>
          </w:rPr>
          <w:t>carcinogenic products, aflatoxin and aflatoxin precursor sterigmatocystin</w:t>
        </w:r>
        <w:r w:rsidRPr="00755CC4">
          <w:rPr>
            <w:rPrChange w:id="8157" w:author="Yufeng" w:date="2021-10-10T17:48:00Z">
              <w:rPr>
                <w:sz w:val="22"/>
              </w:rPr>
            </w:rPrChange>
          </w:rPr>
          <w:fldChar w:fldCharType="begin"/>
        </w:r>
      </w:ins>
      <w:r w:rsidR="00FD106C">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ins w:id="8158" w:author="LIN, Yufeng" w:date="2021-10-06T15:57:00Z">
        <w:r w:rsidRPr="00755CC4">
          <w:rPr>
            <w:rPrChange w:id="8159" w:author="Yufeng" w:date="2021-10-10T17:48:00Z">
              <w:rPr>
                <w:sz w:val="22"/>
              </w:rPr>
            </w:rPrChange>
          </w:rPr>
          <w:fldChar w:fldCharType="separate"/>
        </w:r>
      </w:ins>
      <w:r w:rsidR="00FD106C" w:rsidRPr="00FD106C">
        <w:rPr>
          <w:kern w:val="0"/>
          <w:vertAlign w:val="superscript"/>
        </w:rPr>
        <w:t>30,31</w:t>
      </w:r>
      <w:ins w:id="8160" w:author="LIN, Yufeng" w:date="2021-10-06T15:57:00Z">
        <w:r w:rsidRPr="00755CC4">
          <w:rPr>
            <w:rPrChange w:id="8161" w:author="Yufeng" w:date="2021-10-10T17:48:00Z">
              <w:rPr>
                <w:sz w:val="22"/>
              </w:rPr>
            </w:rPrChange>
          </w:rPr>
          <w:fldChar w:fldCharType="end"/>
        </w:r>
        <w:r w:rsidRPr="00755CC4">
          <w:rPr>
            <w:rPrChange w:id="8162" w:author="Yufeng" w:date="2021-10-10T17:48:00Z">
              <w:rPr>
                <w:sz w:val="22"/>
              </w:rPr>
            </w:rPrChange>
          </w:rPr>
          <w:t>.</w:t>
        </w:r>
      </w:ins>
      <w:ins w:id="8163" w:author="nick ting" w:date="2021-10-07T09:22:00Z">
        <w:r w:rsidR="002C3DB3" w:rsidRPr="00755CC4">
          <w:rPr>
            <w:rPrChange w:id="8164" w:author="Yufeng" w:date="2021-10-10T17:48:00Z">
              <w:rPr>
                <w:sz w:val="22"/>
              </w:rPr>
            </w:rPrChange>
          </w:rPr>
          <w:t xml:space="preserve"> Interestingly, the most significant CRC-depleted fungi w</w:t>
        </w:r>
        <w:del w:id="8165" w:author="LIN, Yufeng" w:date="2021-10-07T10:57:00Z">
          <w:r w:rsidR="002C3DB3" w:rsidRPr="00755CC4" w:rsidDel="00E81CE7">
            <w:rPr>
              <w:rPrChange w:id="8166" w:author="Yufeng" w:date="2021-10-10T17:48:00Z">
                <w:rPr>
                  <w:sz w:val="22"/>
                </w:rPr>
              </w:rPrChange>
            </w:rPr>
            <w:delText>as</w:delText>
          </w:r>
        </w:del>
      </w:ins>
      <w:ins w:id="8167" w:author="LIN, Yufeng" w:date="2021-10-07T10:57:00Z">
        <w:r w:rsidR="00E81CE7" w:rsidRPr="0038659B">
          <w:t>ere</w:t>
        </w:r>
      </w:ins>
      <w:ins w:id="8168" w:author="LIN, Yufeng" w:date="2021-10-06T15:57:00Z">
        <w:del w:id="8169" w:author="nick ting" w:date="2021-10-07T09:21:00Z">
          <w:r w:rsidRPr="00755CC4" w:rsidDel="002C3DB3">
            <w:rPr>
              <w:rPrChange w:id="8170" w:author="Yufeng" w:date="2021-10-10T17:48:00Z">
                <w:rPr>
                  <w:sz w:val="22"/>
                </w:rPr>
              </w:rPrChange>
            </w:rPr>
            <w:delText xml:space="preserve"> </w:delText>
          </w:r>
          <w:r w:rsidRPr="00755CC4" w:rsidDel="002C3DB3">
            <w:rPr>
              <w:i/>
              <w:rPrChange w:id="8171" w:author="Yufeng" w:date="2021-10-10T17:48:00Z">
                <w:rPr>
                  <w:sz w:val="22"/>
                </w:rPr>
              </w:rPrChange>
            </w:rPr>
            <w:delText>R.</w:delText>
          </w:r>
          <w:r w:rsidRPr="00755CC4" w:rsidDel="002C3DB3">
            <w:rPr>
              <w:rPrChange w:id="8172" w:author="Yufeng" w:date="2021-10-10T17:48:00Z">
                <w:rPr>
                  <w:sz w:val="22"/>
                </w:rPr>
              </w:rPrChange>
            </w:rPr>
            <w:delText xml:space="preserve"> </w:delText>
          </w:r>
        </w:del>
      </w:ins>
      <w:ins w:id="8173" w:author="LIN, Yufeng" w:date="2021-10-06T15:58:00Z">
        <w:del w:id="8174" w:author="nick ting" w:date="2021-10-07T09:21:00Z">
          <w:r w:rsidRPr="00755CC4" w:rsidDel="002C3DB3">
            <w:rPr>
              <w:i/>
              <w:rPrChange w:id="8175" w:author="Yufeng" w:date="2021-10-10T17:48:00Z">
                <w:rPr>
                  <w:i/>
                  <w:iCs/>
                  <w:sz w:val="22"/>
                </w:rPr>
              </w:rPrChange>
            </w:rPr>
            <w:delText xml:space="preserve">irregularis </w:delText>
          </w:r>
          <w:r w:rsidRPr="00755CC4" w:rsidDel="002C3DB3">
            <w:rPr>
              <w:rPrChange w:id="8176" w:author="Yufeng" w:date="2021-10-10T17:48:00Z">
                <w:rPr>
                  <w:i/>
                  <w:iCs/>
                  <w:sz w:val="22"/>
                </w:rPr>
              </w:rPrChange>
            </w:rPr>
            <w:delText xml:space="preserve">was the </w:delText>
          </w:r>
        </w:del>
        <w:del w:id="8177" w:author="nick ting" w:date="2021-10-07T09:06:00Z">
          <w:r w:rsidRPr="00755CC4" w:rsidDel="00FB74AA">
            <w:rPr>
              <w:rPrChange w:id="8178" w:author="Yufeng" w:date="2021-10-10T17:48:00Z">
                <w:rPr>
                  <w:i/>
                  <w:iCs/>
                  <w:sz w:val="22"/>
                </w:rPr>
              </w:rPrChange>
            </w:rPr>
            <w:delText>second</w:delText>
          </w:r>
        </w:del>
        <w:del w:id="8179" w:author="nick ting" w:date="2021-10-07T09:21:00Z">
          <w:r w:rsidRPr="00755CC4" w:rsidDel="002C3DB3">
            <w:rPr>
              <w:rPrChange w:id="8180" w:author="Yufeng" w:date="2021-10-10T17:48:00Z">
                <w:rPr>
                  <w:sz w:val="22"/>
                </w:rPr>
              </w:rPrChange>
            </w:rPr>
            <w:delText xml:space="preserve"> significant</w:delText>
          </w:r>
        </w:del>
        <w:del w:id="8181" w:author="nick ting" w:date="2021-10-07T09:06:00Z">
          <w:r w:rsidRPr="00755CC4" w:rsidDel="00FB74AA">
            <w:rPr>
              <w:rPrChange w:id="8182" w:author="Yufeng" w:date="2021-10-10T17:48:00Z">
                <w:rPr>
                  <w:sz w:val="22"/>
                </w:rPr>
              </w:rPrChange>
            </w:rPr>
            <w:delText xml:space="preserve"> associated with CRC</w:delText>
          </w:r>
        </w:del>
        <w:del w:id="8183" w:author="nick ting" w:date="2021-10-07T09:03:00Z">
          <w:r w:rsidRPr="00755CC4" w:rsidDel="007B7B95">
            <w:rPr>
              <w:rPrChange w:id="8184" w:author="Yufeng" w:date="2021-10-10T17:48:00Z">
                <w:rPr>
                  <w:sz w:val="22"/>
                </w:rPr>
              </w:rPrChange>
            </w:rPr>
            <w:delText xml:space="preserve"> in fungi</w:delText>
          </w:r>
        </w:del>
        <w:del w:id="8185" w:author="nick ting" w:date="2021-10-07T09:21:00Z">
          <w:r w:rsidRPr="00755CC4" w:rsidDel="002C3DB3">
            <w:rPr>
              <w:rPrChange w:id="8186" w:author="Yufeng" w:date="2021-10-10T17:48:00Z">
                <w:rPr>
                  <w:sz w:val="22"/>
                </w:rPr>
              </w:rPrChange>
            </w:rPr>
            <w:delText>.</w:delText>
          </w:r>
        </w:del>
      </w:ins>
      <w:ins w:id="8187" w:author="LIN, Yufeng" w:date="2021-10-06T16:00:00Z">
        <w:del w:id="8188" w:author="nick ting" w:date="2021-10-07T09:21:00Z">
          <w:r w:rsidRPr="00755CC4" w:rsidDel="002C3DB3">
            <w:rPr>
              <w:rPrChange w:id="8189" w:author="Yufeng" w:date="2021-10-10T17:48:00Z">
                <w:rPr>
                  <w:sz w:val="22"/>
                </w:rPr>
              </w:rPrChange>
            </w:rPr>
            <w:delText xml:space="preserve"> </w:delText>
          </w:r>
        </w:del>
        <w:del w:id="8190" w:author="nick ting" w:date="2021-10-07T09:04:00Z">
          <w:r w:rsidRPr="00755CC4" w:rsidDel="007B7B95">
            <w:rPr>
              <w:rPrChange w:id="8191" w:author="Yufeng" w:date="2021-10-10T17:48:00Z">
                <w:rPr>
                  <w:sz w:val="22"/>
                </w:rPr>
              </w:rPrChange>
            </w:rPr>
            <w:delText>Salvianolic acids, as a result of the</w:delText>
          </w:r>
        </w:del>
        <w:del w:id="8192" w:author="nick ting" w:date="2021-10-07T09:21:00Z">
          <w:r w:rsidRPr="00755CC4" w:rsidDel="002C3DB3">
            <w:rPr>
              <w:rPrChange w:id="8193" w:author="Yufeng" w:date="2021-10-10T17:48:00Z">
                <w:rPr>
                  <w:sz w:val="22"/>
                </w:rPr>
              </w:rPrChange>
            </w:rPr>
            <w:delText xml:space="preserve"> </w:delText>
          </w:r>
          <w:r w:rsidRPr="00755CC4" w:rsidDel="002C3DB3">
            <w:rPr>
              <w:i/>
              <w:rPrChange w:id="8194" w:author="Yufeng" w:date="2021-10-10T17:48:00Z">
                <w:rPr>
                  <w:i/>
                  <w:iCs/>
                  <w:sz w:val="22"/>
                </w:rPr>
              </w:rPrChange>
            </w:rPr>
            <w:delText>A. officinalis</w:delText>
          </w:r>
          <w:r w:rsidRPr="00755CC4" w:rsidDel="002C3DB3">
            <w:rPr>
              <w:rPrChange w:id="8195" w:author="Yufeng" w:date="2021-10-10T17:48:00Z">
                <w:rPr>
                  <w:sz w:val="22"/>
                </w:rPr>
              </w:rPrChange>
            </w:rPr>
            <w:delText>-</w:delText>
          </w:r>
          <w:r w:rsidRPr="00755CC4" w:rsidDel="002C3DB3">
            <w:rPr>
              <w:i/>
              <w:rPrChange w:id="8196" w:author="Yufeng" w:date="2021-10-10T17:48:00Z">
                <w:rPr>
                  <w:i/>
                  <w:iCs/>
                  <w:sz w:val="22"/>
                </w:rPr>
              </w:rPrChange>
            </w:rPr>
            <w:delText>R. irregularis</w:delText>
          </w:r>
          <w:r w:rsidRPr="00755CC4" w:rsidDel="002C3DB3">
            <w:rPr>
              <w:rPrChange w:id="8197" w:author="Yufeng" w:date="2021-10-10T17:48:00Z">
                <w:rPr>
                  <w:sz w:val="22"/>
                </w:rPr>
              </w:rPrChange>
            </w:rPr>
            <w:delText xml:space="preserve"> symbiosis</w:delText>
          </w:r>
        </w:del>
        <w:del w:id="8198" w:author="nick ting" w:date="2021-10-07T09:04:00Z">
          <w:r w:rsidRPr="00755CC4" w:rsidDel="007B7B95">
            <w:rPr>
              <w:rPrChange w:id="8199" w:author="Yufeng" w:date="2021-10-10T17:48:00Z">
                <w:rPr>
                  <w:sz w:val="22"/>
                </w:rPr>
              </w:rPrChange>
            </w:rPr>
            <w:delText>, showed a significant impact on</w:delText>
          </w:r>
        </w:del>
        <w:del w:id="8200" w:author="nick ting" w:date="2021-10-07T09:21:00Z">
          <w:r w:rsidRPr="00755CC4" w:rsidDel="002C3DB3">
            <w:rPr>
              <w:rPrChange w:id="8201" w:author="Yufeng" w:date="2021-10-10T17:48:00Z">
                <w:rPr>
                  <w:sz w:val="22"/>
                </w:rPr>
              </w:rPrChange>
            </w:rPr>
            <w:delText xml:space="preserve"> </w:delText>
          </w:r>
        </w:del>
        <w:del w:id="8202" w:author="nick ting" w:date="2021-10-07T09:07:00Z">
          <w:r w:rsidRPr="00755CC4" w:rsidDel="00FB74AA">
            <w:rPr>
              <w:rPrChange w:id="8203" w:author="Yufeng" w:date="2021-10-10T17:48:00Z">
                <w:rPr>
                  <w:sz w:val="22"/>
                </w:rPr>
              </w:rPrChange>
            </w:rPr>
            <w:delText>cancer treatment</w:delText>
          </w:r>
        </w:del>
        <w:del w:id="8204" w:author="nick ting" w:date="2021-10-07T09:21:00Z">
          <w:r w:rsidRPr="00755CC4" w:rsidDel="002C3DB3">
            <w:rPr>
              <w:rPrChange w:id="8205" w:author="Yufeng" w:date="2021-10-10T17:48:00Z">
                <w:rPr>
                  <w:sz w:val="22"/>
                </w:rPr>
              </w:rPrChange>
            </w:rPr>
            <w:fldChar w:fldCharType="begin"/>
          </w:r>
        </w:del>
      </w:ins>
      <w:del w:id="8206" w:author="nick ting" w:date="2021-10-07T09:21:00Z">
        <w:r w:rsidR="004B771F" w:rsidRPr="00755CC4" w:rsidDel="002C3DB3">
          <w:rPr>
            <w:rPrChange w:id="8207" w:author="Yufeng" w:date="2021-10-10T17:48:00Z">
              <w:rPr>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ins w:id="8208" w:author="LIN, Yufeng" w:date="2021-10-06T16:00:00Z">
        <w:del w:id="8209" w:author="nick ting" w:date="2021-10-07T09:21:00Z">
          <w:r w:rsidRPr="00755CC4" w:rsidDel="002C3DB3">
            <w:rPr>
              <w:rPrChange w:id="8210" w:author="Yufeng" w:date="2021-10-10T17:48:00Z">
                <w:rPr>
                  <w:sz w:val="22"/>
                </w:rPr>
              </w:rPrChange>
            </w:rPr>
            <w:fldChar w:fldCharType="separate"/>
          </w:r>
        </w:del>
      </w:ins>
      <w:del w:id="8211" w:author="nick ting" w:date="2021-10-07T09:21:00Z">
        <w:r w:rsidR="004B771F" w:rsidRPr="00755CC4" w:rsidDel="002C3DB3">
          <w:rPr>
            <w:kern w:val="0"/>
            <w:vertAlign w:val="superscript"/>
            <w:rPrChange w:id="8212" w:author="Yufeng" w:date="2021-10-10T17:48:00Z">
              <w:rPr>
                <w:kern w:val="0"/>
                <w:sz w:val="22"/>
                <w:vertAlign w:val="superscript"/>
              </w:rPr>
            </w:rPrChange>
          </w:rPr>
          <w:delText>58,59</w:delText>
        </w:r>
      </w:del>
      <w:ins w:id="8213" w:author="LIN, Yufeng" w:date="2021-10-06T16:00:00Z">
        <w:del w:id="8214" w:author="nick ting" w:date="2021-10-07T09:21:00Z">
          <w:r w:rsidRPr="00755CC4" w:rsidDel="002C3DB3">
            <w:rPr>
              <w:rPrChange w:id="8215" w:author="Yufeng" w:date="2021-10-10T17:48:00Z">
                <w:rPr>
                  <w:sz w:val="22"/>
                </w:rPr>
              </w:rPrChange>
            </w:rPr>
            <w:fldChar w:fldCharType="end"/>
          </w:r>
          <w:r w:rsidRPr="00755CC4" w:rsidDel="002C3DB3">
            <w:rPr>
              <w:rPrChange w:id="8216" w:author="Yufeng" w:date="2021-10-10T17:48:00Z">
                <w:rPr>
                  <w:sz w:val="22"/>
                </w:rPr>
              </w:rPrChange>
            </w:rPr>
            <w:delText xml:space="preserve">. Furthermore, </w:delText>
          </w:r>
        </w:del>
        <w:del w:id="8217" w:author="nick ting" w:date="2021-10-07T09:08:00Z">
          <w:r w:rsidRPr="00755CC4" w:rsidDel="00FB74AA">
            <w:rPr>
              <w:rPrChange w:id="8218" w:author="Yufeng" w:date="2021-10-10T17:48:00Z">
                <w:rPr>
                  <w:sz w:val="22"/>
                </w:rPr>
              </w:rPrChange>
            </w:rPr>
            <w:delText>other major affected compounds from</w:delText>
          </w:r>
        </w:del>
        <w:del w:id="8219" w:author="nick ting" w:date="2021-10-07T09:21:00Z">
          <w:r w:rsidRPr="00755CC4" w:rsidDel="002C3DB3">
            <w:rPr>
              <w:rPrChange w:id="8220" w:author="Yufeng" w:date="2021-10-10T17:48:00Z">
                <w:rPr>
                  <w:sz w:val="22"/>
                </w:rPr>
              </w:rPrChange>
            </w:rPr>
            <w:delText xml:space="preserve"> </w:delText>
          </w:r>
          <w:r w:rsidRPr="00755CC4" w:rsidDel="002C3DB3">
            <w:rPr>
              <w:i/>
              <w:rPrChange w:id="8221" w:author="Yufeng" w:date="2021-10-10T17:48:00Z">
                <w:rPr>
                  <w:i/>
                  <w:iCs/>
                  <w:sz w:val="22"/>
                </w:rPr>
              </w:rPrChange>
            </w:rPr>
            <w:delText>A. officinalis</w:delText>
          </w:r>
          <w:r w:rsidRPr="00755CC4" w:rsidDel="002C3DB3">
            <w:rPr>
              <w:rPrChange w:id="8222" w:author="Yufeng" w:date="2021-10-10T17:48:00Z">
                <w:rPr>
                  <w:sz w:val="22"/>
                </w:rPr>
              </w:rPrChange>
            </w:rPr>
            <w:delText>-</w:delText>
          </w:r>
          <w:r w:rsidRPr="00755CC4" w:rsidDel="002C3DB3">
            <w:rPr>
              <w:i/>
              <w:rPrChange w:id="8223" w:author="Yufeng" w:date="2021-10-10T17:48:00Z">
                <w:rPr>
                  <w:i/>
                  <w:iCs/>
                  <w:sz w:val="22"/>
                </w:rPr>
              </w:rPrChange>
            </w:rPr>
            <w:delText>R. irregularis</w:delText>
          </w:r>
          <w:r w:rsidRPr="00755CC4" w:rsidDel="002C3DB3">
            <w:rPr>
              <w:rPrChange w:id="8224" w:author="Yufeng" w:date="2021-10-10T17:48:00Z">
                <w:rPr>
                  <w:sz w:val="22"/>
                </w:rPr>
              </w:rPrChange>
            </w:rPr>
            <w:delText xml:space="preserve"> symbiosis</w:delText>
          </w:r>
        </w:del>
        <w:del w:id="8225" w:author="nick ting" w:date="2021-10-07T09:08:00Z">
          <w:r w:rsidRPr="00755CC4" w:rsidDel="00FB74AA">
            <w:rPr>
              <w:rPrChange w:id="8226" w:author="Yufeng" w:date="2021-10-10T17:48:00Z">
                <w:rPr>
                  <w:sz w:val="22"/>
                </w:rPr>
              </w:rPrChange>
            </w:rPr>
            <w:delText>, such as</w:delText>
          </w:r>
        </w:del>
        <w:del w:id="8227" w:author="nick ting" w:date="2021-10-07T09:21:00Z">
          <w:r w:rsidRPr="00755CC4" w:rsidDel="002C3DB3">
            <w:rPr>
              <w:rPrChange w:id="8228" w:author="Yufeng" w:date="2021-10-10T17:48:00Z">
                <w:rPr>
                  <w:sz w:val="22"/>
                </w:rPr>
              </w:rPrChange>
            </w:rPr>
            <w:delText xml:space="preserve"> rosmarinic acid, ferulic acid</w:delText>
          </w:r>
        </w:del>
        <w:del w:id="8229" w:author="nick ting" w:date="2021-10-07T09:10:00Z">
          <w:r w:rsidRPr="00755CC4" w:rsidDel="00FB74AA">
            <w:rPr>
              <w:rPrChange w:id="8230" w:author="Yufeng" w:date="2021-10-10T17:48:00Z">
                <w:rPr>
                  <w:sz w:val="22"/>
                </w:rPr>
              </w:rPrChange>
            </w:rPr>
            <w:delText>,</w:delText>
          </w:r>
        </w:del>
        <w:del w:id="8231" w:author="nick ting" w:date="2021-10-07T09:21:00Z">
          <w:r w:rsidRPr="00755CC4" w:rsidDel="002C3DB3">
            <w:rPr>
              <w:rPrChange w:id="8232" w:author="Yufeng" w:date="2021-10-10T17:48:00Z">
                <w:rPr>
                  <w:sz w:val="22"/>
                </w:rPr>
              </w:rPrChange>
            </w:rPr>
            <w:delText xml:space="preserve"> caffeic acid</w:delText>
          </w:r>
        </w:del>
        <w:del w:id="8233" w:author="nick ting" w:date="2021-10-07T09:10:00Z">
          <w:r w:rsidRPr="00755CC4" w:rsidDel="00FB74AA">
            <w:rPr>
              <w:rPrChange w:id="8234" w:author="Yufeng" w:date="2021-10-10T17:48:00Z">
                <w:rPr>
                  <w:sz w:val="22"/>
                </w:rPr>
              </w:rPrChange>
            </w:rPr>
            <w:delText>s, and derivatives</w:delText>
          </w:r>
        </w:del>
        <w:del w:id="8235" w:author="nick ting" w:date="2021-10-07T09:21:00Z">
          <w:r w:rsidRPr="00755CC4" w:rsidDel="002C3DB3">
            <w:rPr>
              <w:rPrChange w:id="8236" w:author="Yufeng" w:date="2021-10-10T17:48:00Z">
                <w:rPr>
                  <w:sz w:val="22"/>
                </w:rPr>
              </w:rPrChange>
            </w:rPr>
            <w:delText xml:space="preserve">, present several health-related properties, such as antioxidant, anti-inflammatory, and antimicrobial </w:delText>
          </w:r>
        </w:del>
        <w:del w:id="8237" w:author="nick ting" w:date="2021-10-07T09:11:00Z">
          <w:r w:rsidRPr="00755CC4" w:rsidDel="00FB74AA">
            <w:rPr>
              <w:rPrChange w:id="8238" w:author="Yufeng" w:date="2021-10-10T17:48:00Z">
                <w:rPr>
                  <w:sz w:val="22"/>
                </w:rPr>
              </w:rPrChange>
            </w:rPr>
            <w:delText>activities</w:delText>
          </w:r>
        </w:del>
        <w:del w:id="8239" w:author="nick ting" w:date="2021-10-07T09:21:00Z">
          <w:r w:rsidRPr="00755CC4" w:rsidDel="002C3DB3">
            <w:rPr>
              <w:rPrChange w:id="8240" w:author="Yufeng" w:date="2021-10-10T17:48:00Z">
                <w:rPr>
                  <w:sz w:val="22"/>
                </w:rPr>
              </w:rPrChange>
            </w:rPr>
            <w:fldChar w:fldCharType="begin"/>
          </w:r>
        </w:del>
      </w:ins>
      <w:del w:id="8241" w:author="nick ting" w:date="2021-10-07T09:21:00Z">
        <w:r w:rsidR="004B771F" w:rsidRPr="00755CC4" w:rsidDel="002C3DB3">
          <w:rPr>
            <w:rPrChange w:id="8242" w:author="Yufeng" w:date="2021-10-10T17:48:00Z">
              <w:rPr>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ins w:id="8243" w:author="LIN, Yufeng" w:date="2021-10-06T16:00:00Z">
        <w:del w:id="8244" w:author="nick ting" w:date="2021-10-07T09:21:00Z">
          <w:r w:rsidRPr="00755CC4" w:rsidDel="002C3DB3">
            <w:rPr>
              <w:rPrChange w:id="8245" w:author="Yufeng" w:date="2021-10-10T17:48:00Z">
                <w:rPr>
                  <w:sz w:val="22"/>
                </w:rPr>
              </w:rPrChange>
            </w:rPr>
            <w:fldChar w:fldCharType="separate"/>
          </w:r>
        </w:del>
      </w:ins>
      <w:del w:id="8246" w:author="nick ting" w:date="2021-10-07T09:21:00Z">
        <w:r w:rsidR="004B771F" w:rsidRPr="00755CC4" w:rsidDel="002C3DB3">
          <w:rPr>
            <w:kern w:val="0"/>
            <w:vertAlign w:val="superscript"/>
            <w:rPrChange w:id="8247" w:author="Yufeng" w:date="2021-10-10T17:48:00Z">
              <w:rPr>
                <w:kern w:val="0"/>
                <w:sz w:val="22"/>
                <w:vertAlign w:val="superscript"/>
              </w:rPr>
            </w:rPrChange>
          </w:rPr>
          <w:delText>60,61</w:delText>
        </w:r>
      </w:del>
      <w:ins w:id="8248" w:author="LIN, Yufeng" w:date="2021-10-06T16:00:00Z">
        <w:del w:id="8249" w:author="nick ting" w:date="2021-10-07T09:21:00Z">
          <w:r w:rsidRPr="00755CC4" w:rsidDel="002C3DB3">
            <w:rPr>
              <w:rPrChange w:id="8250" w:author="Yufeng" w:date="2021-10-10T17:48:00Z">
                <w:rPr>
                  <w:sz w:val="22"/>
                </w:rPr>
              </w:rPrChange>
            </w:rPr>
            <w:fldChar w:fldCharType="end"/>
          </w:r>
          <w:r w:rsidRPr="00755CC4" w:rsidDel="002C3DB3">
            <w:rPr>
              <w:rPrChange w:id="8251" w:author="Yufeng" w:date="2021-10-10T17:48:00Z">
                <w:rPr>
                  <w:sz w:val="22"/>
                </w:rPr>
              </w:rPrChange>
            </w:rPr>
            <w:delText>.</w:delText>
          </w:r>
        </w:del>
      </w:ins>
      <w:ins w:id="8252" w:author="LIN, Yufeng" w:date="2021-10-06T16:02:00Z">
        <w:del w:id="8253" w:author="nick ting" w:date="2021-10-07T09:21:00Z">
          <w:r w:rsidRPr="00755CC4" w:rsidDel="002C3DB3">
            <w:rPr>
              <w:rPrChange w:id="8254" w:author="Yufeng" w:date="2021-10-10T17:48:00Z">
                <w:rPr>
                  <w:sz w:val="22"/>
                </w:rPr>
              </w:rPrChange>
            </w:rPr>
            <w:delText xml:space="preserve"> </w:delText>
          </w:r>
        </w:del>
      </w:ins>
      <w:ins w:id="8255" w:author="LIN, Yufeng" w:date="2021-10-06T16:10:00Z">
        <w:del w:id="8256" w:author="nick ting" w:date="2021-10-07T09:22:00Z">
          <w:r w:rsidR="00713425" w:rsidRPr="00755CC4" w:rsidDel="002C3DB3">
            <w:rPr>
              <w:i/>
              <w:rPrChange w:id="8257" w:author="Yufeng" w:date="2021-10-10T17:48:00Z">
                <w:rPr>
                  <w:i/>
                  <w:iCs/>
                  <w:sz w:val="22"/>
                </w:rPr>
              </w:rPrChange>
            </w:rPr>
            <w:delText>A. rambellii</w:delText>
          </w:r>
          <w:r w:rsidR="00713425" w:rsidRPr="00755CC4" w:rsidDel="002C3DB3">
            <w:rPr>
              <w:rPrChange w:id="8258" w:author="Yufeng" w:date="2021-10-10T17:48:00Z">
                <w:rPr>
                  <w:sz w:val="22"/>
                </w:rPr>
              </w:rPrChange>
            </w:rPr>
            <w:delText xml:space="preserve"> and</w:delText>
          </w:r>
        </w:del>
        <w:r w:rsidR="00713425" w:rsidRPr="00755CC4">
          <w:rPr>
            <w:rPrChange w:id="8259" w:author="Yufeng" w:date="2021-10-10T17:48:00Z">
              <w:rPr>
                <w:sz w:val="22"/>
              </w:rPr>
            </w:rPrChange>
          </w:rPr>
          <w:t xml:space="preserve"> </w:t>
        </w:r>
        <w:r w:rsidR="00713425" w:rsidRPr="00755CC4">
          <w:rPr>
            <w:i/>
            <w:rPrChange w:id="8260" w:author="Yufeng" w:date="2021-10-10T17:48:00Z">
              <w:rPr>
                <w:i/>
                <w:iCs/>
                <w:sz w:val="22"/>
              </w:rPr>
            </w:rPrChange>
          </w:rPr>
          <w:t>A. kawachii</w:t>
        </w:r>
        <w:del w:id="8261" w:author="nick ting" w:date="2021-10-07T09:23:00Z">
          <w:r w:rsidR="00713425" w:rsidRPr="00755CC4" w:rsidDel="002C3DB3">
            <w:rPr>
              <w:i/>
              <w:rPrChange w:id="8262" w:author="Yufeng" w:date="2021-10-10T17:48:00Z">
                <w:rPr>
                  <w:i/>
                  <w:iCs/>
                  <w:sz w:val="22"/>
                </w:rPr>
              </w:rPrChange>
            </w:rPr>
            <w:delText xml:space="preserve"> </w:delText>
          </w:r>
          <w:r w:rsidR="00713425" w:rsidRPr="00755CC4" w:rsidDel="002C3DB3">
            <w:rPr>
              <w:rPrChange w:id="8263" w:author="Yufeng" w:date="2021-10-10T17:48:00Z">
                <w:rPr>
                  <w:sz w:val="22"/>
                </w:rPr>
              </w:rPrChange>
            </w:rPr>
            <w:delText xml:space="preserve">were the most enriched </w:delText>
          </w:r>
        </w:del>
        <w:del w:id="8264" w:author="nick ting" w:date="2021-10-07T09:12:00Z">
          <w:r w:rsidR="00713425" w:rsidRPr="00755CC4" w:rsidDel="00FB74AA">
            <w:rPr>
              <w:rPrChange w:id="8265" w:author="Yufeng" w:date="2021-10-10T17:48:00Z">
                <w:rPr>
                  <w:sz w:val="22"/>
                </w:rPr>
              </w:rPrChange>
            </w:rPr>
            <w:delText>or</w:delText>
          </w:r>
        </w:del>
        <w:del w:id="8266" w:author="nick ting" w:date="2021-10-07T09:23:00Z">
          <w:r w:rsidR="00713425" w:rsidRPr="00755CC4" w:rsidDel="002C3DB3">
            <w:rPr>
              <w:rPrChange w:id="8267" w:author="Yufeng" w:date="2021-10-10T17:48:00Z">
                <w:rPr>
                  <w:sz w:val="22"/>
                </w:rPr>
              </w:rPrChange>
            </w:rPr>
            <w:delText xml:space="preserve"> depleted fungus in CRC.</w:delText>
          </w:r>
        </w:del>
      </w:ins>
      <w:ins w:id="8268" w:author="nick ting" w:date="2021-10-07T09:23:00Z">
        <w:r w:rsidR="002C3DB3" w:rsidRPr="00755CC4">
          <w:rPr>
            <w:rPrChange w:id="8269" w:author="Yufeng" w:date="2021-10-10T17:48:00Z">
              <w:rPr>
                <w:sz w:val="22"/>
              </w:rPr>
            </w:rPrChange>
          </w:rPr>
          <w:t xml:space="preserve">, also from the genus </w:t>
        </w:r>
        <w:r w:rsidR="002C3DB3" w:rsidRPr="00755CC4">
          <w:rPr>
            <w:i/>
            <w:rPrChange w:id="8270" w:author="Yufeng" w:date="2021-10-10T17:48:00Z">
              <w:rPr>
                <w:sz w:val="22"/>
              </w:rPr>
            </w:rPrChange>
          </w:rPr>
          <w:t>Aspergillus</w:t>
        </w:r>
      </w:ins>
      <w:ins w:id="8271" w:author="nick ting" w:date="2021-10-07T09:24:00Z">
        <w:r w:rsidR="002C3DB3" w:rsidRPr="00755CC4">
          <w:rPr>
            <w:rPrChange w:id="8272" w:author="Yufeng" w:date="2021-10-10T17:48:00Z">
              <w:rPr>
                <w:sz w:val="22"/>
              </w:rPr>
            </w:rPrChange>
          </w:rPr>
          <w:t>.</w:t>
        </w:r>
      </w:ins>
      <w:ins w:id="8273" w:author="LIN, Yufeng" w:date="2021-10-06T16:10:00Z">
        <w:r w:rsidR="00713425" w:rsidRPr="00755CC4">
          <w:rPr>
            <w:rPrChange w:id="8274" w:author="Yufeng" w:date="2021-10-10T17:48:00Z">
              <w:rPr>
                <w:sz w:val="22"/>
              </w:rPr>
            </w:rPrChange>
          </w:rPr>
          <w:t xml:space="preserve"> Even though both </w:t>
        </w:r>
      </w:ins>
      <w:ins w:id="8275" w:author="nick ting" w:date="2021-10-07T09:24:00Z">
        <w:r w:rsidR="002C3DB3" w:rsidRPr="00755CC4">
          <w:rPr>
            <w:rPrChange w:id="8276" w:author="Yufeng" w:date="2021-10-10T17:48:00Z">
              <w:rPr>
                <w:sz w:val="22"/>
              </w:rPr>
            </w:rPrChange>
          </w:rPr>
          <w:t xml:space="preserve">fungi </w:t>
        </w:r>
      </w:ins>
      <w:ins w:id="8277" w:author="LIN, Yufeng" w:date="2021-10-06T16:10:00Z">
        <w:r w:rsidR="00713425" w:rsidRPr="00755CC4">
          <w:rPr>
            <w:rPrChange w:id="8278" w:author="Yufeng" w:date="2021-10-10T17:48:00Z">
              <w:rPr>
                <w:sz w:val="22"/>
              </w:rPr>
            </w:rPrChange>
          </w:rPr>
          <w:t>were from the same genus</w:t>
        </w:r>
        <w:del w:id="8279" w:author="nick ting" w:date="2021-10-07T09:24:00Z">
          <w:r w:rsidR="00713425" w:rsidRPr="00755CC4" w:rsidDel="002C3DB3">
            <w:rPr>
              <w:rPrChange w:id="8280" w:author="Yufeng" w:date="2021-10-10T17:48:00Z">
                <w:rPr>
                  <w:sz w:val="22"/>
                </w:rPr>
              </w:rPrChange>
            </w:rPr>
            <w:delText xml:space="preserve"> </w:delText>
          </w:r>
          <w:r w:rsidR="00713425" w:rsidRPr="00755CC4" w:rsidDel="002C3DB3">
            <w:rPr>
              <w:i/>
              <w:rPrChange w:id="8281" w:author="Yufeng" w:date="2021-10-10T17:48:00Z">
                <w:rPr>
                  <w:i/>
                  <w:iCs/>
                  <w:sz w:val="22"/>
                </w:rPr>
              </w:rPrChange>
            </w:rPr>
            <w:delText>Aspergillus</w:delText>
          </w:r>
        </w:del>
        <w:r w:rsidR="00713425" w:rsidRPr="00755CC4">
          <w:rPr>
            <w:rPrChange w:id="8282" w:author="Yufeng" w:date="2021-10-10T17:48:00Z">
              <w:rPr>
                <w:sz w:val="22"/>
              </w:rPr>
            </w:rPrChange>
          </w:rPr>
          <w:t xml:space="preserve">, </w:t>
        </w:r>
        <w:del w:id="8283" w:author="nick ting" w:date="2021-10-07T09:12:00Z">
          <w:r w:rsidR="00713425" w:rsidRPr="00755CC4" w:rsidDel="00FB74AA">
            <w:rPr>
              <w:rPrChange w:id="8284" w:author="Yufeng" w:date="2021-10-10T17:48:00Z">
                <w:rPr>
                  <w:sz w:val="22"/>
                </w:rPr>
              </w:rPrChange>
            </w:rPr>
            <w:delText>the latter plays</w:delText>
          </w:r>
        </w:del>
      </w:ins>
      <w:ins w:id="8285" w:author="nick ting" w:date="2021-10-07T09:12:00Z">
        <w:r w:rsidR="00FB74AA" w:rsidRPr="00755CC4">
          <w:rPr>
            <w:rPrChange w:id="8286" w:author="Yufeng" w:date="2021-10-10T17:48:00Z">
              <w:rPr>
                <w:sz w:val="22"/>
              </w:rPr>
            </w:rPrChange>
          </w:rPr>
          <w:t>they play</w:t>
        </w:r>
      </w:ins>
      <w:ins w:id="8287" w:author="LIN, Yufeng" w:date="2021-10-06T16:10:00Z">
        <w:r w:rsidR="00713425" w:rsidRPr="00755CC4">
          <w:rPr>
            <w:rPrChange w:id="8288" w:author="Yufeng" w:date="2021-10-10T17:48:00Z">
              <w:rPr>
                <w:sz w:val="22"/>
              </w:rPr>
            </w:rPrChange>
          </w:rPr>
          <w:t xml:space="preserve"> </w:t>
        </w:r>
        <w:del w:id="8289" w:author="nick ting" w:date="2021-10-07T09:12:00Z">
          <w:r w:rsidR="00713425" w:rsidRPr="00755CC4" w:rsidDel="00FB74AA">
            <w:rPr>
              <w:rPrChange w:id="8290" w:author="Yufeng" w:date="2021-10-10T17:48:00Z">
                <w:rPr>
                  <w:sz w:val="22"/>
                </w:rPr>
              </w:rPrChange>
            </w:rPr>
            <w:delText>the</w:delText>
          </w:r>
        </w:del>
      </w:ins>
      <w:ins w:id="8291" w:author="nick ting" w:date="2021-10-07T09:12:00Z">
        <w:del w:id="8292" w:author="LIN, Yufeng" w:date="2021-10-07T10:57:00Z">
          <w:r w:rsidR="00FB74AA" w:rsidRPr="00755CC4" w:rsidDel="00E81CE7">
            <w:rPr>
              <w:rPrChange w:id="8293" w:author="Yufeng" w:date="2021-10-10T17:48:00Z">
                <w:rPr>
                  <w:sz w:val="22"/>
                </w:rPr>
              </w:rPrChange>
            </w:rPr>
            <w:delText>an</w:delText>
          </w:r>
        </w:del>
      </w:ins>
      <w:ins w:id="8294" w:author="nick ting" w:date="2021-10-07T09:24:00Z">
        <w:del w:id="8295" w:author="LIN, Yufeng" w:date="2021-10-07T10:58:00Z">
          <w:r w:rsidR="002C3DB3" w:rsidRPr="00755CC4" w:rsidDel="00E81CE7">
            <w:rPr>
              <w:rPrChange w:id="8296" w:author="Yufeng" w:date="2021-10-10T17:48:00Z">
                <w:rPr>
                  <w:sz w:val="22"/>
                </w:rPr>
              </w:rPrChange>
            </w:rPr>
            <w:delText>exact</w:delText>
          </w:r>
        </w:del>
      </w:ins>
      <w:ins w:id="8297" w:author="LIN, Yufeng" w:date="2021-10-07T10:58:00Z">
        <w:del w:id="8298" w:author="Lung Ngai TING" w:date="2021-10-08T16:48:00Z">
          <w:r w:rsidR="00E81CE7" w:rsidRPr="00755CC4" w:rsidDel="0000300D">
            <w:delText>precise</w:delText>
          </w:r>
        </w:del>
      </w:ins>
      <w:ins w:id="8299" w:author="nick ting" w:date="2021-10-07T09:24:00Z">
        <w:del w:id="8300" w:author="Lung Ngai TING" w:date="2021-10-08T16:48:00Z">
          <w:r w:rsidR="002C3DB3" w:rsidRPr="00755CC4" w:rsidDel="0000300D">
            <w:rPr>
              <w:rPrChange w:id="8301" w:author="Yufeng" w:date="2021-10-10T17:48:00Z">
                <w:rPr>
                  <w:sz w:val="22"/>
                </w:rPr>
              </w:rPrChange>
            </w:rPr>
            <w:delText xml:space="preserve">ly </w:delText>
          </w:r>
        </w:del>
      </w:ins>
      <w:ins w:id="8302" w:author="LIN, Yufeng" w:date="2021-10-06T16:10:00Z">
        <w:r w:rsidR="00713425" w:rsidRPr="00755CC4">
          <w:rPr>
            <w:rPrChange w:id="8303" w:author="Yufeng" w:date="2021-10-10T17:48:00Z">
              <w:rPr>
                <w:sz w:val="22"/>
              </w:rPr>
            </w:rPrChange>
          </w:rPr>
          <w:t xml:space="preserve">opposite </w:t>
        </w:r>
        <w:del w:id="8304" w:author="nick ting" w:date="2021-10-07T09:12:00Z">
          <w:r w:rsidR="00713425" w:rsidRPr="00755CC4" w:rsidDel="00FB74AA">
            <w:rPr>
              <w:rPrChange w:id="8305" w:author="Yufeng" w:date="2021-10-10T17:48:00Z">
                <w:rPr>
                  <w:sz w:val="22"/>
                </w:rPr>
              </w:rPrChange>
            </w:rPr>
            <w:delText>function</w:delText>
          </w:r>
        </w:del>
      </w:ins>
      <w:ins w:id="8306" w:author="nick ting" w:date="2021-10-07T09:12:00Z">
        <w:r w:rsidR="00FB74AA" w:rsidRPr="00755CC4">
          <w:rPr>
            <w:rPrChange w:id="8307" w:author="Yufeng" w:date="2021-10-10T17:48:00Z">
              <w:rPr>
                <w:sz w:val="22"/>
              </w:rPr>
            </w:rPrChange>
          </w:rPr>
          <w:t>role</w:t>
        </w:r>
      </w:ins>
      <w:ins w:id="8308" w:author="LIN, Yufeng" w:date="2021-10-07T10:58:00Z">
        <w:r w:rsidR="00E81CE7" w:rsidRPr="0038659B">
          <w:t>s</w:t>
        </w:r>
      </w:ins>
      <w:ins w:id="8309" w:author="LIN, Yufeng" w:date="2021-10-06T16:10:00Z">
        <w:r w:rsidR="00713425" w:rsidRPr="00755CC4">
          <w:rPr>
            <w:rPrChange w:id="8310" w:author="Yufeng" w:date="2021-10-10T17:48:00Z">
              <w:rPr>
                <w:sz w:val="22"/>
              </w:rPr>
            </w:rPrChange>
          </w:rPr>
          <w:t xml:space="preserve"> in </w:t>
        </w:r>
      </w:ins>
      <w:ins w:id="8311" w:author="nick ting" w:date="2021-10-07T09:12:00Z">
        <w:r w:rsidR="00FB74AA" w:rsidRPr="00755CC4">
          <w:rPr>
            <w:rPrChange w:id="8312" w:author="Yufeng" w:date="2021-10-10T17:48:00Z">
              <w:rPr>
                <w:sz w:val="22"/>
              </w:rPr>
            </w:rPrChange>
          </w:rPr>
          <w:t>CRC</w:t>
        </w:r>
      </w:ins>
      <w:ins w:id="8313" w:author="LIN, Yufeng" w:date="2021-10-06T16:10:00Z">
        <w:del w:id="8314" w:author="nick ting" w:date="2021-10-07T09:12:00Z">
          <w:r w:rsidR="00713425" w:rsidRPr="00755CC4" w:rsidDel="00FB74AA">
            <w:rPr>
              <w:rPrChange w:id="8315" w:author="Yufeng" w:date="2021-10-10T17:48:00Z">
                <w:rPr>
                  <w:sz w:val="22"/>
                </w:rPr>
              </w:rPrChange>
            </w:rPr>
            <w:delText>cancer</w:delText>
          </w:r>
        </w:del>
        <w:r w:rsidR="00713425" w:rsidRPr="00755CC4">
          <w:rPr>
            <w:rPrChange w:id="8316" w:author="Yufeng" w:date="2021-10-10T17:48:00Z">
              <w:rPr>
                <w:sz w:val="22"/>
              </w:rPr>
            </w:rPrChange>
          </w:rPr>
          <w:t xml:space="preserve">. The crude enzyme extract derived from </w:t>
        </w:r>
        <w:r w:rsidR="00713425" w:rsidRPr="00755CC4">
          <w:rPr>
            <w:i/>
            <w:rPrChange w:id="8317" w:author="Yufeng" w:date="2021-10-10T17:48:00Z">
              <w:rPr>
                <w:i/>
                <w:iCs/>
                <w:sz w:val="22"/>
              </w:rPr>
            </w:rPrChange>
          </w:rPr>
          <w:t xml:space="preserve">A. </w:t>
        </w:r>
      </w:ins>
      <w:ins w:id="8318" w:author="LIN, Yufeng" w:date="2021-10-06T16:11:00Z">
        <w:r w:rsidR="00713425" w:rsidRPr="00755CC4">
          <w:rPr>
            <w:i/>
            <w:rPrChange w:id="8319" w:author="Yufeng" w:date="2021-10-10T17:48:00Z">
              <w:rPr>
                <w:i/>
                <w:iCs/>
                <w:sz w:val="22"/>
              </w:rPr>
            </w:rPrChange>
          </w:rPr>
          <w:t xml:space="preserve">kawachii </w:t>
        </w:r>
      </w:ins>
      <w:ins w:id="8320" w:author="LIN, Yufeng" w:date="2021-10-06T16:10:00Z">
        <w:r w:rsidR="00713425" w:rsidRPr="00755CC4">
          <w:rPr>
            <w:rPrChange w:id="8321" w:author="Yufeng" w:date="2021-10-10T17:48:00Z">
              <w:rPr>
                <w:sz w:val="22"/>
              </w:rPr>
            </w:rPrChange>
          </w:rPr>
          <w:t>could enhance the antioxidative activities of Viscum album var. coloratum</w:t>
        </w:r>
        <w:r w:rsidR="00713425" w:rsidRPr="00755CC4">
          <w:rPr>
            <w:rPrChange w:id="8322" w:author="Yufeng" w:date="2021-10-10T17:48:00Z">
              <w:rPr>
                <w:sz w:val="22"/>
              </w:rPr>
            </w:rPrChange>
          </w:rPr>
          <w:fldChar w:fldCharType="begin"/>
        </w:r>
      </w:ins>
      <w:r w:rsidR="00FD106C">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ins w:id="8323" w:author="LIN, Yufeng" w:date="2021-10-06T16:10:00Z">
        <w:r w:rsidR="00713425" w:rsidRPr="00755CC4">
          <w:rPr>
            <w:rPrChange w:id="8324" w:author="Yufeng" w:date="2021-10-10T17:48:00Z">
              <w:rPr>
                <w:sz w:val="22"/>
              </w:rPr>
            </w:rPrChange>
          </w:rPr>
          <w:fldChar w:fldCharType="separate"/>
        </w:r>
      </w:ins>
      <w:r w:rsidR="00FD106C" w:rsidRPr="00FD106C">
        <w:rPr>
          <w:kern w:val="0"/>
          <w:vertAlign w:val="superscript"/>
        </w:rPr>
        <w:t>32</w:t>
      </w:r>
      <w:ins w:id="8325" w:author="LIN, Yufeng" w:date="2021-10-06T16:10:00Z">
        <w:r w:rsidR="00713425" w:rsidRPr="00755CC4">
          <w:rPr>
            <w:rPrChange w:id="8326" w:author="Yufeng" w:date="2021-10-10T17:48:00Z">
              <w:rPr>
                <w:sz w:val="22"/>
              </w:rPr>
            </w:rPrChange>
          </w:rPr>
          <w:fldChar w:fldCharType="end"/>
        </w:r>
        <w:r w:rsidR="00713425" w:rsidRPr="00755CC4">
          <w:rPr>
            <w:rPrChange w:id="8327" w:author="Yufeng" w:date="2021-10-10T17:48:00Z">
              <w:rPr>
                <w:sz w:val="22"/>
              </w:rPr>
            </w:rPrChange>
          </w:rPr>
          <w:t xml:space="preserve"> (Korean mistletoe), a promising agent for </w:t>
        </w:r>
      </w:ins>
      <w:ins w:id="8328" w:author="nick ting" w:date="2021-10-07T09:19:00Z">
        <w:r w:rsidR="002C3DB3" w:rsidRPr="00755CC4">
          <w:rPr>
            <w:rPrChange w:id="8329" w:author="Yufeng" w:date="2021-10-10T17:48:00Z">
              <w:rPr>
                <w:sz w:val="22"/>
              </w:rPr>
            </w:rPrChange>
          </w:rPr>
          <w:t>im</w:t>
        </w:r>
      </w:ins>
      <w:ins w:id="8330" w:author="nick ting" w:date="2021-10-07T09:20:00Z">
        <w:r w:rsidR="002C3DB3" w:rsidRPr="00755CC4">
          <w:rPr>
            <w:rPrChange w:id="8331" w:author="Yufeng" w:date="2021-10-10T17:48:00Z">
              <w:rPr>
                <w:sz w:val="22"/>
              </w:rPr>
            </w:rPrChange>
          </w:rPr>
          <w:t xml:space="preserve">munomodulation, </w:t>
        </w:r>
      </w:ins>
      <w:ins w:id="8332" w:author="LIN, Yufeng" w:date="2021-10-06T16:10:00Z">
        <w:r w:rsidR="00713425" w:rsidRPr="00755CC4">
          <w:rPr>
            <w:rPrChange w:id="8333" w:author="Yufeng" w:date="2021-10-10T17:48:00Z">
              <w:rPr>
                <w:sz w:val="22"/>
              </w:rPr>
            </w:rPrChange>
          </w:rPr>
          <w:lastRenderedPageBreak/>
          <w:t>treating colon cancer</w:t>
        </w:r>
        <w:r w:rsidR="00713425" w:rsidRPr="00755CC4">
          <w:rPr>
            <w:rPrChange w:id="8334" w:author="Yufeng" w:date="2021-10-10T17:48:00Z">
              <w:rPr>
                <w:sz w:val="22"/>
              </w:rPr>
            </w:rPrChange>
          </w:rPr>
          <w:fldChar w:fldCharType="begin"/>
        </w:r>
      </w:ins>
      <w:r w:rsidR="00FD106C">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8335" w:author="LIN, Yufeng" w:date="2021-10-06T16:10:00Z">
        <w:r w:rsidR="00713425" w:rsidRPr="00755CC4">
          <w:rPr>
            <w:rPrChange w:id="8336" w:author="Yufeng" w:date="2021-10-10T17:48:00Z">
              <w:rPr>
                <w:sz w:val="22"/>
              </w:rPr>
            </w:rPrChange>
          </w:rPr>
          <w:fldChar w:fldCharType="separate"/>
        </w:r>
      </w:ins>
      <w:r w:rsidR="00FD106C" w:rsidRPr="00FD106C">
        <w:rPr>
          <w:kern w:val="0"/>
          <w:vertAlign w:val="superscript"/>
        </w:rPr>
        <w:t>60</w:t>
      </w:r>
      <w:ins w:id="8337" w:author="LIN, Yufeng" w:date="2021-10-06T16:10:00Z">
        <w:r w:rsidR="00713425" w:rsidRPr="00755CC4">
          <w:rPr>
            <w:rPrChange w:id="8338" w:author="Yufeng" w:date="2021-10-10T17:48:00Z">
              <w:rPr>
                <w:sz w:val="22"/>
              </w:rPr>
            </w:rPrChange>
          </w:rPr>
          <w:fldChar w:fldCharType="end"/>
        </w:r>
      </w:ins>
      <w:ins w:id="8339" w:author="nick ting" w:date="2021-10-07T09:20:00Z">
        <w:r w:rsidR="002C3DB3" w:rsidRPr="00755CC4">
          <w:rPr>
            <w:rPrChange w:id="8340" w:author="Yufeng" w:date="2021-10-10T17:48:00Z">
              <w:rPr>
                <w:sz w:val="22"/>
              </w:rPr>
            </w:rPrChange>
          </w:rPr>
          <w:t xml:space="preserve"> and</w:t>
        </w:r>
      </w:ins>
      <w:ins w:id="8341" w:author="LIN, Yufeng" w:date="2021-10-06T16:10:00Z">
        <w:del w:id="8342" w:author="nick ting" w:date="2021-10-07T09:20:00Z">
          <w:r w:rsidR="00713425" w:rsidRPr="00755CC4" w:rsidDel="002C3DB3">
            <w:rPr>
              <w:rPrChange w:id="8343" w:author="Yufeng" w:date="2021-10-10T17:48:00Z">
                <w:rPr>
                  <w:sz w:val="22"/>
                </w:rPr>
              </w:rPrChange>
            </w:rPr>
            <w:delText>,</w:delText>
          </w:r>
        </w:del>
        <w:r w:rsidR="00713425" w:rsidRPr="00755CC4">
          <w:rPr>
            <w:rPrChange w:id="8344" w:author="Yufeng" w:date="2021-10-10T17:48:00Z">
              <w:rPr>
                <w:sz w:val="22"/>
              </w:rPr>
            </w:rPrChange>
          </w:rPr>
          <w:t xml:space="preserve"> hepatoma</w:t>
        </w:r>
      </w:ins>
      <w:ins w:id="8345" w:author="nick ting" w:date="2021-10-07T09:20:00Z">
        <w:r w:rsidR="002C3DB3" w:rsidRPr="00755CC4">
          <w:rPr>
            <w:rPrChange w:id="8346" w:author="Yufeng" w:date="2021-10-10T17:48:00Z">
              <w:rPr>
                <w:sz w:val="22"/>
              </w:rPr>
            </w:rPrChange>
          </w:rPr>
          <w:t>.</w:t>
        </w:r>
      </w:ins>
      <w:ins w:id="8347" w:author="LIN, Yufeng" w:date="2021-10-06T16:10:00Z">
        <w:del w:id="8348" w:author="nick ting" w:date="2021-10-07T09:19:00Z">
          <w:r w:rsidR="00713425" w:rsidRPr="00755CC4" w:rsidDel="002C3DB3">
            <w:rPr>
              <w:rPrChange w:id="8349" w:author="Yufeng" w:date="2021-10-10T17:48:00Z">
                <w:rPr>
                  <w:sz w:val="22"/>
                </w:rPr>
              </w:rPrChange>
            </w:rPr>
            <w:delText xml:space="preserve">, and immunomodulation </w:delText>
          </w:r>
        </w:del>
        <w:del w:id="8350" w:author="nick ting" w:date="2021-10-07T09:20:00Z">
          <w:r w:rsidR="00713425" w:rsidRPr="00755CC4" w:rsidDel="002C3DB3">
            <w:rPr>
              <w:rPrChange w:id="8351" w:author="Yufeng" w:date="2021-10-10T17:48:00Z">
                <w:rPr>
                  <w:sz w:val="22"/>
                </w:rPr>
              </w:rPrChange>
            </w:rPr>
            <w:delText>in the previous study.</w:delText>
          </w:r>
        </w:del>
        <w:r w:rsidR="00713425" w:rsidRPr="00755CC4">
          <w:rPr>
            <w:rPrChange w:id="8352" w:author="Yufeng" w:date="2021-10-10T17:48:00Z">
              <w:rPr>
                <w:sz w:val="22"/>
              </w:rPr>
            </w:rPrChange>
          </w:rPr>
          <w:t xml:space="preserve"> </w:t>
        </w:r>
      </w:ins>
      <w:ins w:id="8353" w:author="LIN, Yufeng" w:date="2021-10-06T16:12:00Z">
        <w:del w:id="8354" w:author="nick ting" w:date="2021-10-07T09:20:00Z">
          <w:r w:rsidR="00713425" w:rsidRPr="00755CC4" w:rsidDel="002C3DB3">
            <w:rPr>
              <w:rPrChange w:id="8355" w:author="Yufeng" w:date="2021-10-10T17:48:00Z">
                <w:rPr>
                  <w:sz w:val="22"/>
                </w:rPr>
              </w:rPrChange>
            </w:rPr>
            <w:delText>T</w:delText>
          </w:r>
        </w:del>
      </w:ins>
      <w:ins w:id="8356" w:author="LIN, Yufeng" w:date="2021-10-06T16:10:00Z">
        <w:del w:id="8357" w:author="nick ting" w:date="2021-10-07T09:20:00Z">
          <w:r w:rsidR="00713425" w:rsidRPr="00755CC4" w:rsidDel="002C3DB3">
            <w:rPr>
              <w:rPrChange w:id="8358" w:author="Yufeng" w:date="2021-10-10T17:48:00Z">
                <w:rPr>
                  <w:sz w:val="22"/>
                </w:rPr>
              </w:rPrChange>
            </w:rPr>
            <w:delText>he other research</w:delText>
          </w:r>
        </w:del>
      </w:ins>
      <w:ins w:id="8359" w:author="nick ting" w:date="2021-10-07T09:20:00Z">
        <w:r w:rsidR="002C3DB3" w:rsidRPr="00755CC4">
          <w:rPr>
            <w:rPrChange w:id="8360" w:author="Yufeng" w:date="2021-10-10T17:48:00Z">
              <w:rPr>
                <w:sz w:val="22"/>
              </w:rPr>
            </w:rPrChange>
          </w:rPr>
          <w:t>Another study also</w:t>
        </w:r>
      </w:ins>
      <w:ins w:id="8361" w:author="LIN, Yufeng" w:date="2021-10-06T16:12:00Z">
        <w:r w:rsidR="00713425" w:rsidRPr="00755CC4">
          <w:rPr>
            <w:rPrChange w:id="8362" w:author="Yufeng" w:date="2021-10-10T17:48:00Z">
              <w:rPr>
                <w:sz w:val="22"/>
              </w:rPr>
            </w:rPrChange>
          </w:rPr>
          <w:t xml:space="preserve"> reported that </w:t>
        </w:r>
      </w:ins>
      <w:ins w:id="8363" w:author="LIN, Yufeng" w:date="2021-10-06T16:16:00Z">
        <w:r w:rsidR="00B04161" w:rsidRPr="00755CC4">
          <w:rPr>
            <w:rPrChange w:id="8364" w:author="Yufeng" w:date="2021-10-10T17:48:00Z">
              <w:rPr>
                <w:sz w:val="22"/>
              </w:rPr>
            </w:rPrChange>
          </w:rPr>
          <w:t xml:space="preserve">the </w:t>
        </w:r>
      </w:ins>
      <w:ins w:id="8365" w:author="LIN, Yufeng" w:date="2021-10-06T16:14:00Z">
        <w:r w:rsidR="00713425" w:rsidRPr="00755CC4">
          <w:rPr>
            <w:rPrChange w:id="8366" w:author="Yufeng" w:date="2021-10-10T17:48:00Z">
              <w:rPr>
                <w:sz w:val="22"/>
              </w:rPr>
            </w:rPrChange>
          </w:rPr>
          <w:t xml:space="preserve">fermented silkworm </w:t>
        </w:r>
      </w:ins>
      <w:ins w:id="8367" w:author="LIN, Yufeng" w:date="2021-10-06T16:17:00Z">
        <w:r w:rsidR="00B04161" w:rsidRPr="00755CC4">
          <w:rPr>
            <w:rPrChange w:id="8368" w:author="Yufeng" w:date="2021-10-10T17:48:00Z">
              <w:rPr>
                <w:sz w:val="22"/>
              </w:rPr>
            </w:rPrChange>
          </w:rPr>
          <w:t xml:space="preserve">produced </w:t>
        </w:r>
      </w:ins>
      <w:ins w:id="8369" w:author="LIN, Yufeng" w:date="2021-10-06T16:14:00Z">
        <w:r w:rsidR="00713425" w:rsidRPr="00755CC4">
          <w:rPr>
            <w:rPrChange w:id="8370" w:author="Yufeng" w:date="2021-10-10T17:48:00Z">
              <w:rPr>
                <w:sz w:val="22"/>
              </w:rPr>
            </w:rPrChange>
          </w:rPr>
          <w:t xml:space="preserve">by </w:t>
        </w:r>
      </w:ins>
      <w:ins w:id="8371" w:author="LIN, Yufeng" w:date="2021-10-06T16:17:00Z">
        <w:r w:rsidR="00B04161" w:rsidRPr="00755CC4">
          <w:rPr>
            <w:i/>
            <w:rPrChange w:id="8372" w:author="Yufeng" w:date="2021-10-10T17:48:00Z">
              <w:rPr>
                <w:i/>
                <w:iCs/>
                <w:sz w:val="22"/>
              </w:rPr>
            </w:rPrChange>
          </w:rPr>
          <w:t>A. kawachii</w:t>
        </w:r>
        <w:r w:rsidR="00B04161" w:rsidRPr="00755CC4">
          <w:rPr>
            <w:rPrChange w:id="8373" w:author="Yufeng" w:date="2021-10-10T17:48:00Z">
              <w:rPr>
                <w:sz w:val="22"/>
              </w:rPr>
            </w:rPrChange>
          </w:rPr>
          <w:t xml:space="preserve"> </w:t>
        </w:r>
      </w:ins>
      <w:ins w:id="8374" w:author="LIN, Yufeng" w:date="2021-10-06T16:14:00Z">
        <w:r w:rsidR="00713425" w:rsidRPr="00755CC4">
          <w:rPr>
            <w:rPrChange w:id="8375" w:author="Yufeng" w:date="2021-10-10T17:48:00Z">
              <w:rPr>
                <w:sz w:val="22"/>
              </w:rPr>
            </w:rPrChange>
          </w:rPr>
          <w:t xml:space="preserve">solid-state fermentation </w:t>
        </w:r>
      </w:ins>
      <w:ins w:id="8376" w:author="LIN, Yufeng" w:date="2021-10-06T16:20:00Z">
        <w:r w:rsidR="00B04161" w:rsidRPr="00755CC4">
          <w:rPr>
            <w:rPrChange w:id="8377" w:author="Yufeng" w:date="2021-10-10T17:48:00Z">
              <w:rPr>
                <w:sz w:val="22"/>
              </w:rPr>
            </w:rPrChange>
          </w:rPr>
          <w:t xml:space="preserve">could </w:t>
        </w:r>
      </w:ins>
      <w:ins w:id="8378" w:author="LIN, Yufeng" w:date="2021-10-06T16:15:00Z">
        <w:r w:rsidR="00713425" w:rsidRPr="00755CC4">
          <w:rPr>
            <w:rPrChange w:id="8379" w:author="Yufeng" w:date="2021-10-10T17:48:00Z">
              <w:rPr>
                <w:sz w:val="22"/>
              </w:rPr>
            </w:rPrChange>
          </w:rPr>
          <w:t xml:space="preserve">inhibit </w:t>
        </w:r>
        <w:r w:rsidR="00B04161" w:rsidRPr="00755CC4">
          <w:rPr>
            <w:rPrChange w:id="8380" w:author="Yufeng" w:date="2021-10-10T17:48:00Z">
              <w:rPr>
                <w:sz w:val="22"/>
              </w:rPr>
            </w:rPrChange>
          </w:rPr>
          <w:t>the human hepatocellular carcinoma cells</w:t>
        </w:r>
        <w:r w:rsidR="00B04161" w:rsidRPr="00755CC4">
          <w:rPr>
            <w:rPrChange w:id="8381" w:author="Yufeng" w:date="2021-10-10T17:48:00Z">
              <w:rPr>
                <w:sz w:val="22"/>
              </w:rPr>
            </w:rPrChange>
          </w:rPr>
          <w:fldChar w:fldCharType="begin"/>
        </w:r>
      </w:ins>
      <w:r w:rsidR="00FD106C">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ins w:id="8382" w:author="LIN, Yufeng" w:date="2021-10-06T16:15:00Z">
        <w:r w:rsidR="00B04161" w:rsidRPr="00755CC4">
          <w:rPr>
            <w:rPrChange w:id="8383" w:author="Yufeng" w:date="2021-10-10T17:48:00Z">
              <w:rPr>
                <w:sz w:val="22"/>
              </w:rPr>
            </w:rPrChange>
          </w:rPr>
          <w:fldChar w:fldCharType="separate"/>
        </w:r>
      </w:ins>
      <w:r w:rsidR="00FD106C" w:rsidRPr="00FD106C">
        <w:rPr>
          <w:kern w:val="0"/>
          <w:vertAlign w:val="superscript"/>
        </w:rPr>
        <w:t>33</w:t>
      </w:r>
      <w:ins w:id="8384" w:author="LIN, Yufeng" w:date="2021-10-06T16:15:00Z">
        <w:r w:rsidR="00B04161" w:rsidRPr="00755CC4">
          <w:rPr>
            <w:rPrChange w:id="8385" w:author="Yufeng" w:date="2021-10-10T17:48:00Z">
              <w:rPr>
                <w:sz w:val="22"/>
              </w:rPr>
            </w:rPrChange>
          </w:rPr>
          <w:fldChar w:fldCharType="end"/>
        </w:r>
        <w:r w:rsidR="00B04161" w:rsidRPr="00755CC4">
          <w:rPr>
            <w:rPrChange w:id="8386" w:author="Yufeng" w:date="2021-10-10T17:48:00Z">
              <w:rPr>
                <w:sz w:val="22"/>
              </w:rPr>
            </w:rPrChange>
          </w:rPr>
          <w:t>.</w:t>
        </w:r>
      </w:ins>
      <w:ins w:id="8387" w:author="LIN, Yufeng" w:date="2021-10-06T16:21:00Z">
        <w:r w:rsidR="00B04161" w:rsidRPr="00755CC4">
          <w:rPr>
            <w:rPrChange w:id="8388" w:author="Yufeng" w:date="2021-10-10T17:48:00Z">
              <w:rPr>
                <w:sz w:val="22"/>
              </w:rPr>
            </w:rPrChange>
          </w:rPr>
          <w:t xml:space="preserve"> </w:t>
        </w:r>
      </w:ins>
      <w:ins w:id="8389" w:author="nick ting" w:date="2021-10-07T09:24:00Z">
        <w:r w:rsidR="002C3DB3" w:rsidRPr="00755CC4">
          <w:rPr>
            <w:i/>
            <w:rPrChange w:id="8390" w:author="Yufeng" w:date="2021-10-10T17:48:00Z">
              <w:rPr>
                <w:i/>
                <w:iCs/>
                <w:sz w:val="22"/>
              </w:rPr>
            </w:rPrChange>
          </w:rPr>
          <w:t>R.</w:t>
        </w:r>
        <w:r w:rsidR="002C3DB3" w:rsidRPr="00755CC4">
          <w:rPr>
            <w:rPrChange w:id="8391" w:author="Yufeng" w:date="2021-10-10T17:48:00Z">
              <w:rPr>
                <w:sz w:val="22"/>
              </w:rPr>
            </w:rPrChange>
          </w:rPr>
          <w:t xml:space="preserve"> </w:t>
        </w:r>
        <w:r w:rsidR="002C3DB3" w:rsidRPr="00755CC4">
          <w:rPr>
            <w:i/>
            <w:rPrChange w:id="8392" w:author="Yufeng" w:date="2021-10-10T17:48:00Z">
              <w:rPr>
                <w:i/>
                <w:iCs/>
                <w:sz w:val="22"/>
              </w:rPr>
            </w:rPrChange>
          </w:rPr>
          <w:t xml:space="preserve">irregularis </w:t>
        </w:r>
        <w:r w:rsidR="002C3DB3" w:rsidRPr="00755CC4">
          <w:rPr>
            <w:rPrChange w:id="8393" w:author="Yufeng" w:date="2021-10-10T17:48:00Z">
              <w:rPr>
                <w:sz w:val="22"/>
              </w:rPr>
            </w:rPrChange>
          </w:rPr>
          <w:t xml:space="preserve">was the second most significant CRC-depleted fungi. Supporting evidence from previous studies showed that </w:t>
        </w:r>
        <w:r w:rsidR="002C3DB3" w:rsidRPr="00755CC4">
          <w:rPr>
            <w:i/>
            <w:rPrChange w:id="8394" w:author="Yufeng" w:date="2021-10-10T17:48:00Z">
              <w:rPr>
                <w:i/>
                <w:iCs/>
                <w:sz w:val="22"/>
              </w:rPr>
            </w:rPrChange>
          </w:rPr>
          <w:t xml:space="preserve">A. </w:t>
        </w:r>
        <w:del w:id="8395" w:author="LIN, Yufeng" w:date="2021-10-07T10:58:00Z">
          <w:r w:rsidR="002C3DB3" w:rsidRPr="00755CC4" w:rsidDel="00E81CE7">
            <w:rPr>
              <w:i/>
              <w:rPrChange w:id="8396" w:author="Yufeng" w:date="2021-10-10T17:48:00Z">
                <w:rPr>
                  <w:i/>
                  <w:iCs/>
                  <w:sz w:val="22"/>
                </w:rPr>
              </w:rPrChange>
            </w:rPr>
            <w:delText>o</w:delText>
          </w:r>
        </w:del>
      </w:ins>
      <w:ins w:id="8397" w:author="LIN, Yufeng" w:date="2021-10-07T10:58:00Z">
        <w:r w:rsidR="00E81CE7" w:rsidRPr="0038659B">
          <w:rPr>
            <w:i/>
          </w:rPr>
          <w:t>O</w:t>
        </w:r>
      </w:ins>
      <w:ins w:id="8398" w:author="nick ting" w:date="2021-10-07T09:24:00Z">
        <w:r w:rsidR="002C3DB3" w:rsidRPr="00755CC4">
          <w:rPr>
            <w:i/>
            <w:rPrChange w:id="8399" w:author="Yufeng" w:date="2021-10-10T17:48:00Z">
              <w:rPr>
                <w:i/>
                <w:iCs/>
                <w:sz w:val="22"/>
              </w:rPr>
            </w:rPrChange>
          </w:rPr>
          <w:t>fficinalis</w:t>
        </w:r>
        <w:r w:rsidR="002C3DB3" w:rsidRPr="00755CC4">
          <w:rPr>
            <w:rPrChange w:id="8400" w:author="Yufeng" w:date="2021-10-10T17:48:00Z">
              <w:rPr>
                <w:sz w:val="22"/>
              </w:rPr>
            </w:rPrChange>
          </w:rPr>
          <w:t>-</w:t>
        </w:r>
        <w:r w:rsidR="002C3DB3" w:rsidRPr="00755CC4">
          <w:rPr>
            <w:i/>
            <w:rPrChange w:id="8401" w:author="Yufeng" w:date="2021-10-10T17:48:00Z">
              <w:rPr>
                <w:i/>
                <w:iCs/>
                <w:sz w:val="22"/>
              </w:rPr>
            </w:rPrChange>
          </w:rPr>
          <w:t>R. irregularis</w:t>
        </w:r>
        <w:r w:rsidR="002C3DB3" w:rsidRPr="00755CC4">
          <w:rPr>
            <w:rPrChange w:id="8402" w:author="Yufeng" w:date="2021-10-10T17:48:00Z">
              <w:rPr>
                <w:sz w:val="22"/>
              </w:rPr>
            </w:rPrChange>
          </w:rPr>
          <w:t xml:space="preserve"> symbiosis can lead to the production of salvianolic acid</w:t>
        </w:r>
      </w:ins>
      <w:ins w:id="8403" w:author="LIN, Yufeng" w:date="2021-10-07T10:58:00Z">
        <w:r w:rsidR="00E81CE7" w:rsidRPr="0038659B">
          <w:t>,</w:t>
        </w:r>
      </w:ins>
      <w:ins w:id="8404" w:author="nick ting" w:date="2021-10-07T09:24:00Z">
        <w:r w:rsidR="002C3DB3" w:rsidRPr="00755CC4">
          <w:rPr>
            <w:rPrChange w:id="8405" w:author="Yufeng" w:date="2021-10-10T17:48:00Z">
              <w:rPr>
                <w:sz w:val="22"/>
              </w:rPr>
            </w:rPrChange>
          </w:rPr>
          <w:t xml:space="preserve"> which has anticancer effects</w:t>
        </w:r>
        <w:r w:rsidR="002C3DB3" w:rsidRPr="00755CC4">
          <w:rPr>
            <w:rPrChange w:id="8406" w:author="Yufeng" w:date="2021-10-10T17:48:00Z">
              <w:rPr>
                <w:sz w:val="22"/>
              </w:rPr>
            </w:rPrChange>
          </w:rPr>
          <w:fldChar w:fldCharType="begin"/>
        </w:r>
      </w:ins>
      <w:r w:rsidR="00FD106C">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8407" w:author="nick ting" w:date="2021-10-07T09:24:00Z">
        <w:r w:rsidR="002C3DB3" w:rsidRPr="00755CC4">
          <w:rPr>
            <w:rPrChange w:id="8408" w:author="Yufeng" w:date="2021-10-10T17:48:00Z">
              <w:rPr>
                <w:sz w:val="22"/>
              </w:rPr>
            </w:rPrChange>
          </w:rPr>
          <w:fldChar w:fldCharType="separate"/>
        </w:r>
      </w:ins>
      <w:r w:rsidR="00FD106C" w:rsidRPr="00FD106C">
        <w:rPr>
          <w:kern w:val="0"/>
          <w:vertAlign w:val="superscript"/>
        </w:rPr>
        <w:t>61,62</w:t>
      </w:r>
      <w:ins w:id="8409" w:author="nick ting" w:date="2021-10-07T09:24:00Z">
        <w:r w:rsidR="002C3DB3" w:rsidRPr="00755CC4">
          <w:rPr>
            <w:rPrChange w:id="8410" w:author="Yufeng" w:date="2021-10-10T17:48:00Z">
              <w:rPr>
                <w:sz w:val="22"/>
              </w:rPr>
            </w:rPrChange>
          </w:rPr>
          <w:fldChar w:fldCharType="end"/>
        </w:r>
        <w:r w:rsidR="002C3DB3" w:rsidRPr="00755CC4">
          <w:rPr>
            <w:rPrChange w:id="8411" w:author="Yufeng" w:date="2021-10-10T17:48:00Z">
              <w:rPr>
                <w:sz w:val="22"/>
              </w:rPr>
            </w:rPrChange>
          </w:rPr>
          <w:t xml:space="preserve">. Furthermore, other beneficial effects of </w:t>
        </w:r>
        <w:r w:rsidR="002C3DB3" w:rsidRPr="00755CC4">
          <w:rPr>
            <w:i/>
            <w:rPrChange w:id="8412" w:author="Yufeng" w:date="2021-10-10T17:48:00Z">
              <w:rPr>
                <w:i/>
                <w:iCs/>
                <w:sz w:val="22"/>
              </w:rPr>
            </w:rPrChange>
          </w:rPr>
          <w:t xml:space="preserve">A. </w:t>
        </w:r>
      </w:ins>
      <w:ins w:id="8413" w:author="LIN, Yufeng" w:date="2021-10-07T10:58:00Z">
        <w:r w:rsidR="00E81CE7" w:rsidRPr="0038659B">
          <w:rPr>
            <w:i/>
          </w:rPr>
          <w:t>Officinalis</w:t>
        </w:r>
      </w:ins>
      <w:ins w:id="8414" w:author="nick ting" w:date="2021-10-07T09:24:00Z">
        <w:del w:id="8415" w:author="LIN, Yufeng" w:date="2021-10-07T10:58:00Z">
          <w:r w:rsidR="002C3DB3" w:rsidRPr="00755CC4" w:rsidDel="00E81CE7">
            <w:rPr>
              <w:i/>
              <w:rPrChange w:id="8416" w:author="Yufeng" w:date="2021-10-10T17:48:00Z">
                <w:rPr>
                  <w:i/>
                  <w:iCs/>
                  <w:sz w:val="22"/>
                </w:rPr>
              </w:rPrChange>
            </w:rPr>
            <w:delText>officinalis</w:delText>
          </w:r>
        </w:del>
        <w:r w:rsidR="002C3DB3" w:rsidRPr="00755CC4">
          <w:rPr>
            <w:rPrChange w:id="8417" w:author="Yufeng" w:date="2021-10-10T17:48:00Z">
              <w:rPr>
                <w:sz w:val="22"/>
              </w:rPr>
            </w:rPrChange>
          </w:rPr>
          <w:t>-</w:t>
        </w:r>
        <w:r w:rsidR="002C3DB3" w:rsidRPr="00755CC4">
          <w:rPr>
            <w:i/>
            <w:rPrChange w:id="8418" w:author="Yufeng" w:date="2021-10-10T17:48:00Z">
              <w:rPr>
                <w:i/>
                <w:iCs/>
                <w:sz w:val="22"/>
              </w:rPr>
            </w:rPrChange>
          </w:rPr>
          <w:t>R. irregularis</w:t>
        </w:r>
        <w:r w:rsidR="002C3DB3" w:rsidRPr="00755CC4">
          <w:rPr>
            <w:rPrChange w:id="8419" w:author="Yufeng" w:date="2021-10-10T17:48:00Z">
              <w:rPr>
                <w:sz w:val="22"/>
              </w:rPr>
            </w:rPrChange>
          </w:rPr>
          <w:t xml:space="preserve"> symbiosis include</w:t>
        </w:r>
      </w:ins>
      <w:ins w:id="8420" w:author="LIN, Yufeng" w:date="2021-10-08T11:36:00Z">
        <w:r w:rsidR="009348AE" w:rsidRPr="0038659B">
          <w:t>d</w:t>
        </w:r>
      </w:ins>
      <w:ins w:id="8421" w:author="nick ting" w:date="2021-10-07T09:24:00Z">
        <w:r w:rsidR="002C3DB3" w:rsidRPr="00755CC4">
          <w:rPr>
            <w:rPrChange w:id="8422" w:author="Yufeng" w:date="2021-10-10T17:48:00Z">
              <w:rPr>
                <w:sz w:val="22"/>
              </w:rPr>
            </w:rPrChange>
          </w:rPr>
          <w:t xml:space="preserve"> the production of rosmarinic acid, ferulic acid and caffeic acid, presenting several health-related properties, such as antioxidant, anti-inflammatory, and antimicrobial effects</w:t>
        </w:r>
        <w:r w:rsidR="002C3DB3" w:rsidRPr="00755CC4">
          <w:rPr>
            <w:rPrChange w:id="8423" w:author="Yufeng" w:date="2021-10-10T17:48:00Z">
              <w:rPr>
                <w:sz w:val="22"/>
              </w:rPr>
            </w:rPrChange>
          </w:rPr>
          <w:fldChar w:fldCharType="begin"/>
        </w:r>
      </w:ins>
      <w:r w:rsidR="00FD106C">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id="8424" w:author="nick ting" w:date="2021-10-07T09:24:00Z">
        <w:r w:rsidR="002C3DB3" w:rsidRPr="00755CC4">
          <w:rPr>
            <w:rPrChange w:id="8425" w:author="Yufeng" w:date="2021-10-10T17:48:00Z">
              <w:rPr>
                <w:sz w:val="22"/>
              </w:rPr>
            </w:rPrChange>
          </w:rPr>
          <w:fldChar w:fldCharType="separate"/>
        </w:r>
      </w:ins>
      <w:r w:rsidR="00FD106C" w:rsidRPr="00FD106C">
        <w:rPr>
          <w:kern w:val="0"/>
          <w:vertAlign w:val="superscript"/>
        </w:rPr>
        <w:t>63,64</w:t>
      </w:r>
      <w:ins w:id="8426" w:author="nick ting" w:date="2021-10-07T09:24:00Z">
        <w:r w:rsidR="002C3DB3" w:rsidRPr="00755CC4">
          <w:rPr>
            <w:rPrChange w:id="8427" w:author="Yufeng" w:date="2021-10-10T17:48:00Z">
              <w:rPr>
                <w:sz w:val="22"/>
              </w:rPr>
            </w:rPrChange>
          </w:rPr>
          <w:fldChar w:fldCharType="end"/>
        </w:r>
        <w:r w:rsidR="002C3DB3" w:rsidRPr="00755CC4">
          <w:rPr>
            <w:rPrChange w:id="8428" w:author="Yufeng" w:date="2021-10-10T17:48:00Z">
              <w:rPr>
                <w:sz w:val="22"/>
              </w:rPr>
            </w:rPrChange>
          </w:rPr>
          <w:t xml:space="preserve">. </w:t>
        </w:r>
      </w:ins>
      <w:ins w:id="8429" w:author="LIN, Yufeng" w:date="2021-10-06T16:21:00Z">
        <w:r w:rsidR="00B04161" w:rsidRPr="00755CC4">
          <w:rPr>
            <w:rPrChange w:id="8430" w:author="Yufeng" w:date="2021-10-10T17:48:00Z">
              <w:rPr>
                <w:sz w:val="22"/>
              </w:rPr>
            </w:rPrChange>
          </w:rPr>
          <w:t xml:space="preserve">These observations support their roles in the promotion or inhibition of colorectal carcinogenesis. Since </w:t>
        </w:r>
      </w:ins>
      <w:ins w:id="8431" w:author="nick ting" w:date="2021-10-07T09:26:00Z">
        <w:r w:rsidR="00FA5606" w:rsidRPr="00755CC4">
          <w:rPr>
            <w:rPrChange w:id="8432" w:author="Yufeng" w:date="2021-10-10T17:48:00Z">
              <w:rPr>
                <w:sz w:val="22"/>
              </w:rPr>
            </w:rPrChange>
          </w:rPr>
          <w:t xml:space="preserve">only very </w:t>
        </w:r>
      </w:ins>
      <w:ins w:id="8433" w:author="LIN, Yufeng" w:date="2021-10-06T16:21:00Z">
        <w:r w:rsidR="00B04161" w:rsidRPr="00755CC4">
          <w:rPr>
            <w:rPrChange w:id="8434" w:author="Yufeng" w:date="2021-10-10T17:48:00Z">
              <w:rPr>
                <w:sz w:val="22"/>
              </w:rPr>
            </w:rPrChange>
          </w:rPr>
          <w:t xml:space="preserve">few studies </w:t>
        </w:r>
        <w:del w:id="8435" w:author="nick ting" w:date="2021-10-07T09:26:00Z">
          <w:r w:rsidR="00B04161" w:rsidRPr="00755CC4" w:rsidDel="00FA5606">
            <w:rPr>
              <w:rPrChange w:id="8436" w:author="Yufeng" w:date="2021-10-10T17:48:00Z">
                <w:rPr>
                  <w:sz w:val="22"/>
                </w:rPr>
              </w:rPrChange>
            </w:rPr>
            <w:delText>described the</w:delText>
          </w:r>
        </w:del>
      </w:ins>
      <w:ins w:id="8437" w:author="nick ting" w:date="2021-10-07T09:26:00Z">
        <w:r w:rsidR="00FA5606" w:rsidRPr="00755CC4">
          <w:rPr>
            <w:rPrChange w:id="8438" w:author="Yufeng" w:date="2021-10-10T17:48:00Z">
              <w:rPr>
                <w:sz w:val="22"/>
              </w:rPr>
            </w:rPrChange>
          </w:rPr>
          <w:t>have been d</w:t>
        </w:r>
      </w:ins>
      <w:ins w:id="8439" w:author="nick ting" w:date="2021-10-07T09:27:00Z">
        <w:r w:rsidR="00FA5606" w:rsidRPr="00755CC4">
          <w:rPr>
            <w:rPrChange w:id="8440" w:author="Yufeng" w:date="2021-10-10T17:48:00Z">
              <w:rPr>
                <w:sz w:val="22"/>
              </w:rPr>
            </w:rPrChange>
          </w:rPr>
          <w:t>one to investigate the</w:t>
        </w:r>
      </w:ins>
      <w:ins w:id="8441" w:author="LIN, Yufeng" w:date="2021-10-06T16:21:00Z">
        <w:r w:rsidR="00B04161" w:rsidRPr="00755CC4">
          <w:rPr>
            <w:rPrChange w:id="8442" w:author="Yufeng" w:date="2021-10-10T17:48:00Z">
              <w:rPr>
                <w:sz w:val="22"/>
              </w:rPr>
            </w:rPrChange>
          </w:rPr>
          <w:t xml:space="preserve"> </w:t>
        </w:r>
        <w:del w:id="8443" w:author="Lung Ngai TING" w:date="2021-10-08T17:09:00Z">
          <w:r w:rsidR="00B04161" w:rsidRPr="00755CC4" w:rsidDel="00710FC2">
            <w:rPr>
              <w:rPrChange w:id="8444" w:author="Yufeng" w:date="2021-10-10T17:48:00Z">
                <w:rPr>
                  <w:sz w:val="22"/>
                </w:rPr>
              </w:rPrChange>
            </w:rPr>
            <w:delText>fungi associated with CRC</w:delText>
          </w:r>
        </w:del>
      </w:ins>
      <w:ins w:id="8445" w:author="Lung Ngai TING" w:date="2021-10-08T17:09:00Z">
        <w:r w:rsidR="00710FC2" w:rsidRPr="0038659B">
          <w:t>CRC associated fungi</w:t>
        </w:r>
      </w:ins>
      <w:ins w:id="8446" w:author="LIN, Yufeng" w:date="2021-10-06T16:21:00Z">
        <w:r w:rsidR="00B04161" w:rsidRPr="00755CC4">
          <w:rPr>
            <w:rPrChange w:id="8447" w:author="Yufeng" w:date="2021-10-10T17:48:00Z">
              <w:rPr>
                <w:sz w:val="22"/>
              </w:rPr>
            </w:rPrChange>
          </w:rPr>
          <w:t xml:space="preserve">, </w:t>
        </w:r>
      </w:ins>
      <w:ins w:id="8448" w:author="nick ting" w:date="2021-10-07T09:27:00Z">
        <w:r w:rsidR="00FA5606" w:rsidRPr="00755CC4">
          <w:rPr>
            <w:rPrChange w:id="8449" w:author="Yufeng" w:date="2021-10-10T17:48:00Z">
              <w:rPr>
                <w:sz w:val="22"/>
              </w:rPr>
            </w:rPrChange>
          </w:rPr>
          <w:t>we have to ensure the statistical methods we used to identify differentially abundant fungi i</w:t>
        </w:r>
      </w:ins>
      <w:ins w:id="8450" w:author="nick ting" w:date="2021-10-07T09:28:00Z">
        <w:r w:rsidR="00FA5606" w:rsidRPr="00755CC4">
          <w:rPr>
            <w:rPrChange w:id="8451" w:author="Yufeng" w:date="2021-10-10T17:48:00Z">
              <w:rPr>
                <w:sz w:val="22"/>
              </w:rPr>
            </w:rPrChange>
          </w:rPr>
          <w:t xml:space="preserve">n CRC were robust and accurate. Therefore, the same statistical methods were used to identify </w:t>
        </w:r>
      </w:ins>
      <w:ins w:id="8452" w:author="LIN, Yufeng" w:date="2021-10-06T16:21:00Z">
        <w:del w:id="8453" w:author="nick ting" w:date="2021-10-07T09:28:00Z">
          <w:r w:rsidR="00B04161" w:rsidRPr="00755CC4" w:rsidDel="00FA5606">
            <w:rPr>
              <w:rPrChange w:id="8454" w:author="Yufeng" w:date="2021-10-10T17:48:00Z">
                <w:rPr>
                  <w:sz w:val="22"/>
                </w:rPr>
              </w:rPrChange>
            </w:rPr>
            <w:delText>the bacterial populations we screened could prove that the fungal organisms we found were correct</w:delText>
          </w:r>
        </w:del>
      </w:ins>
      <w:ins w:id="8455" w:author="nick ting" w:date="2021-10-07T09:28:00Z">
        <w:r w:rsidR="00FA5606" w:rsidRPr="00755CC4">
          <w:rPr>
            <w:rPrChange w:id="8456" w:author="Yufeng" w:date="2021-10-10T17:48:00Z">
              <w:rPr>
                <w:sz w:val="22"/>
              </w:rPr>
            </w:rPrChange>
          </w:rPr>
          <w:t>the CRC-associated bacteria from the metagenomics sequencing data</w:t>
        </w:r>
      </w:ins>
      <w:ins w:id="8457" w:author="LIN, Yufeng" w:date="2021-10-06T16:21:00Z">
        <w:r w:rsidR="00B04161" w:rsidRPr="00755CC4">
          <w:rPr>
            <w:rPrChange w:id="8458" w:author="Yufeng" w:date="2021-10-10T17:48:00Z">
              <w:rPr>
                <w:sz w:val="22"/>
              </w:rPr>
            </w:rPrChange>
          </w:rPr>
          <w:t xml:space="preserve">. </w:t>
        </w:r>
        <w:del w:id="8459" w:author="Lung Ngai TING" w:date="2021-10-08T17:17:00Z">
          <w:r w:rsidR="00B04161" w:rsidRPr="00755CC4" w:rsidDel="00707DFC">
            <w:rPr>
              <w:rPrChange w:id="8460" w:author="Yufeng" w:date="2021-10-10T17:48:00Z">
                <w:rPr>
                  <w:sz w:val="22"/>
                </w:rPr>
              </w:rPrChange>
            </w:rPr>
            <w:delText>Our results were supported by m</w:delText>
          </w:r>
        </w:del>
      </w:ins>
      <w:ins w:id="8461" w:author="Lung Ngai TING" w:date="2021-10-08T17:17:00Z">
        <w:r w:rsidR="00707DFC" w:rsidRPr="0038659B">
          <w:t>M</w:t>
        </w:r>
      </w:ins>
      <w:ins w:id="8462" w:author="LIN, Yufeng" w:date="2021-10-06T16:21:00Z">
        <w:r w:rsidR="00B04161" w:rsidRPr="00755CC4">
          <w:rPr>
            <w:rPrChange w:id="8463" w:author="Yufeng" w:date="2021-10-10T17:48:00Z">
              <w:rPr>
                <w:sz w:val="22"/>
              </w:rPr>
            </w:rPrChange>
          </w:rPr>
          <w:t xml:space="preserve">ore than half of the </w:t>
        </w:r>
        <w:del w:id="8464" w:author="nick ting" w:date="2021-10-07T09:28:00Z">
          <w:r w:rsidR="00B04161" w:rsidRPr="00755CC4" w:rsidDel="00FA5606">
            <w:rPr>
              <w:rPrChange w:id="8465" w:author="Yufeng" w:date="2021-10-10T17:48:00Z">
                <w:rPr>
                  <w:sz w:val="22"/>
                </w:rPr>
              </w:rPrChange>
            </w:rPr>
            <w:delText>cancer</w:delText>
          </w:r>
        </w:del>
      </w:ins>
      <w:ins w:id="8466" w:author="nick ting" w:date="2021-10-07T09:28:00Z">
        <w:r w:rsidR="00FA5606" w:rsidRPr="00755CC4">
          <w:rPr>
            <w:rPrChange w:id="8467" w:author="Yufeng" w:date="2021-10-10T17:48:00Z">
              <w:rPr>
                <w:sz w:val="22"/>
              </w:rPr>
            </w:rPrChange>
          </w:rPr>
          <w:t>CRC</w:t>
        </w:r>
      </w:ins>
      <w:ins w:id="8468" w:author="LIN, Yufeng" w:date="2021-10-06T16:21:00Z">
        <w:r w:rsidR="00B04161" w:rsidRPr="00755CC4">
          <w:rPr>
            <w:rPrChange w:id="8469" w:author="Yufeng" w:date="2021-10-10T17:48:00Z">
              <w:rPr>
                <w:sz w:val="22"/>
              </w:rPr>
            </w:rPrChange>
          </w:rPr>
          <w:t xml:space="preserve">-related bacteria </w:t>
        </w:r>
      </w:ins>
      <w:ins w:id="8470" w:author="nick ting" w:date="2021-10-07T09:29:00Z">
        <w:r w:rsidR="00FA5606" w:rsidRPr="00755CC4">
          <w:rPr>
            <w:rPrChange w:id="8471" w:author="Yufeng" w:date="2021-10-10T17:48:00Z">
              <w:rPr>
                <w:sz w:val="22"/>
              </w:rPr>
            </w:rPrChange>
          </w:rPr>
          <w:t xml:space="preserve">we identified </w:t>
        </w:r>
      </w:ins>
      <w:ins w:id="8472" w:author="LIN, Yufeng" w:date="2021-10-06T16:21:00Z">
        <w:r w:rsidR="00B04161" w:rsidRPr="00755CC4">
          <w:rPr>
            <w:rPrChange w:id="8473" w:author="Yufeng" w:date="2021-10-10T17:48:00Z">
              <w:rPr>
                <w:sz w:val="22"/>
              </w:rPr>
            </w:rPrChange>
          </w:rPr>
          <w:t xml:space="preserve">were </w:t>
        </w:r>
        <w:del w:id="8474" w:author="nick ting" w:date="2021-10-07T09:29:00Z">
          <w:r w:rsidR="00B04161" w:rsidRPr="00755CC4" w:rsidDel="00FA5606">
            <w:rPr>
              <w:rPrChange w:id="8475" w:author="Yufeng" w:date="2021-10-10T17:48:00Z">
                <w:rPr>
                  <w:sz w:val="22"/>
                </w:rPr>
              </w:rPrChange>
            </w:rPr>
            <w:delText>carcinoma potential probiotics or pathogen</w:delText>
          </w:r>
        </w:del>
      </w:ins>
      <w:ins w:id="8476" w:author="nick ting" w:date="2021-10-07T09:29:00Z">
        <w:r w:rsidR="00FA5606" w:rsidRPr="00755CC4">
          <w:rPr>
            <w:rPrChange w:id="8477" w:author="Yufeng" w:date="2021-10-10T17:48:00Z">
              <w:rPr>
                <w:sz w:val="22"/>
              </w:rPr>
            </w:rPrChange>
          </w:rPr>
          <w:t>reported previously to be cancer-related or commonly used probiotics</w:t>
        </w:r>
      </w:ins>
      <w:ins w:id="8478" w:author="LIN, Yufeng" w:date="2021-10-06T16:21:00Z">
        <w:del w:id="8479" w:author="nick ting" w:date="2021-10-07T09:29:00Z">
          <w:r w:rsidR="00B04161" w:rsidRPr="00755CC4" w:rsidDel="00FA5606">
            <w:rPr>
              <w:rPrChange w:id="8480" w:author="Yufeng" w:date="2021-10-10T17:48:00Z">
                <w:rPr>
                  <w:sz w:val="22"/>
                </w:rPr>
              </w:rPrChange>
            </w:rPr>
            <w:delText>s</w:delText>
          </w:r>
        </w:del>
      </w:ins>
      <w:ins w:id="8481" w:author="nick ting" w:date="2021-10-07T09:29:00Z">
        <w:r w:rsidR="00FA5606" w:rsidRPr="00755CC4">
          <w:rPr>
            <w:rPrChange w:id="8482" w:author="Yufeng" w:date="2021-10-10T17:48:00Z">
              <w:rPr>
                <w:sz w:val="22"/>
              </w:rPr>
            </w:rPrChange>
          </w:rPr>
          <w:t xml:space="preserve">. </w:t>
        </w:r>
      </w:ins>
      <w:ins w:id="8483" w:author="LIN, Yufeng" w:date="2021-10-06T16:21:00Z">
        <w:del w:id="8484" w:author="nick ting" w:date="2021-10-07T09:29:00Z">
          <w:r w:rsidR="00B04161" w:rsidRPr="00755CC4" w:rsidDel="00FA5606">
            <w:rPr>
              <w:rPrChange w:id="8485" w:author="Yufeng" w:date="2021-10-10T17:48:00Z">
                <w:rPr>
                  <w:sz w:val="22"/>
                </w:rPr>
              </w:rPrChange>
            </w:rPr>
            <w:delText xml:space="preserve">, and </w:delText>
          </w:r>
        </w:del>
      </w:ins>
      <w:ins w:id="8486" w:author="nick ting" w:date="2021-10-07T09:29:00Z">
        <w:r w:rsidR="00FA5606" w:rsidRPr="00755CC4">
          <w:rPr>
            <w:rPrChange w:id="8487" w:author="Yufeng" w:date="2021-10-10T17:48:00Z">
              <w:rPr>
                <w:sz w:val="22"/>
              </w:rPr>
            </w:rPrChange>
          </w:rPr>
          <w:t>F</w:t>
        </w:r>
      </w:ins>
      <w:ins w:id="8488" w:author="LIN, Yufeng" w:date="2021-10-06T16:21:00Z">
        <w:del w:id="8489" w:author="nick ting" w:date="2021-10-07T09:29:00Z">
          <w:r w:rsidR="00B04161" w:rsidRPr="00755CC4" w:rsidDel="00FA5606">
            <w:rPr>
              <w:rPrChange w:id="8490" w:author="Yufeng" w:date="2021-10-10T17:48:00Z">
                <w:rPr>
                  <w:sz w:val="22"/>
                </w:rPr>
              </w:rPrChange>
            </w:rPr>
            <w:delText>f</w:delText>
          </w:r>
        </w:del>
        <w:r w:rsidR="00B04161" w:rsidRPr="00755CC4">
          <w:rPr>
            <w:rPrChange w:id="8491" w:author="Yufeng" w:date="2021-10-10T17:48:00Z">
              <w:rPr>
                <w:sz w:val="22"/>
              </w:rPr>
            </w:rPrChange>
          </w:rPr>
          <w:t xml:space="preserve">our out of the top five were </w:t>
        </w:r>
      </w:ins>
      <w:ins w:id="8492" w:author="nick ting" w:date="2021-10-07T09:30:00Z">
        <w:r w:rsidR="00FA5606" w:rsidRPr="00755CC4">
          <w:rPr>
            <w:rPrChange w:id="8493" w:author="Yufeng" w:date="2021-10-10T17:48:00Z">
              <w:rPr>
                <w:sz w:val="22"/>
              </w:rPr>
            </w:rPrChange>
          </w:rPr>
          <w:t>well-known CRC-associated microbes</w:t>
        </w:r>
      </w:ins>
      <w:ins w:id="8494" w:author="LIN, Yufeng" w:date="2021-10-06T16:21:00Z">
        <w:del w:id="8495" w:author="nick ting" w:date="2021-10-07T09:30:00Z">
          <w:r w:rsidR="00B04161" w:rsidRPr="00755CC4" w:rsidDel="00FA5606">
            <w:rPr>
              <w:rPrChange w:id="8496" w:author="Yufeng" w:date="2021-10-10T17:48:00Z">
                <w:rPr>
                  <w:sz w:val="22"/>
                </w:rPr>
              </w:rPrChange>
            </w:rPr>
            <w:delText>reported colorectal cancer pathogen</w:delText>
          </w:r>
        </w:del>
        <w:r w:rsidR="00B04161" w:rsidRPr="00755CC4">
          <w:rPr>
            <w:rPrChange w:id="8497" w:author="Yufeng" w:date="2021-10-10T17:48:00Z">
              <w:rPr>
                <w:sz w:val="22"/>
              </w:rPr>
            </w:rPrChange>
          </w:rPr>
          <w:t>, namely,</w:t>
        </w:r>
        <w:r w:rsidR="00B04161" w:rsidRPr="00755CC4">
          <w:rPr>
            <w:i/>
            <w:rPrChange w:id="8498" w:author="Yufeng" w:date="2021-10-10T17:48:00Z">
              <w:rPr>
                <w:i/>
                <w:iCs/>
                <w:sz w:val="22"/>
              </w:rPr>
            </w:rPrChange>
          </w:rPr>
          <w:t xml:space="preserve"> F. nucleatum</w:t>
        </w:r>
        <w:r w:rsidR="00B04161" w:rsidRPr="00755CC4">
          <w:rPr>
            <w:rPrChange w:id="8499" w:author="Yufeng" w:date="2021-10-10T17:48:00Z">
              <w:rPr>
                <w:sz w:val="22"/>
              </w:rPr>
            </w:rPrChange>
          </w:rPr>
          <w:fldChar w:fldCharType="begin"/>
        </w:r>
      </w:ins>
      <w:r w:rsidR="00FD106C">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8500" w:author="LIN, Yufeng" w:date="2021-10-06T16:21:00Z">
        <w:r w:rsidR="00B04161" w:rsidRPr="00755CC4">
          <w:rPr>
            <w:rPrChange w:id="8501" w:author="Yufeng" w:date="2021-10-10T17:48:00Z">
              <w:rPr>
                <w:sz w:val="22"/>
              </w:rPr>
            </w:rPrChange>
          </w:rPr>
          <w:fldChar w:fldCharType="separate"/>
        </w:r>
      </w:ins>
      <w:r w:rsidR="00FD106C" w:rsidRPr="00FD106C">
        <w:rPr>
          <w:kern w:val="0"/>
          <w:vertAlign w:val="superscript"/>
        </w:rPr>
        <w:t>65</w:t>
      </w:r>
      <w:ins w:id="8502" w:author="LIN, Yufeng" w:date="2021-10-06T16:21:00Z">
        <w:r w:rsidR="00B04161" w:rsidRPr="00755CC4">
          <w:rPr>
            <w:rPrChange w:id="8503" w:author="Yufeng" w:date="2021-10-10T17:48:00Z">
              <w:rPr>
                <w:sz w:val="22"/>
              </w:rPr>
            </w:rPrChange>
          </w:rPr>
          <w:fldChar w:fldCharType="end"/>
        </w:r>
        <w:r w:rsidR="00B04161" w:rsidRPr="00755CC4">
          <w:rPr>
            <w:rPrChange w:id="8504" w:author="Yufeng" w:date="2021-10-10T17:48:00Z">
              <w:rPr>
                <w:sz w:val="22"/>
              </w:rPr>
            </w:rPrChange>
          </w:rPr>
          <w:t xml:space="preserve">, </w:t>
        </w:r>
        <w:r w:rsidR="00B04161" w:rsidRPr="00755CC4">
          <w:rPr>
            <w:i/>
            <w:rPrChange w:id="8505" w:author="Yufeng" w:date="2021-10-10T17:48:00Z">
              <w:rPr>
                <w:i/>
                <w:iCs/>
                <w:sz w:val="22"/>
              </w:rPr>
            </w:rPrChange>
          </w:rPr>
          <w:t>P. micra</w:t>
        </w:r>
        <w:r w:rsidR="00B04161" w:rsidRPr="00755CC4">
          <w:rPr>
            <w:rPrChange w:id="8506" w:author="Yufeng" w:date="2021-10-10T17:48:00Z">
              <w:rPr>
                <w:sz w:val="22"/>
              </w:rPr>
            </w:rPrChange>
          </w:rPr>
          <w:fldChar w:fldCharType="begin"/>
        </w:r>
      </w:ins>
      <w:r w:rsidR="00FD106C">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ins w:id="8507" w:author="LIN, Yufeng" w:date="2021-10-06T16:21:00Z">
        <w:r w:rsidR="00B04161" w:rsidRPr="00755CC4">
          <w:rPr>
            <w:rPrChange w:id="8508" w:author="Yufeng" w:date="2021-10-10T17:48:00Z">
              <w:rPr>
                <w:sz w:val="22"/>
              </w:rPr>
            </w:rPrChange>
          </w:rPr>
          <w:fldChar w:fldCharType="separate"/>
        </w:r>
      </w:ins>
      <w:r w:rsidR="00FD106C" w:rsidRPr="00FD106C">
        <w:rPr>
          <w:kern w:val="0"/>
          <w:vertAlign w:val="superscript"/>
        </w:rPr>
        <w:t>19</w:t>
      </w:r>
      <w:ins w:id="8509" w:author="LIN, Yufeng" w:date="2021-10-06T16:21:00Z">
        <w:r w:rsidR="00B04161" w:rsidRPr="00755CC4">
          <w:rPr>
            <w:rPrChange w:id="8510" w:author="Yufeng" w:date="2021-10-10T17:48:00Z">
              <w:rPr>
                <w:sz w:val="22"/>
              </w:rPr>
            </w:rPrChange>
          </w:rPr>
          <w:fldChar w:fldCharType="end"/>
        </w:r>
        <w:r w:rsidR="00B04161" w:rsidRPr="00755CC4">
          <w:rPr>
            <w:rPrChange w:id="8511" w:author="Yufeng" w:date="2021-10-10T17:48:00Z">
              <w:rPr>
                <w:sz w:val="22"/>
              </w:rPr>
            </w:rPrChange>
          </w:rPr>
          <w:t xml:space="preserve">, </w:t>
        </w:r>
        <w:r w:rsidR="00B04161" w:rsidRPr="00755CC4">
          <w:rPr>
            <w:i/>
            <w:rPrChange w:id="8512" w:author="Yufeng" w:date="2021-10-10T17:48:00Z">
              <w:rPr>
                <w:i/>
                <w:iCs/>
                <w:sz w:val="22"/>
              </w:rPr>
            </w:rPrChange>
          </w:rPr>
          <w:t>G. morbillorum</w:t>
        </w:r>
        <w:r w:rsidR="00B04161" w:rsidRPr="00755CC4">
          <w:rPr>
            <w:rPrChange w:id="8513" w:author="Yufeng" w:date="2021-10-10T17:48:00Z">
              <w:rPr>
                <w:sz w:val="22"/>
              </w:rPr>
            </w:rPrChange>
          </w:rPr>
          <w:fldChar w:fldCharType="begin"/>
        </w:r>
      </w:ins>
      <w:r w:rsidR="00FD106C">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8514" w:author="LIN, Yufeng" w:date="2021-10-06T16:21:00Z">
        <w:r w:rsidR="00B04161" w:rsidRPr="00755CC4">
          <w:rPr>
            <w:rPrChange w:id="8515" w:author="Yufeng" w:date="2021-10-10T17:48:00Z">
              <w:rPr>
                <w:sz w:val="22"/>
              </w:rPr>
            </w:rPrChange>
          </w:rPr>
          <w:fldChar w:fldCharType="separate"/>
        </w:r>
      </w:ins>
      <w:r w:rsidR="00FD106C" w:rsidRPr="00FD106C">
        <w:rPr>
          <w:kern w:val="0"/>
          <w:vertAlign w:val="superscript"/>
        </w:rPr>
        <w:t>66,67</w:t>
      </w:r>
      <w:ins w:id="8516" w:author="LIN, Yufeng" w:date="2021-10-06T16:21:00Z">
        <w:r w:rsidR="00B04161" w:rsidRPr="00755CC4">
          <w:rPr>
            <w:rPrChange w:id="8517" w:author="Yufeng" w:date="2021-10-10T17:48:00Z">
              <w:rPr>
                <w:sz w:val="22"/>
              </w:rPr>
            </w:rPrChange>
          </w:rPr>
          <w:fldChar w:fldCharType="end"/>
        </w:r>
        <w:r w:rsidR="00B04161" w:rsidRPr="00755CC4">
          <w:rPr>
            <w:rPrChange w:id="8518" w:author="Yufeng" w:date="2021-10-10T17:48:00Z">
              <w:rPr>
                <w:sz w:val="22"/>
              </w:rPr>
            </w:rPrChange>
          </w:rPr>
          <w:t xml:space="preserve">, and </w:t>
        </w:r>
        <w:r w:rsidR="00B04161" w:rsidRPr="00755CC4">
          <w:rPr>
            <w:i/>
            <w:rPrChange w:id="8519" w:author="Yufeng" w:date="2021-10-10T17:48:00Z">
              <w:rPr>
                <w:i/>
                <w:iCs/>
                <w:sz w:val="22"/>
              </w:rPr>
            </w:rPrChange>
          </w:rPr>
          <w:t>A. hadrus</w:t>
        </w:r>
        <w:r w:rsidR="00B04161" w:rsidRPr="00755CC4">
          <w:rPr>
            <w:rPrChange w:id="8520" w:author="Yufeng" w:date="2021-10-10T17:48:00Z">
              <w:rPr>
                <w:sz w:val="22"/>
              </w:rPr>
            </w:rPrChange>
          </w:rPr>
          <w:fldChar w:fldCharType="begin"/>
        </w:r>
      </w:ins>
      <w:r w:rsidR="00FD106C">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8521" w:author="LIN, Yufeng" w:date="2021-10-06T16:21:00Z">
        <w:r w:rsidR="00B04161" w:rsidRPr="00755CC4">
          <w:rPr>
            <w:rPrChange w:id="8522" w:author="Yufeng" w:date="2021-10-10T17:48:00Z">
              <w:rPr>
                <w:sz w:val="22"/>
              </w:rPr>
            </w:rPrChange>
          </w:rPr>
          <w:fldChar w:fldCharType="separate"/>
        </w:r>
      </w:ins>
      <w:r w:rsidR="00FD106C" w:rsidRPr="00FD106C">
        <w:rPr>
          <w:kern w:val="0"/>
          <w:vertAlign w:val="superscript"/>
        </w:rPr>
        <w:t>68</w:t>
      </w:r>
      <w:ins w:id="8523" w:author="LIN, Yufeng" w:date="2021-10-06T16:21:00Z">
        <w:r w:rsidR="00B04161" w:rsidRPr="00755CC4">
          <w:rPr>
            <w:rPrChange w:id="8524" w:author="Yufeng" w:date="2021-10-10T17:48:00Z">
              <w:rPr>
                <w:sz w:val="22"/>
              </w:rPr>
            </w:rPrChange>
          </w:rPr>
          <w:fldChar w:fldCharType="end"/>
        </w:r>
        <w:del w:id="8525" w:author="nick ting" w:date="2021-10-07T09:30:00Z">
          <w:r w:rsidR="00B04161" w:rsidRPr="00755CC4" w:rsidDel="00FA5606">
            <w:rPr>
              <w:rPrChange w:id="8526" w:author="Yufeng" w:date="2021-10-10T17:48:00Z">
                <w:rPr>
                  <w:sz w:val="22"/>
                </w:rPr>
              </w:rPrChange>
            </w:rPr>
            <w:delText xml:space="preserve"> have been reported previously to promote CRC development and occurrence</w:delText>
          </w:r>
        </w:del>
        <w:r w:rsidR="00B04161" w:rsidRPr="00755CC4">
          <w:rPr>
            <w:rPrChange w:id="8527" w:author="Yufeng" w:date="2021-10-10T17:48:00Z">
              <w:rPr>
                <w:sz w:val="22"/>
              </w:rPr>
            </w:rPrChange>
          </w:rPr>
          <w:t>.</w:t>
        </w:r>
        <w:del w:id="8528" w:author="nick ting" w:date="2021-10-07T09:30:00Z">
          <w:r w:rsidR="00B04161" w:rsidRPr="00755CC4" w:rsidDel="00FA5606">
            <w:rPr>
              <w:rPrChange w:id="8529" w:author="Yufeng" w:date="2021-10-10T17:48:00Z">
                <w:rPr>
                  <w:sz w:val="22"/>
                </w:rPr>
              </w:rPrChange>
            </w:rPr>
            <w:delText xml:space="preserve"> It also proved</w:delText>
          </w:r>
        </w:del>
      </w:ins>
      <w:ins w:id="8530" w:author="nick ting" w:date="2021-10-07T09:30:00Z">
        <w:r w:rsidR="00FA5606" w:rsidRPr="00755CC4">
          <w:rPr>
            <w:rPrChange w:id="8531" w:author="Yufeng" w:date="2021-10-10T17:48:00Z">
              <w:rPr>
                <w:sz w:val="22"/>
              </w:rPr>
            </w:rPrChange>
          </w:rPr>
          <w:t xml:space="preserve"> This proved</w:t>
        </w:r>
      </w:ins>
      <w:ins w:id="8532" w:author="nick ting" w:date="2021-10-07T09:32:00Z">
        <w:r w:rsidR="00FA5606" w:rsidRPr="00755CC4">
          <w:rPr>
            <w:rPrChange w:id="8533" w:author="Yufeng" w:date="2021-10-10T17:48:00Z">
              <w:rPr>
                <w:sz w:val="22"/>
              </w:rPr>
            </w:rPrChange>
          </w:rPr>
          <w:t xml:space="preserve"> that</w:t>
        </w:r>
        <w:del w:id="8534" w:author="LIN, Yufeng" w:date="2021-10-07T10:59:00Z">
          <w:r w:rsidR="00FA5606" w:rsidRPr="00755CC4" w:rsidDel="00E81CE7">
            <w:rPr>
              <w:rPrChange w:id="8535" w:author="Yufeng" w:date="2021-10-10T17:48:00Z">
                <w:rPr>
                  <w:sz w:val="22"/>
                </w:rPr>
              </w:rPrChange>
            </w:rPr>
            <w:delText xml:space="preserve"> </w:delText>
          </w:r>
        </w:del>
      </w:ins>
      <w:ins w:id="8536" w:author="nick ting" w:date="2021-10-07T09:31:00Z">
        <w:r w:rsidR="00FA5606" w:rsidRPr="00755CC4">
          <w:rPr>
            <w:rPrChange w:id="8537" w:author="Yufeng" w:date="2021-10-10T17:48:00Z">
              <w:rPr>
                <w:sz w:val="22"/>
              </w:rPr>
            </w:rPrChange>
          </w:rPr>
          <w:t xml:space="preserve"> the statistical methods used in our study are reliable and </w:t>
        </w:r>
      </w:ins>
      <w:ins w:id="8538" w:author="LIN, Yufeng" w:date="2021-10-06T16:21:00Z">
        <w:del w:id="8539" w:author="nick ting" w:date="2021-10-07T09:32:00Z">
          <w:r w:rsidR="00B04161" w:rsidRPr="00755CC4" w:rsidDel="00FA5606">
            <w:rPr>
              <w:rPrChange w:id="8540" w:author="Yufeng" w:date="2021-10-10T17:48:00Z">
                <w:rPr>
                  <w:sz w:val="22"/>
                </w:rPr>
              </w:rPrChange>
            </w:rPr>
            <w:delText xml:space="preserve"> </w:delText>
          </w:r>
        </w:del>
        <w:r w:rsidR="00B04161" w:rsidRPr="00755CC4">
          <w:rPr>
            <w:rPrChange w:id="8541" w:author="Yufeng" w:date="2021-10-10T17:48:00Z">
              <w:rPr>
                <w:sz w:val="22"/>
              </w:rPr>
            </w:rPrChange>
          </w:rPr>
          <w:t xml:space="preserve">that </w:t>
        </w:r>
        <w:del w:id="8542" w:author="nick ting" w:date="2021-10-07T09:32:00Z">
          <w:r w:rsidR="00B04161" w:rsidRPr="00755CC4" w:rsidDel="00FA5606">
            <w:rPr>
              <w:rPrChange w:id="8543" w:author="Yufeng" w:date="2021-10-10T17:48:00Z">
                <w:rPr>
                  <w:sz w:val="22"/>
                </w:rPr>
              </w:rPrChange>
            </w:rPr>
            <w:delText>there</w:delText>
          </w:r>
        </w:del>
      </w:ins>
      <w:ins w:id="8544" w:author="nick ting" w:date="2021-10-07T09:32:00Z">
        <w:r w:rsidR="00FA5606" w:rsidRPr="00755CC4">
          <w:rPr>
            <w:rPrChange w:id="8545" w:author="Yufeng" w:date="2021-10-10T17:48:00Z">
              <w:rPr>
                <w:sz w:val="22"/>
              </w:rPr>
            </w:rPrChange>
          </w:rPr>
          <w:t>the CRC-associated fungi we identified</w:t>
        </w:r>
      </w:ins>
      <w:ins w:id="8546" w:author="LIN, Yufeng" w:date="2021-10-06T16:21:00Z">
        <w:r w:rsidR="00B04161" w:rsidRPr="00755CC4">
          <w:rPr>
            <w:rPrChange w:id="8547" w:author="Yufeng" w:date="2021-10-10T17:48:00Z">
              <w:rPr>
                <w:sz w:val="22"/>
              </w:rPr>
            </w:rPrChange>
          </w:rPr>
          <w:t xml:space="preserve"> might be </w:t>
        </w:r>
        <w:del w:id="8548" w:author="nick ting" w:date="2021-10-07T09:32:00Z">
          <w:r w:rsidR="00B04161" w:rsidRPr="00755CC4" w:rsidDel="00FA5606">
            <w:rPr>
              <w:rPrChange w:id="8549" w:author="Yufeng" w:date="2021-10-10T17:48:00Z">
                <w:rPr>
                  <w:sz w:val="22"/>
                </w:rPr>
              </w:rPrChange>
            </w:rPr>
            <w:delText xml:space="preserve">existed several </w:delText>
          </w:r>
        </w:del>
        <w:r w:rsidR="00B04161" w:rsidRPr="00755CC4">
          <w:rPr>
            <w:rPrChange w:id="8550" w:author="Yufeng" w:date="2021-10-10T17:48:00Z">
              <w:rPr>
                <w:sz w:val="22"/>
              </w:rPr>
            </w:rPrChange>
          </w:rPr>
          <w:t>potential</w:t>
        </w:r>
        <w:del w:id="8551" w:author="nick ting" w:date="2021-10-07T09:32:00Z">
          <w:r w:rsidR="00B04161" w:rsidRPr="00755CC4" w:rsidDel="00FA5606">
            <w:rPr>
              <w:rPrChange w:id="8552" w:author="Yufeng" w:date="2021-10-10T17:48:00Z">
                <w:rPr>
                  <w:sz w:val="22"/>
                </w:rPr>
              </w:rPrChange>
            </w:rPr>
            <w:delText xml:space="preserve"> probiotics or pathogenic fungi</w:delText>
          </w:r>
        </w:del>
      </w:ins>
      <w:ins w:id="8553" w:author="nick ting" w:date="2021-10-07T09:32:00Z">
        <w:r w:rsidR="00FA5606" w:rsidRPr="00755CC4">
          <w:rPr>
            <w:rPrChange w:id="8554" w:author="Yufeng" w:date="2021-10-10T17:48:00Z">
              <w:rPr>
                <w:sz w:val="22"/>
              </w:rPr>
            </w:rPrChange>
          </w:rPr>
          <w:t xml:space="preserve"> pathogenic fungi</w:t>
        </w:r>
      </w:ins>
      <w:ins w:id="8555" w:author="nick ting" w:date="2021-10-07T09:33:00Z">
        <w:r w:rsidR="00FA5606" w:rsidRPr="00755CC4">
          <w:rPr>
            <w:rPrChange w:id="8556" w:author="Yufeng" w:date="2021-10-10T17:48:00Z">
              <w:rPr>
                <w:sz w:val="22"/>
              </w:rPr>
            </w:rPrChange>
          </w:rPr>
          <w:t xml:space="preserve"> or probiotics</w:t>
        </w:r>
      </w:ins>
      <w:ins w:id="8557" w:author="LIN, Yufeng" w:date="2021-10-06T16:21:00Z">
        <w:del w:id="8558" w:author="nick ting" w:date="2021-10-07T09:32:00Z">
          <w:r w:rsidR="00B04161" w:rsidRPr="00755CC4" w:rsidDel="00FA5606">
            <w:rPr>
              <w:rPrChange w:id="8559" w:author="Yufeng" w:date="2021-10-10T17:48:00Z">
                <w:rPr>
                  <w:sz w:val="22"/>
                </w:rPr>
              </w:rPrChange>
            </w:rPr>
            <w:delText xml:space="preserve"> we found</w:delText>
          </w:r>
        </w:del>
        <w:r w:rsidR="00B04161" w:rsidRPr="00755CC4">
          <w:rPr>
            <w:rPrChange w:id="8560" w:author="Yufeng" w:date="2021-10-10T17:48:00Z">
              <w:rPr>
                <w:sz w:val="22"/>
              </w:rPr>
            </w:rPrChange>
          </w:rPr>
          <w:t xml:space="preserve">. </w:t>
        </w:r>
        <w:del w:id="8561" w:author="nick ting" w:date="2021-10-07T09:31:00Z">
          <w:r w:rsidR="00B04161" w:rsidRPr="00755CC4" w:rsidDel="00FA5606">
            <w:rPr>
              <w:rPrChange w:id="8562" w:author="Yufeng" w:date="2021-10-10T17:48:00Z">
                <w:rPr>
                  <w:sz w:val="22"/>
                </w:rPr>
              </w:rPrChange>
            </w:rPr>
            <w:delText xml:space="preserve">Collectively, our results evidenced the correctness of fungi selection, and the fungi were associated with CRC or adenoma, especially </w:delText>
          </w:r>
          <w:r w:rsidR="00B04161" w:rsidRPr="00755CC4" w:rsidDel="00FA5606">
            <w:rPr>
              <w:i/>
              <w:rPrChange w:id="8563" w:author="Yufeng" w:date="2021-10-10T17:48:00Z">
                <w:rPr>
                  <w:i/>
                  <w:iCs/>
                  <w:sz w:val="22"/>
                </w:rPr>
              </w:rPrChange>
            </w:rPr>
            <w:delText>A. rambellii</w:delText>
          </w:r>
          <w:r w:rsidR="00B04161" w:rsidRPr="00755CC4" w:rsidDel="00FA5606">
            <w:rPr>
              <w:rPrChange w:id="8564" w:author="Yufeng" w:date="2021-10-10T17:48:00Z">
                <w:rPr>
                  <w:sz w:val="22"/>
                </w:rPr>
              </w:rPrChange>
            </w:rPr>
            <w:delText xml:space="preserve">, </w:delText>
          </w:r>
          <w:r w:rsidR="00B04161" w:rsidRPr="00755CC4" w:rsidDel="00FA5606">
            <w:rPr>
              <w:i/>
              <w:rPrChange w:id="8565" w:author="Yufeng" w:date="2021-10-10T17:48:00Z">
                <w:rPr>
                  <w:i/>
                  <w:iCs/>
                  <w:sz w:val="22"/>
                </w:rPr>
              </w:rPrChange>
            </w:rPr>
            <w:delText>R. irregularis</w:delText>
          </w:r>
          <w:r w:rsidR="00B04161" w:rsidRPr="00755CC4" w:rsidDel="00FA5606">
            <w:rPr>
              <w:rPrChange w:id="8566" w:author="Yufeng" w:date="2021-10-10T17:48:00Z">
                <w:rPr>
                  <w:sz w:val="22"/>
                </w:rPr>
              </w:rPrChange>
            </w:rPr>
            <w:delText xml:space="preserve">, and </w:delText>
          </w:r>
          <w:r w:rsidR="00B04161" w:rsidRPr="00755CC4" w:rsidDel="00FA5606">
            <w:rPr>
              <w:i/>
              <w:rPrChange w:id="8567" w:author="Yufeng" w:date="2021-10-10T17:48:00Z">
                <w:rPr>
                  <w:i/>
                  <w:iCs/>
                  <w:sz w:val="22"/>
                </w:rPr>
              </w:rPrChange>
            </w:rPr>
            <w:delText>A. kawachii</w:delText>
          </w:r>
          <w:r w:rsidR="00B04161" w:rsidRPr="00755CC4" w:rsidDel="00FA5606">
            <w:rPr>
              <w:rPrChange w:id="8568" w:author="Yufeng" w:date="2021-10-10T17:48:00Z">
                <w:rPr>
                  <w:sz w:val="22"/>
                </w:rPr>
              </w:rPrChange>
            </w:rPr>
            <w:delText xml:space="preserve">. </w:delText>
          </w:r>
        </w:del>
      </w:ins>
    </w:p>
    <w:p w14:paraId="5200E02E" w14:textId="21596790" w:rsidR="00B04161" w:rsidRPr="00755CC4" w:rsidRDefault="00B04161">
      <w:pPr>
        <w:jc w:val="left"/>
        <w:rPr>
          <w:ins w:id="8569" w:author="LIN, Yufeng" w:date="2021-10-06T16:29:00Z"/>
          <w:rPrChange w:id="8570" w:author="Yufeng" w:date="2021-10-10T17:48:00Z">
            <w:rPr>
              <w:ins w:id="8571" w:author="LIN, Yufeng" w:date="2021-10-06T16:29:00Z"/>
              <w:sz w:val="22"/>
            </w:rPr>
          </w:rPrChange>
        </w:rPr>
        <w:pPrChange w:id="8572" w:author="Yufeng" w:date="2021-10-10T17:53:00Z">
          <w:pPr/>
        </w:pPrChange>
      </w:pPr>
    </w:p>
    <w:p w14:paraId="7DE6B87B" w14:textId="1C6A3C16" w:rsidR="0037774D" w:rsidRPr="00755CC4" w:rsidDel="00D750E3" w:rsidRDefault="0037774D">
      <w:pPr>
        <w:jc w:val="left"/>
        <w:rPr>
          <w:ins w:id="8573" w:author="LIN, Yufeng" w:date="2021-10-06T16:21:00Z"/>
          <w:del w:id="8574" w:author="Yufeng" w:date="2021-10-10T18:06:00Z"/>
          <w:rPrChange w:id="8575" w:author="Yufeng" w:date="2021-10-10T17:48:00Z">
            <w:rPr>
              <w:ins w:id="8576" w:author="LIN, Yufeng" w:date="2021-10-06T16:21:00Z"/>
              <w:del w:id="8577" w:author="Yufeng" w:date="2021-10-10T18:06:00Z"/>
              <w:sz w:val="22"/>
            </w:rPr>
          </w:rPrChange>
        </w:rPr>
        <w:pPrChange w:id="8578" w:author="Yufeng" w:date="2021-10-10T17:53:00Z">
          <w:pPr/>
        </w:pPrChange>
      </w:pPr>
      <w:ins w:id="8579" w:author="LIN, Yufeng" w:date="2021-10-06T16:29:00Z">
        <w:r w:rsidRPr="00755CC4">
          <w:rPr>
            <w:rPrChange w:id="8580" w:author="Yufeng" w:date="2021-10-10T17:48:00Z">
              <w:rPr>
                <w:sz w:val="22"/>
              </w:rPr>
            </w:rPrChange>
          </w:rPr>
          <w:t>We developed machine learning models to distinguish CRC</w:t>
        </w:r>
      </w:ins>
      <w:ins w:id="8581" w:author="LIN, Yufeng" w:date="2021-10-08T16:14:00Z">
        <w:r w:rsidR="00964D4F" w:rsidRPr="0038659B">
          <w:t xml:space="preserve"> patients</w:t>
        </w:r>
      </w:ins>
      <w:ins w:id="8582" w:author="LIN, Yufeng" w:date="2021-10-06T16:29:00Z">
        <w:r w:rsidRPr="00755CC4">
          <w:rPr>
            <w:rPrChange w:id="8583" w:author="Yufeng" w:date="2021-10-10T17:48:00Z">
              <w:rPr>
                <w:sz w:val="22"/>
              </w:rPr>
            </w:rPrChange>
          </w:rPr>
          <w:t xml:space="preserve"> </w:t>
        </w:r>
      </w:ins>
      <w:ins w:id="8584" w:author="LIN, Yufeng" w:date="2021-10-06T16:30:00Z">
        <w:r w:rsidRPr="00755CC4">
          <w:rPr>
            <w:rPrChange w:id="8585" w:author="Yufeng" w:date="2021-10-10T17:48:00Z">
              <w:rPr>
                <w:sz w:val="22"/>
              </w:rPr>
            </w:rPrChange>
          </w:rPr>
          <w:t>from healthy control</w:t>
        </w:r>
      </w:ins>
      <w:ins w:id="8586" w:author="LIN, Yufeng" w:date="2021-10-08T16:12:00Z">
        <w:r w:rsidR="00C21ADD" w:rsidRPr="0038659B">
          <w:t>s</w:t>
        </w:r>
      </w:ins>
      <w:ins w:id="8587" w:author="LIN, Yufeng" w:date="2021-10-06T16:30:00Z">
        <w:r w:rsidRPr="00755CC4">
          <w:rPr>
            <w:rPrChange w:id="8588" w:author="Yufeng" w:date="2021-10-10T17:48:00Z">
              <w:rPr>
                <w:sz w:val="22"/>
              </w:rPr>
            </w:rPrChange>
          </w:rPr>
          <w:t xml:space="preserve"> </w:t>
        </w:r>
      </w:ins>
      <w:ins w:id="8589" w:author="LIN, Yufeng" w:date="2021-10-08T16:12:00Z">
        <w:r w:rsidR="00C21ADD" w:rsidRPr="0038659B">
          <w:t>usin</w:t>
        </w:r>
        <w:r w:rsidR="00F05670" w:rsidRPr="0038659B">
          <w:t xml:space="preserve">g </w:t>
        </w:r>
      </w:ins>
      <w:ins w:id="8590" w:author="LIN, Yufeng" w:date="2021-10-08T16:14:00Z">
        <w:r w:rsidR="00964D4F" w:rsidRPr="0038659B">
          <w:t xml:space="preserve">stool </w:t>
        </w:r>
      </w:ins>
      <w:ins w:id="8591" w:author="LIN, Yufeng" w:date="2021-10-08T16:12:00Z">
        <w:r w:rsidR="00F05670" w:rsidRPr="0038659B">
          <w:t>bacterial and fungal markers.</w:t>
        </w:r>
      </w:ins>
      <w:ins w:id="8592" w:author="LIN, Yufeng" w:date="2021-10-08T16:13:00Z">
        <w:r w:rsidR="00A61D98" w:rsidRPr="00E666DA">
          <w:t xml:space="preserve"> </w:t>
        </w:r>
      </w:ins>
      <w:ins w:id="8593" w:author="LIN, Yufeng" w:date="2021-10-08T16:27:00Z">
        <w:r w:rsidR="006B1C85" w:rsidRPr="00E666DA">
          <w:t>T</w:t>
        </w:r>
      </w:ins>
      <w:ins w:id="8594" w:author="LIN, Yufeng" w:date="2021-10-08T16:16:00Z">
        <w:r w:rsidR="00420073" w:rsidRPr="002849C4">
          <w:t>he</w:t>
        </w:r>
      </w:ins>
      <w:ins w:id="8595" w:author="LIN, Yufeng" w:date="2021-10-08T16:14:00Z">
        <w:r w:rsidR="00703368" w:rsidRPr="002849C4">
          <w:t xml:space="preserve"> AUC obtained </w:t>
        </w:r>
      </w:ins>
      <w:ins w:id="8596" w:author="LIN, Yufeng" w:date="2021-10-08T16:15:00Z">
        <w:r w:rsidR="00B271E2" w:rsidRPr="00755CC4">
          <w:t>when we used</w:t>
        </w:r>
      </w:ins>
      <w:ins w:id="8597" w:author="LIN, Yufeng" w:date="2021-10-08T16:14:00Z">
        <w:r w:rsidR="00703368" w:rsidRPr="00755CC4">
          <w:t xml:space="preserve"> pure bacterial and fung</w:t>
        </w:r>
      </w:ins>
      <w:ins w:id="8598" w:author="LIN, Yufeng" w:date="2021-10-08T16:15:00Z">
        <w:r w:rsidR="00B271E2" w:rsidRPr="00755CC4">
          <w:t>al markers</w:t>
        </w:r>
      </w:ins>
      <w:ins w:id="8599" w:author="LIN, Yufeng" w:date="2021-10-08T16:14:00Z">
        <w:r w:rsidR="00703368" w:rsidRPr="00755CC4">
          <w:t xml:space="preserve"> were 0.81 and 0.73, respectively.</w:t>
        </w:r>
      </w:ins>
      <w:ins w:id="8600" w:author="LIN, Yufeng" w:date="2021-10-08T16:13:00Z">
        <w:r w:rsidR="00A61D98" w:rsidRPr="00755CC4">
          <w:t xml:space="preserve"> </w:t>
        </w:r>
      </w:ins>
      <w:ins w:id="8601" w:author="LIN, Yufeng" w:date="2021-10-08T16:15:00Z">
        <w:r w:rsidR="0053215F" w:rsidRPr="00755CC4">
          <w:t>However, when we combined both bacterial and fungal markers, a</w:t>
        </w:r>
      </w:ins>
      <w:ins w:id="8602" w:author="LIN, Yufeng" w:date="2021-10-06T16:30:00Z">
        <w:r w:rsidRPr="00755CC4">
          <w:rPr>
            <w:rPrChange w:id="8603" w:author="Yufeng" w:date="2021-10-10T17:48:00Z">
              <w:rPr>
                <w:sz w:val="22"/>
              </w:rPr>
            </w:rPrChange>
          </w:rPr>
          <w:t xml:space="preserve">n average </w:t>
        </w:r>
      </w:ins>
      <w:ins w:id="8604" w:author="LIN, Yufeng" w:date="2021-10-06T16:36:00Z">
        <w:r w:rsidR="005E1AA9" w:rsidRPr="00755CC4">
          <w:rPr>
            <w:rPrChange w:id="8605" w:author="Yufeng" w:date="2021-10-10T17:48:00Z">
              <w:rPr>
                <w:sz w:val="22"/>
              </w:rPr>
            </w:rPrChange>
          </w:rPr>
          <w:t>AUC</w:t>
        </w:r>
      </w:ins>
      <w:ins w:id="8606" w:author="LIN, Yufeng" w:date="2021-10-08T16:15:00Z">
        <w:r w:rsidR="0053215F" w:rsidRPr="0038659B">
          <w:t xml:space="preserve"> </w:t>
        </w:r>
      </w:ins>
      <w:ins w:id="8607" w:author="LIN, Yufeng" w:date="2021-10-06T16:30:00Z">
        <w:r w:rsidRPr="0038659B">
          <w:t xml:space="preserve">of </w:t>
        </w:r>
      </w:ins>
      <w:ins w:id="8608" w:author="LIN, Yufeng" w:date="2021-10-06T16:35:00Z">
        <w:r w:rsidRPr="0038659B">
          <w:t>0.</w:t>
        </w:r>
      </w:ins>
      <w:ins w:id="8609" w:author="LIN, Yufeng" w:date="2021-10-06T16:36:00Z">
        <w:r w:rsidR="005E1AA9" w:rsidRPr="0038659B">
          <w:t xml:space="preserve">83 </w:t>
        </w:r>
      </w:ins>
      <w:ins w:id="8610" w:author="LIN, Yufeng" w:date="2021-10-08T16:13:00Z">
        <w:r w:rsidR="003F0AC3" w:rsidRPr="00E666DA">
          <w:t>was obtained</w:t>
        </w:r>
      </w:ins>
      <w:ins w:id="8611" w:author="LIN, Yufeng" w:date="2021-10-08T16:16:00Z">
        <w:r w:rsidR="0053215F" w:rsidRPr="00E666DA">
          <w:t>.</w:t>
        </w:r>
      </w:ins>
      <w:ins w:id="8612" w:author="LIN, Yufeng" w:date="2021-10-06T17:06:00Z">
        <w:r w:rsidR="00AA4261" w:rsidRPr="002849C4">
          <w:t xml:space="preserve"> </w:t>
        </w:r>
      </w:ins>
      <w:ins w:id="8613" w:author="LIN, Yufeng" w:date="2021-10-08T16:18:00Z">
        <w:r w:rsidR="00583E7F" w:rsidRPr="002849C4">
          <w:t>In 7 out of the 8 cohorts, the</w:t>
        </w:r>
      </w:ins>
      <w:ins w:id="8614" w:author="LIN, Yufeng" w:date="2021-10-06T17:57:00Z">
        <w:r w:rsidR="00433689" w:rsidRPr="00755CC4">
          <w:rPr>
            <w:rPrChange w:id="8615" w:author="Yufeng" w:date="2021-10-10T17:48:00Z">
              <w:rPr>
                <w:sz w:val="22"/>
              </w:rPr>
            </w:rPrChange>
          </w:rPr>
          <w:t xml:space="preserve"> </w:t>
        </w:r>
        <w:r w:rsidR="00433689" w:rsidRPr="00755CC4">
          <w:rPr>
            <w:rPrChange w:id="8616" w:author="Yufeng" w:date="2021-10-10T17:48:00Z">
              <w:rPr>
                <w:sz w:val="22"/>
              </w:rPr>
            </w:rPrChange>
          </w:rPr>
          <w:lastRenderedPageBreak/>
          <w:t xml:space="preserve">combined classifier </w:t>
        </w:r>
      </w:ins>
      <w:ins w:id="8617" w:author="LIN, Yufeng" w:date="2021-10-08T16:17:00Z">
        <w:r w:rsidR="00420073" w:rsidRPr="0038659B">
          <w:t>showed an improvement of</w:t>
        </w:r>
      </w:ins>
      <w:ins w:id="8618" w:author="LIN, Yufeng" w:date="2021-10-06T17:57:00Z">
        <w:r w:rsidR="00433689" w:rsidRPr="00755CC4">
          <w:rPr>
            <w:rPrChange w:id="8619" w:author="Yufeng" w:date="2021-10-10T17:48:00Z">
              <w:rPr>
                <w:sz w:val="22"/>
              </w:rPr>
            </w:rPrChange>
          </w:rPr>
          <w:t xml:space="preserve"> 1.44% - 10.60% compared with </w:t>
        </w:r>
      </w:ins>
      <w:ins w:id="8620" w:author="LIN, Yufeng" w:date="2021-10-07T10:59:00Z">
        <w:r w:rsidR="00E81CE7" w:rsidRPr="0038659B">
          <w:t xml:space="preserve">the </w:t>
        </w:r>
      </w:ins>
      <w:ins w:id="8621" w:author="LIN, Yufeng" w:date="2021-10-06T17:57:00Z">
        <w:r w:rsidR="00433689" w:rsidRPr="00755CC4">
          <w:rPr>
            <w:rPrChange w:id="8622" w:author="Yufeng" w:date="2021-10-10T17:48:00Z">
              <w:rPr>
                <w:sz w:val="22"/>
              </w:rPr>
            </w:rPrChange>
          </w:rPr>
          <w:t>traditional bacterial classifier</w:t>
        </w:r>
      </w:ins>
      <w:ins w:id="8623" w:author="LIN, Yufeng" w:date="2021-10-08T16:18:00Z">
        <w:r w:rsidR="00583E7F" w:rsidRPr="0038659B">
          <w:t>.</w:t>
        </w:r>
      </w:ins>
      <w:ins w:id="8624" w:author="Lung Ngai TING" w:date="2021-10-08T17:22:00Z">
        <w:r w:rsidR="00CD6B95" w:rsidRPr="0038659B">
          <w:t xml:space="preserve"> </w:t>
        </w:r>
      </w:ins>
      <w:ins w:id="8625" w:author="Lung Ngai TING" w:date="2021-10-08T17:23:00Z">
        <w:r w:rsidR="00111CFD" w:rsidRPr="0038659B">
          <w:t xml:space="preserve">Moreover, the </w:t>
        </w:r>
      </w:ins>
      <w:ins w:id="8626" w:author="Lung Ngai TING" w:date="2021-10-08T17:22:00Z">
        <w:r w:rsidR="00CD6B95" w:rsidRPr="0038659B">
          <w:t xml:space="preserve">performance of fungal classifier in 2016_VogtmannE and 2019_WirbelJ was better than the bacterial one implying that bacteria </w:t>
        </w:r>
      </w:ins>
      <w:ins w:id="8627" w:author="Lung Ngai TING" w:date="2021-10-08T17:23:00Z">
        <w:r w:rsidR="00D875FC" w:rsidRPr="00E666DA">
          <w:t xml:space="preserve">may not be </w:t>
        </w:r>
      </w:ins>
      <w:ins w:id="8628" w:author="Lung Ngai TING" w:date="2021-10-08T17:22:00Z">
        <w:r w:rsidR="00CD6B95" w:rsidRPr="00E666DA">
          <w:t>the critical CRC-</w:t>
        </w:r>
      </w:ins>
      <w:ins w:id="8629" w:author="Lung Ngai TING" w:date="2021-10-08T17:23:00Z">
        <w:r w:rsidR="00D875FC" w:rsidRPr="002849C4">
          <w:t>associated</w:t>
        </w:r>
      </w:ins>
      <w:ins w:id="8630" w:author="Lung Ngai TING" w:date="2021-10-08T17:22:00Z">
        <w:r w:rsidR="00CD6B95" w:rsidRPr="002849C4">
          <w:t xml:space="preserve"> factor in </w:t>
        </w:r>
        <w:r w:rsidR="00CD6B95" w:rsidRPr="00755CC4">
          <w:t>all situations.</w:t>
        </w:r>
      </w:ins>
      <w:ins w:id="8631" w:author="LIN, Yufeng" w:date="2021-10-06T17:57:00Z">
        <w:r w:rsidR="00433689" w:rsidRPr="00755CC4">
          <w:rPr>
            <w:rPrChange w:id="8632" w:author="Yufeng" w:date="2021-10-10T17:48:00Z">
              <w:rPr>
                <w:sz w:val="22"/>
              </w:rPr>
            </w:rPrChange>
          </w:rPr>
          <w:t xml:space="preserve"> </w:t>
        </w:r>
      </w:ins>
      <w:ins w:id="8633" w:author="LIN, Yufeng" w:date="2021-10-08T16:19:00Z">
        <w:r w:rsidR="00451C19" w:rsidRPr="0038659B">
          <w:t>Notably, with</w:t>
        </w:r>
      </w:ins>
      <w:ins w:id="8634" w:author="LIN, Yufeng" w:date="2021-10-08T16:04:00Z">
        <w:r w:rsidR="009C7FFB" w:rsidRPr="0038659B">
          <w:t xml:space="preserve"> the </w:t>
        </w:r>
        <w:r w:rsidR="003568A7" w:rsidRPr="0038659B">
          <w:t xml:space="preserve">limitation </w:t>
        </w:r>
        <w:r w:rsidR="00536170" w:rsidRPr="0038659B">
          <w:t xml:space="preserve">of </w:t>
        </w:r>
      </w:ins>
      <w:ins w:id="8635" w:author="LIN, Yufeng" w:date="2021-10-08T16:18:00Z">
        <w:r w:rsidR="007808E6" w:rsidRPr="00E666DA">
          <w:t>the</w:t>
        </w:r>
      </w:ins>
      <w:ins w:id="8636" w:author="LIN, Yufeng" w:date="2021-10-08T16:04:00Z">
        <w:r w:rsidR="00536170" w:rsidRPr="00E666DA">
          <w:t xml:space="preserve"> </w:t>
        </w:r>
        <w:r w:rsidR="006E6045" w:rsidRPr="002849C4">
          <w:t>metagenomic DNA extraction kit</w:t>
        </w:r>
      </w:ins>
      <w:ins w:id="8637" w:author="LIN, Yufeng" w:date="2021-10-08T16:06:00Z">
        <w:r w:rsidR="00ED7D40" w:rsidRPr="002849C4">
          <w:t xml:space="preserve"> and the low sequencing depth </w:t>
        </w:r>
        <w:r w:rsidR="00C0424D" w:rsidRPr="00755CC4">
          <w:t xml:space="preserve">of </w:t>
        </w:r>
      </w:ins>
      <w:ins w:id="8638" w:author="LIN, Yufeng" w:date="2021-10-08T16:07:00Z">
        <w:r w:rsidR="000B3918" w:rsidRPr="00755CC4">
          <w:t>current</w:t>
        </w:r>
      </w:ins>
      <w:ins w:id="8639" w:author="LIN, Yufeng" w:date="2021-10-08T16:06:00Z">
        <w:r w:rsidR="00BA27C7" w:rsidRPr="00755CC4">
          <w:t xml:space="preserve"> s</w:t>
        </w:r>
      </w:ins>
      <w:ins w:id="8640" w:author="LIN, Yufeng" w:date="2021-10-08T16:07:00Z">
        <w:r w:rsidR="00BA27C7" w:rsidRPr="00755CC4">
          <w:t>tudies</w:t>
        </w:r>
      </w:ins>
      <w:ins w:id="8641" w:author="LIN, Yufeng" w:date="2021-10-08T16:05:00Z">
        <w:r w:rsidR="00DF5B61" w:rsidRPr="00755CC4">
          <w:t>,</w:t>
        </w:r>
      </w:ins>
      <w:ins w:id="8642" w:author="LIN, Yufeng" w:date="2021-10-08T16:07:00Z">
        <w:r w:rsidR="000B3918" w:rsidRPr="00755CC4">
          <w:t xml:space="preserve"> we could only detect </w:t>
        </w:r>
      </w:ins>
      <w:ins w:id="8643" w:author="LIN, Yufeng" w:date="2021-10-08T16:08:00Z">
        <w:r w:rsidR="00AD2B6A" w:rsidRPr="00755CC4">
          <w:t>limited numbers of fungi</w:t>
        </w:r>
        <w:r w:rsidR="004C5043" w:rsidRPr="00755CC4">
          <w:t xml:space="preserve"> in the stool of each patient</w:t>
        </w:r>
        <w:r w:rsidR="0062236F" w:rsidRPr="00755CC4">
          <w:t xml:space="preserve">. </w:t>
        </w:r>
      </w:ins>
      <w:ins w:id="8644" w:author="LIN, Yufeng" w:date="2021-10-08T16:09:00Z">
        <w:r w:rsidR="004C5043" w:rsidRPr="00755CC4">
          <w:t>Given the current challenge</w:t>
        </w:r>
        <w:del w:id="8645" w:author="Lung Ngai TING" w:date="2021-10-08T17:19:00Z">
          <w:r w:rsidR="004C5043" w:rsidRPr="00755CC4" w:rsidDel="003D3C9C">
            <w:delText>s</w:delText>
          </w:r>
        </w:del>
        <w:r w:rsidR="004C5043" w:rsidRPr="00755CC4">
          <w:t xml:space="preserve">, we could still identify several important CRC-associated fungi. This implies </w:t>
        </w:r>
      </w:ins>
      <w:ins w:id="8646" w:author="LIN, Yufeng" w:date="2021-10-08T16:10:00Z">
        <w:r w:rsidR="002F257C" w:rsidRPr="00755CC4">
          <w:t xml:space="preserve">that future studies </w:t>
        </w:r>
      </w:ins>
      <w:ins w:id="8647" w:author="LIN, Yufeng" w:date="2021-10-08T16:11:00Z">
        <w:r w:rsidR="00BD0CA4" w:rsidRPr="00755CC4">
          <w:t>targeting</w:t>
        </w:r>
      </w:ins>
      <w:ins w:id="8648" w:author="Lung Ngai TING" w:date="2021-10-08T17:19:00Z">
        <w:r w:rsidR="0028146F" w:rsidRPr="00755CC4">
          <w:t xml:space="preserve"> enteric fungi with higher sequencing depth may be able to pick up more important pathogenic fungi and eluci</w:t>
        </w:r>
      </w:ins>
      <w:ins w:id="8649" w:author="Lung Ngai TING" w:date="2021-10-08T17:20:00Z">
        <w:r w:rsidR="0028146F" w:rsidRPr="00755CC4">
          <w:t xml:space="preserve">date their roles in CRC </w:t>
        </w:r>
        <w:r w:rsidR="00A56C91" w:rsidRPr="00755CC4">
          <w:t>pathogenesis.</w:t>
        </w:r>
      </w:ins>
      <w:ins w:id="8650" w:author="LIN, Yufeng" w:date="2021-10-08T16:04:00Z">
        <w:r w:rsidR="00536170" w:rsidRPr="00755CC4">
          <w:t xml:space="preserve"> </w:t>
        </w:r>
      </w:ins>
      <w:ins w:id="8651" w:author="LIN, Yufeng" w:date="2021-10-06T17:57:00Z">
        <w:del w:id="8652" w:author="Lung Ngai TING" w:date="2021-10-08T17:20:00Z">
          <w:r w:rsidR="00433689" w:rsidRPr="00755CC4" w:rsidDel="00656AF7">
            <w:rPr>
              <w:rPrChange w:id="8653" w:author="Yufeng" w:date="2021-10-10T17:48:00Z">
                <w:rPr>
                  <w:sz w:val="22"/>
                </w:rPr>
              </w:rPrChange>
            </w:rPr>
            <w:delText xml:space="preserve">It revealed that the </w:delText>
          </w:r>
        </w:del>
      </w:ins>
      <w:ins w:id="8654" w:author="LIN, Yufeng" w:date="2021-10-06T18:30:00Z">
        <w:del w:id="8655" w:author="Lung Ngai TING" w:date="2021-10-08T17:20:00Z">
          <w:r w:rsidR="00A540B0" w:rsidRPr="00755CC4" w:rsidDel="00656AF7">
            <w:rPr>
              <w:rPrChange w:id="8656" w:author="Yufeng" w:date="2021-10-10T17:48:00Z">
                <w:rPr>
                  <w:sz w:val="22"/>
                </w:rPr>
              </w:rPrChange>
            </w:rPr>
            <w:delText>fungi also contr</w:delText>
          </w:r>
        </w:del>
      </w:ins>
      <w:ins w:id="8657" w:author="LIN, Yufeng" w:date="2021-10-06T18:31:00Z">
        <w:del w:id="8658" w:author="Lung Ngai TING" w:date="2021-10-08T17:20:00Z">
          <w:r w:rsidR="00A540B0" w:rsidRPr="00755CC4" w:rsidDel="00656AF7">
            <w:rPr>
              <w:rPrChange w:id="8659" w:author="Yufeng" w:date="2021-10-10T17:48:00Z">
                <w:rPr>
                  <w:sz w:val="22"/>
                </w:rPr>
              </w:rPrChange>
            </w:rPr>
            <w:delText>ibuted to CRC diagnosis</w:delText>
          </w:r>
        </w:del>
      </w:ins>
      <w:ins w:id="8660" w:author="LIN, Yufeng" w:date="2021-10-07T10:59:00Z">
        <w:del w:id="8661" w:author="Lung Ngai TING" w:date="2021-10-08T17:20:00Z">
          <w:r w:rsidR="00E81CE7" w:rsidRPr="00755CC4" w:rsidDel="00656AF7">
            <w:delText>,</w:delText>
          </w:r>
        </w:del>
      </w:ins>
      <w:ins w:id="8662" w:author="LIN, Yufeng" w:date="2021-10-06T17:57:00Z">
        <w:del w:id="8663" w:author="Lung Ngai TING" w:date="2021-10-08T17:20:00Z">
          <w:r w:rsidR="00433689" w:rsidRPr="00755CC4" w:rsidDel="00656AF7">
            <w:rPr>
              <w:rPrChange w:id="8664" w:author="Yufeng" w:date="2021-10-10T17:48:00Z">
                <w:rPr>
                  <w:sz w:val="22"/>
                </w:rPr>
              </w:rPrChange>
            </w:rPr>
            <w:delText xml:space="preserve"> and fungi might also play </w:delText>
          </w:r>
        </w:del>
      </w:ins>
      <w:ins w:id="8665" w:author="LIN, Yufeng" w:date="2021-10-07T10:59:00Z">
        <w:del w:id="8666" w:author="Lung Ngai TING" w:date="2021-10-08T17:20:00Z">
          <w:r w:rsidR="00E81CE7" w:rsidRPr="00755CC4" w:rsidDel="00656AF7">
            <w:delText>essential</w:delText>
          </w:r>
        </w:del>
      </w:ins>
      <w:ins w:id="8667" w:author="LIN, Yufeng" w:date="2021-10-06T17:57:00Z">
        <w:del w:id="8668" w:author="Lung Ngai TING" w:date="2021-10-08T17:20:00Z">
          <w:r w:rsidR="00433689" w:rsidRPr="00755CC4" w:rsidDel="00656AF7">
            <w:rPr>
              <w:rPrChange w:id="8669" w:author="Yufeng" w:date="2021-10-10T17:48:00Z">
                <w:rPr>
                  <w:sz w:val="22"/>
                </w:rPr>
              </w:rPrChange>
            </w:rPr>
            <w:delText xml:space="preserve"> roles in colorectal carcinogenesis as bacteria.</w:delText>
          </w:r>
        </w:del>
      </w:ins>
      <w:ins w:id="8670" w:author="LIN, Yufeng" w:date="2021-10-06T18:13:00Z">
        <w:del w:id="8671" w:author="Lung Ngai TING" w:date="2021-10-08T17:20:00Z">
          <w:r w:rsidR="00BA301E" w:rsidRPr="00755CC4" w:rsidDel="00656AF7">
            <w:rPr>
              <w:rPrChange w:id="8672" w:author="Yufeng" w:date="2021-10-10T17:48:00Z">
                <w:rPr>
                  <w:sz w:val="22"/>
                </w:rPr>
              </w:rPrChange>
            </w:rPr>
            <w:delText xml:space="preserve"> </w:delText>
          </w:r>
        </w:del>
      </w:ins>
      <w:ins w:id="8673" w:author="LIN, Yufeng" w:date="2021-10-06T18:43:00Z">
        <w:del w:id="8674" w:author="Lung Ngai TING" w:date="2021-10-08T17:22:00Z">
          <w:r w:rsidR="00E21A14" w:rsidRPr="00755CC4" w:rsidDel="00CD6B95">
            <w:rPr>
              <w:rPrChange w:id="8675" w:author="Yufeng" w:date="2021-10-10T17:48:00Z">
                <w:rPr>
                  <w:sz w:val="22"/>
                </w:rPr>
              </w:rPrChange>
            </w:rPr>
            <w:delText>The performance of fungal classifier</w:delText>
          </w:r>
          <w:r w:rsidR="00E21A14" w:rsidRPr="00755CC4" w:rsidDel="001D7B23">
            <w:rPr>
              <w:rPrChange w:id="8676" w:author="Yufeng" w:date="2021-10-10T17:48:00Z">
                <w:rPr>
                  <w:sz w:val="22"/>
                </w:rPr>
              </w:rPrChange>
            </w:rPr>
            <w:delText>s</w:delText>
          </w:r>
          <w:r w:rsidR="00E21A14" w:rsidRPr="00755CC4" w:rsidDel="00CD6B95">
            <w:rPr>
              <w:rPrChange w:id="8677" w:author="Yufeng" w:date="2021-10-10T17:48:00Z">
                <w:rPr>
                  <w:sz w:val="22"/>
                </w:rPr>
              </w:rPrChange>
            </w:rPr>
            <w:delText xml:space="preserve"> in 2016_VogtmannE and 2019_WirbelJ was better than the bacterial one </w:delText>
          </w:r>
          <w:r w:rsidR="00E21A14" w:rsidRPr="00755CC4" w:rsidDel="00AB5842">
            <w:rPr>
              <w:rPrChange w:id="8678" w:author="Yufeng" w:date="2021-10-10T17:48:00Z">
                <w:rPr>
                  <w:sz w:val="22"/>
                </w:rPr>
              </w:rPrChange>
            </w:rPr>
            <w:delText>disclosed</w:delText>
          </w:r>
          <w:r w:rsidR="00E21A14" w:rsidRPr="00755CC4" w:rsidDel="00CD6B95">
            <w:rPr>
              <w:rPrChange w:id="8679" w:author="Yufeng" w:date="2021-10-10T17:48:00Z">
                <w:rPr>
                  <w:sz w:val="22"/>
                </w:rPr>
              </w:rPrChange>
            </w:rPr>
            <w:delText xml:space="preserve"> that bacteria </w:delText>
          </w:r>
          <w:r w:rsidR="00E21A14" w:rsidRPr="00755CC4" w:rsidDel="00AB5842">
            <w:rPr>
              <w:rPrChange w:id="8680" w:author="Yufeng" w:date="2021-10-10T17:48:00Z">
                <w:rPr>
                  <w:sz w:val="22"/>
                </w:rPr>
              </w:rPrChange>
            </w:rPr>
            <w:delText>wasn</w:delText>
          </w:r>
        </w:del>
      </w:ins>
      <w:ins w:id="8681" w:author="LIN, Yufeng" w:date="2021-10-07T10:38:00Z">
        <w:del w:id="8682" w:author="Lung Ngai TING" w:date="2021-10-08T17:22:00Z">
          <w:r w:rsidR="00E81CE7" w:rsidRPr="00755CC4" w:rsidDel="00AB5842">
            <w:delText>'</w:delText>
          </w:r>
        </w:del>
      </w:ins>
      <w:ins w:id="8683" w:author="LIN, Yufeng" w:date="2021-10-06T18:43:00Z">
        <w:del w:id="8684" w:author="Lung Ngai TING" w:date="2021-10-08T17:22:00Z">
          <w:r w:rsidR="00E21A14" w:rsidRPr="00755CC4" w:rsidDel="00AB5842">
            <w:rPr>
              <w:rPrChange w:id="8685" w:author="Yufeng" w:date="2021-10-10T17:48:00Z">
                <w:rPr>
                  <w:sz w:val="22"/>
                </w:rPr>
              </w:rPrChange>
            </w:rPr>
            <w:delText>t</w:delText>
          </w:r>
          <w:r w:rsidR="00E21A14" w:rsidRPr="00755CC4" w:rsidDel="00CD6B95">
            <w:rPr>
              <w:rPrChange w:id="8686" w:author="Yufeng" w:date="2021-10-10T17:48:00Z">
                <w:rPr>
                  <w:sz w:val="22"/>
                </w:rPr>
              </w:rPrChange>
            </w:rPr>
            <w:delText xml:space="preserve"> the </w:delText>
          </w:r>
        </w:del>
      </w:ins>
      <w:ins w:id="8687" w:author="LIN, Yufeng" w:date="2021-10-06T18:45:00Z">
        <w:del w:id="8688" w:author="Lung Ngai TING" w:date="2021-10-08T17:22:00Z">
          <w:r w:rsidR="004B771F" w:rsidRPr="00755CC4" w:rsidDel="00CD6B95">
            <w:rPr>
              <w:rPrChange w:id="8689" w:author="Yufeng" w:date="2021-10-10T17:48:00Z">
                <w:rPr>
                  <w:sz w:val="22"/>
                </w:rPr>
              </w:rPrChange>
            </w:rPr>
            <w:delText xml:space="preserve">critical </w:delText>
          </w:r>
        </w:del>
      </w:ins>
      <w:ins w:id="8690" w:author="LIN, Yufeng" w:date="2021-10-06T18:43:00Z">
        <w:del w:id="8691" w:author="Lung Ngai TING" w:date="2021-10-08T17:22:00Z">
          <w:r w:rsidR="00E21A14" w:rsidRPr="00755CC4" w:rsidDel="00CD6B95">
            <w:rPr>
              <w:rPrChange w:id="8692" w:author="Yufeng" w:date="2021-10-10T17:48:00Z">
                <w:rPr>
                  <w:sz w:val="22"/>
                </w:rPr>
              </w:rPrChange>
            </w:rPr>
            <w:delText>CRC-related factor in all situations.</w:delText>
          </w:r>
        </w:del>
      </w:ins>
      <w:ins w:id="8693" w:author="LIN, Yufeng" w:date="2021-10-08T16:01:00Z">
        <w:del w:id="8694" w:author="Lung Ngai TING" w:date="2021-10-08T17:22:00Z">
          <w:r w:rsidR="00121661" w:rsidRPr="00755CC4" w:rsidDel="00CD6B95">
            <w:delText xml:space="preserve"> </w:delText>
          </w:r>
        </w:del>
      </w:ins>
    </w:p>
    <w:p w14:paraId="3AA12B81" w14:textId="06A52DC4" w:rsidR="00713425" w:rsidRPr="00755CC4" w:rsidRDefault="00713425">
      <w:pPr>
        <w:jc w:val="left"/>
        <w:rPr>
          <w:ins w:id="8695" w:author="LIN, Yufeng" w:date="2021-10-06T16:14:00Z"/>
          <w:rPrChange w:id="8696" w:author="Yufeng" w:date="2021-10-10T17:48:00Z">
            <w:rPr>
              <w:ins w:id="8697" w:author="LIN, Yufeng" w:date="2021-10-06T16:14:00Z"/>
              <w:sz w:val="22"/>
            </w:rPr>
          </w:rPrChange>
        </w:rPr>
        <w:pPrChange w:id="8698" w:author="Yufeng" w:date="2021-10-10T17:53:00Z">
          <w:pPr/>
        </w:pPrChange>
      </w:pPr>
    </w:p>
    <w:p w14:paraId="72CF66CF" w14:textId="6EC4CCEC" w:rsidR="0096422D" w:rsidRPr="00755CC4" w:rsidDel="00433689" w:rsidRDefault="00867992">
      <w:pPr>
        <w:jc w:val="left"/>
        <w:rPr>
          <w:del w:id="8699" w:author="LIN, Yufeng" w:date="2021-10-06T17:59:00Z"/>
          <w:rPrChange w:id="8700" w:author="Yufeng" w:date="2021-10-10T17:48:00Z">
            <w:rPr>
              <w:del w:id="8701" w:author="LIN, Yufeng" w:date="2021-10-06T17:59:00Z"/>
              <w:b/>
              <w:bCs/>
              <w:sz w:val="22"/>
            </w:rPr>
          </w:rPrChange>
        </w:rPr>
        <w:pPrChange w:id="8702" w:author="Yufeng" w:date="2021-10-10T17:53:00Z">
          <w:pPr/>
        </w:pPrChange>
      </w:pPr>
      <w:del w:id="8703" w:author="LIN, Yufeng" w:date="2021-10-06T16:21:00Z">
        <w:r w:rsidRPr="00755CC4" w:rsidDel="00B04161">
          <w:rPr>
            <w:rPrChange w:id="8704" w:author="Yufeng" w:date="2021-10-10T17:48:00Z">
              <w:rPr>
                <w:sz w:val="22"/>
              </w:rPr>
            </w:rPrChange>
          </w:rPr>
          <w:delText>The meta-analysis approach has been used to evaluate and combine results of comparable studies</w:delText>
        </w:r>
        <w:r w:rsidRPr="00755CC4" w:rsidDel="00B04161">
          <w:rPr>
            <w:rPrChange w:id="8705" w:author="Yufeng" w:date="2021-10-10T17:48:00Z">
              <w:rPr>
                <w:sz w:val="22"/>
              </w:rPr>
            </w:rPrChange>
          </w:rPr>
          <w:fldChar w:fldCharType="begin"/>
        </w:r>
        <w:r w:rsidR="00B2342E" w:rsidRPr="00755CC4" w:rsidDel="00B04161">
          <w:rPr>
            <w:rPrChange w:id="8706" w:author="Yufeng" w:date="2021-10-10T17:48:00Z">
              <w:rPr>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755CC4" w:rsidDel="00B04161">
          <w:rPr>
            <w:rPrChange w:id="8707" w:author="Yufeng" w:date="2021-10-10T17:48:00Z">
              <w:rPr>
                <w:sz w:val="22"/>
              </w:rPr>
            </w:rPrChange>
          </w:rPr>
          <w:fldChar w:fldCharType="separate"/>
        </w:r>
        <w:r w:rsidR="00B2342E" w:rsidRPr="00755CC4" w:rsidDel="00B04161">
          <w:rPr>
            <w:kern w:val="0"/>
            <w:vertAlign w:val="superscript"/>
            <w:rPrChange w:id="8708" w:author="Yufeng" w:date="2021-10-10T17:48:00Z">
              <w:rPr>
                <w:kern w:val="0"/>
                <w:sz w:val="22"/>
                <w:vertAlign w:val="superscript"/>
              </w:rPr>
            </w:rPrChange>
          </w:rPr>
          <w:delText>57</w:delText>
        </w:r>
        <w:r w:rsidRPr="00755CC4" w:rsidDel="00B04161">
          <w:rPr>
            <w:rPrChange w:id="8709" w:author="Yufeng" w:date="2021-10-10T17:48:00Z">
              <w:rPr>
                <w:sz w:val="22"/>
              </w:rPr>
            </w:rPrChange>
          </w:rPr>
          <w:fldChar w:fldCharType="end"/>
        </w:r>
        <w:r w:rsidRPr="00755CC4" w:rsidDel="00B04161">
          <w:rPr>
            <w:rPrChange w:id="8710" w:author="Yufeng" w:date="2021-10-10T17:48:00Z">
              <w:rPr>
                <w:sz w:val="22"/>
              </w:rPr>
            </w:rPrChange>
          </w:rPr>
          <w:delText xml:space="preserve"> with significant advantages of reducing the influence by most highly abundant features and weakening the batch effect. </w:delText>
        </w:r>
      </w:del>
      <w:del w:id="8711" w:author="LIN, Yufeng" w:date="2021-10-05T18:10:00Z">
        <w:r w:rsidRPr="00755CC4" w:rsidDel="00615D1D">
          <w:rPr>
            <w:rPrChange w:id="8712" w:author="Yufeng" w:date="2021-10-10T17:48:00Z">
              <w:rPr>
                <w:sz w:val="22"/>
              </w:rPr>
            </w:rPrChange>
          </w:rPr>
          <w:delText>We</w:delText>
        </w:r>
      </w:del>
      <w:del w:id="8713" w:author="LIN, Yufeng" w:date="2021-10-05T18:09:00Z">
        <w:r w:rsidRPr="00755CC4" w:rsidDel="00615D1D">
          <w:rPr>
            <w:rPrChange w:id="8714" w:author="Yufeng" w:date="2021-10-10T17:48:00Z">
              <w:rPr>
                <w:sz w:val="22"/>
              </w:rPr>
            </w:rPrChange>
          </w:rPr>
          <w:delText xml:space="preserve"> applied the rank-sum method to</w:delText>
        </w:r>
      </w:del>
      <w:del w:id="8715" w:author="LIN, Yufeng" w:date="2021-10-05T18:10:00Z">
        <w:r w:rsidRPr="00755CC4" w:rsidDel="00615D1D">
          <w:rPr>
            <w:rPrChange w:id="8716" w:author="Yufeng" w:date="2021-10-10T17:48:00Z">
              <w:rPr>
                <w:sz w:val="22"/>
              </w:rPr>
            </w:rPrChange>
          </w:rPr>
          <w:delText xml:space="preserve"> </w:delText>
        </w:r>
      </w:del>
      <w:del w:id="8717" w:author="LIN, Yufeng" w:date="2021-10-05T18:09:00Z">
        <w:r w:rsidRPr="00755CC4" w:rsidDel="00615D1D">
          <w:rPr>
            <w:rPrChange w:id="8718" w:author="Yufeng" w:date="2021-10-10T17:48:00Z">
              <w:rPr>
                <w:sz w:val="22"/>
              </w:rPr>
            </w:rPrChange>
          </w:rPr>
          <w:delText xml:space="preserve">identify </w:delText>
        </w:r>
      </w:del>
      <w:del w:id="8719" w:author="LIN, Yufeng" w:date="2021-10-05T18:10:00Z">
        <w:r w:rsidRPr="00755CC4" w:rsidDel="00615D1D">
          <w:rPr>
            <w:rPrChange w:id="8720" w:author="Yufeng" w:date="2021-10-10T17:48:00Z">
              <w:rPr>
                <w:sz w:val="22"/>
              </w:rPr>
            </w:rPrChange>
          </w:rPr>
          <w:delText xml:space="preserve">33 </w:delText>
        </w:r>
        <w:r w:rsidR="00DB66B4" w:rsidRPr="00755CC4" w:rsidDel="00615D1D">
          <w:rPr>
            <w:rPrChange w:id="8721" w:author="Yufeng" w:date="2021-10-10T17:48:00Z">
              <w:rPr>
                <w:sz w:val="22"/>
              </w:rPr>
            </w:rPrChange>
          </w:rPr>
          <w:delText xml:space="preserve">fungi </w:delText>
        </w:r>
        <w:r w:rsidRPr="00755CC4" w:rsidDel="00615D1D">
          <w:rPr>
            <w:rPrChange w:id="8722" w:author="Yufeng" w:date="2021-10-10T17:48:00Z">
              <w:rPr>
                <w:sz w:val="22"/>
              </w:rPr>
            </w:rPrChange>
          </w:rPr>
          <w:delText xml:space="preserve">and 31 bacteria that significantly differed in CRC across eight cohorts. </w:delText>
        </w:r>
      </w:del>
      <w:del w:id="8723" w:author="LIN, Yufeng" w:date="2021-10-06T16:21:00Z">
        <w:r w:rsidRPr="00755CC4" w:rsidDel="00B04161">
          <w:rPr>
            <w:rPrChange w:id="8724" w:author="Yufeng" w:date="2021-10-10T17:48:00Z">
              <w:rPr>
                <w:sz w:val="22"/>
              </w:rPr>
            </w:rPrChange>
          </w:rPr>
          <w:delText xml:space="preserve">Since few studies described the </w:delText>
        </w:r>
        <w:r w:rsidR="004314C2" w:rsidRPr="00755CC4" w:rsidDel="00B04161">
          <w:rPr>
            <w:rPrChange w:id="8725" w:author="Yufeng" w:date="2021-10-10T17:48:00Z">
              <w:rPr>
                <w:sz w:val="22"/>
              </w:rPr>
            </w:rPrChange>
          </w:rPr>
          <w:delText>fungi</w:delText>
        </w:r>
        <w:r w:rsidRPr="00755CC4" w:rsidDel="00B04161">
          <w:rPr>
            <w:rPrChange w:id="8726" w:author="Yufeng" w:date="2021-10-10T17:48:00Z">
              <w:rPr>
                <w:sz w:val="22"/>
              </w:rPr>
            </w:rPrChange>
          </w:rPr>
          <w:delText xml:space="preserve"> associated with CRC, the bacterial populations we screened could prove that the </w:delText>
        </w:r>
        <w:r w:rsidR="004314C2" w:rsidRPr="00755CC4" w:rsidDel="00B04161">
          <w:rPr>
            <w:rPrChange w:id="8727" w:author="Yufeng" w:date="2021-10-10T17:48:00Z">
              <w:rPr>
                <w:sz w:val="22"/>
              </w:rPr>
            </w:rPrChange>
          </w:rPr>
          <w:delText>fungal</w:delText>
        </w:r>
        <w:r w:rsidRPr="00755CC4" w:rsidDel="00B04161">
          <w:rPr>
            <w:rPrChange w:id="8728" w:author="Yufeng" w:date="2021-10-10T17:48:00Z">
              <w:rPr>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755CC4" w:rsidDel="00B04161">
          <w:rPr>
            <w:i/>
            <w:rPrChange w:id="8729" w:author="Yufeng" w:date="2021-10-10T17:48:00Z">
              <w:rPr>
                <w:sz w:val="22"/>
              </w:rPr>
            </w:rPrChange>
          </w:rPr>
          <w:delText xml:space="preserve"> F. nucleatum</w:delText>
        </w:r>
        <w:r w:rsidRPr="00755CC4" w:rsidDel="00B04161">
          <w:rPr>
            <w:rPrChange w:id="8730" w:author="Yufeng" w:date="2021-10-10T17:48:00Z">
              <w:rPr>
                <w:sz w:val="22"/>
              </w:rPr>
            </w:rPrChange>
          </w:rPr>
          <w:fldChar w:fldCharType="begin"/>
        </w:r>
        <w:r w:rsidR="00B2342E" w:rsidRPr="00755CC4" w:rsidDel="00B04161">
          <w:rPr>
            <w:rPrChange w:id="8731" w:author="Yufeng" w:date="2021-10-10T17:48:00Z">
              <w:rPr>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755CC4" w:rsidDel="00B04161">
          <w:rPr>
            <w:rPrChange w:id="8732" w:author="Yufeng" w:date="2021-10-10T17:48:00Z">
              <w:rPr>
                <w:sz w:val="22"/>
              </w:rPr>
            </w:rPrChange>
          </w:rPr>
          <w:fldChar w:fldCharType="separate"/>
        </w:r>
        <w:r w:rsidR="00B2342E" w:rsidRPr="00755CC4" w:rsidDel="00B04161">
          <w:rPr>
            <w:kern w:val="0"/>
            <w:vertAlign w:val="superscript"/>
            <w:rPrChange w:id="8733" w:author="Yufeng" w:date="2021-10-10T17:48:00Z">
              <w:rPr>
                <w:kern w:val="0"/>
                <w:sz w:val="22"/>
                <w:vertAlign w:val="superscript"/>
              </w:rPr>
            </w:rPrChange>
          </w:rPr>
          <w:delText>58</w:delText>
        </w:r>
        <w:r w:rsidRPr="00755CC4" w:rsidDel="00B04161">
          <w:rPr>
            <w:rPrChange w:id="8734" w:author="Yufeng" w:date="2021-10-10T17:48:00Z">
              <w:rPr>
                <w:sz w:val="22"/>
              </w:rPr>
            </w:rPrChange>
          </w:rPr>
          <w:fldChar w:fldCharType="end"/>
        </w:r>
        <w:r w:rsidRPr="00755CC4" w:rsidDel="00B04161">
          <w:rPr>
            <w:rPrChange w:id="8735" w:author="Yufeng" w:date="2021-10-10T17:48:00Z">
              <w:rPr>
                <w:sz w:val="22"/>
              </w:rPr>
            </w:rPrChange>
          </w:rPr>
          <w:delText xml:space="preserve">, </w:delText>
        </w:r>
        <w:r w:rsidRPr="00755CC4" w:rsidDel="00B04161">
          <w:rPr>
            <w:i/>
            <w:rPrChange w:id="8736" w:author="Yufeng" w:date="2021-10-10T17:48:00Z">
              <w:rPr>
                <w:sz w:val="22"/>
              </w:rPr>
            </w:rPrChange>
          </w:rPr>
          <w:delText>P. micra</w:delText>
        </w:r>
        <w:r w:rsidRPr="00755CC4" w:rsidDel="00B04161">
          <w:rPr>
            <w:rPrChange w:id="8737" w:author="Yufeng" w:date="2021-10-10T17:48:00Z">
              <w:rPr>
                <w:sz w:val="22"/>
              </w:rPr>
            </w:rPrChange>
          </w:rPr>
          <w:fldChar w:fldCharType="begin"/>
        </w:r>
        <w:r w:rsidR="008E309A" w:rsidRPr="00755CC4" w:rsidDel="00B04161">
          <w:rPr>
            <w:rPrChange w:id="8738" w:author="Yufeng" w:date="2021-10-10T17:48:00Z">
              <w:rPr>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755CC4" w:rsidDel="00B04161">
          <w:rPr>
            <w:rPrChange w:id="8739" w:author="Yufeng" w:date="2021-10-10T17:48:00Z">
              <w:rPr>
                <w:sz w:val="22"/>
              </w:rPr>
            </w:rPrChange>
          </w:rPr>
          <w:fldChar w:fldCharType="separate"/>
        </w:r>
        <w:r w:rsidR="008E309A" w:rsidRPr="00755CC4" w:rsidDel="00B04161">
          <w:rPr>
            <w:kern w:val="0"/>
            <w:vertAlign w:val="superscript"/>
            <w:rPrChange w:id="8740" w:author="Yufeng" w:date="2021-10-10T17:48:00Z">
              <w:rPr>
                <w:kern w:val="0"/>
                <w:sz w:val="22"/>
                <w:vertAlign w:val="superscript"/>
              </w:rPr>
            </w:rPrChange>
          </w:rPr>
          <w:delText>17</w:delText>
        </w:r>
        <w:r w:rsidRPr="00755CC4" w:rsidDel="00B04161">
          <w:rPr>
            <w:rPrChange w:id="8741" w:author="Yufeng" w:date="2021-10-10T17:48:00Z">
              <w:rPr>
                <w:sz w:val="22"/>
              </w:rPr>
            </w:rPrChange>
          </w:rPr>
          <w:fldChar w:fldCharType="end"/>
        </w:r>
        <w:r w:rsidRPr="00755CC4" w:rsidDel="00B04161">
          <w:rPr>
            <w:rPrChange w:id="8742" w:author="Yufeng" w:date="2021-10-10T17:48:00Z">
              <w:rPr>
                <w:sz w:val="22"/>
              </w:rPr>
            </w:rPrChange>
          </w:rPr>
          <w:delText xml:space="preserve">, </w:delText>
        </w:r>
        <w:r w:rsidRPr="00755CC4" w:rsidDel="00B04161">
          <w:rPr>
            <w:i/>
            <w:rPrChange w:id="8743" w:author="Yufeng" w:date="2021-10-10T17:48:00Z">
              <w:rPr>
                <w:sz w:val="22"/>
              </w:rPr>
            </w:rPrChange>
          </w:rPr>
          <w:delText>G. morbillorum</w:delText>
        </w:r>
        <w:r w:rsidRPr="00755CC4" w:rsidDel="00B04161">
          <w:rPr>
            <w:rPrChange w:id="8744" w:author="Yufeng" w:date="2021-10-10T17:48:00Z">
              <w:rPr>
                <w:sz w:val="22"/>
              </w:rPr>
            </w:rPrChange>
          </w:rPr>
          <w:fldChar w:fldCharType="begin"/>
        </w:r>
        <w:r w:rsidR="00B2342E" w:rsidRPr="00755CC4" w:rsidDel="00B04161">
          <w:rPr>
            <w:rPrChange w:id="8745" w:author="Yufeng" w:date="2021-10-10T17:48:00Z">
              <w:rPr>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755CC4" w:rsidDel="00B04161">
          <w:rPr>
            <w:rPrChange w:id="8746" w:author="Yufeng" w:date="2021-10-10T17:48:00Z">
              <w:rPr>
                <w:sz w:val="22"/>
              </w:rPr>
            </w:rPrChange>
          </w:rPr>
          <w:fldChar w:fldCharType="separate"/>
        </w:r>
        <w:r w:rsidR="00B2342E" w:rsidRPr="00755CC4" w:rsidDel="00B04161">
          <w:rPr>
            <w:kern w:val="0"/>
            <w:vertAlign w:val="superscript"/>
            <w:rPrChange w:id="8747" w:author="Yufeng" w:date="2021-10-10T17:48:00Z">
              <w:rPr>
                <w:kern w:val="0"/>
                <w:sz w:val="22"/>
                <w:vertAlign w:val="superscript"/>
              </w:rPr>
            </w:rPrChange>
          </w:rPr>
          <w:delText>59,60</w:delText>
        </w:r>
        <w:r w:rsidRPr="00755CC4" w:rsidDel="00B04161">
          <w:rPr>
            <w:rPrChange w:id="8748" w:author="Yufeng" w:date="2021-10-10T17:48:00Z">
              <w:rPr>
                <w:sz w:val="22"/>
              </w:rPr>
            </w:rPrChange>
          </w:rPr>
          <w:fldChar w:fldCharType="end"/>
        </w:r>
        <w:r w:rsidRPr="00755CC4" w:rsidDel="00B04161">
          <w:rPr>
            <w:rPrChange w:id="8749" w:author="Yufeng" w:date="2021-10-10T17:48:00Z">
              <w:rPr>
                <w:sz w:val="22"/>
              </w:rPr>
            </w:rPrChange>
          </w:rPr>
          <w:delText xml:space="preserve">, and </w:delText>
        </w:r>
        <w:r w:rsidRPr="00755CC4" w:rsidDel="00B04161">
          <w:rPr>
            <w:i/>
            <w:rPrChange w:id="8750" w:author="Yufeng" w:date="2021-10-10T17:48:00Z">
              <w:rPr>
                <w:sz w:val="22"/>
              </w:rPr>
            </w:rPrChange>
          </w:rPr>
          <w:delText>A. hadrus</w:delText>
        </w:r>
        <w:r w:rsidRPr="00755CC4" w:rsidDel="00B04161">
          <w:rPr>
            <w:rPrChange w:id="8751" w:author="Yufeng" w:date="2021-10-10T17:48:00Z">
              <w:rPr>
                <w:sz w:val="22"/>
              </w:rPr>
            </w:rPrChange>
          </w:rPr>
          <w:fldChar w:fldCharType="begin"/>
        </w:r>
        <w:r w:rsidR="00B2342E" w:rsidRPr="00755CC4" w:rsidDel="00B04161">
          <w:rPr>
            <w:rPrChange w:id="8752" w:author="Yufeng" w:date="2021-10-10T17:48:00Z">
              <w:rPr>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755CC4" w:rsidDel="00B04161">
          <w:rPr>
            <w:rPrChange w:id="8753" w:author="Yufeng" w:date="2021-10-10T17:48:00Z">
              <w:rPr>
                <w:sz w:val="22"/>
              </w:rPr>
            </w:rPrChange>
          </w:rPr>
          <w:fldChar w:fldCharType="separate"/>
        </w:r>
        <w:r w:rsidR="00B2342E" w:rsidRPr="00755CC4" w:rsidDel="00B04161">
          <w:rPr>
            <w:kern w:val="0"/>
            <w:vertAlign w:val="superscript"/>
            <w:rPrChange w:id="8754" w:author="Yufeng" w:date="2021-10-10T17:48:00Z">
              <w:rPr>
                <w:kern w:val="0"/>
                <w:sz w:val="22"/>
                <w:vertAlign w:val="superscript"/>
              </w:rPr>
            </w:rPrChange>
          </w:rPr>
          <w:delText>61</w:delText>
        </w:r>
        <w:r w:rsidRPr="00755CC4" w:rsidDel="00B04161">
          <w:rPr>
            <w:rPrChange w:id="8755" w:author="Yufeng" w:date="2021-10-10T17:48:00Z">
              <w:rPr>
                <w:sz w:val="22"/>
              </w:rPr>
            </w:rPrChange>
          </w:rPr>
          <w:fldChar w:fldCharType="end"/>
        </w:r>
        <w:r w:rsidRPr="00755CC4" w:rsidDel="00B04161">
          <w:rPr>
            <w:rPrChange w:id="8756" w:author="Yufeng" w:date="2021-10-10T17:48:00Z">
              <w:rPr>
                <w:sz w:val="22"/>
              </w:rPr>
            </w:rPrChange>
          </w:rPr>
          <w:delText xml:space="preserve"> have been reported previously to promote CRC development and occurrence. It also proved that there might be existed several potential probiotics or pathogenic </w:delText>
        </w:r>
        <w:r w:rsidR="004314C2" w:rsidRPr="00755CC4" w:rsidDel="00B04161">
          <w:rPr>
            <w:rPrChange w:id="8757" w:author="Yufeng" w:date="2021-10-10T17:48:00Z">
              <w:rPr>
                <w:sz w:val="22"/>
              </w:rPr>
            </w:rPrChange>
          </w:rPr>
          <w:delText>fungi</w:delText>
        </w:r>
        <w:r w:rsidRPr="00755CC4" w:rsidDel="00B04161">
          <w:rPr>
            <w:rPrChange w:id="8758" w:author="Yufeng" w:date="2021-10-10T17:48:00Z">
              <w:rPr>
                <w:sz w:val="22"/>
              </w:rPr>
            </w:rPrChange>
          </w:rPr>
          <w:delText xml:space="preserve"> we found</w:delText>
        </w:r>
      </w:del>
      <w:del w:id="8759" w:author="LIN, Yufeng" w:date="2021-10-05T18:11:00Z">
        <w:r w:rsidRPr="00755CC4" w:rsidDel="00615D1D">
          <w:rPr>
            <w:rPrChange w:id="8760" w:author="Yufeng" w:date="2021-10-10T17:48:00Z">
              <w:rPr>
                <w:sz w:val="22"/>
              </w:rPr>
            </w:rPrChange>
          </w:rPr>
          <w:delText xml:space="preserve">, and the possibility of the top rankings p-value difference or the biggest value of </w:delText>
        </w:r>
      </w:del>
      <m:oMath>
        <m:r>
          <w:del w:id="8761" w:author="LIN, Yufeng" w:date="2021-10-05T18:11:00Z">
            <w:rPr>
              <w:rFonts w:ascii="Cambria Math" w:hAnsi="Cambria Math"/>
              <w:rPrChange w:id="8762" w:author="Yufeng" w:date="2021-10-10T17:48:00Z">
                <w:rPr>
                  <w:rFonts w:ascii="Cambria Math" w:hAnsi="Cambria Math"/>
                  <w:sz w:val="22"/>
                </w:rPr>
              </w:rPrChange>
            </w:rPr>
            <m:t>|log⁡(FC)|</m:t>
          </w:del>
        </m:r>
      </m:oMath>
      <w:del w:id="8763" w:author="LIN, Yufeng" w:date="2021-10-05T18:11:00Z">
        <w:r w:rsidRPr="00755CC4" w:rsidDel="00615D1D">
          <w:rPr>
            <w:rPrChange w:id="8764" w:author="Yufeng" w:date="2021-10-10T17:48:00Z">
              <w:rPr>
                <w:sz w:val="22"/>
              </w:rPr>
            </w:rPrChange>
          </w:rPr>
          <w:delText xml:space="preserve"> would be more significant. </w:delText>
        </w:r>
      </w:del>
      <w:del w:id="8765" w:author="LIN, Yufeng" w:date="2021-10-06T13:41:00Z">
        <w:r w:rsidRPr="00755CC4" w:rsidDel="00912809">
          <w:rPr>
            <w:rPrChange w:id="8766" w:author="Yufeng" w:date="2021-10-10T17:48:00Z">
              <w:rPr>
                <w:sz w:val="22"/>
              </w:rPr>
            </w:rPrChange>
          </w:rPr>
          <w:delText xml:space="preserve">Among the most effective two </w:delText>
        </w:r>
        <w:r w:rsidR="004314C2" w:rsidRPr="00755CC4" w:rsidDel="00912809">
          <w:rPr>
            <w:rPrChange w:id="8767" w:author="Yufeng" w:date="2021-10-10T17:48:00Z">
              <w:rPr>
                <w:sz w:val="22"/>
              </w:rPr>
            </w:rPrChange>
          </w:rPr>
          <w:delText>fungi</w:delText>
        </w:r>
        <w:r w:rsidRPr="00755CC4" w:rsidDel="00912809">
          <w:rPr>
            <w:rPrChange w:id="8768" w:author="Yufeng" w:date="2021-10-10T17:48:00Z">
              <w:rPr>
                <w:sz w:val="22"/>
              </w:rPr>
            </w:rPrChange>
          </w:rPr>
          <w:delText>,</w:delText>
        </w:r>
        <w:r w:rsidRPr="00755CC4" w:rsidDel="00912809">
          <w:rPr>
            <w:i/>
            <w:rPrChange w:id="8769" w:author="Yufeng" w:date="2021-10-10T17:48:00Z">
              <w:rPr>
                <w:i/>
                <w:iCs/>
                <w:sz w:val="22"/>
              </w:rPr>
            </w:rPrChange>
          </w:rPr>
          <w:delText xml:space="preserve"> A. rambellii</w:delText>
        </w:r>
      </w:del>
      <w:del w:id="8770" w:author="LIN, Yufeng" w:date="2021-10-05T16:55:00Z">
        <w:r w:rsidR="00F96E61" w:rsidRPr="00755CC4" w:rsidDel="0088212D">
          <w:rPr>
            <w:i/>
            <w:rPrChange w:id="8771" w:author="Yufeng" w:date="2021-10-10T17:48:00Z">
              <w:rPr>
                <w:i/>
                <w:iCs/>
                <w:sz w:val="22"/>
              </w:rPr>
            </w:rPrChange>
          </w:rPr>
          <w:fldChar w:fldCharType="begin"/>
        </w:r>
        <w:r w:rsidR="00F96E61" w:rsidRPr="00755CC4" w:rsidDel="0088212D">
          <w:rPr>
            <w:i/>
            <w:rPrChange w:id="8772" w:author="Yufeng" w:date="2021-10-10T17:48:00Z">
              <w:rPr>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RPr="00755CC4" w:rsidDel="0088212D">
          <w:rPr>
            <w:i/>
            <w:rPrChange w:id="8773" w:author="Yufeng" w:date="2021-10-10T17:48:00Z">
              <w:rPr>
                <w:i/>
                <w:iCs/>
                <w:sz w:val="22"/>
              </w:rPr>
            </w:rPrChange>
          </w:rPr>
          <w:fldChar w:fldCharType="separate"/>
        </w:r>
        <w:r w:rsidR="00F96E61" w:rsidRPr="00755CC4" w:rsidDel="0088212D">
          <w:rPr>
            <w:kern w:val="0"/>
            <w:u w:val="dash"/>
            <w:vertAlign w:val="superscript"/>
            <w:rPrChange w:id="8774" w:author="Yufeng" w:date="2021-10-10T17:48:00Z">
              <w:rPr>
                <w:kern w:val="0"/>
                <w:sz w:val="22"/>
                <w:u w:val="dash"/>
                <w:vertAlign w:val="superscript"/>
              </w:rPr>
            </w:rPrChange>
          </w:rPr>
          <w:delText>1</w:delText>
        </w:r>
        <w:r w:rsidR="00F96E61" w:rsidRPr="00755CC4" w:rsidDel="0088212D">
          <w:rPr>
            <w:i/>
            <w:rPrChange w:id="8775" w:author="Yufeng" w:date="2021-10-10T17:48:00Z">
              <w:rPr>
                <w:i/>
                <w:iCs/>
                <w:sz w:val="22"/>
              </w:rPr>
            </w:rPrChange>
          </w:rPr>
          <w:fldChar w:fldCharType="end"/>
        </w:r>
      </w:del>
      <w:del w:id="8776" w:author="LIN, Yufeng" w:date="2021-10-06T13:41:00Z">
        <w:r w:rsidRPr="00755CC4" w:rsidDel="00912809">
          <w:rPr>
            <w:rPrChange w:id="8777" w:author="Yufeng" w:date="2021-10-10T17:48:00Z">
              <w:rPr>
                <w:sz w:val="22"/>
              </w:rPr>
            </w:rPrChange>
          </w:rPr>
          <w:delText xml:space="preserve"> and </w:delText>
        </w:r>
        <w:r w:rsidRPr="00755CC4" w:rsidDel="00912809">
          <w:rPr>
            <w:i/>
            <w:rPrChange w:id="8778" w:author="Yufeng" w:date="2021-10-10T17:48:00Z">
              <w:rPr>
                <w:i/>
                <w:iCs/>
                <w:sz w:val="22"/>
              </w:rPr>
            </w:rPrChange>
          </w:rPr>
          <w:delText xml:space="preserve">R. irregularis </w:delText>
        </w:r>
        <w:r w:rsidRPr="00755CC4" w:rsidDel="00912809">
          <w:rPr>
            <w:rPrChange w:id="8779" w:author="Yufeng" w:date="2021-10-10T17:48:00Z">
              <w:rPr>
                <w:sz w:val="22"/>
              </w:rPr>
            </w:rPrChange>
          </w:rPr>
          <w:delText xml:space="preserve">were reported cancer related. </w:delText>
        </w:r>
        <w:r w:rsidRPr="00755CC4" w:rsidDel="00912809">
          <w:rPr>
            <w:i/>
            <w:rPrChange w:id="8780" w:author="Yufeng" w:date="2021-10-10T17:48:00Z">
              <w:rPr>
                <w:i/>
                <w:iCs/>
                <w:sz w:val="22"/>
              </w:rPr>
            </w:rPrChange>
          </w:rPr>
          <w:delText>A. rambellii</w:delText>
        </w:r>
        <w:r w:rsidRPr="00755CC4" w:rsidDel="00912809">
          <w:rPr>
            <w:rPrChange w:id="8781" w:author="Yufeng" w:date="2021-10-10T17:48:00Z">
              <w:rPr>
                <w:sz w:val="22"/>
              </w:rPr>
            </w:rPrChange>
          </w:rPr>
          <w:delText xml:space="preserve"> was the most significantly different </w:delText>
        </w:r>
        <w:r w:rsidR="004314C2" w:rsidRPr="00755CC4" w:rsidDel="00912809">
          <w:rPr>
            <w:rPrChange w:id="8782" w:author="Yufeng" w:date="2021-10-10T17:48:00Z">
              <w:rPr>
                <w:sz w:val="22"/>
              </w:rPr>
            </w:rPrChange>
          </w:rPr>
          <w:delText>fungi</w:delText>
        </w:r>
        <w:r w:rsidRPr="00755CC4" w:rsidDel="00912809">
          <w:rPr>
            <w:rPrChange w:id="8783" w:author="Yufeng" w:date="2021-10-10T17:48:00Z">
              <w:rPr>
                <w:sz w:val="22"/>
              </w:rPr>
            </w:rPrChange>
          </w:rPr>
          <w:delText xml:space="preserve"> in CRC-control, as well as in CRC-adenoma comparison.</w:delText>
        </w:r>
      </w:del>
      <w:del w:id="8784" w:author="LIN, Yufeng" w:date="2021-10-06T15:59:00Z">
        <w:r w:rsidRPr="00755CC4" w:rsidDel="007E6892">
          <w:rPr>
            <w:rPrChange w:id="8785" w:author="Yufeng" w:date="2021-10-10T17:48:00Z">
              <w:rPr>
                <w:sz w:val="22"/>
              </w:rPr>
            </w:rPrChange>
          </w:rPr>
          <w:delText xml:space="preserve"> </w:delText>
        </w:r>
      </w:del>
      <w:del w:id="8786" w:author="LIN, Yufeng" w:date="2021-10-06T15:46:00Z">
        <w:r w:rsidRPr="00755CC4" w:rsidDel="00113AD8">
          <w:rPr>
            <w:rPrChange w:id="8787" w:author="Yufeng" w:date="2021-10-10T17:48:00Z">
              <w:rPr>
                <w:sz w:val="22"/>
              </w:rPr>
            </w:rPrChange>
          </w:rPr>
          <w:delText xml:space="preserve">It </w:delText>
        </w:r>
      </w:del>
      <w:del w:id="8788" w:author="LIN, Yufeng" w:date="2021-10-06T15:48:00Z">
        <w:r w:rsidRPr="00755CC4" w:rsidDel="00113AD8">
          <w:rPr>
            <w:rPrChange w:id="8789" w:author="Yufeng" w:date="2021-10-10T17:48:00Z">
              <w:rPr>
                <w:sz w:val="22"/>
              </w:rPr>
            </w:rPrChange>
          </w:rPr>
          <w:delText>w</w:delText>
        </w:r>
      </w:del>
      <w:del w:id="8790" w:author="LIN, Yufeng" w:date="2021-10-06T15:57:00Z">
        <w:r w:rsidRPr="00755CC4" w:rsidDel="007E6892">
          <w:rPr>
            <w:rPrChange w:id="8791" w:author="Yufeng" w:date="2021-10-10T17:48:00Z">
              <w:rPr>
                <w:sz w:val="22"/>
              </w:rPr>
            </w:rPrChange>
          </w:rPr>
          <w:delText>ould create carcinogenic products, aflatoxin and aflatoxin precursor sterigmatocystin</w:delText>
        </w:r>
        <w:r w:rsidRPr="00755CC4" w:rsidDel="007E6892">
          <w:rPr>
            <w:rPrChange w:id="8792" w:author="Yufeng" w:date="2021-10-10T17:48:00Z">
              <w:rPr>
                <w:sz w:val="22"/>
              </w:rPr>
            </w:rPrChange>
          </w:rPr>
          <w:fldChar w:fldCharType="begin"/>
        </w:r>
        <w:r w:rsidR="00B07014" w:rsidRPr="00755CC4" w:rsidDel="007E6892">
          <w:rPr>
            <w:rPrChange w:id="8793" w:author="Yufeng" w:date="2021-10-10T17:48:00Z">
              <w:rPr>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755CC4" w:rsidDel="007E6892">
          <w:rPr>
            <w:rPrChange w:id="8794" w:author="Yufeng" w:date="2021-10-10T17:48:00Z">
              <w:rPr>
                <w:sz w:val="22"/>
              </w:rPr>
            </w:rPrChange>
          </w:rPr>
          <w:fldChar w:fldCharType="separate"/>
        </w:r>
        <w:r w:rsidR="008E309A" w:rsidRPr="00755CC4" w:rsidDel="007E6892">
          <w:rPr>
            <w:kern w:val="0"/>
            <w:vertAlign w:val="superscript"/>
            <w:rPrChange w:id="8795" w:author="Yufeng" w:date="2021-10-10T17:48:00Z">
              <w:rPr>
                <w:kern w:val="0"/>
                <w:sz w:val="22"/>
                <w:vertAlign w:val="superscript"/>
              </w:rPr>
            </w:rPrChange>
          </w:rPr>
          <w:delText>29,30</w:delText>
        </w:r>
        <w:r w:rsidRPr="00755CC4" w:rsidDel="007E6892">
          <w:rPr>
            <w:rPrChange w:id="8796" w:author="Yufeng" w:date="2021-10-10T17:48:00Z">
              <w:rPr>
                <w:sz w:val="22"/>
              </w:rPr>
            </w:rPrChange>
          </w:rPr>
          <w:fldChar w:fldCharType="end"/>
        </w:r>
        <w:r w:rsidRPr="00755CC4" w:rsidDel="007E6892">
          <w:rPr>
            <w:rPrChange w:id="8797" w:author="Yufeng" w:date="2021-10-10T17:48:00Z">
              <w:rPr>
                <w:sz w:val="22"/>
              </w:rPr>
            </w:rPrChange>
          </w:rPr>
          <w:delText xml:space="preserve">. </w:delText>
        </w:r>
      </w:del>
      <w:del w:id="8798" w:author="LIN, Yufeng" w:date="2021-10-06T16:21:00Z">
        <w:r w:rsidRPr="00755CC4" w:rsidDel="00B04161">
          <w:rPr>
            <w:rPrChange w:id="8799" w:author="Yufeng" w:date="2021-10-10T17:48:00Z">
              <w:rPr>
                <w:sz w:val="22"/>
              </w:rPr>
            </w:rPrChange>
          </w:rPr>
          <w:delText xml:space="preserve">Salvianolic acids, as a result of the </w:delText>
        </w:r>
        <w:r w:rsidRPr="00755CC4" w:rsidDel="00B04161">
          <w:rPr>
            <w:i/>
            <w:rPrChange w:id="8800" w:author="Yufeng" w:date="2021-10-10T17:48:00Z">
              <w:rPr>
                <w:i/>
                <w:iCs/>
                <w:sz w:val="22"/>
              </w:rPr>
            </w:rPrChange>
          </w:rPr>
          <w:delText>A. officinalis</w:delText>
        </w:r>
        <w:r w:rsidRPr="00755CC4" w:rsidDel="00B04161">
          <w:rPr>
            <w:rPrChange w:id="8801" w:author="Yufeng" w:date="2021-10-10T17:48:00Z">
              <w:rPr>
                <w:sz w:val="22"/>
              </w:rPr>
            </w:rPrChange>
          </w:rPr>
          <w:delText>-</w:delText>
        </w:r>
        <w:r w:rsidRPr="00755CC4" w:rsidDel="00B04161">
          <w:rPr>
            <w:i/>
            <w:rPrChange w:id="8802" w:author="Yufeng" w:date="2021-10-10T17:48:00Z">
              <w:rPr>
                <w:i/>
                <w:iCs/>
                <w:sz w:val="22"/>
              </w:rPr>
            </w:rPrChange>
          </w:rPr>
          <w:delText>R. irregularis</w:delText>
        </w:r>
        <w:r w:rsidRPr="00755CC4" w:rsidDel="00B04161">
          <w:rPr>
            <w:rPrChange w:id="8803" w:author="Yufeng" w:date="2021-10-10T17:48:00Z">
              <w:rPr>
                <w:sz w:val="22"/>
              </w:rPr>
            </w:rPrChange>
          </w:rPr>
          <w:delText xml:space="preserve"> symbiosis, showed a significant impact on cancer treatment</w:delText>
        </w:r>
        <w:r w:rsidRPr="00755CC4" w:rsidDel="00B04161">
          <w:rPr>
            <w:rPrChange w:id="8804" w:author="Yufeng" w:date="2021-10-10T17:48:00Z">
              <w:rPr>
                <w:sz w:val="22"/>
              </w:rPr>
            </w:rPrChange>
          </w:rPr>
          <w:fldChar w:fldCharType="begin"/>
        </w:r>
        <w:r w:rsidR="00B2342E" w:rsidRPr="00755CC4" w:rsidDel="00B04161">
          <w:rPr>
            <w:rPrChange w:id="8805" w:author="Yufeng" w:date="2021-10-10T17:48:00Z">
              <w:rPr>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755CC4" w:rsidDel="00B04161">
          <w:rPr>
            <w:rPrChange w:id="8806" w:author="Yufeng" w:date="2021-10-10T17:48:00Z">
              <w:rPr>
                <w:sz w:val="22"/>
              </w:rPr>
            </w:rPrChange>
          </w:rPr>
          <w:fldChar w:fldCharType="separate"/>
        </w:r>
        <w:r w:rsidR="00B2342E" w:rsidRPr="00755CC4" w:rsidDel="00B04161">
          <w:rPr>
            <w:kern w:val="0"/>
            <w:vertAlign w:val="superscript"/>
            <w:rPrChange w:id="8807" w:author="Yufeng" w:date="2021-10-10T17:48:00Z">
              <w:rPr>
                <w:kern w:val="0"/>
                <w:sz w:val="22"/>
                <w:vertAlign w:val="superscript"/>
              </w:rPr>
            </w:rPrChange>
          </w:rPr>
          <w:delText>62,63</w:delText>
        </w:r>
        <w:r w:rsidRPr="00755CC4" w:rsidDel="00B04161">
          <w:rPr>
            <w:rPrChange w:id="8808" w:author="Yufeng" w:date="2021-10-10T17:48:00Z">
              <w:rPr>
                <w:sz w:val="22"/>
              </w:rPr>
            </w:rPrChange>
          </w:rPr>
          <w:fldChar w:fldCharType="end"/>
        </w:r>
        <w:r w:rsidRPr="00755CC4" w:rsidDel="00B04161">
          <w:rPr>
            <w:rPrChange w:id="8809" w:author="Yufeng" w:date="2021-10-10T17:48:00Z">
              <w:rPr>
                <w:sz w:val="22"/>
              </w:rPr>
            </w:rPrChange>
          </w:rPr>
          <w:delText xml:space="preserve">. Furthermore, other major affected compounds from </w:delText>
        </w:r>
        <w:r w:rsidRPr="00755CC4" w:rsidDel="00B04161">
          <w:rPr>
            <w:i/>
            <w:rPrChange w:id="8810" w:author="Yufeng" w:date="2021-10-10T17:48:00Z">
              <w:rPr>
                <w:i/>
                <w:iCs/>
                <w:sz w:val="22"/>
              </w:rPr>
            </w:rPrChange>
          </w:rPr>
          <w:delText>A. officinalis</w:delText>
        </w:r>
        <w:r w:rsidRPr="00755CC4" w:rsidDel="00B04161">
          <w:rPr>
            <w:rPrChange w:id="8811" w:author="Yufeng" w:date="2021-10-10T17:48:00Z">
              <w:rPr>
                <w:sz w:val="22"/>
              </w:rPr>
            </w:rPrChange>
          </w:rPr>
          <w:delText>-</w:delText>
        </w:r>
        <w:r w:rsidRPr="00755CC4" w:rsidDel="00B04161">
          <w:rPr>
            <w:i/>
            <w:rPrChange w:id="8812" w:author="Yufeng" w:date="2021-10-10T17:48:00Z">
              <w:rPr>
                <w:i/>
                <w:iCs/>
                <w:sz w:val="22"/>
              </w:rPr>
            </w:rPrChange>
          </w:rPr>
          <w:delText>R. irregularis</w:delText>
        </w:r>
        <w:r w:rsidRPr="00755CC4" w:rsidDel="00B04161">
          <w:rPr>
            <w:rPrChange w:id="8813" w:author="Yufeng" w:date="2021-10-10T17:48:00Z">
              <w:rPr>
                <w:sz w:val="22"/>
              </w:rPr>
            </w:rPrChange>
          </w:rPr>
          <w:delText xml:space="preserve"> symbiosis, such as rosmarinic acid, ferulic acid, caffeic acids, and derivatives, present several health-related properties, such as antioxidant, anti-inflammatory, and antimicrobial activities</w:delText>
        </w:r>
        <w:r w:rsidRPr="00755CC4" w:rsidDel="00B04161">
          <w:rPr>
            <w:rPrChange w:id="8814" w:author="Yufeng" w:date="2021-10-10T17:48:00Z">
              <w:rPr>
                <w:sz w:val="22"/>
              </w:rPr>
            </w:rPrChange>
          </w:rPr>
          <w:fldChar w:fldCharType="begin"/>
        </w:r>
        <w:r w:rsidR="00B2342E" w:rsidRPr="00755CC4" w:rsidDel="00B04161">
          <w:rPr>
            <w:rPrChange w:id="8815" w:author="Yufeng" w:date="2021-10-10T17:48:00Z">
              <w:rPr>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755CC4" w:rsidDel="00B04161">
          <w:rPr>
            <w:rPrChange w:id="8816" w:author="Yufeng" w:date="2021-10-10T17:48:00Z">
              <w:rPr>
                <w:sz w:val="22"/>
              </w:rPr>
            </w:rPrChange>
          </w:rPr>
          <w:fldChar w:fldCharType="separate"/>
        </w:r>
        <w:r w:rsidR="00B2342E" w:rsidRPr="00755CC4" w:rsidDel="00B04161">
          <w:rPr>
            <w:kern w:val="0"/>
            <w:vertAlign w:val="superscript"/>
            <w:rPrChange w:id="8817" w:author="Yufeng" w:date="2021-10-10T17:48:00Z">
              <w:rPr>
                <w:kern w:val="0"/>
                <w:sz w:val="22"/>
                <w:vertAlign w:val="superscript"/>
              </w:rPr>
            </w:rPrChange>
          </w:rPr>
          <w:delText>64,65</w:delText>
        </w:r>
        <w:r w:rsidRPr="00755CC4" w:rsidDel="00B04161">
          <w:rPr>
            <w:rPrChange w:id="8818" w:author="Yufeng" w:date="2021-10-10T17:48:00Z">
              <w:rPr>
                <w:sz w:val="22"/>
              </w:rPr>
            </w:rPrChange>
          </w:rPr>
          <w:fldChar w:fldCharType="end"/>
        </w:r>
        <w:r w:rsidRPr="00755CC4" w:rsidDel="00B04161">
          <w:rPr>
            <w:rPrChange w:id="8819" w:author="Yufeng" w:date="2021-10-10T17:48:00Z">
              <w:rPr>
                <w:sz w:val="22"/>
              </w:rPr>
            </w:rPrChange>
          </w:rPr>
          <w:delText>.</w:delText>
        </w:r>
      </w:del>
      <w:del w:id="8820" w:author="LIN, Yufeng" w:date="2021-10-06T16:00:00Z">
        <w:r w:rsidRPr="00755CC4" w:rsidDel="007E6892">
          <w:rPr>
            <w:i/>
            <w:rPrChange w:id="8821" w:author="Yufeng" w:date="2021-10-10T17:48:00Z">
              <w:rPr>
                <w:i/>
                <w:iCs/>
                <w:sz w:val="22"/>
              </w:rPr>
            </w:rPrChange>
          </w:rPr>
          <w:delText xml:space="preserve"> </w:delText>
        </w:r>
      </w:del>
      <w:del w:id="8822" w:author="LIN, Yufeng" w:date="2021-10-06T16:10:00Z">
        <w:r w:rsidRPr="00755CC4" w:rsidDel="00713425">
          <w:rPr>
            <w:i/>
            <w:rPrChange w:id="8823" w:author="Yufeng" w:date="2021-10-10T17:48:00Z">
              <w:rPr>
                <w:i/>
                <w:iCs/>
                <w:sz w:val="22"/>
              </w:rPr>
            </w:rPrChange>
          </w:rPr>
          <w:delText>A. rambellii</w:delText>
        </w:r>
        <w:r w:rsidRPr="00755CC4" w:rsidDel="00713425">
          <w:rPr>
            <w:rPrChange w:id="8824" w:author="Yufeng" w:date="2021-10-10T17:48:00Z">
              <w:rPr>
                <w:sz w:val="22"/>
              </w:rPr>
            </w:rPrChange>
          </w:rPr>
          <w:delText xml:space="preserve"> and </w:delText>
        </w:r>
        <w:r w:rsidRPr="00755CC4" w:rsidDel="00713425">
          <w:rPr>
            <w:i/>
            <w:rPrChange w:id="8825" w:author="Yufeng" w:date="2021-10-10T17:48:00Z">
              <w:rPr>
                <w:i/>
                <w:iCs/>
                <w:sz w:val="22"/>
              </w:rPr>
            </w:rPrChange>
          </w:rPr>
          <w:delText xml:space="preserve">A. kawachii </w:delText>
        </w:r>
        <w:r w:rsidRPr="00755CC4" w:rsidDel="00713425">
          <w:rPr>
            <w:rPrChange w:id="8826" w:author="Yufeng" w:date="2021-10-10T17:48:00Z">
              <w:rPr>
                <w:sz w:val="22"/>
              </w:rPr>
            </w:rPrChange>
          </w:rPr>
          <w:delText xml:space="preserve">were the most enriched or depleted </w:delText>
        </w:r>
        <w:r w:rsidR="004314C2" w:rsidRPr="00755CC4" w:rsidDel="00713425">
          <w:rPr>
            <w:rPrChange w:id="8827" w:author="Yufeng" w:date="2021-10-10T17:48:00Z">
              <w:rPr>
                <w:sz w:val="22"/>
              </w:rPr>
            </w:rPrChange>
          </w:rPr>
          <w:delText>fungus</w:delText>
        </w:r>
        <w:r w:rsidRPr="00755CC4" w:rsidDel="00713425">
          <w:rPr>
            <w:rPrChange w:id="8828" w:author="Yufeng" w:date="2021-10-10T17:48:00Z">
              <w:rPr>
                <w:sz w:val="22"/>
              </w:rPr>
            </w:rPrChange>
          </w:rPr>
          <w:delText xml:space="preserve"> in CRC. Even though both were from the same genus </w:delText>
        </w:r>
        <w:r w:rsidRPr="00755CC4" w:rsidDel="00713425">
          <w:rPr>
            <w:i/>
            <w:rPrChange w:id="8829" w:author="Yufeng" w:date="2021-10-10T17:48:00Z">
              <w:rPr>
                <w:i/>
                <w:iCs/>
                <w:sz w:val="22"/>
              </w:rPr>
            </w:rPrChange>
          </w:rPr>
          <w:delText>Aspergillus</w:delText>
        </w:r>
        <w:r w:rsidRPr="00755CC4" w:rsidDel="00713425">
          <w:rPr>
            <w:rPrChange w:id="8830" w:author="Yufeng" w:date="2021-10-10T17:48:00Z">
              <w:rPr>
                <w:sz w:val="22"/>
              </w:rPr>
            </w:rPrChange>
          </w:rPr>
          <w:delText xml:space="preserve">, the latter plays the opposite function in cancer. The crude enzyme extract derived from </w:delText>
        </w:r>
        <w:r w:rsidRPr="00755CC4" w:rsidDel="00713425">
          <w:rPr>
            <w:i/>
            <w:rPrChange w:id="8831" w:author="Yufeng" w:date="2021-10-10T17:48:00Z">
              <w:rPr>
                <w:i/>
                <w:iCs/>
                <w:sz w:val="22"/>
              </w:rPr>
            </w:rPrChange>
          </w:rPr>
          <w:delText>A. rambellii</w:delText>
        </w:r>
        <w:r w:rsidRPr="00755CC4" w:rsidDel="00713425">
          <w:rPr>
            <w:rPrChange w:id="8832" w:author="Yufeng" w:date="2021-10-10T17:48:00Z">
              <w:rPr>
                <w:sz w:val="22"/>
              </w:rPr>
            </w:rPrChange>
          </w:rPr>
          <w:delText xml:space="preserve"> could enhance the antioxidative activities of Viscum album var. coloratum</w:delText>
        </w:r>
        <w:r w:rsidRPr="00755CC4" w:rsidDel="00713425">
          <w:rPr>
            <w:rPrChange w:id="8833" w:author="Yufeng" w:date="2021-10-10T17:48:00Z">
              <w:rPr>
                <w:sz w:val="22"/>
              </w:rPr>
            </w:rPrChange>
          </w:rPr>
          <w:fldChar w:fldCharType="begin"/>
        </w:r>
        <w:r w:rsidR="008E309A" w:rsidRPr="00755CC4" w:rsidDel="00713425">
          <w:rPr>
            <w:rPrChange w:id="8834" w:author="Yufeng" w:date="2021-10-10T17:48:00Z">
              <w:rPr>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8E309A" w:rsidRPr="00755CC4" w:rsidDel="00713425">
          <w:rPr>
            <w:rFonts w:hint="eastAsia"/>
            <w:rPrChange w:id="8835" w:author="Yufeng" w:date="2021-10-10T17:48:00Z">
              <w:rPr>
                <w:rFonts w:hint="eastAsia"/>
                <w:sz w:val="22"/>
              </w:rPr>
            </w:rPrChange>
          </w:rPr>
          <w:delInstrText>′</w:delInstrText>
        </w:r>
        <w:r w:rsidR="008E309A" w:rsidRPr="00755CC4" w:rsidDel="00713425">
          <w:rPr>
            <w:rPrChange w:id="8836" w:author="Yufeng" w:date="2021-10-10T17:48:00Z">
              <w:rPr>
                <w:sz w:val="22"/>
              </w:rPr>
            </w:rPrChange>
          </w:rPr>
          <w:delInstrText>,7</w:delInstrText>
        </w:r>
        <w:r w:rsidR="008E309A" w:rsidRPr="00755CC4" w:rsidDel="00713425">
          <w:rPr>
            <w:rFonts w:hint="eastAsia"/>
            <w:rPrChange w:id="8837" w:author="Yufeng" w:date="2021-10-10T17:48:00Z">
              <w:rPr>
                <w:rFonts w:hint="eastAsia"/>
                <w:sz w:val="22"/>
              </w:rPr>
            </w:rPrChange>
          </w:rPr>
          <w:delInstrText>′</w:delInstrText>
        </w:r>
        <w:r w:rsidR="008E309A" w:rsidRPr="00755CC4" w:rsidDel="00713425">
          <w:rPr>
            <w:rPrChange w:id="8838" w:author="Yufeng" w:date="2021-10-10T17:48:00Z">
              <w:rPr>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755CC4" w:rsidDel="00713425">
          <w:rPr>
            <w:rPrChange w:id="8839" w:author="Yufeng" w:date="2021-10-10T17:48:00Z">
              <w:rPr>
                <w:sz w:val="22"/>
              </w:rPr>
            </w:rPrChange>
          </w:rPr>
          <w:fldChar w:fldCharType="separate"/>
        </w:r>
        <w:r w:rsidR="008E309A" w:rsidRPr="00755CC4" w:rsidDel="00713425">
          <w:rPr>
            <w:kern w:val="0"/>
            <w:vertAlign w:val="superscript"/>
            <w:rPrChange w:id="8840" w:author="Yufeng" w:date="2021-10-10T17:48:00Z">
              <w:rPr>
                <w:kern w:val="0"/>
                <w:sz w:val="22"/>
                <w:vertAlign w:val="superscript"/>
              </w:rPr>
            </w:rPrChange>
          </w:rPr>
          <w:delText>31</w:delText>
        </w:r>
        <w:r w:rsidRPr="00755CC4" w:rsidDel="00713425">
          <w:rPr>
            <w:rPrChange w:id="8841" w:author="Yufeng" w:date="2021-10-10T17:48:00Z">
              <w:rPr>
                <w:sz w:val="22"/>
              </w:rPr>
            </w:rPrChange>
          </w:rPr>
          <w:fldChar w:fldCharType="end"/>
        </w:r>
        <w:r w:rsidRPr="00755CC4" w:rsidDel="00713425">
          <w:rPr>
            <w:rPrChange w:id="8842" w:author="Yufeng" w:date="2021-10-10T17:48:00Z">
              <w:rPr>
                <w:sz w:val="22"/>
              </w:rPr>
            </w:rPrChange>
          </w:rPr>
          <w:delText xml:space="preserve"> (Korean mistletoe</w:delText>
        </w:r>
      </w:del>
      <w:del w:id="8843" w:author="LIN, Yufeng" w:date="2021-10-05T14:07:00Z">
        <w:r w:rsidRPr="00755CC4" w:rsidDel="00B0379E">
          <w:rPr>
            <w:rPrChange w:id="8844" w:author="Yufeng" w:date="2021-10-10T17:48:00Z">
              <w:rPr>
                <w:sz w:val="22"/>
              </w:rPr>
            </w:rPrChange>
          </w:rPr>
          <w:delText>; KM</w:delText>
        </w:r>
      </w:del>
      <w:del w:id="8845" w:author="LIN, Yufeng" w:date="2021-10-06T16:10:00Z">
        <w:r w:rsidRPr="00755CC4" w:rsidDel="00713425">
          <w:rPr>
            <w:rPrChange w:id="8846" w:author="Yufeng" w:date="2021-10-10T17:48:00Z">
              <w:rPr>
                <w:sz w:val="22"/>
              </w:rPr>
            </w:rPrChange>
          </w:rPr>
          <w:delText>), a promising agent for treating colon cancer</w:delText>
        </w:r>
        <w:r w:rsidRPr="00755CC4" w:rsidDel="00713425">
          <w:rPr>
            <w:rPrChange w:id="8847" w:author="Yufeng" w:date="2021-10-10T17:48:00Z">
              <w:rPr>
                <w:sz w:val="22"/>
              </w:rPr>
            </w:rPrChange>
          </w:rPr>
          <w:fldChar w:fldCharType="begin"/>
        </w:r>
        <w:r w:rsidR="00B2342E" w:rsidRPr="00755CC4" w:rsidDel="00713425">
          <w:rPr>
            <w:rPrChange w:id="8848" w:author="Yufeng" w:date="2021-10-10T17:48:00Z">
              <w:rPr>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755CC4" w:rsidDel="00713425">
          <w:rPr>
            <w:rPrChange w:id="8849" w:author="Yufeng" w:date="2021-10-10T17:48:00Z">
              <w:rPr>
                <w:sz w:val="22"/>
              </w:rPr>
            </w:rPrChange>
          </w:rPr>
          <w:fldChar w:fldCharType="separate"/>
        </w:r>
        <w:r w:rsidR="00B2342E" w:rsidRPr="00755CC4" w:rsidDel="00713425">
          <w:rPr>
            <w:kern w:val="0"/>
            <w:vertAlign w:val="superscript"/>
            <w:rPrChange w:id="8850" w:author="Yufeng" w:date="2021-10-10T17:48:00Z">
              <w:rPr>
                <w:kern w:val="0"/>
                <w:sz w:val="22"/>
                <w:vertAlign w:val="superscript"/>
              </w:rPr>
            </w:rPrChange>
          </w:rPr>
          <w:delText>66</w:delText>
        </w:r>
        <w:r w:rsidRPr="00755CC4" w:rsidDel="00713425">
          <w:rPr>
            <w:rPrChange w:id="8851" w:author="Yufeng" w:date="2021-10-10T17:48:00Z">
              <w:rPr>
                <w:sz w:val="22"/>
              </w:rPr>
            </w:rPrChange>
          </w:rPr>
          <w:fldChar w:fldCharType="end"/>
        </w:r>
        <w:r w:rsidRPr="00755CC4" w:rsidDel="00713425">
          <w:rPr>
            <w:rPrChange w:id="8852" w:author="Yufeng" w:date="2021-10-10T17:48:00Z">
              <w:rPr>
                <w:sz w:val="22"/>
              </w:rPr>
            </w:rPrChange>
          </w:rPr>
          <w:delText xml:space="preserve">, hepatoma, and immunomodulation in the previous study. In the other research, solid-state fermentation with </w:delText>
        </w:r>
        <w:r w:rsidRPr="00755CC4" w:rsidDel="00713425">
          <w:rPr>
            <w:i/>
            <w:rPrChange w:id="8853" w:author="Yufeng" w:date="2021-10-10T17:48:00Z">
              <w:rPr>
                <w:i/>
                <w:iCs/>
                <w:sz w:val="22"/>
              </w:rPr>
            </w:rPrChange>
          </w:rPr>
          <w:delText xml:space="preserve">A. kawachii </w:delText>
        </w:r>
        <w:r w:rsidRPr="00755CC4" w:rsidDel="00713425">
          <w:rPr>
            <w:rPrChange w:id="8854" w:author="Yufeng" w:date="2021-10-10T17:48:00Z">
              <w:rPr>
                <w:sz w:val="22"/>
              </w:rPr>
            </w:rPrChange>
          </w:rPr>
          <w:delText>would create the fermented silkworm was investigated anticancer activity in human hepatocellular carcinoma cells</w:delText>
        </w:r>
        <w:r w:rsidRPr="00755CC4" w:rsidDel="00713425">
          <w:rPr>
            <w:rPrChange w:id="8855" w:author="Yufeng" w:date="2021-10-10T17:48:00Z">
              <w:rPr>
                <w:sz w:val="22"/>
              </w:rPr>
            </w:rPrChange>
          </w:rPr>
          <w:fldChar w:fldCharType="begin"/>
        </w:r>
        <w:r w:rsidR="008E309A" w:rsidRPr="00755CC4" w:rsidDel="00713425">
          <w:rPr>
            <w:rPrChange w:id="8856" w:author="Yufeng" w:date="2021-10-10T17:48:00Z">
              <w:rPr>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755CC4" w:rsidDel="00713425">
          <w:rPr>
            <w:rPrChange w:id="8857" w:author="Yufeng" w:date="2021-10-10T17:48:00Z">
              <w:rPr>
                <w:sz w:val="22"/>
              </w:rPr>
            </w:rPrChange>
          </w:rPr>
          <w:fldChar w:fldCharType="separate"/>
        </w:r>
        <w:r w:rsidR="008E309A" w:rsidRPr="00755CC4" w:rsidDel="00713425">
          <w:rPr>
            <w:kern w:val="0"/>
            <w:vertAlign w:val="superscript"/>
            <w:rPrChange w:id="8858" w:author="Yufeng" w:date="2021-10-10T17:48:00Z">
              <w:rPr>
                <w:kern w:val="0"/>
                <w:sz w:val="22"/>
                <w:vertAlign w:val="superscript"/>
              </w:rPr>
            </w:rPrChange>
          </w:rPr>
          <w:delText>32</w:delText>
        </w:r>
        <w:r w:rsidRPr="00755CC4" w:rsidDel="00713425">
          <w:rPr>
            <w:rPrChange w:id="8859" w:author="Yufeng" w:date="2021-10-10T17:48:00Z">
              <w:rPr>
                <w:sz w:val="22"/>
              </w:rPr>
            </w:rPrChange>
          </w:rPr>
          <w:fldChar w:fldCharType="end"/>
        </w:r>
        <w:r w:rsidRPr="00755CC4" w:rsidDel="00713425">
          <w:rPr>
            <w:rPrChange w:id="8860" w:author="Yufeng" w:date="2021-10-10T17:48:00Z">
              <w:rPr>
                <w:sz w:val="22"/>
              </w:rPr>
            </w:rPrChange>
          </w:rPr>
          <w:delText xml:space="preserve">. Collectively, our results evidenced the correctness of </w:delText>
        </w:r>
        <w:r w:rsidR="004314C2" w:rsidRPr="00755CC4" w:rsidDel="00713425">
          <w:rPr>
            <w:rPrChange w:id="8861" w:author="Yufeng" w:date="2021-10-10T17:48:00Z">
              <w:rPr>
                <w:sz w:val="22"/>
              </w:rPr>
            </w:rPrChange>
          </w:rPr>
          <w:delText>fungi</w:delText>
        </w:r>
        <w:r w:rsidRPr="00755CC4" w:rsidDel="00713425">
          <w:rPr>
            <w:rPrChange w:id="8862" w:author="Yufeng" w:date="2021-10-10T17:48:00Z">
              <w:rPr>
                <w:sz w:val="22"/>
              </w:rPr>
            </w:rPrChange>
          </w:rPr>
          <w:delText xml:space="preserve"> selection, and the </w:delText>
        </w:r>
        <w:r w:rsidR="004314C2" w:rsidRPr="00755CC4" w:rsidDel="00713425">
          <w:rPr>
            <w:rPrChange w:id="8863" w:author="Yufeng" w:date="2021-10-10T17:48:00Z">
              <w:rPr>
                <w:sz w:val="22"/>
              </w:rPr>
            </w:rPrChange>
          </w:rPr>
          <w:delText>fungi</w:delText>
        </w:r>
        <w:r w:rsidRPr="00755CC4" w:rsidDel="00713425">
          <w:rPr>
            <w:rPrChange w:id="8864" w:author="Yufeng" w:date="2021-10-10T17:48:00Z">
              <w:rPr>
                <w:sz w:val="22"/>
              </w:rPr>
            </w:rPrChange>
          </w:rPr>
          <w:delText xml:space="preserve"> were associated with CRC or adenoma, especially </w:delText>
        </w:r>
        <w:r w:rsidRPr="00755CC4" w:rsidDel="00713425">
          <w:rPr>
            <w:i/>
            <w:rPrChange w:id="8865" w:author="Yufeng" w:date="2021-10-10T17:48:00Z">
              <w:rPr>
                <w:i/>
                <w:iCs/>
                <w:sz w:val="22"/>
              </w:rPr>
            </w:rPrChange>
          </w:rPr>
          <w:delText>A. rambellii</w:delText>
        </w:r>
        <w:r w:rsidRPr="00755CC4" w:rsidDel="00713425">
          <w:rPr>
            <w:rPrChange w:id="8866" w:author="Yufeng" w:date="2021-10-10T17:48:00Z">
              <w:rPr>
                <w:sz w:val="22"/>
              </w:rPr>
            </w:rPrChange>
          </w:rPr>
          <w:delText xml:space="preserve">, </w:delText>
        </w:r>
        <w:r w:rsidRPr="00755CC4" w:rsidDel="00713425">
          <w:rPr>
            <w:i/>
            <w:rPrChange w:id="8867" w:author="Yufeng" w:date="2021-10-10T17:48:00Z">
              <w:rPr>
                <w:i/>
                <w:iCs/>
                <w:sz w:val="22"/>
              </w:rPr>
            </w:rPrChange>
          </w:rPr>
          <w:delText>R. irregularis</w:delText>
        </w:r>
        <w:r w:rsidRPr="00755CC4" w:rsidDel="00713425">
          <w:rPr>
            <w:rPrChange w:id="8868" w:author="Yufeng" w:date="2021-10-10T17:48:00Z">
              <w:rPr>
                <w:sz w:val="22"/>
              </w:rPr>
            </w:rPrChange>
          </w:rPr>
          <w:delText xml:space="preserve">, and </w:delText>
        </w:r>
        <w:r w:rsidRPr="00755CC4" w:rsidDel="00713425">
          <w:rPr>
            <w:i/>
            <w:rPrChange w:id="8869" w:author="Yufeng" w:date="2021-10-10T17:48:00Z">
              <w:rPr>
                <w:i/>
                <w:iCs/>
                <w:sz w:val="22"/>
              </w:rPr>
            </w:rPrChange>
          </w:rPr>
          <w:delText>A. kawachii</w:delText>
        </w:r>
        <w:r w:rsidRPr="00755CC4" w:rsidDel="00713425">
          <w:rPr>
            <w:rPrChange w:id="8870" w:author="Yufeng" w:date="2021-10-10T17:48:00Z">
              <w:rPr>
                <w:sz w:val="22"/>
              </w:rPr>
            </w:rPrChange>
          </w:rPr>
          <w:delText>.</w:delText>
        </w:r>
      </w:del>
      <w:del w:id="8871" w:author="LIN, Yufeng" w:date="2021-10-06T17:59:00Z">
        <w:r w:rsidR="0019717A" w:rsidRPr="00755CC4" w:rsidDel="00433689">
          <w:rPr>
            <w:rPrChange w:id="8872" w:author="Yufeng" w:date="2021-10-10T17:48:00Z">
              <w:rPr>
                <w:sz w:val="22"/>
              </w:rPr>
            </w:rPrChange>
          </w:rPr>
          <w:fldChar w:fldCharType="begin"/>
        </w:r>
        <w:r w:rsidR="0019717A" w:rsidRPr="00755CC4" w:rsidDel="00433689">
          <w:rPr>
            <w:rPrChange w:id="8873" w:author="Yufeng" w:date="2021-10-10T17:48:00Z">
              <w:rPr>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RPr="00755CC4" w:rsidDel="00433689">
          <w:rPr>
            <w:rPrChange w:id="8874" w:author="Yufeng" w:date="2021-10-10T17:48:00Z">
              <w:rPr>
                <w:sz w:val="22"/>
              </w:rPr>
            </w:rPrChange>
          </w:rPr>
          <w:fldChar w:fldCharType="separate"/>
        </w:r>
        <w:r w:rsidR="0019717A" w:rsidRPr="00755CC4" w:rsidDel="00433689">
          <w:rPr>
            <w:kern w:val="0"/>
            <w:vertAlign w:val="superscript"/>
            <w:rPrChange w:id="8875" w:author="Yufeng" w:date="2021-10-10T17:48:00Z">
              <w:rPr>
                <w:kern w:val="0"/>
                <w:sz w:val="22"/>
                <w:vertAlign w:val="superscript"/>
              </w:rPr>
            </w:rPrChange>
          </w:rPr>
          <w:delText>29,32</w:delText>
        </w:r>
        <w:r w:rsidR="0019717A" w:rsidRPr="00755CC4" w:rsidDel="00433689">
          <w:rPr>
            <w:rPrChange w:id="8876" w:author="Yufeng" w:date="2021-10-10T17:48:00Z">
              <w:rPr>
                <w:sz w:val="22"/>
              </w:rPr>
            </w:rPrChange>
          </w:rPr>
          <w:fldChar w:fldCharType="end"/>
        </w:r>
        <w:r w:rsidR="00595E20" w:rsidRPr="00755CC4" w:rsidDel="00433689">
          <w:rPr>
            <w:rPrChange w:id="8877" w:author="Yufeng" w:date="2021-10-10T17:48:00Z">
              <w:rPr>
                <w:sz w:val="22"/>
              </w:rPr>
            </w:rPrChange>
          </w:rPr>
          <w:fldChar w:fldCharType="begin"/>
        </w:r>
        <w:r w:rsidR="00B2342E" w:rsidRPr="00755CC4" w:rsidDel="00433689">
          <w:rPr>
            <w:rPrChange w:id="8878" w:author="Yufeng" w:date="2021-10-10T17:48:00Z">
              <w:rPr>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RPr="00755CC4" w:rsidDel="00433689">
          <w:rPr>
            <w:rPrChange w:id="8879" w:author="Yufeng" w:date="2021-10-10T17:48:00Z">
              <w:rPr>
                <w:sz w:val="22"/>
              </w:rPr>
            </w:rPrChange>
          </w:rPr>
          <w:fldChar w:fldCharType="separate"/>
        </w:r>
        <w:r w:rsidR="00B2342E" w:rsidRPr="00755CC4" w:rsidDel="00433689">
          <w:rPr>
            <w:kern w:val="0"/>
            <w:vertAlign w:val="superscript"/>
            <w:rPrChange w:id="8880" w:author="Yufeng" w:date="2021-10-10T17:48:00Z">
              <w:rPr>
                <w:kern w:val="0"/>
                <w:sz w:val="22"/>
                <w:vertAlign w:val="superscript"/>
              </w:rPr>
            </w:rPrChange>
          </w:rPr>
          <w:delText>67</w:delText>
        </w:r>
        <w:r w:rsidR="00595E20" w:rsidRPr="00755CC4" w:rsidDel="00433689">
          <w:rPr>
            <w:rPrChange w:id="8881" w:author="Yufeng" w:date="2021-10-10T17:48:00Z">
              <w:rPr>
                <w:sz w:val="22"/>
              </w:rPr>
            </w:rPrChange>
          </w:rPr>
          <w:fldChar w:fldCharType="end"/>
        </w:r>
        <w:r w:rsidR="00595E20" w:rsidRPr="00755CC4" w:rsidDel="00433689">
          <w:rPr>
            <w:rPrChange w:id="8882" w:author="Yufeng" w:date="2021-10-10T17:48:00Z">
              <w:rPr>
                <w:sz w:val="22"/>
              </w:rPr>
            </w:rPrChange>
          </w:rPr>
          <w:fldChar w:fldCharType="begin"/>
        </w:r>
        <w:r w:rsidR="00B2342E" w:rsidRPr="00755CC4" w:rsidDel="00433689">
          <w:rPr>
            <w:rPrChange w:id="8883" w:author="Yufeng" w:date="2021-10-10T17:48:00Z">
              <w:rPr>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RPr="00755CC4" w:rsidDel="00433689">
          <w:rPr>
            <w:rPrChange w:id="8884" w:author="Yufeng" w:date="2021-10-10T17:48:00Z">
              <w:rPr>
                <w:sz w:val="22"/>
              </w:rPr>
            </w:rPrChange>
          </w:rPr>
          <w:fldChar w:fldCharType="separate"/>
        </w:r>
        <w:r w:rsidR="00B2342E" w:rsidRPr="00755CC4" w:rsidDel="00433689">
          <w:rPr>
            <w:kern w:val="0"/>
            <w:vertAlign w:val="superscript"/>
            <w:rPrChange w:id="8885" w:author="Yufeng" w:date="2021-10-10T17:48:00Z">
              <w:rPr>
                <w:kern w:val="0"/>
                <w:sz w:val="22"/>
                <w:vertAlign w:val="superscript"/>
              </w:rPr>
            </w:rPrChange>
          </w:rPr>
          <w:delText>68</w:delText>
        </w:r>
        <w:r w:rsidR="00595E20" w:rsidRPr="00755CC4" w:rsidDel="00433689">
          <w:rPr>
            <w:rPrChange w:id="8886" w:author="Yufeng" w:date="2021-10-10T17:48:00Z">
              <w:rPr>
                <w:sz w:val="22"/>
              </w:rPr>
            </w:rPrChange>
          </w:rPr>
          <w:fldChar w:fldCharType="end"/>
        </w:r>
        <w:r w:rsidR="00595E20" w:rsidRPr="00755CC4" w:rsidDel="00433689">
          <w:rPr>
            <w:i/>
            <w:rPrChange w:id="8887" w:author="Yufeng" w:date="2021-10-10T17:48:00Z">
              <w:rPr>
                <w:i/>
                <w:iCs/>
                <w:sz w:val="22"/>
              </w:rPr>
            </w:rPrChange>
          </w:rPr>
          <w:fldChar w:fldCharType="begin"/>
        </w:r>
        <w:r w:rsidR="00B2342E" w:rsidRPr="00755CC4" w:rsidDel="00433689">
          <w:rPr>
            <w:i/>
            <w:rPrChange w:id="8888" w:author="Yufeng" w:date="2021-10-10T17:48:00Z">
              <w:rPr>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RPr="00755CC4" w:rsidDel="00433689">
          <w:rPr>
            <w:i/>
            <w:rPrChange w:id="8889" w:author="Yufeng" w:date="2021-10-10T17:48:00Z">
              <w:rPr>
                <w:i/>
                <w:iCs/>
                <w:sz w:val="22"/>
              </w:rPr>
            </w:rPrChange>
          </w:rPr>
          <w:fldChar w:fldCharType="separate"/>
        </w:r>
        <w:r w:rsidR="00B2342E" w:rsidRPr="00755CC4" w:rsidDel="00433689">
          <w:rPr>
            <w:kern w:val="0"/>
            <w:vertAlign w:val="superscript"/>
            <w:rPrChange w:id="8890" w:author="Yufeng" w:date="2021-10-10T17:48:00Z">
              <w:rPr>
                <w:kern w:val="0"/>
                <w:sz w:val="22"/>
                <w:vertAlign w:val="superscript"/>
              </w:rPr>
            </w:rPrChange>
          </w:rPr>
          <w:delText>69</w:delText>
        </w:r>
        <w:r w:rsidR="00595E20" w:rsidRPr="00755CC4" w:rsidDel="00433689">
          <w:rPr>
            <w:i/>
            <w:rPrChange w:id="8891" w:author="Yufeng" w:date="2021-10-10T17:48:00Z">
              <w:rPr>
                <w:i/>
                <w:iCs/>
                <w:sz w:val="22"/>
              </w:rPr>
            </w:rPrChange>
          </w:rPr>
          <w:fldChar w:fldCharType="end"/>
        </w:r>
      </w:del>
      <w:del w:id="8892" w:author="LIN, Yufeng" w:date="2021-10-05T15:07:00Z">
        <w:r w:rsidR="00595E20" w:rsidRPr="00755CC4" w:rsidDel="00595E20">
          <w:rPr>
            <w:kern w:val="0"/>
            <w:u w:val="dash"/>
            <w:vertAlign w:val="superscript"/>
            <w:rPrChange w:id="8893" w:author="Yufeng" w:date="2021-10-10T17:48:00Z">
              <w:rPr>
                <w:kern w:val="0"/>
                <w:sz w:val="22"/>
                <w:u w:val="dash"/>
                <w:vertAlign w:val="superscript"/>
              </w:rPr>
            </w:rPrChange>
          </w:rPr>
          <w:delText>1</w:delText>
        </w:r>
      </w:del>
      <w:del w:id="8894" w:author="LIN, Yufeng" w:date="2021-10-05T18:44:00Z">
        <w:r w:rsidR="00520951" w:rsidRPr="00755CC4" w:rsidDel="003A37B1">
          <w:rPr>
            <w:rPrChange w:id="8895" w:author="Yufeng" w:date="2021-10-10T17:48:00Z">
              <w:rPr>
                <w:sz w:val="22"/>
              </w:rPr>
            </w:rPrChange>
          </w:rPr>
          <w:fldChar w:fldCharType="begin"/>
        </w:r>
        <w:r w:rsidR="00B07014" w:rsidRPr="00755CC4" w:rsidDel="003A37B1">
          <w:rPr>
            <w:rPrChange w:id="8896" w:author="Yufeng" w:date="2021-10-10T17:48:00Z">
              <w:rPr>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RPr="00755CC4" w:rsidDel="003A37B1">
          <w:rPr>
            <w:rPrChange w:id="8897" w:author="Yufeng" w:date="2021-10-10T17:48:00Z">
              <w:rPr>
                <w:sz w:val="22"/>
              </w:rPr>
            </w:rPrChange>
          </w:rPr>
          <w:fldChar w:fldCharType="separate"/>
        </w:r>
        <w:r w:rsidR="00B07014" w:rsidRPr="00755CC4" w:rsidDel="003A37B1">
          <w:rPr>
            <w:kern w:val="0"/>
            <w:vertAlign w:val="superscript"/>
            <w:rPrChange w:id="8898" w:author="Yufeng" w:date="2021-10-10T17:48:00Z">
              <w:rPr>
                <w:kern w:val="0"/>
                <w:sz w:val="22"/>
                <w:vertAlign w:val="superscript"/>
              </w:rPr>
            </w:rPrChange>
          </w:rPr>
          <w:delText>60,71–73</w:delText>
        </w:r>
        <w:r w:rsidR="00520951" w:rsidRPr="00755CC4" w:rsidDel="003A37B1">
          <w:rPr>
            <w:rPrChange w:id="8899" w:author="Yufeng" w:date="2021-10-10T17:48:00Z">
              <w:rPr>
                <w:sz w:val="22"/>
              </w:rPr>
            </w:rPrChange>
          </w:rPr>
          <w:fldChar w:fldCharType="end"/>
        </w:r>
      </w:del>
      <w:del w:id="8900" w:author="LIN, Yufeng" w:date="2021-10-06T17:59:00Z">
        <w:r w:rsidR="00C450DC" w:rsidRPr="00755CC4" w:rsidDel="00433689">
          <w:rPr>
            <w:rPrChange w:id="8901" w:author="Yufeng" w:date="2021-10-10T17:48:00Z">
              <w:rPr>
                <w:sz w:val="22"/>
              </w:rPr>
            </w:rPrChange>
          </w:rPr>
          <w:fldChar w:fldCharType="begin"/>
        </w:r>
        <w:r w:rsidR="00B2342E" w:rsidRPr="00755CC4" w:rsidDel="00433689">
          <w:rPr>
            <w:rPrChange w:id="8902" w:author="Yufeng" w:date="2021-10-10T17:48:00Z">
              <w:rPr>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RPr="00755CC4" w:rsidDel="00433689">
          <w:rPr>
            <w:rPrChange w:id="8903" w:author="Yufeng" w:date="2021-10-10T17:48:00Z">
              <w:rPr>
                <w:sz w:val="22"/>
              </w:rPr>
            </w:rPrChange>
          </w:rPr>
          <w:fldChar w:fldCharType="separate"/>
        </w:r>
        <w:r w:rsidR="00B2342E" w:rsidRPr="00755CC4" w:rsidDel="00433689">
          <w:rPr>
            <w:kern w:val="0"/>
            <w:vertAlign w:val="superscript"/>
            <w:rPrChange w:id="8904" w:author="Yufeng" w:date="2021-10-10T17:48:00Z">
              <w:rPr>
                <w:kern w:val="0"/>
                <w:sz w:val="22"/>
                <w:vertAlign w:val="superscript"/>
              </w:rPr>
            </w:rPrChange>
          </w:rPr>
          <w:delText>70</w:delText>
        </w:r>
        <w:r w:rsidR="00C450DC" w:rsidRPr="00755CC4" w:rsidDel="00433689">
          <w:rPr>
            <w:rPrChange w:id="8905" w:author="Yufeng" w:date="2021-10-10T17:48:00Z">
              <w:rPr>
                <w:sz w:val="22"/>
              </w:rPr>
            </w:rPrChange>
          </w:rPr>
          <w:fldChar w:fldCharType="end"/>
        </w:r>
      </w:del>
    </w:p>
    <w:p w14:paraId="6264355C" w14:textId="328FDFD9" w:rsidR="00867992" w:rsidRPr="00755CC4" w:rsidDel="00D750E3" w:rsidRDefault="00F634CB">
      <w:pPr>
        <w:jc w:val="left"/>
        <w:rPr>
          <w:ins w:id="8906" w:author="LIN, Yufeng" w:date="2021-10-05T18:14:00Z"/>
          <w:del w:id="8907" w:author="Yufeng" w:date="2021-10-10T18:06:00Z"/>
          <w:rPrChange w:id="8908" w:author="Yufeng" w:date="2021-10-10T17:48:00Z">
            <w:rPr>
              <w:ins w:id="8909" w:author="LIN, Yufeng" w:date="2021-10-05T18:14:00Z"/>
              <w:del w:id="8910" w:author="Yufeng" w:date="2021-10-10T18:06:00Z"/>
              <w:sz w:val="22"/>
            </w:rPr>
          </w:rPrChange>
        </w:rPr>
        <w:pPrChange w:id="8911" w:author="Yufeng" w:date="2021-10-10T17:53:00Z">
          <w:pPr/>
        </w:pPrChange>
      </w:pPr>
      <w:ins w:id="8912" w:author="LIN, Yufeng" w:date="2021-10-05T17:46:00Z">
        <w:r w:rsidRPr="00755CC4">
          <w:rPr>
            <w:rPrChange w:id="8913" w:author="Yufeng" w:date="2021-10-10T17:48:00Z">
              <w:rPr>
                <w:sz w:val="22"/>
              </w:rPr>
            </w:rPrChange>
          </w:rPr>
          <w:t xml:space="preserve">The </w:t>
        </w:r>
        <w:del w:id="8914" w:author="Lung Ngai TING" w:date="2021-10-08T17:24:00Z">
          <w:r w:rsidRPr="00755CC4" w:rsidDel="00CA6E52">
            <w:rPr>
              <w:rPrChange w:id="8915" w:author="Yufeng" w:date="2021-10-10T17:48:00Z">
                <w:rPr>
                  <w:sz w:val="22"/>
                </w:rPr>
              </w:rPrChange>
            </w:rPr>
            <w:delText>fungal internal relationship</w:delText>
          </w:r>
        </w:del>
      </w:ins>
      <w:ins w:id="8916" w:author="Lung Ngai TING" w:date="2021-10-08T17:24:00Z">
        <w:r w:rsidR="00CA6E52" w:rsidRPr="0038659B">
          <w:t>fungal</w:t>
        </w:r>
        <w:r w:rsidR="00F40776" w:rsidRPr="0038659B">
          <w:t>-fun</w:t>
        </w:r>
      </w:ins>
      <w:ins w:id="8917" w:author="Lung Ngai TING" w:date="2021-10-08T17:25:00Z">
        <w:r w:rsidR="00F40776" w:rsidRPr="0038659B">
          <w:t>g</w:t>
        </w:r>
      </w:ins>
      <w:ins w:id="8918" w:author="Lung Ngai TING" w:date="2021-10-08T17:24:00Z">
        <w:r w:rsidR="00F40776" w:rsidRPr="0038659B">
          <w:t>al interaction</w:t>
        </w:r>
      </w:ins>
      <w:ins w:id="8919" w:author="LIN, Yufeng" w:date="2021-10-05T17:46:00Z">
        <w:r w:rsidRPr="00755CC4">
          <w:rPr>
            <w:rPrChange w:id="8920" w:author="Yufeng" w:date="2021-10-10T17:48:00Z">
              <w:rPr>
                <w:sz w:val="22"/>
              </w:rPr>
            </w:rPrChange>
          </w:rPr>
          <w:t xml:space="preserve"> in CRC was significantly</w:t>
        </w:r>
        <w:commentRangeStart w:id="8921"/>
        <w:commentRangeEnd w:id="8921"/>
        <w:r w:rsidRPr="00E666DA">
          <w:rPr>
            <w:rStyle w:val="CommentReference"/>
            <w:sz w:val="24"/>
            <w:szCs w:val="24"/>
          </w:rPr>
          <w:commentReference w:id="8921"/>
        </w:r>
        <w:r w:rsidRPr="00755CC4">
          <w:rPr>
            <w:rPrChange w:id="8922" w:author="Yufeng" w:date="2021-10-10T17:48:00Z">
              <w:rPr>
                <w:sz w:val="22"/>
              </w:rPr>
            </w:rPrChange>
          </w:rPr>
          <w:t xml:space="preserve"> different </w:t>
        </w:r>
        <w:del w:id="8923" w:author="Lung Ngai TING" w:date="2021-10-08T17:33:00Z">
          <w:r w:rsidRPr="00755CC4" w:rsidDel="002D18AF">
            <w:rPr>
              <w:rPrChange w:id="8924" w:author="Yufeng" w:date="2021-10-10T17:48:00Z">
                <w:rPr>
                  <w:sz w:val="22"/>
                </w:rPr>
              </w:rPrChange>
            </w:rPr>
            <w:delText>from</w:delText>
          </w:r>
        </w:del>
      </w:ins>
      <w:ins w:id="8925" w:author="Lung Ngai TING" w:date="2021-10-08T17:33:00Z">
        <w:r w:rsidR="002D18AF" w:rsidRPr="0038659B">
          <w:t>between</w:t>
        </w:r>
      </w:ins>
      <w:ins w:id="8926" w:author="LIN, Yufeng" w:date="2021-10-05T17:46:00Z">
        <w:r w:rsidRPr="00755CC4">
          <w:rPr>
            <w:rPrChange w:id="8927" w:author="Yufeng" w:date="2021-10-10T17:48:00Z">
              <w:rPr>
                <w:sz w:val="22"/>
              </w:rPr>
            </w:rPrChange>
          </w:rPr>
          <w:t xml:space="preserve"> the healthy control</w:t>
        </w:r>
      </w:ins>
      <w:ins w:id="8928" w:author="Lung Ngai TING" w:date="2021-10-08T17:33:00Z">
        <w:r w:rsidR="002D18AF" w:rsidRPr="0038659B">
          <w:t>s</w:t>
        </w:r>
      </w:ins>
      <w:ins w:id="8929" w:author="LIN, Yufeng" w:date="2021-10-05T17:46:00Z">
        <w:r w:rsidRPr="00755CC4">
          <w:rPr>
            <w:rPrChange w:id="8930" w:author="Yufeng" w:date="2021-10-10T17:48:00Z">
              <w:rPr>
                <w:sz w:val="22"/>
              </w:rPr>
            </w:rPrChange>
          </w:rPr>
          <w:t xml:space="preserve"> and </w:t>
        </w:r>
        <w:del w:id="8931" w:author="Lung Ngai TING" w:date="2021-10-08T17:33:00Z">
          <w:r w:rsidRPr="00755CC4" w:rsidDel="002D18AF">
            <w:rPr>
              <w:rPrChange w:id="8932" w:author="Yufeng" w:date="2021-10-10T17:48:00Z">
                <w:rPr>
                  <w:sz w:val="22"/>
                </w:rPr>
              </w:rPrChange>
            </w:rPr>
            <w:delText>adenoma</w:delText>
          </w:r>
        </w:del>
      </w:ins>
      <w:ins w:id="8933" w:author="Lung Ngai TING" w:date="2021-10-08T17:33:00Z">
        <w:r w:rsidR="002D18AF" w:rsidRPr="0038659B">
          <w:t>CRC patients</w:t>
        </w:r>
      </w:ins>
      <w:ins w:id="8934" w:author="LIN, Yufeng" w:date="2021-10-05T17:46:00Z">
        <w:r w:rsidRPr="00755CC4">
          <w:rPr>
            <w:rPrChange w:id="8935" w:author="Yufeng" w:date="2021-10-10T17:48:00Z">
              <w:rPr>
                <w:sz w:val="22"/>
              </w:rPr>
            </w:rPrChange>
          </w:rPr>
          <w:t xml:space="preserve">. </w:t>
        </w:r>
      </w:ins>
      <w:del w:id="8936" w:author="LIN, Yufeng" w:date="2021-10-05T17:46:00Z">
        <w:r w:rsidR="00867992" w:rsidRPr="00755CC4" w:rsidDel="00F634CB">
          <w:rPr>
            <w:rPrChange w:id="8937" w:author="Yufeng" w:date="2021-10-10T17:48:00Z">
              <w:rPr>
                <w:sz w:val="22"/>
              </w:rPr>
            </w:rPrChange>
          </w:rPr>
          <w:delText>As we know, t</w:delText>
        </w:r>
      </w:del>
      <w:del w:id="8938" w:author="LIN, Yufeng" w:date="2021-10-05T17:48:00Z">
        <w:r w:rsidR="00867992" w:rsidRPr="00755CC4" w:rsidDel="00F634CB">
          <w:rPr>
            <w:rPrChange w:id="8939" w:author="Yufeng" w:date="2021-10-10T17:48:00Z">
              <w:rPr>
                <w:sz w:val="22"/>
              </w:rPr>
            </w:rPrChange>
          </w:rPr>
          <w:delText xml:space="preserve">he human gut microbiome was a </w:delText>
        </w:r>
      </w:del>
      <w:del w:id="8940" w:author="LIN, Yufeng" w:date="2021-10-05T17:46:00Z">
        <w:r w:rsidR="00867992" w:rsidRPr="00755CC4" w:rsidDel="00F634CB">
          <w:rPr>
            <w:rPrChange w:id="8941" w:author="Yufeng" w:date="2021-10-10T17:48:00Z">
              <w:rPr>
                <w:sz w:val="22"/>
              </w:rPr>
            </w:rPrChange>
          </w:rPr>
          <w:delText xml:space="preserve">large, </w:delText>
        </w:r>
      </w:del>
      <w:del w:id="8942" w:author="LIN, Yufeng" w:date="2021-10-05T17:48:00Z">
        <w:r w:rsidR="00867992" w:rsidRPr="00755CC4" w:rsidDel="00F634CB">
          <w:rPr>
            <w:rPrChange w:id="8943" w:author="Yufeng" w:date="2021-10-10T17:48:00Z">
              <w:rPr>
                <w:sz w:val="22"/>
              </w:rPr>
            </w:rPrChange>
          </w:rPr>
          <w:delText>complicated</w:delText>
        </w:r>
      </w:del>
      <w:del w:id="8944" w:author="LIN, Yufeng" w:date="2021-10-05T17:46:00Z">
        <w:r w:rsidR="00867992" w:rsidRPr="00755CC4" w:rsidDel="00F634CB">
          <w:rPr>
            <w:rPrChange w:id="8945" w:author="Yufeng" w:date="2021-10-10T17:48:00Z">
              <w:rPr>
                <w:sz w:val="22"/>
              </w:rPr>
            </w:rPrChange>
          </w:rPr>
          <w:delText>,</w:delText>
        </w:r>
      </w:del>
      <w:del w:id="8946" w:author="LIN, Yufeng" w:date="2021-10-05T17:48:00Z">
        <w:r w:rsidR="00867992" w:rsidRPr="00755CC4" w:rsidDel="00F634CB">
          <w:rPr>
            <w:rPrChange w:id="8947" w:author="Yufeng" w:date="2021-10-10T17:48:00Z">
              <w:rPr>
                <w:sz w:val="22"/>
              </w:rPr>
            </w:rPrChange>
          </w:rPr>
          <w:delText xml:space="preserve"> and mutually microbial community. </w:delText>
        </w:r>
      </w:del>
      <w:r w:rsidR="00867992" w:rsidRPr="00755CC4">
        <w:rPr>
          <w:rPrChange w:id="8948" w:author="Yufeng" w:date="2021-10-10T17:48:00Z">
            <w:rPr>
              <w:sz w:val="22"/>
            </w:rPr>
          </w:rPrChange>
        </w:rPr>
        <w:t xml:space="preserve">Most previous studies have focused on </w:t>
      </w:r>
      <w:ins w:id="8949" w:author="Lung Ngai TING" w:date="2021-10-08T17:27:00Z">
        <w:r w:rsidR="00DE4AF3" w:rsidRPr="0038659B">
          <w:t xml:space="preserve">the role </w:t>
        </w:r>
        <w:r w:rsidR="009C25E4" w:rsidRPr="0038659B">
          <w:t xml:space="preserve">of </w:t>
        </w:r>
      </w:ins>
      <w:del w:id="8950" w:author="Lung Ngai TING" w:date="2021-10-08T17:28:00Z">
        <w:r w:rsidR="00867992" w:rsidRPr="00755CC4" w:rsidDel="008B5165">
          <w:rPr>
            <w:rPrChange w:id="8951" w:author="Yufeng" w:date="2021-10-10T17:48:00Z">
              <w:rPr>
                <w:sz w:val="22"/>
              </w:rPr>
            </w:rPrChange>
          </w:rPr>
          <w:delText xml:space="preserve">one </w:delText>
        </w:r>
      </w:del>
      <w:ins w:id="8952" w:author="Lung Ngai TING" w:date="2021-10-08T17:28:00Z">
        <w:r w:rsidR="008B5165" w:rsidRPr="0038659B">
          <w:t>a single</w:t>
        </w:r>
        <w:r w:rsidR="008B5165" w:rsidRPr="00755CC4">
          <w:rPr>
            <w:rPrChange w:id="8953" w:author="Yufeng" w:date="2021-10-10T17:48:00Z">
              <w:rPr>
                <w:sz w:val="22"/>
              </w:rPr>
            </w:rPrChange>
          </w:rPr>
          <w:t xml:space="preserve"> </w:t>
        </w:r>
      </w:ins>
      <w:r w:rsidR="00867992" w:rsidRPr="00755CC4">
        <w:rPr>
          <w:rPrChange w:id="8954" w:author="Yufeng" w:date="2021-10-10T17:48:00Z">
            <w:rPr>
              <w:sz w:val="22"/>
            </w:rPr>
          </w:rPrChange>
        </w:rPr>
        <w:t xml:space="preserve">key microorganism or </w:t>
      </w:r>
      <w:del w:id="8955" w:author="Lung Ngai TING" w:date="2021-10-08T17:28:00Z">
        <w:r w:rsidR="00867992" w:rsidRPr="00755CC4" w:rsidDel="008B5165">
          <w:rPr>
            <w:rPrChange w:id="8956" w:author="Yufeng" w:date="2021-10-10T17:48:00Z">
              <w:rPr>
                <w:sz w:val="22"/>
              </w:rPr>
            </w:rPrChange>
          </w:rPr>
          <w:delText xml:space="preserve">one </w:delText>
        </w:r>
      </w:del>
      <w:r w:rsidR="00867992" w:rsidRPr="00755CC4">
        <w:rPr>
          <w:rPrChange w:id="8957" w:author="Yufeng" w:date="2021-10-10T17:48:00Z">
            <w:rPr>
              <w:sz w:val="22"/>
            </w:rPr>
          </w:rPrChange>
        </w:rPr>
        <w:t xml:space="preserve">metabolite </w:t>
      </w:r>
      <w:del w:id="8958" w:author="Lung Ngai TING" w:date="2021-10-08T17:27:00Z">
        <w:r w:rsidR="00867992" w:rsidRPr="00755CC4" w:rsidDel="003628DF">
          <w:rPr>
            <w:rPrChange w:id="8959" w:author="Yufeng" w:date="2021-10-10T17:48:00Z">
              <w:rPr>
                <w:sz w:val="22"/>
              </w:rPr>
            </w:rPrChange>
          </w:rPr>
          <w:delText xml:space="preserve">effect </w:delText>
        </w:r>
      </w:del>
      <w:del w:id="8960" w:author="Lung Ngai TING" w:date="2021-10-08T17:28:00Z">
        <w:r w:rsidR="00867992" w:rsidRPr="00755CC4" w:rsidDel="008B5165">
          <w:rPr>
            <w:rPrChange w:id="8961" w:author="Yufeng" w:date="2021-10-10T17:48:00Z">
              <w:rPr>
                <w:sz w:val="22"/>
              </w:rPr>
            </w:rPrChange>
          </w:rPr>
          <w:delText>on</w:delText>
        </w:r>
      </w:del>
      <w:ins w:id="8962" w:author="Lung Ngai TING" w:date="2021-10-08T17:28:00Z">
        <w:r w:rsidR="008B5165" w:rsidRPr="0038659B">
          <w:t>in</w:t>
        </w:r>
      </w:ins>
      <w:r w:rsidR="00867992" w:rsidRPr="00755CC4">
        <w:rPr>
          <w:rPrChange w:id="8963" w:author="Yufeng" w:date="2021-10-10T17:48:00Z">
            <w:rPr>
              <w:sz w:val="22"/>
            </w:rPr>
          </w:rPrChange>
        </w:rPr>
        <w:t xml:space="preserve"> CRC development</w:t>
      </w:r>
      <w:r w:rsidR="00867992" w:rsidRPr="00755CC4">
        <w:rPr>
          <w:rPrChange w:id="8964" w:author="Yufeng" w:date="2021-10-10T17:48:00Z">
            <w:rPr>
              <w:sz w:val="22"/>
            </w:rPr>
          </w:rPrChange>
        </w:rPr>
        <w:fldChar w:fldCharType="begin"/>
      </w:r>
      <w:r w:rsidR="00FD106C">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755CC4">
        <w:rPr>
          <w:rPrChange w:id="8965" w:author="Yufeng" w:date="2021-10-10T17:48:00Z">
            <w:rPr>
              <w:sz w:val="22"/>
            </w:rPr>
          </w:rPrChange>
        </w:rPr>
        <w:fldChar w:fldCharType="separate"/>
      </w:r>
      <w:r w:rsidR="00FD106C" w:rsidRPr="00FD106C">
        <w:rPr>
          <w:kern w:val="0"/>
          <w:vertAlign w:val="superscript"/>
        </w:rPr>
        <w:t>69–71</w:t>
      </w:r>
      <w:r w:rsidR="00867992" w:rsidRPr="00755CC4">
        <w:rPr>
          <w:rPrChange w:id="8966" w:author="Yufeng" w:date="2021-10-10T17:48:00Z">
            <w:rPr>
              <w:sz w:val="22"/>
            </w:rPr>
          </w:rPrChange>
        </w:rPr>
        <w:fldChar w:fldCharType="end"/>
      </w:r>
      <w:ins w:id="8967" w:author="Lung Ngai TING" w:date="2021-10-08T17:28:00Z">
        <w:r w:rsidR="008B5165" w:rsidRPr="0038659B">
          <w:t>. However,</w:t>
        </w:r>
      </w:ins>
      <w:ins w:id="8968" w:author="LIN, Yufeng" w:date="2021-10-05T17:48:00Z">
        <w:del w:id="8969" w:author="Lung Ngai TING" w:date="2021-10-08T17:28:00Z">
          <w:r w:rsidRPr="00755CC4" w:rsidDel="008B5165">
            <w:rPr>
              <w:rPrChange w:id="8970" w:author="Yufeng" w:date="2021-10-10T17:48:00Z">
                <w:rPr>
                  <w:sz w:val="22"/>
                </w:rPr>
              </w:rPrChange>
            </w:rPr>
            <w:delText xml:space="preserve">, but </w:delText>
          </w:r>
        </w:del>
      </w:ins>
      <w:del w:id="8971" w:author="LIN, Yufeng" w:date="2021-10-05T17:48:00Z">
        <w:r w:rsidR="00867992" w:rsidRPr="00755CC4" w:rsidDel="00F634CB">
          <w:rPr>
            <w:rPrChange w:id="8972" w:author="Yufeng" w:date="2021-10-10T17:48:00Z">
              <w:rPr>
                <w:sz w:val="22"/>
              </w:rPr>
            </w:rPrChange>
          </w:rPr>
          <w:delText>. However, diseased intestinal microbiota dysbiosis may be associated with a list of the microbiota, the microbial community perturbed, instead of only one or several microorganisms altered</w:delText>
        </w:r>
        <w:r w:rsidR="00867992" w:rsidRPr="00755CC4" w:rsidDel="00F634CB">
          <w:rPr>
            <w:rPrChange w:id="8973" w:author="Yufeng" w:date="2021-10-10T17:48:00Z">
              <w:rPr>
                <w:sz w:val="22"/>
              </w:rPr>
            </w:rPrChange>
          </w:rPr>
          <w:fldChar w:fldCharType="begin"/>
        </w:r>
        <w:r w:rsidR="00B07014" w:rsidRPr="00755CC4" w:rsidDel="00F634CB">
          <w:rPr>
            <w:rPrChange w:id="8974" w:author="Yufeng" w:date="2021-10-10T17:48:00Z">
              <w:rPr>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755CC4" w:rsidDel="00F634CB">
          <w:rPr>
            <w:rPrChange w:id="8975" w:author="Yufeng" w:date="2021-10-10T17:48:00Z">
              <w:rPr>
                <w:sz w:val="22"/>
              </w:rPr>
            </w:rPrChange>
          </w:rPr>
          <w:fldChar w:fldCharType="separate"/>
        </w:r>
        <w:r w:rsidR="00B07014" w:rsidRPr="00755CC4" w:rsidDel="00F634CB">
          <w:rPr>
            <w:kern w:val="0"/>
            <w:vertAlign w:val="superscript"/>
            <w:rPrChange w:id="8976" w:author="Yufeng" w:date="2021-10-10T17:48:00Z">
              <w:rPr>
                <w:kern w:val="0"/>
                <w:sz w:val="22"/>
                <w:vertAlign w:val="superscript"/>
              </w:rPr>
            </w:rPrChange>
          </w:rPr>
          <w:delText>28,73</w:delText>
        </w:r>
        <w:r w:rsidR="00867992" w:rsidRPr="00755CC4" w:rsidDel="00F634CB">
          <w:rPr>
            <w:rPrChange w:id="8977" w:author="Yufeng" w:date="2021-10-10T17:48:00Z">
              <w:rPr>
                <w:sz w:val="22"/>
              </w:rPr>
            </w:rPrChange>
          </w:rPr>
          <w:fldChar w:fldCharType="end"/>
        </w:r>
      </w:del>
      <w:ins w:id="8978" w:author="Lung Ngai TING" w:date="2021-10-08T17:32:00Z">
        <w:r w:rsidR="009C1557" w:rsidRPr="0038659B">
          <w:t xml:space="preserve"> microbes in our gut are interacting with one another</w:t>
        </w:r>
      </w:ins>
      <w:ins w:id="8979" w:author="LIN, Yufeng" w:date="2021-10-05T17:48:00Z">
        <w:del w:id="8980" w:author="Lung Ngai TING" w:date="2021-10-08T17:32:00Z">
          <w:r w:rsidRPr="00755CC4" w:rsidDel="009C1557">
            <w:rPr>
              <w:rPrChange w:id="8981" w:author="Yufeng" w:date="2021-10-10T17:48:00Z">
                <w:rPr>
                  <w:sz w:val="22"/>
                </w:rPr>
              </w:rPrChange>
            </w:rPr>
            <w:delText>the human gut microbiome was a complicated and mutually microbial community</w:delText>
          </w:r>
        </w:del>
        <w:r w:rsidRPr="00755CC4">
          <w:rPr>
            <w:rPrChange w:id="8982" w:author="Yufeng" w:date="2021-10-10T17:48:00Z">
              <w:rPr>
                <w:sz w:val="22"/>
              </w:rPr>
            </w:rPrChange>
          </w:rPr>
          <w:t xml:space="preserve">. </w:t>
        </w:r>
      </w:ins>
      <w:ins w:id="8983" w:author="LIN, Yufeng" w:date="2021-10-05T17:49:00Z">
        <w:del w:id="8984" w:author="Lung Ngai TING" w:date="2021-10-08T17:32:00Z">
          <w:r w:rsidRPr="00755CC4" w:rsidDel="00E847CD">
            <w:rPr>
              <w:rPrChange w:id="8985" w:author="Yufeng" w:date="2021-10-10T17:48:00Z">
                <w:rPr>
                  <w:sz w:val="22"/>
                </w:rPr>
              </w:rPrChange>
            </w:rPr>
            <w:delText>Multiple</w:delText>
          </w:r>
        </w:del>
      </w:ins>
      <w:ins w:id="8986" w:author="Lung Ngai TING" w:date="2021-10-08T17:32:00Z">
        <w:r w:rsidR="00E847CD" w:rsidRPr="0038659B">
          <w:t>From our resu</w:t>
        </w:r>
      </w:ins>
      <w:ins w:id="8987" w:author="Lung Ngai TING" w:date="2021-10-08T17:33:00Z">
        <w:r w:rsidR="00E847CD" w:rsidRPr="0038659B">
          <w:t>lts, multiple</w:t>
        </w:r>
      </w:ins>
      <w:ins w:id="8988" w:author="LIN, Yufeng" w:date="2021-10-05T17:49:00Z">
        <w:r w:rsidRPr="00755CC4">
          <w:rPr>
            <w:rPrChange w:id="8989" w:author="Yufeng" w:date="2021-10-10T17:48:00Z">
              <w:rPr>
                <w:sz w:val="22"/>
              </w:rPr>
            </w:rPrChange>
          </w:rPr>
          <w:t xml:space="preserve"> strong positive or negative correlations in CRC </w:t>
        </w:r>
        <w:del w:id="8990" w:author="Lung Ngai TING" w:date="2021-10-08T17:34:00Z">
          <w:r w:rsidRPr="00755CC4" w:rsidDel="00082CE0">
            <w:rPr>
              <w:rPrChange w:id="8991" w:author="Yufeng" w:date="2021-10-10T17:48:00Z">
                <w:rPr>
                  <w:sz w:val="22"/>
                </w:rPr>
              </w:rPrChange>
            </w:rPr>
            <w:delText xml:space="preserve">were </w:delText>
          </w:r>
        </w:del>
        <w:r w:rsidRPr="00755CC4">
          <w:rPr>
            <w:rPrChange w:id="8992" w:author="Yufeng" w:date="2021-10-10T17:48:00Z">
              <w:rPr>
                <w:sz w:val="22"/>
              </w:rPr>
            </w:rPrChange>
          </w:rPr>
          <w:t>disappeared or weaken</w:t>
        </w:r>
      </w:ins>
      <w:ins w:id="8993" w:author="Lung Ngai TING" w:date="2021-10-08T17:34:00Z">
        <w:r w:rsidR="00082CE0" w:rsidRPr="0038659B">
          <w:t>ed</w:t>
        </w:r>
      </w:ins>
      <w:ins w:id="8994" w:author="LIN, Yufeng" w:date="2021-10-05T17:49:00Z">
        <w:r w:rsidRPr="00755CC4">
          <w:rPr>
            <w:rPrChange w:id="8995" w:author="Yufeng" w:date="2021-10-10T17:48:00Z">
              <w:rPr>
                <w:sz w:val="22"/>
              </w:rPr>
            </w:rPrChange>
          </w:rPr>
          <w:t xml:space="preserve"> in adenoma or healthy control groups.</w:t>
        </w:r>
      </w:ins>
      <w:del w:id="8996" w:author="LIN, Yufeng" w:date="2021-10-05T17:48:00Z">
        <w:r w:rsidR="00867992" w:rsidRPr="00755CC4" w:rsidDel="00F634CB">
          <w:rPr>
            <w:rPrChange w:id="8997" w:author="Yufeng" w:date="2021-10-10T17:48:00Z">
              <w:rPr>
                <w:sz w:val="22"/>
              </w:rPr>
            </w:rPrChange>
          </w:rPr>
          <w:delText>.</w:delText>
        </w:r>
      </w:del>
      <w:r w:rsidR="00867992" w:rsidRPr="00755CC4">
        <w:rPr>
          <w:rPrChange w:id="8998" w:author="Yufeng" w:date="2021-10-10T17:48:00Z">
            <w:rPr>
              <w:sz w:val="22"/>
            </w:rPr>
          </w:rPrChange>
        </w:rPr>
        <w:t xml:space="preserve"> </w:t>
      </w:r>
      <w:ins w:id="8999" w:author="Lung Ngai TING" w:date="2021-10-08T17:46:00Z">
        <w:r w:rsidR="0096552E" w:rsidRPr="0038659B">
          <w:t xml:space="preserve">It maybe the interaction of multiple species </w:t>
        </w:r>
      </w:ins>
      <w:ins w:id="9000" w:author="Lung Ngai TING" w:date="2021-10-08T17:47:00Z">
        <w:r w:rsidR="00052099" w:rsidRPr="0038659B">
          <w:t>that causes</w:t>
        </w:r>
      </w:ins>
      <w:ins w:id="9001" w:author="Lung Ngai TING" w:date="2021-10-08T17:46:00Z">
        <w:r w:rsidR="0096552E" w:rsidRPr="0038659B">
          <w:t xml:space="preserve"> </w:t>
        </w:r>
      </w:ins>
      <w:ins w:id="9002" w:author="Lung Ngai TING" w:date="2021-10-08T17:47:00Z">
        <w:r w:rsidR="0096552E" w:rsidRPr="00E666DA">
          <w:t>the carcinogenesis</w:t>
        </w:r>
        <w:r w:rsidR="00052099" w:rsidRPr="00E666DA">
          <w:t xml:space="preserve">. </w:t>
        </w:r>
      </w:ins>
      <w:ins w:id="9003" w:author="Lung Ngai TING" w:date="2021-10-08T17:44:00Z">
        <w:r w:rsidR="00F01689" w:rsidRPr="00E666DA">
          <w:t>Therefore</w:t>
        </w:r>
      </w:ins>
      <w:ins w:id="9004" w:author="Lung Ngai TING" w:date="2021-10-08T17:45:00Z">
        <w:r w:rsidR="00F01689" w:rsidRPr="002849C4">
          <w:t xml:space="preserve">, we cannot only </w:t>
        </w:r>
      </w:ins>
      <w:ins w:id="9005" w:author="Lung Ngai TING" w:date="2021-10-08T17:47:00Z">
        <w:r w:rsidR="00052099" w:rsidRPr="002849C4">
          <w:t>focus</w:t>
        </w:r>
      </w:ins>
      <w:ins w:id="9006" w:author="Lung Ngai TING" w:date="2021-10-08T17:45:00Z">
        <w:r w:rsidR="00F01689" w:rsidRPr="00755CC4">
          <w:t xml:space="preserve"> on the </w:t>
        </w:r>
        <w:r w:rsidR="002D47C8" w:rsidRPr="00755CC4">
          <w:t xml:space="preserve">abundance changes </w:t>
        </w:r>
      </w:ins>
      <w:ins w:id="9007" w:author="Lung Ngai TING" w:date="2021-10-08T17:46:00Z">
        <w:r w:rsidR="002D47C8" w:rsidRPr="00755CC4">
          <w:t xml:space="preserve">of fungi in two </w:t>
        </w:r>
      </w:ins>
      <w:ins w:id="9008" w:author="Lung Ngai TING" w:date="2021-10-08T17:49:00Z">
        <w:r w:rsidR="00D943F0" w:rsidRPr="00755CC4">
          <w:t>groups</w:t>
        </w:r>
      </w:ins>
      <w:ins w:id="9009" w:author="Lung Ngai TING" w:date="2021-10-08T17:46:00Z">
        <w:r w:rsidR="002D47C8" w:rsidRPr="00755CC4">
          <w:t xml:space="preserve"> but also the alteration of inter-fungal correlation</w:t>
        </w:r>
      </w:ins>
      <w:del w:id="9010" w:author="Lung Ngai TING" w:date="2021-10-08T17:46:00Z">
        <w:r w:rsidR="00867992" w:rsidRPr="00755CC4" w:rsidDel="0096552E">
          <w:rPr>
            <w:rPrChange w:id="9011" w:author="Yufeng" w:date="2021-10-10T17:48:00Z">
              <w:rPr>
                <w:sz w:val="22"/>
              </w:rPr>
            </w:rPrChange>
          </w:rPr>
          <w:delText xml:space="preserve">Except for the transformed </w:delText>
        </w:r>
        <w:r w:rsidR="004314C2" w:rsidRPr="00755CC4" w:rsidDel="0096552E">
          <w:rPr>
            <w:rPrChange w:id="9012" w:author="Yufeng" w:date="2021-10-10T17:48:00Z">
              <w:rPr>
                <w:sz w:val="22"/>
              </w:rPr>
            </w:rPrChange>
          </w:rPr>
          <w:delText>fungal</w:delText>
        </w:r>
        <w:r w:rsidR="00867992" w:rsidRPr="00755CC4" w:rsidDel="0096552E">
          <w:rPr>
            <w:rPrChange w:id="9013" w:author="Yufeng" w:date="2021-10-10T17:48:00Z">
              <w:rPr>
                <w:sz w:val="22"/>
              </w:rPr>
            </w:rPrChange>
          </w:rPr>
          <w:delText xml:space="preserve"> abundance, alteration in </w:delText>
        </w:r>
      </w:del>
      <w:ins w:id="9014" w:author="LIN, Yufeng" w:date="2021-10-07T10:59:00Z">
        <w:del w:id="9015" w:author="Lung Ngai TING" w:date="2021-10-08T17:46:00Z">
          <w:r w:rsidR="00E81CE7" w:rsidRPr="00755CC4" w:rsidDel="0096552E">
            <w:delText xml:space="preserve">the </w:delText>
          </w:r>
        </w:del>
      </w:ins>
      <w:ins w:id="9016" w:author="LIN, Yufeng" w:date="2021-10-05T16:56:00Z">
        <w:del w:id="9017" w:author="Lung Ngai TING" w:date="2021-10-08T17:46:00Z">
          <w:r w:rsidR="0088212D" w:rsidRPr="00755CC4" w:rsidDel="0096552E">
            <w:rPr>
              <w:rPrChange w:id="9018" w:author="Yufeng" w:date="2021-10-10T17:48:00Z">
                <w:rPr>
                  <w:sz w:val="22"/>
                </w:rPr>
              </w:rPrChange>
            </w:rPr>
            <w:delText>intra-</w:delText>
          </w:r>
        </w:del>
      </w:ins>
      <w:del w:id="9019" w:author="Lung Ngai TING" w:date="2021-10-08T17:46:00Z">
        <w:r w:rsidR="004314C2" w:rsidRPr="00755CC4" w:rsidDel="0096552E">
          <w:rPr>
            <w:rPrChange w:id="9020" w:author="Yufeng" w:date="2021-10-10T17:48:00Z">
              <w:rPr>
                <w:sz w:val="22"/>
              </w:rPr>
            </w:rPrChange>
          </w:rPr>
          <w:delText>fungal</w:delText>
        </w:r>
        <w:r w:rsidR="00867992" w:rsidRPr="00755CC4" w:rsidDel="0096552E">
          <w:rPr>
            <w:rPrChange w:id="9021" w:author="Yufeng" w:date="2021-10-10T17:48:00Z">
              <w:rPr>
                <w:sz w:val="22"/>
              </w:rPr>
            </w:rPrChange>
          </w:rPr>
          <w:delText xml:space="preserve"> internal relationship and </w:delText>
        </w:r>
        <w:r w:rsidR="004314C2" w:rsidRPr="00755CC4" w:rsidDel="0096552E">
          <w:rPr>
            <w:rPrChange w:id="9022" w:author="Yufeng" w:date="2021-10-10T17:48:00Z">
              <w:rPr>
                <w:sz w:val="22"/>
              </w:rPr>
            </w:rPrChange>
          </w:rPr>
          <w:delText>fungi</w:delText>
        </w:r>
        <w:r w:rsidR="00867992" w:rsidRPr="00755CC4" w:rsidDel="0096552E">
          <w:rPr>
            <w:rPrChange w:id="9023" w:author="Yufeng" w:date="2021-10-10T17:48:00Z">
              <w:rPr>
                <w:sz w:val="22"/>
              </w:rPr>
            </w:rPrChange>
          </w:rPr>
          <w:delText>-bacteria association could partially explain colorectal tumorigenesis</w:delText>
        </w:r>
      </w:del>
      <w:r w:rsidR="00867992" w:rsidRPr="00755CC4">
        <w:rPr>
          <w:rPrChange w:id="9024" w:author="Yufeng" w:date="2021-10-10T17:48:00Z">
            <w:rPr>
              <w:sz w:val="22"/>
            </w:rPr>
          </w:rPrChange>
        </w:rPr>
        <w:t>.</w:t>
      </w:r>
      <w:del w:id="9025" w:author="LIN, Yufeng" w:date="2021-10-08T11:42:00Z">
        <w:r w:rsidR="00867992" w:rsidRPr="00755CC4" w:rsidDel="009348AE">
          <w:rPr>
            <w:rPrChange w:id="9026" w:author="Yufeng" w:date="2021-10-10T17:48:00Z">
              <w:rPr>
                <w:sz w:val="22"/>
              </w:rPr>
            </w:rPrChange>
          </w:rPr>
          <w:delText xml:space="preserve"> </w:delText>
        </w:r>
      </w:del>
      <w:del w:id="9027" w:author="LIN, Yufeng" w:date="2021-10-05T17:46:00Z">
        <w:r w:rsidR="00867992" w:rsidRPr="00755CC4" w:rsidDel="00F634CB">
          <w:rPr>
            <w:rPrChange w:id="9028" w:author="Yufeng" w:date="2021-10-10T17:48:00Z">
              <w:rPr>
                <w:sz w:val="22"/>
              </w:rPr>
            </w:rPrChange>
          </w:rPr>
          <w:delText xml:space="preserve">The </w:delText>
        </w:r>
        <w:r w:rsidR="004314C2" w:rsidRPr="00755CC4" w:rsidDel="00F634CB">
          <w:rPr>
            <w:rPrChange w:id="9029" w:author="Yufeng" w:date="2021-10-10T17:48:00Z">
              <w:rPr>
                <w:sz w:val="22"/>
              </w:rPr>
            </w:rPrChange>
          </w:rPr>
          <w:delText>fungal</w:delText>
        </w:r>
        <w:r w:rsidR="00867992" w:rsidRPr="00755CC4" w:rsidDel="00F634CB">
          <w:rPr>
            <w:rPrChange w:id="9030" w:author="Yufeng" w:date="2021-10-10T17:48:00Z">
              <w:rPr>
                <w:sz w:val="22"/>
              </w:rPr>
            </w:rPrChange>
          </w:rPr>
          <w:delText xml:space="preserve"> internal relationship in CRC was </w:delText>
        </w:r>
      </w:del>
      <w:del w:id="9031" w:author="LIN, Yufeng" w:date="2021-10-05T16:56:00Z">
        <w:r w:rsidR="00867992" w:rsidRPr="00755CC4" w:rsidDel="0088212D">
          <w:rPr>
            <w:rPrChange w:id="9032" w:author="Yufeng" w:date="2021-10-10T17:48:00Z">
              <w:rPr>
                <w:sz w:val="22"/>
              </w:rPr>
            </w:rPrChange>
          </w:rPr>
          <w:delText xml:space="preserve">quite </w:delText>
        </w:r>
      </w:del>
      <w:del w:id="9033" w:author="LIN, Yufeng" w:date="2021-10-05T17:46:00Z">
        <w:r w:rsidR="00867992" w:rsidRPr="00755CC4" w:rsidDel="00F634CB">
          <w:rPr>
            <w:rPrChange w:id="9034" w:author="Yufeng" w:date="2021-10-10T17:48:00Z">
              <w:rPr>
                <w:sz w:val="22"/>
              </w:rPr>
            </w:rPrChange>
          </w:rPr>
          <w:delText xml:space="preserve">different from the healthy control and adenoma. </w:delText>
        </w:r>
      </w:del>
      <w:del w:id="9035" w:author="LIN, Yufeng" w:date="2021-10-05T17:49:00Z">
        <w:r w:rsidR="00867992" w:rsidRPr="00755CC4" w:rsidDel="00F634CB">
          <w:rPr>
            <w:rPrChange w:id="9036" w:author="Yufeng" w:date="2021-10-10T17:48:00Z">
              <w:rPr>
                <w:sz w:val="22"/>
              </w:rPr>
            </w:rPrChange>
          </w:rPr>
          <w:delText xml:space="preserve">Multiple strong positive or negative correlations in CRC were disappeared or weaken in </w:delText>
        </w:r>
      </w:del>
      <w:del w:id="9037" w:author="LIN, Yufeng" w:date="2021-10-05T16:58:00Z">
        <w:r w:rsidR="00867992" w:rsidRPr="00755CC4" w:rsidDel="0088212D">
          <w:rPr>
            <w:rPrChange w:id="9038" w:author="Yufeng" w:date="2021-10-10T17:48:00Z">
              <w:rPr>
                <w:sz w:val="22"/>
              </w:rPr>
            </w:rPrChange>
          </w:rPr>
          <w:delText>the compared stages</w:delText>
        </w:r>
      </w:del>
      <w:del w:id="9039" w:author="LIN, Yufeng" w:date="2021-10-05T17:49:00Z">
        <w:r w:rsidR="00867992" w:rsidRPr="00755CC4" w:rsidDel="00F634CB">
          <w:rPr>
            <w:rPrChange w:id="9040" w:author="Yufeng" w:date="2021-10-10T17:48:00Z">
              <w:rPr>
                <w:sz w:val="22"/>
              </w:rPr>
            </w:rPrChange>
          </w:rPr>
          <w:delText>.</w:delText>
        </w:r>
      </w:del>
      <w:r w:rsidR="00867992" w:rsidRPr="00755CC4">
        <w:rPr>
          <w:rPrChange w:id="9041" w:author="Yufeng" w:date="2021-10-10T17:48:00Z">
            <w:rPr>
              <w:sz w:val="22"/>
            </w:rPr>
          </w:rPrChange>
        </w:rPr>
        <w:t xml:space="preserve"> </w:t>
      </w:r>
      <w:del w:id="9042" w:author="LIN, Yufeng" w:date="2021-10-05T17:49:00Z">
        <w:r w:rsidR="00867992" w:rsidRPr="00755CC4" w:rsidDel="00F634CB">
          <w:rPr>
            <w:rPrChange w:id="9043" w:author="Yufeng" w:date="2021-10-10T17:48:00Z">
              <w:rPr>
                <w:sz w:val="22"/>
              </w:rPr>
            </w:rPrChange>
          </w:rPr>
          <w:delText xml:space="preserve">Its establishment may potentially contribute to colorectal carcinogenesis. </w:delText>
        </w:r>
      </w:del>
      <w:r w:rsidR="00867992" w:rsidRPr="00755CC4">
        <w:rPr>
          <w:rPrChange w:id="9044" w:author="Yufeng" w:date="2021-10-10T17:48:00Z">
            <w:rPr>
              <w:sz w:val="22"/>
            </w:rPr>
          </w:rPrChange>
        </w:rPr>
        <w:t xml:space="preserve">The </w:t>
      </w:r>
      <w:del w:id="9045" w:author="LIN, Yufeng" w:date="2021-10-07T11:00:00Z">
        <w:r w:rsidR="00867992" w:rsidRPr="00755CC4" w:rsidDel="00E81CE7">
          <w:rPr>
            <w:rPrChange w:id="9046" w:author="Yufeng" w:date="2021-10-10T17:48:00Z">
              <w:rPr>
                <w:sz w:val="22"/>
              </w:rPr>
            </w:rPrChange>
          </w:rPr>
          <w:delText xml:space="preserve">strongest </w:delText>
        </w:r>
      </w:del>
      <w:ins w:id="9047" w:author="LIN, Yufeng" w:date="2021-10-07T11:00:00Z">
        <w:r w:rsidR="00E81CE7" w:rsidRPr="0038659B">
          <w:t xml:space="preserve">most </w:t>
        </w:r>
        <w:del w:id="9048" w:author="Lung Ngai TING" w:date="2021-10-08T17:50:00Z">
          <w:r w:rsidR="00E81CE7" w:rsidRPr="00755CC4" w:rsidDel="00FB0C82">
            <w:delText>substantial</w:delText>
          </w:r>
          <w:r w:rsidR="00E81CE7" w:rsidRPr="00755CC4" w:rsidDel="00FB0C82">
            <w:rPr>
              <w:rPrChange w:id="9049" w:author="Yufeng" w:date="2021-10-10T17:48:00Z">
                <w:rPr>
                  <w:sz w:val="22"/>
                </w:rPr>
              </w:rPrChange>
            </w:rPr>
            <w:delText xml:space="preserve"> </w:delText>
          </w:r>
        </w:del>
      </w:ins>
      <w:del w:id="9050" w:author="Lung Ngai TING" w:date="2021-10-08T17:50:00Z">
        <w:r w:rsidR="00867992" w:rsidRPr="00755CC4" w:rsidDel="00FB0C82">
          <w:rPr>
            <w:rPrChange w:id="9051" w:author="Yufeng" w:date="2021-10-10T17:48:00Z">
              <w:rPr>
                <w:sz w:val="22"/>
              </w:rPr>
            </w:rPrChange>
          </w:rPr>
          <w:delText>relationship clustering</w:delText>
        </w:r>
      </w:del>
      <w:ins w:id="9052" w:author="Lung Ngai TING" w:date="2021-10-08T17:50:00Z">
        <w:r w:rsidR="00FB0C82" w:rsidRPr="0038659B">
          <w:t>inter-fungal interactions</w:t>
        </w:r>
      </w:ins>
      <w:r w:rsidR="00867992" w:rsidRPr="00755CC4">
        <w:rPr>
          <w:rPrChange w:id="9053" w:author="Yufeng" w:date="2021-10-10T17:48:00Z">
            <w:rPr>
              <w:sz w:val="22"/>
            </w:rPr>
          </w:rPrChange>
        </w:rPr>
        <w:t xml:space="preserve"> in these three </w:t>
      </w:r>
      <w:del w:id="9054" w:author="Lung Ngai TING" w:date="2021-10-08T17:49:00Z">
        <w:r w:rsidR="00867992" w:rsidRPr="00755CC4" w:rsidDel="00D943F0">
          <w:rPr>
            <w:rPrChange w:id="9055" w:author="Yufeng" w:date="2021-10-10T17:48:00Z">
              <w:rPr>
                <w:sz w:val="22"/>
              </w:rPr>
            </w:rPrChange>
          </w:rPr>
          <w:delText xml:space="preserve">communities </w:delText>
        </w:r>
      </w:del>
      <w:ins w:id="9056" w:author="Lung Ngai TING" w:date="2021-10-08T17:50:00Z">
        <w:r w:rsidR="00FB0C82" w:rsidRPr="0038659B">
          <w:t>groups</w:t>
        </w:r>
      </w:ins>
      <w:ins w:id="9057" w:author="Lung Ngai TING" w:date="2021-10-08T17:49:00Z">
        <w:r w:rsidR="00D943F0" w:rsidRPr="00755CC4">
          <w:rPr>
            <w:rPrChange w:id="9058" w:author="Yufeng" w:date="2021-10-10T17:48:00Z">
              <w:rPr>
                <w:sz w:val="22"/>
              </w:rPr>
            </w:rPrChange>
          </w:rPr>
          <w:t xml:space="preserve"> </w:t>
        </w:r>
      </w:ins>
      <w:del w:id="9059" w:author="Lung Ngai TING" w:date="2021-10-08T17:50:00Z">
        <w:r w:rsidR="00867992" w:rsidRPr="00755CC4" w:rsidDel="00FB0C82">
          <w:rPr>
            <w:rPrChange w:id="9060" w:author="Yufeng" w:date="2021-10-10T17:48:00Z">
              <w:rPr>
                <w:sz w:val="22"/>
              </w:rPr>
            </w:rPrChange>
          </w:rPr>
          <w:delText xml:space="preserve">was </w:delText>
        </w:r>
      </w:del>
      <w:ins w:id="9061" w:author="Lung Ngai TING" w:date="2021-10-08T17:50:00Z">
        <w:r w:rsidR="00FB0C82" w:rsidRPr="0038659B">
          <w:t>were</w:t>
        </w:r>
        <w:r w:rsidR="00FB0C82" w:rsidRPr="00755CC4">
          <w:rPr>
            <w:rPrChange w:id="9062" w:author="Yufeng" w:date="2021-10-10T17:48:00Z">
              <w:rPr>
                <w:sz w:val="22"/>
              </w:rPr>
            </w:rPrChange>
          </w:rPr>
          <w:t xml:space="preserve"> </w:t>
        </w:r>
      </w:ins>
      <w:del w:id="9063" w:author="Lung Ngai TING" w:date="2021-10-08T17:50:00Z">
        <w:r w:rsidR="00867992" w:rsidRPr="00755CC4" w:rsidDel="00FB0C82">
          <w:rPr>
            <w:rPrChange w:id="9064" w:author="Yufeng" w:date="2021-10-10T17:48:00Z">
              <w:rPr>
                <w:sz w:val="22"/>
              </w:rPr>
            </w:rPrChange>
          </w:rPr>
          <w:delText xml:space="preserve">also </w:delText>
        </w:r>
      </w:del>
      <w:ins w:id="9065" w:author="LIN, Yufeng" w:date="2021-10-05T16:56:00Z">
        <w:r w:rsidR="0088212D" w:rsidRPr="00755CC4">
          <w:rPr>
            <w:rPrChange w:id="9066" w:author="Yufeng" w:date="2021-10-10T17:48:00Z">
              <w:rPr>
                <w:sz w:val="22"/>
              </w:rPr>
            </w:rPrChange>
          </w:rPr>
          <w:t>significantly</w:t>
        </w:r>
        <w:commentRangeStart w:id="9067"/>
        <w:commentRangeEnd w:id="9067"/>
        <w:r w:rsidR="0088212D" w:rsidRPr="00E666DA">
          <w:rPr>
            <w:rStyle w:val="CommentReference"/>
            <w:sz w:val="24"/>
            <w:szCs w:val="24"/>
          </w:rPr>
          <w:commentReference w:id="9067"/>
        </w:r>
        <w:r w:rsidR="0088212D" w:rsidRPr="00755CC4">
          <w:rPr>
            <w:rPrChange w:id="9068" w:author="Yufeng" w:date="2021-10-10T17:48:00Z">
              <w:rPr>
                <w:sz w:val="22"/>
              </w:rPr>
            </w:rPrChange>
          </w:rPr>
          <w:t xml:space="preserve"> </w:t>
        </w:r>
      </w:ins>
      <w:del w:id="9069" w:author="LIN, Yufeng" w:date="2021-10-05T16:56:00Z">
        <w:r w:rsidR="00867992" w:rsidRPr="00755CC4" w:rsidDel="0088212D">
          <w:rPr>
            <w:rPrChange w:id="9070" w:author="Yufeng" w:date="2021-10-10T17:48:00Z">
              <w:rPr>
                <w:sz w:val="22"/>
              </w:rPr>
            </w:rPrChange>
          </w:rPr>
          <w:delText xml:space="preserve">quite </w:delText>
        </w:r>
      </w:del>
      <w:r w:rsidR="00867992" w:rsidRPr="00755CC4">
        <w:rPr>
          <w:rPrChange w:id="9071" w:author="Yufeng" w:date="2021-10-10T17:48:00Z">
            <w:rPr>
              <w:sz w:val="22"/>
            </w:rPr>
          </w:rPrChange>
        </w:rPr>
        <w:t xml:space="preserve">different, but </w:t>
      </w:r>
      <w:r w:rsidR="00867992" w:rsidRPr="00755CC4">
        <w:rPr>
          <w:i/>
          <w:rPrChange w:id="9072" w:author="Yufeng" w:date="2021-10-10T17:48:00Z">
            <w:rPr>
              <w:i/>
              <w:iCs/>
              <w:sz w:val="22"/>
            </w:rPr>
          </w:rPrChange>
        </w:rPr>
        <w:t>Aspergillus</w:t>
      </w:r>
      <w:r w:rsidR="00867992" w:rsidRPr="00755CC4">
        <w:rPr>
          <w:rPrChange w:id="9073" w:author="Yufeng" w:date="2021-10-10T17:48:00Z">
            <w:rPr>
              <w:sz w:val="22"/>
            </w:rPr>
          </w:rPrChange>
        </w:rPr>
        <w:t xml:space="preserve"> </w:t>
      </w:r>
      <w:r w:rsidR="00867992" w:rsidRPr="00755CC4">
        <w:rPr>
          <w:i/>
          <w:rPrChange w:id="9074" w:author="Yufeng" w:date="2021-10-10T17:48:00Z">
            <w:rPr>
              <w:i/>
              <w:iCs/>
              <w:sz w:val="22"/>
            </w:rPr>
          </w:rPrChange>
        </w:rPr>
        <w:t>rambellii</w:t>
      </w:r>
      <w:r w:rsidR="00867992" w:rsidRPr="00755CC4">
        <w:rPr>
          <w:rPrChange w:id="9075" w:author="Yufeng" w:date="2021-10-10T17:48:00Z">
            <w:rPr>
              <w:sz w:val="22"/>
            </w:rPr>
          </w:rPrChange>
        </w:rPr>
        <w:t xml:space="preserve">, </w:t>
      </w:r>
      <w:r w:rsidR="00867992" w:rsidRPr="00755CC4">
        <w:rPr>
          <w:i/>
          <w:rPrChange w:id="9076" w:author="Yufeng" w:date="2021-10-10T17:48:00Z">
            <w:rPr>
              <w:i/>
              <w:iCs/>
              <w:sz w:val="22"/>
            </w:rPr>
          </w:rPrChange>
        </w:rPr>
        <w:t>Rhizophagus</w:t>
      </w:r>
      <w:r w:rsidR="00867992" w:rsidRPr="00755CC4">
        <w:rPr>
          <w:rPrChange w:id="9077" w:author="Yufeng" w:date="2021-10-10T17:48:00Z">
            <w:rPr>
              <w:sz w:val="22"/>
            </w:rPr>
          </w:rPrChange>
        </w:rPr>
        <w:t xml:space="preserve"> </w:t>
      </w:r>
      <w:r w:rsidR="00867992" w:rsidRPr="00755CC4">
        <w:rPr>
          <w:i/>
          <w:rPrChange w:id="9078" w:author="Yufeng" w:date="2021-10-10T17:48:00Z">
            <w:rPr>
              <w:i/>
              <w:iCs/>
              <w:sz w:val="22"/>
            </w:rPr>
          </w:rPrChange>
        </w:rPr>
        <w:t>irregularis</w:t>
      </w:r>
      <w:r w:rsidR="00867992" w:rsidRPr="00755CC4">
        <w:rPr>
          <w:rPrChange w:id="9079" w:author="Yufeng" w:date="2021-10-10T17:48:00Z">
            <w:rPr>
              <w:sz w:val="22"/>
            </w:rPr>
          </w:rPrChange>
        </w:rPr>
        <w:t xml:space="preserve">, </w:t>
      </w:r>
      <w:r w:rsidR="00867992" w:rsidRPr="00755CC4">
        <w:rPr>
          <w:i/>
          <w:rPrChange w:id="9080" w:author="Yufeng" w:date="2021-10-10T17:48:00Z">
            <w:rPr>
              <w:i/>
              <w:iCs/>
              <w:sz w:val="22"/>
            </w:rPr>
          </w:rPrChange>
        </w:rPr>
        <w:t>Rhizophagus</w:t>
      </w:r>
      <w:r w:rsidR="00867992" w:rsidRPr="00755CC4">
        <w:rPr>
          <w:rPrChange w:id="9081" w:author="Yufeng" w:date="2021-10-10T17:48:00Z">
            <w:rPr>
              <w:sz w:val="22"/>
            </w:rPr>
          </w:rPrChange>
        </w:rPr>
        <w:t xml:space="preserve"> </w:t>
      </w:r>
      <w:r w:rsidR="00867992" w:rsidRPr="00755CC4">
        <w:rPr>
          <w:i/>
          <w:rPrChange w:id="9082" w:author="Yufeng" w:date="2021-10-10T17:48:00Z">
            <w:rPr>
              <w:i/>
              <w:iCs/>
              <w:sz w:val="22"/>
            </w:rPr>
          </w:rPrChange>
        </w:rPr>
        <w:t>clarus</w:t>
      </w:r>
      <w:r w:rsidR="00867992" w:rsidRPr="00755CC4">
        <w:rPr>
          <w:rPrChange w:id="9083" w:author="Yufeng" w:date="2021-10-10T17:48:00Z">
            <w:rPr>
              <w:sz w:val="22"/>
            </w:rPr>
          </w:rPrChange>
        </w:rPr>
        <w:t xml:space="preserve">, </w:t>
      </w:r>
      <w:r w:rsidR="00867992" w:rsidRPr="00755CC4">
        <w:rPr>
          <w:i/>
          <w:rPrChange w:id="9084" w:author="Yufeng" w:date="2021-10-10T17:48:00Z">
            <w:rPr>
              <w:i/>
              <w:iCs/>
              <w:sz w:val="22"/>
            </w:rPr>
          </w:rPrChange>
        </w:rPr>
        <w:t>Phytopythium</w:t>
      </w:r>
      <w:r w:rsidR="00867992" w:rsidRPr="00755CC4">
        <w:rPr>
          <w:rPrChange w:id="9085" w:author="Yufeng" w:date="2021-10-10T17:48:00Z">
            <w:rPr>
              <w:sz w:val="22"/>
            </w:rPr>
          </w:rPrChange>
        </w:rPr>
        <w:t xml:space="preserve"> </w:t>
      </w:r>
      <w:r w:rsidR="00867992" w:rsidRPr="00755CC4">
        <w:rPr>
          <w:i/>
          <w:rPrChange w:id="9086" w:author="Yufeng" w:date="2021-10-10T17:48:00Z">
            <w:rPr>
              <w:i/>
              <w:iCs/>
              <w:sz w:val="22"/>
            </w:rPr>
          </w:rPrChange>
        </w:rPr>
        <w:t>vexans</w:t>
      </w:r>
      <w:r w:rsidR="00867992" w:rsidRPr="00755CC4">
        <w:rPr>
          <w:rPrChange w:id="9087" w:author="Yufeng" w:date="2021-10-10T17:48:00Z">
            <w:rPr>
              <w:sz w:val="22"/>
            </w:rPr>
          </w:rPrChange>
        </w:rPr>
        <w:t xml:space="preserve">, and </w:t>
      </w:r>
      <w:r w:rsidR="00867992" w:rsidRPr="00755CC4">
        <w:rPr>
          <w:i/>
          <w:rPrChange w:id="9088" w:author="Yufeng" w:date="2021-10-10T17:48:00Z">
            <w:rPr>
              <w:i/>
              <w:iCs/>
              <w:sz w:val="22"/>
            </w:rPr>
          </w:rPrChange>
        </w:rPr>
        <w:t>Edhazardia</w:t>
      </w:r>
      <w:r w:rsidR="00867992" w:rsidRPr="00755CC4">
        <w:rPr>
          <w:rPrChange w:id="9089" w:author="Yufeng" w:date="2021-10-10T17:48:00Z">
            <w:rPr>
              <w:sz w:val="22"/>
            </w:rPr>
          </w:rPrChange>
        </w:rPr>
        <w:t xml:space="preserve"> </w:t>
      </w:r>
      <w:r w:rsidR="00867992" w:rsidRPr="00755CC4">
        <w:rPr>
          <w:i/>
          <w:rPrChange w:id="9090" w:author="Yufeng" w:date="2021-10-10T17:48:00Z">
            <w:rPr>
              <w:i/>
              <w:iCs/>
              <w:sz w:val="22"/>
            </w:rPr>
          </w:rPrChange>
        </w:rPr>
        <w:t xml:space="preserve">aedis </w:t>
      </w:r>
      <w:r w:rsidR="00867992" w:rsidRPr="00755CC4">
        <w:rPr>
          <w:rPrChange w:id="9091" w:author="Yufeng" w:date="2021-10-10T17:48:00Z">
            <w:rPr>
              <w:sz w:val="22"/>
            </w:rPr>
          </w:rPrChange>
        </w:rPr>
        <w:t xml:space="preserve">appeared in all </w:t>
      </w:r>
      <w:del w:id="9092" w:author="Lung Ngai TING" w:date="2021-10-08T17:50:00Z">
        <w:r w:rsidR="00867992" w:rsidRPr="00755CC4" w:rsidDel="002970C9">
          <w:rPr>
            <w:rPrChange w:id="9093" w:author="Yufeng" w:date="2021-10-10T17:48:00Z">
              <w:rPr>
                <w:sz w:val="22"/>
              </w:rPr>
            </w:rPrChange>
          </w:rPr>
          <w:delText>stages</w:delText>
        </w:r>
      </w:del>
      <w:ins w:id="9094" w:author="Lung Ngai TING" w:date="2021-10-08T17:50:00Z">
        <w:r w:rsidR="002970C9" w:rsidRPr="0038659B">
          <w:t>groups</w:t>
        </w:r>
      </w:ins>
      <w:r w:rsidR="00867992" w:rsidRPr="00755CC4">
        <w:rPr>
          <w:rPrChange w:id="9095" w:author="Yufeng" w:date="2021-10-10T17:48:00Z">
            <w:rPr>
              <w:sz w:val="22"/>
            </w:rPr>
          </w:rPrChange>
        </w:rPr>
        <w:t xml:space="preserve">. It </w:t>
      </w:r>
      <w:del w:id="9096" w:author="Lung Ngai TING" w:date="2021-10-08T17:50:00Z">
        <w:r w:rsidR="00867992" w:rsidRPr="00755CC4" w:rsidDel="00896EA0">
          <w:rPr>
            <w:rPrChange w:id="9097" w:author="Yufeng" w:date="2021-10-10T17:48:00Z">
              <w:rPr>
                <w:sz w:val="22"/>
              </w:rPr>
            </w:rPrChange>
          </w:rPr>
          <w:delText xml:space="preserve">revealed </w:delText>
        </w:r>
      </w:del>
      <w:ins w:id="9098" w:author="Lung Ngai TING" w:date="2021-10-08T17:50:00Z">
        <w:r w:rsidR="00896EA0" w:rsidRPr="0038659B">
          <w:t>suggested</w:t>
        </w:r>
        <w:r w:rsidR="00896EA0" w:rsidRPr="00755CC4">
          <w:rPr>
            <w:rPrChange w:id="9099" w:author="Yufeng" w:date="2021-10-10T17:48:00Z">
              <w:rPr>
                <w:sz w:val="22"/>
              </w:rPr>
            </w:rPrChange>
          </w:rPr>
          <w:t xml:space="preserve"> </w:t>
        </w:r>
      </w:ins>
      <w:r w:rsidR="00867992" w:rsidRPr="00755CC4">
        <w:rPr>
          <w:rPrChange w:id="9100" w:author="Yufeng" w:date="2021-10-10T17:48:00Z">
            <w:rPr>
              <w:sz w:val="22"/>
            </w:rPr>
          </w:rPrChange>
        </w:rPr>
        <w:t>that they might play a vital role in the stability of the entire intestinal ecology.</w:t>
      </w:r>
    </w:p>
    <w:p w14:paraId="0E83A9CB" w14:textId="77777777" w:rsidR="00615D1D" w:rsidRPr="00755CC4" w:rsidRDefault="00615D1D">
      <w:pPr>
        <w:jc w:val="left"/>
        <w:rPr>
          <w:rPrChange w:id="9101" w:author="Yufeng" w:date="2021-10-10T17:48:00Z">
            <w:rPr>
              <w:sz w:val="22"/>
            </w:rPr>
          </w:rPrChange>
        </w:rPr>
        <w:pPrChange w:id="9102" w:author="Yufeng" w:date="2021-10-10T17:53:00Z">
          <w:pPr/>
        </w:pPrChange>
      </w:pPr>
    </w:p>
    <w:p w14:paraId="2F20ABE0" w14:textId="54E98354" w:rsidR="00867992" w:rsidRPr="00D750E3" w:rsidDel="00E44472" w:rsidRDefault="00867992">
      <w:pPr>
        <w:jc w:val="left"/>
        <w:rPr>
          <w:del w:id="9103" w:author="LIN, Yufeng" w:date="2021-10-05T18:20:00Z"/>
          <w:rPrChange w:id="9104" w:author="Yufeng" w:date="2021-10-10T18:06:00Z">
            <w:rPr>
              <w:del w:id="9105" w:author="LIN, Yufeng" w:date="2021-10-05T18:20:00Z"/>
              <w:sz w:val="22"/>
            </w:rPr>
          </w:rPrChange>
        </w:rPr>
        <w:pPrChange w:id="9106" w:author="Yufeng" w:date="2021-10-10T17:53:00Z">
          <w:pPr/>
        </w:pPrChange>
      </w:pPr>
      <w:del w:id="9107" w:author="LIN, Yufeng" w:date="2021-10-05T18:15:00Z">
        <w:r w:rsidRPr="00755CC4" w:rsidDel="00615D1D">
          <w:rPr>
            <w:rPrChange w:id="9108" w:author="Yufeng" w:date="2021-10-10T17:48:00Z">
              <w:rPr>
                <w:sz w:val="22"/>
              </w:rPr>
            </w:rPrChange>
          </w:rPr>
          <w:delText xml:space="preserve">Although we recognized that their relationships between stages were </w:delText>
        </w:r>
      </w:del>
      <w:del w:id="9109" w:author="LIN, Yufeng" w:date="2021-10-05T16:56:00Z">
        <w:r w:rsidRPr="00755CC4" w:rsidDel="0088212D">
          <w:rPr>
            <w:rPrChange w:id="9110" w:author="Yufeng" w:date="2021-10-10T17:48:00Z">
              <w:rPr>
                <w:sz w:val="22"/>
              </w:rPr>
            </w:rPrChange>
          </w:rPr>
          <w:delText xml:space="preserve">quite </w:delText>
        </w:r>
      </w:del>
      <w:del w:id="9111" w:author="LIN, Yufeng" w:date="2021-10-05T18:15:00Z">
        <w:r w:rsidRPr="00755CC4" w:rsidDel="00615D1D">
          <w:rPr>
            <w:rPrChange w:id="9112" w:author="Yufeng" w:date="2021-10-10T17:48:00Z">
              <w:rPr>
                <w:sz w:val="22"/>
              </w:rPr>
            </w:rPrChange>
          </w:rPr>
          <w:delText xml:space="preserve">different, we demanded to perceive which were statistically different. </w:delText>
        </w:r>
      </w:del>
      <w:ins w:id="9113" w:author="LIN, Yufeng" w:date="2021-10-05T18:15:00Z">
        <w:del w:id="9114" w:author="Lung Ngai TING" w:date="2021-10-09T18:32:00Z">
          <w:r w:rsidR="00615D1D" w:rsidRPr="00755CC4" w:rsidDel="00946F4A">
            <w:rPr>
              <w:rPrChange w:id="9115" w:author="Yufeng" w:date="2021-10-10T17:48:00Z">
                <w:rPr>
                  <w:sz w:val="22"/>
                </w:rPr>
              </w:rPrChange>
            </w:rPr>
            <w:delText>We found two clusters,</w:delText>
          </w:r>
        </w:del>
      </w:ins>
      <w:ins w:id="9116" w:author="Lung Ngai TING" w:date="2021-10-09T18:32:00Z">
        <w:r w:rsidR="00946F4A" w:rsidRPr="0038659B">
          <w:t xml:space="preserve">From our differential correlation analysis, we obtained two main </w:t>
        </w:r>
      </w:ins>
      <w:ins w:id="9117" w:author="Lung Ngai TING" w:date="2021-10-09T18:33:00Z">
        <w:r w:rsidR="00946F4A" w:rsidRPr="0038659B">
          <w:t>clusters the</w:t>
        </w:r>
      </w:ins>
      <w:ins w:id="9118" w:author="LIN, Yufeng" w:date="2021-10-05T18:15:00Z">
        <w:r w:rsidR="00615D1D" w:rsidRPr="00755CC4">
          <w:rPr>
            <w:rPrChange w:id="9119" w:author="Yufeng" w:date="2021-10-10T17:48:00Z">
              <w:rPr>
                <w:sz w:val="22"/>
              </w:rPr>
            </w:rPrChange>
          </w:rPr>
          <w:t xml:space="preserve"> Bac_Cluster and Fun_Cluster</w:t>
        </w:r>
      </w:ins>
      <w:commentRangeStart w:id="9120"/>
      <w:ins w:id="9121" w:author="LIN, Yufeng" w:date="2021-10-05T18:17:00Z">
        <w:del w:id="9122" w:author="Lung Ngai TING" w:date="2021-10-09T18:33:00Z">
          <w:r w:rsidR="00E44472" w:rsidRPr="00755CC4" w:rsidDel="00946F4A">
            <w:rPr>
              <w:rPrChange w:id="9123" w:author="Yufeng" w:date="2021-10-10T17:48:00Z">
                <w:rPr>
                  <w:sz w:val="22"/>
                </w:rPr>
              </w:rPrChange>
            </w:rPr>
            <w:delText>,</w:delText>
          </w:r>
        </w:del>
        <w:del w:id="9124" w:author="Lung Ngai TING" w:date="2021-10-09T19:22:00Z">
          <w:r w:rsidR="00E44472" w:rsidRPr="00755CC4" w:rsidDel="00CE20C0">
            <w:rPr>
              <w:rPrChange w:id="9125" w:author="Yufeng" w:date="2021-10-10T17:48:00Z">
                <w:rPr>
                  <w:sz w:val="22"/>
                </w:rPr>
              </w:rPrChange>
            </w:rPr>
            <w:delText xml:space="preserve"> contained </w:delText>
          </w:r>
        </w:del>
      </w:ins>
      <w:ins w:id="9126" w:author="LIN, Yufeng" w:date="2021-10-05T18:18:00Z">
        <w:del w:id="9127" w:author="Lung Ngai TING" w:date="2021-10-09T19:22:00Z">
          <w:r w:rsidR="00E44472" w:rsidRPr="00755CC4" w:rsidDel="00CE20C0">
            <w:rPr>
              <w:rPrChange w:id="9128" w:author="Yufeng" w:date="2021-10-10T17:48:00Z">
                <w:rPr>
                  <w:sz w:val="22"/>
                </w:rPr>
              </w:rPrChange>
            </w:rPr>
            <w:delText xml:space="preserve">cross-kingdoms </w:delText>
          </w:r>
        </w:del>
      </w:ins>
      <w:ins w:id="9129" w:author="LIN, Yufeng" w:date="2021-10-05T18:17:00Z">
        <w:del w:id="9130" w:author="Lung Ngai TING" w:date="2021-10-09T19:22:00Z">
          <w:r w:rsidR="00E44472" w:rsidRPr="00755CC4" w:rsidDel="00CE20C0">
            <w:rPr>
              <w:rPrChange w:id="9131" w:author="Yufeng" w:date="2021-10-10T17:48:00Z">
                <w:rPr>
                  <w:sz w:val="22"/>
                </w:rPr>
              </w:rPrChange>
            </w:rPr>
            <w:delText>carcinogen and tumor suppressor groups</w:delText>
          </w:r>
        </w:del>
      </w:ins>
      <w:ins w:id="9132" w:author="LIN, Yufeng" w:date="2021-10-07T11:00:00Z">
        <w:del w:id="9133" w:author="Lung Ngai TING" w:date="2021-10-09T19:22:00Z">
          <w:r w:rsidR="00E81CE7" w:rsidRPr="00755CC4" w:rsidDel="00CE20C0">
            <w:delText>,</w:delText>
          </w:r>
        </w:del>
      </w:ins>
      <w:ins w:id="9134" w:author="LIN, Yufeng" w:date="2021-10-05T18:17:00Z">
        <w:del w:id="9135" w:author="Lung Ngai TING" w:date="2021-10-09T19:22:00Z">
          <w:r w:rsidR="00E44472" w:rsidRPr="00755CC4" w:rsidDel="00CE20C0">
            <w:rPr>
              <w:rPrChange w:id="9136" w:author="Yufeng" w:date="2021-10-10T17:48:00Z">
                <w:rPr>
                  <w:sz w:val="22"/>
                </w:rPr>
              </w:rPrChange>
            </w:rPr>
            <w:delText xml:space="preserve"> respectively</w:delText>
          </w:r>
        </w:del>
        <w:r w:rsidR="00E44472" w:rsidRPr="00755CC4">
          <w:rPr>
            <w:rPrChange w:id="9137" w:author="Yufeng" w:date="2021-10-10T17:48:00Z">
              <w:rPr>
                <w:sz w:val="22"/>
              </w:rPr>
            </w:rPrChange>
          </w:rPr>
          <w:t>.</w:t>
        </w:r>
      </w:ins>
      <w:del w:id="9138" w:author="LIN, Yufeng" w:date="2021-10-05T18:19:00Z">
        <w:r w:rsidRPr="00755CC4" w:rsidDel="00E44472">
          <w:rPr>
            <w:rPrChange w:id="9139" w:author="Yufeng" w:date="2021-10-10T17:48:00Z">
              <w:rPr>
                <w:sz w:val="22"/>
              </w:rPr>
            </w:rPrChange>
          </w:rPr>
          <w:delText>We defined the z-score and correlation classes to represent the relative strength and the trend of differential correlation in CRC and the healthy control, respectively.</w:delText>
        </w:r>
      </w:del>
      <w:r w:rsidRPr="00755CC4">
        <w:rPr>
          <w:rPrChange w:id="9140" w:author="Yufeng" w:date="2021-10-10T17:48:00Z">
            <w:rPr>
              <w:sz w:val="22"/>
            </w:rPr>
          </w:rPrChange>
        </w:rPr>
        <w:t xml:space="preserve"> </w:t>
      </w:r>
      <w:commentRangeEnd w:id="9120"/>
      <w:r w:rsidR="007044EC" w:rsidRPr="00E666DA">
        <w:rPr>
          <w:rStyle w:val="CommentReference"/>
          <w:sz w:val="24"/>
          <w:szCs w:val="24"/>
        </w:rPr>
        <w:commentReference w:id="9120"/>
      </w:r>
      <w:r w:rsidRPr="00755CC4">
        <w:rPr>
          <w:rPrChange w:id="9141" w:author="Yufeng" w:date="2021-10-10T17:48:00Z">
            <w:rPr>
              <w:sz w:val="22"/>
            </w:rPr>
          </w:rPrChange>
        </w:rPr>
        <w:t xml:space="preserve">Our results showed that the </w:t>
      </w:r>
      <w:del w:id="9142" w:author="Lung Ngai TING" w:date="2021-10-08T17:52:00Z">
        <w:r w:rsidR="004314C2" w:rsidRPr="00755CC4" w:rsidDel="00FB2A06">
          <w:rPr>
            <w:rPrChange w:id="9143" w:author="Yufeng" w:date="2021-10-10T17:48:00Z">
              <w:rPr>
                <w:sz w:val="22"/>
              </w:rPr>
            </w:rPrChange>
          </w:rPr>
          <w:delText>fungal</w:delText>
        </w:r>
        <w:r w:rsidRPr="00755CC4" w:rsidDel="00FB2A06">
          <w:rPr>
            <w:rPrChange w:id="9144" w:author="Yufeng" w:date="2021-10-10T17:48:00Z">
              <w:rPr>
                <w:sz w:val="22"/>
              </w:rPr>
            </w:rPrChange>
          </w:rPr>
          <w:delText xml:space="preserve"> internal </w:delText>
        </w:r>
      </w:del>
      <w:ins w:id="9145" w:author="Lung Ngai TING" w:date="2021-10-08T17:52:00Z">
        <w:r w:rsidR="00FB2A06" w:rsidRPr="0038659B">
          <w:t xml:space="preserve">inter-fungal </w:t>
        </w:r>
      </w:ins>
      <w:r w:rsidRPr="00755CC4">
        <w:rPr>
          <w:rPrChange w:id="9146" w:author="Yufeng" w:date="2021-10-10T17:48:00Z">
            <w:rPr>
              <w:sz w:val="22"/>
            </w:rPr>
          </w:rPrChange>
        </w:rPr>
        <w:t xml:space="preserve">correlations were </w:t>
      </w:r>
      <w:del w:id="9147" w:author="Lung Ngai TING" w:date="2021-10-09T18:26:00Z">
        <w:r w:rsidRPr="00755CC4" w:rsidDel="004444A8">
          <w:rPr>
            <w:rPrChange w:id="9148" w:author="Yufeng" w:date="2021-10-10T17:48:00Z">
              <w:rPr>
                <w:sz w:val="22"/>
              </w:rPr>
            </w:rPrChange>
          </w:rPr>
          <w:delText xml:space="preserve">interrupted </w:delText>
        </w:r>
      </w:del>
      <w:ins w:id="9149" w:author="Lung Ngai TING" w:date="2021-10-09T18:26:00Z">
        <w:r w:rsidR="004444A8" w:rsidRPr="0038659B">
          <w:t>weakened</w:t>
        </w:r>
        <w:r w:rsidR="004444A8" w:rsidRPr="00755CC4">
          <w:rPr>
            <w:rPrChange w:id="9150" w:author="Yufeng" w:date="2021-10-10T17:48:00Z">
              <w:rPr>
                <w:sz w:val="22"/>
              </w:rPr>
            </w:rPrChange>
          </w:rPr>
          <w:t xml:space="preserve"> </w:t>
        </w:r>
      </w:ins>
      <w:r w:rsidRPr="00755CC4">
        <w:rPr>
          <w:rPrChange w:id="9151" w:author="Yufeng" w:date="2021-10-10T17:48:00Z">
            <w:rPr>
              <w:sz w:val="22"/>
            </w:rPr>
          </w:rPrChange>
        </w:rPr>
        <w:t xml:space="preserve">in CRC, </w:t>
      </w:r>
      <w:r w:rsidRPr="00755CC4">
        <w:rPr>
          <w:rPrChange w:id="9152" w:author="Yufeng" w:date="2021-10-10T17:48:00Z">
            <w:rPr>
              <w:sz w:val="22"/>
            </w:rPr>
          </w:rPrChange>
        </w:rPr>
        <w:lastRenderedPageBreak/>
        <w:t xml:space="preserve">while </w:t>
      </w:r>
      <w:del w:id="9153" w:author="Lung Ngai TING" w:date="2021-10-08T17:52:00Z">
        <w:r w:rsidRPr="00755CC4" w:rsidDel="002C60D8">
          <w:rPr>
            <w:rPrChange w:id="9154" w:author="Yufeng" w:date="2021-10-10T17:48:00Z">
              <w:rPr>
                <w:sz w:val="22"/>
              </w:rPr>
            </w:rPrChange>
          </w:rPr>
          <w:delText xml:space="preserve">bacterial </w:delText>
        </w:r>
      </w:del>
      <w:ins w:id="9155" w:author="Lung Ngai TING" w:date="2021-10-08T17:52:00Z">
        <w:r w:rsidR="002C60D8" w:rsidRPr="0038659B">
          <w:t>inter-bacterial correlations</w:t>
        </w:r>
        <w:r w:rsidR="002C60D8" w:rsidRPr="00755CC4">
          <w:rPr>
            <w:rPrChange w:id="9156" w:author="Yufeng" w:date="2021-10-10T17:48:00Z">
              <w:rPr>
                <w:sz w:val="22"/>
              </w:rPr>
            </w:rPrChange>
          </w:rPr>
          <w:t xml:space="preserve"> </w:t>
        </w:r>
      </w:ins>
      <w:r w:rsidRPr="00755CC4">
        <w:rPr>
          <w:rPrChange w:id="9157" w:author="Yufeng" w:date="2021-10-10T17:48:00Z">
            <w:rPr>
              <w:sz w:val="22"/>
            </w:rPr>
          </w:rPrChange>
        </w:rPr>
        <w:t xml:space="preserve">were </w:t>
      </w:r>
      <w:del w:id="9158" w:author="Lung Ngai TING" w:date="2021-10-08T17:52:00Z">
        <w:r w:rsidRPr="00755CC4" w:rsidDel="002C60D8">
          <w:rPr>
            <w:rPrChange w:id="9159" w:author="Yufeng" w:date="2021-10-10T17:48:00Z">
              <w:rPr>
                <w:sz w:val="22"/>
              </w:rPr>
            </w:rPrChange>
          </w:rPr>
          <w:delText>enhance</w:delText>
        </w:r>
      </w:del>
      <w:ins w:id="9160" w:author="Lung Ngai TING" w:date="2021-10-08T17:52:00Z">
        <w:r w:rsidR="002C60D8" w:rsidRPr="0038659B">
          <w:t>enhanced</w:t>
        </w:r>
      </w:ins>
      <w:r w:rsidRPr="00755CC4">
        <w:rPr>
          <w:rPrChange w:id="9161" w:author="Yufeng" w:date="2021-10-10T17:48:00Z">
            <w:rPr>
              <w:sz w:val="22"/>
            </w:rPr>
          </w:rPrChange>
        </w:rPr>
        <w:t xml:space="preserve">. The disruption </w:t>
      </w:r>
      <w:del w:id="9162" w:author="Lung Ngai TING" w:date="2021-10-08T17:52:00Z">
        <w:r w:rsidRPr="00755CC4" w:rsidDel="003C5DDE">
          <w:rPr>
            <w:rPrChange w:id="9163" w:author="Yufeng" w:date="2021-10-10T17:48:00Z">
              <w:rPr>
                <w:sz w:val="22"/>
              </w:rPr>
            </w:rPrChange>
          </w:rPr>
          <w:delText xml:space="preserve">from </w:delText>
        </w:r>
      </w:del>
      <w:ins w:id="9164" w:author="Lung Ngai TING" w:date="2021-10-08T17:52:00Z">
        <w:r w:rsidR="003C5DDE" w:rsidRPr="0038659B">
          <w:t>of</w:t>
        </w:r>
        <w:r w:rsidR="003C5DDE" w:rsidRPr="00755CC4">
          <w:rPr>
            <w:rPrChange w:id="9165" w:author="Yufeng" w:date="2021-10-10T17:48:00Z">
              <w:rPr>
                <w:sz w:val="22"/>
              </w:rPr>
            </w:rPrChange>
          </w:rPr>
          <w:t xml:space="preserve"> </w:t>
        </w:r>
      </w:ins>
      <w:ins w:id="9166" w:author="LIN, Yufeng" w:date="2021-10-07T11:00:00Z">
        <w:r w:rsidR="00E81CE7" w:rsidRPr="0038659B">
          <w:t xml:space="preserve">the </w:t>
        </w:r>
      </w:ins>
      <w:del w:id="9167" w:author="Lung Ngai TING" w:date="2021-10-08T17:52:00Z">
        <w:r w:rsidR="004314C2" w:rsidRPr="00755CC4" w:rsidDel="003C5DDE">
          <w:rPr>
            <w:rPrChange w:id="9168" w:author="Yufeng" w:date="2021-10-10T17:48:00Z">
              <w:rPr>
                <w:sz w:val="22"/>
              </w:rPr>
            </w:rPrChange>
          </w:rPr>
          <w:delText>fungal</w:delText>
        </w:r>
      </w:del>
      <w:ins w:id="9169" w:author="Lung Ngai TING" w:date="2021-10-08T17:52:00Z">
        <w:r w:rsidR="003C5DDE" w:rsidRPr="0038659B">
          <w:t>inter-fungal correlation</w:t>
        </w:r>
      </w:ins>
      <w:del w:id="9170" w:author="Lung Ngai TING" w:date="2021-10-08T17:52:00Z">
        <w:r w:rsidRPr="00755CC4" w:rsidDel="003C5DDE">
          <w:rPr>
            <w:rPrChange w:id="9171" w:author="Yufeng" w:date="2021-10-10T17:48:00Z">
              <w:rPr>
                <w:sz w:val="22"/>
              </w:rPr>
            </w:rPrChange>
          </w:rPr>
          <w:delText xml:space="preserve"> interrelationship </w:delText>
        </w:r>
      </w:del>
      <w:ins w:id="9172" w:author="Lung Ngai TING" w:date="2021-10-08T17:52:00Z">
        <w:r w:rsidR="003C5DDE" w:rsidRPr="00755CC4">
          <w:rPr>
            <w:rPrChange w:id="9173" w:author="Yufeng" w:date="2021-10-10T17:48:00Z">
              <w:rPr>
                <w:sz w:val="22"/>
              </w:rPr>
            </w:rPrChange>
          </w:rPr>
          <w:t xml:space="preserve"> </w:t>
        </w:r>
      </w:ins>
      <w:r w:rsidRPr="00755CC4">
        <w:rPr>
          <w:rPrChange w:id="9174" w:author="Yufeng" w:date="2021-10-10T17:48:00Z">
            <w:rPr>
              <w:sz w:val="22"/>
            </w:rPr>
          </w:rPrChange>
        </w:rPr>
        <w:t xml:space="preserve">may break the healthy intestinal environment and induce colorectal carcinogenesis. On the other hand, the </w:t>
      </w:r>
      <w:del w:id="9175" w:author="Lung Ngai TING" w:date="2021-10-08T17:53:00Z">
        <w:r w:rsidRPr="00755CC4" w:rsidDel="009D286F">
          <w:rPr>
            <w:rPrChange w:id="9176" w:author="Yufeng" w:date="2021-10-10T17:48:00Z">
              <w:rPr>
                <w:sz w:val="22"/>
              </w:rPr>
            </w:rPrChange>
          </w:rPr>
          <w:delText xml:space="preserve">new </w:delText>
        </w:r>
      </w:del>
      <w:r w:rsidRPr="00755CC4">
        <w:rPr>
          <w:rPrChange w:id="9177" w:author="Yufeng" w:date="2021-10-10T17:48:00Z">
            <w:rPr>
              <w:sz w:val="22"/>
            </w:rPr>
          </w:rPrChange>
        </w:rPr>
        <w:t xml:space="preserve">increased bacterial correlations in CRC may potentially contribute to colorectal carcinogenesis. </w:t>
      </w:r>
      <w:del w:id="9178" w:author="Lung Ngai TING" w:date="2021-10-09T18:42:00Z">
        <w:r w:rsidRPr="00755CC4" w:rsidDel="00EF566F">
          <w:rPr>
            <w:rPrChange w:id="9179" w:author="Yufeng" w:date="2021-10-10T17:48:00Z">
              <w:rPr>
                <w:sz w:val="22"/>
              </w:rPr>
            </w:rPrChange>
          </w:rPr>
          <w:delText xml:space="preserve">We also observed some </w:delText>
        </w:r>
      </w:del>
      <w:ins w:id="9180" w:author="Lung Ngai TING" w:date="2021-10-09T18:42:00Z">
        <w:r w:rsidR="00EF566F" w:rsidRPr="0038659B">
          <w:t>I</w:t>
        </w:r>
      </w:ins>
      <w:del w:id="9181" w:author="Lung Ngai TING" w:date="2021-10-09T18:42:00Z">
        <w:r w:rsidRPr="00755CC4" w:rsidDel="00EF566F">
          <w:rPr>
            <w:rPrChange w:id="9182" w:author="Yufeng" w:date="2021-10-10T17:48:00Z">
              <w:rPr>
                <w:sz w:val="22"/>
              </w:rPr>
            </w:rPrChange>
          </w:rPr>
          <w:delText>i</w:delText>
        </w:r>
      </w:del>
      <w:r w:rsidRPr="00755CC4">
        <w:rPr>
          <w:rPrChange w:id="9183" w:author="Yufeng" w:date="2021-10-10T17:48:00Z">
            <w:rPr>
              <w:sz w:val="22"/>
            </w:rPr>
          </w:rPrChange>
        </w:rPr>
        <w:t>nteresting</w:t>
      </w:r>
      <w:ins w:id="9184" w:author="Lung Ngai TING" w:date="2021-10-09T18:42:00Z">
        <w:r w:rsidR="00EF566F" w:rsidRPr="0038659B">
          <w:t xml:space="preserve"> results were observed when</w:t>
        </w:r>
      </w:ins>
      <w:r w:rsidRPr="00755CC4">
        <w:rPr>
          <w:rPrChange w:id="9185" w:author="Yufeng" w:date="2021-10-10T17:48:00Z">
            <w:rPr>
              <w:sz w:val="22"/>
            </w:rPr>
          </w:rPrChange>
        </w:rPr>
        <w:t xml:space="preserve"> compari</w:t>
      </w:r>
      <w:ins w:id="9186" w:author="Lung Ngai TING" w:date="2021-10-09T18:42:00Z">
        <w:r w:rsidR="00EF566F" w:rsidRPr="0038659B">
          <w:t>ng the</w:t>
        </w:r>
      </w:ins>
      <w:del w:id="9187" w:author="Lung Ngai TING" w:date="2021-10-09T18:42:00Z">
        <w:r w:rsidRPr="00755CC4" w:rsidDel="00EF566F">
          <w:rPr>
            <w:rPrChange w:id="9188" w:author="Yufeng" w:date="2021-10-10T17:48:00Z">
              <w:rPr>
                <w:sz w:val="22"/>
              </w:rPr>
            </w:rPrChange>
          </w:rPr>
          <w:delText>sons</w:delText>
        </w:r>
      </w:del>
      <w:r w:rsidRPr="00755CC4">
        <w:rPr>
          <w:rPrChange w:id="9189" w:author="Yufeng" w:date="2021-10-10T17:48:00Z">
            <w:rPr>
              <w:sz w:val="22"/>
            </w:rPr>
          </w:rPrChange>
        </w:rPr>
        <w:t xml:space="preserve"> of the </w:t>
      </w:r>
      <w:del w:id="9190" w:author="Lung Ngai TING" w:date="2021-10-09T18:43:00Z">
        <w:r w:rsidRPr="00755CC4" w:rsidDel="00321236">
          <w:rPr>
            <w:rPrChange w:id="9191" w:author="Yufeng" w:date="2021-10-10T17:48:00Z">
              <w:rPr>
                <w:sz w:val="22"/>
              </w:rPr>
            </w:rPrChange>
          </w:rPr>
          <w:delText xml:space="preserve">relationship between </w:delText>
        </w:r>
        <w:r w:rsidR="004314C2" w:rsidRPr="00755CC4" w:rsidDel="00321236">
          <w:rPr>
            <w:rPrChange w:id="9192" w:author="Yufeng" w:date="2021-10-10T17:48:00Z">
              <w:rPr>
                <w:sz w:val="22"/>
              </w:rPr>
            </w:rPrChange>
          </w:rPr>
          <w:delText>fungi</w:delText>
        </w:r>
        <w:r w:rsidRPr="00755CC4" w:rsidDel="00321236">
          <w:rPr>
            <w:rPrChange w:id="9193" w:author="Yufeng" w:date="2021-10-10T17:48:00Z">
              <w:rPr>
                <w:sz w:val="22"/>
              </w:rPr>
            </w:rPrChange>
          </w:rPr>
          <w:delText xml:space="preserve"> and bacteria</w:delText>
        </w:r>
      </w:del>
      <w:ins w:id="9194" w:author="Lung Ngai TING" w:date="2021-10-09T18:43:00Z">
        <w:r w:rsidR="00321236" w:rsidRPr="0038659B">
          <w:t>fungal-bacterial interactions in two conditions (CRC vs Healthy controls)</w:t>
        </w:r>
      </w:ins>
      <w:r w:rsidRPr="00755CC4">
        <w:rPr>
          <w:rPrChange w:id="9195" w:author="Yufeng" w:date="2021-10-10T17:48:00Z">
            <w:rPr>
              <w:sz w:val="22"/>
            </w:rPr>
          </w:rPrChange>
        </w:rPr>
        <w:t>. Our results showed that the</w:t>
      </w:r>
      <w:del w:id="9196" w:author="Lung Ngai TING" w:date="2021-10-09T18:38:00Z">
        <w:r w:rsidRPr="00755CC4" w:rsidDel="003F3ED6">
          <w:rPr>
            <w:rPrChange w:id="9197" w:author="Yufeng" w:date="2021-10-10T17:48:00Z">
              <w:rPr>
                <w:sz w:val="22"/>
              </w:rPr>
            </w:rPrChange>
          </w:rPr>
          <w:delText xml:space="preserve"> less changed differential</w:delText>
        </w:r>
      </w:del>
      <w:r w:rsidRPr="00755CC4">
        <w:rPr>
          <w:rPrChange w:id="9198" w:author="Yufeng" w:date="2021-10-10T17:48:00Z">
            <w:rPr>
              <w:sz w:val="22"/>
            </w:rPr>
          </w:rPrChange>
        </w:rPr>
        <w:t xml:space="preserve"> </w:t>
      </w:r>
      <w:r w:rsidR="004314C2" w:rsidRPr="00755CC4">
        <w:rPr>
          <w:rPrChange w:id="9199" w:author="Yufeng" w:date="2021-10-10T17:48:00Z">
            <w:rPr>
              <w:sz w:val="22"/>
            </w:rPr>
          </w:rPrChange>
        </w:rPr>
        <w:t>fungal</w:t>
      </w:r>
      <w:r w:rsidRPr="00755CC4">
        <w:rPr>
          <w:rPrChange w:id="9200" w:author="Yufeng" w:date="2021-10-10T17:48:00Z">
            <w:rPr>
              <w:sz w:val="22"/>
            </w:rPr>
          </w:rPrChange>
        </w:rPr>
        <w:t>-bacterial correlations</w:t>
      </w:r>
      <w:ins w:id="9201" w:author="Lung Ngai TING" w:date="2021-10-09T18:38:00Z">
        <w:r w:rsidR="003F3ED6" w:rsidRPr="0038659B">
          <w:t xml:space="preserve"> with smaller changes across two conditions</w:t>
        </w:r>
      </w:ins>
      <w:ins w:id="9202" w:author="LIN, Yufeng" w:date="2021-10-05T16:59:00Z">
        <w:r w:rsidR="0088212D" w:rsidRPr="00755CC4">
          <w:rPr>
            <w:rPrChange w:id="9203" w:author="Yufeng" w:date="2021-10-10T17:48:00Z">
              <w:rPr>
                <w:sz w:val="22"/>
              </w:rPr>
            </w:rPrChange>
          </w:rPr>
          <w:t xml:space="preserve"> (</w:t>
        </w:r>
      </w:ins>
      <w:ins w:id="9204" w:author="LIN, Yufeng" w:date="2021-10-05T17:01:00Z">
        <w:r w:rsidR="0088212D" w:rsidRPr="00755CC4">
          <w:rPr>
            <w:rPrChange w:id="9205" w:author="Yufeng" w:date="2021-10-10T17:48:00Z">
              <w:rPr>
                <w:sz w:val="22"/>
              </w:rPr>
            </w:rPrChange>
          </w:rPr>
          <w:t xml:space="preserve">|z-score| &lt; </w:t>
        </w:r>
      </w:ins>
      <w:ins w:id="9206" w:author="LIN, Yufeng" w:date="2021-10-05T17:00:00Z">
        <w:r w:rsidR="0088212D" w:rsidRPr="00755CC4">
          <w:rPr>
            <w:rPrChange w:id="9207" w:author="Yufeng" w:date="2021-10-10T17:48:00Z">
              <w:rPr>
                <w:sz w:val="22"/>
              </w:rPr>
            </w:rPrChange>
          </w:rPr>
          <w:t>2</w:t>
        </w:r>
      </w:ins>
      <w:ins w:id="9208" w:author="LIN, Yufeng" w:date="2021-10-05T16:59:00Z">
        <w:r w:rsidR="0088212D" w:rsidRPr="00755CC4">
          <w:rPr>
            <w:rPrChange w:id="9209" w:author="Yufeng" w:date="2021-10-10T17:48:00Z">
              <w:rPr>
                <w:sz w:val="22"/>
              </w:rPr>
            </w:rPrChange>
          </w:rPr>
          <w:t>)</w:t>
        </w:r>
      </w:ins>
      <w:r w:rsidRPr="00755CC4">
        <w:rPr>
          <w:rPrChange w:id="9210" w:author="Yufeng" w:date="2021-10-10T17:48:00Z">
            <w:rPr>
              <w:sz w:val="22"/>
            </w:rPr>
          </w:rPrChange>
        </w:rPr>
        <w:t xml:space="preserve"> contained low proportions. The CRC strengthen and weaken correlations performed the primary and secondary ratios in </w:t>
      </w:r>
      <w:r w:rsidR="004314C2" w:rsidRPr="00755CC4">
        <w:rPr>
          <w:rPrChange w:id="9211" w:author="Yufeng" w:date="2021-10-10T17:48:00Z">
            <w:rPr>
              <w:sz w:val="22"/>
            </w:rPr>
          </w:rPrChange>
        </w:rPr>
        <w:t>fungal</w:t>
      </w:r>
      <w:r w:rsidRPr="00755CC4">
        <w:rPr>
          <w:rPrChange w:id="9212" w:author="Yufeng" w:date="2021-10-10T17:48:00Z">
            <w:rPr>
              <w:sz w:val="22"/>
            </w:rPr>
          </w:rPrChange>
        </w:rPr>
        <w:t xml:space="preserve">-bacterial correlation comparisons, respectively. It revealed that the internal-kingdom associations and external-kingdom correlations were </w:t>
      </w:r>
      <w:ins w:id="9213" w:author="LIN, Yufeng" w:date="2021-10-05T16:56:00Z">
        <w:r w:rsidR="0088212D" w:rsidRPr="00755CC4">
          <w:rPr>
            <w:rPrChange w:id="9214" w:author="Yufeng" w:date="2021-10-10T17:48:00Z">
              <w:rPr>
                <w:sz w:val="22"/>
              </w:rPr>
            </w:rPrChange>
          </w:rPr>
          <w:t>significantly</w:t>
        </w:r>
        <w:commentRangeStart w:id="9215"/>
        <w:commentRangeEnd w:id="9215"/>
        <w:r w:rsidR="0088212D" w:rsidRPr="00E666DA">
          <w:rPr>
            <w:rStyle w:val="CommentReference"/>
            <w:sz w:val="24"/>
            <w:szCs w:val="24"/>
          </w:rPr>
          <w:commentReference w:id="9215"/>
        </w:r>
        <w:r w:rsidR="0088212D" w:rsidRPr="00755CC4">
          <w:rPr>
            <w:rPrChange w:id="9216" w:author="Yufeng" w:date="2021-10-10T17:48:00Z">
              <w:rPr>
                <w:sz w:val="22"/>
              </w:rPr>
            </w:rPrChange>
          </w:rPr>
          <w:t xml:space="preserve"> </w:t>
        </w:r>
      </w:ins>
      <w:del w:id="9217" w:author="LIN, Yufeng" w:date="2021-10-05T16:56:00Z">
        <w:r w:rsidRPr="00755CC4" w:rsidDel="0088212D">
          <w:rPr>
            <w:rPrChange w:id="9218" w:author="Yufeng" w:date="2021-10-10T17:48:00Z">
              <w:rPr>
                <w:sz w:val="22"/>
              </w:rPr>
            </w:rPrChange>
          </w:rPr>
          <w:delText xml:space="preserve">quite </w:delText>
        </w:r>
      </w:del>
      <w:r w:rsidRPr="00755CC4">
        <w:rPr>
          <w:rPrChange w:id="9219" w:author="Yufeng" w:date="2021-10-10T17:48:00Z">
            <w:rPr>
              <w:sz w:val="22"/>
            </w:rPr>
          </w:rPrChange>
        </w:rPr>
        <w:t xml:space="preserve">different. This suggested that bacterial kingdom dysbiosis may cause the </w:t>
      </w:r>
      <w:r w:rsidR="004314C2" w:rsidRPr="00755CC4">
        <w:rPr>
          <w:rPrChange w:id="9220" w:author="Yufeng" w:date="2021-10-10T17:48:00Z">
            <w:rPr>
              <w:sz w:val="22"/>
            </w:rPr>
          </w:rPrChange>
        </w:rPr>
        <w:t>fungi</w:t>
      </w:r>
      <w:r w:rsidRPr="00755CC4">
        <w:rPr>
          <w:rPrChange w:id="9221" w:author="Yufeng" w:date="2021-10-10T17:48:00Z">
            <w:rPr>
              <w:sz w:val="22"/>
            </w:rPr>
          </w:rPrChange>
        </w:rPr>
        <w:t xml:space="preserve"> to tremble rapidly, which was not similar to the warm alteration of internal-kingdom relationships as previously described</w:t>
      </w:r>
      <w:r w:rsidRPr="00755CC4">
        <w:rPr>
          <w:rPrChange w:id="9222" w:author="Yufeng" w:date="2021-10-10T17:48:00Z">
            <w:rPr>
              <w:sz w:val="22"/>
            </w:rPr>
          </w:rPrChange>
        </w:rPr>
        <w:fldChar w:fldCharType="begin"/>
      </w:r>
      <w:r w:rsidR="00FD106C">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55CC4">
        <w:rPr>
          <w:rPrChange w:id="9223" w:author="Yufeng" w:date="2021-10-10T17:48:00Z">
            <w:rPr>
              <w:sz w:val="22"/>
            </w:rPr>
          </w:rPrChange>
        </w:rPr>
        <w:fldChar w:fldCharType="separate"/>
      </w:r>
      <w:r w:rsidR="00FD106C" w:rsidRPr="00FD106C">
        <w:rPr>
          <w:kern w:val="0"/>
          <w:vertAlign w:val="superscript"/>
        </w:rPr>
        <w:t>14,72</w:t>
      </w:r>
      <w:r w:rsidRPr="00755CC4">
        <w:rPr>
          <w:rPrChange w:id="9224" w:author="Yufeng" w:date="2021-10-10T17:48:00Z">
            <w:rPr>
              <w:sz w:val="22"/>
            </w:rPr>
          </w:rPrChange>
        </w:rPr>
        <w:fldChar w:fldCharType="end"/>
      </w:r>
      <w:r w:rsidRPr="00D750E3">
        <w:rPr>
          <w:rPrChange w:id="9225" w:author="Yufeng" w:date="2021-10-10T18:06:00Z">
            <w:rPr>
              <w:sz w:val="22"/>
            </w:rPr>
          </w:rPrChange>
        </w:rPr>
        <w:t xml:space="preserve">. </w:t>
      </w:r>
    </w:p>
    <w:p w14:paraId="6E57094D" w14:textId="2A616960" w:rsidR="00E81CE7" w:rsidDel="00464374" w:rsidRDefault="00867992" w:rsidP="00464374">
      <w:pPr>
        <w:jc w:val="left"/>
        <w:rPr>
          <w:del w:id="9226" w:author="Yufeng" w:date="2021-10-10T18:08:00Z"/>
        </w:rPr>
      </w:pPr>
      <w:del w:id="9227" w:author="Yufeng" w:date="2021-10-10T18:08:00Z">
        <w:r w:rsidRPr="00D750E3" w:rsidDel="00464374">
          <w:rPr>
            <w:rPrChange w:id="9228" w:author="Yufeng" w:date="2021-10-10T18:06:00Z">
              <w:rPr>
                <w:sz w:val="22"/>
              </w:rPr>
            </w:rPrChange>
          </w:rPr>
          <w:delText xml:space="preserve">In the present study, the candidates were automatically divided into six clusters. The two main clusters, named </w:delText>
        </w:r>
        <w:r w:rsidR="004314C2" w:rsidRPr="00D750E3" w:rsidDel="00464374">
          <w:rPr>
            <w:rPrChange w:id="9229" w:author="Yufeng" w:date="2021-10-10T18:06:00Z">
              <w:rPr>
                <w:sz w:val="22"/>
              </w:rPr>
            </w:rPrChange>
          </w:rPr>
          <w:delText>Fun</w:delText>
        </w:r>
        <w:r w:rsidRPr="00D750E3" w:rsidDel="00464374">
          <w:rPr>
            <w:rPrChange w:id="9230" w:author="Yufeng" w:date="2021-10-10T18:06:00Z">
              <w:rPr>
                <w:sz w:val="22"/>
              </w:rPr>
            </w:rPrChange>
          </w:rPr>
          <w:delText xml:space="preserve">_Cluster and Bac_Cluster, had the highest proportions of bacteria and </w:delText>
        </w:r>
        <w:r w:rsidR="004314C2" w:rsidRPr="00D750E3" w:rsidDel="00464374">
          <w:rPr>
            <w:rPrChange w:id="9231" w:author="Yufeng" w:date="2021-10-10T18:06:00Z">
              <w:rPr>
                <w:sz w:val="22"/>
              </w:rPr>
            </w:rPrChange>
          </w:rPr>
          <w:delText>fungi</w:delText>
        </w:r>
        <w:r w:rsidRPr="00D750E3" w:rsidDel="00464374">
          <w:rPr>
            <w:rPrChange w:id="9232" w:author="Yufeng" w:date="2021-10-10T18:06:00Z">
              <w:rPr>
                <w:sz w:val="22"/>
              </w:rPr>
            </w:rPrChange>
          </w:rPr>
          <w:delText xml:space="preserve">. All reported potential probiotics, excluded </w:delText>
        </w:r>
        <w:r w:rsidRPr="00D750E3" w:rsidDel="00464374">
          <w:rPr>
            <w:i/>
            <w:rPrChange w:id="9233" w:author="Yufeng" w:date="2021-10-10T18:06:00Z">
              <w:rPr>
                <w:i/>
                <w:iCs/>
                <w:sz w:val="22"/>
              </w:rPr>
            </w:rPrChange>
          </w:rPr>
          <w:delText>R. intestinalis</w:delText>
        </w:r>
        <w:r w:rsidRPr="00D750E3" w:rsidDel="00464374">
          <w:rPr>
            <w:rPrChange w:id="9234" w:author="Yufeng" w:date="2021-10-10T18:06:00Z">
              <w:rPr>
                <w:sz w:val="22"/>
              </w:rPr>
            </w:rPrChange>
          </w:rPr>
          <w:delText xml:space="preserve">, were separated in the Bac_Cluster. </w:delText>
        </w:r>
      </w:del>
      <w:ins w:id="9235" w:author="LIN, Yufeng" w:date="2021-10-07T11:00:00Z">
        <w:del w:id="9236" w:author="Yufeng" w:date="2021-10-10T18:08:00Z">
          <w:r w:rsidR="00E81CE7" w:rsidRPr="00D750E3" w:rsidDel="00464374">
            <w:rPr>
              <w:rPrChange w:id="9237" w:author="Yufeng" w:date="2021-10-10T18:06:00Z">
                <w:rPr>
                  <w:sz w:val="22"/>
                </w:rPr>
              </w:rPrChange>
            </w:rPr>
            <w:delText>.</w:delText>
          </w:r>
        </w:del>
      </w:ins>
    </w:p>
    <w:p w14:paraId="76145A85" w14:textId="77777777" w:rsidR="00464374" w:rsidRPr="0038659B" w:rsidRDefault="00464374">
      <w:pPr>
        <w:jc w:val="left"/>
        <w:rPr>
          <w:ins w:id="9238" w:author="Yufeng" w:date="2021-10-10T18:08:00Z"/>
        </w:rPr>
        <w:pPrChange w:id="9239" w:author="Yufeng" w:date="2021-10-10T18:08:00Z">
          <w:pPr/>
        </w:pPrChange>
      </w:pPr>
    </w:p>
    <w:p w14:paraId="0A9ABE44" w14:textId="0760DF41" w:rsidR="00C026A5" w:rsidRPr="00464374" w:rsidDel="00464374" w:rsidRDefault="00C026A5">
      <w:pPr>
        <w:jc w:val="left"/>
        <w:rPr>
          <w:ins w:id="9240" w:author="LIN, Yufeng" w:date="2021-10-07T11:00:00Z"/>
          <w:del w:id="9241" w:author="Yufeng" w:date="2021-10-10T18:08:00Z"/>
          <w:rFonts w:eastAsiaTheme="minorEastAsia"/>
          <w:rPrChange w:id="9242" w:author="Yufeng" w:date="2021-10-10T18:08:00Z">
            <w:rPr>
              <w:ins w:id="9243" w:author="LIN, Yufeng" w:date="2021-10-07T11:00:00Z"/>
              <w:del w:id="9244" w:author="Yufeng" w:date="2021-10-10T18:08:00Z"/>
            </w:rPr>
          </w:rPrChange>
        </w:rPr>
        <w:pPrChange w:id="9245" w:author="Yufeng" w:date="2021-10-10T18:08:00Z">
          <w:pPr/>
        </w:pPrChange>
      </w:pPr>
    </w:p>
    <w:p w14:paraId="10240F67" w14:textId="4B690583" w:rsidR="00867992" w:rsidRPr="00755CC4" w:rsidDel="00FD5D37" w:rsidRDefault="00867992">
      <w:pPr>
        <w:jc w:val="left"/>
        <w:rPr>
          <w:del w:id="9246" w:author="Yufeng" w:date="2021-10-10T18:09:00Z"/>
          <w:rPrChange w:id="9247" w:author="Yufeng" w:date="2021-10-10T17:48:00Z">
            <w:rPr>
              <w:del w:id="9248" w:author="Yufeng" w:date="2021-10-10T18:09:00Z"/>
              <w:sz w:val="22"/>
            </w:rPr>
          </w:rPrChange>
        </w:rPr>
        <w:pPrChange w:id="9249" w:author="Yufeng" w:date="2021-10-10T18:08:00Z">
          <w:pPr/>
        </w:pPrChange>
      </w:pPr>
      <w:r w:rsidRPr="00755CC4">
        <w:rPr>
          <w:rPrChange w:id="9250" w:author="Yufeng" w:date="2021-10-10T17:48:00Z">
            <w:rPr>
              <w:sz w:val="22"/>
            </w:rPr>
          </w:rPrChange>
        </w:rPr>
        <w:t xml:space="preserve">We </w:t>
      </w:r>
      <w:del w:id="9251" w:author="Lung Ngai TING" w:date="2021-10-08T17:53:00Z">
        <w:r w:rsidRPr="00755CC4" w:rsidDel="00B15232">
          <w:rPr>
            <w:rPrChange w:id="9252" w:author="Yufeng" w:date="2021-10-10T17:48:00Z">
              <w:rPr>
                <w:sz w:val="22"/>
              </w:rPr>
            </w:rPrChange>
          </w:rPr>
          <w:delText xml:space="preserve">disclosed </w:delText>
        </w:r>
      </w:del>
      <w:ins w:id="9253" w:author="Lung Ngai TING" w:date="2021-10-08T17:53:00Z">
        <w:r w:rsidR="00B15232" w:rsidRPr="0038659B">
          <w:t>discovered</w:t>
        </w:r>
        <w:r w:rsidR="00B15232" w:rsidRPr="00755CC4">
          <w:rPr>
            <w:rPrChange w:id="9254" w:author="Yufeng" w:date="2021-10-10T17:48:00Z">
              <w:rPr>
                <w:sz w:val="22"/>
              </w:rPr>
            </w:rPrChange>
          </w:rPr>
          <w:t xml:space="preserve"> </w:t>
        </w:r>
      </w:ins>
      <w:r w:rsidRPr="00755CC4">
        <w:rPr>
          <w:rPrChange w:id="9255" w:author="Yufeng" w:date="2021-10-10T17:48:00Z">
            <w:rPr>
              <w:sz w:val="22"/>
            </w:rPr>
          </w:rPrChange>
        </w:rPr>
        <w:t>that</w:t>
      </w:r>
      <w:ins w:id="9256" w:author="Yufeng" w:date="2021-10-10T18:07:00Z">
        <w:r w:rsidR="00464374">
          <w:t xml:space="preserve"> most </w:t>
        </w:r>
      </w:ins>
      <w:ins w:id="9257" w:author="Yufeng" w:date="2021-10-10T18:08:00Z">
        <w:r w:rsidR="00464374">
          <w:t xml:space="preserve">reported or potential probiotics were separated in the Bac_Cluster, and </w:t>
        </w:r>
      </w:ins>
      <w:del w:id="9258" w:author="Yufeng" w:date="2021-10-10T18:08:00Z">
        <w:r w:rsidRPr="00755CC4" w:rsidDel="00464374">
          <w:rPr>
            <w:rPrChange w:id="9259" w:author="Yufeng" w:date="2021-10-10T17:48:00Z">
              <w:rPr>
                <w:sz w:val="22"/>
              </w:rPr>
            </w:rPrChange>
          </w:rPr>
          <w:delText xml:space="preserve"> </w:delText>
        </w:r>
      </w:del>
      <w:r w:rsidRPr="00755CC4">
        <w:rPr>
          <w:i/>
          <w:rPrChange w:id="9260" w:author="Yufeng" w:date="2021-10-10T17:48:00Z">
            <w:rPr>
              <w:i/>
              <w:iCs/>
              <w:sz w:val="22"/>
            </w:rPr>
          </w:rPrChange>
        </w:rPr>
        <w:t xml:space="preserve">P. kudriavzevii </w:t>
      </w:r>
      <w:del w:id="9261" w:author="Lung Ngai TING" w:date="2021-10-08T17:53:00Z">
        <w:r w:rsidRPr="00755CC4" w:rsidDel="00B15232">
          <w:rPr>
            <w:rPrChange w:id="9262" w:author="Yufeng" w:date="2021-10-10T17:48:00Z">
              <w:rPr>
                <w:sz w:val="22"/>
              </w:rPr>
            </w:rPrChange>
          </w:rPr>
          <w:delText xml:space="preserve">owned </w:delText>
        </w:r>
      </w:del>
      <w:ins w:id="9263" w:author="Lung Ngai TING" w:date="2021-10-08T17:53:00Z">
        <w:r w:rsidR="00B15232" w:rsidRPr="0038659B">
          <w:t>had</w:t>
        </w:r>
        <w:r w:rsidR="00B15232" w:rsidRPr="00755CC4">
          <w:rPr>
            <w:rPrChange w:id="9264" w:author="Yufeng" w:date="2021-10-10T17:48:00Z">
              <w:rPr>
                <w:sz w:val="22"/>
              </w:rPr>
            </w:rPrChange>
          </w:rPr>
          <w:t xml:space="preserve"> </w:t>
        </w:r>
      </w:ins>
      <w:r w:rsidRPr="00755CC4">
        <w:rPr>
          <w:rPrChange w:id="9265" w:author="Yufeng" w:date="2021-10-10T17:48:00Z">
            <w:rPr>
              <w:sz w:val="22"/>
            </w:rPr>
          </w:rPrChange>
        </w:rPr>
        <w:t xml:space="preserve">multiple correlations with </w:t>
      </w:r>
      <w:del w:id="9266" w:author="Lung Ngai TING" w:date="2021-10-09T18:28:00Z">
        <w:r w:rsidRPr="00755CC4" w:rsidDel="00C026A5">
          <w:rPr>
            <w:rPrChange w:id="9267" w:author="Yufeng" w:date="2021-10-10T17:48:00Z">
              <w:rPr>
                <w:sz w:val="22"/>
              </w:rPr>
            </w:rPrChange>
          </w:rPr>
          <w:delText xml:space="preserve">these </w:delText>
        </w:r>
      </w:del>
      <w:r w:rsidRPr="00755CC4">
        <w:rPr>
          <w:rPrChange w:id="9268" w:author="Yufeng" w:date="2021-10-10T17:48:00Z">
            <w:rPr>
              <w:sz w:val="22"/>
            </w:rPr>
          </w:rPrChange>
        </w:rPr>
        <w:t>probiotics</w:t>
      </w:r>
      <w:ins w:id="9269" w:author="Lung Ngai TING" w:date="2021-10-09T18:28:00Z">
        <w:r w:rsidR="00542CBA" w:rsidRPr="0038659B">
          <w:t xml:space="preserve"> in this study</w:t>
        </w:r>
      </w:ins>
      <w:r w:rsidRPr="00755CC4">
        <w:rPr>
          <w:rPrChange w:id="9270" w:author="Yufeng" w:date="2021-10-10T17:48:00Z">
            <w:rPr>
              <w:sz w:val="22"/>
            </w:rPr>
          </w:rPrChange>
        </w:rPr>
        <w:t xml:space="preserve">. </w:t>
      </w:r>
      <w:del w:id="9271" w:author="Lung Ngai TING" w:date="2021-10-08T17:53:00Z">
        <w:r w:rsidRPr="00755CC4" w:rsidDel="00B15232">
          <w:rPr>
            <w:rPrChange w:id="9272" w:author="Yufeng" w:date="2021-10-10T17:48:00Z">
              <w:rPr>
                <w:sz w:val="22"/>
              </w:rPr>
            </w:rPrChange>
          </w:rPr>
          <w:delText>And its</w:delText>
        </w:r>
        <w:r w:rsidRPr="00755CC4" w:rsidDel="00B15232">
          <w:rPr>
            <w:i/>
            <w:rPrChange w:id="9273" w:author="Yufeng" w:date="2021-10-10T17:48:00Z">
              <w:rPr>
                <w:i/>
                <w:iCs/>
                <w:sz w:val="22"/>
              </w:rPr>
            </w:rPrChange>
          </w:rPr>
          <w:delText xml:space="preserve"> </w:delText>
        </w:r>
      </w:del>
      <w:ins w:id="9274" w:author="Lung Ngai TING" w:date="2021-10-09T18:31:00Z">
        <w:r w:rsidR="00483A64" w:rsidRPr="0038659B">
          <w:t>Supporting evidence from previous studies showed that</w:t>
        </w:r>
      </w:ins>
      <w:ins w:id="9275" w:author="Lung Ngai TING" w:date="2021-10-08T17:53:00Z">
        <w:r w:rsidR="00B15232" w:rsidRPr="0038659B">
          <w:t xml:space="preserve"> </w:t>
        </w:r>
      </w:ins>
      <w:ins w:id="9276" w:author="Lung Ngai TING" w:date="2021-10-08T17:54:00Z">
        <w:r w:rsidR="00B15232" w:rsidRPr="0038659B">
          <w:rPr>
            <w:i/>
          </w:rPr>
          <w:t xml:space="preserve">P. kudriavzevii </w:t>
        </w:r>
        <w:r w:rsidR="00B15232" w:rsidRPr="0038659B">
          <w:t xml:space="preserve">derived </w:t>
        </w:r>
      </w:ins>
      <w:del w:id="9277" w:author="Lung Ngai TING" w:date="2021-10-08T17:53:00Z">
        <w:r w:rsidRPr="00755CC4" w:rsidDel="00B15232">
          <w:rPr>
            <w:rPrChange w:id="9278" w:author="Yufeng" w:date="2021-10-10T17:48:00Z">
              <w:rPr>
                <w:sz w:val="22"/>
              </w:rPr>
            </w:rPrChange>
          </w:rPr>
          <w:delText xml:space="preserve">secretion </w:delText>
        </w:r>
      </w:del>
      <w:r w:rsidRPr="00755CC4">
        <w:rPr>
          <w:rPrChange w:id="9279" w:author="Yufeng" w:date="2021-10-10T17:48:00Z">
            <w:rPr>
              <w:sz w:val="22"/>
            </w:rPr>
          </w:rPrChange>
        </w:rPr>
        <w:t xml:space="preserve">metabolites </w:t>
      </w:r>
      <w:del w:id="9280" w:author="Lung Ngai TING" w:date="2021-10-09T18:28:00Z">
        <w:r w:rsidRPr="00755CC4" w:rsidDel="00E85F9B">
          <w:rPr>
            <w:rPrChange w:id="9281" w:author="Yufeng" w:date="2021-10-10T17:48:00Z">
              <w:rPr>
                <w:sz w:val="22"/>
              </w:rPr>
            </w:rPrChange>
          </w:rPr>
          <w:delText xml:space="preserve">exert </w:delText>
        </w:r>
      </w:del>
      <w:ins w:id="9282" w:author="Lung Ngai TING" w:date="2021-10-09T18:28:00Z">
        <w:r w:rsidR="00E85F9B" w:rsidRPr="0038659B">
          <w:t>possess</w:t>
        </w:r>
        <w:r w:rsidR="00E85F9B" w:rsidRPr="00755CC4">
          <w:rPr>
            <w:rPrChange w:id="9283" w:author="Yufeng" w:date="2021-10-10T17:48:00Z">
              <w:rPr>
                <w:sz w:val="22"/>
              </w:rPr>
            </w:rPrChange>
          </w:rPr>
          <w:t xml:space="preserve"> </w:t>
        </w:r>
      </w:ins>
      <w:r w:rsidRPr="00755CC4">
        <w:rPr>
          <w:rPrChange w:id="9284" w:author="Yufeng" w:date="2021-10-10T17:48:00Z">
            <w:rPr>
              <w:sz w:val="22"/>
            </w:rPr>
          </w:rPrChange>
        </w:rPr>
        <w:t>anticancer effects by inhibiting cell proliferation and inducing intrinsic and extrinsic apoptosis in colon cancer cells</w:t>
      </w:r>
      <w:r w:rsidRPr="00755CC4">
        <w:rPr>
          <w:rPrChange w:id="9285" w:author="Yufeng" w:date="2021-10-10T17:48:00Z">
            <w:rPr>
              <w:sz w:val="22"/>
            </w:rPr>
          </w:rPrChange>
        </w:rPr>
        <w:fldChar w:fldCharType="begin"/>
      </w:r>
      <w:r w:rsidR="00FD106C">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55CC4">
        <w:rPr>
          <w:rPrChange w:id="9286" w:author="Yufeng" w:date="2021-10-10T17:48:00Z">
            <w:rPr>
              <w:sz w:val="22"/>
            </w:rPr>
          </w:rPrChange>
        </w:rPr>
        <w:fldChar w:fldCharType="separate"/>
      </w:r>
      <w:r w:rsidR="00FD106C" w:rsidRPr="00FD106C">
        <w:rPr>
          <w:kern w:val="0"/>
          <w:vertAlign w:val="superscript"/>
        </w:rPr>
        <w:t>52</w:t>
      </w:r>
      <w:r w:rsidRPr="00755CC4">
        <w:rPr>
          <w:rPrChange w:id="9287" w:author="Yufeng" w:date="2021-10-10T17:48:00Z">
            <w:rPr>
              <w:sz w:val="22"/>
            </w:rPr>
          </w:rPrChange>
        </w:rPr>
        <w:fldChar w:fldCharType="end"/>
      </w:r>
      <w:r w:rsidRPr="00755CC4">
        <w:rPr>
          <w:rPrChange w:id="9288" w:author="Yufeng" w:date="2021-10-10T17:48:00Z">
            <w:rPr>
              <w:sz w:val="22"/>
            </w:rPr>
          </w:rPrChange>
        </w:rPr>
        <w:t>.</w:t>
      </w:r>
      <w:del w:id="9289" w:author="LIN, Yufeng" w:date="2021-10-05T17:13:00Z">
        <w:r w:rsidRPr="00755CC4" w:rsidDel="0003057F">
          <w:rPr>
            <w:rPrChange w:id="9290" w:author="Yufeng" w:date="2021-10-10T17:48:00Z">
              <w:rPr>
                <w:sz w:val="22"/>
              </w:rPr>
            </w:rPrChange>
          </w:rPr>
          <w:delText xml:space="preserve"> Collectively, this discovery exposed that may exist other potential probiotics in this cluster.</w:delText>
        </w:r>
      </w:del>
      <w:r w:rsidRPr="00755CC4">
        <w:rPr>
          <w:rPrChange w:id="9291" w:author="Yufeng" w:date="2021-10-10T17:48:00Z">
            <w:rPr>
              <w:sz w:val="22"/>
            </w:rPr>
          </w:rPrChange>
        </w:rPr>
        <w:t xml:space="preserve"> </w:t>
      </w:r>
      <w:del w:id="9292" w:author="Lung Ngai TING" w:date="2021-10-08T17:54:00Z">
        <w:r w:rsidRPr="00755CC4" w:rsidDel="00CD594F">
          <w:rPr>
            <w:rPrChange w:id="9293" w:author="Yufeng" w:date="2021-10-10T17:48:00Z">
              <w:rPr>
                <w:sz w:val="22"/>
              </w:rPr>
            </w:rPrChange>
          </w:rPr>
          <w:delText>Another interesting finding, there</w:delText>
        </w:r>
      </w:del>
      <w:ins w:id="9294" w:author="Lung Ngai TING" w:date="2021-10-08T17:54:00Z">
        <w:r w:rsidR="00CD594F" w:rsidRPr="0038659B">
          <w:t>There</w:t>
        </w:r>
      </w:ins>
      <w:r w:rsidRPr="00755CC4">
        <w:rPr>
          <w:rPrChange w:id="9295" w:author="Yufeng" w:date="2021-10-10T17:48:00Z">
            <w:rPr>
              <w:sz w:val="22"/>
            </w:rPr>
          </w:rPrChange>
        </w:rPr>
        <w:t xml:space="preserve"> were</w:t>
      </w:r>
      <w:ins w:id="9296" w:author="Lung Ngai TING" w:date="2021-10-08T17:54:00Z">
        <w:r w:rsidR="00CD594F" w:rsidRPr="0038659B">
          <w:t xml:space="preserve"> also</w:t>
        </w:r>
      </w:ins>
      <w:r w:rsidRPr="00755CC4">
        <w:rPr>
          <w:rPrChange w:id="9297" w:author="Yufeng" w:date="2021-10-10T17:48:00Z">
            <w:rPr>
              <w:sz w:val="22"/>
            </w:rPr>
          </w:rPrChange>
        </w:rPr>
        <w:t xml:space="preserve"> strong correlations among </w:t>
      </w:r>
      <w:r w:rsidRPr="00755CC4">
        <w:rPr>
          <w:i/>
          <w:rPrChange w:id="9298" w:author="Yufeng" w:date="2021-10-10T17:48:00Z">
            <w:rPr>
              <w:i/>
              <w:iCs/>
              <w:sz w:val="22"/>
            </w:rPr>
          </w:rPrChange>
        </w:rPr>
        <w:t>A. rambellii</w:t>
      </w:r>
      <w:r w:rsidRPr="00755CC4">
        <w:rPr>
          <w:rPrChange w:id="9299" w:author="Yufeng" w:date="2021-10-10T17:48:00Z">
            <w:rPr>
              <w:sz w:val="22"/>
            </w:rPr>
          </w:rPrChange>
        </w:rPr>
        <w:t>,</w:t>
      </w:r>
      <w:r w:rsidRPr="00755CC4">
        <w:rPr>
          <w:i/>
          <w:rPrChange w:id="9300" w:author="Yufeng" w:date="2021-10-10T17:48:00Z">
            <w:rPr>
              <w:i/>
              <w:iCs/>
              <w:sz w:val="22"/>
            </w:rPr>
          </w:rPrChange>
        </w:rPr>
        <w:t xml:space="preserve"> F. nucleatum</w:t>
      </w:r>
      <w:r w:rsidRPr="00755CC4">
        <w:rPr>
          <w:i/>
          <w:rPrChange w:id="9301" w:author="Yufeng" w:date="2021-10-10T17:48:00Z">
            <w:rPr>
              <w:i/>
              <w:iCs/>
              <w:sz w:val="22"/>
            </w:rPr>
          </w:rPrChange>
        </w:rPr>
        <w:fldChar w:fldCharType="begin"/>
      </w:r>
      <w:r w:rsidR="00FD106C">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55CC4">
        <w:rPr>
          <w:i/>
          <w:rPrChange w:id="9302" w:author="Yufeng" w:date="2021-10-10T17:48:00Z">
            <w:rPr>
              <w:i/>
              <w:iCs/>
              <w:sz w:val="22"/>
            </w:rPr>
          </w:rPrChange>
        </w:rPr>
        <w:fldChar w:fldCharType="separate"/>
      </w:r>
      <w:r w:rsidR="00FD106C" w:rsidRPr="00FD106C">
        <w:rPr>
          <w:kern w:val="0"/>
          <w:vertAlign w:val="superscript"/>
        </w:rPr>
        <w:t>34,65,73</w:t>
      </w:r>
      <w:r w:rsidRPr="00755CC4">
        <w:rPr>
          <w:i/>
          <w:rPrChange w:id="9303" w:author="Yufeng" w:date="2021-10-10T17:48:00Z">
            <w:rPr>
              <w:i/>
              <w:iCs/>
              <w:sz w:val="22"/>
            </w:rPr>
          </w:rPrChange>
        </w:rPr>
        <w:fldChar w:fldCharType="end"/>
      </w:r>
      <w:r w:rsidRPr="00755CC4">
        <w:rPr>
          <w:rPrChange w:id="9304" w:author="Yufeng" w:date="2021-10-10T17:48:00Z">
            <w:rPr>
              <w:sz w:val="22"/>
            </w:rPr>
          </w:rPrChange>
        </w:rPr>
        <w:t>, and</w:t>
      </w:r>
      <w:r w:rsidRPr="00755CC4">
        <w:rPr>
          <w:i/>
          <w:rPrChange w:id="9305" w:author="Yufeng" w:date="2021-10-10T17:48:00Z">
            <w:rPr>
              <w:i/>
              <w:iCs/>
              <w:sz w:val="22"/>
            </w:rPr>
          </w:rPrChange>
        </w:rPr>
        <w:t xml:space="preserve"> P. micra</w:t>
      </w:r>
      <w:r w:rsidRPr="00755CC4">
        <w:rPr>
          <w:i/>
          <w:rPrChange w:id="9306" w:author="Yufeng" w:date="2021-10-10T17:48:00Z">
            <w:rPr>
              <w:i/>
              <w:iCs/>
              <w:sz w:val="22"/>
            </w:rPr>
          </w:rPrChange>
        </w:rPr>
        <w:fldChar w:fldCharType="begin"/>
      </w:r>
      <w:r w:rsidR="00FD106C">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55CC4">
        <w:rPr>
          <w:i/>
          <w:rPrChange w:id="9307" w:author="Yufeng" w:date="2021-10-10T17:48:00Z">
            <w:rPr>
              <w:i/>
              <w:iCs/>
              <w:sz w:val="22"/>
            </w:rPr>
          </w:rPrChange>
        </w:rPr>
        <w:fldChar w:fldCharType="separate"/>
      </w:r>
      <w:r w:rsidR="00FD106C" w:rsidRPr="00FD106C">
        <w:rPr>
          <w:kern w:val="0"/>
          <w:vertAlign w:val="superscript"/>
        </w:rPr>
        <w:t>19</w:t>
      </w:r>
      <w:r w:rsidRPr="00755CC4">
        <w:rPr>
          <w:i/>
          <w:rPrChange w:id="9308" w:author="Yufeng" w:date="2021-10-10T17:48:00Z">
            <w:rPr>
              <w:i/>
              <w:iCs/>
              <w:sz w:val="22"/>
            </w:rPr>
          </w:rPrChange>
        </w:rPr>
        <w:fldChar w:fldCharType="end"/>
      </w:r>
      <w:ins w:id="9309" w:author="Lung Ngai TING" w:date="2021-10-08T17:55:00Z">
        <w:r w:rsidR="00C9154E" w:rsidRPr="0038659B">
          <w:t xml:space="preserve">, from which the </w:t>
        </w:r>
      </w:ins>
      <w:del w:id="9310" w:author="Lung Ngai TING" w:date="2021-10-08T17:55:00Z">
        <w:r w:rsidRPr="00755CC4" w:rsidDel="005A397C">
          <w:rPr>
            <w:rPrChange w:id="9311" w:author="Yufeng" w:date="2021-10-10T17:48:00Z">
              <w:rPr>
                <w:sz w:val="22"/>
              </w:rPr>
            </w:rPrChange>
          </w:rPr>
          <w:delText>, and the</w:delText>
        </w:r>
        <w:r w:rsidRPr="00755CC4" w:rsidDel="00C9154E">
          <w:rPr>
            <w:rPrChange w:id="9312" w:author="Yufeng" w:date="2021-10-10T17:48:00Z">
              <w:rPr>
                <w:sz w:val="22"/>
              </w:rPr>
            </w:rPrChange>
          </w:rPr>
          <w:delText xml:space="preserve"> </w:delText>
        </w:r>
      </w:del>
      <w:r w:rsidRPr="00755CC4">
        <w:rPr>
          <w:rPrChange w:id="9313" w:author="Yufeng" w:date="2021-10-10T17:48:00Z">
            <w:rPr>
              <w:sz w:val="22"/>
            </w:rPr>
          </w:rPrChange>
        </w:rPr>
        <w:t>latter two were the famous CRC-related pathogens.</w:t>
      </w:r>
      <w:ins w:id="9314" w:author="LIN, Yufeng" w:date="2021-10-05T17:21:00Z">
        <w:r w:rsidR="0003057F" w:rsidRPr="00755CC4">
          <w:rPr>
            <w:rPrChange w:id="9315" w:author="Yufeng" w:date="2021-10-10T17:48:00Z">
              <w:rPr>
                <w:sz w:val="22"/>
              </w:rPr>
            </w:rPrChange>
          </w:rPr>
          <w:t xml:space="preserve"> </w:t>
        </w:r>
      </w:ins>
      <w:ins w:id="9316" w:author="LIN, Yufeng" w:date="2021-10-05T17:27:00Z">
        <w:del w:id="9317" w:author="Lung Ngai TING" w:date="2021-10-08T17:55:00Z">
          <w:r w:rsidR="00B07014" w:rsidRPr="00755CC4" w:rsidDel="00C9154E">
            <w:rPr>
              <w:rPrChange w:id="9318" w:author="Yufeng" w:date="2021-10-10T17:48:00Z">
                <w:rPr>
                  <w:sz w:val="22"/>
                </w:rPr>
              </w:rPrChange>
            </w:rPr>
            <w:delText>The</w:delText>
          </w:r>
        </w:del>
      </w:ins>
      <w:ins w:id="9319" w:author="Lung Ngai TING" w:date="2021-10-08T17:55:00Z">
        <w:r w:rsidR="00C9154E" w:rsidRPr="0038659B">
          <w:t>A</w:t>
        </w:r>
      </w:ins>
      <w:ins w:id="9320" w:author="LIN, Yufeng" w:date="2021-10-05T17:21:00Z">
        <w:r w:rsidR="0003057F" w:rsidRPr="00755CC4">
          <w:rPr>
            <w:rPrChange w:id="9321" w:author="Yufeng" w:date="2021-10-10T17:48:00Z">
              <w:rPr>
                <w:sz w:val="22"/>
              </w:rPr>
            </w:rPrChange>
          </w:rPr>
          <w:t xml:space="preserve"> previous</w:t>
        </w:r>
      </w:ins>
      <w:ins w:id="9322" w:author="LIN, Yufeng" w:date="2021-10-05T17:22:00Z">
        <w:r w:rsidR="0003057F" w:rsidRPr="00755CC4">
          <w:rPr>
            <w:rPrChange w:id="9323" w:author="Yufeng" w:date="2021-10-10T17:48:00Z">
              <w:rPr>
                <w:sz w:val="22"/>
              </w:rPr>
            </w:rPrChange>
          </w:rPr>
          <w:t xml:space="preserve"> study</w:t>
        </w:r>
      </w:ins>
      <w:ins w:id="9324" w:author="LIN, Yufeng" w:date="2021-10-05T17:27:00Z">
        <w:r w:rsidR="00B07014" w:rsidRPr="00755CC4">
          <w:rPr>
            <w:rPrChange w:id="9325" w:author="Yufeng" w:date="2021-10-10T17:48:00Z">
              <w:rPr>
                <w:sz w:val="22"/>
              </w:rPr>
            </w:rPrChange>
          </w:rPr>
          <w:t xml:space="preserve"> </w:t>
        </w:r>
        <w:del w:id="9326" w:author="Lung Ngai TING" w:date="2021-10-09T18:29:00Z">
          <w:r w:rsidR="00B07014" w:rsidRPr="00755CC4" w:rsidDel="00271986">
            <w:rPr>
              <w:rPrChange w:id="9327" w:author="Yufeng" w:date="2021-10-10T17:48:00Z">
                <w:rPr>
                  <w:sz w:val="22"/>
                </w:rPr>
              </w:rPrChange>
            </w:rPr>
            <w:delText>disclosed</w:delText>
          </w:r>
        </w:del>
      </w:ins>
      <w:ins w:id="9328" w:author="Lung Ngai TING" w:date="2021-10-09T18:29:00Z">
        <w:r w:rsidR="00271986" w:rsidRPr="0038659B">
          <w:t>revealed</w:t>
        </w:r>
      </w:ins>
      <w:ins w:id="9329" w:author="LIN, Yufeng" w:date="2021-10-05T17:27:00Z">
        <w:r w:rsidR="00B07014" w:rsidRPr="00755CC4">
          <w:rPr>
            <w:rPrChange w:id="9330" w:author="Yufeng" w:date="2021-10-10T17:48:00Z">
              <w:rPr>
                <w:sz w:val="22"/>
              </w:rPr>
            </w:rPrChange>
          </w:rPr>
          <w:t xml:space="preserve"> that the </w:t>
        </w:r>
      </w:ins>
      <w:ins w:id="9331" w:author="LIN, Yufeng" w:date="2021-10-05T17:25:00Z">
        <w:r w:rsidR="00B07014" w:rsidRPr="00755CC4">
          <w:rPr>
            <w:rPrChange w:id="9332" w:author="Yufeng" w:date="2021-10-10T17:48:00Z">
              <w:rPr>
                <w:sz w:val="22"/>
              </w:rPr>
            </w:rPrChange>
          </w:rPr>
          <w:t>altered</w:t>
        </w:r>
      </w:ins>
      <w:ins w:id="9333" w:author="LIN, Yufeng" w:date="2021-10-05T17:21:00Z">
        <w:r w:rsidR="0003057F" w:rsidRPr="00755CC4">
          <w:rPr>
            <w:rPrChange w:id="9334" w:author="Yufeng" w:date="2021-10-10T17:48:00Z">
              <w:rPr>
                <w:sz w:val="22"/>
              </w:rPr>
            </w:rPrChange>
          </w:rPr>
          <w:t xml:space="preserve"> </w:t>
        </w:r>
      </w:ins>
      <w:ins w:id="9335" w:author="LIN, Yufeng" w:date="2021-10-05T17:25:00Z">
        <w:r w:rsidR="00B07014" w:rsidRPr="00755CC4">
          <w:rPr>
            <w:rPrChange w:id="9336" w:author="Yufeng" w:date="2021-10-10T17:48:00Z">
              <w:rPr>
                <w:sz w:val="22"/>
              </w:rPr>
            </w:rPrChange>
          </w:rPr>
          <w:t xml:space="preserve">trans-kingdom association between bacteria and </w:t>
        </w:r>
        <w:del w:id="9337" w:author="Lung Ngai TING" w:date="2021-10-09T18:29:00Z">
          <w:r w:rsidR="00B07014" w:rsidRPr="00755CC4" w:rsidDel="00307624">
            <w:rPr>
              <w:rPrChange w:id="9338" w:author="Yufeng" w:date="2021-10-10T17:48:00Z">
                <w:rPr>
                  <w:sz w:val="22"/>
                </w:rPr>
              </w:rPrChange>
            </w:rPr>
            <w:delText>virome</w:delText>
          </w:r>
        </w:del>
      </w:ins>
      <w:ins w:id="9339" w:author="Lung Ngai TING" w:date="2021-10-09T18:29:00Z">
        <w:r w:rsidR="00307624" w:rsidRPr="0038659B">
          <w:t>virus</w:t>
        </w:r>
      </w:ins>
      <w:ins w:id="9340" w:author="LIN, Yufeng" w:date="2021-10-05T17:25:00Z">
        <w:r w:rsidR="00B07014" w:rsidRPr="00755CC4">
          <w:rPr>
            <w:rPrChange w:id="9341" w:author="Yufeng" w:date="2021-10-10T17:48:00Z">
              <w:rPr>
                <w:sz w:val="22"/>
              </w:rPr>
            </w:rPrChange>
          </w:rPr>
          <w:t xml:space="preserve"> </w:t>
        </w:r>
      </w:ins>
      <w:ins w:id="9342" w:author="LIN, Yufeng" w:date="2021-10-05T17:26:00Z">
        <w:del w:id="9343" w:author="Lung Ngai TING" w:date="2021-10-09T18:29:00Z">
          <w:r w:rsidR="00B07014" w:rsidRPr="00755CC4" w:rsidDel="00911D1C">
            <w:rPr>
              <w:rPrChange w:id="9344" w:author="Yufeng" w:date="2021-10-10T17:48:00Z">
                <w:rPr>
                  <w:sz w:val="22"/>
                </w:rPr>
              </w:rPrChange>
            </w:rPr>
            <w:delText>in</w:delText>
          </w:r>
        </w:del>
      </w:ins>
      <w:ins w:id="9345" w:author="Lung Ngai TING" w:date="2021-10-09T18:29:00Z">
        <w:r w:rsidR="00911D1C" w:rsidRPr="0038659B">
          <w:t>are associated with</w:t>
        </w:r>
      </w:ins>
      <w:ins w:id="9346" w:author="LIN, Yufeng" w:date="2021-10-05T17:26:00Z">
        <w:r w:rsidR="00B07014" w:rsidRPr="00755CC4">
          <w:rPr>
            <w:rPrChange w:id="9347" w:author="Yufeng" w:date="2021-10-10T17:48:00Z">
              <w:rPr>
                <w:sz w:val="22"/>
              </w:rPr>
            </w:rPrChange>
          </w:rPr>
          <w:t xml:space="preserve"> CRC</w:t>
        </w:r>
      </w:ins>
      <w:r w:rsidR="00B07014" w:rsidRPr="00755CC4">
        <w:rPr>
          <w:rPrChange w:id="9348" w:author="Yufeng" w:date="2021-10-10T17:48:00Z">
            <w:rPr>
              <w:sz w:val="22"/>
            </w:rPr>
          </w:rPrChange>
        </w:rPr>
        <w:fldChar w:fldCharType="begin"/>
      </w:r>
      <w:r w:rsidR="00FD106C">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755CC4">
        <w:rPr>
          <w:rPrChange w:id="9349" w:author="Yufeng" w:date="2021-10-10T17:48:00Z">
            <w:rPr>
              <w:sz w:val="22"/>
            </w:rPr>
          </w:rPrChange>
        </w:rPr>
        <w:fldChar w:fldCharType="separate"/>
      </w:r>
      <w:r w:rsidR="00B07014" w:rsidRPr="00755CC4">
        <w:rPr>
          <w:kern w:val="0"/>
          <w:vertAlign w:val="superscript"/>
          <w:rPrChange w:id="9350" w:author="Yufeng" w:date="2021-10-10T17:48:00Z">
            <w:rPr>
              <w:kern w:val="0"/>
              <w:sz w:val="22"/>
              <w:vertAlign w:val="superscript"/>
            </w:rPr>
          </w:rPrChange>
        </w:rPr>
        <w:t>21</w:t>
      </w:r>
      <w:r w:rsidR="00B07014" w:rsidRPr="00755CC4">
        <w:rPr>
          <w:rPrChange w:id="9351" w:author="Yufeng" w:date="2021-10-10T17:48:00Z">
            <w:rPr>
              <w:sz w:val="22"/>
            </w:rPr>
          </w:rPrChange>
        </w:rPr>
        <w:fldChar w:fldCharType="end"/>
      </w:r>
      <w:ins w:id="9352" w:author="LIN, Yufeng" w:date="2021-10-05T17:26:00Z">
        <w:r w:rsidR="00B07014" w:rsidRPr="00755CC4">
          <w:rPr>
            <w:rPrChange w:id="9353" w:author="Yufeng" w:date="2021-10-10T17:48:00Z">
              <w:rPr>
                <w:sz w:val="22"/>
              </w:rPr>
            </w:rPrChange>
          </w:rPr>
          <w:t>.</w:t>
        </w:r>
      </w:ins>
      <w:ins w:id="9354" w:author="LIN, Yufeng" w:date="2021-10-05T17:28:00Z">
        <w:r w:rsidR="00B07014" w:rsidRPr="00755CC4">
          <w:rPr>
            <w:rPrChange w:id="9355" w:author="Yufeng" w:date="2021-10-10T17:48:00Z">
              <w:rPr>
                <w:sz w:val="22"/>
              </w:rPr>
            </w:rPrChange>
          </w:rPr>
          <w:t xml:space="preserve"> We </w:t>
        </w:r>
        <w:del w:id="9356" w:author="Lung Ngai TING" w:date="2021-10-09T18:29:00Z">
          <w:r w:rsidR="00B07014" w:rsidRPr="00755CC4" w:rsidDel="00ED6676">
            <w:rPr>
              <w:rPrChange w:id="9357" w:author="Yufeng" w:date="2021-10-10T17:48:00Z">
                <w:rPr>
                  <w:sz w:val="22"/>
                </w:rPr>
              </w:rPrChange>
            </w:rPr>
            <w:delText>supposed</w:delText>
          </w:r>
        </w:del>
      </w:ins>
      <w:ins w:id="9358" w:author="Lung Ngai TING" w:date="2021-10-09T18:29:00Z">
        <w:r w:rsidR="00ED6676" w:rsidRPr="0038659B">
          <w:t>proposed</w:t>
        </w:r>
      </w:ins>
      <w:ins w:id="9359" w:author="LIN, Yufeng" w:date="2021-10-05T17:28:00Z">
        <w:r w:rsidR="00B07014" w:rsidRPr="00755CC4">
          <w:rPr>
            <w:rPrChange w:id="9360" w:author="Yufeng" w:date="2021-10-10T17:48:00Z">
              <w:rPr>
                <w:sz w:val="22"/>
              </w:rPr>
            </w:rPrChange>
          </w:rPr>
          <w:t xml:space="preserve"> that </w:t>
        </w:r>
      </w:ins>
      <w:ins w:id="9361" w:author="LIN, Yufeng" w:date="2021-10-05T17:30:00Z">
        <w:r w:rsidR="00B07014" w:rsidRPr="00755CC4">
          <w:rPr>
            <w:rPrChange w:id="9362" w:author="Yufeng" w:date="2021-10-10T17:48:00Z">
              <w:rPr>
                <w:sz w:val="22"/>
              </w:rPr>
            </w:rPrChange>
          </w:rPr>
          <w:t>the trans-kingdom interact</w:t>
        </w:r>
      </w:ins>
      <w:ins w:id="9363" w:author="LIN, Yufeng" w:date="2021-10-05T17:31:00Z">
        <w:r w:rsidR="00B07014" w:rsidRPr="00755CC4">
          <w:rPr>
            <w:rPrChange w:id="9364" w:author="Yufeng" w:date="2021-10-10T17:48:00Z">
              <w:rPr>
                <w:sz w:val="22"/>
              </w:rPr>
            </w:rPrChange>
          </w:rPr>
          <w:t xml:space="preserve">ions </w:t>
        </w:r>
      </w:ins>
      <w:ins w:id="9365" w:author="Lung Ngai TING" w:date="2021-10-09T18:29:00Z">
        <w:r w:rsidR="00ED6676" w:rsidRPr="0038659B">
          <w:t xml:space="preserve">between bacteria and fungi </w:t>
        </w:r>
      </w:ins>
      <w:ins w:id="9366" w:author="LIN, Yufeng" w:date="2021-10-05T17:31:00Z">
        <w:del w:id="9367" w:author="Lung Ngai TING" w:date="2021-10-09T18:30:00Z">
          <w:r w:rsidR="00B07014" w:rsidRPr="00755CC4" w:rsidDel="009260F1">
            <w:rPr>
              <w:rPrChange w:id="9368" w:author="Yufeng" w:date="2021-10-10T17:48:00Z">
                <w:rPr>
                  <w:sz w:val="22"/>
                </w:rPr>
              </w:rPrChange>
            </w:rPr>
            <w:delText>also were happened between</w:delText>
          </w:r>
        </w:del>
      </w:ins>
      <w:del w:id="9369" w:author="Lung Ngai TING" w:date="2021-10-09T18:30:00Z">
        <w:r w:rsidRPr="00755CC4" w:rsidDel="009260F1">
          <w:rPr>
            <w:rPrChange w:id="9370" w:author="Yufeng" w:date="2021-10-10T17:48:00Z">
              <w:rPr>
                <w:sz w:val="22"/>
              </w:rPr>
            </w:rPrChange>
          </w:rPr>
          <w:delText xml:space="preserve"> </w:delText>
        </w:r>
      </w:del>
      <w:ins w:id="9371" w:author="LIN, Yufeng" w:date="2021-10-05T17:31:00Z">
        <w:del w:id="9372" w:author="Lung Ngai TING" w:date="2021-10-09T18:30:00Z">
          <w:r w:rsidR="00B07014" w:rsidRPr="00755CC4" w:rsidDel="009260F1">
            <w:rPr>
              <w:rPrChange w:id="9373" w:author="Yufeng" w:date="2021-10-10T17:48:00Z">
                <w:rPr>
                  <w:sz w:val="22"/>
                </w:rPr>
              </w:rPrChange>
            </w:rPr>
            <w:delText>bacteria and fungi</w:delText>
          </w:r>
        </w:del>
      </w:ins>
      <w:ins w:id="9374" w:author="LIN, Yufeng" w:date="2021-10-05T17:34:00Z">
        <w:del w:id="9375" w:author="Lung Ngai TING" w:date="2021-10-09T18:30:00Z">
          <w:r w:rsidR="00B07014" w:rsidRPr="00755CC4" w:rsidDel="009260F1">
            <w:rPr>
              <w:rPrChange w:id="9376" w:author="Yufeng" w:date="2021-10-10T17:48:00Z">
                <w:rPr>
                  <w:sz w:val="22"/>
                </w:rPr>
              </w:rPrChange>
            </w:rPr>
            <w:delText>, while it suggested the fungal-bacterial synergistic correlations could inhibit or promot</w:delText>
          </w:r>
        </w:del>
      </w:ins>
      <w:ins w:id="9377" w:author="Lung Ngai TING" w:date="2021-10-09T18:30:00Z">
        <w:r w:rsidR="009260F1" w:rsidRPr="0038659B">
          <w:t>are also important</w:t>
        </w:r>
      </w:ins>
      <w:ins w:id="9378" w:author="LIN, Yufeng" w:date="2021-10-05T17:34:00Z">
        <w:del w:id="9379" w:author="Lung Ngai TING" w:date="2021-10-09T18:30:00Z">
          <w:r w:rsidR="00B07014" w:rsidRPr="00755CC4" w:rsidDel="009260F1">
            <w:rPr>
              <w:rPrChange w:id="9380" w:author="Yufeng" w:date="2021-10-10T17:48:00Z">
                <w:rPr>
                  <w:sz w:val="22"/>
                </w:rPr>
              </w:rPrChange>
            </w:rPr>
            <w:delText>e</w:delText>
          </w:r>
        </w:del>
        <w:r w:rsidR="00B07014" w:rsidRPr="00755CC4">
          <w:rPr>
            <w:rPrChange w:id="9381" w:author="Yufeng" w:date="2021-10-10T17:48:00Z">
              <w:rPr>
                <w:sz w:val="22"/>
              </w:rPr>
            </w:rPrChange>
          </w:rPr>
          <w:t xml:space="preserve"> colorectal carcinogenesis.</w:t>
        </w:r>
      </w:ins>
      <w:ins w:id="9382" w:author="LIN, Yufeng" w:date="2021-10-05T17:31:00Z">
        <w:r w:rsidR="00B07014" w:rsidRPr="00755CC4">
          <w:rPr>
            <w:rPrChange w:id="9383" w:author="Yufeng" w:date="2021-10-10T17:48:00Z">
              <w:rPr>
                <w:sz w:val="22"/>
              </w:rPr>
            </w:rPrChange>
          </w:rPr>
          <w:t xml:space="preserve"> </w:t>
        </w:r>
        <w:del w:id="9384" w:author="Lung Ngai TING" w:date="2021-10-09T18:30:00Z">
          <w:r w:rsidR="00B07014" w:rsidRPr="00755CC4" w:rsidDel="009260F1">
            <w:rPr>
              <w:rPrChange w:id="9385" w:author="Yufeng" w:date="2021-10-10T17:48:00Z">
                <w:rPr>
                  <w:sz w:val="22"/>
                </w:rPr>
              </w:rPrChange>
            </w:rPr>
            <w:delText>But</w:delText>
          </w:r>
        </w:del>
      </w:ins>
      <w:ins w:id="9386" w:author="Lung Ngai TING" w:date="2021-10-09T18:30:00Z">
        <w:r w:rsidR="009260F1" w:rsidRPr="0038659B">
          <w:t>However,</w:t>
        </w:r>
      </w:ins>
      <w:ins w:id="9387" w:author="LIN, Yufeng" w:date="2021-10-05T17:31:00Z">
        <w:r w:rsidR="00B07014" w:rsidRPr="00755CC4">
          <w:rPr>
            <w:rPrChange w:id="9388" w:author="Yufeng" w:date="2021-10-10T17:48:00Z">
              <w:rPr>
                <w:sz w:val="22"/>
              </w:rPr>
            </w:rPrChange>
          </w:rPr>
          <w:t xml:space="preserve"> this discovery </w:t>
        </w:r>
      </w:ins>
      <w:ins w:id="9389" w:author="LIN, Yufeng" w:date="2021-10-05T17:36:00Z">
        <w:r w:rsidR="00B525C9" w:rsidRPr="00755CC4">
          <w:rPr>
            <w:rPrChange w:id="9390" w:author="Yufeng" w:date="2021-10-10T17:48:00Z">
              <w:rPr>
                <w:sz w:val="22"/>
              </w:rPr>
            </w:rPrChange>
          </w:rPr>
          <w:t xml:space="preserve">was </w:t>
        </w:r>
      </w:ins>
      <w:ins w:id="9391" w:author="LIN, Yufeng" w:date="2021-10-05T17:31:00Z">
        <w:r w:rsidR="00B07014" w:rsidRPr="00755CC4">
          <w:rPr>
            <w:rPrChange w:id="9392" w:author="Yufeng" w:date="2021-10-10T17:48:00Z">
              <w:rPr>
                <w:sz w:val="22"/>
              </w:rPr>
            </w:rPrChange>
          </w:rPr>
          <w:t>explored</w:t>
        </w:r>
      </w:ins>
      <w:ins w:id="9393" w:author="LIN, Yufeng" w:date="2021-10-05T17:36:00Z">
        <w:r w:rsidR="00B525C9" w:rsidRPr="00755CC4">
          <w:rPr>
            <w:rPrChange w:id="9394" w:author="Yufeng" w:date="2021-10-10T17:48:00Z">
              <w:rPr>
                <w:sz w:val="22"/>
              </w:rPr>
            </w:rPrChange>
          </w:rPr>
          <w:t xml:space="preserve"> only</w:t>
        </w:r>
      </w:ins>
      <w:ins w:id="9395" w:author="LIN, Yufeng" w:date="2021-10-05T17:32:00Z">
        <w:r w:rsidR="00B07014" w:rsidRPr="00755CC4">
          <w:rPr>
            <w:rPrChange w:id="9396" w:author="Yufeng" w:date="2021-10-10T17:48:00Z">
              <w:rPr>
                <w:sz w:val="22"/>
              </w:rPr>
            </w:rPrChange>
          </w:rPr>
          <w:t xml:space="preserve"> in metagen</w:t>
        </w:r>
        <w:del w:id="9397" w:author="Lung Ngai TING" w:date="2021-10-09T18:30:00Z">
          <w:r w:rsidR="00B07014" w:rsidRPr="00755CC4" w:rsidDel="0099648A">
            <w:rPr>
              <w:rPrChange w:id="9398" w:author="Yufeng" w:date="2021-10-10T17:48:00Z">
                <w:rPr>
                  <w:sz w:val="22"/>
                </w:rPr>
              </w:rPrChange>
            </w:rPr>
            <w:delText xml:space="preserve">ome </w:delText>
          </w:r>
        </w:del>
      </w:ins>
      <w:ins w:id="9399" w:author="Lung Ngai TING" w:date="2021-10-09T18:30:00Z">
        <w:r w:rsidR="0099648A" w:rsidRPr="0038659B">
          <w:t xml:space="preserve">omic </w:t>
        </w:r>
      </w:ins>
      <w:ins w:id="9400" w:author="LIN, Yufeng" w:date="2021-10-05T17:32:00Z">
        <w:r w:rsidR="00B07014" w:rsidRPr="00755CC4">
          <w:rPr>
            <w:rPrChange w:id="9401" w:author="Yufeng" w:date="2021-10-10T17:48:00Z">
              <w:rPr>
                <w:sz w:val="22"/>
              </w:rPr>
            </w:rPrChange>
          </w:rPr>
          <w:t>sequencing</w:t>
        </w:r>
      </w:ins>
      <w:ins w:id="9402" w:author="Lung Ngai TING" w:date="2021-10-09T18:30:00Z">
        <w:r w:rsidR="0099648A" w:rsidRPr="0038659B">
          <w:t xml:space="preserve"> study. </w:t>
        </w:r>
      </w:ins>
      <w:ins w:id="9403" w:author="LIN, Yufeng" w:date="2021-10-05T17:32:00Z">
        <w:del w:id="9404" w:author="Lung Ngai TING" w:date="2021-10-09T18:30:00Z">
          <w:r w:rsidR="00B07014" w:rsidRPr="00755CC4" w:rsidDel="0099648A">
            <w:rPr>
              <w:rPrChange w:id="9405" w:author="Yufeng" w:date="2021-10-10T17:48:00Z">
                <w:rPr>
                  <w:sz w:val="22"/>
                </w:rPr>
              </w:rPrChange>
            </w:rPr>
            <w:delText>,</w:delText>
          </w:r>
        </w:del>
      </w:ins>
      <w:ins w:id="9406" w:author="LIN, Yufeng" w:date="2021-10-05T17:36:00Z">
        <w:del w:id="9407" w:author="Lung Ngai TING" w:date="2021-10-09T18:30:00Z">
          <w:r w:rsidR="00B525C9" w:rsidRPr="00755CC4" w:rsidDel="0099648A">
            <w:rPr>
              <w:rPrChange w:id="9408" w:author="Yufeng" w:date="2021-10-10T17:48:00Z">
                <w:rPr>
                  <w:sz w:val="22"/>
                </w:rPr>
              </w:rPrChange>
            </w:rPr>
            <w:delText xml:space="preserve"> </w:delText>
          </w:r>
        </w:del>
      </w:ins>
      <w:ins w:id="9409" w:author="LIN, Yufeng" w:date="2021-10-05T17:37:00Z">
        <w:del w:id="9410" w:author="Lung Ngai TING" w:date="2021-10-09T18:30:00Z">
          <w:r w:rsidR="00B525C9" w:rsidRPr="00755CC4" w:rsidDel="0099648A">
            <w:rPr>
              <w:rPrChange w:id="9411" w:author="Yufeng" w:date="2021-10-10T17:48:00Z">
                <w:rPr>
                  <w:sz w:val="22"/>
                </w:rPr>
              </w:rPrChange>
            </w:rPr>
            <w:delText xml:space="preserve">and </w:delText>
          </w:r>
        </w:del>
      </w:ins>
      <w:ins w:id="9412" w:author="Lung Ngai TING" w:date="2021-10-09T18:30:00Z">
        <w:r w:rsidR="0099648A" w:rsidRPr="0038659B">
          <w:t>M</w:t>
        </w:r>
      </w:ins>
      <w:ins w:id="9413" w:author="LIN, Yufeng" w:date="2021-10-05T17:37:00Z">
        <w:del w:id="9414" w:author="Lung Ngai TING" w:date="2021-10-09T18:30:00Z">
          <w:r w:rsidR="00B525C9" w:rsidRPr="00755CC4" w:rsidDel="0099648A">
            <w:rPr>
              <w:rPrChange w:id="9415" w:author="Yufeng" w:date="2021-10-10T17:48:00Z">
                <w:rPr>
                  <w:sz w:val="22"/>
                </w:rPr>
              </w:rPrChange>
            </w:rPr>
            <w:delText>m</w:delText>
          </w:r>
        </w:del>
        <w:r w:rsidR="00B525C9" w:rsidRPr="00755CC4">
          <w:rPr>
            <w:rPrChange w:id="9416" w:author="Yufeng" w:date="2021-10-10T17:48:00Z">
              <w:rPr>
                <w:sz w:val="22"/>
              </w:rPr>
            </w:rPrChange>
          </w:rPr>
          <w:t xml:space="preserve">ore </w:t>
        </w:r>
        <w:r w:rsidR="00B525C9" w:rsidRPr="00755CC4">
          <w:rPr>
            <w:rPrChange w:id="9417" w:author="Yufeng" w:date="2021-10-10T17:48:00Z">
              <w:rPr>
                <w:sz w:val="22"/>
              </w:rPr>
            </w:rPrChange>
          </w:rPr>
          <w:lastRenderedPageBreak/>
          <w:t xml:space="preserve">experiments are needed to verify and prove </w:t>
        </w:r>
        <w:del w:id="9418" w:author="Lung Ngai TING" w:date="2021-10-09T18:30:00Z">
          <w:r w:rsidR="00B525C9" w:rsidRPr="00755CC4" w:rsidDel="0043541C">
            <w:rPr>
              <w:rPrChange w:id="9419" w:author="Yufeng" w:date="2021-10-10T17:48:00Z">
                <w:rPr>
                  <w:sz w:val="22"/>
                </w:rPr>
              </w:rPrChange>
            </w:rPr>
            <w:delText>it</w:delText>
          </w:r>
        </w:del>
      </w:ins>
      <w:ins w:id="9420" w:author="Lung Ngai TING" w:date="2021-10-09T18:30:00Z">
        <w:r w:rsidR="0043541C" w:rsidRPr="0038659B">
          <w:t>this hypothesis</w:t>
        </w:r>
      </w:ins>
      <w:ins w:id="9421" w:author="LIN, Yufeng" w:date="2021-10-05T17:37:00Z">
        <w:del w:id="9422" w:author="Lung Ngai TING" w:date="2021-10-09T18:31:00Z">
          <w:r w:rsidR="00B525C9" w:rsidRPr="00755CC4" w:rsidDel="00D02898">
            <w:rPr>
              <w:rPrChange w:id="9423" w:author="Yufeng" w:date="2021-10-10T17:48:00Z">
                <w:rPr>
                  <w:sz w:val="22"/>
                </w:rPr>
              </w:rPrChange>
            </w:rPr>
            <w:delText>.</w:delText>
          </w:r>
        </w:del>
      </w:ins>
      <w:ins w:id="9424" w:author="LIN, Yufeng" w:date="2021-10-05T17:32:00Z">
        <w:del w:id="9425" w:author="Lung Ngai TING" w:date="2021-10-09T18:31:00Z">
          <w:r w:rsidR="00B07014" w:rsidRPr="00755CC4" w:rsidDel="00D02898">
            <w:rPr>
              <w:rPrChange w:id="9426" w:author="Yufeng" w:date="2021-10-10T17:48:00Z">
                <w:rPr>
                  <w:sz w:val="22"/>
                </w:rPr>
              </w:rPrChange>
            </w:rPr>
            <w:delText xml:space="preserve"> </w:delText>
          </w:r>
        </w:del>
      </w:ins>
      <w:del w:id="9427" w:author="Lung Ngai TING" w:date="2021-10-09T18:31:00Z">
        <w:r w:rsidRPr="00755CC4" w:rsidDel="00D02898">
          <w:rPr>
            <w:rPrChange w:id="9428" w:author="Yufeng" w:date="2021-10-10T17:48:00Z">
              <w:rPr>
                <w:sz w:val="22"/>
              </w:rPr>
            </w:rPrChange>
          </w:rPr>
          <w:delText>It may indicate colorectal carcinogenesis under their synergistic effect</w:delText>
        </w:r>
      </w:del>
      <w:r w:rsidRPr="00755CC4">
        <w:rPr>
          <w:rPrChange w:id="9429" w:author="Yufeng" w:date="2021-10-10T17:48:00Z">
            <w:rPr>
              <w:sz w:val="22"/>
            </w:rPr>
          </w:rPrChange>
        </w:rPr>
        <w:t>.</w:t>
      </w:r>
      <w:ins w:id="9430" w:author="LIN, Yufeng" w:date="2021-10-05T17:13:00Z">
        <w:r w:rsidR="0003057F" w:rsidRPr="00755CC4">
          <w:rPr>
            <w:rPrChange w:id="9431" w:author="Yufeng" w:date="2021-10-10T17:48:00Z">
              <w:rPr>
                <w:sz w:val="22"/>
              </w:rPr>
            </w:rPrChange>
          </w:rPr>
          <w:t xml:space="preserve"> </w:t>
        </w:r>
        <w:del w:id="9432" w:author="Lung Ngai TING" w:date="2021-10-09T18:31:00Z">
          <w:r w:rsidR="0003057F" w:rsidRPr="00755CC4" w:rsidDel="00516CDE">
            <w:rPr>
              <w:rPrChange w:id="9433" w:author="Yufeng" w:date="2021-10-10T17:48:00Z">
                <w:rPr>
                  <w:sz w:val="22"/>
                </w:rPr>
              </w:rPrChange>
            </w:rPr>
            <w:delText xml:space="preserve">Collectively, this discovery exposed that may exist other potential probiotics </w:delText>
          </w:r>
        </w:del>
      </w:ins>
      <w:ins w:id="9434" w:author="LIN, Yufeng" w:date="2021-10-05T17:14:00Z">
        <w:del w:id="9435" w:author="Lung Ngai TING" w:date="2021-10-09T18:31:00Z">
          <w:r w:rsidR="0003057F" w:rsidRPr="00755CC4" w:rsidDel="00516CDE">
            <w:rPr>
              <w:rPrChange w:id="9436" w:author="Yufeng" w:date="2021-10-10T17:48:00Z">
                <w:rPr>
                  <w:sz w:val="22"/>
                </w:rPr>
              </w:rPrChange>
            </w:rPr>
            <w:delText>or carcinogen</w:delText>
          </w:r>
        </w:del>
      </w:ins>
      <w:ins w:id="9437" w:author="LIN, Yufeng" w:date="2021-10-07T11:00:00Z">
        <w:del w:id="9438" w:author="Lung Ngai TING" w:date="2021-10-09T18:31:00Z">
          <w:r w:rsidR="00E81CE7" w:rsidRPr="00755CC4" w:rsidDel="00516CDE">
            <w:delText>s</w:delText>
          </w:r>
        </w:del>
      </w:ins>
      <w:ins w:id="9439" w:author="LIN, Yufeng" w:date="2021-10-05T17:14:00Z">
        <w:del w:id="9440" w:author="Lung Ngai TING" w:date="2021-10-09T18:31:00Z">
          <w:r w:rsidR="0003057F" w:rsidRPr="00755CC4" w:rsidDel="00516CDE">
            <w:rPr>
              <w:rPrChange w:id="9441" w:author="Yufeng" w:date="2021-10-10T17:48:00Z">
                <w:rPr>
                  <w:sz w:val="22"/>
                </w:rPr>
              </w:rPrChange>
            </w:rPr>
            <w:delText xml:space="preserve"> </w:delText>
          </w:r>
        </w:del>
      </w:ins>
      <w:ins w:id="9442" w:author="LIN, Yufeng" w:date="2021-10-05T17:13:00Z">
        <w:del w:id="9443" w:author="Lung Ngai TING" w:date="2021-10-09T18:31:00Z">
          <w:r w:rsidR="0003057F" w:rsidRPr="00755CC4" w:rsidDel="00516CDE">
            <w:rPr>
              <w:rPrChange w:id="9444" w:author="Yufeng" w:date="2021-10-10T17:48:00Z">
                <w:rPr>
                  <w:sz w:val="22"/>
                </w:rPr>
              </w:rPrChange>
            </w:rPr>
            <w:delText>in th</w:delText>
          </w:r>
        </w:del>
      </w:ins>
      <w:ins w:id="9445" w:author="LIN, Yufeng" w:date="2021-10-05T17:14:00Z">
        <w:del w:id="9446" w:author="Lung Ngai TING" w:date="2021-10-09T18:31:00Z">
          <w:r w:rsidR="0003057F" w:rsidRPr="00755CC4" w:rsidDel="00516CDE">
            <w:rPr>
              <w:rPrChange w:id="9447" w:author="Yufeng" w:date="2021-10-10T17:48:00Z">
                <w:rPr>
                  <w:sz w:val="22"/>
                </w:rPr>
              </w:rPrChange>
            </w:rPr>
            <w:delText>ese</w:delText>
          </w:r>
        </w:del>
      </w:ins>
      <w:ins w:id="9448" w:author="LIN, Yufeng" w:date="2021-10-05T17:13:00Z">
        <w:del w:id="9449" w:author="Lung Ngai TING" w:date="2021-10-09T18:31:00Z">
          <w:r w:rsidR="0003057F" w:rsidRPr="00755CC4" w:rsidDel="00516CDE">
            <w:rPr>
              <w:rPrChange w:id="9450" w:author="Yufeng" w:date="2021-10-10T17:48:00Z">
                <w:rPr>
                  <w:sz w:val="22"/>
                </w:rPr>
              </w:rPrChange>
            </w:rPr>
            <w:delText>is cluster</w:delText>
          </w:r>
        </w:del>
      </w:ins>
      <w:ins w:id="9451" w:author="LIN, Yufeng" w:date="2021-10-05T17:14:00Z">
        <w:del w:id="9452" w:author="Lung Ngai TING" w:date="2021-10-09T18:31:00Z">
          <w:r w:rsidR="0003057F" w:rsidRPr="00755CC4" w:rsidDel="00516CDE">
            <w:rPr>
              <w:rPrChange w:id="9453" w:author="Yufeng" w:date="2021-10-10T17:48:00Z">
                <w:rPr>
                  <w:sz w:val="22"/>
                </w:rPr>
              </w:rPrChange>
            </w:rPr>
            <w:delText>s</w:delText>
          </w:r>
        </w:del>
      </w:ins>
      <w:ins w:id="9454" w:author="LIN, Yufeng" w:date="2021-10-05T17:13:00Z">
        <w:del w:id="9455" w:author="Lung Ngai TING" w:date="2021-10-09T18:31:00Z">
          <w:r w:rsidR="0003057F" w:rsidRPr="00755CC4" w:rsidDel="00516CDE">
            <w:rPr>
              <w:rPrChange w:id="9456" w:author="Yufeng" w:date="2021-10-10T17:48:00Z">
                <w:rPr>
                  <w:sz w:val="22"/>
                </w:rPr>
              </w:rPrChange>
            </w:rPr>
            <w:delText>.</w:delText>
          </w:r>
        </w:del>
      </w:ins>
      <w:del w:id="9457" w:author="Lung Ngai TING" w:date="2021-10-09T18:31:00Z">
        <w:r w:rsidRPr="00755CC4" w:rsidDel="00516CDE">
          <w:rPr>
            <w:rPrChange w:id="9458" w:author="Yufeng" w:date="2021-10-10T17:48:00Z">
              <w:rPr>
                <w:sz w:val="22"/>
              </w:rPr>
            </w:rPrChange>
          </w:rPr>
          <w:delText xml:space="preserve"> </w:delText>
        </w:r>
      </w:del>
      <w:del w:id="9459" w:author="LIN, Yufeng" w:date="2021-10-05T17:13:00Z">
        <w:r w:rsidRPr="00755CC4" w:rsidDel="0003057F">
          <w:rPr>
            <w:strike/>
            <w:rPrChange w:id="9460" w:author="Yufeng" w:date="2021-10-10T17:48:00Z">
              <w:rPr>
                <w:sz w:val="22"/>
              </w:rPr>
            </w:rPrChange>
          </w:rPr>
          <w:delText>Conclusively, we showed the probiotic group (</w:delText>
        </w:r>
        <w:r w:rsidRPr="00755CC4" w:rsidDel="0003057F">
          <w:rPr>
            <w:i/>
            <w:strike/>
            <w:rPrChange w:id="9461" w:author="Yufeng" w:date="2021-10-10T17:48:00Z">
              <w:rPr>
                <w:i/>
                <w:iCs/>
                <w:sz w:val="22"/>
              </w:rPr>
            </w:rPrChange>
          </w:rPr>
          <w:delText>P. kudriavzevii</w:delText>
        </w:r>
        <w:r w:rsidRPr="00755CC4" w:rsidDel="0003057F">
          <w:rPr>
            <w:strike/>
            <w:rPrChange w:id="9462" w:author="Yufeng" w:date="2021-10-10T17:48:00Z">
              <w:rPr>
                <w:sz w:val="22"/>
              </w:rPr>
            </w:rPrChange>
          </w:rPr>
          <w:delText xml:space="preserve">, </w:delText>
        </w:r>
        <w:r w:rsidRPr="00755CC4" w:rsidDel="0003057F">
          <w:rPr>
            <w:i/>
            <w:strike/>
            <w:rPrChange w:id="9463" w:author="Yufeng" w:date="2021-10-10T17:48:00Z">
              <w:rPr>
                <w:i/>
                <w:iCs/>
                <w:sz w:val="22"/>
              </w:rPr>
            </w:rPrChange>
          </w:rPr>
          <w:delText>S. thermophilus</w:delText>
        </w:r>
        <w:r w:rsidRPr="00755CC4" w:rsidDel="0003057F">
          <w:rPr>
            <w:strike/>
            <w:rPrChange w:id="9464" w:author="Yufeng" w:date="2021-10-10T17:48:00Z">
              <w:rPr>
                <w:sz w:val="22"/>
              </w:rPr>
            </w:rPrChange>
          </w:rPr>
          <w:delText xml:space="preserve">, </w:delText>
        </w:r>
        <w:r w:rsidRPr="00755CC4" w:rsidDel="0003057F">
          <w:rPr>
            <w:i/>
            <w:strike/>
            <w:rPrChange w:id="9465" w:author="Yufeng" w:date="2021-10-10T17:48:00Z">
              <w:rPr>
                <w:i/>
                <w:iCs/>
                <w:sz w:val="22"/>
              </w:rPr>
            </w:rPrChange>
          </w:rPr>
          <w:delText>A. hadrus</w:delText>
        </w:r>
        <w:r w:rsidRPr="00755CC4" w:rsidDel="0003057F">
          <w:rPr>
            <w:strike/>
            <w:rPrChange w:id="9466" w:author="Yufeng" w:date="2021-10-10T17:48:00Z">
              <w:rPr>
                <w:sz w:val="22"/>
              </w:rPr>
            </w:rPrChange>
          </w:rPr>
          <w:delText xml:space="preserve">, and </w:delText>
        </w:r>
        <w:r w:rsidRPr="00755CC4" w:rsidDel="0003057F">
          <w:rPr>
            <w:i/>
            <w:strike/>
            <w:rPrChange w:id="9467" w:author="Yufeng" w:date="2021-10-10T17:48:00Z">
              <w:rPr>
                <w:i/>
                <w:iCs/>
                <w:sz w:val="22"/>
              </w:rPr>
            </w:rPrChange>
          </w:rPr>
          <w:delText>S. salivarius</w:delText>
        </w:r>
        <w:r w:rsidRPr="00755CC4" w:rsidDel="0003057F">
          <w:rPr>
            <w:strike/>
            <w:rPrChange w:id="9468" w:author="Yufeng" w:date="2021-10-10T17:48:00Z">
              <w:rPr>
                <w:sz w:val="22"/>
              </w:rPr>
            </w:rPrChange>
          </w:rPr>
          <w:delText>) and the pathogenic bunch (</w:delText>
        </w:r>
        <w:r w:rsidRPr="00755CC4" w:rsidDel="0003057F">
          <w:rPr>
            <w:i/>
            <w:strike/>
            <w:rPrChange w:id="9469" w:author="Yufeng" w:date="2021-10-10T17:48:00Z">
              <w:rPr>
                <w:i/>
                <w:iCs/>
                <w:sz w:val="22"/>
              </w:rPr>
            </w:rPrChange>
          </w:rPr>
          <w:delText>A. rambellii</w:delText>
        </w:r>
        <w:r w:rsidRPr="00755CC4" w:rsidDel="0003057F">
          <w:rPr>
            <w:strike/>
            <w:rPrChange w:id="9470" w:author="Yufeng" w:date="2021-10-10T17:48:00Z">
              <w:rPr>
                <w:sz w:val="22"/>
              </w:rPr>
            </w:rPrChange>
          </w:rPr>
          <w:delText xml:space="preserve">, </w:delText>
        </w:r>
        <w:r w:rsidRPr="00755CC4" w:rsidDel="0003057F">
          <w:rPr>
            <w:i/>
            <w:strike/>
            <w:rPrChange w:id="9471" w:author="Yufeng" w:date="2021-10-10T17:48:00Z">
              <w:rPr>
                <w:i/>
                <w:iCs/>
                <w:sz w:val="22"/>
              </w:rPr>
            </w:rPrChange>
          </w:rPr>
          <w:delText>F. nucleatum</w:delText>
        </w:r>
        <w:r w:rsidRPr="00755CC4" w:rsidDel="0003057F">
          <w:rPr>
            <w:strike/>
            <w:rPrChange w:id="9472" w:author="Yufeng" w:date="2021-10-10T17:48:00Z">
              <w:rPr>
                <w:sz w:val="22"/>
              </w:rPr>
            </w:rPrChange>
          </w:rPr>
          <w:delText xml:space="preserve">, and </w:delText>
        </w:r>
        <w:r w:rsidRPr="00755CC4" w:rsidDel="0003057F">
          <w:rPr>
            <w:i/>
            <w:strike/>
            <w:rPrChange w:id="9473" w:author="Yufeng" w:date="2021-10-10T17:48:00Z">
              <w:rPr>
                <w:i/>
                <w:iCs/>
                <w:sz w:val="22"/>
              </w:rPr>
            </w:rPrChange>
          </w:rPr>
          <w:delText>P. micra</w:delText>
        </w:r>
        <w:r w:rsidRPr="00755CC4" w:rsidDel="0003057F">
          <w:rPr>
            <w:strike/>
            <w:rPrChange w:id="9474" w:author="Yufeng" w:date="2021-10-10T17:48:00Z">
              <w:rPr>
                <w:sz w:val="22"/>
              </w:rPr>
            </w:rPrChange>
          </w:rPr>
          <w:delText>), and the potentially pathogenic and probiotic candidates among the different clusters.</w:delText>
        </w:r>
      </w:del>
    </w:p>
    <w:p w14:paraId="526F8A34" w14:textId="77777777" w:rsidR="00867992" w:rsidRPr="00FD5D37" w:rsidRDefault="00867992">
      <w:pPr>
        <w:jc w:val="left"/>
        <w:rPr>
          <w:rFonts w:eastAsiaTheme="minorEastAsia"/>
          <w:rPrChange w:id="9475" w:author="Yufeng" w:date="2021-10-10T18:09:00Z">
            <w:rPr>
              <w:sz w:val="22"/>
            </w:rPr>
          </w:rPrChange>
        </w:rPr>
        <w:pPrChange w:id="9476" w:author="Yufeng" w:date="2021-10-10T18:09:00Z">
          <w:pPr>
            <w:widowControl/>
          </w:pPr>
        </w:pPrChange>
      </w:pPr>
    </w:p>
    <w:p w14:paraId="1C15D80A" w14:textId="77777777" w:rsidR="00867992" w:rsidRPr="00755CC4" w:rsidDel="004B353F" w:rsidRDefault="00867992">
      <w:pPr>
        <w:widowControl/>
        <w:jc w:val="left"/>
        <w:rPr>
          <w:del w:id="9477" w:author="Lung Ngai TING" w:date="2021-10-08T15:06:00Z"/>
          <w:rPrChange w:id="9478" w:author="Yufeng" w:date="2021-10-10T17:48:00Z">
            <w:rPr>
              <w:del w:id="9479" w:author="Lung Ngai TING" w:date="2021-10-08T15:06:00Z"/>
              <w:sz w:val="22"/>
            </w:rPr>
          </w:rPrChange>
        </w:rPr>
        <w:pPrChange w:id="9480" w:author="Yufeng" w:date="2021-10-10T17:53:00Z">
          <w:pPr>
            <w:widowControl/>
          </w:pPr>
        </w:pPrChange>
      </w:pPr>
      <w:r w:rsidRPr="00755CC4">
        <w:rPr>
          <w:highlight w:val="yellow"/>
          <w:rPrChange w:id="9481" w:author="Yufeng" w:date="2021-10-10T17:48:00Z">
            <w:rPr>
              <w:sz w:val="22"/>
            </w:rPr>
          </w:rPrChange>
        </w:rPr>
        <w:t>TBA (in vitro)</w:t>
      </w:r>
    </w:p>
    <w:p w14:paraId="0D0DC7BC" w14:textId="1D9F2784" w:rsidR="00867992" w:rsidRPr="0038659B" w:rsidDel="00FD5D37" w:rsidRDefault="00867992">
      <w:pPr>
        <w:widowControl/>
        <w:jc w:val="left"/>
        <w:rPr>
          <w:del w:id="9482" w:author="Yufeng" w:date="2021-10-10T18:09:00Z"/>
        </w:rPr>
        <w:pPrChange w:id="9483" w:author="Yufeng" w:date="2021-10-10T17:53:00Z">
          <w:pPr>
            <w:widowControl/>
          </w:pPr>
        </w:pPrChange>
      </w:pPr>
    </w:p>
    <w:p w14:paraId="35F956C9" w14:textId="7DBBC4EC" w:rsidR="0096422D" w:rsidRPr="0038659B" w:rsidRDefault="006546E8" w:rsidP="002849C4">
      <w:pPr>
        <w:widowControl/>
        <w:jc w:val="left"/>
        <w:rPr>
          <w:b/>
          <w:kern w:val="44"/>
          <w:u w:val="single"/>
        </w:rPr>
      </w:pPr>
      <w:ins w:id="9484" w:author="LIN, Yufeng" w:date="2021-10-07T10:17:00Z">
        <w:del w:id="9485" w:author="Yufeng" w:date="2021-10-10T18:09:00Z">
          <w:r w:rsidRPr="00755CC4" w:rsidDel="00FD5D37">
            <w:rPr>
              <w:rPrChange w:id="9486" w:author="Yufeng" w:date="2021-10-10T17:48:00Z">
                <w:rPr>
                  <w:sz w:val="22"/>
                </w:rPr>
              </w:rPrChange>
            </w:rPr>
            <w:br w:type="page"/>
          </w:r>
        </w:del>
      </w:ins>
      <w:r w:rsidR="0096422D" w:rsidRPr="0038659B">
        <w:br w:type="page"/>
      </w:r>
    </w:p>
    <w:p w14:paraId="70B0656C" w14:textId="46079ECA" w:rsidR="00C974CA" w:rsidRPr="0038659B" w:rsidRDefault="00F444BB">
      <w:pPr>
        <w:pStyle w:val="title10831"/>
        <w:spacing w:line="480" w:lineRule="auto"/>
        <w:jc w:val="left"/>
        <w:rPr>
          <w:sz w:val="24"/>
          <w:szCs w:val="24"/>
        </w:rPr>
        <w:pPrChange w:id="9487" w:author="Yufeng" w:date="2021-10-10T17:53:00Z">
          <w:pPr>
            <w:pStyle w:val="title10831"/>
            <w:spacing w:line="480" w:lineRule="auto"/>
          </w:pPr>
        </w:pPrChange>
      </w:pPr>
      <w:r w:rsidRPr="0038659B">
        <w:rPr>
          <w:sz w:val="24"/>
          <w:szCs w:val="24"/>
        </w:rPr>
        <w:lastRenderedPageBreak/>
        <w:t>Reference</w:t>
      </w:r>
    </w:p>
    <w:p w14:paraId="3ADAF4BB" w14:textId="77777777" w:rsidR="00FD106C" w:rsidRPr="00FD106C" w:rsidRDefault="001C7215" w:rsidP="00FD106C">
      <w:pPr>
        <w:pStyle w:val="Bibliography"/>
      </w:pPr>
      <w:r w:rsidRPr="00755CC4">
        <w:rPr>
          <w:rFonts w:asciiTheme="minorHAnsi" w:hAnsiTheme="minorHAnsi" w:cstheme="minorBidi"/>
          <w:rPrChange w:id="9488" w:author="Yufeng" w:date="2021-10-10T17:48:00Z">
            <w:rPr>
              <w:rFonts w:asciiTheme="minorHAnsi" w:hAnsiTheme="minorHAnsi" w:cstheme="minorBidi"/>
              <w:sz w:val="21"/>
              <w:szCs w:val="22"/>
            </w:rPr>
          </w:rPrChange>
        </w:rPr>
        <w:fldChar w:fldCharType="begin"/>
      </w:r>
      <w:r w:rsidR="00FD106C">
        <w:instrText xml:space="preserve"> ADDIN ZOTERO_BIBL {"uncited":[],"omitted":[],"custom":[]} CSL_BIBLIOGRAPHY </w:instrText>
      </w:r>
      <w:r w:rsidRPr="00755CC4">
        <w:rPr>
          <w:rFonts w:asciiTheme="minorHAnsi" w:hAnsiTheme="minorHAnsi" w:cstheme="minorBidi"/>
          <w:rPrChange w:id="9489" w:author="Yufeng" w:date="2021-10-10T17:48:00Z">
            <w:rPr/>
          </w:rPrChange>
        </w:rPr>
        <w:fldChar w:fldCharType="separate"/>
      </w:r>
      <w:r w:rsidR="00FD106C" w:rsidRPr="00FD106C">
        <w:t>1.</w:t>
      </w:r>
      <w:r w:rsidR="00FD106C" w:rsidRPr="00FD106C">
        <w:tab/>
        <w:t xml:space="preserve">Ferlay, J. </w:t>
      </w:r>
      <w:r w:rsidR="00FD106C" w:rsidRPr="00FD106C">
        <w:rPr>
          <w:i/>
          <w:iCs/>
        </w:rPr>
        <w:t>et al.</w:t>
      </w:r>
      <w:r w:rsidR="00FD106C" w:rsidRPr="00FD106C">
        <w:t xml:space="preserve"> Cancer incidence and mortality worldwide: Sources, methods and major patterns in GLOBOCAN 2012. </w:t>
      </w:r>
      <w:r w:rsidR="00FD106C" w:rsidRPr="00FD106C">
        <w:rPr>
          <w:i/>
          <w:iCs/>
        </w:rPr>
        <w:t>International Journal of Cancer</w:t>
      </w:r>
      <w:r w:rsidR="00FD106C" w:rsidRPr="00FD106C">
        <w:t xml:space="preserve"> </w:t>
      </w:r>
      <w:r w:rsidR="00FD106C" w:rsidRPr="00FD106C">
        <w:rPr>
          <w:b/>
          <w:bCs/>
        </w:rPr>
        <w:t>136</w:t>
      </w:r>
      <w:r w:rsidR="00FD106C" w:rsidRPr="00FD106C">
        <w:t>, E359–E386 (2015).</w:t>
      </w:r>
    </w:p>
    <w:p w14:paraId="7CEB7010" w14:textId="77777777" w:rsidR="00FD106C" w:rsidRPr="00FD106C" w:rsidRDefault="00FD106C" w:rsidP="00FD106C">
      <w:pPr>
        <w:pStyle w:val="Bibliography"/>
      </w:pPr>
      <w:r w:rsidRPr="00FD106C">
        <w:t>2.</w:t>
      </w:r>
      <w:r w:rsidRPr="00FD106C">
        <w:tab/>
        <w:t xml:space="preserve">Lin, Y., Wang, G., Yu, J. &amp; Sung, J. J. Y. Artificial intelligence and metagenomics in intestinal diseases. </w:t>
      </w:r>
      <w:r w:rsidRPr="00FD106C">
        <w:rPr>
          <w:i/>
          <w:iCs/>
        </w:rPr>
        <w:t>Journal of Gastroenterology and Hepatology</w:t>
      </w:r>
      <w:r w:rsidRPr="00FD106C">
        <w:t xml:space="preserve"> </w:t>
      </w:r>
      <w:r w:rsidRPr="00FD106C">
        <w:rPr>
          <w:b/>
          <w:bCs/>
        </w:rPr>
        <w:t>36</w:t>
      </w:r>
      <w:r w:rsidRPr="00FD106C">
        <w:t>, 841–847 (2021).</w:t>
      </w:r>
    </w:p>
    <w:p w14:paraId="6F37169D" w14:textId="77777777" w:rsidR="00FD106C" w:rsidRPr="00FD106C" w:rsidRDefault="00FD106C" w:rsidP="00FD106C">
      <w:pPr>
        <w:pStyle w:val="Bibliography"/>
      </w:pPr>
      <w:r w:rsidRPr="00FD106C">
        <w:t>3.</w:t>
      </w:r>
      <w:r w:rsidRPr="00FD106C">
        <w:tab/>
        <w:t xml:space="preserve">Siegel, R., DeSantis, C. &amp; Jemal, A. Colorectal cancer statistics, 2014. </w:t>
      </w:r>
      <w:r w:rsidRPr="00FD106C">
        <w:rPr>
          <w:i/>
          <w:iCs/>
        </w:rPr>
        <w:t>CA: A Cancer Journal for Clinicians</w:t>
      </w:r>
      <w:r w:rsidRPr="00FD106C">
        <w:t xml:space="preserve"> </w:t>
      </w:r>
      <w:r w:rsidRPr="00FD106C">
        <w:rPr>
          <w:b/>
          <w:bCs/>
        </w:rPr>
        <w:t>64</w:t>
      </w:r>
      <w:r w:rsidRPr="00FD106C">
        <w:t>, 104–117 (2014).</w:t>
      </w:r>
    </w:p>
    <w:p w14:paraId="2F6B682B" w14:textId="77777777" w:rsidR="00FD106C" w:rsidRPr="00FD106C" w:rsidRDefault="00FD106C" w:rsidP="00FD106C">
      <w:pPr>
        <w:pStyle w:val="Bibliography"/>
      </w:pPr>
      <w:r w:rsidRPr="00FD106C">
        <w:t>4.</w:t>
      </w:r>
      <w:r w:rsidRPr="00FD106C">
        <w:tab/>
        <w:t xml:space="preserve">Yamagishi, H., Kuroda, H., Imai, Y. &amp; Hiraishi, H. Molecular pathogenesis of sporadic colorectal cancers. </w:t>
      </w:r>
      <w:r w:rsidRPr="00FD106C">
        <w:rPr>
          <w:i/>
          <w:iCs/>
        </w:rPr>
        <w:t>Chin J Cancer</w:t>
      </w:r>
      <w:r w:rsidRPr="00FD106C">
        <w:t xml:space="preserve"> </w:t>
      </w:r>
      <w:r w:rsidRPr="00FD106C">
        <w:rPr>
          <w:b/>
          <w:bCs/>
        </w:rPr>
        <w:t>35</w:t>
      </w:r>
      <w:r w:rsidRPr="00FD106C">
        <w:t>, 4 (2016).</w:t>
      </w:r>
    </w:p>
    <w:p w14:paraId="4687F916" w14:textId="77777777" w:rsidR="00FD106C" w:rsidRPr="00FD106C" w:rsidRDefault="00FD106C" w:rsidP="00FD106C">
      <w:pPr>
        <w:pStyle w:val="Bibliography"/>
      </w:pPr>
      <w:r w:rsidRPr="00FD106C">
        <w:t>5.</w:t>
      </w:r>
      <w:r w:rsidRPr="00FD106C">
        <w:tab/>
        <w:t xml:space="preserve">Hong, J. </w:t>
      </w:r>
      <w:r w:rsidRPr="00FD106C">
        <w:rPr>
          <w:i/>
          <w:iCs/>
        </w:rPr>
        <w:t>et al.</w:t>
      </w:r>
      <w:r w:rsidRPr="00FD106C">
        <w:t xml:space="preserve"> </w:t>
      </w:r>
      <w:r w:rsidRPr="00FD106C">
        <w:rPr>
          <w:i/>
          <w:iCs/>
        </w:rPr>
        <w:t>F. nucleatum</w:t>
      </w:r>
      <w:r w:rsidRPr="00FD106C">
        <w:t xml:space="preserve"> targets lncRNA ENO1-IT1 to promote glycolysis and oncogenesis in colorectal cancer. </w:t>
      </w:r>
      <w:r w:rsidRPr="00FD106C">
        <w:rPr>
          <w:i/>
          <w:iCs/>
        </w:rPr>
        <w:t>Gut</w:t>
      </w:r>
      <w:r w:rsidRPr="00FD106C">
        <w:t xml:space="preserve"> gutjnl-2020-322780 (2020) doi:10.1136/gutjnl-2020-322780.</w:t>
      </w:r>
    </w:p>
    <w:p w14:paraId="696B950F" w14:textId="77777777" w:rsidR="00FD106C" w:rsidRPr="00FD106C" w:rsidRDefault="00FD106C" w:rsidP="00FD106C">
      <w:pPr>
        <w:pStyle w:val="Bibliography"/>
      </w:pPr>
      <w:r w:rsidRPr="00FD106C">
        <w:t>6.</w:t>
      </w:r>
      <w:r w:rsidRPr="00FD106C">
        <w:tab/>
        <w:t xml:space="preserve">Wirbel, J. Meta-analysis of fecal metagenomes reveals global microbial signatures that are specific for colorectal cancer. </w:t>
      </w:r>
      <w:r w:rsidRPr="00FD106C">
        <w:rPr>
          <w:i/>
          <w:iCs/>
        </w:rPr>
        <w:t>Nature Medicine</w:t>
      </w:r>
      <w:r w:rsidRPr="00FD106C">
        <w:t xml:space="preserve"> </w:t>
      </w:r>
      <w:r w:rsidRPr="00FD106C">
        <w:rPr>
          <w:b/>
          <w:bCs/>
        </w:rPr>
        <w:t>25</w:t>
      </w:r>
      <w:r w:rsidRPr="00FD106C">
        <w:t>, 27 (2019).</w:t>
      </w:r>
    </w:p>
    <w:p w14:paraId="5F425902" w14:textId="77777777" w:rsidR="00FD106C" w:rsidRPr="00FD106C" w:rsidRDefault="00FD106C" w:rsidP="00FD106C">
      <w:pPr>
        <w:pStyle w:val="Bibliography"/>
      </w:pPr>
      <w:r w:rsidRPr="00FD106C">
        <w:t>7.</w:t>
      </w:r>
      <w:r w:rsidRPr="00FD106C">
        <w:tab/>
        <w:t xml:space="preserve">Thomas, A. M. Metagenomic analysis of colorectal cancer datasets identifies cross-cohort microbial diagnostic signatures and a link with choline degradation. </w:t>
      </w:r>
      <w:r w:rsidRPr="00FD106C">
        <w:rPr>
          <w:i/>
          <w:iCs/>
        </w:rPr>
        <w:t>Nature Medicine</w:t>
      </w:r>
      <w:r w:rsidRPr="00FD106C">
        <w:t xml:space="preserve"> </w:t>
      </w:r>
      <w:r w:rsidRPr="00FD106C">
        <w:rPr>
          <w:b/>
          <w:bCs/>
        </w:rPr>
        <w:t>25</w:t>
      </w:r>
      <w:r w:rsidRPr="00FD106C">
        <w:t>, 27 (2019).</w:t>
      </w:r>
    </w:p>
    <w:p w14:paraId="0F5D8589" w14:textId="77777777" w:rsidR="00FD106C" w:rsidRPr="00FD106C" w:rsidRDefault="00FD106C" w:rsidP="00FD106C">
      <w:pPr>
        <w:pStyle w:val="Bibliography"/>
      </w:pPr>
      <w:r w:rsidRPr="00FD106C">
        <w:t>8.</w:t>
      </w:r>
      <w:r w:rsidRPr="00FD106C">
        <w:tab/>
        <w:t xml:space="preserve">Botschuijver, S. Intestinal Fungal Dysbiosis Is Associated With Visceral Hypersensitivity in Patients With Irritable Bowel Syndrome and Rats. </w:t>
      </w:r>
      <w:r w:rsidRPr="00FD106C">
        <w:rPr>
          <w:b/>
          <w:bCs/>
        </w:rPr>
        <w:t>153</w:t>
      </w:r>
      <w:r w:rsidRPr="00FD106C">
        <w:t>, 14 (2017).</w:t>
      </w:r>
    </w:p>
    <w:p w14:paraId="11D88A27" w14:textId="77777777" w:rsidR="00FD106C" w:rsidRPr="00FD106C" w:rsidRDefault="00FD106C" w:rsidP="00FD106C">
      <w:pPr>
        <w:pStyle w:val="Bibliography"/>
      </w:pPr>
      <w:r w:rsidRPr="00FD106C">
        <w:t>9.</w:t>
      </w:r>
      <w:r w:rsidRPr="00FD106C">
        <w:tab/>
        <w:t xml:space="preserve">Bajaj, J. S. </w:t>
      </w:r>
      <w:r w:rsidRPr="00FD106C">
        <w:rPr>
          <w:i/>
          <w:iCs/>
        </w:rPr>
        <w:t>et al.</w:t>
      </w:r>
      <w:r w:rsidRPr="00FD106C">
        <w:t xml:space="preserve"> Fungal dysbiosis in cirrhosis. </w:t>
      </w:r>
      <w:r w:rsidRPr="00FD106C">
        <w:rPr>
          <w:i/>
          <w:iCs/>
        </w:rPr>
        <w:t>Gut</w:t>
      </w:r>
      <w:r w:rsidRPr="00FD106C">
        <w:t xml:space="preserve"> </w:t>
      </w:r>
      <w:r w:rsidRPr="00FD106C">
        <w:rPr>
          <w:b/>
          <w:bCs/>
        </w:rPr>
        <w:t>67</w:t>
      </w:r>
      <w:r w:rsidRPr="00FD106C">
        <w:t>, 1146–1154 (2018).</w:t>
      </w:r>
    </w:p>
    <w:p w14:paraId="3B38A22E" w14:textId="77777777" w:rsidR="00FD106C" w:rsidRPr="00FD106C" w:rsidRDefault="00FD106C" w:rsidP="00FD106C">
      <w:pPr>
        <w:pStyle w:val="Bibliography"/>
      </w:pPr>
      <w:r w:rsidRPr="00FD106C">
        <w:lastRenderedPageBreak/>
        <w:t>10.</w:t>
      </w:r>
      <w:r w:rsidRPr="00FD106C">
        <w:tab/>
        <w:t xml:space="preserve">Iliev, I. D. &amp; Leonardi, I. Fungal dysbiosis: immunity and interactions at mucosal barriers. </w:t>
      </w:r>
      <w:r w:rsidRPr="00FD106C">
        <w:rPr>
          <w:i/>
          <w:iCs/>
        </w:rPr>
        <w:t>Nat Rev Immunol</w:t>
      </w:r>
      <w:r w:rsidRPr="00FD106C">
        <w:t xml:space="preserve"> </w:t>
      </w:r>
      <w:r w:rsidRPr="00FD106C">
        <w:rPr>
          <w:b/>
          <w:bCs/>
        </w:rPr>
        <w:t>17</w:t>
      </w:r>
      <w:r w:rsidRPr="00FD106C">
        <w:t>, 635–646 (2017).</w:t>
      </w:r>
    </w:p>
    <w:p w14:paraId="06B29867" w14:textId="77777777" w:rsidR="00FD106C" w:rsidRPr="00FD106C" w:rsidRDefault="00FD106C" w:rsidP="00FD106C">
      <w:pPr>
        <w:pStyle w:val="Bibliography"/>
      </w:pPr>
      <w:r w:rsidRPr="00FD106C">
        <w:t>11.</w:t>
      </w:r>
      <w:r w:rsidRPr="00FD106C">
        <w:tab/>
        <w:t xml:space="preserve">Iliev, I. D. </w:t>
      </w:r>
      <w:r w:rsidRPr="00FD106C">
        <w:rPr>
          <w:i/>
          <w:iCs/>
        </w:rPr>
        <w:t>et al.</w:t>
      </w:r>
      <w:r w:rsidRPr="00FD106C">
        <w:t xml:space="preserve"> Interactions Between Commensal Fungi and the C-Type Lectin Receptor Dectin-1 Influence Colitis. </w:t>
      </w:r>
      <w:r w:rsidRPr="00FD106C">
        <w:rPr>
          <w:i/>
          <w:iCs/>
        </w:rPr>
        <w:t>Science</w:t>
      </w:r>
      <w:r w:rsidRPr="00FD106C">
        <w:t xml:space="preserve"> (2012).</w:t>
      </w:r>
    </w:p>
    <w:p w14:paraId="0C8D6B28" w14:textId="77777777" w:rsidR="00FD106C" w:rsidRPr="00FD106C" w:rsidRDefault="00FD106C" w:rsidP="00FD106C">
      <w:pPr>
        <w:pStyle w:val="Bibliography"/>
      </w:pPr>
      <w:r w:rsidRPr="00FD106C">
        <w:t>12.</w:t>
      </w:r>
      <w:r w:rsidRPr="00FD106C">
        <w:tab/>
        <w:t xml:space="preserve">Wheeler, M. L. </w:t>
      </w:r>
      <w:r w:rsidRPr="00FD106C">
        <w:rPr>
          <w:i/>
          <w:iCs/>
        </w:rPr>
        <w:t>et al.</w:t>
      </w:r>
      <w:r w:rsidRPr="00FD106C">
        <w:t xml:space="preserve"> Immunological Consequences of Intestinal Fungal Dysbiosis. </w:t>
      </w:r>
      <w:r w:rsidRPr="00FD106C">
        <w:rPr>
          <w:i/>
          <w:iCs/>
        </w:rPr>
        <w:t>Cell Host &amp; Microbe</w:t>
      </w:r>
      <w:r w:rsidRPr="00FD106C">
        <w:t xml:space="preserve"> </w:t>
      </w:r>
      <w:r w:rsidRPr="00FD106C">
        <w:rPr>
          <w:b/>
          <w:bCs/>
        </w:rPr>
        <w:t>19</w:t>
      </w:r>
      <w:r w:rsidRPr="00FD106C">
        <w:t>, 865–873 (2016).</w:t>
      </w:r>
    </w:p>
    <w:p w14:paraId="285498CD" w14:textId="77777777" w:rsidR="00FD106C" w:rsidRPr="00FD106C" w:rsidRDefault="00FD106C" w:rsidP="00FD106C">
      <w:pPr>
        <w:pStyle w:val="Bibliography"/>
      </w:pPr>
      <w:r w:rsidRPr="00FD106C">
        <w:t>13.</w:t>
      </w:r>
      <w:r w:rsidRPr="00FD106C">
        <w:tab/>
        <w:t xml:space="preserve">Malik, A. </w:t>
      </w:r>
      <w:r w:rsidRPr="00FD106C">
        <w:rPr>
          <w:i/>
          <w:iCs/>
        </w:rPr>
        <w:t>et al.</w:t>
      </w:r>
      <w:r w:rsidRPr="00FD106C">
        <w:t xml:space="preserve"> SYK-CARD9 Signaling Axis Promotes Gut Fungi-Mediated Inflammasome Activation to Restrict Colitis and Colon Cancer. </w:t>
      </w:r>
      <w:r w:rsidRPr="00FD106C">
        <w:rPr>
          <w:i/>
          <w:iCs/>
        </w:rPr>
        <w:t>Immunity</w:t>
      </w:r>
      <w:r w:rsidRPr="00FD106C">
        <w:t xml:space="preserve"> </w:t>
      </w:r>
      <w:r w:rsidRPr="00FD106C">
        <w:rPr>
          <w:b/>
          <w:bCs/>
        </w:rPr>
        <w:t>49</w:t>
      </w:r>
      <w:r w:rsidRPr="00FD106C">
        <w:t>, 515-530.e5 (2018).</w:t>
      </w:r>
    </w:p>
    <w:p w14:paraId="5076BDF3" w14:textId="77777777" w:rsidR="00FD106C" w:rsidRPr="00FD106C" w:rsidRDefault="00FD106C" w:rsidP="00FD106C">
      <w:pPr>
        <w:pStyle w:val="Bibliography"/>
      </w:pPr>
      <w:r w:rsidRPr="00FD106C">
        <w:t>14.</w:t>
      </w:r>
      <w:r w:rsidRPr="00FD106C">
        <w:tab/>
        <w:t xml:space="preserve">Coker, O. O. </w:t>
      </w:r>
      <w:r w:rsidRPr="00FD106C">
        <w:rPr>
          <w:i/>
          <w:iCs/>
        </w:rPr>
        <w:t>et al.</w:t>
      </w:r>
      <w:r w:rsidRPr="00FD106C">
        <w:t xml:space="preserve"> Enteric fungal microbiota dysbiosis and ecological alterations in colorectal cancer. </w:t>
      </w:r>
      <w:r w:rsidRPr="00FD106C">
        <w:rPr>
          <w:i/>
          <w:iCs/>
        </w:rPr>
        <w:t>Gut</w:t>
      </w:r>
      <w:r w:rsidRPr="00FD106C">
        <w:t xml:space="preserve"> </w:t>
      </w:r>
      <w:r w:rsidRPr="00FD106C">
        <w:rPr>
          <w:b/>
          <w:bCs/>
        </w:rPr>
        <w:t>68</w:t>
      </w:r>
      <w:r w:rsidRPr="00FD106C">
        <w:t>, 654–662 (2019).</w:t>
      </w:r>
    </w:p>
    <w:p w14:paraId="7661E612" w14:textId="77777777" w:rsidR="00FD106C" w:rsidRPr="00FD106C" w:rsidRDefault="00FD106C" w:rsidP="00FD106C">
      <w:pPr>
        <w:pStyle w:val="Bibliography"/>
      </w:pPr>
      <w:r w:rsidRPr="00FD106C">
        <w:t>15.</w:t>
      </w:r>
      <w:r w:rsidRPr="00FD106C">
        <w:tab/>
        <w:t xml:space="preserve">Zeller, G. </w:t>
      </w:r>
      <w:r w:rsidRPr="00FD106C">
        <w:rPr>
          <w:i/>
          <w:iCs/>
        </w:rPr>
        <w:t>et al.</w:t>
      </w:r>
      <w:r w:rsidRPr="00FD106C">
        <w:t xml:space="preserve"> Potential of fecal microbiota for early-stage detection of colorectal cancer. </w:t>
      </w:r>
      <w:r w:rsidRPr="00FD106C">
        <w:rPr>
          <w:i/>
          <w:iCs/>
        </w:rPr>
        <w:t>Mol Syst Biol</w:t>
      </w:r>
      <w:r w:rsidRPr="00FD106C">
        <w:t xml:space="preserve"> </w:t>
      </w:r>
      <w:r w:rsidRPr="00FD106C">
        <w:rPr>
          <w:b/>
          <w:bCs/>
        </w:rPr>
        <w:t>10</w:t>
      </w:r>
      <w:r w:rsidRPr="00FD106C">
        <w:t>, 766 (2014).</w:t>
      </w:r>
    </w:p>
    <w:p w14:paraId="24C435BB" w14:textId="77777777" w:rsidR="00FD106C" w:rsidRPr="00FD106C" w:rsidRDefault="00FD106C" w:rsidP="00FD106C">
      <w:pPr>
        <w:pStyle w:val="Bibliography"/>
      </w:pPr>
      <w:r w:rsidRPr="00FD106C">
        <w:t>16.</w:t>
      </w:r>
      <w:r w:rsidRPr="00FD106C">
        <w:tab/>
        <w:t xml:space="preserve">Feng, Q. </w:t>
      </w:r>
      <w:r w:rsidRPr="00FD106C">
        <w:rPr>
          <w:i/>
          <w:iCs/>
        </w:rPr>
        <w:t>et al.</w:t>
      </w:r>
      <w:r w:rsidRPr="00FD106C">
        <w:t xml:space="preserve"> Gut microbiome development along the colorectal adenoma–carcinoma sequence. </w:t>
      </w:r>
      <w:r w:rsidRPr="00FD106C">
        <w:rPr>
          <w:i/>
          <w:iCs/>
        </w:rPr>
        <w:t>Nature Communications</w:t>
      </w:r>
      <w:r w:rsidRPr="00FD106C">
        <w:t xml:space="preserve"> </w:t>
      </w:r>
      <w:r w:rsidRPr="00FD106C">
        <w:rPr>
          <w:b/>
          <w:bCs/>
        </w:rPr>
        <w:t>6</w:t>
      </w:r>
      <w:r w:rsidRPr="00FD106C">
        <w:t>, 6528 (2015).</w:t>
      </w:r>
    </w:p>
    <w:p w14:paraId="164DFDB6" w14:textId="77777777" w:rsidR="00FD106C" w:rsidRPr="00FD106C" w:rsidRDefault="00FD106C" w:rsidP="00FD106C">
      <w:pPr>
        <w:pStyle w:val="Bibliography"/>
      </w:pPr>
      <w:r w:rsidRPr="00FD106C">
        <w:t>17.</w:t>
      </w:r>
      <w:r w:rsidRPr="00FD106C">
        <w:tab/>
        <w:t xml:space="preserve">Hannigan, G. D., Duhaime, M. B., Ruffin, M. T., Koumpouras, C. C. &amp; Schloss, P. D. Diagnostic Potential and Interactive Dynamics of the Colorectal Cancer Virome. </w:t>
      </w:r>
      <w:r w:rsidRPr="00FD106C">
        <w:rPr>
          <w:i/>
          <w:iCs/>
        </w:rPr>
        <w:t>mBio</w:t>
      </w:r>
      <w:r w:rsidRPr="00FD106C">
        <w:t xml:space="preserve"> </w:t>
      </w:r>
      <w:r w:rsidRPr="00FD106C">
        <w:rPr>
          <w:b/>
          <w:bCs/>
        </w:rPr>
        <w:t>9</w:t>
      </w:r>
      <w:r w:rsidRPr="00FD106C">
        <w:t>, (2018).</w:t>
      </w:r>
    </w:p>
    <w:p w14:paraId="490ADA20" w14:textId="77777777" w:rsidR="00FD106C" w:rsidRPr="00FD106C" w:rsidRDefault="00FD106C" w:rsidP="00FD106C">
      <w:pPr>
        <w:pStyle w:val="Bibliography"/>
      </w:pPr>
      <w:r w:rsidRPr="00FD106C">
        <w:t>18.</w:t>
      </w:r>
      <w:r w:rsidRPr="00FD106C">
        <w:tab/>
        <w:t xml:space="preserve">Yachida, S. Metagenomic and metabolomic analyses reveal distinct stage-specific phenotypes of the gut microbiota in colorectal cancer. </w:t>
      </w:r>
      <w:r w:rsidRPr="00FD106C">
        <w:rPr>
          <w:i/>
          <w:iCs/>
        </w:rPr>
        <w:t>Nature Medicine</w:t>
      </w:r>
      <w:r w:rsidRPr="00FD106C">
        <w:t xml:space="preserve"> </w:t>
      </w:r>
      <w:r w:rsidRPr="00FD106C">
        <w:rPr>
          <w:b/>
          <w:bCs/>
        </w:rPr>
        <w:t>25</w:t>
      </w:r>
      <w:r w:rsidRPr="00FD106C">
        <w:t>, 27 (2019).</w:t>
      </w:r>
    </w:p>
    <w:p w14:paraId="405EE181" w14:textId="77777777" w:rsidR="00FD106C" w:rsidRPr="00FD106C" w:rsidRDefault="00FD106C" w:rsidP="00FD106C">
      <w:pPr>
        <w:pStyle w:val="Bibliography"/>
      </w:pPr>
      <w:r w:rsidRPr="00FD106C">
        <w:lastRenderedPageBreak/>
        <w:t>19.</w:t>
      </w:r>
      <w:r w:rsidRPr="00FD106C">
        <w:tab/>
        <w:t xml:space="preserve">Yu, J. </w:t>
      </w:r>
      <w:r w:rsidRPr="00FD106C">
        <w:rPr>
          <w:i/>
          <w:iCs/>
        </w:rPr>
        <w:t>et al.</w:t>
      </w:r>
      <w:r w:rsidRPr="00FD106C">
        <w:t xml:space="preserve"> Metagenomic analysis of faecal microbiome as a tool towards targeted non-invasive biomarkers for colorectal cancer. </w:t>
      </w:r>
      <w:r w:rsidRPr="00FD106C">
        <w:rPr>
          <w:i/>
          <w:iCs/>
        </w:rPr>
        <w:t>Gut</w:t>
      </w:r>
      <w:r w:rsidRPr="00FD106C">
        <w:t xml:space="preserve"> </w:t>
      </w:r>
      <w:r w:rsidRPr="00FD106C">
        <w:rPr>
          <w:b/>
          <w:bCs/>
        </w:rPr>
        <w:t>66</w:t>
      </w:r>
      <w:r w:rsidRPr="00FD106C">
        <w:t>, 70–78 (2017).</w:t>
      </w:r>
    </w:p>
    <w:p w14:paraId="12FDF093" w14:textId="77777777" w:rsidR="00FD106C" w:rsidRPr="00FD106C" w:rsidRDefault="00FD106C" w:rsidP="00FD106C">
      <w:pPr>
        <w:pStyle w:val="Bibliography"/>
      </w:pPr>
      <w:r w:rsidRPr="00FD106C">
        <w:t>20.</w:t>
      </w:r>
      <w:r w:rsidRPr="00FD106C">
        <w:tab/>
        <w:t xml:space="preserve">Vogtmann, E. </w:t>
      </w:r>
      <w:r w:rsidRPr="00FD106C">
        <w:rPr>
          <w:i/>
          <w:iCs/>
        </w:rPr>
        <w:t>et al.</w:t>
      </w:r>
      <w:r w:rsidRPr="00FD106C">
        <w:t xml:space="preserve"> Colorectal Cancer and the Human Gut Microbiome: Reproducibility with Whole-Genome Shotgun Sequencing. </w:t>
      </w:r>
      <w:r w:rsidRPr="00FD106C">
        <w:rPr>
          <w:i/>
          <w:iCs/>
        </w:rPr>
        <w:t>PLoS ONE</w:t>
      </w:r>
      <w:r w:rsidRPr="00FD106C">
        <w:t xml:space="preserve"> </w:t>
      </w:r>
      <w:r w:rsidRPr="00FD106C">
        <w:rPr>
          <w:b/>
          <w:bCs/>
        </w:rPr>
        <w:t>11</w:t>
      </w:r>
      <w:r w:rsidRPr="00FD106C">
        <w:t>, e0155362 (2016).</w:t>
      </w:r>
    </w:p>
    <w:p w14:paraId="330301A8" w14:textId="77777777" w:rsidR="00FD106C" w:rsidRPr="00FD106C" w:rsidRDefault="00FD106C" w:rsidP="00FD106C">
      <w:pPr>
        <w:pStyle w:val="Bibliography"/>
      </w:pPr>
      <w:r w:rsidRPr="00FD106C">
        <w:t>21.</w:t>
      </w:r>
      <w:r w:rsidRPr="00FD106C">
        <w:tab/>
        <w:t xml:space="preserve">Nakatsu, G. </w:t>
      </w:r>
      <w:r w:rsidRPr="00FD106C">
        <w:rPr>
          <w:i/>
          <w:iCs/>
        </w:rPr>
        <w:t>et al.</w:t>
      </w:r>
      <w:r w:rsidRPr="00FD106C">
        <w:t xml:space="preserve"> Alterations in Enteric Virome Are Associated With Colorectal Cancer and Survival Outcomes. </w:t>
      </w:r>
      <w:r w:rsidRPr="00FD106C">
        <w:rPr>
          <w:i/>
          <w:iCs/>
        </w:rPr>
        <w:t>Gastroenterology</w:t>
      </w:r>
      <w:r w:rsidRPr="00FD106C">
        <w:t xml:space="preserve"> </w:t>
      </w:r>
      <w:r w:rsidRPr="00FD106C">
        <w:rPr>
          <w:b/>
          <w:bCs/>
        </w:rPr>
        <w:t>155</w:t>
      </w:r>
      <w:r w:rsidRPr="00FD106C">
        <w:t>, 529-541.e5 (2018).</w:t>
      </w:r>
    </w:p>
    <w:p w14:paraId="15636419" w14:textId="77777777" w:rsidR="00FD106C" w:rsidRPr="00FD106C" w:rsidRDefault="00FD106C" w:rsidP="00FD106C">
      <w:pPr>
        <w:pStyle w:val="Bibliography"/>
      </w:pPr>
      <w:r w:rsidRPr="00FD106C">
        <w:t>22.</w:t>
      </w:r>
      <w:r w:rsidRPr="00FD106C">
        <w:tab/>
        <w:t xml:space="preserve">Jones, M. B. </w:t>
      </w:r>
      <w:r w:rsidRPr="00FD106C">
        <w:rPr>
          <w:i/>
          <w:iCs/>
        </w:rPr>
        <w:t>et al.</w:t>
      </w:r>
      <w:r w:rsidRPr="00FD106C">
        <w:t xml:space="preserve"> Library preparation methodology can influence genomic and functional predictions in human microbiome research. </w:t>
      </w:r>
      <w:r w:rsidRPr="00FD106C">
        <w:rPr>
          <w:i/>
          <w:iCs/>
        </w:rPr>
        <w:t>Proc Natl Acad Sci USA</w:t>
      </w:r>
      <w:r w:rsidRPr="00FD106C">
        <w:t xml:space="preserve"> </w:t>
      </w:r>
      <w:r w:rsidRPr="00FD106C">
        <w:rPr>
          <w:b/>
          <w:bCs/>
        </w:rPr>
        <w:t>112</w:t>
      </w:r>
      <w:r w:rsidRPr="00FD106C">
        <w:t>, 14024–14029 (2015).</w:t>
      </w:r>
    </w:p>
    <w:p w14:paraId="2103D34C" w14:textId="77777777" w:rsidR="00FD106C" w:rsidRPr="00FD106C" w:rsidRDefault="00FD106C" w:rsidP="00FD106C">
      <w:pPr>
        <w:pStyle w:val="Bibliography"/>
      </w:pPr>
      <w:r w:rsidRPr="00FD106C">
        <w:t>23.</w:t>
      </w:r>
      <w:r w:rsidRPr="00FD106C">
        <w:tab/>
        <w:t xml:space="preserve">Schulze, J. &amp; Sonnenborn, U. Yeasts in the Gut: From Commensals to Infectious Agents. </w:t>
      </w:r>
      <w:r w:rsidRPr="00FD106C">
        <w:rPr>
          <w:i/>
          <w:iCs/>
        </w:rPr>
        <w:t>Dtsch Arztebl Int</w:t>
      </w:r>
      <w:r w:rsidRPr="00FD106C">
        <w:t xml:space="preserve"> </w:t>
      </w:r>
      <w:r w:rsidRPr="00FD106C">
        <w:rPr>
          <w:b/>
          <w:bCs/>
        </w:rPr>
        <w:t>106</w:t>
      </w:r>
      <w:r w:rsidRPr="00FD106C">
        <w:t>, 837–842 (2009).</w:t>
      </w:r>
    </w:p>
    <w:p w14:paraId="2ACDD7A3" w14:textId="77777777" w:rsidR="00FD106C" w:rsidRPr="00FD106C" w:rsidRDefault="00FD106C" w:rsidP="00FD106C">
      <w:pPr>
        <w:pStyle w:val="Bibliography"/>
      </w:pPr>
      <w:r w:rsidRPr="00FD106C">
        <w:t>24.</w:t>
      </w:r>
      <w:r w:rsidRPr="00FD106C">
        <w:tab/>
        <w:t xml:space="preserve">McKenzie, A. T., Katsyv, I., Song, W.-M., Wang, M. &amp; Zhang, B. DGCA: A comprehensive R package for Differential Gene Correlation Analysis. </w:t>
      </w:r>
      <w:r w:rsidRPr="00FD106C">
        <w:rPr>
          <w:i/>
          <w:iCs/>
        </w:rPr>
        <w:t>BMC Systems Biology</w:t>
      </w:r>
      <w:r w:rsidRPr="00FD106C">
        <w:t xml:space="preserve"> </w:t>
      </w:r>
      <w:r w:rsidRPr="00FD106C">
        <w:rPr>
          <w:b/>
          <w:bCs/>
        </w:rPr>
        <w:t>10</w:t>
      </w:r>
      <w:r w:rsidRPr="00FD106C">
        <w:t>, 106 (2016).</w:t>
      </w:r>
    </w:p>
    <w:p w14:paraId="35D65791" w14:textId="77777777" w:rsidR="00FD106C" w:rsidRPr="00FD106C" w:rsidRDefault="00FD106C" w:rsidP="00FD106C">
      <w:pPr>
        <w:pStyle w:val="Bibliography"/>
      </w:pPr>
      <w:r w:rsidRPr="00FD106C">
        <w:t>25.</w:t>
      </w:r>
      <w:r w:rsidRPr="00FD106C">
        <w:tab/>
        <w:t xml:space="preserve">Leone, M., Sumedha &amp; Weigt, M. Clustering by soft-constraint affinity propagation: applications to gene-expression data. </w:t>
      </w:r>
      <w:r w:rsidRPr="00FD106C">
        <w:rPr>
          <w:i/>
          <w:iCs/>
        </w:rPr>
        <w:t>Bioinformatics</w:t>
      </w:r>
      <w:r w:rsidRPr="00FD106C">
        <w:t xml:space="preserve"> </w:t>
      </w:r>
      <w:r w:rsidRPr="00FD106C">
        <w:rPr>
          <w:b/>
          <w:bCs/>
        </w:rPr>
        <w:t>23</w:t>
      </w:r>
      <w:r w:rsidRPr="00FD106C">
        <w:t>, 2708–2715 (2007).</w:t>
      </w:r>
    </w:p>
    <w:p w14:paraId="7AEA16DC" w14:textId="77777777" w:rsidR="00FD106C" w:rsidRPr="00FD106C" w:rsidRDefault="00FD106C" w:rsidP="00FD106C">
      <w:pPr>
        <w:pStyle w:val="Bibliography"/>
      </w:pPr>
      <w:r w:rsidRPr="00FD106C">
        <w:t>26.</w:t>
      </w:r>
      <w:r w:rsidRPr="00FD106C">
        <w:tab/>
        <w:t xml:space="preserve">Wood, D. E., Lu, J. &amp; Langmead, B. Improved metagenomic analysis with Kraken 2. </w:t>
      </w:r>
      <w:r w:rsidRPr="00FD106C">
        <w:rPr>
          <w:i/>
          <w:iCs/>
        </w:rPr>
        <w:t>Genome Biology</w:t>
      </w:r>
      <w:r w:rsidRPr="00FD106C">
        <w:t xml:space="preserve"> </w:t>
      </w:r>
      <w:r w:rsidRPr="00FD106C">
        <w:rPr>
          <w:b/>
          <w:bCs/>
        </w:rPr>
        <w:t>20</w:t>
      </w:r>
      <w:r w:rsidRPr="00FD106C">
        <w:t>, 257 (2019).</w:t>
      </w:r>
    </w:p>
    <w:p w14:paraId="017BF72D" w14:textId="77777777" w:rsidR="00FD106C" w:rsidRPr="00FD106C" w:rsidRDefault="00FD106C" w:rsidP="00FD106C">
      <w:pPr>
        <w:pStyle w:val="Bibliography"/>
      </w:pPr>
      <w:r w:rsidRPr="00FD106C">
        <w:t>27.</w:t>
      </w:r>
      <w:r w:rsidRPr="00FD106C">
        <w:tab/>
        <w:t xml:space="preserve">Lu, J., Breitwieser, F. P., Thielen, P. &amp; Salzberg, S. L. Bracken: estimating species abundance in metagenomics data. </w:t>
      </w:r>
      <w:r w:rsidRPr="00FD106C">
        <w:rPr>
          <w:i/>
          <w:iCs/>
        </w:rPr>
        <w:t>PeerJ Comput. Sci.</w:t>
      </w:r>
      <w:r w:rsidRPr="00FD106C">
        <w:t xml:space="preserve"> </w:t>
      </w:r>
      <w:r w:rsidRPr="00FD106C">
        <w:rPr>
          <w:b/>
          <w:bCs/>
        </w:rPr>
        <w:t>3</w:t>
      </w:r>
      <w:r w:rsidRPr="00FD106C">
        <w:t>, e104 (2017).</w:t>
      </w:r>
    </w:p>
    <w:p w14:paraId="0BC63991" w14:textId="77777777" w:rsidR="00FD106C" w:rsidRPr="00FD106C" w:rsidRDefault="00FD106C" w:rsidP="00FD106C">
      <w:pPr>
        <w:pStyle w:val="Bibliography"/>
      </w:pPr>
      <w:r w:rsidRPr="00FD106C">
        <w:lastRenderedPageBreak/>
        <w:t>28.</w:t>
      </w:r>
      <w:r w:rsidRPr="00FD106C">
        <w:tab/>
        <w:t xml:space="preserve">Chin, V. K. </w:t>
      </w:r>
      <w:r w:rsidRPr="00FD106C">
        <w:rPr>
          <w:i/>
          <w:iCs/>
        </w:rPr>
        <w:t>et al.</w:t>
      </w:r>
      <w:r w:rsidRPr="00FD106C">
        <w:t xml:space="preserve"> Mycobiome in the Gut: A Multiperspective Review. </w:t>
      </w:r>
      <w:r w:rsidRPr="00FD106C">
        <w:rPr>
          <w:i/>
          <w:iCs/>
        </w:rPr>
        <w:t>Mediators of Inflammation</w:t>
      </w:r>
      <w:r w:rsidRPr="00FD106C">
        <w:t xml:space="preserve"> </w:t>
      </w:r>
      <w:r w:rsidRPr="00FD106C">
        <w:rPr>
          <w:b/>
          <w:bCs/>
        </w:rPr>
        <w:t>2020</w:t>
      </w:r>
      <w:r w:rsidRPr="00FD106C">
        <w:t>, e9560684 (2020).</w:t>
      </w:r>
    </w:p>
    <w:p w14:paraId="4E9B1657" w14:textId="77777777" w:rsidR="00FD106C" w:rsidRPr="00FD106C" w:rsidRDefault="00FD106C" w:rsidP="00FD106C">
      <w:pPr>
        <w:pStyle w:val="Bibliography"/>
      </w:pPr>
      <w:r w:rsidRPr="00FD106C">
        <w:t>29.</w:t>
      </w:r>
      <w:r w:rsidRPr="00FD106C">
        <w:tab/>
        <w:t xml:space="preserve">Nakatsu, G. </w:t>
      </w:r>
      <w:r w:rsidRPr="00FD106C">
        <w:rPr>
          <w:i/>
          <w:iCs/>
        </w:rPr>
        <w:t>et al.</w:t>
      </w:r>
      <w:r w:rsidRPr="00FD106C">
        <w:t xml:space="preserve"> Gut mucosal microbiome across stages of colorectal carcinogenesis. </w:t>
      </w:r>
      <w:r w:rsidRPr="00FD106C">
        <w:rPr>
          <w:i/>
          <w:iCs/>
        </w:rPr>
        <w:t>Nature Communications</w:t>
      </w:r>
      <w:r w:rsidRPr="00FD106C">
        <w:t xml:space="preserve"> </w:t>
      </w:r>
      <w:r w:rsidRPr="00FD106C">
        <w:rPr>
          <w:b/>
          <w:bCs/>
        </w:rPr>
        <w:t>6</w:t>
      </w:r>
      <w:r w:rsidRPr="00FD106C">
        <w:t>, 8727 (2015).</w:t>
      </w:r>
    </w:p>
    <w:p w14:paraId="2EB4E275" w14:textId="77777777" w:rsidR="00FD106C" w:rsidRPr="00FD106C" w:rsidRDefault="00FD106C" w:rsidP="00FD106C">
      <w:pPr>
        <w:pStyle w:val="Bibliography"/>
      </w:pPr>
      <w:r w:rsidRPr="00FD106C">
        <w:t>30.</w:t>
      </w:r>
      <w:r w:rsidRPr="00FD106C">
        <w:tab/>
        <w:t xml:space="preserve">Cary, J. W., Ehrlich, K. C., Beltz, S. B., Harris-Coward, P. &amp; Klich, M. A. Characterization of the Aspergillus ochraceoroseus aflatoxin/sterigmatocystin biosynthetic gene cluster. </w:t>
      </w:r>
      <w:r w:rsidRPr="00FD106C">
        <w:rPr>
          <w:i/>
          <w:iCs/>
        </w:rPr>
        <w:t>Mycologia</w:t>
      </w:r>
      <w:r w:rsidRPr="00FD106C">
        <w:t xml:space="preserve"> </w:t>
      </w:r>
      <w:r w:rsidRPr="00FD106C">
        <w:rPr>
          <w:b/>
          <w:bCs/>
        </w:rPr>
        <w:t>101</w:t>
      </w:r>
      <w:r w:rsidRPr="00FD106C">
        <w:t>, 352–362 (2009).</w:t>
      </w:r>
    </w:p>
    <w:p w14:paraId="6C607260" w14:textId="77777777" w:rsidR="00FD106C" w:rsidRPr="00FD106C" w:rsidRDefault="00FD106C" w:rsidP="00FD106C">
      <w:pPr>
        <w:pStyle w:val="Bibliography"/>
      </w:pPr>
      <w:r w:rsidRPr="00FD106C">
        <w:t>31.</w:t>
      </w:r>
      <w:r w:rsidRPr="00FD106C">
        <w:tab/>
        <w:t xml:space="preserve">Frisvad, J. C., Skouboe, P. &amp; Samson, R. A. Taxonomic comparison of three different groups of aflatoxin producers and a new efficient producer of aflatoxin B1, sterigmatocystin and 3-O-methylsterigmatocystin, Aspergillus rambellii sp. nov. </w:t>
      </w:r>
      <w:r w:rsidRPr="00FD106C">
        <w:rPr>
          <w:i/>
          <w:iCs/>
        </w:rPr>
        <w:t>Systematic and Applied Microbiology</w:t>
      </w:r>
      <w:r w:rsidRPr="00FD106C">
        <w:t xml:space="preserve"> </w:t>
      </w:r>
      <w:r w:rsidRPr="00FD106C">
        <w:rPr>
          <w:b/>
          <w:bCs/>
        </w:rPr>
        <w:t>28</w:t>
      </w:r>
      <w:r w:rsidRPr="00FD106C">
        <w:t>, 442–453 (2005).</w:t>
      </w:r>
    </w:p>
    <w:p w14:paraId="4B10BED7" w14:textId="77777777" w:rsidR="00FD106C" w:rsidRPr="00FD106C" w:rsidRDefault="00FD106C" w:rsidP="00FD106C">
      <w:pPr>
        <w:pStyle w:val="Bibliography"/>
      </w:pPr>
      <w:r w:rsidRPr="00FD106C">
        <w:t>32.</w:t>
      </w:r>
      <w:r w:rsidRPr="00FD106C">
        <w:tab/>
        <w:t xml:space="preserve">Kim, S.-Y., Yang, E.-J., Son, Y. K., Yeo, J.-H. &amp; Song, K.-S. Enhanced anti-oxidative effect of fermented Korean mistletoe is originated from an increase in the contents of caffeic acid and lyoniresinol. </w:t>
      </w:r>
      <w:r w:rsidRPr="00FD106C">
        <w:rPr>
          <w:i/>
          <w:iCs/>
        </w:rPr>
        <w:t>Food Funct.</w:t>
      </w:r>
      <w:r w:rsidRPr="00FD106C">
        <w:t xml:space="preserve"> </w:t>
      </w:r>
      <w:r w:rsidRPr="00FD106C">
        <w:rPr>
          <w:b/>
          <w:bCs/>
        </w:rPr>
        <w:t>7</w:t>
      </w:r>
      <w:r w:rsidRPr="00FD106C">
        <w:t>, 2270–2277 (2016).</w:t>
      </w:r>
    </w:p>
    <w:p w14:paraId="5C762295" w14:textId="77777777" w:rsidR="00FD106C" w:rsidRPr="00FD106C" w:rsidRDefault="00FD106C" w:rsidP="00FD106C">
      <w:pPr>
        <w:pStyle w:val="Bibliography"/>
      </w:pPr>
      <w:r w:rsidRPr="00FD106C">
        <w:t>33.</w:t>
      </w:r>
      <w:r w:rsidRPr="00FD106C">
        <w:tab/>
        <w:t xml:space="preserve">Cho, H.-D. </w:t>
      </w:r>
      <w:r w:rsidRPr="00FD106C">
        <w:rPr>
          <w:i/>
          <w:iCs/>
        </w:rPr>
        <w:t>et al.</w:t>
      </w:r>
      <w:r w:rsidRPr="00FD106C">
        <w:t xml:space="preserve"> Solid state fermentation process with Aspergillus kawachii enhances the cancer-suppressive potential of silkworm larva in hepatocellular carcinoma cells. </w:t>
      </w:r>
      <w:r w:rsidRPr="00FD106C">
        <w:rPr>
          <w:i/>
          <w:iCs/>
        </w:rPr>
        <w:t>BMC Complement Altern Med</w:t>
      </w:r>
      <w:r w:rsidRPr="00FD106C">
        <w:t xml:space="preserve"> </w:t>
      </w:r>
      <w:r w:rsidRPr="00FD106C">
        <w:rPr>
          <w:b/>
          <w:bCs/>
        </w:rPr>
        <w:t>19</w:t>
      </w:r>
      <w:r w:rsidRPr="00FD106C">
        <w:t>, 241 (2019).</w:t>
      </w:r>
    </w:p>
    <w:p w14:paraId="3B199E39" w14:textId="77777777" w:rsidR="00FD106C" w:rsidRPr="00FD106C" w:rsidRDefault="00FD106C" w:rsidP="00FD106C">
      <w:pPr>
        <w:pStyle w:val="Bibliography"/>
      </w:pPr>
      <w:r w:rsidRPr="00FD106C">
        <w:t>34.</w:t>
      </w:r>
      <w:r w:rsidRPr="00FD106C">
        <w:tab/>
        <w:t xml:space="preserve">Parhi, L. </w:t>
      </w:r>
      <w:r w:rsidRPr="00FD106C">
        <w:rPr>
          <w:i/>
          <w:iCs/>
        </w:rPr>
        <w:t>et al.</w:t>
      </w:r>
      <w:r w:rsidRPr="00FD106C">
        <w:t xml:space="preserve"> Breast cancer colonization by Fusobacterium nucleatum accelerates tumor growth and metastatic progression. </w:t>
      </w:r>
      <w:r w:rsidRPr="00FD106C">
        <w:rPr>
          <w:i/>
          <w:iCs/>
        </w:rPr>
        <w:t>Nat Commun</w:t>
      </w:r>
      <w:r w:rsidRPr="00FD106C">
        <w:t xml:space="preserve"> </w:t>
      </w:r>
      <w:r w:rsidRPr="00FD106C">
        <w:rPr>
          <w:b/>
          <w:bCs/>
        </w:rPr>
        <w:t>11</w:t>
      </w:r>
      <w:r w:rsidRPr="00FD106C">
        <w:t>, 3259 (2020).</w:t>
      </w:r>
    </w:p>
    <w:p w14:paraId="60D7C05B" w14:textId="77777777" w:rsidR="00FD106C" w:rsidRPr="00FD106C" w:rsidRDefault="00FD106C" w:rsidP="00FD106C">
      <w:pPr>
        <w:pStyle w:val="Bibliography"/>
      </w:pPr>
      <w:r w:rsidRPr="00FD106C">
        <w:t>35.</w:t>
      </w:r>
      <w:r w:rsidRPr="00FD106C">
        <w:tab/>
        <w:t xml:space="preserve">Stott, K. J., Phillips, B., Parry, L. &amp; May, S. Recent advancements in the exploitation of the gut microbiome in the diagnosis and treatment of colorectal cancer. </w:t>
      </w:r>
      <w:r w:rsidRPr="00FD106C">
        <w:rPr>
          <w:i/>
          <w:iCs/>
        </w:rPr>
        <w:t>Biosci Rep</w:t>
      </w:r>
      <w:r w:rsidRPr="00FD106C">
        <w:t xml:space="preserve"> </w:t>
      </w:r>
      <w:r w:rsidRPr="00FD106C">
        <w:rPr>
          <w:b/>
          <w:bCs/>
        </w:rPr>
        <w:t>41</w:t>
      </w:r>
      <w:r w:rsidRPr="00FD106C">
        <w:t xml:space="preserve">, </w:t>
      </w:r>
      <w:r w:rsidRPr="00FD106C">
        <w:lastRenderedPageBreak/>
        <w:t>BSR20204113 (2021).</w:t>
      </w:r>
    </w:p>
    <w:p w14:paraId="4FFB401E" w14:textId="77777777" w:rsidR="00FD106C" w:rsidRPr="00FD106C" w:rsidRDefault="00FD106C" w:rsidP="00FD106C">
      <w:pPr>
        <w:pStyle w:val="Bibliography"/>
      </w:pPr>
      <w:r w:rsidRPr="00FD106C">
        <w:t>36.</w:t>
      </w:r>
      <w:r w:rsidRPr="00FD106C">
        <w:tab/>
        <w:t xml:space="preserve">Reyes, R., Abay, A. &amp; Siegel, M. Gemella morbillorum bacteremia associated with adenocarcinoma of the cecum. </w:t>
      </w:r>
      <w:r w:rsidRPr="00FD106C">
        <w:rPr>
          <w:i/>
          <w:iCs/>
        </w:rPr>
        <w:t>The American Journal of Medicine</w:t>
      </w:r>
      <w:r w:rsidRPr="00FD106C">
        <w:t xml:space="preserve"> </w:t>
      </w:r>
      <w:r w:rsidRPr="00FD106C">
        <w:rPr>
          <w:b/>
          <w:bCs/>
        </w:rPr>
        <w:t>111</w:t>
      </w:r>
      <w:r w:rsidRPr="00FD106C">
        <w:t>, 164–165 (2001).</w:t>
      </w:r>
    </w:p>
    <w:p w14:paraId="74D7AFAA" w14:textId="77777777" w:rsidR="00FD106C" w:rsidRPr="00FD106C" w:rsidRDefault="00FD106C" w:rsidP="00FD106C">
      <w:pPr>
        <w:pStyle w:val="Bibliography"/>
      </w:pPr>
      <w:r w:rsidRPr="00FD106C">
        <w:t>37.</w:t>
      </w:r>
      <w:r w:rsidRPr="00FD106C">
        <w:tab/>
        <w:t xml:space="preserve">Ai, D. </w:t>
      </w:r>
      <w:r w:rsidRPr="00FD106C">
        <w:rPr>
          <w:i/>
          <w:iCs/>
        </w:rPr>
        <w:t>et al.</w:t>
      </w:r>
      <w:r w:rsidRPr="00FD106C">
        <w:t xml:space="preserve"> Identifying Gut Microbiota Associated With Colorectal Cancer Using a Zero-Inflated Lognormal Model. </w:t>
      </w:r>
      <w:r w:rsidRPr="00FD106C">
        <w:rPr>
          <w:i/>
          <w:iCs/>
        </w:rPr>
        <w:t>Front. Microbiol.</w:t>
      </w:r>
      <w:r w:rsidRPr="00FD106C">
        <w:t xml:space="preserve"> </w:t>
      </w:r>
      <w:r w:rsidRPr="00FD106C">
        <w:rPr>
          <w:b/>
          <w:bCs/>
        </w:rPr>
        <w:t>10</w:t>
      </w:r>
      <w:r w:rsidRPr="00FD106C">
        <w:t>, 826 (2019).</w:t>
      </w:r>
    </w:p>
    <w:p w14:paraId="117AF4C3" w14:textId="77777777" w:rsidR="00FD106C" w:rsidRPr="00FD106C" w:rsidRDefault="00FD106C" w:rsidP="00FD106C">
      <w:pPr>
        <w:pStyle w:val="Bibliography"/>
      </w:pPr>
      <w:r w:rsidRPr="00FD106C">
        <w:t>38.</w:t>
      </w:r>
      <w:r w:rsidRPr="00FD106C">
        <w:tab/>
        <w:t xml:space="preserve">Loftus, M., Hassouneh, S. A.-D. &amp; Yooseph, S. Bacterial community structure alterations within the colorectal cancer gut microbiome. </w:t>
      </w:r>
      <w:r w:rsidRPr="00FD106C">
        <w:rPr>
          <w:i/>
          <w:iCs/>
        </w:rPr>
        <w:t>BMC Microbiol</w:t>
      </w:r>
      <w:r w:rsidRPr="00FD106C">
        <w:t xml:space="preserve"> </w:t>
      </w:r>
      <w:r w:rsidRPr="00FD106C">
        <w:rPr>
          <w:b/>
          <w:bCs/>
        </w:rPr>
        <w:t>21</w:t>
      </w:r>
      <w:r w:rsidRPr="00FD106C">
        <w:t>, 98 (2021).</w:t>
      </w:r>
    </w:p>
    <w:p w14:paraId="350C94D0" w14:textId="77777777" w:rsidR="00FD106C" w:rsidRPr="00FD106C" w:rsidRDefault="00FD106C" w:rsidP="00FD106C">
      <w:pPr>
        <w:pStyle w:val="Bibliography"/>
      </w:pPr>
      <w:r w:rsidRPr="00FD106C">
        <w:t>39.</w:t>
      </w:r>
      <w:r w:rsidRPr="00FD106C">
        <w:tab/>
        <w:t xml:space="preserve">Mu, W. </w:t>
      </w:r>
      <w:r w:rsidRPr="00FD106C">
        <w:rPr>
          <w:i/>
          <w:iCs/>
        </w:rPr>
        <w:t>et al.</w:t>
      </w:r>
      <w:r w:rsidRPr="00FD106C">
        <w:t xml:space="preserve"> Intracellular Porphyromonas gingivalis Promotes the Proliferation of Colorectal Cancer Cells via the MAPK/ERK Signaling Pathway. </w:t>
      </w:r>
      <w:r w:rsidRPr="00FD106C">
        <w:rPr>
          <w:i/>
          <w:iCs/>
        </w:rPr>
        <w:t>Front. Cell. Infect. Microbiol.</w:t>
      </w:r>
      <w:r w:rsidRPr="00FD106C">
        <w:t xml:space="preserve"> </w:t>
      </w:r>
      <w:r w:rsidRPr="00FD106C">
        <w:rPr>
          <w:b/>
          <w:bCs/>
        </w:rPr>
        <w:t>10</w:t>
      </w:r>
      <w:r w:rsidRPr="00FD106C">
        <w:t>, 584798 (2020).</w:t>
      </w:r>
    </w:p>
    <w:p w14:paraId="3EB5BD57" w14:textId="77777777" w:rsidR="00FD106C" w:rsidRPr="00FD106C" w:rsidRDefault="00FD106C" w:rsidP="00FD106C">
      <w:pPr>
        <w:pStyle w:val="Bibliography"/>
      </w:pPr>
      <w:r w:rsidRPr="00FD106C">
        <w:t>40.</w:t>
      </w:r>
      <w:r w:rsidRPr="00FD106C">
        <w:tab/>
        <w:t xml:space="preserve">Zhou, Y. &amp; Luo, G.-H. Porphyromonas gingivalis and digestive system cancers. </w:t>
      </w:r>
      <w:r w:rsidRPr="00FD106C">
        <w:rPr>
          <w:i/>
          <w:iCs/>
        </w:rPr>
        <w:t>WJCC</w:t>
      </w:r>
      <w:r w:rsidRPr="00FD106C">
        <w:t xml:space="preserve"> </w:t>
      </w:r>
      <w:r w:rsidRPr="00FD106C">
        <w:rPr>
          <w:b/>
          <w:bCs/>
        </w:rPr>
        <w:t>7</w:t>
      </w:r>
      <w:r w:rsidRPr="00FD106C">
        <w:t>, 819–829 (2019).</w:t>
      </w:r>
    </w:p>
    <w:p w14:paraId="5D2D7AE9" w14:textId="77777777" w:rsidR="00FD106C" w:rsidRPr="00FD106C" w:rsidRDefault="00FD106C" w:rsidP="00FD106C">
      <w:pPr>
        <w:pStyle w:val="Bibliography"/>
      </w:pPr>
      <w:r w:rsidRPr="00FD106C">
        <w:t>41.</w:t>
      </w:r>
      <w:r w:rsidRPr="00FD106C">
        <w:tab/>
        <w:t xml:space="preserve">Yang, C.-Y. </w:t>
      </w:r>
      <w:r w:rsidRPr="00FD106C">
        <w:rPr>
          <w:i/>
          <w:iCs/>
        </w:rPr>
        <w:t>et al.</w:t>
      </w:r>
      <w:r w:rsidRPr="00FD106C">
        <w:t xml:space="preserve"> Oral Microbiota Community Dynamics Associated With Oral Squamous Cell Carcinoma Staging. </w:t>
      </w:r>
      <w:r w:rsidRPr="00FD106C">
        <w:rPr>
          <w:i/>
          <w:iCs/>
        </w:rPr>
        <w:t>Front. Microbiol.</w:t>
      </w:r>
      <w:r w:rsidRPr="00FD106C">
        <w:t xml:space="preserve"> </w:t>
      </w:r>
      <w:r w:rsidRPr="00FD106C">
        <w:rPr>
          <w:b/>
          <w:bCs/>
        </w:rPr>
        <w:t>9</w:t>
      </w:r>
      <w:r w:rsidRPr="00FD106C">
        <w:t>, 862 (2018).</w:t>
      </w:r>
    </w:p>
    <w:p w14:paraId="34D12159" w14:textId="77777777" w:rsidR="00FD106C" w:rsidRPr="00FD106C" w:rsidRDefault="00FD106C" w:rsidP="00FD106C">
      <w:pPr>
        <w:pStyle w:val="Bibliography"/>
      </w:pPr>
      <w:r w:rsidRPr="00FD106C">
        <w:t>42.</w:t>
      </w:r>
      <w:r w:rsidRPr="00FD106C">
        <w:tab/>
        <w:t xml:space="preserve">Masood, U., Sharma, A., Lowe, D., Khan, R. &amp; Manocha, D. Colorectal Cancer Associated with Streptococcus anginosus Bacteremia and Liver Abscesses. </w:t>
      </w:r>
      <w:r w:rsidRPr="00FD106C">
        <w:rPr>
          <w:i/>
          <w:iCs/>
        </w:rPr>
        <w:t>Case Rep Gastroenterol</w:t>
      </w:r>
      <w:r w:rsidRPr="00FD106C">
        <w:t xml:space="preserve"> </w:t>
      </w:r>
      <w:r w:rsidRPr="00FD106C">
        <w:rPr>
          <w:b/>
          <w:bCs/>
        </w:rPr>
        <w:t>10</w:t>
      </w:r>
      <w:r w:rsidRPr="00FD106C">
        <w:t>, 769–774 (2016).</w:t>
      </w:r>
    </w:p>
    <w:p w14:paraId="55F931F7" w14:textId="77777777" w:rsidR="00FD106C" w:rsidRPr="00FD106C" w:rsidRDefault="00FD106C" w:rsidP="00FD106C">
      <w:pPr>
        <w:pStyle w:val="Bibliography"/>
      </w:pPr>
      <w:r w:rsidRPr="00FD106C">
        <w:t>43.</w:t>
      </w:r>
      <w:r w:rsidRPr="00FD106C">
        <w:tab/>
        <w:t xml:space="preserve">Suzuki, H., Hase, R., Otsuka, Y. &amp; Hosokawa, N. Bloodstream infections caused by Streptococcus anginosus group bacteria: A retrospective analysis of 78 cases at a Japanese tertiary hospital. </w:t>
      </w:r>
      <w:r w:rsidRPr="00FD106C">
        <w:rPr>
          <w:i/>
          <w:iCs/>
        </w:rPr>
        <w:t>Journal of Infection and Chemotherapy</w:t>
      </w:r>
      <w:r w:rsidRPr="00FD106C">
        <w:t xml:space="preserve"> </w:t>
      </w:r>
      <w:r w:rsidRPr="00FD106C">
        <w:rPr>
          <w:b/>
          <w:bCs/>
        </w:rPr>
        <w:t>22</w:t>
      </w:r>
      <w:r w:rsidRPr="00FD106C">
        <w:t>, 456–460 (2016).</w:t>
      </w:r>
    </w:p>
    <w:p w14:paraId="53FEBA61" w14:textId="77777777" w:rsidR="00FD106C" w:rsidRPr="00FD106C" w:rsidRDefault="00FD106C" w:rsidP="00FD106C">
      <w:pPr>
        <w:pStyle w:val="Bibliography"/>
      </w:pPr>
      <w:r w:rsidRPr="00FD106C">
        <w:lastRenderedPageBreak/>
        <w:t>44.</w:t>
      </w:r>
      <w:r w:rsidRPr="00FD106C">
        <w:tab/>
        <w:t xml:space="preserve">Zupancic, K., Kriksic, V., Kovacevic, I. &amp; Kovacevic, D. Influence of Oral Probiotic Streptococcus salivarius K12 on Ear and Oral Cavity Health in Humans: Systematic Review. </w:t>
      </w:r>
      <w:r w:rsidRPr="00FD106C">
        <w:rPr>
          <w:i/>
          <w:iCs/>
        </w:rPr>
        <w:t>Probiotics &amp; Antimicro. Prot.</w:t>
      </w:r>
      <w:r w:rsidRPr="00FD106C">
        <w:t xml:space="preserve"> </w:t>
      </w:r>
      <w:r w:rsidRPr="00FD106C">
        <w:rPr>
          <w:b/>
          <w:bCs/>
        </w:rPr>
        <w:t>9</w:t>
      </w:r>
      <w:r w:rsidRPr="00FD106C">
        <w:t>, 102–110 (2017).</w:t>
      </w:r>
    </w:p>
    <w:p w14:paraId="6E40F96C" w14:textId="77777777" w:rsidR="00FD106C" w:rsidRPr="00FD106C" w:rsidRDefault="00FD106C" w:rsidP="00FD106C">
      <w:pPr>
        <w:pStyle w:val="Bibliography"/>
      </w:pPr>
      <w:r w:rsidRPr="00FD106C">
        <w:t>45.</w:t>
      </w:r>
      <w:r w:rsidRPr="00FD106C">
        <w:tab/>
        <w:t xml:space="preserve">Ternes, D. </w:t>
      </w:r>
      <w:r w:rsidRPr="00FD106C">
        <w:rPr>
          <w:i/>
          <w:iCs/>
        </w:rPr>
        <w:t>et al.</w:t>
      </w:r>
      <w:r w:rsidRPr="00FD106C">
        <w:t xml:space="preserve"> Microbiome in Colorectal Cancer: How to Get from Meta-omics to Mechanism? </w:t>
      </w:r>
      <w:r w:rsidRPr="00FD106C">
        <w:rPr>
          <w:i/>
          <w:iCs/>
        </w:rPr>
        <w:t>Trends in Microbiology</w:t>
      </w:r>
      <w:r w:rsidRPr="00FD106C">
        <w:t xml:space="preserve"> </w:t>
      </w:r>
      <w:r w:rsidRPr="00FD106C">
        <w:rPr>
          <w:b/>
          <w:bCs/>
        </w:rPr>
        <w:t>28</w:t>
      </w:r>
      <w:r w:rsidRPr="00FD106C">
        <w:t>, 401–423 (2020).</w:t>
      </w:r>
    </w:p>
    <w:p w14:paraId="4DAD8A70" w14:textId="77777777" w:rsidR="00FD106C" w:rsidRPr="00FD106C" w:rsidRDefault="00FD106C" w:rsidP="00FD106C">
      <w:pPr>
        <w:pStyle w:val="Bibliography"/>
      </w:pPr>
      <w:r w:rsidRPr="00FD106C">
        <w:t>46.</w:t>
      </w:r>
      <w:r w:rsidRPr="00FD106C">
        <w:tab/>
        <w:t xml:space="preserve">Liang, Q. </w:t>
      </w:r>
      <w:r w:rsidRPr="00FD106C">
        <w:rPr>
          <w:i/>
          <w:iCs/>
        </w:rPr>
        <w:t>et al.</w:t>
      </w:r>
      <w:r w:rsidRPr="00FD106C">
        <w:t xml:space="preserve"> Fecal Bacteria Act as Novel Biomarkers for Noninvasive Diagnosis of Colorectal Cancer. </w:t>
      </w:r>
      <w:r w:rsidRPr="00FD106C">
        <w:rPr>
          <w:i/>
          <w:iCs/>
        </w:rPr>
        <w:t>Clin Cancer Res</w:t>
      </w:r>
      <w:r w:rsidRPr="00FD106C">
        <w:t xml:space="preserve"> </w:t>
      </w:r>
      <w:r w:rsidRPr="00FD106C">
        <w:rPr>
          <w:b/>
          <w:bCs/>
        </w:rPr>
        <w:t>23</w:t>
      </w:r>
      <w:r w:rsidRPr="00FD106C">
        <w:t>, 2061–2070 (2017).</w:t>
      </w:r>
    </w:p>
    <w:p w14:paraId="15A4BB3D" w14:textId="77777777" w:rsidR="00FD106C" w:rsidRPr="00FD106C" w:rsidRDefault="00FD106C" w:rsidP="00FD106C">
      <w:pPr>
        <w:pStyle w:val="Bibliography"/>
      </w:pPr>
      <w:r w:rsidRPr="00FD106C">
        <w:t>47.</w:t>
      </w:r>
      <w:r w:rsidRPr="00FD106C">
        <w:tab/>
        <w:t xml:space="preserve">Jia, W., Rajani, C., Xu, H. &amp; Zheng, X. Gut microbiota alterations are distinct for primary colorectal cancer and hepatocellular carcinoma. </w:t>
      </w:r>
      <w:r w:rsidRPr="00FD106C">
        <w:rPr>
          <w:i/>
          <w:iCs/>
        </w:rPr>
        <w:t>Protein Cell</w:t>
      </w:r>
      <w:r w:rsidRPr="00FD106C">
        <w:t xml:space="preserve"> </w:t>
      </w:r>
      <w:r w:rsidRPr="00FD106C">
        <w:rPr>
          <w:b/>
          <w:bCs/>
        </w:rPr>
        <w:t>12</w:t>
      </w:r>
      <w:r w:rsidRPr="00FD106C">
        <w:t>, 374–393 (2021).</w:t>
      </w:r>
    </w:p>
    <w:p w14:paraId="6BAFD0C0" w14:textId="77777777" w:rsidR="00FD106C" w:rsidRPr="00FD106C" w:rsidRDefault="00FD106C" w:rsidP="00FD106C">
      <w:pPr>
        <w:pStyle w:val="Bibliography"/>
      </w:pPr>
      <w:r w:rsidRPr="00FD106C">
        <w:t>48.</w:t>
      </w:r>
      <w:r w:rsidRPr="00FD106C">
        <w:tab/>
        <w:t xml:space="preserve">Yu, X. </w:t>
      </w:r>
      <w:r w:rsidRPr="00FD106C">
        <w:rPr>
          <w:i/>
          <w:iCs/>
        </w:rPr>
        <w:t>et al.</w:t>
      </w:r>
      <w:r w:rsidRPr="00FD106C">
        <w:t xml:space="preserve"> A Comparative Characterization of Different Host-sourced Lactobacillus ruminis Strains and Their Adhesive, Inhibitory, and Immunomodulating Functions. </w:t>
      </w:r>
      <w:r w:rsidRPr="00FD106C">
        <w:rPr>
          <w:i/>
          <w:iCs/>
        </w:rPr>
        <w:t>Front. Microbiol.</w:t>
      </w:r>
      <w:r w:rsidRPr="00FD106C">
        <w:t xml:space="preserve"> </w:t>
      </w:r>
      <w:r w:rsidRPr="00FD106C">
        <w:rPr>
          <w:b/>
          <w:bCs/>
        </w:rPr>
        <w:t>8</w:t>
      </w:r>
      <w:r w:rsidRPr="00FD106C">
        <w:t>, (2017).</w:t>
      </w:r>
    </w:p>
    <w:p w14:paraId="52E83B6D" w14:textId="77777777" w:rsidR="00FD106C" w:rsidRPr="00FD106C" w:rsidRDefault="00FD106C" w:rsidP="00FD106C">
      <w:pPr>
        <w:pStyle w:val="Bibliography"/>
      </w:pPr>
      <w:r w:rsidRPr="00FD106C">
        <w:t>49.</w:t>
      </w:r>
      <w:r w:rsidRPr="00FD106C">
        <w:tab/>
        <w:t xml:space="preserve">Department of Microbiology, Islamic Azad University School of Science, Fars, Iran </w:t>
      </w:r>
      <w:r w:rsidRPr="00FD106C">
        <w:rPr>
          <w:i/>
          <w:iCs/>
        </w:rPr>
        <w:t>et al.</w:t>
      </w:r>
      <w:r w:rsidRPr="00FD106C">
        <w:t xml:space="preserve"> Anti-colon cancer activity of Bifidobacterium metabolites on colon cancer cell line SW742. </w:t>
      </w:r>
      <w:r w:rsidRPr="00FD106C">
        <w:rPr>
          <w:i/>
          <w:iCs/>
        </w:rPr>
        <w:t>Turk J Gastroenterol</w:t>
      </w:r>
      <w:r w:rsidRPr="00FD106C">
        <w:t xml:space="preserve"> </w:t>
      </w:r>
      <w:r w:rsidRPr="00FD106C">
        <w:rPr>
          <w:b/>
          <w:bCs/>
        </w:rPr>
        <w:t>30</w:t>
      </w:r>
      <w:r w:rsidRPr="00FD106C">
        <w:t>, 835–842 (2019).</w:t>
      </w:r>
    </w:p>
    <w:p w14:paraId="323CB12B" w14:textId="77777777" w:rsidR="00FD106C" w:rsidRPr="00FD106C" w:rsidRDefault="00FD106C" w:rsidP="00FD106C">
      <w:pPr>
        <w:pStyle w:val="Bibliography"/>
      </w:pPr>
      <w:r w:rsidRPr="00FD106C">
        <w:t>50.</w:t>
      </w:r>
      <w:r w:rsidRPr="00FD106C">
        <w:tab/>
        <w:t xml:space="preserve">Tarrah, A. </w:t>
      </w:r>
      <w:r w:rsidRPr="00FD106C">
        <w:rPr>
          <w:i/>
          <w:iCs/>
        </w:rPr>
        <w:t>et al.</w:t>
      </w:r>
      <w:r w:rsidRPr="00FD106C">
        <w:t xml:space="preserve"> In vitro Probiotic Potential and Anti-cancer Activity of Newly Isolated Folate-Producing Streptococcus thermophilus Strains. </w:t>
      </w:r>
      <w:r w:rsidRPr="00FD106C">
        <w:rPr>
          <w:i/>
          <w:iCs/>
        </w:rPr>
        <w:t>Front. Microbiol.</w:t>
      </w:r>
      <w:r w:rsidRPr="00FD106C">
        <w:t xml:space="preserve"> </w:t>
      </w:r>
      <w:r w:rsidRPr="00FD106C">
        <w:rPr>
          <w:b/>
          <w:bCs/>
        </w:rPr>
        <w:t>9</w:t>
      </w:r>
      <w:r w:rsidRPr="00FD106C">
        <w:t>, 2214 (2018).</w:t>
      </w:r>
    </w:p>
    <w:p w14:paraId="5D65A007" w14:textId="77777777" w:rsidR="00FD106C" w:rsidRPr="00FD106C" w:rsidRDefault="00FD106C" w:rsidP="00FD106C">
      <w:pPr>
        <w:pStyle w:val="Bibliography"/>
      </w:pPr>
      <w:r w:rsidRPr="00FD106C">
        <w:t>51.</w:t>
      </w:r>
      <w:r w:rsidRPr="00FD106C">
        <w:tab/>
        <w:t xml:space="preserve">Singh, J. Bifidobacterium longum, a lactic acid-producing intestinal bacterium inhibits colon cancer and modulates the intermediate biomarkers of colon carcinogenesis. </w:t>
      </w:r>
      <w:r w:rsidRPr="00FD106C">
        <w:rPr>
          <w:i/>
          <w:iCs/>
        </w:rPr>
        <w:t>Carcinogenesis</w:t>
      </w:r>
      <w:r w:rsidRPr="00FD106C">
        <w:t xml:space="preserve"> </w:t>
      </w:r>
      <w:r w:rsidRPr="00FD106C">
        <w:rPr>
          <w:b/>
          <w:bCs/>
        </w:rPr>
        <w:t>18</w:t>
      </w:r>
      <w:r w:rsidRPr="00FD106C">
        <w:t>, 833–841 (1997).</w:t>
      </w:r>
    </w:p>
    <w:p w14:paraId="1EB90B7B" w14:textId="77777777" w:rsidR="00FD106C" w:rsidRPr="00FD106C" w:rsidRDefault="00FD106C" w:rsidP="00FD106C">
      <w:pPr>
        <w:pStyle w:val="Bibliography"/>
      </w:pPr>
      <w:r w:rsidRPr="00FD106C">
        <w:t>52.</w:t>
      </w:r>
      <w:r w:rsidRPr="00FD106C">
        <w:tab/>
        <w:t xml:space="preserve">Saber, A., Alipour, B., Faghfoori, Z., Mousavi jam, A. &amp; Yari Khosroushahi, A. Secretion </w:t>
      </w:r>
      <w:r w:rsidRPr="00FD106C">
        <w:lastRenderedPageBreak/>
        <w:t xml:space="preserve">metabolites of probiotic yeast, Pichia kudriavzevii AS-12, induces apoptosis pathways in human colorectal cancer cell lines. </w:t>
      </w:r>
      <w:r w:rsidRPr="00FD106C">
        <w:rPr>
          <w:i/>
          <w:iCs/>
        </w:rPr>
        <w:t>Nutrition Research</w:t>
      </w:r>
      <w:r w:rsidRPr="00FD106C">
        <w:t xml:space="preserve"> </w:t>
      </w:r>
      <w:r w:rsidRPr="00FD106C">
        <w:rPr>
          <w:b/>
          <w:bCs/>
        </w:rPr>
        <w:t>41</w:t>
      </w:r>
      <w:r w:rsidRPr="00FD106C">
        <w:t>, 36–46 (2017).</w:t>
      </w:r>
    </w:p>
    <w:p w14:paraId="3BFA267B" w14:textId="77777777" w:rsidR="00FD106C" w:rsidRPr="00FD106C" w:rsidRDefault="00FD106C" w:rsidP="00FD106C">
      <w:pPr>
        <w:pStyle w:val="Bibliography"/>
      </w:pPr>
      <w:r w:rsidRPr="00FD106C">
        <w:t>53.</w:t>
      </w:r>
      <w:r w:rsidRPr="00FD106C">
        <w:tab/>
        <w:t xml:space="preserve">Pérez, J. C. &amp; Johnson, A. D. Regulatory Circuits That Enable Proliferation of the Fungus Candida albicans in a Mammalian Host. </w:t>
      </w:r>
      <w:r w:rsidRPr="00FD106C">
        <w:rPr>
          <w:i/>
          <w:iCs/>
        </w:rPr>
        <w:t>PLOS Pathogens</w:t>
      </w:r>
      <w:r w:rsidRPr="00FD106C">
        <w:t xml:space="preserve"> </w:t>
      </w:r>
      <w:r w:rsidRPr="00FD106C">
        <w:rPr>
          <w:b/>
          <w:bCs/>
        </w:rPr>
        <w:t>9</w:t>
      </w:r>
      <w:r w:rsidRPr="00FD106C">
        <w:t>, e1003780 (2013).</w:t>
      </w:r>
    </w:p>
    <w:p w14:paraId="06A30A63" w14:textId="77777777" w:rsidR="00FD106C" w:rsidRPr="00FD106C" w:rsidRDefault="00FD106C" w:rsidP="00FD106C">
      <w:pPr>
        <w:pStyle w:val="Bibliography"/>
      </w:pPr>
      <w:r w:rsidRPr="00FD106C">
        <w:t>54.</w:t>
      </w:r>
      <w:r w:rsidRPr="00FD106C">
        <w:tab/>
        <w:t xml:space="preserve">Li, J. </w:t>
      </w:r>
      <w:r w:rsidRPr="00FD106C">
        <w:rPr>
          <w:i/>
          <w:iCs/>
        </w:rPr>
        <w:t>et al.</w:t>
      </w:r>
      <w:r w:rsidRPr="00FD106C">
        <w:t xml:space="preserve"> Fungi in Gastrointestinal Tracts of Human and Mice: from Community to Functions. </w:t>
      </w:r>
      <w:r w:rsidRPr="00FD106C">
        <w:rPr>
          <w:i/>
          <w:iCs/>
        </w:rPr>
        <w:t>Microb Ecol</w:t>
      </w:r>
      <w:r w:rsidRPr="00FD106C">
        <w:t xml:space="preserve"> </w:t>
      </w:r>
      <w:r w:rsidRPr="00FD106C">
        <w:rPr>
          <w:b/>
          <w:bCs/>
        </w:rPr>
        <w:t>75</w:t>
      </w:r>
      <w:r w:rsidRPr="00FD106C">
        <w:t>, 821–829 (2018).</w:t>
      </w:r>
    </w:p>
    <w:p w14:paraId="37D2394E" w14:textId="77777777" w:rsidR="00FD106C" w:rsidRPr="00FD106C" w:rsidRDefault="00FD106C" w:rsidP="00FD106C">
      <w:pPr>
        <w:pStyle w:val="Bibliography"/>
      </w:pPr>
      <w:r w:rsidRPr="00FD106C">
        <w:t>55.</w:t>
      </w:r>
      <w:r w:rsidRPr="00FD106C">
        <w:tab/>
        <w:t xml:space="preserve">Fontana </w:t>
      </w:r>
      <w:r w:rsidRPr="00FD106C">
        <w:rPr>
          <w:i/>
          <w:iCs/>
        </w:rPr>
        <w:t>et al.</w:t>
      </w:r>
      <w:r w:rsidRPr="00FD106C">
        <w:t xml:space="preserve"> Gut Microbiota Profiles Differ among Individuals Depending on Their Region of Origin: An Italian Pilot Study. </w:t>
      </w:r>
      <w:r w:rsidRPr="00FD106C">
        <w:rPr>
          <w:i/>
          <w:iCs/>
        </w:rPr>
        <w:t>IJERPH</w:t>
      </w:r>
      <w:r w:rsidRPr="00FD106C">
        <w:t xml:space="preserve"> </w:t>
      </w:r>
      <w:r w:rsidRPr="00FD106C">
        <w:rPr>
          <w:b/>
          <w:bCs/>
        </w:rPr>
        <w:t>16</w:t>
      </w:r>
      <w:r w:rsidRPr="00FD106C">
        <w:t>, 4065 (2019).</w:t>
      </w:r>
    </w:p>
    <w:p w14:paraId="16ED27CD" w14:textId="77777777" w:rsidR="00FD106C" w:rsidRPr="00FD106C" w:rsidRDefault="00FD106C" w:rsidP="00FD106C">
      <w:pPr>
        <w:pStyle w:val="Bibliography"/>
      </w:pPr>
      <w:r w:rsidRPr="00FD106C">
        <w:t>56.</w:t>
      </w:r>
      <w:r w:rsidRPr="00FD106C">
        <w:tab/>
        <w:t xml:space="preserve">MetaHIT consortium </w:t>
      </w:r>
      <w:r w:rsidRPr="00FD106C">
        <w:rPr>
          <w:i/>
          <w:iCs/>
        </w:rPr>
        <w:t>et al.</w:t>
      </w:r>
      <w:r w:rsidRPr="00FD106C">
        <w:t xml:space="preserve"> Richness of human gut microbiome correlates with metabolic markers. </w:t>
      </w:r>
      <w:r w:rsidRPr="00FD106C">
        <w:rPr>
          <w:i/>
          <w:iCs/>
        </w:rPr>
        <w:t>Nature</w:t>
      </w:r>
      <w:r w:rsidRPr="00FD106C">
        <w:t xml:space="preserve"> </w:t>
      </w:r>
      <w:r w:rsidRPr="00FD106C">
        <w:rPr>
          <w:b/>
          <w:bCs/>
        </w:rPr>
        <w:t>500</w:t>
      </w:r>
      <w:r w:rsidRPr="00FD106C">
        <w:t>, 541–546 (2013).</w:t>
      </w:r>
    </w:p>
    <w:p w14:paraId="231C9B5F" w14:textId="77777777" w:rsidR="00FD106C" w:rsidRPr="00FD106C" w:rsidRDefault="00FD106C" w:rsidP="00FD106C">
      <w:pPr>
        <w:pStyle w:val="Bibliography"/>
      </w:pPr>
      <w:r w:rsidRPr="00FD106C">
        <w:t>57.</w:t>
      </w:r>
      <w:r w:rsidRPr="00FD106C">
        <w:tab/>
        <w:t xml:space="preserve">Manichanh, C. </w:t>
      </w:r>
      <w:r w:rsidRPr="00FD106C">
        <w:rPr>
          <w:i/>
          <w:iCs/>
        </w:rPr>
        <w:t>et al.</w:t>
      </w:r>
      <w:r w:rsidRPr="00FD106C">
        <w:t xml:space="preserve"> Reduced diversity of faecal microbiota in Crohn’s disease revealed by a metagenomic approach. </w:t>
      </w:r>
      <w:r w:rsidRPr="00FD106C">
        <w:rPr>
          <w:i/>
          <w:iCs/>
        </w:rPr>
        <w:t>Gut</w:t>
      </w:r>
      <w:r w:rsidRPr="00FD106C">
        <w:t xml:space="preserve"> </w:t>
      </w:r>
      <w:r w:rsidRPr="00FD106C">
        <w:rPr>
          <w:b/>
          <w:bCs/>
        </w:rPr>
        <w:t>55</w:t>
      </w:r>
      <w:r w:rsidRPr="00FD106C">
        <w:t>, 205–211 (2006).</w:t>
      </w:r>
    </w:p>
    <w:p w14:paraId="1B815252" w14:textId="77777777" w:rsidR="00FD106C" w:rsidRPr="00FD106C" w:rsidRDefault="00FD106C" w:rsidP="00FD106C">
      <w:pPr>
        <w:pStyle w:val="Bibliography"/>
      </w:pPr>
      <w:r w:rsidRPr="00FD106C">
        <w:t>58.</w:t>
      </w:r>
      <w:r w:rsidRPr="00FD106C">
        <w:tab/>
        <w:t xml:space="preserve">Sokol, H. </w:t>
      </w:r>
      <w:r w:rsidRPr="00FD106C">
        <w:rPr>
          <w:i/>
          <w:iCs/>
        </w:rPr>
        <w:t>et al.</w:t>
      </w:r>
      <w:r w:rsidRPr="00FD106C">
        <w:t xml:space="preserve"> Fungal microbiota dysbiosis in IBD. </w:t>
      </w:r>
      <w:r w:rsidRPr="00FD106C">
        <w:rPr>
          <w:i/>
          <w:iCs/>
        </w:rPr>
        <w:t>Gut</w:t>
      </w:r>
      <w:r w:rsidRPr="00FD106C">
        <w:t xml:space="preserve"> </w:t>
      </w:r>
      <w:r w:rsidRPr="00FD106C">
        <w:rPr>
          <w:b/>
          <w:bCs/>
        </w:rPr>
        <w:t>66</w:t>
      </w:r>
      <w:r w:rsidRPr="00FD106C">
        <w:t>, 1039–1048 (2017).</w:t>
      </w:r>
    </w:p>
    <w:p w14:paraId="4B3FE037" w14:textId="77777777" w:rsidR="00FD106C" w:rsidRPr="00FD106C" w:rsidRDefault="00FD106C" w:rsidP="00FD106C">
      <w:pPr>
        <w:pStyle w:val="Bibliography"/>
      </w:pPr>
      <w:r w:rsidRPr="00FD106C">
        <w:t>59.</w:t>
      </w:r>
      <w:r w:rsidRPr="00FD106C">
        <w:tab/>
        <w:t xml:space="preserve">Pereira, M. B., Wallroth, M., Jonsson, V. &amp; Kristiansson, E. Comparison of normalization methods for the analysis of metagenomic gene abundance data. </w:t>
      </w:r>
      <w:r w:rsidRPr="00FD106C">
        <w:rPr>
          <w:i/>
          <w:iCs/>
        </w:rPr>
        <w:t>BMC Genomics</w:t>
      </w:r>
      <w:r w:rsidRPr="00FD106C">
        <w:t xml:space="preserve"> </w:t>
      </w:r>
      <w:r w:rsidRPr="00FD106C">
        <w:rPr>
          <w:b/>
          <w:bCs/>
        </w:rPr>
        <w:t>19</w:t>
      </w:r>
      <w:r w:rsidRPr="00FD106C">
        <w:t>, 274 (2018).</w:t>
      </w:r>
    </w:p>
    <w:p w14:paraId="6C89824F" w14:textId="77777777" w:rsidR="00FD106C" w:rsidRPr="00FD106C" w:rsidRDefault="00FD106C" w:rsidP="00FD106C">
      <w:pPr>
        <w:pStyle w:val="Bibliography"/>
      </w:pPr>
      <w:r w:rsidRPr="00FD106C">
        <w:t>60.</w:t>
      </w:r>
      <w:r w:rsidRPr="00FD106C">
        <w:tab/>
        <w:t xml:space="preserve">Khil, L.-Y. </w:t>
      </w:r>
      <w:r w:rsidRPr="00FD106C">
        <w:rPr>
          <w:i/>
          <w:iCs/>
        </w:rPr>
        <w:t>et al.</w:t>
      </w:r>
      <w:r w:rsidRPr="00FD106C">
        <w:t xml:space="preserve"> Mechanisms involved in Korean mistletoe lectin-induced apoptosis of cancer cells. </w:t>
      </w:r>
      <w:r w:rsidRPr="00FD106C">
        <w:rPr>
          <w:i/>
          <w:iCs/>
        </w:rPr>
        <w:t>WJG</w:t>
      </w:r>
      <w:r w:rsidRPr="00FD106C">
        <w:t xml:space="preserve"> </w:t>
      </w:r>
      <w:r w:rsidRPr="00FD106C">
        <w:rPr>
          <w:b/>
          <w:bCs/>
        </w:rPr>
        <w:t>13</w:t>
      </w:r>
      <w:r w:rsidRPr="00FD106C">
        <w:t>, 2811 (2007).</w:t>
      </w:r>
    </w:p>
    <w:p w14:paraId="7258F2DA" w14:textId="77777777" w:rsidR="00FD106C" w:rsidRPr="00FD106C" w:rsidRDefault="00FD106C" w:rsidP="00FD106C">
      <w:pPr>
        <w:pStyle w:val="Bibliography"/>
      </w:pPr>
      <w:r w:rsidRPr="00FD106C">
        <w:t>61.</w:t>
      </w:r>
      <w:r w:rsidRPr="00FD106C">
        <w:tab/>
        <w:t xml:space="preserve">Ma, L., Tang, L. &amp; Yi, Q. Salvianolic Acids: Potential Source of Natural Drugs for the Treatment of Fibrosis Disease and Cancer. </w:t>
      </w:r>
      <w:r w:rsidRPr="00FD106C">
        <w:rPr>
          <w:i/>
          <w:iCs/>
        </w:rPr>
        <w:t>Frontiers in Pharmacology</w:t>
      </w:r>
      <w:r w:rsidRPr="00FD106C">
        <w:t xml:space="preserve"> </w:t>
      </w:r>
      <w:r w:rsidRPr="00FD106C">
        <w:rPr>
          <w:b/>
          <w:bCs/>
        </w:rPr>
        <w:t>10</w:t>
      </w:r>
      <w:r w:rsidRPr="00FD106C">
        <w:t>, 97 (2019).</w:t>
      </w:r>
    </w:p>
    <w:p w14:paraId="59699399" w14:textId="77777777" w:rsidR="00FD106C" w:rsidRPr="00FD106C" w:rsidRDefault="00FD106C" w:rsidP="00FD106C">
      <w:pPr>
        <w:pStyle w:val="Bibliography"/>
      </w:pPr>
      <w:r w:rsidRPr="00FD106C">
        <w:lastRenderedPageBreak/>
        <w:t>62.</w:t>
      </w:r>
      <w:r w:rsidRPr="00FD106C">
        <w:tab/>
        <w:t xml:space="preserve">Das, G. </w:t>
      </w:r>
      <w:r w:rsidRPr="00FD106C">
        <w:rPr>
          <w:i/>
          <w:iCs/>
        </w:rPr>
        <w:t>et al.</w:t>
      </w:r>
      <w:r w:rsidRPr="00FD106C">
        <w:t xml:space="preserve"> Cordyceps spp.: A Review on Its Immune-Stimulatory and Other Biological Potentials. </w:t>
      </w:r>
      <w:r w:rsidRPr="00FD106C">
        <w:rPr>
          <w:i/>
          <w:iCs/>
        </w:rPr>
        <w:t>Frontiers in Pharmacology</w:t>
      </w:r>
      <w:r w:rsidRPr="00FD106C">
        <w:t xml:space="preserve"> </w:t>
      </w:r>
      <w:r w:rsidRPr="00FD106C">
        <w:rPr>
          <w:b/>
          <w:bCs/>
        </w:rPr>
        <w:t>11</w:t>
      </w:r>
      <w:r w:rsidRPr="00FD106C">
        <w:t>, 2250 (2021).</w:t>
      </w:r>
    </w:p>
    <w:p w14:paraId="42503EE8" w14:textId="77777777" w:rsidR="00FD106C" w:rsidRPr="00FD106C" w:rsidRDefault="00FD106C" w:rsidP="00FD106C">
      <w:pPr>
        <w:pStyle w:val="Bibliography"/>
      </w:pPr>
      <w:r w:rsidRPr="00FD106C">
        <w:t>63.</w:t>
      </w:r>
      <w:r w:rsidRPr="00FD106C">
        <w:tab/>
        <w:t xml:space="preserve">Boskovic, I., Đukić, D. A., Maskovic, P., Mandić, L. &amp; Perovic, S. Phytochemical composition and antimicrobial, antioxidant and cytotoxic activities of Anchusa officinalis L. extracts. </w:t>
      </w:r>
      <w:r w:rsidRPr="00FD106C">
        <w:rPr>
          <w:i/>
          <w:iCs/>
        </w:rPr>
        <w:t>Biologia</w:t>
      </w:r>
      <w:r w:rsidRPr="00FD106C">
        <w:t xml:space="preserve"> </w:t>
      </w:r>
      <w:r w:rsidRPr="00FD106C">
        <w:rPr>
          <w:b/>
          <w:bCs/>
        </w:rPr>
        <w:t>73</w:t>
      </w:r>
      <w:r w:rsidRPr="00FD106C">
        <w:t>, 1035–1041 (2018).</w:t>
      </w:r>
    </w:p>
    <w:p w14:paraId="1B8A1A75" w14:textId="77777777" w:rsidR="00FD106C" w:rsidRPr="00FD106C" w:rsidRDefault="00FD106C" w:rsidP="00FD106C">
      <w:pPr>
        <w:pStyle w:val="Bibliography"/>
      </w:pPr>
      <w:r w:rsidRPr="00FD106C">
        <w:t>64.</w:t>
      </w:r>
      <w:r w:rsidRPr="00FD106C">
        <w:tab/>
        <w:t xml:space="preserve">Luo, C. </w:t>
      </w:r>
      <w:r w:rsidRPr="00FD106C">
        <w:rPr>
          <w:i/>
          <w:iCs/>
        </w:rPr>
        <w:t>et al.</w:t>
      </w:r>
      <w:r w:rsidRPr="00FD106C">
        <w:t xml:space="preserve"> A Review of the Anti-Inflammatory Effects of Rosmarinic Acid on Inflammatory Diseases. </w:t>
      </w:r>
      <w:r w:rsidRPr="00FD106C">
        <w:rPr>
          <w:i/>
          <w:iCs/>
        </w:rPr>
        <w:t>Frontiers in Pharmacology</w:t>
      </w:r>
      <w:r w:rsidRPr="00FD106C">
        <w:t xml:space="preserve"> </w:t>
      </w:r>
      <w:r w:rsidRPr="00FD106C">
        <w:rPr>
          <w:b/>
          <w:bCs/>
        </w:rPr>
        <w:t>11</w:t>
      </w:r>
      <w:r w:rsidRPr="00FD106C">
        <w:t>, 153 (2020).</w:t>
      </w:r>
    </w:p>
    <w:p w14:paraId="1C25BB9E" w14:textId="77777777" w:rsidR="00FD106C" w:rsidRPr="00FD106C" w:rsidRDefault="00FD106C" w:rsidP="00FD106C">
      <w:pPr>
        <w:pStyle w:val="Bibliography"/>
      </w:pPr>
      <w:r w:rsidRPr="00FD106C">
        <w:t>65.</w:t>
      </w:r>
      <w:r w:rsidRPr="00FD106C">
        <w:tab/>
        <w:t xml:space="preserve">Yu, T. </w:t>
      </w:r>
      <w:r w:rsidRPr="00FD106C">
        <w:rPr>
          <w:i/>
          <w:iCs/>
        </w:rPr>
        <w:t>et al.</w:t>
      </w:r>
      <w:r w:rsidRPr="00FD106C">
        <w:t xml:space="preserve"> Fusobacterium nucleatum Promotes Chemoresistance to Colorectal Cancer by Modulating Autophagy. </w:t>
      </w:r>
      <w:r w:rsidRPr="00FD106C">
        <w:rPr>
          <w:i/>
          <w:iCs/>
        </w:rPr>
        <w:t>Cell</w:t>
      </w:r>
      <w:r w:rsidRPr="00FD106C">
        <w:t xml:space="preserve"> </w:t>
      </w:r>
      <w:r w:rsidRPr="00FD106C">
        <w:rPr>
          <w:b/>
          <w:bCs/>
        </w:rPr>
        <w:t>170</w:t>
      </w:r>
      <w:r w:rsidRPr="00FD106C">
        <w:t>, 548-563.e16 (2017).</w:t>
      </w:r>
    </w:p>
    <w:p w14:paraId="6E9B7051" w14:textId="77777777" w:rsidR="00FD106C" w:rsidRPr="00FD106C" w:rsidRDefault="00FD106C" w:rsidP="00FD106C">
      <w:pPr>
        <w:pStyle w:val="Bibliography"/>
      </w:pPr>
      <w:r w:rsidRPr="00FD106C">
        <w:t>66.</w:t>
      </w:r>
      <w:r w:rsidRPr="00FD106C">
        <w:tab/>
        <w:t xml:space="preserve">Kwong, T. N. Y. </w:t>
      </w:r>
      <w:r w:rsidRPr="00FD106C">
        <w:rPr>
          <w:i/>
          <w:iCs/>
        </w:rPr>
        <w:t>et al.</w:t>
      </w:r>
      <w:r w:rsidRPr="00FD106C">
        <w:t xml:space="preserve"> Association Between Bacteremia From Specific Microbes and Subsequent Diagnosis of Colorectal Cancer. </w:t>
      </w:r>
      <w:r w:rsidRPr="00FD106C">
        <w:rPr>
          <w:i/>
          <w:iCs/>
        </w:rPr>
        <w:t>Gastroenterology</w:t>
      </w:r>
      <w:r w:rsidRPr="00FD106C">
        <w:t xml:space="preserve"> </w:t>
      </w:r>
      <w:r w:rsidRPr="00FD106C">
        <w:rPr>
          <w:b/>
          <w:bCs/>
        </w:rPr>
        <w:t>155</w:t>
      </w:r>
      <w:r w:rsidRPr="00FD106C">
        <w:t>, 383-390.e8 (2018).</w:t>
      </w:r>
    </w:p>
    <w:p w14:paraId="5C30BE0C" w14:textId="77777777" w:rsidR="00FD106C" w:rsidRPr="00FD106C" w:rsidRDefault="00FD106C" w:rsidP="00FD106C">
      <w:pPr>
        <w:pStyle w:val="Bibliography"/>
      </w:pPr>
      <w:r w:rsidRPr="00FD106C">
        <w:t>67.</w:t>
      </w:r>
      <w:r w:rsidRPr="00FD106C">
        <w:tab/>
        <w:t xml:space="preserve">Lopez-Dupla, M., Creus, C., Navarro, O. &amp; Raga, X. Association of Gemella morbillorum Endocarditis with Adenomatous Polyps and Carcinoma of the Colon: Case Report and Review. </w:t>
      </w:r>
      <w:r w:rsidRPr="00FD106C">
        <w:rPr>
          <w:i/>
          <w:iCs/>
        </w:rPr>
        <w:t>Clinical Infectious Diseases</w:t>
      </w:r>
      <w:r w:rsidRPr="00FD106C">
        <w:t xml:space="preserve"> </w:t>
      </w:r>
      <w:r w:rsidRPr="00FD106C">
        <w:rPr>
          <w:b/>
          <w:bCs/>
        </w:rPr>
        <w:t>22</w:t>
      </w:r>
      <w:r w:rsidRPr="00FD106C">
        <w:t>, 379–379 (1996).</w:t>
      </w:r>
    </w:p>
    <w:p w14:paraId="54F7BE7B" w14:textId="77777777" w:rsidR="00FD106C" w:rsidRPr="00FD106C" w:rsidRDefault="00FD106C" w:rsidP="00FD106C">
      <w:pPr>
        <w:pStyle w:val="Bibliography"/>
      </w:pPr>
      <w:r w:rsidRPr="00FD106C">
        <w:t>68.</w:t>
      </w:r>
      <w:r w:rsidRPr="00FD106C">
        <w:tab/>
        <w:t xml:space="preserve">Zhang, Q. </w:t>
      </w:r>
      <w:r w:rsidRPr="00FD106C">
        <w:rPr>
          <w:i/>
          <w:iCs/>
        </w:rPr>
        <w:t>et al.</w:t>
      </w:r>
      <w:r w:rsidRPr="00FD106C">
        <w:t xml:space="preserve"> Accelerated dysbiosis of gut microbiota during aggravation of DSS-induced colitis by a butyrate-producing bacterium. </w:t>
      </w:r>
      <w:r w:rsidRPr="00FD106C">
        <w:rPr>
          <w:i/>
          <w:iCs/>
        </w:rPr>
        <w:t>Sci Rep</w:t>
      </w:r>
      <w:r w:rsidRPr="00FD106C">
        <w:t xml:space="preserve"> </w:t>
      </w:r>
      <w:r w:rsidRPr="00FD106C">
        <w:rPr>
          <w:b/>
          <w:bCs/>
        </w:rPr>
        <w:t>6</w:t>
      </w:r>
      <w:r w:rsidRPr="00FD106C">
        <w:t>, 27572 (2016).</w:t>
      </w:r>
    </w:p>
    <w:p w14:paraId="3F5352A5" w14:textId="77777777" w:rsidR="00FD106C" w:rsidRPr="00FD106C" w:rsidRDefault="00FD106C" w:rsidP="00FD106C">
      <w:pPr>
        <w:pStyle w:val="Bibliography"/>
      </w:pPr>
      <w:r w:rsidRPr="00FD106C">
        <w:t>69.</w:t>
      </w:r>
      <w:r w:rsidRPr="00FD106C">
        <w:tab/>
        <w:t xml:space="preserve">Li, Q. </w:t>
      </w:r>
      <w:r w:rsidRPr="00FD106C">
        <w:rPr>
          <w:i/>
          <w:iCs/>
        </w:rPr>
        <w:t>et al.</w:t>
      </w:r>
      <w:r w:rsidRPr="00FD106C">
        <w:t xml:space="preserve"> Streptococcus thermophilus Inhibits Colorectal Tumorigenesis Through Secreting β-Galactosidase. </w:t>
      </w:r>
      <w:r w:rsidRPr="00FD106C">
        <w:rPr>
          <w:i/>
          <w:iCs/>
        </w:rPr>
        <w:t>Gastroenterology</w:t>
      </w:r>
      <w:r w:rsidRPr="00FD106C">
        <w:t xml:space="preserve"> </w:t>
      </w:r>
      <w:r w:rsidRPr="00FD106C">
        <w:rPr>
          <w:b/>
          <w:bCs/>
        </w:rPr>
        <w:t>160</w:t>
      </w:r>
      <w:r w:rsidRPr="00FD106C">
        <w:t>, 1179-1193.e14 (2021).</w:t>
      </w:r>
    </w:p>
    <w:p w14:paraId="7A96553C" w14:textId="77777777" w:rsidR="00FD106C" w:rsidRPr="00FD106C" w:rsidRDefault="00FD106C" w:rsidP="00FD106C">
      <w:pPr>
        <w:pStyle w:val="Bibliography"/>
      </w:pPr>
      <w:r w:rsidRPr="00FD106C">
        <w:t>70.</w:t>
      </w:r>
      <w:r w:rsidRPr="00FD106C">
        <w:tab/>
        <w:t xml:space="preserve">Zhao, L. </w:t>
      </w:r>
      <w:r w:rsidRPr="00FD106C">
        <w:rPr>
          <w:i/>
          <w:iCs/>
        </w:rPr>
        <w:t>et al.</w:t>
      </w:r>
      <w:r w:rsidRPr="00FD106C">
        <w:t xml:space="preserve"> </w:t>
      </w:r>
      <w:r w:rsidRPr="00FD106C">
        <w:rPr>
          <w:i/>
          <w:iCs/>
        </w:rPr>
        <w:t>Parvimonas Micra Promotes Intestinal Tumorigenesis in Conventional Apcmin/+ Mice and in Germ-Free Mice</w:t>
      </w:r>
      <w:r w:rsidRPr="00FD106C">
        <w:t>. https://www.researchsquare.com/article/rs-25974/v1 (2020) doi:10.21203/rs.3.rs-25974/v1.</w:t>
      </w:r>
    </w:p>
    <w:p w14:paraId="7450E212" w14:textId="77777777" w:rsidR="00FD106C" w:rsidRPr="00FD106C" w:rsidRDefault="00FD106C" w:rsidP="00FD106C">
      <w:pPr>
        <w:pStyle w:val="Bibliography"/>
      </w:pPr>
      <w:r w:rsidRPr="00FD106C">
        <w:lastRenderedPageBreak/>
        <w:t>71.</w:t>
      </w:r>
      <w:r w:rsidRPr="00FD106C">
        <w:tab/>
        <w:t xml:space="preserve">Long, X. </w:t>
      </w:r>
      <w:r w:rsidRPr="00FD106C">
        <w:rPr>
          <w:i/>
          <w:iCs/>
        </w:rPr>
        <w:t>et al.</w:t>
      </w:r>
      <w:r w:rsidRPr="00FD106C">
        <w:t xml:space="preserve"> Peptostreptococcus anaerobius promotes colorectal carcinogenesis and modulates tumour immunity. </w:t>
      </w:r>
      <w:r w:rsidRPr="00FD106C">
        <w:rPr>
          <w:i/>
          <w:iCs/>
        </w:rPr>
        <w:t>Nat Microbiol</w:t>
      </w:r>
      <w:r w:rsidRPr="00FD106C">
        <w:t xml:space="preserve"> </w:t>
      </w:r>
      <w:r w:rsidRPr="00FD106C">
        <w:rPr>
          <w:b/>
          <w:bCs/>
        </w:rPr>
        <w:t>4</w:t>
      </w:r>
      <w:r w:rsidRPr="00FD106C">
        <w:t>, 2319–2330 (2019).</w:t>
      </w:r>
    </w:p>
    <w:p w14:paraId="5DFDAF5E" w14:textId="77777777" w:rsidR="00FD106C" w:rsidRPr="00FD106C" w:rsidRDefault="00FD106C" w:rsidP="00FD106C">
      <w:pPr>
        <w:pStyle w:val="Bibliography"/>
      </w:pPr>
      <w:r w:rsidRPr="00FD106C">
        <w:t>72.</w:t>
      </w:r>
      <w:r w:rsidRPr="00FD106C">
        <w:tab/>
        <w:t xml:space="preserve">Sovran, B. </w:t>
      </w:r>
      <w:r w:rsidRPr="00FD106C">
        <w:rPr>
          <w:i/>
          <w:iCs/>
        </w:rPr>
        <w:t>et al.</w:t>
      </w:r>
      <w:r w:rsidRPr="00FD106C">
        <w:t xml:space="preserve"> Enterobacteriaceae are essential for the modulation of colitis severity by fungi. </w:t>
      </w:r>
      <w:r w:rsidRPr="00FD106C">
        <w:rPr>
          <w:i/>
          <w:iCs/>
        </w:rPr>
        <w:t>Microbiome</w:t>
      </w:r>
      <w:r w:rsidRPr="00FD106C">
        <w:t xml:space="preserve"> </w:t>
      </w:r>
      <w:r w:rsidRPr="00FD106C">
        <w:rPr>
          <w:b/>
          <w:bCs/>
        </w:rPr>
        <w:t>6</w:t>
      </w:r>
      <w:r w:rsidRPr="00FD106C">
        <w:t>, 152 (2018).</w:t>
      </w:r>
    </w:p>
    <w:p w14:paraId="683D9977" w14:textId="77777777" w:rsidR="00FD106C" w:rsidRPr="00FD106C" w:rsidRDefault="00FD106C" w:rsidP="00FD106C">
      <w:pPr>
        <w:pStyle w:val="Bibliography"/>
      </w:pPr>
      <w:r w:rsidRPr="00FD106C">
        <w:t>73.</w:t>
      </w:r>
      <w:r w:rsidRPr="00FD106C">
        <w:tab/>
        <w:t xml:space="preserve">Guo, S. </w:t>
      </w:r>
      <w:r w:rsidRPr="00FD106C">
        <w:rPr>
          <w:i/>
          <w:iCs/>
        </w:rPr>
        <w:t>et al.</w:t>
      </w:r>
      <w:r w:rsidRPr="00FD106C">
        <w:t xml:space="preserve"> Exosomes derived from </w:t>
      </w:r>
      <w:r w:rsidRPr="00FD106C">
        <w:rPr>
          <w:i/>
          <w:iCs/>
        </w:rPr>
        <w:t>Fusobacterium nucleatum</w:t>
      </w:r>
      <w:r w:rsidRPr="00FD106C">
        <w:t xml:space="preserve"> -infected colorectal cancer cells facilitate tumour metastasis by selectively carrying miR-1246/92b-3p/27a-3p and CXCL16. </w:t>
      </w:r>
      <w:r w:rsidRPr="00FD106C">
        <w:rPr>
          <w:i/>
          <w:iCs/>
        </w:rPr>
        <w:t>Gut</w:t>
      </w:r>
      <w:r w:rsidRPr="00FD106C">
        <w:t xml:space="preserve"> </w:t>
      </w:r>
      <w:r w:rsidRPr="00FD106C">
        <w:rPr>
          <w:b/>
          <w:bCs/>
        </w:rPr>
        <w:t>70</w:t>
      </w:r>
      <w:r w:rsidRPr="00FD106C">
        <w:t>, 1507–1519 (2021).</w:t>
      </w:r>
    </w:p>
    <w:p w14:paraId="1B350E19" w14:textId="7E1C45B7" w:rsidR="00F444BB" w:rsidRPr="0038659B" w:rsidRDefault="001C7215" w:rsidP="00FD5D37">
      <w:pPr>
        <w:jc w:val="left"/>
      </w:pPr>
      <w:r w:rsidRPr="00755CC4">
        <w:rPr>
          <w:rPrChange w:id="9490" w:author="Yufeng" w:date="2021-10-10T17:48:00Z">
            <w:rPr/>
          </w:rPrChange>
        </w:rPr>
        <w:fldChar w:fldCharType="end"/>
      </w:r>
    </w:p>
    <w:sectPr w:rsidR="00F444BB" w:rsidRPr="0038659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Thomas Kwong" w:date="2021-09-11T22:03:00Z" w:initials="T.K">
    <w:p w14:paraId="2F041217" w14:textId="1ED89369" w:rsidR="00E46F05" w:rsidRDefault="00E46F05">
      <w:pPr>
        <w:pStyle w:val="CommentText"/>
      </w:pPr>
      <w:r>
        <w:rPr>
          <w:rStyle w:val="CommentReference"/>
        </w:rPr>
        <w:annotationRef/>
      </w:r>
      <w:r>
        <w:t>Are you talking about new cases?</w:t>
      </w:r>
    </w:p>
  </w:comment>
  <w:comment w:id="299"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11"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312"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01"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02" w:author="LIN, Yufeng" w:date="2021-09-20T04:30:00Z" w:initials="LY">
    <w:p w14:paraId="74F0A10A" w14:textId="66A20692" w:rsidR="00AC6DD3" w:rsidRDefault="00AC6DD3">
      <w:pPr>
        <w:pStyle w:val="CommentText"/>
      </w:pPr>
      <w:r>
        <w:rPr>
          <w:rStyle w:val="CommentReference"/>
        </w:rPr>
        <w:annotationRef/>
      </w:r>
      <w:r>
        <w:t>Done ~~~</w:t>
      </w:r>
    </w:p>
  </w:comment>
  <w:comment w:id="351"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477" w:author="Thomas Kwong" w:date="2021-09-12T01: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478"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543" w:author="Thomas Kwong" w:date="2021-09-12T01:09:00Z" w:initials="T.K">
    <w:p w14:paraId="0F8E60A5" w14:textId="738D1760" w:rsidR="007148B3" w:rsidRDefault="007148B3">
      <w:pPr>
        <w:pStyle w:val="CommentText"/>
      </w:pPr>
      <w:r>
        <w:rPr>
          <w:rStyle w:val="CommentReference"/>
        </w:rPr>
        <w:annotationRef/>
      </w:r>
      <w:r>
        <w:t>Like what?</w:t>
      </w:r>
    </w:p>
  </w:comment>
  <w:comment w:id="544" w:author="LIN, Yufeng" w:date="2021-09-20T04: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769" w:author="Thomas Kwong" w:date="2021-09-12T01:33:00Z" w:initials="T.K">
    <w:p w14:paraId="417B5CF6" w14:textId="0F2CE23D" w:rsidR="004174A2" w:rsidRDefault="004174A2">
      <w:pPr>
        <w:pStyle w:val="CommentText"/>
      </w:pPr>
      <w:r>
        <w:rPr>
          <w:rStyle w:val="CommentReference"/>
        </w:rPr>
        <w:annotationRef/>
      </w:r>
      <w:r>
        <w:t>What do you mean? Is it not available or what?</w:t>
      </w:r>
    </w:p>
  </w:comment>
  <w:comment w:id="770" w:author="LIN, Yufeng" w:date="2021-09-20T04: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980" w:author="Thomas Kwong" w:date="2021-09-22T03: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1005" w:author="Thomas Kwong" w:date="2021-09-22T03:42:00Z" w:initials="T.K">
    <w:p w14:paraId="42C7D0D8" w14:textId="77777777" w:rsidR="00531B71" w:rsidRPr="00B71282" w:rsidRDefault="00531B71" w:rsidP="00531B71">
      <w:pPr>
        <w:pStyle w:val="CommentText"/>
        <w:rPr>
          <w:rFonts w:ascii="等线" w:hAnsi="等线" w:cs="等线"/>
          <w:sz w:val="22"/>
        </w:rPr>
      </w:pPr>
      <w:r>
        <w:rPr>
          <w:rStyle w:val="CommentReference"/>
        </w:rPr>
        <w:annotationRef/>
      </w:r>
      <w:r w:rsidRPr="00B71282">
        <w:rPr>
          <w:rFonts w:ascii="等线" w:hAnsi="等线" w:cs="等线"/>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等线" w:hAnsi="等线" w:cs="等线"/>
          <w:sz w:val="22"/>
        </w:rPr>
      </w:pPr>
      <w:r w:rsidRPr="00B71282">
        <w:rPr>
          <w:rFonts w:ascii="等线" w:hAnsi="等线" w:cs="等线"/>
          <w:sz w:val="22"/>
        </w:rPr>
        <w:t>Check Siew’s papers, she did a lot of meta-analysis.</w:t>
      </w:r>
    </w:p>
    <w:p w14:paraId="5636BA20" w14:textId="77777777" w:rsidR="00531B71" w:rsidRPr="00B71282" w:rsidRDefault="00531B71" w:rsidP="00531B71">
      <w:pPr>
        <w:widowControl/>
        <w:jc w:val="left"/>
        <w:rPr>
          <w:rFonts w:ascii="等线" w:eastAsia="等线" w:hAnsi="等线" w:cs="等线"/>
          <w:kern w:val="0"/>
          <w:sz w:val="22"/>
          <w:lang w:val="en-HK" w:eastAsia="en-HK"/>
        </w:rPr>
      </w:pPr>
      <w:r w:rsidRPr="00B71282">
        <w:rPr>
          <w:rFonts w:ascii="等线" w:eastAsia="等线" w:hAnsi="等线" w:cs="等线"/>
          <w:kern w:val="0"/>
          <w:sz w:val="22"/>
          <w:lang w:val="en-HK" w:eastAsia="en-HK"/>
        </w:rPr>
        <w:t>Gastroenterology. 2017 Aug;153(2):420-429.</w:t>
      </w:r>
    </w:p>
    <w:p w14:paraId="0C8F4B19" w14:textId="77777777" w:rsidR="00531B71" w:rsidRPr="00B71282" w:rsidRDefault="00531B71" w:rsidP="00531B71">
      <w:pPr>
        <w:widowControl/>
        <w:jc w:val="left"/>
        <w:rPr>
          <w:rFonts w:ascii="等线" w:eastAsia="等线" w:hAnsi="等线" w:cs="等线"/>
          <w:kern w:val="0"/>
          <w:lang w:val="en-HK" w:eastAsia="en-HK"/>
        </w:rPr>
      </w:pPr>
      <w:r w:rsidRPr="00B71282">
        <w:rPr>
          <w:rFonts w:ascii="等线" w:eastAsia="等线" w:hAnsi="等线" w:cs="等线"/>
          <w:kern w:val="0"/>
          <w:sz w:val="22"/>
          <w:lang w:val="en-HK" w:eastAsia="en-HK"/>
        </w:rPr>
        <w:t>Aliment Pharmacol Ther. 2019 Feb;49(4):354-363.</w:t>
      </w:r>
      <w:r w:rsidRPr="00B71282">
        <w:rPr>
          <w:rFonts w:ascii="等线" w:eastAsia="等线" w:hAnsi="等线" w:cs="等线"/>
          <w:kern w:val="0"/>
          <w:lang w:val="en-HK" w:eastAsia="en-HK"/>
        </w:rPr>
        <w:t xml:space="preserve"> </w:t>
      </w:r>
    </w:p>
    <w:p w14:paraId="7040C004" w14:textId="77777777" w:rsidR="00531B71" w:rsidRPr="00B71282" w:rsidRDefault="00531B71" w:rsidP="00531B71">
      <w:pPr>
        <w:widowControl/>
        <w:jc w:val="left"/>
        <w:rPr>
          <w:rFonts w:ascii="等线" w:eastAsia="等线" w:hAnsi="等线" w:cs="等线"/>
          <w:kern w:val="0"/>
          <w:lang w:val="en-HK" w:eastAsia="en-HK"/>
        </w:rPr>
      </w:pPr>
    </w:p>
  </w:comment>
  <w:comment w:id="1087" w:author="LIN, Yufeng" w:date="2021-08-17T19:00:00Z" w:initials="LY">
    <w:p w14:paraId="4DA1D8FD" w14:textId="77777777" w:rsidR="00937F41" w:rsidRDefault="00937F41" w:rsidP="00937F41">
      <w:pPr>
        <w:pStyle w:val="CommentText"/>
      </w:pPr>
      <w:r>
        <w:rPr>
          <w:rFonts w:hint="eastAsia"/>
        </w:rPr>
        <w:t>每个cohort的病人的个数</w:t>
      </w:r>
    </w:p>
  </w:comment>
  <w:comment w:id="1088" w:author="LIN, Yufeng" w:date="2021-08-17T19:00:00Z" w:initials="LY">
    <w:p w14:paraId="550E4C02" w14:textId="77777777" w:rsidR="00937F41" w:rsidRDefault="00937F41" w:rsidP="00937F41">
      <w:pPr>
        <w:pStyle w:val="CommentText"/>
      </w:pPr>
      <w:r>
        <w:rPr>
          <w:rStyle w:val="CommentReference"/>
        </w:rPr>
        <w:annotationRef/>
      </w:r>
      <w:r>
        <w:rPr>
          <w:rFonts w:hint="eastAsia"/>
        </w:rPr>
        <w:t>病人信息</w:t>
      </w:r>
    </w:p>
  </w:comment>
  <w:comment w:id="1206" w:author="LIN, Yufeng" w:date="2021-08-17T19:00:00Z" w:initials="LY">
    <w:p w14:paraId="7F1353A8" w14:textId="77777777" w:rsidR="00531B71" w:rsidRDefault="00531B71" w:rsidP="00531B71">
      <w:pPr>
        <w:pStyle w:val="CommentText"/>
      </w:pPr>
      <w:r>
        <w:rPr>
          <w:rFonts w:hint="eastAsia"/>
        </w:rPr>
        <w:t>每个cohort的病人的个数</w:t>
      </w:r>
    </w:p>
  </w:comment>
  <w:comment w:id="1217" w:author="LIN, Yufeng" w:date="2021-08-17T19: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207"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274" w:author="LIN, Yufeng" w:date="2021-08-17T18: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1278" w:author="LIN, Yufeng" w:date="2021-08-17T18: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1178"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1006" w:author="Thomas Kwong" w:date="2021-09-22T03: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289"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290"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302" w:author="Thomas Kwong" w:date="2021-09-22T03: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1303" w:author="LIN, Yufeng" w:date="2021-09-22T22:32:00Z" w:initials="LY">
    <w:p w14:paraId="059B8A38" w14:textId="4250E350" w:rsidR="003557D0" w:rsidRDefault="003557D0">
      <w:pPr>
        <w:pStyle w:val="CommentText"/>
      </w:pPr>
      <w:r>
        <w:rPr>
          <w:rStyle w:val="CommentReference"/>
        </w:rPr>
        <w:annotationRef/>
      </w:r>
      <w:r>
        <w:rPr>
          <w:rFonts w:hint="eastAsia"/>
        </w:rPr>
        <w:t>不是，删了</w:t>
      </w:r>
    </w:p>
  </w:comment>
  <w:comment w:id="1285"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286"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383"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384"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1385"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1467" w:author="Thomas Kwong" w:date="2021-09-22T07: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1468" w:author="LIN, Yufeng" w:date="2021-09-22T22: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1473" w:author="Lung Ngai TING" w:date="2021-10-08T21:29:00Z" w:initials="nt">
    <w:p w14:paraId="133DC6C0" w14:textId="43FE7A42" w:rsidR="004204A4" w:rsidRDefault="004204A4">
      <w:pPr>
        <w:pStyle w:val="CommentText"/>
      </w:pPr>
      <w:r>
        <w:rPr>
          <w:rStyle w:val="CommentReference"/>
        </w:rPr>
        <w:annotationRef/>
      </w:r>
    </w:p>
  </w:comment>
  <w:comment w:id="1488"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1489"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068" w:author="Lung Ngai TING" w:date="2021-10-08T23:22:00Z" w:initials="nt">
    <w:p w14:paraId="5423CB8A" w14:textId="165B71C4" w:rsidR="001727C1" w:rsidRDefault="001727C1">
      <w:pPr>
        <w:pStyle w:val="CommentText"/>
      </w:pPr>
      <w:r>
        <w:rPr>
          <w:rStyle w:val="CommentReference"/>
        </w:rPr>
        <w:annotationRef/>
      </w:r>
      <w:r>
        <w:t>Maybe you have to explain this part in greater details and more clearly</w:t>
      </w:r>
    </w:p>
  </w:comment>
  <w:comment w:id="2326"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520" w:author="Lung Ngai TING" w:date="2021-10-08T23:39:00Z" w:initials="nt">
    <w:p w14:paraId="494D169B" w14:textId="37785D97" w:rsidR="00D16CBC" w:rsidRDefault="00D16CBC">
      <w:pPr>
        <w:pStyle w:val="CommentText"/>
      </w:pPr>
      <w:r>
        <w:rPr>
          <w:rStyle w:val="CommentReference"/>
        </w:rPr>
        <w:annotationRef/>
      </w:r>
      <w:r>
        <w:rPr>
          <w:rFonts w:hint="eastAsia"/>
        </w:rPr>
        <w:t>M</w:t>
      </w:r>
      <w:r>
        <w:t>aybe we can refer to the original article of DGCA algorithm and try to explain this part more clearly</w:t>
      </w:r>
    </w:p>
  </w:comment>
  <w:comment w:id="2792" w:author="LIN, Yufeng" w:date="2021-08-17T19: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2797" w:author="LIN, Yufeng" w:date="2021-08-17T19: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2793" w:author="Thomas Kwong" w:date="2021-09-12T01:49:00Z" w:initials="T.K">
    <w:p w14:paraId="0DFEB74A" w14:textId="4FEFD3AE" w:rsidR="00177C66" w:rsidRDefault="00177C66">
      <w:pPr>
        <w:pStyle w:val="CommentText"/>
      </w:pPr>
      <w:r>
        <w:rPr>
          <w:rStyle w:val="CommentReference"/>
        </w:rPr>
        <w:annotationRef/>
      </w:r>
      <w:r>
        <w:t>Where??????</w:t>
      </w:r>
    </w:p>
  </w:comment>
  <w:comment w:id="2809" w:author="LIN, Yufeng" w:date="2021-08-17T18: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2813" w:author="LIN, Yufeng" w:date="2021-08-17T18: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2748" w:author="Thomas Kwong" w:date="2021-09-12T01:54:00Z" w:initials="T.K">
    <w:p w14:paraId="7173A469" w14:textId="1FB57DA2" w:rsidR="00177C66" w:rsidRDefault="00177C66">
      <w:pPr>
        <w:pStyle w:val="CommentText"/>
      </w:pPr>
      <w:r>
        <w:rPr>
          <w:rStyle w:val="CommentReference"/>
        </w:rPr>
        <w:annotationRef/>
      </w:r>
      <w:r>
        <w:t>Belongs to material and method</w:t>
      </w:r>
    </w:p>
  </w:comment>
  <w:comment w:id="2749" w:author="LIN, Yufeng" w:date="2021-09-20T18:52:00Z" w:initials="LY">
    <w:p w14:paraId="01D38380" w14:textId="17E297C1" w:rsidR="008125F9" w:rsidRDefault="008125F9">
      <w:pPr>
        <w:pStyle w:val="CommentText"/>
      </w:pPr>
      <w:r>
        <w:rPr>
          <w:rStyle w:val="CommentReference"/>
        </w:rPr>
        <w:annotationRef/>
      </w:r>
      <w:r>
        <w:t>Have move to material</w:t>
      </w:r>
    </w:p>
  </w:comment>
  <w:comment w:id="2857" w:author="LIN, Yufeng" w:date="2021-08-17T18: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2880" w:author="nick ting" w:date="2021-09-24T02:13:00Z" w:initials="nt">
    <w:p w14:paraId="00128ABE" w14:textId="536A14F5" w:rsidR="00525A3D" w:rsidRDefault="00525A3D">
      <w:pPr>
        <w:pStyle w:val="CommentText"/>
      </w:pPr>
      <w:r>
        <w:rPr>
          <w:rStyle w:val="CommentReference"/>
        </w:rPr>
        <w:annotationRef/>
      </w:r>
    </w:p>
  </w:comment>
  <w:comment w:id="2984" w:author="Thomas Kwong" w:date="2021-09-12T02: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2985" w:author="LIN, Yufeng" w:date="2021-09-20T19:01:00Z" w:initials="LY">
    <w:p w14:paraId="2710F0CE" w14:textId="23E5DFB1" w:rsidR="00ED2B2F" w:rsidRDefault="00ED2B2F">
      <w:pPr>
        <w:pStyle w:val="CommentText"/>
      </w:pPr>
      <w:r>
        <w:rPr>
          <w:rStyle w:val="CommentReference"/>
        </w:rPr>
        <w:annotationRef/>
      </w:r>
      <w:r>
        <w:t>Ohhh~~~sorry.</w:t>
      </w:r>
    </w:p>
  </w:comment>
  <w:comment w:id="3125" w:author="Thomas Kwong" w:date="2021-09-12T02:09:00Z" w:initials="T.K">
    <w:p w14:paraId="7B763475" w14:textId="70EA6D45" w:rsidR="002908A5" w:rsidRDefault="002908A5">
      <w:pPr>
        <w:pStyle w:val="CommentText"/>
      </w:pPr>
      <w:r>
        <w:rPr>
          <w:rStyle w:val="CommentReference"/>
        </w:rPr>
        <w:annotationRef/>
      </w:r>
      <w:r>
        <w:t>What do you mean by deep enough?</w:t>
      </w:r>
    </w:p>
  </w:comment>
  <w:comment w:id="3126" w:author="LIN, Yufeng" w:date="2021-09-20T19: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3132" w:author="Thomas Kwong" w:date="2021-09-12T02: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3133" w:author="LIN, Yufeng" w:date="2021-09-20T20:04:00Z" w:initials="LY">
    <w:p w14:paraId="2C611F69" w14:textId="4BC3B4C8" w:rsidR="003713B8" w:rsidRDefault="003713B8">
      <w:pPr>
        <w:pStyle w:val="CommentText"/>
      </w:pPr>
      <w:r>
        <w:rPr>
          <w:rStyle w:val="CommentReference"/>
        </w:rPr>
        <w:annotationRef/>
      </w:r>
      <w:r>
        <w:rPr>
          <w:rFonts w:hint="eastAsia"/>
        </w:rPr>
        <w:t>y</w:t>
      </w:r>
      <w:r>
        <w:t>es</w:t>
      </w:r>
    </w:p>
  </w:comment>
  <w:comment w:id="3147" w:author="LIN, Yufeng" w:date="2021-08-17T21: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3174" w:author="Thomas Kwong" w:date="2021-09-12T02:11:00Z" w:initials="T.K">
    <w:p w14:paraId="34F83E42" w14:textId="55B94519" w:rsidR="002908A5" w:rsidRDefault="002908A5">
      <w:pPr>
        <w:pStyle w:val="CommentText"/>
      </w:pPr>
      <w:r>
        <w:rPr>
          <w:rStyle w:val="CommentReference"/>
        </w:rPr>
        <w:annotationRef/>
      </w:r>
      <w:r>
        <w:t>?I dont get.</w:t>
      </w:r>
    </w:p>
  </w:comment>
  <w:comment w:id="3175" w:author="LIN, Yufeng" w:date="2021-09-20T20: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320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215" w:author="LIN, Yufeng" w:date="2021-08-18T00: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3453" w:author="LIN, Yufeng" w:date="2021-08-18T01: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3454" w:author="LIN, Yufeng" w:date="2021-09-20T23:09:00Z" w:initials="LY">
    <w:p w14:paraId="20000DCF" w14:textId="063B8D69" w:rsidR="007F1010" w:rsidRDefault="007F1010">
      <w:pPr>
        <w:pStyle w:val="CommentText"/>
      </w:pPr>
      <w:r>
        <w:rPr>
          <w:rStyle w:val="CommentReference"/>
        </w:rPr>
        <w:annotationRef/>
      </w:r>
      <w:r>
        <w:rPr>
          <w:rFonts w:hint="eastAsia"/>
        </w:rPr>
        <w:t>收到。</w:t>
      </w:r>
    </w:p>
  </w:comment>
  <w:comment w:id="3503"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3546" w:author="LIN, Yufeng" w:date="2021-08-18T01: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3799"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3816" w:author="LIN, Yufeng" w:date="2021-08-18T20: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3820" w:author="LIN, Yufeng" w:date="2021-08-18T20: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4053" w:author="LIN, Yufeng" w:date="2021-08-19T18: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4299"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4462" w:author="LIN, Yufeng" w:date="2021-08-18T23: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4480"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4744" w:author="LIN, Yufeng" w:date="2021-08-19T18: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4789" w:author="LIN, Yufeng" w:date="2021-08-19T18: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4811" w:author="LIN, Yufeng" w:date="2021-08-19T18: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4845" w:author="LIN, Yufeng" w:date="2021-08-19T20: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4855" w:author="nick ting" w:date="2021-09-26T22: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4905" w:author="Lung Ngai TING" w:date="2021-10-09T00:04:00Z" w:initials="nt">
    <w:p w14:paraId="193A3064" w14:textId="1E996520" w:rsidR="00054090" w:rsidRDefault="00054090">
      <w:pPr>
        <w:pStyle w:val="CommentText"/>
      </w:pPr>
      <w:r>
        <w:rPr>
          <w:rStyle w:val="CommentReference"/>
        </w:rPr>
        <w:annotationRef/>
      </w:r>
      <w:r>
        <w:t>Maybe briefly describe the criteria here eg p-value &lt; ? was used</w:t>
      </w:r>
    </w:p>
  </w:comment>
  <w:comment w:id="4944" w:author="LIN, Yufeng" w:date="2021-08-23T03: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5317" w:author="Lung Ngai TING" w:date="2021-10-09T00:12:00Z" w:initials="nt">
    <w:p w14:paraId="1C8EFB00" w14:textId="03DE0F93" w:rsidR="00635A30" w:rsidRDefault="00635A30">
      <w:pPr>
        <w:pStyle w:val="CommentText"/>
      </w:pPr>
      <w:r>
        <w:rPr>
          <w:rStyle w:val="CommentReference"/>
        </w:rPr>
        <w:annotationRef/>
      </w:r>
      <w:r>
        <w:t xml:space="preserve">Not clear enough. </w:t>
      </w:r>
      <w:r w:rsidR="00F61C93">
        <w:t>Also, we should</w:t>
      </w:r>
      <w:r>
        <w:t xml:space="preserve"> avoid using the word “diagnose” as CRC diagnosis </w:t>
      </w:r>
      <w:r w:rsidR="00F61C93">
        <w:t>is</w:t>
      </w:r>
      <w:r>
        <w:t xml:space="preserve"> made clinically using some other criteria</w:t>
      </w:r>
    </w:p>
  </w:comment>
  <w:comment w:id="5318" w:author="Lung Ngai TING" w:date="2021-10-09T00:14:00Z" w:initials="nt">
    <w:p w14:paraId="429D3AF0" w14:textId="24EAE02E" w:rsidR="00703399" w:rsidRDefault="00703399">
      <w:pPr>
        <w:pStyle w:val="CommentText"/>
      </w:pPr>
      <w:r>
        <w:rPr>
          <w:rStyle w:val="CommentReference"/>
        </w:rPr>
        <w:annotationRef/>
      </w:r>
    </w:p>
  </w:comment>
  <w:comment w:id="5542"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5792" w:author="LIN, Yufeng" w:date="2021-08-23T20: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887" w:author="LIN, Yufeng" w:date="2021-08-23T20: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6048" w:author="nick ting" w:date="2021-10-03T05:21:00Z" w:initials="nt">
    <w:p w14:paraId="59E374DF" w14:textId="30DE03BA" w:rsidR="007A0F07" w:rsidRDefault="007A0F07">
      <w:pPr>
        <w:pStyle w:val="CommentText"/>
      </w:pPr>
      <w:r>
        <w:rPr>
          <w:rStyle w:val="CommentReference"/>
        </w:rPr>
        <w:annotationRef/>
      </w:r>
      <w:r>
        <w:rPr>
          <w:rFonts w:hint="eastAsia"/>
        </w:rPr>
        <w:t>H</w:t>
      </w:r>
      <w:r>
        <w:t>ave to explain more on this</w:t>
      </w:r>
    </w:p>
  </w:comment>
  <w:comment w:id="6513" w:author="LIN, Yufeng" w:date="2021-08-24T00: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6646" w:author="LIN, Yufeng" w:date="2021-08-24T00: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6830"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6936"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6988" w:author="LIN, Yufeng" w:date="2021-08-24T23: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7032" w:author="LIN, Yufeng" w:date="2021-08-24T23: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7142"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What kind of correlation have previous studies shown</w:t>
      </w:r>
    </w:p>
  </w:comment>
  <w:comment w:id="7221"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7556" w:author="nick ting" w:date="2021-10-05T08:34:00Z" w:initials="nt">
    <w:p w14:paraId="5B324E16" w14:textId="3B182D71" w:rsidR="00124759" w:rsidRPr="00124759" w:rsidRDefault="00124759">
      <w:pPr>
        <w:pStyle w:val="CommentText"/>
        <w:rPr>
          <w:rFonts w:eastAsia="Wingdings"/>
          <w:lang w:eastAsia="zh-TW"/>
        </w:rPr>
      </w:pPr>
      <w:r>
        <w:rPr>
          <w:rStyle w:val="CommentReference"/>
        </w:rPr>
        <w:annotationRef/>
      </w:r>
      <w:r>
        <w:rPr>
          <w:rFonts w:eastAsia="Wingdings"/>
          <w:lang w:eastAsia="zh-TW"/>
        </w:rPr>
        <w:t>Maybe better to give a general picture of what we have found in this study for the 1</w:t>
      </w:r>
      <w:r w:rsidRPr="00124759">
        <w:rPr>
          <w:rFonts w:eastAsia="Wingdings"/>
          <w:vertAlign w:val="superscript"/>
          <w:lang w:eastAsia="zh-TW"/>
        </w:rPr>
        <w:t>st</w:t>
      </w:r>
      <w:r>
        <w:rPr>
          <w:rFonts w:eastAsia="Wingdings"/>
          <w:lang w:eastAsia="zh-TW"/>
        </w:rPr>
        <w:t xml:space="preserve"> paragraph</w:t>
      </w:r>
    </w:p>
  </w:comment>
  <w:comment w:id="7898" w:author="nick ting" w:date="2021-10-05T09:01:00Z" w:initials="nt">
    <w:p w14:paraId="21FF6E4D" w14:textId="11A9581E" w:rsidR="005C59A5" w:rsidRPr="005C59A5" w:rsidRDefault="005C59A5">
      <w:pPr>
        <w:pStyle w:val="CommentText"/>
        <w:rPr>
          <w:rFonts w:eastAsia="Wingdings"/>
          <w:lang w:eastAsia="zh-TW"/>
        </w:rPr>
      </w:pPr>
      <w:r>
        <w:rPr>
          <w:rStyle w:val="CommentReference"/>
        </w:rPr>
        <w:annotationRef/>
      </w:r>
      <w:r>
        <w:rPr>
          <w:rFonts w:eastAsia="Wingdings" w:hint="eastAsia"/>
          <w:lang w:eastAsia="zh-TW"/>
        </w:rPr>
        <w:t>C</w:t>
      </w:r>
      <w:r>
        <w:rPr>
          <w:rFonts w:eastAsia="Wingdings"/>
          <w:lang w:eastAsia="zh-TW"/>
        </w:rPr>
        <w:t>an consider deleting this part</w:t>
      </w:r>
    </w:p>
  </w:comment>
  <w:comment w:id="7973" w:author="nick ting" w:date="2021-10-06T17:52:00Z" w:initials="nt">
    <w:p w14:paraId="523E18B5" w14:textId="7E2394C9" w:rsidR="006914BC" w:rsidRDefault="006914BC">
      <w:pPr>
        <w:pStyle w:val="CommentText"/>
      </w:pPr>
      <w:r>
        <w:rPr>
          <w:rStyle w:val="CommentReference"/>
        </w:rPr>
        <w:annotationRef/>
      </w:r>
      <w:r>
        <w:t>How is this conclusion reached?</w:t>
      </w:r>
    </w:p>
  </w:comment>
  <w:comment w:id="7974" w:author="LIN, Yufeng" w:date="2021-10-06T19:11:00Z" w:initials="LY">
    <w:p w14:paraId="3DFF4B82" w14:textId="77777777" w:rsidR="00677B2D" w:rsidRDefault="00677B2D">
      <w:pPr>
        <w:pStyle w:val="CommentText"/>
        <w:rPr>
          <w:rStyle w:val="CommentReference"/>
        </w:rPr>
      </w:pPr>
      <w:r>
        <w:rPr>
          <w:rStyle w:val="CommentReference"/>
        </w:rPr>
        <w:annotationRef/>
      </w:r>
      <w:r>
        <w:rPr>
          <w:rStyle w:val="CommentReference"/>
        </w:rPr>
        <w:t>Conclusion from ref.</w:t>
      </w:r>
    </w:p>
    <w:p w14:paraId="14BFFDDC" w14:textId="06008B14" w:rsidR="00677B2D" w:rsidRPr="00677B2D" w:rsidRDefault="00677B2D">
      <w:pPr>
        <w:pStyle w:val="CommentText"/>
      </w:pPr>
    </w:p>
  </w:comment>
  <w:comment w:id="8921"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9067"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9120"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9215"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4DA1D8FD" w15:done="0"/>
  <w15:commentEx w15:paraId="550E4C02"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F83CF6D" w15:done="0"/>
  <w15:commentEx w15:paraId="0C75CE16" w15:paraIdParent="3F83CF6D" w15:done="0"/>
  <w15:commentEx w15:paraId="133DC6C0" w15:done="0"/>
  <w15:commentEx w15:paraId="3EB965E2" w15:done="0"/>
  <w15:commentEx w15:paraId="1D1755BE" w15:paraIdParent="3EB965E2" w15:done="0"/>
  <w15:commentEx w15:paraId="5423CB8A" w15:done="0"/>
  <w15:commentEx w15:paraId="00FD9D58" w15:done="0"/>
  <w15:commentEx w15:paraId="494D169B"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193A3064" w15:done="0"/>
  <w15:commentEx w15:paraId="4D240940" w15:done="0"/>
  <w15:commentEx w15:paraId="1C8EFB00" w15:done="0"/>
  <w15:commentEx w15:paraId="429D3AF0" w15:paraIdParent="1C8EFB00" w15:done="0"/>
  <w15:commentEx w15:paraId="3A54F906" w15:done="0"/>
  <w15:commentEx w15:paraId="7A83C944" w15:done="0"/>
  <w15:commentEx w15:paraId="2CCD40EC" w15:done="0"/>
  <w15:commentEx w15:paraId="59E374DF" w15:done="0"/>
  <w15:commentEx w15:paraId="17E36AB9" w15:done="0"/>
  <w15:commentEx w15:paraId="0A81F4C1" w15:done="0"/>
  <w15:commentEx w15:paraId="2D7932B6" w15:done="0"/>
  <w15:commentEx w15:paraId="209F9B54" w15:done="0"/>
  <w15:commentEx w15:paraId="66E8A86B" w15:done="0"/>
  <w15:commentEx w15:paraId="0691FD72" w15:done="0"/>
  <w15:commentEx w15:paraId="141DC185"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F" w16cex:dateUtc="2021-09-22T14:06:00Z"/>
  <w16cex:commentExtensible w16cex:durableId="24F6F9CF" w16cex:dateUtc="2021-09-23T05:04:00Z"/>
  <w16cex:commentExtensible w16cex:durableId="250C098C" w16cex:dateUtc="2021-10-09T04:29: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50C2812" w16cex:dateUtc="2021-10-09T06:39: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50C2DFB" w16cex:dateUtc="2021-10-09T07:04:00Z"/>
  <w16cex:commentExtensible w16cex:durableId="24CE6C25" w16cex:dateUtc="2021-08-23T10:49:00Z"/>
  <w16cex:commentExtensible w16cex:durableId="250C2FC4" w16cex:dateUtc="2021-10-09T07:12:00Z"/>
  <w16cex:commentExtensible w16cex:durableId="250C3058" w16cex:dateUtc="2021-10-09T07:14: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4DA1D8FD" w16cid:durableId="250C067D"/>
  <w16cid:commentId w16cid:paraId="550E4C02" w16cid:durableId="250C067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F83CF6D" w16cid:durableId="24F628BF"/>
  <w16cid:commentId w16cid:paraId="0C75CE16" w16cid:durableId="24F6F9CF"/>
  <w16cid:commentId w16cid:paraId="133DC6C0" w16cid:durableId="250C098C"/>
  <w16cid:commentId w16cid:paraId="3EB965E2" w16cid:durableId="24F628BE"/>
  <w16cid:commentId w16cid:paraId="1D1755BE" w16cid:durableId="24F6FBB8"/>
  <w16cid:commentId w16cid:paraId="5423CB8A" w16cid:durableId="250C240B"/>
  <w16cid:commentId w16cid:paraId="00FD9D58" w16cid:durableId="250C2602"/>
  <w16cid:commentId w16cid:paraId="494D169B" w16cid:durableId="250C2812"/>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193A3064" w16cid:durableId="250C2DFB"/>
  <w16cid:commentId w16cid:paraId="4D240940" w16cid:durableId="24CE6C25"/>
  <w16cid:commentId w16cid:paraId="1C8EFB00" w16cid:durableId="250C2FC4"/>
  <w16cid:commentId w16cid:paraId="429D3AF0" w16cid:durableId="250C3058"/>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EA89" w14:textId="77777777" w:rsidR="006B1614" w:rsidRDefault="006B1614" w:rsidP="00D9531B">
      <w:r>
        <w:separator/>
      </w:r>
    </w:p>
  </w:endnote>
  <w:endnote w:type="continuationSeparator" w:id="0">
    <w:p w14:paraId="7327DEAE" w14:textId="77777777" w:rsidR="006B1614" w:rsidRDefault="006B1614" w:rsidP="00D9531B">
      <w:r>
        <w:continuationSeparator/>
      </w:r>
    </w:p>
  </w:endnote>
  <w:endnote w:type="continuationNotice" w:id="1">
    <w:p w14:paraId="3EAD5C31" w14:textId="77777777" w:rsidR="006B1614" w:rsidRDefault="006B1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401E" w14:textId="77777777" w:rsidR="006B1614" w:rsidRDefault="006B1614" w:rsidP="00D9531B">
      <w:r>
        <w:separator/>
      </w:r>
    </w:p>
  </w:footnote>
  <w:footnote w:type="continuationSeparator" w:id="0">
    <w:p w14:paraId="5272AB21" w14:textId="77777777" w:rsidR="006B1614" w:rsidRDefault="006B1614" w:rsidP="00D9531B">
      <w:r>
        <w:continuationSeparator/>
      </w:r>
    </w:p>
  </w:footnote>
  <w:footnote w:type="continuationNotice" w:id="1">
    <w:p w14:paraId="12148A43" w14:textId="77777777" w:rsidR="006B1614" w:rsidRDefault="006B16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等线 Light" w:hAnsi="等线 Light" w:hint="default"/>
        <w:sz w:val="20"/>
      </w:rPr>
    </w:lvl>
    <w:lvl w:ilvl="3" w:tentative="1">
      <w:start w:val="1"/>
      <w:numFmt w:val="bullet"/>
      <w:lvlText w:val=""/>
      <w:lvlJc w:val="left"/>
      <w:pPr>
        <w:tabs>
          <w:tab w:val="num" w:pos="2880"/>
        </w:tabs>
        <w:ind w:left="2880" w:hanging="360"/>
      </w:pPr>
      <w:rPr>
        <w:rFonts w:ascii="等线 Light" w:hAnsi="等线 Light" w:hint="default"/>
        <w:sz w:val="20"/>
      </w:rPr>
    </w:lvl>
    <w:lvl w:ilvl="4" w:tentative="1">
      <w:start w:val="1"/>
      <w:numFmt w:val="bullet"/>
      <w:lvlText w:val=""/>
      <w:lvlJc w:val="left"/>
      <w:pPr>
        <w:tabs>
          <w:tab w:val="num" w:pos="3600"/>
        </w:tabs>
        <w:ind w:left="3600" w:hanging="360"/>
      </w:pPr>
      <w:rPr>
        <w:rFonts w:ascii="等线 Light" w:hAnsi="等线 Light" w:hint="default"/>
        <w:sz w:val="20"/>
      </w:rPr>
    </w:lvl>
    <w:lvl w:ilvl="5" w:tentative="1">
      <w:start w:val="1"/>
      <w:numFmt w:val="bullet"/>
      <w:lvlText w:val=""/>
      <w:lvlJc w:val="left"/>
      <w:pPr>
        <w:tabs>
          <w:tab w:val="num" w:pos="4320"/>
        </w:tabs>
        <w:ind w:left="4320" w:hanging="360"/>
      </w:pPr>
      <w:rPr>
        <w:rFonts w:ascii="等线 Light" w:hAnsi="等线 Light" w:hint="default"/>
        <w:sz w:val="20"/>
      </w:rPr>
    </w:lvl>
    <w:lvl w:ilvl="6" w:tentative="1">
      <w:start w:val="1"/>
      <w:numFmt w:val="bullet"/>
      <w:lvlText w:val=""/>
      <w:lvlJc w:val="left"/>
      <w:pPr>
        <w:tabs>
          <w:tab w:val="num" w:pos="5040"/>
        </w:tabs>
        <w:ind w:left="5040" w:hanging="360"/>
      </w:pPr>
      <w:rPr>
        <w:rFonts w:ascii="等线 Light" w:hAnsi="等线 Light" w:hint="default"/>
        <w:sz w:val="20"/>
      </w:rPr>
    </w:lvl>
    <w:lvl w:ilvl="7" w:tentative="1">
      <w:start w:val="1"/>
      <w:numFmt w:val="bullet"/>
      <w:lvlText w:val=""/>
      <w:lvlJc w:val="left"/>
      <w:pPr>
        <w:tabs>
          <w:tab w:val="num" w:pos="5760"/>
        </w:tabs>
        <w:ind w:left="5760" w:hanging="360"/>
      </w:pPr>
      <w:rPr>
        <w:rFonts w:ascii="等线 Light" w:hAnsi="等线 Light" w:hint="default"/>
        <w:sz w:val="20"/>
      </w:rPr>
    </w:lvl>
    <w:lvl w:ilvl="8" w:tentative="1">
      <w:start w:val="1"/>
      <w:numFmt w:val="bullet"/>
      <w:lvlText w:val=""/>
      <w:lvlJc w:val="left"/>
      <w:pPr>
        <w:tabs>
          <w:tab w:val="num" w:pos="6480"/>
        </w:tabs>
        <w:ind w:left="6480" w:hanging="360"/>
      </w:pPr>
      <w:rPr>
        <w:rFonts w:ascii="等线 Light" w:hAnsi="等线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等线 Light" w:hAnsi="等线 Light" w:hint="default"/>
        <w:sz w:val="20"/>
      </w:rPr>
    </w:lvl>
    <w:lvl w:ilvl="3" w:tentative="1">
      <w:start w:val="1"/>
      <w:numFmt w:val="bullet"/>
      <w:lvlText w:val=""/>
      <w:lvlJc w:val="left"/>
      <w:pPr>
        <w:tabs>
          <w:tab w:val="num" w:pos="2880"/>
        </w:tabs>
        <w:ind w:left="2880" w:hanging="360"/>
      </w:pPr>
      <w:rPr>
        <w:rFonts w:ascii="等线 Light" w:hAnsi="等线 Light" w:hint="default"/>
        <w:sz w:val="20"/>
      </w:rPr>
    </w:lvl>
    <w:lvl w:ilvl="4" w:tentative="1">
      <w:start w:val="1"/>
      <w:numFmt w:val="bullet"/>
      <w:lvlText w:val=""/>
      <w:lvlJc w:val="left"/>
      <w:pPr>
        <w:tabs>
          <w:tab w:val="num" w:pos="3600"/>
        </w:tabs>
        <w:ind w:left="3600" w:hanging="360"/>
      </w:pPr>
      <w:rPr>
        <w:rFonts w:ascii="等线 Light" w:hAnsi="等线 Light" w:hint="default"/>
        <w:sz w:val="20"/>
      </w:rPr>
    </w:lvl>
    <w:lvl w:ilvl="5" w:tentative="1">
      <w:start w:val="1"/>
      <w:numFmt w:val="bullet"/>
      <w:lvlText w:val=""/>
      <w:lvlJc w:val="left"/>
      <w:pPr>
        <w:tabs>
          <w:tab w:val="num" w:pos="4320"/>
        </w:tabs>
        <w:ind w:left="4320" w:hanging="360"/>
      </w:pPr>
      <w:rPr>
        <w:rFonts w:ascii="等线 Light" w:hAnsi="等线 Light" w:hint="default"/>
        <w:sz w:val="20"/>
      </w:rPr>
    </w:lvl>
    <w:lvl w:ilvl="6" w:tentative="1">
      <w:start w:val="1"/>
      <w:numFmt w:val="bullet"/>
      <w:lvlText w:val=""/>
      <w:lvlJc w:val="left"/>
      <w:pPr>
        <w:tabs>
          <w:tab w:val="num" w:pos="5040"/>
        </w:tabs>
        <w:ind w:left="5040" w:hanging="360"/>
      </w:pPr>
      <w:rPr>
        <w:rFonts w:ascii="等线 Light" w:hAnsi="等线 Light" w:hint="default"/>
        <w:sz w:val="20"/>
      </w:rPr>
    </w:lvl>
    <w:lvl w:ilvl="7" w:tentative="1">
      <w:start w:val="1"/>
      <w:numFmt w:val="bullet"/>
      <w:lvlText w:val=""/>
      <w:lvlJc w:val="left"/>
      <w:pPr>
        <w:tabs>
          <w:tab w:val="num" w:pos="5760"/>
        </w:tabs>
        <w:ind w:left="5760" w:hanging="360"/>
      </w:pPr>
      <w:rPr>
        <w:rFonts w:ascii="等线 Light" w:hAnsi="等线 Light" w:hint="default"/>
        <w:sz w:val="20"/>
      </w:rPr>
    </w:lvl>
    <w:lvl w:ilvl="8" w:tentative="1">
      <w:start w:val="1"/>
      <w:numFmt w:val="bullet"/>
      <w:lvlText w:val=""/>
      <w:lvlJc w:val="left"/>
      <w:pPr>
        <w:tabs>
          <w:tab w:val="num" w:pos="6480"/>
        </w:tabs>
        <w:ind w:left="6480" w:hanging="360"/>
      </w:pPr>
      <w:rPr>
        <w:rFonts w:ascii="等线 Light" w:hAnsi="等线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feng">
    <w15:presenceInfo w15:providerId="None" w15:userId="Yufeng"/>
  </w15:person>
  <w15:person w15:author="nick ting">
    <w15:presenceInfo w15:providerId="Windows Live" w15:userId="4dd76f5843b12b7f"/>
  </w15:person>
  <w15:person w15:author="Thomas Kwong">
    <w15:presenceInfo w15:providerId="None" w15:userId="Thomas Kwong"/>
  </w15:person>
  <w15:person w15:author="Lung Ngai TING">
    <w15:presenceInfo w15:providerId="None" w15:userId="Lung Ngai TING"/>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tKwFABvNmeQ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35</Pages>
  <Words>77883</Words>
  <Characters>443935</Characters>
  <Application>Microsoft Office Word</Application>
  <DocSecurity>0</DocSecurity>
  <Lines>3699</Lines>
  <Paragraphs>1041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Yufeng</cp:lastModifiedBy>
  <cp:revision>438</cp:revision>
  <dcterms:created xsi:type="dcterms:W3CDTF">2021-10-08T22:03:00Z</dcterms:created>
  <dcterms:modified xsi:type="dcterms:W3CDTF">2021-10-10T11:49:00Z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