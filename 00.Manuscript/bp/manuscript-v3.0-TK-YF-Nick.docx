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ins w:id="2" w:author="LIN, Yufeng" w:date="2021-09-21T14:29:00Z">
        <w:r w:rsidRPr="009659EB">
          <w:rPr>
            <w:b/>
            <w:bCs/>
            <w:sz w:val="32"/>
            <w:szCs w:val="32"/>
          </w:rPr>
          <w:t xml:space="preserve">Multi-cohort fecal metagenomic analysis reveals the carcinogenic potential of </w:t>
        </w:r>
        <w:r w:rsidRPr="002A01D6">
          <w:rPr>
            <w:b/>
            <w:bCs/>
            <w:i/>
            <w:iCs/>
            <w:sz w:val="32"/>
            <w:szCs w:val="32"/>
            <w:rPrChange w:id="3" w:author="LIN, Yufeng" w:date="2021-10-05T16:28:00Z">
              <w:rPr>
                <w:b/>
                <w:bCs/>
                <w:sz w:val="32"/>
                <w:szCs w:val="32"/>
              </w:rPr>
            </w:rPrChange>
          </w:rPr>
          <w:t xml:space="preserve">Aspergillus rambellii </w:t>
        </w:r>
        <w:r w:rsidRPr="009659EB">
          <w:rPr>
            <w:b/>
            <w:bCs/>
            <w:sz w:val="32"/>
            <w:szCs w:val="32"/>
          </w:rPr>
          <w:t xml:space="preserve">and the altered </w:t>
        </w:r>
      </w:ins>
      <w:ins w:id="4" w:author="LIN, Yufeng" w:date="2021-09-28T13:00:00Z">
        <w:r w:rsidR="00E06A91">
          <w:rPr>
            <w:b/>
            <w:bCs/>
            <w:sz w:val="32"/>
            <w:szCs w:val="32"/>
          </w:rPr>
          <w:t>fungal</w:t>
        </w:r>
      </w:ins>
      <w:ins w:id="5"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58CE8D48" w14:textId="77777777" w:rsidR="0070227E" w:rsidRDefault="00D9531B" w:rsidP="00790445">
      <w:pPr>
        <w:rPr>
          <w:ins w:id="6" w:author="nick ting" w:date="2021-10-04T21:21: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7"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8" w:author="Thomas Kwong" w:date="2021-09-12T13:01:00Z">
        <w:r w:rsidR="00E46F05" w:rsidRPr="00790445">
          <w:rPr>
            <w:rFonts w:ascii="Times New Roman" w:hAnsi="Times New Roman" w:cs="Times New Roman"/>
            <w:sz w:val="22"/>
          </w:rPr>
          <w:t xml:space="preserve"> has </w:t>
        </w:r>
      </w:ins>
      <w:del w:id="9"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10" w:author="Thomas Kwong" w:date="2021-09-22T17:26:00Z">
        <w:r w:rsidR="009659EB">
          <w:rPr>
            <w:rFonts w:ascii="Times New Roman" w:hAnsi="Times New Roman" w:cs="Times New Roman"/>
            <w:sz w:val="22"/>
          </w:rPr>
          <w:t xml:space="preserve"> </w:t>
        </w:r>
      </w:ins>
      <w:ins w:id="11" w:author="Thomas Kwong" w:date="2021-09-22T17:27:00Z">
        <w:r w:rsidR="009659EB" w:rsidRPr="00790445">
          <w:rPr>
            <w:rFonts w:ascii="Times New Roman" w:hAnsi="Times New Roman" w:cs="Times New Roman"/>
            <w:sz w:val="22"/>
          </w:rPr>
          <w:t>globally</w:t>
        </w:r>
        <w:del w:id="12" w:author="nick ting" w:date="2021-10-04T21:11:00Z">
          <w:r w:rsidR="009659EB" w:rsidRPr="00790445" w:rsidDel="006716FA">
            <w:rPr>
              <w:rFonts w:ascii="Times New Roman" w:hAnsi="Times New Roman" w:cs="Times New Roman"/>
              <w:sz w:val="22"/>
            </w:rPr>
            <w:delText xml:space="preserve"> </w:delText>
          </w:r>
        </w:del>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3" w:author="Thomas Kwong" w:date="2021-09-12T13:26:00Z">
        <w:r w:rsidRPr="00790445" w:rsidDel="005165C0">
          <w:rPr>
            <w:rFonts w:ascii="Times New Roman" w:hAnsi="Times New Roman" w:cs="Times New Roman"/>
            <w:sz w:val="22"/>
          </w:rPr>
          <w:delText xml:space="preserve"> </w:delText>
        </w:r>
        <w:commentRangeStart w:id="14"/>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4"/>
        <w:r w:rsidR="00E46F05" w:rsidRPr="00790445" w:rsidDel="005165C0">
          <w:rPr>
            <w:rStyle w:val="CommentReference"/>
            <w:rFonts w:ascii="Times New Roman" w:hAnsi="Times New Roman" w:cs="Times New Roman"/>
            <w:sz w:val="22"/>
            <w:szCs w:val="22"/>
          </w:rPr>
          <w:commentReference w:id="14"/>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5" w:author="Thomas Kwong" w:date="2021-09-12T13:04:00Z">
        <w:r w:rsidRPr="00790445" w:rsidDel="00E46F05">
          <w:rPr>
            <w:rFonts w:ascii="Times New Roman" w:hAnsi="Times New Roman" w:cs="Times New Roman"/>
            <w:sz w:val="22"/>
          </w:rPr>
          <w:delText>More seriously, the annual worldwide occurrence rate of</w:delText>
        </w:r>
      </w:del>
      <w:ins w:id="16" w:author="Thomas Kwong" w:date="2021-09-12T13:04:00Z">
        <w:r w:rsidR="00E46F05" w:rsidRPr="00790445">
          <w:rPr>
            <w:rFonts w:ascii="Times New Roman" w:hAnsi="Times New Roman" w:cs="Times New Roman"/>
            <w:sz w:val="22"/>
          </w:rPr>
          <w:t xml:space="preserve">It is estimated </w:t>
        </w:r>
      </w:ins>
      <w:del w:id="17" w:author="Thomas Kwong" w:date="2021-09-12T13:04:00Z">
        <w:r w:rsidRPr="00790445" w:rsidDel="00E46F05">
          <w:rPr>
            <w:rFonts w:ascii="Times New Roman" w:hAnsi="Times New Roman" w:cs="Times New Roman"/>
            <w:sz w:val="22"/>
          </w:rPr>
          <w:delText xml:space="preserve"> </w:delText>
        </w:r>
      </w:del>
      <w:ins w:id="18"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9" w:author="Thomas Kwong" w:date="2021-09-12T13:04:00Z">
        <w:r w:rsidR="00E46F05" w:rsidRPr="00790445">
          <w:rPr>
            <w:rFonts w:ascii="Times New Roman" w:hAnsi="Times New Roman" w:cs="Times New Roman"/>
            <w:sz w:val="22"/>
          </w:rPr>
          <w:t xml:space="preserve"> </w:t>
        </w:r>
        <w:del w:id="20" w:author="nick ting" w:date="2021-10-04T21:15:00Z">
          <w:r w:rsidR="00E46F05" w:rsidRPr="00790445" w:rsidDel="006716FA">
            <w:rPr>
              <w:rFonts w:ascii="Times New Roman" w:hAnsi="Times New Roman" w:cs="Times New Roman"/>
              <w:sz w:val="22"/>
            </w:rPr>
            <w:delText>occurrence</w:delText>
          </w:r>
        </w:del>
      </w:ins>
      <w:ins w:id="21" w:author="nick ting" w:date="2021-10-04T21:15:00Z">
        <w:r w:rsidR="006716FA">
          <w:rPr>
            <w:rFonts w:ascii="Times New Roman" w:hAnsi="Times New Roman" w:cs="Times New Roman"/>
            <w:sz w:val="22"/>
          </w:rPr>
          <w:t>incidence</w:t>
        </w:r>
      </w:ins>
      <w:ins w:id="22" w:author="Thomas Kwong" w:date="2021-09-12T13:04:00Z">
        <w:r w:rsidR="00E46F05" w:rsidRPr="00790445">
          <w:rPr>
            <w:rFonts w:ascii="Times New Roman" w:hAnsi="Times New Roman" w:cs="Times New Roman"/>
            <w:sz w:val="22"/>
          </w:rPr>
          <w:t xml:space="preserve"> </w:t>
        </w:r>
      </w:ins>
      <w:del w:id="23" w:author="Thomas Kwong" w:date="2021-09-12T13:04:00Z">
        <w:r w:rsidRPr="00790445" w:rsidDel="00E46F05">
          <w:rPr>
            <w:rFonts w:ascii="Times New Roman" w:hAnsi="Times New Roman" w:cs="Times New Roman"/>
            <w:sz w:val="22"/>
          </w:rPr>
          <w:delText xml:space="preserve"> is estimated to</w:delText>
        </w:r>
      </w:del>
      <w:ins w:id="24"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5" w:author="Thomas Kwong" w:date="2021-09-12T13:05:00Z">
        <w:r w:rsidR="00E46F05" w:rsidRPr="00790445">
          <w:rPr>
            <w:rFonts w:ascii="Times New Roman" w:hAnsi="Times New Roman" w:cs="Times New Roman"/>
            <w:sz w:val="22"/>
          </w:rPr>
          <w:t xml:space="preserve"> over</w:t>
        </w:r>
      </w:ins>
      <w:del w:id="26" w:author="Thomas Kwong" w:date="2021-09-12T13:05:00Z">
        <w:r w:rsidRPr="00790445" w:rsidDel="00E46F05">
          <w:rPr>
            <w:rFonts w:ascii="Times New Roman" w:hAnsi="Times New Roman" w:cs="Times New Roman"/>
            <w:sz w:val="22"/>
          </w:rPr>
          <w:delText xml:space="preserve"> more than </w:delText>
        </w:r>
      </w:del>
      <w:ins w:id="27"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8" w:author="Thomas Kwong" w:date="2021-09-12T13:05:00Z">
        <w:r w:rsidR="00E46F05" w:rsidRPr="00790445">
          <w:rPr>
            <w:rFonts w:ascii="Times New Roman" w:hAnsi="Times New Roman" w:cs="Times New Roman"/>
            <w:sz w:val="22"/>
          </w:rPr>
          <w:t xml:space="preserve">in </w:t>
        </w:r>
      </w:ins>
      <w:del w:id="29"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w:t>
      </w:r>
      <w:del w:id="30" w:author="nick ting" w:date="2021-10-04T21:12:00Z">
        <w:r w:rsidRPr="00790445" w:rsidDel="006716FA">
          <w:rPr>
            <w:rFonts w:ascii="Times New Roman" w:hAnsi="Times New Roman" w:cs="Times New Roman"/>
            <w:sz w:val="22"/>
          </w:rPr>
          <w:delText xml:space="preserve"> </w:delText>
        </w:r>
      </w:del>
      <w:ins w:id="31" w:author="Thomas Kwong" w:date="2021-09-12T13:11:00Z">
        <w:del w:id="32" w:author="nick ting" w:date="2021-10-04T21:12:00Z">
          <w:r w:rsidR="00B01273" w:rsidRPr="00790445" w:rsidDel="006716FA">
            <w:rPr>
              <w:rFonts w:ascii="Times New Roman" w:hAnsi="Times New Roman" w:cs="Times New Roman"/>
              <w:sz w:val="22"/>
            </w:rPr>
            <w:delText>Interestingly,</w:delText>
          </w:r>
        </w:del>
      </w:ins>
      <w:ins w:id="33" w:author="nick ting" w:date="2021-10-04T21:12:00Z">
        <w:r w:rsidR="006716FA">
          <w:rPr>
            <w:rFonts w:ascii="Times New Roman" w:hAnsi="Times New Roman" w:cs="Times New Roman"/>
            <w:sz w:val="22"/>
          </w:rPr>
          <w:t xml:space="preserve"> </w:t>
        </w:r>
      </w:ins>
      <w:ins w:id="34" w:author="Thomas Kwong" w:date="2021-09-12T13:11:00Z">
        <w:del w:id="35" w:author="nick ting" w:date="2021-10-04T21:12:00Z">
          <w:r w:rsidR="00B01273" w:rsidRPr="00790445" w:rsidDel="006716FA">
            <w:rPr>
              <w:rFonts w:ascii="Times New Roman" w:hAnsi="Times New Roman" w:cs="Times New Roman"/>
              <w:sz w:val="22"/>
            </w:rPr>
            <w:delText xml:space="preserve"> </w:delText>
          </w:r>
        </w:del>
      </w:ins>
      <w:ins w:id="36" w:author="nick ting" w:date="2021-10-04T21:12:00Z">
        <w:r w:rsidR="006716FA">
          <w:rPr>
            <w:rFonts w:ascii="Times New Roman" w:hAnsi="Times New Roman" w:cs="Times New Roman"/>
            <w:sz w:val="22"/>
          </w:rPr>
          <w:t>S</w:t>
        </w:r>
      </w:ins>
      <w:ins w:id="37" w:author="Thomas Kwong" w:date="2021-09-12T13:11:00Z">
        <w:del w:id="38" w:author="nick ting" w:date="2021-10-04T21:12:00Z">
          <w:r w:rsidR="00B01273" w:rsidRPr="00790445" w:rsidDel="006716FA">
            <w:rPr>
              <w:rFonts w:ascii="Times New Roman" w:hAnsi="Times New Roman" w:cs="Times New Roman"/>
              <w:sz w:val="22"/>
            </w:rPr>
            <w:delText>s</w:delText>
          </w:r>
        </w:del>
      </w:ins>
      <w:del w:id="39" w:author="Thomas Kwong" w:date="2021-09-12T13:06:00Z">
        <w:r w:rsidRPr="00790445" w:rsidDel="00E46F05">
          <w:rPr>
            <w:rFonts w:ascii="Times New Roman" w:hAnsi="Times New Roman" w:cs="Times New Roman"/>
            <w:sz w:val="22"/>
          </w:rPr>
          <w:delText>As opposed to hereditary CRCs, s</w:delText>
        </w:r>
      </w:del>
      <w:del w:id="40" w:author="Thomas Kwong" w:date="2021-09-12T13:11:00Z">
        <w:r w:rsidRPr="00790445" w:rsidDel="00B01273">
          <w:rPr>
            <w:rFonts w:ascii="Times New Roman" w:hAnsi="Times New Roman" w:cs="Times New Roman"/>
            <w:sz w:val="22"/>
          </w:rPr>
          <w:delText>poradic</w:delText>
        </w:r>
      </w:del>
      <w:ins w:id="41"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w:t>
      </w:r>
      <w:del w:id="42" w:author="nick ting" w:date="2021-10-04T21:12:00Z">
        <w:r w:rsidRPr="00790445" w:rsidDel="006716FA">
          <w:rPr>
            <w:rFonts w:ascii="Times New Roman" w:hAnsi="Times New Roman" w:cs="Times New Roman"/>
            <w:sz w:val="22"/>
          </w:rPr>
          <w:delText>s</w:delText>
        </w:r>
      </w:del>
      <w:ins w:id="43" w:author="Thomas Kwong" w:date="2021-09-22T17:28:00Z">
        <w:r w:rsidR="009659EB">
          <w:rPr>
            <w:rFonts w:ascii="Times New Roman" w:hAnsi="Times New Roman" w:cs="Times New Roman"/>
            <w:sz w:val="22"/>
          </w:rPr>
          <w:t>, which</w:t>
        </w:r>
      </w:ins>
      <w:ins w:id="44" w:author="Thomas Kwong" w:date="2021-09-12T13:11:00Z">
        <w:r w:rsidR="00B01273" w:rsidRPr="00790445">
          <w:rPr>
            <w:rFonts w:ascii="Times New Roman" w:hAnsi="Times New Roman" w:cs="Times New Roman"/>
            <w:sz w:val="22"/>
          </w:rPr>
          <w:t xml:space="preserve"> </w:t>
        </w:r>
      </w:ins>
      <w:ins w:id="45" w:author="Thomas Kwong" w:date="2021-09-12T13:10:00Z">
        <w:r w:rsidR="00B01273" w:rsidRPr="00790445">
          <w:rPr>
            <w:rFonts w:ascii="Times New Roman" w:hAnsi="Times New Roman" w:cs="Times New Roman"/>
            <w:sz w:val="22"/>
          </w:rPr>
          <w:t>arise</w:t>
        </w:r>
      </w:ins>
      <w:ins w:id="46" w:author="nick ting" w:date="2021-10-04T21:12:00Z">
        <w:r w:rsidR="006716FA">
          <w:rPr>
            <w:rFonts w:ascii="Times New Roman" w:hAnsi="Times New Roman" w:cs="Times New Roman"/>
            <w:sz w:val="22"/>
          </w:rPr>
          <w:t>s</w:t>
        </w:r>
      </w:ins>
      <w:ins w:id="47" w:author="Thomas Kwong" w:date="2021-09-12T13:10:00Z">
        <w:r w:rsidR="00B01273" w:rsidRPr="00790445">
          <w:rPr>
            <w:rFonts w:ascii="Times New Roman" w:hAnsi="Times New Roman" w:cs="Times New Roman"/>
            <w:sz w:val="22"/>
          </w:rPr>
          <w:t xml:space="preserve"> without kn</w:t>
        </w:r>
        <w:r w:rsidR="00E46F05" w:rsidRPr="00790445">
          <w:rPr>
            <w:rFonts w:ascii="Times New Roman" w:hAnsi="Times New Roman" w:cs="Times New Roman"/>
            <w:sz w:val="22"/>
          </w:rPr>
          <w:t>own contribution from germline causes or significant family history</w:t>
        </w:r>
        <w:del w:id="48" w:author="nick ting" w:date="2021-10-04T21:12:00Z">
          <w:r w:rsidR="00E46F05" w:rsidRPr="00790445" w:rsidDel="006716FA">
            <w:rPr>
              <w:rFonts w:ascii="Times New Roman" w:hAnsi="Times New Roman" w:cs="Times New Roman"/>
              <w:sz w:val="22"/>
            </w:rPr>
            <w:delText xml:space="preserve"> of </w:delText>
          </w:r>
        </w:del>
      </w:ins>
      <w:ins w:id="49" w:author="Thomas Kwong" w:date="2021-09-12T13:11:00Z">
        <w:del w:id="50" w:author="nick ting" w:date="2021-10-04T21:12:00Z">
          <w:r w:rsidR="00B01273" w:rsidRPr="00790445" w:rsidDel="006716FA">
            <w:rPr>
              <w:rFonts w:ascii="Times New Roman" w:hAnsi="Times New Roman" w:cs="Times New Roman"/>
              <w:sz w:val="22"/>
            </w:rPr>
            <w:delText>CRC</w:delText>
          </w:r>
        </w:del>
      </w:ins>
      <w:del w:id="51" w:author="nick ting" w:date="2021-10-04T21:12:00Z">
        <w:r w:rsidRPr="00790445" w:rsidDel="006716FA">
          <w:rPr>
            <w:rFonts w:ascii="Times New Roman" w:hAnsi="Times New Roman" w:cs="Times New Roman"/>
            <w:sz w:val="22"/>
          </w:rPr>
          <w:delText xml:space="preserve"> </w:delText>
        </w:r>
      </w:del>
      <w:ins w:id="52"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53"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w:t>
      </w:r>
      <w:ins w:id="54" w:author="nick ting" w:date="2021-10-04T21:12:00Z">
        <w:r w:rsidR="006716FA">
          <w:rPr>
            <w:rFonts w:ascii="Times New Roman" w:hAnsi="Times New Roman" w:cs="Times New Roman"/>
            <w:sz w:val="22"/>
          </w:rPr>
          <w:t>,</w:t>
        </w:r>
      </w:ins>
      <w:del w:id="55" w:author="nick ting" w:date="2021-10-04T21:12:00Z">
        <w:r w:rsidRPr="00790445" w:rsidDel="006716FA">
          <w:rPr>
            <w:rFonts w:ascii="Times New Roman" w:hAnsi="Times New Roman" w:cs="Times New Roman"/>
            <w:sz w:val="22"/>
          </w:rPr>
          <w:delText>s</w:delText>
        </w:r>
      </w:del>
      <w:ins w:id="56" w:author="Thomas Kwong" w:date="2021-09-12T13:12:00Z">
        <w:del w:id="57" w:author="nick ting" w:date="2021-10-04T21:12:00Z">
          <w:r w:rsidR="00B01273" w:rsidRPr="00790445" w:rsidDel="006716FA">
            <w:rPr>
              <w:rFonts w:ascii="Times New Roman" w:hAnsi="Times New Roman" w:cs="Times New Roman"/>
              <w:sz w:val="22"/>
            </w:rPr>
            <w:delText>,</w:delText>
          </w:r>
        </w:del>
      </w:ins>
      <w:ins w:id="58" w:author="Thomas Kwong" w:date="2021-09-12T13:13:00Z">
        <w:r w:rsidR="00B01273" w:rsidRPr="00790445">
          <w:rPr>
            <w:rFonts w:ascii="Times New Roman" w:hAnsi="Times New Roman" w:cs="Times New Roman"/>
            <w:sz w:val="22"/>
          </w:rPr>
          <w:t xml:space="preserve"> implying the importance of environmental factors</w:t>
        </w:r>
      </w:ins>
      <w:ins w:id="59" w:author="Thomas Kwong" w:date="2021-09-12T13:20:00Z">
        <w:r w:rsidR="00543629" w:rsidRPr="00790445">
          <w:rPr>
            <w:rFonts w:ascii="Times New Roman" w:hAnsi="Times New Roman" w:cs="Times New Roman"/>
            <w:sz w:val="22"/>
          </w:rPr>
          <w:t xml:space="preserve"> in CRC pathogenesis</w:t>
        </w:r>
      </w:ins>
      <w:del w:id="60" w:author="Thomas Kwong" w:date="2021-09-12T13:11:00Z">
        <w:r w:rsidRPr="00790445" w:rsidDel="00B01273">
          <w:rPr>
            <w:rFonts w:ascii="Times New Roman" w:hAnsi="Times New Roman" w:cs="Times New Roman"/>
            <w:sz w:val="22"/>
          </w:rPr>
          <w:delText xml:space="preserve"> </w:delText>
        </w:r>
      </w:del>
      <w:del w:id="61" w:author="Thomas Kwong" w:date="2021-09-12T13:06:00Z">
        <w:r w:rsidRPr="00790445" w:rsidDel="00E46F05">
          <w:rPr>
            <w:rFonts w:ascii="Times New Roman" w:hAnsi="Times New Roman" w:cs="Times New Roman"/>
            <w:sz w:val="22"/>
          </w:rPr>
          <w:delText xml:space="preserve">and </w:delText>
        </w:r>
      </w:del>
      <w:del w:id="62"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63" w:author="Thomas Kwong" w:date="2021-09-22T17:30:00Z">
        <w:r w:rsidR="009659EB">
          <w:rPr>
            <w:rFonts w:ascii="Times New Roman" w:hAnsi="Times New Roman" w:cs="Times New Roman"/>
            <w:sz w:val="22"/>
          </w:rPr>
          <w:t xml:space="preserve"> </w:t>
        </w:r>
      </w:ins>
    </w:p>
    <w:p w14:paraId="5F43FFB0" w14:textId="77777777" w:rsidR="0070227E" w:rsidRDefault="0070227E" w:rsidP="00790445">
      <w:pPr>
        <w:rPr>
          <w:ins w:id="64" w:author="nick ting" w:date="2021-10-04T21:21:00Z"/>
          <w:rFonts w:ascii="Times New Roman" w:hAnsi="Times New Roman" w:cs="Times New Roman"/>
          <w:sz w:val="22"/>
        </w:rPr>
      </w:pPr>
    </w:p>
    <w:p w14:paraId="0176534B" w14:textId="070ED668" w:rsidR="006E146A" w:rsidDel="00F61633" w:rsidRDefault="009659EB" w:rsidP="00790445">
      <w:pPr>
        <w:rPr>
          <w:del w:id="65" w:author="Thomas Kwong" w:date="2021-09-12T15:47:00Z"/>
          <w:rFonts w:ascii="Times New Roman" w:hAnsi="Times New Roman" w:cs="Times New Roman"/>
          <w:sz w:val="22"/>
        </w:rPr>
      </w:pPr>
      <w:ins w:id="66" w:author="Thomas Kwong" w:date="2021-09-22T17:30:00Z">
        <w:r>
          <w:rPr>
            <w:rFonts w:ascii="Times New Roman" w:hAnsi="Times New Roman" w:cs="Times New Roman"/>
            <w:sz w:val="22"/>
          </w:rPr>
          <w:t xml:space="preserve">The gut microbiome </w:t>
        </w:r>
      </w:ins>
      <w:del w:id="67" w:author="Thomas Kwong" w:date="2021-09-22T17:29:00Z">
        <w:r w:rsidR="002F5B96" w:rsidRPr="00790445" w:rsidDel="009659EB">
          <w:rPr>
            <w:rFonts w:ascii="Times New Roman" w:hAnsi="Times New Roman" w:cs="Times New Roman"/>
            <w:sz w:val="22"/>
          </w:rPr>
          <w:delText xml:space="preserve"> </w:delText>
        </w:r>
      </w:del>
      <w:del w:id="68" w:author="Thomas Kwong" w:date="2021-09-12T13:36:00Z">
        <w:r w:rsidR="006E146A" w:rsidDel="006E146A">
          <w:rPr>
            <w:rFonts w:ascii="Times New Roman" w:hAnsi="Times New Roman" w:cs="Times New Roman"/>
            <w:sz w:val="22"/>
          </w:rPr>
          <w:delText>T</w:delText>
        </w:r>
      </w:del>
      <w:ins w:id="69" w:author="Thomas Kwong" w:date="2021-09-12T13:37:00Z">
        <w:r w:rsidR="006E146A" w:rsidRPr="00790445">
          <w:rPr>
            <w:rFonts w:ascii="Times New Roman" w:hAnsi="Times New Roman" w:cs="Times New Roman"/>
            <w:sz w:val="22"/>
          </w:rPr>
          <w:t>provid</w:t>
        </w:r>
      </w:ins>
      <w:ins w:id="70" w:author="Thomas Kwong" w:date="2021-09-22T17:32:00Z">
        <w:r w:rsidR="009B08A0">
          <w:rPr>
            <w:rFonts w:ascii="Times New Roman" w:hAnsi="Times New Roman" w:cs="Times New Roman"/>
            <w:sz w:val="22"/>
          </w:rPr>
          <w:t>es</w:t>
        </w:r>
      </w:ins>
      <w:ins w:id="71" w:author="Thomas Kwong" w:date="2021-09-12T13:38:00Z">
        <w:r w:rsidR="006E146A" w:rsidRPr="00D7106E">
          <w:rPr>
            <w:rFonts w:ascii="Times New Roman" w:hAnsi="Times New Roman" w:cs="Times New Roman"/>
            <w:sz w:val="22"/>
          </w:rPr>
          <w:t xml:space="preserve"> numerous essential </w:t>
        </w:r>
      </w:ins>
      <w:ins w:id="72" w:author="Thomas Kwong" w:date="2021-09-12T13:37:00Z">
        <w:r w:rsidR="006E146A" w:rsidRPr="00D7106E">
          <w:rPr>
            <w:rFonts w:ascii="Times New Roman" w:hAnsi="Times New Roman" w:cs="Times New Roman"/>
            <w:sz w:val="22"/>
          </w:rPr>
          <w:t>metabolic and physiological functions</w:t>
        </w:r>
      </w:ins>
      <w:ins w:id="73" w:author="nick ting" w:date="2021-10-04T21:16:00Z">
        <w:r w:rsidR="006716FA">
          <w:rPr>
            <w:rFonts w:ascii="Times New Roman" w:hAnsi="Times New Roman" w:cs="Times New Roman"/>
            <w:sz w:val="22"/>
          </w:rPr>
          <w:t xml:space="preserve"> for our bodies</w:t>
        </w:r>
      </w:ins>
      <w:ins w:id="74"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w:t>
        </w:r>
        <w:del w:id="75" w:author="nick ting" w:date="2021-10-04T21:16:00Z">
          <w:r w:rsidR="006E146A" w:rsidRPr="009659EB" w:rsidDel="006716FA">
            <w:rPr>
              <w:rFonts w:ascii="Times New Roman" w:hAnsi="Times New Roman" w:cs="Times New Roman"/>
            </w:rPr>
            <w:delText>manufacturing</w:delText>
          </w:r>
        </w:del>
        <w:del w:id="76" w:author="nick ting" w:date="2021-10-04T21:17:00Z">
          <w:r w:rsidR="006E146A" w:rsidRPr="009659EB" w:rsidDel="006716FA">
            <w:rPr>
              <w:rFonts w:ascii="Times New Roman" w:hAnsi="Times New Roman" w:cs="Times New Roman"/>
            </w:rPr>
            <w:delText xml:space="preserve"> </w:delText>
          </w:r>
        </w:del>
        <w:r w:rsidR="006E146A" w:rsidRPr="009659EB">
          <w:rPr>
            <w:rFonts w:ascii="Times New Roman" w:hAnsi="Times New Roman" w:cs="Times New Roman"/>
          </w:rPr>
          <w:t>vitamins</w:t>
        </w:r>
      </w:ins>
      <w:ins w:id="77" w:author="nick ting" w:date="2021-10-04T21:17:00Z">
        <w:r w:rsidR="006716FA">
          <w:rPr>
            <w:rFonts w:ascii="Times New Roman" w:hAnsi="Times New Roman" w:cs="Times New Roman"/>
          </w:rPr>
          <w:t xml:space="preserve"> synthesis, </w:t>
        </w:r>
      </w:ins>
      <w:ins w:id="78" w:author="Thomas Kwong" w:date="2021-09-12T13:39:00Z">
        <w:del w:id="79" w:author="nick ting" w:date="2021-10-04T21:17:00Z">
          <w:r w:rsidR="006E146A" w:rsidRPr="009659EB" w:rsidDel="006716FA">
            <w:rPr>
              <w:rFonts w:ascii="Times New Roman" w:hAnsi="Times New Roman" w:cs="Times New Roman"/>
            </w:rPr>
            <w:delText xml:space="preserve"> and training </w:delText>
          </w:r>
        </w:del>
      </w:ins>
      <w:ins w:id="80" w:author="Thomas Kwong" w:date="2021-09-12T15:47:00Z">
        <w:del w:id="81" w:author="nick ting" w:date="2021-10-04T21:17:00Z">
          <w:r w:rsidR="00F61633" w:rsidRPr="009659EB" w:rsidDel="006716FA">
            <w:rPr>
              <w:rFonts w:ascii="Times New Roman" w:hAnsi="Times New Roman" w:cs="Times New Roman"/>
            </w:rPr>
            <w:delText xml:space="preserve">of </w:delText>
          </w:r>
        </w:del>
      </w:ins>
      <w:ins w:id="82" w:author="Thomas Kwong" w:date="2021-09-12T13:39:00Z">
        <w:del w:id="83" w:author="nick ting" w:date="2021-10-04T21:17:00Z">
          <w:r w:rsidR="006E146A" w:rsidRPr="009659EB" w:rsidDel="006716FA">
            <w:rPr>
              <w:rFonts w:ascii="Times New Roman" w:hAnsi="Times New Roman" w:cs="Times New Roman"/>
            </w:rPr>
            <w:delText xml:space="preserve">our </w:delText>
          </w:r>
        </w:del>
        <w:r w:rsidR="006E146A" w:rsidRPr="009659EB">
          <w:rPr>
            <w:rFonts w:ascii="Times New Roman" w:hAnsi="Times New Roman" w:cs="Times New Roman"/>
          </w:rPr>
          <w:t>immune system</w:t>
        </w:r>
      </w:ins>
      <w:ins w:id="84" w:author="nick ting" w:date="2021-10-04T21:17:00Z">
        <w:r w:rsidR="006716FA">
          <w:rPr>
            <w:rFonts w:ascii="Times New Roman" w:hAnsi="Times New Roman" w:cs="Times New Roman"/>
          </w:rPr>
          <w:t xml:space="preserve"> development and more</w:t>
        </w:r>
      </w:ins>
      <w:ins w:id="85"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86"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87" w:author="Thomas Kwong" w:date="2021-09-12T13:37:00Z">
        <w:r w:rsidR="006E146A" w:rsidRPr="00790445">
          <w:rPr>
            <w:rFonts w:ascii="Times New Roman" w:hAnsi="Times New Roman" w:cs="Times New Roman"/>
            <w:sz w:val="22"/>
          </w:rPr>
          <w:fldChar w:fldCharType="end"/>
        </w:r>
      </w:ins>
      <w:ins w:id="88"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89" w:author="Thomas Kwong" w:date="2021-09-12T13:40:00Z"/>
          <w:rFonts w:ascii="Times New Roman" w:hAnsi="Times New Roman" w:cs="Times New Roman"/>
          <w:sz w:val="22"/>
        </w:rPr>
      </w:pPr>
    </w:p>
    <w:p w14:paraId="747D086D" w14:textId="4253BD81" w:rsidR="00FC2A07" w:rsidRDefault="00B01273" w:rsidP="00790445">
      <w:pPr>
        <w:rPr>
          <w:ins w:id="90" w:author="nick ting" w:date="2021-10-04T21:27:00Z"/>
          <w:rFonts w:ascii="Times New Roman" w:hAnsi="Times New Roman" w:cs="Times New Roman"/>
          <w:sz w:val="22"/>
        </w:rPr>
      </w:pPr>
      <w:ins w:id="91" w:author="Thomas Kwong" w:date="2021-09-12T13:15:00Z">
        <w:r w:rsidRPr="00790445">
          <w:rPr>
            <w:rFonts w:ascii="Times New Roman" w:hAnsi="Times New Roman" w:cs="Times New Roman"/>
            <w:sz w:val="22"/>
          </w:rPr>
          <w:t xml:space="preserve">Recent </w:t>
        </w:r>
      </w:ins>
      <w:ins w:id="92" w:author="Thomas Kwong" w:date="2021-09-12T13:16:00Z">
        <w:r w:rsidRPr="00790445">
          <w:rPr>
            <w:rFonts w:ascii="Times New Roman" w:hAnsi="Times New Roman" w:cs="Times New Roman"/>
            <w:sz w:val="22"/>
          </w:rPr>
          <w:t xml:space="preserve">studies have </w:t>
        </w:r>
        <w:del w:id="93" w:author="nick ting" w:date="2021-10-04T21:18:00Z">
          <w:r w:rsidRPr="00790445" w:rsidDel="0070227E">
            <w:rPr>
              <w:rFonts w:ascii="Times New Roman" w:hAnsi="Times New Roman" w:cs="Times New Roman"/>
              <w:sz w:val="22"/>
            </w:rPr>
            <w:delText xml:space="preserve">demonstrated the </w:delText>
          </w:r>
        </w:del>
      </w:ins>
      <w:ins w:id="94" w:author="Thomas Kwong" w:date="2021-09-12T13:22:00Z">
        <w:del w:id="95" w:author="nick ting" w:date="2021-10-04T21:18:00Z">
          <w:r w:rsidR="005165C0" w:rsidRPr="00790445" w:rsidDel="0070227E">
            <w:rPr>
              <w:rFonts w:ascii="Times New Roman" w:hAnsi="Times New Roman" w:cs="Times New Roman"/>
              <w:sz w:val="22"/>
            </w:rPr>
            <w:delText>link between the</w:delText>
          </w:r>
        </w:del>
      </w:ins>
      <w:ins w:id="96" w:author="nick ting" w:date="2021-10-04T21:18:00Z">
        <w:r w:rsidR="0070227E">
          <w:rPr>
            <w:rFonts w:ascii="Times New Roman" w:hAnsi="Times New Roman" w:cs="Times New Roman"/>
            <w:sz w:val="22"/>
          </w:rPr>
          <w:t>linked</w:t>
        </w:r>
      </w:ins>
      <w:ins w:id="97" w:author="Thomas Kwong" w:date="2021-09-12T13:22:00Z">
        <w:r w:rsidR="005165C0" w:rsidRPr="00790445">
          <w:rPr>
            <w:rFonts w:ascii="Times New Roman" w:hAnsi="Times New Roman" w:cs="Times New Roman"/>
            <w:sz w:val="22"/>
          </w:rPr>
          <w:t xml:space="preserve"> </w:t>
        </w:r>
      </w:ins>
      <w:ins w:id="98" w:author="Thomas Kwong" w:date="2021-09-12T13:16:00Z">
        <w:r w:rsidRPr="00790445">
          <w:rPr>
            <w:rFonts w:ascii="Times New Roman" w:hAnsi="Times New Roman" w:cs="Times New Roman"/>
            <w:sz w:val="22"/>
          </w:rPr>
          <w:t>g</w:t>
        </w:r>
      </w:ins>
      <w:ins w:id="99" w:author="Thomas Kwong" w:date="2021-09-12T13:13:00Z">
        <w:r w:rsidRPr="00790445">
          <w:rPr>
            <w:rFonts w:ascii="Times New Roman" w:hAnsi="Times New Roman" w:cs="Times New Roman"/>
            <w:sz w:val="22"/>
          </w:rPr>
          <w:t>ut microbiota alter</w:t>
        </w:r>
      </w:ins>
      <w:ins w:id="100" w:author="Thomas Kwong" w:date="2021-09-12T13:23:00Z">
        <w:r w:rsidR="005165C0" w:rsidRPr="00790445">
          <w:rPr>
            <w:rFonts w:ascii="Times New Roman" w:hAnsi="Times New Roman" w:cs="Times New Roman"/>
            <w:sz w:val="22"/>
          </w:rPr>
          <w:t xml:space="preserve">ation </w:t>
        </w:r>
        <w:del w:id="101" w:author="nick ting" w:date="2021-10-04T21:18:00Z">
          <w:r w:rsidR="005165C0" w:rsidRPr="00790445" w:rsidDel="0070227E">
            <w:rPr>
              <w:rFonts w:ascii="Times New Roman" w:hAnsi="Times New Roman" w:cs="Times New Roman"/>
              <w:sz w:val="22"/>
            </w:rPr>
            <w:delText>and</w:delText>
          </w:r>
        </w:del>
      </w:ins>
      <w:ins w:id="102" w:author="nick ting" w:date="2021-10-04T21:18:00Z">
        <w:r w:rsidR="0070227E">
          <w:rPr>
            <w:rFonts w:ascii="Times New Roman" w:hAnsi="Times New Roman" w:cs="Times New Roman"/>
            <w:sz w:val="22"/>
          </w:rPr>
          <w:t>to</w:t>
        </w:r>
      </w:ins>
      <w:ins w:id="103" w:author="Thomas Kwong" w:date="2021-09-12T13:23:00Z">
        <w:r w:rsidR="005165C0" w:rsidRPr="00790445">
          <w:rPr>
            <w:rFonts w:ascii="Times New Roman" w:hAnsi="Times New Roman" w:cs="Times New Roman"/>
            <w:sz w:val="22"/>
          </w:rPr>
          <w:t xml:space="preserve"> </w:t>
        </w:r>
      </w:ins>
      <w:ins w:id="104" w:author="Thomas Kwong" w:date="2021-09-12T13:13:00Z">
        <w:r w:rsidRPr="00790445">
          <w:rPr>
            <w:rFonts w:ascii="Times New Roman" w:hAnsi="Times New Roman" w:cs="Times New Roman"/>
            <w:sz w:val="22"/>
          </w:rPr>
          <w:t>CR</w:t>
        </w:r>
      </w:ins>
      <w:ins w:id="105" w:author="LIN, Yufeng" w:date="2021-09-20T19:07:00Z">
        <w:r w:rsidR="00D7106E">
          <w:rPr>
            <w:rFonts w:ascii="Times New Roman" w:hAnsi="Times New Roman" w:cs="Times New Roman"/>
            <w:sz w:val="22"/>
          </w:rPr>
          <w:t>C</w:t>
        </w:r>
      </w:ins>
      <w:ins w:id="106" w:author="nick ting" w:date="2021-10-04T21:18:00Z">
        <w:r w:rsidR="0070227E">
          <w:rPr>
            <w:rFonts w:ascii="Times New Roman" w:hAnsi="Times New Roman" w:cs="Times New Roman"/>
            <w:sz w:val="22"/>
          </w:rPr>
          <w:t xml:space="preserve"> occurence</w:t>
        </w:r>
      </w:ins>
      <w:r w:rsidR="00D7106E" w:rsidRPr="00D7106E">
        <w:rPr>
          <w:rFonts w:ascii="Times New Roman" w:hAnsi="Times New Roman" w:cs="Times New Roman"/>
          <w:kern w:val="0"/>
          <w:sz w:val="22"/>
          <w:szCs w:val="24"/>
          <w:vertAlign w:val="superscript"/>
        </w:rPr>
        <w:t>5</w:t>
      </w:r>
      <w:del w:id="107" w:author="Thomas Kwong" w:date="2021-09-12T13:14:00Z">
        <w:r w:rsidR="00F444BB" w:rsidRPr="00790445" w:rsidDel="00B01273">
          <w:rPr>
            <w:rFonts w:ascii="Times New Roman" w:hAnsi="Times New Roman" w:cs="Times New Roman"/>
            <w:sz w:val="22"/>
          </w:rPr>
          <w:delText>T</w:delText>
        </w:r>
      </w:del>
      <w:ins w:id="108" w:author="Thomas Kwong" w:date="2021-09-12T13:14:00Z">
        <w:r w:rsidRPr="00790445">
          <w:rPr>
            <w:rFonts w:ascii="Times New Roman" w:hAnsi="Times New Roman" w:cs="Times New Roman"/>
            <w:sz w:val="22"/>
          </w:rPr>
          <w:t>.</w:t>
        </w:r>
      </w:ins>
      <w:del w:id="109"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110" w:author="LIN, Yufeng" w:date="2021-09-20T19:02:00Z">
        <w:r w:rsidR="00D7106E" w:rsidRPr="00D7106E">
          <w:rPr>
            <w:rFonts w:ascii="Times New Roman" w:hAnsi="Times New Roman" w:cs="Times New Roman"/>
            <w:sz w:val="22"/>
          </w:rPr>
          <w:t xml:space="preserve"> </w:t>
        </w:r>
      </w:ins>
      <w:ins w:id="111" w:author="nick ting" w:date="2021-10-04T21:25:00Z">
        <w:r w:rsidR="0070227E">
          <w:rPr>
            <w:rFonts w:ascii="Times New Roman" w:hAnsi="Times New Roman" w:cs="Times New Roman"/>
            <w:sz w:val="22"/>
          </w:rPr>
          <w:t xml:space="preserve">Dysbiosis such as reduced gut microbial diversity and enrichment of oncogenic microorganisms have been associated to CRC carcinogenesis. </w:t>
        </w:r>
      </w:ins>
      <w:ins w:id="112" w:author="LIN, Yufeng" w:date="2021-09-20T19:02:00Z">
        <w:r w:rsidR="00D7106E">
          <w:rPr>
            <w:rFonts w:ascii="Times New Roman" w:hAnsi="Times New Roman" w:cs="Times New Roman"/>
            <w:sz w:val="22"/>
          </w:rPr>
          <w:t>For instance,</w:t>
        </w:r>
      </w:ins>
      <w:ins w:id="113" w:author="nick ting" w:date="2021-10-04T21:26:00Z">
        <w:r w:rsidR="0070227E">
          <w:rPr>
            <w:rFonts w:ascii="Times New Roman" w:hAnsi="Times New Roman" w:cs="Times New Roman"/>
            <w:sz w:val="22"/>
          </w:rPr>
          <w:t xml:space="preserve"> the notorious</w:t>
        </w:r>
      </w:ins>
      <w:ins w:id="114" w:author="LIN, Yufeng" w:date="2021-09-20T19:02:00Z">
        <w:r w:rsidR="00D7106E">
          <w:rPr>
            <w:rFonts w:ascii="Times New Roman" w:hAnsi="Times New Roman" w:cs="Times New Roman"/>
            <w:sz w:val="22"/>
          </w:rPr>
          <w:t xml:space="preserve"> </w:t>
        </w:r>
        <w:del w:id="115" w:author="nick ting" w:date="2021-10-04T21:26:00Z">
          <w:r w:rsidR="00D7106E" w:rsidRPr="0070227E" w:rsidDel="0070227E">
            <w:rPr>
              <w:rFonts w:ascii="Times New Roman" w:hAnsi="Times New Roman" w:cs="Times New Roman"/>
              <w:i/>
              <w:iCs/>
              <w:sz w:val="22"/>
              <w:rPrChange w:id="116" w:author="nick ting" w:date="2021-10-04T21:26:00Z">
                <w:rPr>
                  <w:rFonts w:ascii="Times New Roman" w:hAnsi="Times New Roman" w:cs="Times New Roman"/>
                  <w:sz w:val="22"/>
                </w:rPr>
              </w:rPrChange>
            </w:rPr>
            <w:delText>a perturbed enteric microbiome was shown to be a significant risk factor for CRC development, in which F</w:delText>
          </w:r>
        </w:del>
      </w:ins>
      <w:ins w:id="117" w:author="nick ting" w:date="2021-10-04T21:26:00Z">
        <w:r w:rsidR="0070227E" w:rsidRPr="0070227E">
          <w:rPr>
            <w:rFonts w:ascii="Times New Roman" w:hAnsi="Times New Roman" w:cs="Times New Roman"/>
            <w:i/>
            <w:iCs/>
            <w:sz w:val="22"/>
            <w:rPrChange w:id="118" w:author="nick ting" w:date="2021-10-04T21:26:00Z">
              <w:rPr>
                <w:rFonts w:ascii="Times New Roman" w:hAnsi="Times New Roman" w:cs="Times New Roman"/>
                <w:sz w:val="22"/>
              </w:rPr>
            </w:rPrChange>
          </w:rPr>
          <w:t>Fusobacterium</w:t>
        </w:r>
      </w:ins>
      <w:ins w:id="119" w:author="LIN, Yufeng" w:date="2021-09-20T19:02:00Z">
        <w:del w:id="120" w:author="nick ting" w:date="2021-10-04T21:26:00Z">
          <w:r w:rsidR="00D7106E" w:rsidRPr="0070227E" w:rsidDel="0070227E">
            <w:rPr>
              <w:rFonts w:ascii="Times New Roman" w:hAnsi="Times New Roman" w:cs="Times New Roman"/>
              <w:i/>
              <w:iCs/>
              <w:sz w:val="22"/>
              <w:rPrChange w:id="121" w:author="nick ting" w:date="2021-10-04T21:26:00Z">
                <w:rPr>
                  <w:rFonts w:ascii="Times New Roman" w:hAnsi="Times New Roman" w:cs="Times New Roman"/>
                  <w:sz w:val="22"/>
                </w:rPr>
              </w:rPrChange>
            </w:rPr>
            <w:delText>.</w:delText>
          </w:r>
        </w:del>
        <w:r w:rsidR="00D7106E" w:rsidRPr="0070227E">
          <w:rPr>
            <w:rFonts w:ascii="Times New Roman" w:hAnsi="Times New Roman" w:cs="Times New Roman"/>
            <w:i/>
            <w:iCs/>
            <w:sz w:val="22"/>
            <w:rPrChange w:id="122" w:author="nick ting" w:date="2021-10-04T21:26:00Z">
              <w:rPr>
                <w:rFonts w:ascii="Times New Roman" w:hAnsi="Times New Roman" w:cs="Times New Roman"/>
                <w:sz w:val="22"/>
              </w:rPr>
            </w:rPrChange>
          </w:rPr>
          <w:t xml:space="preserve"> nucleatum</w:t>
        </w:r>
        <w:r w:rsidR="00D7106E">
          <w:rPr>
            <w:rFonts w:ascii="Times New Roman" w:hAnsi="Times New Roman" w:cs="Times New Roman"/>
            <w:sz w:val="22"/>
          </w:rPr>
          <w:t xml:space="preserve"> </w:t>
        </w:r>
        <w:commentRangeStart w:id="123"/>
        <w:commentRangeStart w:id="124"/>
        <w:r w:rsidR="00D7106E">
          <w:rPr>
            <w:rFonts w:ascii="Times New Roman" w:hAnsi="Times New Roman" w:cs="Times New Roman"/>
            <w:sz w:val="22"/>
          </w:rPr>
          <w:t xml:space="preserve">promoted glycolysis and oncogenesis </w:t>
        </w:r>
      </w:ins>
      <w:ins w:id="125" w:author="Thomas Kwong" w:date="2021-09-22T18:11:00Z">
        <w:r w:rsidR="00752EF5">
          <w:rPr>
            <w:rFonts w:ascii="Times New Roman" w:hAnsi="Times New Roman" w:cs="Times New Roman"/>
            <w:sz w:val="22"/>
          </w:rPr>
          <w:t xml:space="preserve">of </w:t>
        </w:r>
      </w:ins>
      <w:ins w:id="126" w:author="LIN, Yufeng" w:date="2021-09-20T19:02:00Z">
        <w:r w:rsidR="00D7106E">
          <w:rPr>
            <w:rFonts w:ascii="Times New Roman" w:hAnsi="Times New Roman" w:cs="Times New Roman"/>
            <w:sz w:val="22"/>
          </w:rPr>
          <w:t xml:space="preserve">CRC </w:t>
        </w:r>
      </w:ins>
      <w:commentRangeEnd w:id="123"/>
      <w:r w:rsidR="00752EF5">
        <w:rPr>
          <w:rStyle w:val="CommentReference"/>
        </w:rPr>
        <w:commentReference w:id="123"/>
      </w:r>
      <w:commentRangeEnd w:id="124"/>
      <w:r w:rsidR="00752EF5">
        <w:rPr>
          <w:rStyle w:val="CommentReference"/>
        </w:rPr>
        <w:commentReference w:id="124"/>
      </w:r>
      <w:ins w:id="127" w:author="LIN, Yufeng" w:date="2021-09-20T19:02:00Z">
        <w:del w:id="128" w:author="nick ting" w:date="2021-10-04T21:27:00Z">
          <w:r w:rsidR="00D7106E" w:rsidDel="0070227E">
            <w:rPr>
              <w:rFonts w:ascii="Times New Roman" w:hAnsi="Times New Roman" w:cs="Times New Roman"/>
              <w:sz w:val="22"/>
            </w:rPr>
            <w:delText>through</w:delText>
          </w:r>
        </w:del>
      </w:ins>
      <w:ins w:id="129" w:author="nick ting" w:date="2021-10-04T21:27:00Z">
        <w:r w:rsidR="0070227E">
          <w:rPr>
            <w:rFonts w:ascii="Times New Roman" w:hAnsi="Times New Roman" w:cs="Times New Roman"/>
            <w:sz w:val="22"/>
          </w:rPr>
          <w:t>by</w:t>
        </w:r>
      </w:ins>
      <w:ins w:id="130" w:author="LIN, Yufeng" w:date="2021-09-20T19:02:00Z">
        <w:r w:rsidR="00D7106E">
          <w:rPr>
            <w:rFonts w:ascii="Times New Roman" w:hAnsi="Times New Roman" w:cs="Times New Roman"/>
            <w:sz w:val="22"/>
          </w:rPr>
          <w:t xml:space="preserve">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131"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132"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133"/>
      <w:commentRangeEnd w:id="133"/>
      <w:r w:rsidR="00F61633">
        <w:rPr>
          <w:rStyle w:val="CommentReference"/>
        </w:rPr>
        <w:commentReference w:id="133"/>
      </w:r>
      <w:commentRangeStart w:id="134"/>
      <w:commentRangeStart w:id="135"/>
      <w:ins w:id="136"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137" w:author="Thomas Kwong" w:date="2021-09-22T17:34:00Z">
        <w:r w:rsidR="009B08A0">
          <w:rPr>
            <w:rFonts w:ascii="Times New Roman" w:hAnsi="Times New Roman" w:cs="Times New Roman"/>
            <w:sz w:val="22"/>
          </w:rPr>
          <w:t xml:space="preserve"> </w:t>
        </w:r>
      </w:ins>
      <w:ins w:id="138" w:author="Thomas Kwong" w:date="2021-09-12T15:54:00Z">
        <w:r w:rsidR="00F61633" w:rsidRPr="00790445">
          <w:rPr>
            <w:rFonts w:ascii="Times New Roman" w:hAnsi="Times New Roman" w:cs="Times New Roman"/>
            <w:sz w:val="22"/>
          </w:rPr>
          <w:t xml:space="preserve">with </w:t>
        </w:r>
        <w:commentRangeStart w:id="139"/>
        <w:commentRangeStart w:id="140"/>
        <w:r w:rsidR="00F61633" w:rsidRPr="00790445">
          <w:rPr>
            <w:rFonts w:ascii="Times New Roman" w:hAnsi="Times New Roman" w:cs="Times New Roman"/>
            <w:sz w:val="22"/>
          </w:rPr>
          <w:t xml:space="preserve">approximately 1,000 </w:t>
        </w:r>
        <w:commentRangeEnd w:id="139"/>
        <w:r w:rsidR="00F61633">
          <w:rPr>
            <w:rStyle w:val="CommentReference"/>
          </w:rPr>
          <w:commentReference w:id="139"/>
        </w:r>
      </w:ins>
      <w:commentRangeEnd w:id="140"/>
      <w:r w:rsidR="00422C33">
        <w:rPr>
          <w:rStyle w:val="CommentReference"/>
        </w:rPr>
        <w:commentReference w:id="140"/>
      </w:r>
      <w:ins w:id="141"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142" w:author="Thomas Kwong" w:date="2021-09-12T15:55:00Z">
        <w:r w:rsidR="00D9531B" w:rsidRPr="00790445" w:rsidDel="00F61633">
          <w:rPr>
            <w:rFonts w:ascii="Times New Roman" w:hAnsi="Times New Roman" w:cs="Times New Roman"/>
            <w:sz w:val="22"/>
          </w:rPr>
          <w:delText xml:space="preserve">also </w:delText>
        </w:r>
      </w:del>
      <w:del w:id="143" w:author="Thomas Kwong" w:date="2021-09-22T18:13:00Z">
        <w:r w:rsidR="00D9531B" w:rsidRPr="00790445" w:rsidDel="00752EF5">
          <w:rPr>
            <w:rFonts w:ascii="Times New Roman" w:hAnsi="Times New Roman" w:cs="Times New Roman"/>
            <w:sz w:val="22"/>
          </w:rPr>
          <w:delText>reported</w:delText>
        </w:r>
      </w:del>
      <w:ins w:id="144"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145"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146" w:author="LIN, Yufeng" w:date="2021-09-20T19:17:00Z">
        <w:r w:rsidR="004266AF" w:rsidRPr="00581C0A">
          <w:rPr>
            <w:rFonts w:ascii="Times New Roman" w:hAnsi="Times New Roman" w:cs="Times New Roman"/>
            <w:sz w:val="22"/>
          </w:rPr>
          <w:t xml:space="preserve"> </w:t>
        </w:r>
        <w:del w:id="147" w:author="Thomas Kwong" w:date="2021-09-22T17:36:00Z">
          <w:r w:rsidR="004266AF" w:rsidRPr="00581C0A" w:rsidDel="009B08A0">
            <w:rPr>
              <w:rFonts w:ascii="Times New Roman" w:hAnsi="Times New Roman" w:cs="Times New Roman"/>
              <w:sz w:val="22"/>
            </w:rPr>
            <w:delText>or microbial genes</w:delText>
          </w:r>
        </w:del>
      </w:ins>
      <w:del w:id="148"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149"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150"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151"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152"/>
      <w:r w:rsidR="00D9531B" w:rsidRPr="00790445">
        <w:rPr>
          <w:rFonts w:ascii="Times New Roman" w:hAnsi="Times New Roman" w:cs="Times New Roman"/>
          <w:sz w:val="22"/>
        </w:rPr>
        <w:t>association between the gut microbiome and choline degradatio</w:t>
      </w:r>
      <w:ins w:id="153" w:author="Thomas Kwong" w:date="2021-09-12T15:56:00Z">
        <w:r w:rsidR="00F61633">
          <w:rPr>
            <w:rFonts w:ascii="Times New Roman" w:hAnsi="Times New Roman" w:cs="Times New Roman"/>
            <w:sz w:val="22"/>
          </w:rPr>
          <w:t>n</w:t>
        </w:r>
        <w:commentRangeEnd w:id="134"/>
        <w:r w:rsidR="00FC2A07">
          <w:rPr>
            <w:rStyle w:val="CommentReference"/>
          </w:rPr>
          <w:commentReference w:id="134"/>
        </w:r>
      </w:ins>
      <w:commentRangeEnd w:id="135"/>
      <w:r w:rsidR="00AC6DD3">
        <w:rPr>
          <w:rStyle w:val="CommentReference"/>
        </w:rPr>
        <w:commentReference w:id="135"/>
      </w:r>
      <w:ins w:id="154"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55"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56" w:author="LIN, Yufeng" w:date="2021-09-20T19:15:00Z">
        <w:r w:rsidR="000B77CA" w:rsidRPr="00581C0A">
          <w:rPr>
            <w:rFonts w:ascii="Times New Roman" w:hAnsi="Times New Roman" w:cs="Times New Roman"/>
            <w:strike/>
            <w:sz w:val="22"/>
          </w:rPr>
          <w:fldChar w:fldCharType="end"/>
        </w:r>
      </w:ins>
      <w:commentRangeEnd w:id="152"/>
      <w:r w:rsidR="009B08A0">
        <w:rPr>
          <w:rStyle w:val="CommentReference"/>
        </w:rPr>
        <w:commentReference w:id="152"/>
      </w:r>
      <w:del w:id="157" w:author="Thomas Kwong" w:date="2021-09-12T15:55:00Z">
        <w:r w:rsidR="00D9531B" w:rsidRPr="00790445" w:rsidDel="00F61633">
          <w:rPr>
            <w:rFonts w:ascii="Times New Roman" w:hAnsi="Times New Roman" w:cs="Times New Roman"/>
            <w:sz w:val="22"/>
          </w:rPr>
          <w:delText>n, respectively, through the</w:delText>
        </w:r>
      </w:del>
      <w:del w:id="158"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59" w:author="Thomas Kwong" w:date="2021-09-12T15:59:00Z">
        <w:r w:rsidR="00FC2A07">
          <w:rPr>
            <w:rFonts w:ascii="Times New Roman" w:hAnsi="Times New Roman" w:cs="Times New Roman"/>
            <w:sz w:val="22"/>
          </w:rPr>
          <w:t xml:space="preserve"> </w:t>
        </w:r>
      </w:ins>
    </w:p>
    <w:p w14:paraId="31E10566" w14:textId="77777777" w:rsidR="0070227E" w:rsidRDefault="0070227E" w:rsidP="00790445">
      <w:pPr>
        <w:rPr>
          <w:ins w:id="160" w:author="Thomas Kwong" w:date="2021-09-12T16:05:00Z"/>
          <w:rFonts w:ascii="Times New Roman" w:hAnsi="Times New Roman" w:cs="Times New Roman"/>
          <w:sz w:val="22"/>
        </w:rPr>
      </w:pPr>
    </w:p>
    <w:p w14:paraId="56902956" w14:textId="6AFEF57A" w:rsidR="00D9531B" w:rsidRDefault="00FC2A07" w:rsidP="00790445">
      <w:pPr>
        <w:rPr>
          <w:ins w:id="161" w:author="nick ting" w:date="2021-10-04T21:41:00Z"/>
          <w:rFonts w:ascii="Times New Roman" w:hAnsi="Times New Roman" w:cs="Times New Roman"/>
          <w:sz w:val="22"/>
          <w:lang w:eastAsia="zh-HK"/>
        </w:rPr>
      </w:pPr>
      <w:ins w:id="162"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63" w:author="Thomas Kwong" w:date="2021-09-12T16:00:00Z">
        <w:r w:rsidRPr="009659EB">
          <w:rPr>
            <w:rFonts w:ascii="Times New Roman" w:hAnsi="Times New Roman" w:cs="Times New Roman"/>
          </w:rPr>
          <w:t xml:space="preserve">gut microbiome </w:t>
        </w:r>
      </w:ins>
      <w:ins w:id="164" w:author="Thomas Kwong" w:date="2021-09-12T16:01:00Z">
        <w:r w:rsidRPr="009659EB">
          <w:rPr>
            <w:rFonts w:ascii="Times New Roman" w:hAnsi="Times New Roman" w:cs="Times New Roman"/>
          </w:rPr>
          <w:t xml:space="preserve">are composed of </w:t>
        </w:r>
      </w:ins>
      <w:ins w:id="165" w:author="Thomas Kwong" w:date="2021-09-12T15:59:00Z">
        <w:r w:rsidRPr="009659EB">
          <w:rPr>
            <w:rFonts w:ascii="Times New Roman" w:hAnsi="Times New Roman" w:cs="Times New Roman"/>
          </w:rPr>
          <w:t>bacteria</w:t>
        </w:r>
      </w:ins>
      <w:ins w:id="166" w:author="Thomas Kwong" w:date="2021-09-12T16:01:00Z">
        <w:r w:rsidRPr="009659EB">
          <w:rPr>
            <w:rFonts w:ascii="Times New Roman" w:hAnsi="Times New Roman" w:cs="Times New Roman"/>
          </w:rPr>
          <w:t xml:space="preserve">, </w:t>
        </w:r>
      </w:ins>
      <w:del w:id="167" w:author="Thomas Kwong" w:date="2021-09-12T16:02:00Z">
        <w:r w:rsidR="00D9531B" w:rsidRPr="00FA0AD4" w:rsidDel="00FC2A07">
          <w:rPr>
            <w:rFonts w:ascii="Times New Roman" w:hAnsi="Times New Roman" w:cs="Times New Roman"/>
            <w:sz w:val="22"/>
          </w:rPr>
          <w:delText xml:space="preserve"> </w:delText>
        </w:r>
      </w:del>
      <w:moveToRangeStart w:id="168" w:author="Thomas Kwong" w:date="2021-09-12T16:01:00Z" w:name="move82354923"/>
      <w:moveTo w:id="169" w:author="Thomas Kwong" w:date="2021-09-12T16:01:00Z">
        <w:del w:id="170" w:author="Thomas Kwong" w:date="2021-09-12T16:02:00Z">
          <w:r w:rsidRPr="00FA0AD4" w:rsidDel="00FC2A07">
            <w:rPr>
              <w:rFonts w:ascii="Times New Roman" w:hAnsi="Times New Roman" w:cs="Times New Roman"/>
              <w:sz w:val="22"/>
              <w:lang w:eastAsia="zh-HK"/>
            </w:rPr>
            <w:delText>T</w:delText>
          </w:r>
        </w:del>
        <w:del w:id="171"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72" w:author="Thomas Kwong" w:date="2021-09-12T16:03:00Z">
        <w:r w:rsidRPr="00FA0AD4">
          <w:rPr>
            <w:rFonts w:ascii="Times New Roman" w:hAnsi="Times New Roman" w:cs="Times New Roman"/>
            <w:sz w:val="22"/>
            <w:lang w:eastAsia="zh-HK"/>
          </w:rPr>
          <w:t xml:space="preserve">a </w:t>
        </w:r>
      </w:ins>
      <w:moveTo w:id="173"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74" w:author="Thomas Kwong" w:date="2021-09-12T16:03:00Z">
        <w:r w:rsidRPr="00FA0AD4">
          <w:rPr>
            <w:rFonts w:ascii="Times New Roman" w:hAnsi="Times New Roman" w:cs="Times New Roman"/>
            <w:sz w:val="22"/>
          </w:rPr>
          <w:t>al</w:t>
        </w:r>
      </w:ins>
      <w:moveTo w:id="175" w:author="Thomas Kwong" w:date="2021-09-12T16:01:00Z">
        <w:del w:id="176" w:author="Thomas Kwong" w:date="2021-09-12T16:03:00Z">
          <w:r w:rsidRPr="00FA0AD4" w:rsidDel="00FC2A07">
            <w:rPr>
              <w:rFonts w:ascii="Times New Roman" w:hAnsi="Times New Roman" w:cs="Times New Roman"/>
              <w:sz w:val="22"/>
            </w:rPr>
            <w:delText xml:space="preserve">i </w:delText>
          </w:r>
        </w:del>
      </w:moveTo>
      <w:ins w:id="177" w:author="Thomas Kwong" w:date="2021-09-12T16:03:00Z">
        <w:r w:rsidRPr="00FA0AD4">
          <w:rPr>
            <w:rFonts w:ascii="Times New Roman" w:hAnsi="Times New Roman" w:cs="Times New Roman"/>
            <w:sz w:val="22"/>
          </w:rPr>
          <w:t xml:space="preserve"> composition </w:t>
        </w:r>
      </w:ins>
      <w:ins w:id="178" w:author="Thomas Kwong" w:date="2021-09-12T16:05:00Z">
        <w:r w:rsidRPr="00FA0AD4">
          <w:rPr>
            <w:rFonts w:ascii="Times New Roman" w:hAnsi="Times New Roman" w:cs="Times New Roman"/>
            <w:sz w:val="22"/>
          </w:rPr>
          <w:t xml:space="preserve">had </w:t>
        </w:r>
      </w:ins>
      <w:ins w:id="179" w:author="Thomas Kwong" w:date="2021-09-22T18:14:00Z">
        <w:r w:rsidR="00752EF5">
          <w:rPr>
            <w:rFonts w:ascii="Times New Roman" w:hAnsi="Times New Roman" w:cs="Times New Roman"/>
            <w:sz w:val="22"/>
          </w:rPr>
          <w:t xml:space="preserve">also </w:t>
        </w:r>
      </w:ins>
      <w:ins w:id="180" w:author="Thomas Kwong" w:date="2021-09-12T16:05:00Z">
        <w:r w:rsidRPr="00FA0AD4">
          <w:rPr>
            <w:rFonts w:ascii="Times New Roman" w:hAnsi="Times New Roman" w:cs="Times New Roman"/>
            <w:sz w:val="22"/>
          </w:rPr>
          <w:t>been descr</w:t>
        </w:r>
      </w:ins>
      <w:ins w:id="181" w:author="nick ting" w:date="2021-10-04T21:42:00Z">
        <w:r w:rsidR="00A305D8">
          <w:rPr>
            <w:rFonts w:ascii="Times New Roman" w:hAnsi="Times New Roman" w:cs="Times New Roman"/>
            <w:sz w:val="22"/>
          </w:rPr>
          <w:t>i</w:t>
        </w:r>
      </w:ins>
      <w:ins w:id="182" w:author="Thomas Kwong" w:date="2021-09-12T16:05:00Z">
        <w:r w:rsidRPr="00FA0AD4">
          <w:rPr>
            <w:rFonts w:ascii="Times New Roman" w:hAnsi="Times New Roman" w:cs="Times New Roman"/>
            <w:sz w:val="22"/>
          </w:rPr>
          <w:t xml:space="preserve">bed to </w:t>
        </w:r>
      </w:ins>
      <w:ins w:id="183" w:author="nick ting" w:date="2021-10-04T21:42:00Z">
        <w:r w:rsidR="00A305D8">
          <w:rPr>
            <w:rFonts w:ascii="Times New Roman" w:hAnsi="Times New Roman" w:cs="Times New Roman"/>
            <w:sz w:val="22"/>
          </w:rPr>
          <w:t xml:space="preserve">be </w:t>
        </w:r>
      </w:ins>
      <w:moveTo w:id="184" w:author="Thomas Kwong" w:date="2021-09-12T16:01:00Z">
        <w:del w:id="185"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moveTo>
      <w:ins w:id="186" w:author="nick ting" w:date="2021-10-04T21:42:00Z">
        <w:r w:rsidR="00A305D8">
          <w:rPr>
            <w:rFonts w:ascii="Times New Roman" w:hAnsi="Times New Roman" w:cs="Times New Roman"/>
            <w:sz w:val="22"/>
          </w:rPr>
          <w:t>d</w:t>
        </w:r>
      </w:ins>
      <w:moveTo w:id="187" w:author="Thomas Kwong" w:date="2021-09-12T16:01:00Z">
        <w:del w:id="188"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89" w:author="Thomas Kwong" w:date="2021-09-12T16:06:00Z">
        <w:r w:rsidRPr="00FA0AD4">
          <w:rPr>
            <w:rFonts w:ascii="Times New Roman" w:hAnsi="Times New Roman" w:cs="Times New Roman"/>
            <w:sz w:val="22"/>
          </w:rPr>
          <w:t>i</w:t>
        </w:r>
      </w:ins>
      <w:moveTo w:id="190" w:author="Thomas Kwong" w:date="2021-09-12T16:01:00Z">
        <w:del w:id="191"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92"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93" w:author="Thomas Kwong" w:date="2021-09-12T16:01:00Z">
        <w:r w:rsidRPr="00422C33">
          <w:rPr>
            <w:rFonts w:ascii="Times New Roman" w:hAnsi="Times New Roman" w:cs="Times New Roman"/>
            <w:sz w:val="22"/>
          </w:rPr>
          <w:t xml:space="preserve"> and liver cirrhosis</w:t>
        </w:r>
      </w:moveTo>
      <w:ins w:id="194"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95" w:author="Thomas Kwong" w:date="2021-09-12T16:01:00Z">
        <w:del w:id="196"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97" w:author="Thomas Kwong" w:date="2021-09-12T16:10:00Z">
        <w:r w:rsidR="007148B3" w:rsidRPr="00422C33">
          <w:rPr>
            <w:rFonts w:ascii="Times New Roman" w:hAnsi="Times New Roman" w:cs="Times New Roman"/>
            <w:sz w:val="22"/>
          </w:rPr>
          <w:t xml:space="preserve"> </w:t>
        </w:r>
      </w:ins>
      <w:ins w:id="198" w:author="LIN, Yufeng" w:date="2021-09-28T13:05:00Z">
        <w:r w:rsidR="004314C2">
          <w:rPr>
            <w:rFonts w:ascii="Times New Roman" w:hAnsi="Times New Roman" w:cs="Times New Roman"/>
            <w:sz w:val="22"/>
          </w:rPr>
          <w:t>Fungi</w:t>
        </w:r>
      </w:ins>
      <w:ins w:id="199" w:author="LIN, Yufeng" w:date="2021-09-20T19:24:00Z">
        <w:r w:rsidR="00422C33">
          <w:rPr>
            <w:rFonts w:ascii="Times New Roman" w:hAnsi="Times New Roman" w:cs="Times New Roman"/>
            <w:sz w:val="22"/>
          </w:rPr>
          <w:t xml:space="preserve"> could influence the </w:t>
        </w:r>
      </w:ins>
      <w:moveTo w:id="200" w:author="Thomas Kwong" w:date="2021-09-12T16:01:00Z">
        <w:del w:id="201"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202"/>
        <w:commentRangeStart w:id="203"/>
        <w:r w:rsidRPr="00FA0AD4">
          <w:rPr>
            <w:rFonts w:ascii="Times New Roman" w:hAnsi="Times New Roman" w:cs="Times New Roman"/>
            <w:sz w:val="22"/>
          </w:rPr>
          <w:t>immunological responses of the host by dampening or promoting local inflammatory reactions</w:t>
        </w:r>
      </w:moveTo>
      <w:commentRangeEnd w:id="202"/>
      <w:r w:rsidR="007148B3" w:rsidRPr="009659EB">
        <w:rPr>
          <w:rStyle w:val="CommentReference"/>
          <w:rFonts w:ascii="Times New Roman" w:hAnsi="Times New Roman" w:cs="Times New Roman"/>
        </w:rPr>
        <w:commentReference w:id="202"/>
      </w:r>
      <w:commentRangeEnd w:id="203"/>
      <w:r w:rsidR="00AC6DD3">
        <w:rPr>
          <w:rStyle w:val="CommentReference"/>
        </w:rPr>
        <w:commentReference w:id="203"/>
      </w:r>
      <w:ins w:id="204"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205"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206" w:author="Thomas Kwong" w:date="2021-09-12T16:11:00Z">
        <w:r w:rsidR="007148B3" w:rsidRPr="00790445">
          <w:rPr>
            <w:rFonts w:ascii="Times New Roman" w:hAnsi="Times New Roman" w:cs="Times New Roman"/>
            <w:sz w:val="22"/>
          </w:rPr>
          <w:fldChar w:fldCharType="end"/>
        </w:r>
      </w:ins>
      <w:moveTo w:id="207" w:author="Thomas Kwong" w:date="2021-09-12T16:01:00Z">
        <w:r w:rsidRPr="00790445">
          <w:rPr>
            <w:rFonts w:ascii="Times New Roman" w:hAnsi="Times New Roman" w:cs="Times New Roman"/>
            <w:sz w:val="22"/>
          </w:rPr>
          <w:t xml:space="preserve">. </w:t>
        </w:r>
      </w:moveTo>
      <w:ins w:id="208" w:author="LIN, Yufeng" w:date="2021-09-20T19:22:00Z">
        <w:r w:rsidR="00422C33">
          <w:rPr>
            <w:rFonts w:ascii="Times New Roman" w:hAnsi="Times New Roman" w:cs="Times New Roman"/>
            <w:sz w:val="22"/>
          </w:rPr>
          <w:t xml:space="preserve">For instance, the mammalian intestinal </w:t>
        </w:r>
      </w:ins>
      <w:ins w:id="209" w:author="LIN, Yufeng" w:date="2021-09-28T13:00:00Z">
        <w:r w:rsidR="00E06A91">
          <w:rPr>
            <w:rFonts w:ascii="Times New Roman" w:hAnsi="Times New Roman" w:cs="Times New Roman"/>
            <w:sz w:val="22"/>
          </w:rPr>
          <w:t>fungal</w:t>
        </w:r>
      </w:ins>
      <w:ins w:id="210" w:author="LIN, Yufeng" w:date="2021-09-20T19:22:00Z">
        <w:r w:rsidR="00422C33">
          <w:rPr>
            <w:rFonts w:ascii="Times New Roman" w:hAnsi="Times New Roman" w:cs="Times New Roman"/>
            <w:sz w:val="22"/>
          </w:rPr>
          <w:t xml:space="preserve"> community interacts with the immune system through the innate immune receptor </w:t>
        </w:r>
        <w:commentRangeStart w:id="211"/>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211"/>
      <w:r w:rsidR="007C755A">
        <w:rPr>
          <w:rStyle w:val="CommentReference"/>
        </w:rPr>
        <w:commentReference w:id="211"/>
      </w:r>
      <w:ins w:id="212" w:author="LIN, Yufeng" w:date="2021-09-20T19:22:00Z">
        <w:r w:rsidR="00422C33">
          <w:rPr>
            <w:rFonts w:ascii="Times New Roman" w:hAnsi="Times New Roman" w:cs="Times New Roman"/>
            <w:sz w:val="22"/>
          </w:rPr>
          <w:t xml:space="preserve">. </w:t>
        </w:r>
      </w:ins>
      <w:ins w:id="213" w:author="Thomas Kwong" w:date="2021-09-22T17:47:00Z">
        <w:r w:rsidR="007C755A">
          <w:rPr>
            <w:rFonts w:ascii="Times New Roman" w:hAnsi="Times New Roman" w:cs="Times New Roman"/>
            <w:sz w:val="22"/>
          </w:rPr>
          <w:t>T</w:t>
        </w:r>
      </w:ins>
      <w:ins w:id="214" w:author="LIN, Yufeng" w:date="2021-09-20T19:22:00Z">
        <w:del w:id="215"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216" w:author="Thomas Kwong" w:date="2021-09-22T17:47:00Z">
        <w:r w:rsidR="007C755A">
          <w:rPr>
            <w:rFonts w:ascii="Times New Roman" w:hAnsi="Times New Roman" w:cs="Times New Roman"/>
            <w:sz w:val="22"/>
          </w:rPr>
          <w:t>was shown to</w:t>
        </w:r>
      </w:ins>
      <w:ins w:id="217" w:author="LIN, Yufeng" w:date="2021-09-20T19:22:00Z">
        <w:del w:id="218"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219"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220" w:author="Thomas Kwong" w:date="2021-09-22T17:43:00Z">
        <w:r w:rsidR="007C755A">
          <w:rPr>
            <w:rFonts w:ascii="Times New Roman" w:hAnsi="Times New Roman" w:cs="Times New Roman"/>
            <w:sz w:val="22"/>
          </w:rPr>
          <w:t>murine model</w:t>
        </w:r>
      </w:ins>
      <w:ins w:id="221" w:author="LIN, Yufeng" w:date="2021-09-20T19:22:00Z">
        <w:del w:id="222"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223" w:author="Thomas Kwong" w:date="2021-09-22T17:48:00Z">
        <w:r w:rsidR="007C755A">
          <w:rPr>
            <w:rFonts w:ascii="Times New Roman" w:hAnsi="Times New Roman" w:cs="Times New Roman"/>
            <w:sz w:val="22"/>
          </w:rPr>
          <w:t>Therefore, i</w:t>
        </w:r>
      </w:ins>
      <w:commentRangeStart w:id="224"/>
      <w:commentRangeStart w:id="225"/>
      <w:moveTo w:id="226" w:author="Thomas Kwong" w:date="2021-09-12T16:01:00Z">
        <w:del w:id="227" w:author="Thomas Kwong" w:date="2021-09-22T17:44:00Z">
          <w:r w:rsidRPr="00790445" w:rsidDel="007C755A">
            <w:rPr>
              <w:rFonts w:ascii="Times New Roman" w:hAnsi="Times New Roman" w:cs="Times New Roman"/>
              <w:sz w:val="22"/>
            </w:rPr>
            <w:delText xml:space="preserve">With discovering the mechanism </w:delText>
          </w:r>
        </w:del>
      </w:moveTo>
      <w:commentRangeEnd w:id="224"/>
      <w:del w:id="228" w:author="Thomas Kwong" w:date="2021-09-22T17:44:00Z">
        <w:r w:rsidR="007148B3" w:rsidDel="007C755A">
          <w:rPr>
            <w:rStyle w:val="CommentReference"/>
          </w:rPr>
          <w:commentReference w:id="224"/>
        </w:r>
        <w:commentRangeEnd w:id="225"/>
        <w:r w:rsidR="00422C33" w:rsidDel="007C755A">
          <w:rPr>
            <w:rStyle w:val="CommentReference"/>
          </w:rPr>
          <w:commentReference w:id="225"/>
        </w:r>
      </w:del>
      <w:moveTo w:id="229" w:author="Thomas Kwong" w:date="2021-09-12T16:01:00Z">
        <w:del w:id="230"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231" w:author="Thomas Kwong" w:date="2021-09-12T16:24:00Z">
        <w:r w:rsidR="00070C6B">
          <w:rPr>
            <w:rFonts w:ascii="Times New Roman" w:hAnsi="Times New Roman" w:cs="Times New Roman"/>
            <w:sz w:val="22"/>
          </w:rPr>
          <w:t xml:space="preserve">t is apparent that </w:t>
        </w:r>
        <w:del w:id="232" w:author="LIN, Yufeng" w:date="2021-09-28T13:06:00Z">
          <w:r w:rsidR="00070C6B" w:rsidDel="004314C2">
            <w:rPr>
              <w:rFonts w:ascii="Times New Roman" w:hAnsi="Times New Roman" w:cs="Times New Roman"/>
              <w:sz w:val="22"/>
            </w:rPr>
            <w:delText>micro-eukaryotes</w:delText>
          </w:r>
        </w:del>
      </w:ins>
      <w:ins w:id="233" w:author="LIN, Yufeng" w:date="2021-09-28T13:06:00Z">
        <w:r w:rsidR="004314C2">
          <w:rPr>
            <w:rFonts w:ascii="Times New Roman" w:hAnsi="Times New Roman" w:cs="Times New Roman"/>
            <w:sz w:val="22"/>
          </w:rPr>
          <w:t>fungus</w:t>
        </w:r>
      </w:ins>
      <w:ins w:id="234" w:author="Thomas Kwong" w:date="2021-09-12T16:25:00Z">
        <w:r w:rsidR="00070C6B">
          <w:rPr>
            <w:rFonts w:ascii="Times New Roman" w:hAnsi="Times New Roman" w:cs="Times New Roman"/>
            <w:sz w:val="22"/>
          </w:rPr>
          <w:t xml:space="preserve"> is playing a </w:t>
        </w:r>
      </w:ins>
      <w:ins w:id="235" w:author="Thomas Kwong" w:date="2021-09-12T16:22:00Z">
        <w:r w:rsidR="00070C6B">
          <w:rPr>
            <w:rFonts w:ascii="Times New Roman" w:hAnsi="Times New Roman" w:cs="Times New Roman"/>
            <w:sz w:val="22"/>
          </w:rPr>
          <w:t xml:space="preserve">more significant role </w:t>
        </w:r>
      </w:ins>
      <w:moveTo w:id="236" w:author="Thomas Kwong" w:date="2021-09-12T16:01:00Z">
        <w:del w:id="237"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238" w:author="Thomas Kwong" w:date="2021-09-12T16:22:00Z">
        <w:r w:rsidR="00070C6B">
          <w:rPr>
            <w:rFonts w:ascii="Times New Roman" w:hAnsi="Times New Roman" w:cs="Times New Roman"/>
            <w:sz w:val="22"/>
          </w:rPr>
          <w:t>on CRC</w:t>
        </w:r>
      </w:ins>
      <w:ins w:id="239" w:author="Thomas Kwong" w:date="2021-09-12T16:25:00Z">
        <w:r w:rsidR="00070C6B">
          <w:rPr>
            <w:rFonts w:ascii="Times New Roman" w:hAnsi="Times New Roman" w:cs="Times New Roman"/>
            <w:sz w:val="22"/>
          </w:rPr>
          <w:t xml:space="preserve"> development than previously anti</w:t>
        </w:r>
      </w:ins>
      <w:ins w:id="240" w:author="Thomas Kwong" w:date="2021-09-12T16:26:00Z">
        <w:r w:rsidR="00070C6B">
          <w:rPr>
            <w:rFonts w:ascii="Times New Roman" w:hAnsi="Times New Roman" w:cs="Times New Roman"/>
            <w:sz w:val="22"/>
          </w:rPr>
          <w:t>ci</w:t>
        </w:r>
      </w:ins>
      <w:ins w:id="241" w:author="Thomas Kwong" w:date="2021-09-12T16:25:00Z">
        <w:r w:rsidR="00070C6B">
          <w:rPr>
            <w:rFonts w:ascii="Times New Roman" w:hAnsi="Times New Roman" w:cs="Times New Roman"/>
            <w:sz w:val="22"/>
          </w:rPr>
          <w:t>pated</w:t>
        </w:r>
      </w:ins>
      <w:moveTo w:id="242" w:author="Thomas Kwong" w:date="2021-09-12T16:01:00Z">
        <w:r w:rsidRPr="00790445">
          <w:rPr>
            <w:rFonts w:ascii="Times New Roman" w:hAnsi="Times New Roman" w:cs="Times New Roman"/>
            <w:sz w:val="22"/>
          </w:rPr>
          <w:t xml:space="preserve">. </w:t>
        </w:r>
      </w:moveTo>
      <w:ins w:id="243" w:author="Thomas Kwong" w:date="2021-09-22T17:48:00Z">
        <w:r w:rsidR="007C755A">
          <w:rPr>
            <w:rFonts w:ascii="Times New Roman" w:hAnsi="Times New Roman" w:cs="Times New Roman"/>
            <w:sz w:val="22"/>
          </w:rPr>
          <w:t xml:space="preserve">However, </w:t>
        </w:r>
      </w:ins>
      <w:ins w:id="244" w:author="Thomas Kwong" w:date="2021-09-22T17:49:00Z">
        <w:r w:rsidR="007C755A">
          <w:rPr>
            <w:rFonts w:ascii="Times New Roman" w:hAnsi="Times New Roman" w:cs="Times New Roman"/>
            <w:sz w:val="22"/>
          </w:rPr>
          <w:t>e</w:t>
        </w:r>
      </w:ins>
      <w:moveTo w:id="245" w:author="Thomas Kwong" w:date="2021-09-12T16:01:00Z">
        <w:del w:id="246"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247" w:author="LIN, Yufeng" w:date="2021-09-20T19:26:00Z">
        <w:del w:id="248" w:author="Thomas Kwong" w:date="2021-09-22T17:49:00Z">
          <w:r w:rsidR="00422C33" w:rsidDel="007C755A">
            <w:rPr>
              <w:rFonts w:ascii="Times New Roman" w:hAnsi="Times New Roman" w:cs="Times New Roman"/>
              <w:sz w:val="22"/>
              <w:lang w:eastAsia="zh-HK"/>
            </w:rPr>
            <w:delText xml:space="preserve">for </w:delText>
          </w:r>
        </w:del>
      </w:ins>
      <w:moveTo w:id="249"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250"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251"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252" w:author="Thomas Kwong" w:date="2021-09-22T18:17:00Z">
        <w:r w:rsidR="00752EF5">
          <w:rPr>
            <w:rFonts w:ascii="Times New Roman" w:hAnsi="Times New Roman" w:cs="Times New Roman"/>
            <w:sz w:val="22"/>
          </w:rPr>
          <w:t xml:space="preserve">aiming to discover potential </w:t>
        </w:r>
      </w:ins>
      <w:moveTo w:id="253" w:author="Thomas Kwong" w:date="2021-09-12T16:01:00Z">
        <w:del w:id="254"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255" w:author="Thomas Kwong" w:date="2021-09-22T18:18:00Z">
        <w:r w:rsidR="00752EF5">
          <w:rPr>
            <w:rFonts w:ascii="Times New Roman" w:hAnsi="Times New Roman" w:cs="Times New Roman"/>
            <w:sz w:val="22"/>
          </w:rPr>
          <w:t xml:space="preserve">for </w:t>
        </w:r>
      </w:ins>
      <w:moveTo w:id="256" w:author="Thomas Kwong" w:date="2021-09-12T16:01:00Z">
        <w:del w:id="257"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258" w:author="Thomas Kwong" w:date="2021-09-22T18:18:00Z">
        <w:r w:rsidR="00752EF5">
          <w:rPr>
            <w:rFonts w:ascii="Times New Roman" w:hAnsi="Times New Roman" w:cs="Times New Roman"/>
            <w:sz w:val="22"/>
          </w:rPr>
          <w:t xml:space="preserve"> detection</w:t>
        </w:r>
      </w:ins>
      <w:moveTo w:id="259" w:author="Thomas Kwong" w:date="2021-09-12T16:01:00Z">
        <w:del w:id="260" w:author="Thomas Kwong" w:date="2021-09-22T18:17:00Z">
          <w:r w:rsidRPr="00790445" w:rsidDel="00752EF5">
            <w:rPr>
              <w:rFonts w:ascii="Times New Roman" w:hAnsi="Times New Roman" w:cs="Times New Roman"/>
              <w:sz w:val="22"/>
            </w:rPr>
            <w:delText xml:space="preserve"> </w:delText>
          </w:r>
        </w:del>
      </w:moveTo>
      <w:ins w:id="261" w:author="LIN, Yufeng" w:date="2021-09-20T19:26:00Z">
        <w:del w:id="262" w:author="Thomas Kwong" w:date="2021-09-22T18:17:00Z">
          <w:r w:rsidR="00422C33" w:rsidDel="00752EF5">
            <w:rPr>
              <w:rFonts w:ascii="Times New Roman" w:hAnsi="Times New Roman" w:cs="Times New Roman"/>
              <w:sz w:val="22"/>
            </w:rPr>
            <w:delText>among humans</w:delText>
          </w:r>
        </w:del>
      </w:ins>
      <w:ins w:id="263" w:author="LIN, Yufeng" w:date="2021-09-20T19:27:00Z">
        <w:r w:rsidR="00422C33">
          <w:rPr>
            <w:rFonts w:ascii="Times New Roman" w:hAnsi="Times New Roman" w:cs="Times New Roman"/>
            <w:sz w:val="22"/>
          </w:rPr>
          <w:t xml:space="preserve">, </w:t>
        </w:r>
        <w:del w:id="264" w:author="Thomas Kwong" w:date="2021-09-22T18:18:00Z">
          <w:r w:rsidR="00422C33" w:rsidDel="00752EF5">
            <w:rPr>
              <w:rFonts w:ascii="Times New Roman" w:hAnsi="Times New Roman" w:cs="Times New Roman"/>
              <w:sz w:val="22"/>
            </w:rPr>
            <w:delText xml:space="preserve">no </w:delText>
          </w:r>
        </w:del>
      </w:ins>
      <w:ins w:id="265" w:author="LIN, Yufeng" w:date="2021-09-20T19:28:00Z">
        <w:del w:id="266" w:author="Thomas Kwong" w:date="2021-09-22T18:18:00Z">
          <w:r w:rsidR="00422C33" w:rsidDel="00752EF5">
            <w:rPr>
              <w:rFonts w:ascii="Times New Roman" w:hAnsi="Times New Roman" w:cs="Times New Roman"/>
              <w:sz w:val="22"/>
            </w:rPr>
            <w:delText>other research reported the related study</w:delText>
          </w:r>
        </w:del>
      </w:ins>
      <w:moveTo w:id="267" w:author="Thomas Kwong" w:date="2021-09-12T16:01:00Z">
        <w:del w:id="268" w:author="Thomas Kwong" w:date="2021-09-22T18:18:00Z">
          <w:r w:rsidRPr="00790445" w:rsidDel="00752EF5">
            <w:rPr>
              <w:rFonts w:ascii="Times New Roman" w:hAnsi="Times New Roman" w:cs="Times New Roman"/>
              <w:sz w:val="22"/>
            </w:rPr>
            <w:delText>in the Chinese cohort</w:delText>
          </w:r>
        </w:del>
      </w:moveTo>
      <w:ins w:id="269" w:author="LIN, Yufeng" w:date="2021-09-20T19:28:00Z">
        <w:del w:id="270" w:author="Thomas Kwong" w:date="2021-09-22T18:18:00Z">
          <w:r w:rsidR="00422C33" w:rsidDel="00752EF5">
            <w:rPr>
              <w:rFonts w:ascii="Times New Roman" w:hAnsi="Times New Roman" w:cs="Times New Roman"/>
              <w:sz w:val="22"/>
            </w:rPr>
            <w:delText>.</w:delText>
          </w:r>
        </w:del>
      </w:ins>
      <w:moveTo w:id="271" w:author="Thomas Kwong" w:date="2021-09-12T16:01:00Z">
        <w:del w:id="272" w:author="Thomas Kwong" w:date="2021-09-22T18:18:00Z">
          <w:r w:rsidRPr="00790445" w:rsidDel="00752EF5">
            <w:rPr>
              <w:rFonts w:ascii="Times New Roman" w:hAnsi="Times New Roman" w:cs="Times New Roman"/>
              <w:sz w:val="22"/>
            </w:rPr>
            <w:delText xml:space="preserve">, </w:delText>
          </w:r>
        </w:del>
        <w:del w:id="273"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68"/>
      <w:del w:id="274" w:author="Thomas Kwong" w:date="2021-09-12T16:28:00Z">
        <w:r w:rsidR="00D9531B" w:rsidRPr="00790445" w:rsidDel="004174A2">
          <w:rPr>
            <w:rFonts w:ascii="Times New Roman" w:hAnsi="Times New Roman" w:cs="Times New Roman"/>
            <w:sz w:val="22"/>
          </w:rPr>
          <w:delText xml:space="preserve">However, </w:delText>
        </w:r>
      </w:del>
      <w:ins w:id="275" w:author="LIN, Yufeng" w:date="2021-09-20T19:28:00Z">
        <w:del w:id="276" w:author="Thomas Kwong" w:date="2021-09-22T18:18:00Z">
          <w:r w:rsidR="00422C33" w:rsidDel="00752EF5">
            <w:rPr>
              <w:rFonts w:ascii="Times New Roman" w:hAnsi="Times New Roman" w:cs="Times New Roman"/>
              <w:sz w:val="22"/>
            </w:rPr>
            <w:delText>T</w:delText>
          </w:r>
        </w:del>
      </w:ins>
      <w:ins w:id="277"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78"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79"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80" w:author="LIN, Yufeng" w:date="2021-09-28T13:06:00Z">
        <w:r w:rsidR="00FA35F2" w:rsidRPr="00790445" w:rsidDel="004314C2">
          <w:rPr>
            <w:rFonts w:ascii="Times New Roman" w:hAnsi="Times New Roman" w:cs="Times New Roman"/>
            <w:sz w:val="22"/>
          </w:rPr>
          <w:delText>micro-eukaryotes</w:delText>
        </w:r>
      </w:del>
      <w:ins w:id="281" w:author="LIN, Yufeng" w:date="2021-09-28T13:06:00Z">
        <w:r w:rsidR="004314C2">
          <w:rPr>
            <w:rFonts w:ascii="Times New Roman" w:hAnsi="Times New Roman" w:cs="Times New Roman"/>
            <w:sz w:val="22"/>
          </w:rPr>
          <w:t>fungi</w:t>
        </w:r>
      </w:ins>
      <w:del w:id="282" w:author="Thomas Kwong" w:date="2021-09-22T18:19:00Z">
        <w:r w:rsidR="00D9531B" w:rsidRPr="00790445" w:rsidDel="00752EF5">
          <w:rPr>
            <w:rFonts w:ascii="Times New Roman" w:hAnsi="Times New Roman" w:cs="Times New Roman"/>
            <w:sz w:val="22"/>
          </w:rPr>
          <w:delText xml:space="preserve">, </w:delText>
        </w:r>
      </w:del>
      <w:del w:id="283" w:author="Thomas Kwong" w:date="2021-09-12T16:27:00Z">
        <w:r w:rsidR="00D9531B" w:rsidRPr="00790445" w:rsidDel="00070C6B">
          <w:rPr>
            <w:rFonts w:ascii="Times New Roman" w:hAnsi="Times New Roman" w:cs="Times New Roman"/>
            <w:sz w:val="22"/>
          </w:rPr>
          <w:delText>i</w:delText>
        </w:r>
      </w:del>
      <w:del w:id="284"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85" w:author="Thomas Kwong" w:date="2021-09-12T16:29:00Z">
        <w:r w:rsidR="00D9531B" w:rsidRPr="00790445" w:rsidDel="004174A2">
          <w:rPr>
            <w:rFonts w:ascii="Times New Roman" w:hAnsi="Times New Roman" w:cs="Times New Roman"/>
            <w:sz w:val="22"/>
          </w:rPr>
          <w:delText xml:space="preserve"> </w:delText>
        </w:r>
      </w:del>
      <w:ins w:id="286"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87" w:author="Thomas Kwong" w:date="2021-09-12T16:29:00Z">
        <w:r w:rsidR="004174A2">
          <w:rPr>
            <w:rFonts w:ascii="Times New Roman" w:hAnsi="Times New Roman" w:cs="Times New Roman"/>
            <w:sz w:val="22"/>
          </w:rPr>
          <w:t xml:space="preserve"> pathogenesis</w:t>
        </w:r>
      </w:ins>
      <w:ins w:id="288" w:author="Thomas Kwong" w:date="2021-09-22T18:19:00Z">
        <w:r w:rsidR="00752EF5">
          <w:rPr>
            <w:rFonts w:ascii="Times New Roman" w:hAnsi="Times New Roman" w:cs="Times New Roman"/>
            <w:sz w:val="22"/>
          </w:rPr>
          <w:t xml:space="preserve"> </w:t>
        </w:r>
      </w:ins>
      <w:del w:id="289" w:author="Thomas Kwong" w:date="2021-09-22T18:19:00Z">
        <w:r w:rsidR="00D9531B" w:rsidRPr="00790445" w:rsidDel="00752EF5">
          <w:rPr>
            <w:rFonts w:ascii="Times New Roman" w:hAnsi="Times New Roman" w:cs="Times New Roman"/>
            <w:sz w:val="22"/>
          </w:rPr>
          <w:delText xml:space="preserve">, </w:delText>
        </w:r>
      </w:del>
      <w:del w:id="290" w:author="Thomas Kwong" w:date="2021-09-12T16:29:00Z">
        <w:r w:rsidR="00D9531B" w:rsidRPr="00790445" w:rsidDel="004174A2">
          <w:rPr>
            <w:rFonts w:ascii="Times New Roman" w:hAnsi="Times New Roman" w:cs="Times New Roman"/>
            <w:sz w:val="22"/>
          </w:rPr>
          <w:delText xml:space="preserve">partly </w:delText>
        </w:r>
      </w:del>
      <w:ins w:id="291"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92" w:author="Thomas Kwong" w:date="2021-09-12T16:32:00Z">
        <w:r w:rsidR="00D9531B" w:rsidRPr="00790445" w:rsidDel="004174A2">
          <w:rPr>
            <w:rFonts w:ascii="Times New Roman" w:hAnsi="Times New Roman" w:cs="Times New Roman"/>
            <w:sz w:val="22"/>
          </w:rPr>
          <w:delText xml:space="preserve"> </w:delText>
        </w:r>
      </w:del>
      <w:ins w:id="293" w:author="Thomas Kwong" w:date="2021-09-12T16:31:00Z">
        <w:r w:rsidR="004174A2">
          <w:rPr>
            <w:rFonts w:ascii="Times New Roman" w:hAnsi="Times New Roman" w:cs="Times New Roman"/>
            <w:sz w:val="22"/>
          </w:rPr>
          <w:t xml:space="preserve"> </w:t>
        </w:r>
      </w:ins>
      <w:ins w:id="294" w:author="Thomas Kwong" w:date="2021-09-12T16:32:00Z">
        <w:r w:rsidR="004174A2">
          <w:rPr>
            <w:rFonts w:ascii="Times New Roman" w:hAnsi="Times New Roman" w:cs="Times New Roman"/>
            <w:sz w:val="22"/>
          </w:rPr>
          <w:t xml:space="preserve">their </w:t>
        </w:r>
      </w:ins>
      <w:ins w:id="295" w:author="Thomas Kwong" w:date="2021-09-22T18:20:00Z">
        <w:r w:rsidR="00752EF5">
          <w:rPr>
            <w:rFonts w:ascii="Times New Roman" w:hAnsi="Times New Roman" w:cs="Times New Roman"/>
            <w:sz w:val="22"/>
          </w:rPr>
          <w:t xml:space="preserve">relative </w:t>
        </w:r>
      </w:ins>
      <w:del w:id="296" w:author="Thomas Kwong" w:date="2021-09-12T16:29:00Z">
        <w:r w:rsidR="00D9531B" w:rsidRPr="00790445" w:rsidDel="004174A2">
          <w:rPr>
            <w:rFonts w:ascii="Times New Roman" w:hAnsi="Times New Roman" w:cs="Times New Roman"/>
            <w:sz w:val="22"/>
          </w:rPr>
          <w:delText xml:space="preserve">their </w:delText>
        </w:r>
      </w:del>
      <w:del w:id="297"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98"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99" w:author="LIN, Yufeng" w:date="2021-09-28T13:00:00Z">
        <w:r w:rsidR="00E06A91">
          <w:rPr>
            <w:rFonts w:ascii="Times New Roman" w:hAnsi="Times New Roman" w:cs="Times New Roman"/>
            <w:sz w:val="22"/>
          </w:rPr>
          <w:t>fungal</w:t>
        </w:r>
      </w:ins>
      <w:ins w:id="300"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301" w:author="Thomas Kwong" w:date="2021-09-12T16:01:00Z" w:name="move82354923"/>
      <w:moveFrom w:id="302"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301"/>
    </w:p>
    <w:p w14:paraId="305AF17B" w14:textId="77777777" w:rsidR="00A305D8" w:rsidRPr="00790445" w:rsidRDefault="00A305D8" w:rsidP="00790445">
      <w:pPr>
        <w:rPr>
          <w:rFonts w:ascii="Times New Roman" w:hAnsi="Times New Roman" w:cs="Times New Roman"/>
          <w:sz w:val="22"/>
        </w:rPr>
      </w:pPr>
    </w:p>
    <w:p w14:paraId="6B9D6CE9" w14:textId="697DE868" w:rsidR="008125F9" w:rsidRPr="008125F9" w:rsidRDefault="004174A2" w:rsidP="008125F9">
      <w:pPr>
        <w:rPr>
          <w:ins w:id="303" w:author="LIN, Yufeng" w:date="2021-09-21T09:51:00Z"/>
          <w:rFonts w:ascii="Times New Roman" w:hAnsi="Times New Roman" w:cs="Times New Roman"/>
          <w:sz w:val="22"/>
        </w:rPr>
      </w:pPr>
      <w:ins w:id="304" w:author="Thomas Kwong" w:date="2021-09-12T16:33:00Z">
        <w:r>
          <w:rPr>
            <w:rFonts w:ascii="Times New Roman" w:hAnsi="Times New Roman" w:cs="Times New Roman"/>
            <w:sz w:val="22"/>
          </w:rPr>
          <w:t>In this study, w</w:t>
        </w:r>
      </w:ins>
      <w:del w:id="305"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306"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307" w:author="Thomas Kwong" w:date="2021-09-22T18:22:00Z">
        <w:r w:rsidR="00D9531B" w:rsidRPr="00790445" w:rsidDel="00EE5685">
          <w:rPr>
            <w:rFonts w:ascii="Times New Roman" w:hAnsi="Times New Roman" w:cs="Times New Roman"/>
            <w:sz w:val="22"/>
          </w:rPr>
          <w:delText xml:space="preserve"> </w:delText>
        </w:r>
        <w:commentRangeStart w:id="308"/>
        <w:commentRangeStart w:id="309"/>
        <w:r w:rsidR="00D9531B" w:rsidRPr="00790445" w:rsidDel="00EE5685">
          <w:rPr>
            <w:rFonts w:ascii="Times New Roman" w:hAnsi="Times New Roman" w:cs="Times New Roman"/>
            <w:sz w:val="22"/>
          </w:rPr>
          <w:delText>and one new cohort from Chinese</w:delText>
        </w:r>
        <w:commentRangeEnd w:id="308"/>
        <w:r w:rsidDel="00EE5685">
          <w:rPr>
            <w:rStyle w:val="CommentReference"/>
          </w:rPr>
          <w:commentReference w:id="308"/>
        </w:r>
        <w:commentRangeEnd w:id="309"/>
        <w:r w:rsidR="00AC6DD3" w:rsidDel="00EE5685">
          <w:rPr>
            <w:rStyle w:val="CommentReference"/>
          </w:rPr>
          <w:commentReference w:id="309"/>
        </w:r>
      </w:del>
      <w:del w:id="310"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311" w:author="LIN, Yufeng" w:date="2021-09-20T20:01:00Z">
        <w:r w:rsidR="00111E8C" w:rsidRPr="00111E8C">
          <w:rPr>
            <w:rFonts w:ascii="Times New Roman" w:hAnsi="Times New Roman" w:cs="Times New Roman"/>
            <w:sz w:val="22"/>
          </w:rPr>
          <w:t xml:space="preserve">After </w:t>
        </w:r>
        <w:del w:id="312"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313" w:author="Thomas Kwong" w:date="2021-09-22T18:30:00Z">
        <w:r w:rsidR="00EE5685">
          <w:rPr>
            <w:rFonts w:ascii="Times New Roman" w:hAnsi="Times New Roman" w:cs="Times New Roman"/>
            <w:sz w:val="22"/>
          </w:rPr>
          <w:t xml:space="preserve">and consistent </w:t>
        </w:r>
      </w:ins>
      <w:ins w:id="314" w:author="LIN, Yufeng" w:date="2021-09-20T20:01:00Z">
        <w:del w:id="315"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316"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317" w:author="LIN, Yufeng" w:date="2021-09-20T19:38:00Z">
        <w:del w:id="318" w:author="Thomas Kwong" w:date="2021-09-22T18:23:00Z">
          <w:r w:rsidR="00AC6DD3" w:rsidRPr="00AC6DD3" w:rsidDel="00EE5685">
            <w:rPr>
              <w:rFonts w:ascii="Times New Roman" w:hAnsi="Times New Roman" w:cs="Times New Roman"/>
              <w:sz w:val="22"/>
            </w:rPr>
            <w:delText xml:space="preserve">, </w:delText>
          </w:r>
        </w:del>
      </w:ins>
      <w:ins w:id="319" w:author="LIN, Yufeng" w:date="2021-09-20T20:11:00Z">
        <w:del w:id="320" w:author="Thomas Kwong" w:date="2021-09-22T18:23:00Z">
          <w:r w:rsidR="00C93399" w:rsidRPr="00AC6DD3" w:rsidDel="00EE5685">
            <w:rPr>
              <w:rFonts w:ascii="Times New Roman" w:hAnsi="Times New Roman" w:cs="Times New Roman"/>
              <w:sz w:val="22"/>
            </w:rPr>
            <w:delText xml:space="preserve">discarded </w:delText>
          </w:r>
        </w:del>
      </w:ins>
      <w:ins w:id="321" w:author="LIN, Yufeng" w:date="2021-09-20T19:38:00Z">
        <w:del w:id="322"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323" w:author="Thomas Kwong" w:date="2021-09-22T18:30:00Z">
        <w:r w:rsidR="00EE5685">
          <w:rPr>
            <w:rFonts w:ascii="Times New Roman" w:hAnsi="Times New Roman" w:cs="Times New Roman"/>
            <w:sz w:val="22"/>
          </w:rPr>
          <w:t>from</w:t>
        </w:r>
      </w:ins>
      <w:ins w:id="324" w:author="LIN, Yufeng" w:date="2021-09-20T19:38:00Z">
        <w:del w:id="325"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326" w:author="Thomas Kwong" w:date="2021-09-22T18:24:00Z">
        <w:r w:rsidR="00EE5685">
          <w:rPr>
            <w:rFonts w:ascii="Times New Roman" w:hAnsi="Times New Roman" w:cs="Times New Roman"/>
            <w:sz w:val="22"/>
          </w:rPr>
          <w:t>inclu</w:t>
        </w:r>
      </w:ins>
      <w:ins w:id="327" w:author="Thomas Kwong" w:date="2021-09-22T18:25:00Z">
        <w:r w:rsidR="00EE5685">
          <w:rPr>
            <w:rFonts w:ascii="Times New Roman" w:hAnsi="Times New Roman" w:cs="Times New Roman"/>
            <w:sz w:val="22"/>
          </w:rPr>
          <w:t>ded in this analysis.</w:t>
        </w:r>
      </w:ins>
      <w:ins w:id="328" w:author="Thomas Kwong" w:date="2021-09-22T18:30:00Z">
        <w:r w:rsidR="00EE5685">
          <w:rPr>
            <w:rFonts w:ascii="Times New Roman" w:hAnsi="Times New Roman" w:cs="Times New Roman"/>
            <w:sz w:val="22"/>
          </w:rPr>
          <w:t xml:space="preserve"> S</w:t>
        </w:r>
      </w:ins>
      <w:ins w:id="329" w:author="LIN, Yufeng" w:date="2021-09-20T19:38:00Z">
        <w:del w:id="330" w:author="Thomas Kwong" w:date="2021-09-22T18:25:00Z">
          <w:r w:rsidR="00AC6DD3" w:rsidRPr="00AC6DD3" w:rsidDel="00EE5685">
            <w:rPr>
              <w:rFonts w:ascii="Times New Roman" w:hAnsi="Times New Roman" w:cs="Times New Roman"/>
              <w:sz w:val="22"/>
            </w:rPr>
            <w:delText xml:space="preserve">analyzed. </w:delText>
          </w:r>
        </w:del>
      </w:ins>
      <w:ins w:id="331" w:author="LIN, Yufeng" w:date="2021-09-20T20:02:00Z">
        <w:del w:id="332" w:author="Thomas Kwong" w:date="2021-09-22T18:25:00Z">
          <w:r w:rsidR="00111E8C" w:rsidDel="00EE5685">
            <w:rPr>
              <w:rFonts w:ascii="Times New Roman" w:hAnsi="Times New Roman" w:cs="Times New Roman"/>
              <w:sz w:val="22"/>
            </w:rPr>
            <w:delText>Fi</w:delText>
          </w:r>
        </w:del>
        <w:del w:id="333" w:author="Thomas Kwong" w:date="2021-09-22T18:26:00Z">
          <w:r w:rsidR="00111E8C" w:rsidDel="00EE5685">
            <w:rPr>
              <w:rFonts w:ascii="Times New Roman" w:hAnsi="Times New Roman" w:cs="Times New Roman"/>
              <w:sz w:val="22"/>
            </w:rPr>
            <w:delText>rst,</w:delText>
          </w:r>
        </w:del>
        <w:del w:id="334" w:author="Thomas Kwong" w:date="2021-09-22T18:31:00Z">
          <w:r w:rsidR="00111E8C" w:rsidDel="00EE5685">
            <w:rPr>
              <w:rFonts w:ascii="Times New Roman" w:hAnsi="Times New Roman" w:cs="Times New Roman"/>
              <w:sz w:val="22"/>
            </w:rPr>
            <w:delText xml:space="preserve"> </w:delText>
          </w:r>
        </w:del>
      </w:ins>
      <w:ins w:id="335" w:author="Thomas Kwong" w:date="2021-09-22T18:28:00Z">
        <w:r w:rsidR="00EE5685">
          <w:rPr>
            <w:rFonts w:ascii="Times New Roman" w:hAnsi="Times New Roman" w:cs="Times New Roman"/>
            <w:sz w:val="22"/>
          </w:rPr>
          <w:t xml:space="preserve">pecific </w:t>
        </w:r>
      </w:ins>
      <w:ins w:id="336" w:author="Thomas Kwong" w:date="2021-09-22T18:29:00Z">
        <w:del w:id="337" w:author="LIN, Yufeng" w:date="2021-09-28T13:00:00Z">
          <w:r w:rsidR="00EE5685" w:rsidDel="00E06A91">
            <w:rPr>
              <w:rFonts w:ascii="Times New Roman" w:hAnsi="Times New Roman" w:cs="Times New Roman"/>
              <w:sz w:val="22"/>
            </w:rPr>
            <w:delText>m</w:delText>
          </w:r>
        </w:del>
      </w:ins>
      <w:ins w:id="338" w:author="Thomas Kwong" w:date="2021-09-22T18:28:00Z">
        <w:del w:id="339" w:author="LIN, Yufeng" w:date="2021-09-28T13:00:00Z">
          <w:r w:rsidR="00EE5685" w:rsidDel="00E06A91">
            <w:rPr>
              <w:rFonts w:ascii="Times New Roman" w:hAnsi="Times New Roman" w:cs="Times New Roman"/>
              <w:sz w:val="22"/>
            </w:rPr>
            <w:delText>icro-eukaryotic</w:delText>
          </w:r>
        </w:del>
      </w:ins>
      <w:ins w:id="340" w:author="LIN, Yufeng" w:date="2021-09-28T13:00:00Z">
        <w:r w:rsidR="00E06A91">
          <w:rPr>
            <w:rFonts w:ascii="Times New Roman" w:hAnsi="Times New Roman" w:cs="Times New Roman"/>
            <w:sz w:val="22"/>
          </w:rPr>
          <w:t>fungal</w:t>
        </w:r>
      </w:ins>
      <w:ins w:id="341" w:author="Thomas Kwong" w:date="2021-09-22T18:28:00Z">
        <w:r w:rsidR="00EE5685">
          <w:rPr>
            <w:rFonts w:ascii="Times New Roman" w:hAnsi="Times New Roman" w:cs="Times New Roman"/>
            <w:sz w:val="22"/>
          </w:rPr>
          <w:t xml:space="preserve"> diversity </w:t>
        </w:r>
      </w:ins>
      <w:ins w:id="342" w:author="Thomas Kwong" w:date="2021-09-22T18:29:00Z">
        <w:r w:rsidR="00EE5685">
          <w:rPr>
            <w:rFonts w:ascii="Times New Roman" w:hAnsi="Times New Roman" w:cs="Times New Roman"/>
            <w:sz w:val="22"/>
          </w:rPr>
          <w:t xml:space="preserve">and </w:t>
        </w:r>
      </w:ins>
      <w:ins w:id="343" w:author="Thomas Kwong" w:date="2021-09-22T18:27:00Z">
        <w:r w:rsidR="00EE5685">
          <w:rPr>
            <w:rFonts w:ascii="Times New Roman" w:hAnsi="Times New Roman" w:cs="Times New Roman"/>
            <w:sz w:val="22"/>
          </w:rPr>
          <w:t xml:space="preserve">features </w:t>
        </w:r>
      </w:ins>
      <w:ins w:id="344" w:author="Thomas Kwong" w:date="2021-09-22T18:29:00Z">
        <w:r w:rsidR="00EE5685">
          <w:rPr>
            <w:rFonts w:ascii="Times New Roman" w:hAnsi="Times New Roman" w:cs="Times New Roman"/>
            <w:sz w:val="22"/>
          </w:rPr>
          <w:t>associated with different stages of CRC were identified.</w:t>
        </w:r>
      </w:ins>
      <w:ins w:id="345" w:author="LIN, Yufeng" w:date="2021-09-20T20:02:00Z">
        <w:del w:id="346" w:author="Thomas Kwong" w:date="2021-09-22T18:29:00Z">
          <w:r w:rsidR="00111E8C" w:rsidDel="00EE5685">
            <w:rPr>
              <w:rFonts w:ascii="Times New Roman" w:hAnsi="Times New Roman" w:cs="Times New Roman"/>
              <w:sz w:val="22"/>
            </w:rPr>
            <w:delText>w</w:delText>
          </w:r>
        </w:del>
      </w:ins>
      <w:ins w:id="347" w:author="LIN, Yufeng" w:date="2021-09-20T19:49:00Z">
        <w:del w:id="348" w:author="Thomas Kwong" w:date="2021-09-22T18:30:00Z">
          <w:r w:rsidR="00F93DEB" w:rsidDel="00EE5685">
            <w:rPr>
              <w:rFonts w:ascii="Times New Roman" w:hAnsi="Times New Roman" w:cs="Times New Roman"/>
              <w:sz w:val="22"/>
            </w:rPr>
            <w:delText xml:space="preserve">e </w:delText>
          </w:r>
        </w:del>
      </w:ins>
      <w:ins w:id="349" w:author="LIN, Yufeng" w:date="2021-09-20T19:50:00Z">
        <w:del w:id="350" w:author="Thomas Kwong" w:date="2021-09-22T18:30:00Z">
          <w:r w:rsidR="00A352F4" w:rsidDel="00EE5685">
            <w:rPr>
              <w:rFonts w:ascii="Times New Roman" w:hAnsi="Times New Roman" w:cs="Times New Roman"/>
              <w:sz w:val="22"/>
            </w:rPr>
            <w:delText>investigate</w:delText>
          </w:r>
        </w:del>
      </w:ins>
      <w:ins w:id="351" w:author="LIN, Yufeng" w:date="2021-09-20T20:03:00Z">
        <w:del w:id="352" w:author="Thomas Kwong" w:date="2021-09-22T18:30:00Z">
          <w:r w:rsidR="00111E8C" w:rsidDel="00EE5685">
            <w:rPr>
              <w:rFonts w:ascii="Times New Roman" w:hAnsi="Times New Roman" w:cs="Times New Roman"/>
              <w:sz w:val="22"/>
            </w:rPr>
            <w:delText>d</w:delText>
          </w:r>
        </w:del>
      </w:ins>
      <w:ins w:id="353" w:author="LIN, Yufeng" w:date="2021-09-20T19:50:00Z">
        <w:del w:id="354" w:author="Thomas Kwong" w:date="2021-09-22T18:30:00Z">
          <w:r w:rsidR="00A352F4" w:rsidDel="00EE5685">
            <w:rPr>
              <w:rFonts w:ascii="Times New Roman" w:hAnsi="Times New Roman" w:cs="Times New Roman"/>
              <w:sz w:val="22"/>
            </w:rPr>
            <w:delText xml:space="preserve"> the </w:delText>
          </w:r>
        </w:del>
        <w:del w:id="355" w:author="Thomas Kwong" w:date="2021-09-22T18:28:00Z">
          <w:r w:rsidR="00A352F4" w:rsidDel="00EE5685">
            <w:rPr>
              <w:rFonts w:ascii="Times New Roman" w:hAnsi="Times New Roman" w:cs="Times New Roman"/>
              <w:sz w:val="22"/>
            </w:rPr>
            <w:delText xml:space="preserve">micro-eukaryotic diversity </w:delText>
          </w:r>
        </w:del>
      </w:ins>
      <w:ins w:id="356" w:author="LIN, Yufeng" w:date="2021-09-20T19:51:00Z">
        <w:del w:id="357" w:author="Thomas Kwong" w:date="2021-09-22T18:30:00Z">
          <w:r w:rsidR="00A352F4" w:rsidDel="00EE5685">
            <w:rPr>
              <w:rFonts w:ascii="Times New Roman" w:hAnsi="Times New Roman" w:cs="Times New Roman"/>
              <w:sz w:val="22"/>
            </w:rPr>
            <w:delText xml:space="preserve">in </w:delText>
          </w:r>
        </w:del>
      </w:ins>
      <w:ins w:id="358" w:author="LIN, Yufeng" w:date="2021-09-20T20:03:00Z">
        <w:del w:id="359" w:author="Thomas Kwong" w:date="2021-09-22T18:30:00Z">
          <w:r w:rsidR="00111E8C" w:rsidDel="00EE5685">
            <w:rPr>
              <w:rFonts w:ascii="Times New Roman" w:hAnsi="Times New Roman" w:cs="Times New Roman"/>
              <w:sz w:val="22"/>
            </w:rPr>
            <w:delText>different stages</w:delText>
          </w:r>
        </w:del>
      </w:ins>
      <w:ins w:id="360" w:author="LIN, Yufeng" w:date="2021-09-20T19:51:00Z">
        <w:del w:id="361" w:author="Thomas Kwong" w:date="2021-09-22T18:30:00Z">
          <w:r w:rsidR="00A352F4" w:rsidDel="00EE5685">
            <w:rPr>
              <w:rFonts w:ascii="Times New Roman" w:hAnsi="Times New Roman" w:cs="Times New Roman"/>
              <w:sz w:val="22"/>
            </w:rPr>
            <w:delText xml:space="preserve"> and </w:delText>
          </w:r>
        </w:del>
      </w:ins>
      <w:ins w:id="362" w:author="LIN, Yufeng" w:date="2021-09-20T20:03:00Z">
        <w:del w:id="363" w:author="Thomas Kwong" w:date="2021-09-22T18:30:00Z">
          <w:r w:rsidR="00111E8C" w:rsidDel="00EE5685">
            <w:rPr>
              <w:rFonts w:ascii="Times New Roman" w:hAnsi="Times New Roman" w:cs="Times New Roman"/>
              <w:sz w:val="22"/>
            </w:rPr>
            <w:delText>identified</w:delText>
          </w:r>
        </w:del>
      </w:ins>
      <w:ins w:id="364" w:author="LIN, Yufeng" w:date="2021-09-20T19:51:00Z">
        <w:del w:id="365" w:author="Thomas Kwong" w:date="2021-09-22T18:32:00Z">
          <w:r w:rsidR="00A352F4" w:rsidDel="00ED3D78">
            <w:rPr>
              <w:rFonts w:ascii="Times New Roman" w:hAnsi="Times New Roman" w:cs="Times New Roman"/>
              <w:sz w:val="22"/>
            </w:rPr>
            <w:delText xml:space="preserve"> the</w:delText>
          </w:r>
        </w:del>
        <w:del w:id="366" w:author="Thomas Kwong" w:date="2021-09-22T18:27:00Z">
          <w:r w:rsidR="00A352F4" w:rsidDel="00EE5685">
            <w:rPr>
              <w:rFonts w:ascii="Times New Roman" w:hAnsi="Times New Roman" w:cs="Times New Roman"/>
              <w:sz w:val="22"/>
            </w:rPr>
            <w:delText xml:space="preserve"> </w:delText>
          </w:r>
        </w:del>
      </w:ins>
      <w:ins w:id="367" w:author="LIN, Yufeng" w:date="2021-09-20T19:52:00Z">
        <w:del w:id="368" w:author="Thomas Kwong" w:date="2021-09-22T18:27:00Z">
          <w:r w:rsidR="00A352F4" w:rsidDel="00EE5685">
            <w:rPr>
              <w:rFonts w:ascii="Times New Roman" w:hAnsi="Times New Roman" w:cs="Times New Roman"/>
              <w:sz w:val="22"/>
            </w:rPr>
            <w:delText>significant features</w:delText>
          </w:r>
        </w:del>
        <w:del w:id="369" w:author="Thomas Kwong" w:date="2021-09-22T18:32:00Z">
          <w:r w:rsidR="00A352F4" w:rsidDel="00ED3D78">
            <w:rPr>
              <w:rFonts w:ascii="Times New Roman" w:hAnsi="Times New Roman" w:cs="Times New Roman"/>
              <w:sz w:val="22"/>
            </w:rPr>
            <w:delText xml:space="preserve">. </w:delText>
          </w:r>
        </w:del>
      </w:ins>
      <w:ins w:id="370" w:author="LIN, Yufeng" w:date="2021-09-20T20:04:00Z">
        <w:del w:id="371" w:author="Thomas Kwong" w:date="2021-09-22T18:32:00Z">
          <w:r w:rsidR="00111E8C" w:rsidDel="00ED3D78">
            <w:rPr>
              <w:rFonts w:ascii="Times New Roman" w:hAnsi="Times New Roman" w:cs="Times New Roman"/>
              <w:sz w:val="22"/>
            </w:rPr>
            <w:delText>Second,</w:delText>
          </w:r>
        </w:del>
      </w:ins>
      <w:ins w:id="372" w:author="LIN, Yufeng" w:date="2021-09-20T20:12:00Z">
        <w:r w:rsidR="00C93399">
          <w:rPr>
            <w:rFonts w:ascii="Times New Roman" w:hAnsi="Times New Roman" w:cs="Times New Roman"/>
            <w:sz w:val="22"/>
          </w:rPr>
          <w:t xml:space="preserve"> </w:t>
        </w:r>
      </w:ins>
      <w:ins w:id="373" w:author="Thomas Kwong" w:date="2021-09-22T18:32:00Z">
        <w:r w:rsidR="00ED3D78">
          <w:rPr>
            <w:rFonts w:ascii="Times New Roman" w:hAnsi="Times New Roman" w:cs="Times New Roman"/>
            <w:sz w:val="22"/>
          </w:rPr>
          <w:t xml:space="preserve">We also </w:t>
        </w:r>
      </w:ins>
      <w:ins w:id="374" w:author="LIN, Yufeng" w:date="2021-09-21T09:50:00Z">
        <w:del w:id="375" w:author="Thomas Kwong" w:date="2021-09-22T18:32:00Z">
          <w:r w:rsidR="008125F9" w:rsidDel="00ED3D78">
            <w:rPr>
              <w:rFonts w:ascii="Times New Roman" w:hAnsi="Times New Roman" w:cs="Times New Roman"/>
              <w:sz w:val="22"/>
            </w:rPr>
            <w:delText xml:space="preserve">we </w:delText>
          </w:r>
        </w:del>
      </w:ins>
      <w:ins w:id="376" w:author="LIN, Yufeng" w:date="2021-09-21T09:49:00Z">
        <w:r w:rsidR="008125F9">
          <w:rPr>
            <w:rFonts w:ascii="Times New Roman" w:hAnsi="Times New Roman" w:cs="Times New Roman"/>
            <w:sz w:val="22"/>
          </w:rPr>
          <w:t>explo</w:t>
        </w:r>
      </w:ins>
      <w:ins w:id="377" w:author="LIN, Yufeng" w:date="2021-09-21T09:50:00Z">
        <w:r w:rsidR="008125F9">
          <w:rPr>
            <w:rFonts w:ascii="Times New Roman" w:hAnsi="Times New Roman" w:cs="Times New Roman" w:hint="eastAsia"/>
            <w:sz w:val="22"/>
          </w:rPr>
          <w:t>r</w:t>
        </w:r>
      </w:ins>
      <w:ins w:id="378" w:author="LIN, Yufeng" w:date="2021-09-21T09:49:00Z">
        <w:r w:rsidR="008125F9">
          <w:rPr>
            <w:rFonts w:ascii="Times New Roman" w:hAnsi="Times New Roman" w:cs="Times New Roman"/>
            <w:sz w:val="22"/>
          </w:rPr>
          <w:t>ed</w:t>
        </w:r>
      </w:ins>
      <w:ins w:id="379" w:author="LIN, Yufeng" w:date="2021-09-20T20:04:00Z">
        <w:r w:rsidR="00111E8C">
          <w:rPr>
            <w:rFonts w:ascii="Times New Roman" w:hAnsi="Times New Roman" w:cs="Times New Roman"/>
            <w:sz w:val="22"/>
          </w:rPr>
          <w:t xml:space="preserve"> </w:t>
        </w:r>
      </w:ins>
      <w:ins w:id="380" w:author="Thomas Kwong" w:date="2021-09-22T18:32:00Z">
        <w:r w:rsidR="00ED3D78">
          <w:rPr>
            <w:rFonts w:ascii="Times New Roman" w:hAnsi="Times New Roman" w:cs="Times New Roman"/>
            <w:sz w:val="22"/>
          </w:rPr>
          <w:t xml:space="preserve">the </w:t>
        </w:r>
      </w:ins>
      <w:ins w:id="381" w:author="LIN, Yufeng" w:date="2021-09-20T20:06:00Z">
        <w:r w:rsidR="00111E8C">
          <w:rPr>
            <w:rFonts w:ascii="Times New Roman" w:hAnsi="Times New Roman" w:cs="Times New Roman"/>
            <w:sz w:val="22"/>
          </w:rPr>
          <w:t>intra-</w:t>
        </w:r>
      </w:ins>
      <w:ins w:id="382" w:author="LIN, Yufeng" w:date="2021-09-28T13:06:00Z">
        <w:r w:rsidR="004314C2">
          <w:rPr>
            <w:rFonts w:ascii="Times New Roman" w:hAnsi="Times New Roman" w:cs="Times New Roman"/>
            <w:sz w:val="22"/>
          </w:rPr>
          <w:t>fungi</w:t>
        </w:r>
      </w:ins>
      <w:ins w:id="383" w:author="LIN, Yufeng" w:date="2021-09-20T20:06:00Z">
        <w:r w:rsidR="00111E8C">
          <w:rPr>
            <w:rFonts w:ascii="Times New Roman" w:hAnsi="Times New Roman" w:cs="Times New Roman"/>
            <w:sz w:val="22"/>
          </w:rPr>
          <w:t xml:space="preserve"> </w:t>
        </w:r>
      </w:ins>
      <w:ins w:id="384" w:author="LIN, Yufeng" w:date="2021-09-20T20:07:00Z">
        <w:r w:rsidR="00111E8C">
          <w:rPr>
            <w:rFonts w:ascii="Times New Roman" w:hAnsi="Times New Roman" w:cs="Times New Roman"/>
            <w:sz w:val="22"/>
          </w:rPr>
          <w:t xml:space="preserve">and </w:t>
        </w:r>
      </w:ins>
      <w:ins w:id="385" w:author="LIN, Yufeng" w:date="2021-09-28T13:06:00Z">
        <w:r w:rsidR="004314C2">
          <w:rPr>
            <w:rFonts w:ascii="Times New Roman" w:hAnsi="Times New Roman" w:cs="Times New Roman"/>
            <w:sz w:val="22"/>
          </w:rPr>
          <w:t>fungi</w:t>
        </w:r>
      </w:ins>
      <w:ins w:id="386" w:author="LIN, Yufeng" w:date="2021-09-20T20:07:00Z">
        <w:r w:rsidR="00111E8C">
          <w:rPr>
            <w:rFonts w:ascii="Times New Roman" w:hAnsi="Times New Roman" w:cs="Times New Roman"/>
            <w:sz w:val="22"/>
          </w:rPr>
          <w:t xml:space="preserve">-bacteria </w:t>
        </w:r>
      </w:ins>
      <w:ins w:id="387" w:author="LIN, Yufeng" w:date="2021-09-20T20:06:00Z">
        <w:r w:rsidR="00111E8C">
          <w:rPr>
            <w:rFonts w:ascii="Times New Roman" w:hAnsi="Times New Roman" w:cs="Times New Roman"/>
            <w:sz w:val="22"/>
          </w:rPr>
          <w:t xml:space="preserve">co-occurrence patterns </w:t>
        </w:r>
      </w:ins>
      <w:ins w:id="388" w:author="LIN, Yufeng" w:date="2021-09-20T20:07:00Z">
        <w:r w:rsidR="00111E8C">
          <w:rPr>
            <w:rFonts w:ascii="Times New Roman" w:hAnsi="Times New Roman" w:cs="Times New Roman"/>
            <w:sz w:val="22"/>
          </w:rPr>
          <w:t>in CRC</w:t>
        </w:r>
        <w:del w:id="389" w:author="Thomas Kwong" w:date="2021-09-22T18:33:00Z">
          <w:r w:rsidR="00111E8C" w:rsidDel="00ED3D78">
            <w:rPr>
              <w:rFonts w:ascii="Times New Roman" w:hAnsi="Times New Roman" w:cs="Times New Roman"/>
              <w:sz w:val="22"/>
            </w:rPr>
            <w:delText>. Moreover, we</w:delText>
          </w:r>
        </w:del>
      </w:ins>
      <w:ins w:id="390" w:author="Thomas Kwong" w:date="2021-09-22T18:33:00Z">
        <w:r w:rsidR="00ED3D78">
          <w:rPr>
            <w:rFonts w:ascii="Times New Roman" w:hAnsi="Times New Roman" w:cs="Times New Roman"/>
            <w:sz w:val="22"/>
          </w:rPr>
          <w:t xml:space="preserve"> and </w:t>
        </w:r>
      </w:ins>
      <w:ins w:id="391" w:author="LIN, Yufeng" w:date="2021-09-20T20:07:00Z">
        <w:del w:id="392"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93" w:author="LIN, Yufeng" w:date="2021-09-20T20:08:00Z">
        <w:r w:rsidR="00111E8C">
          <w:rPr>
            <w:rFonts w:ascii="Times New Roman" w:hAnsi="Times New Roman" w:cs="Times New Roman"/>
            <w:sz w:val="22"/>
          </w:rPr>
          <w:t>correlations in CRC, adenoma and healthy control</w:t>
        </w:r>
      </w:ins>
      <w:ins w:id="394" w:author="LIN, Yufeng" w:date="2021-09-20T20:07:00Z">
        <w:r w:rsidR="00111E8C">
          <w:rPr>
            <w:rFonts w:ascii="Times New Roman" w:hAnsi="Times New Roman" w:cs="Times New Roman"/>
            <w:sz w:val="22"/>
          </w:rPr>
          <w:t xml:space="preserve">. </w:t>
        </w:r>
      </w:ins>
      <w:ins w:id="395" w:author="LIN, Yufeng" w:date="2021-09-21T09:51:00Z">
        <w:del w:id="396"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97"/>
      <w:commentRangeEnd w:id="397"/>
      <w:r w:rsidR="00ED3D78">
        <w:rPr>
          <w:rStyle w:val="CommentReference"/>
        </w:rPr>
        <w:commentReference w:id="397"/>
      </w:r>
    </w:p>
    <w:p w14:paraId="1F38FEF4" w14:textId="77777777" w:rsidR="00531B71" w:rsidRDefault="00531B71" w:rsidP="00531B71">
      <w:pPr>
        <w:pStyle w:val="title10831"/>
        <w:rPr>
          <w:ins w:id="398" w:author="Thomas Kwong" w:date="2021-09-22T22:12:00Z"/>
        </w:rPr>
      </w:pPr>
      <w:ins w:id="399" w:author="Thomas Kwong" w:date="2021-09-22T22:12:00Z">
        <w:r>
          <w:br w:type="page"/>
        </w:r>
      </w:ins>
    </w:p>
    <w:p w14:paraId="7203D9A4" w14:textId="3C5836BF" w:rsidR="00531B71" w:rsidRPr="00790445" w:rsidRDefault="00531B71" w:rsidP="00531B71">
      <w:pPr>
        <w:pStyle w:val="title10831"/>
        <w:rPr>
          <w:ins w:id="400" w:author="Thomas Kwong" w:date="2021-09-22T22:12:00Z"/>
        </w:rPr>
      </w:pPr>
      <w:ins w:id="401" w:author="Thomas Kwong" w:date="2021-09-22T22:12:00Z">
        <w:r w:rsidRPr="00790445">
          <w:lastRenderedPageBreak/>
          <w:t>Methodology</w:t>
        </w:r>
      </w:ins>
    </w:p>
    <w:p w14:paraId="18C16E7A" w14:textId="77777777" w:rsidR="00531B71" w:rsidRPr="00790445" w:rsidRDefault="00531B71" w:rsidP="008B0617">
      <w:pPr>
        <w:pStyle w:val="title20825"/>
        <w:rPr>
          <w:ins w:id="402" w:author="Thomas Kwong" w:date="2021-09-22T22:12:00Z"/>
        </w:rPr>
      </w:pPr>
      <w:ins w:id="403" w:author="Thomas Kwong" w:date="2021-09-22T22:12:00Z">
        <w:r w:rsidRPr="00790445">
          <w:t>Study inclusion and data attainment</w:t>
        </w:r>
      </w:ins>
    </w:p>
    <w:p w14:paraId="4FB80893" w14:textId="3FD04E55" w:rsidR="00531B71" w:rsidRPr="00790445" w:rsidRDefault="00531B71" w:rsidP="00531B71">
      <w:pPr>
        <w:rPr>
          <w:ins w:id="404" w:author="Thomas Kwong" w:date="2021-09-22T22:12:00Z"/>
          <w:rFonts w:ascii="Times New Roman" w:hAnsi="Times New Roman" w:cs="Times New Roman"/>
          <w:sz w:val="22"/>
        </w:rPr>
      </w:pPr>
      <w:commentRangeStart w:id="405"/>
      <w:commentRangeStart w:id="406"/>
      <w:ins w:id="407"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408" w:author="LIN, Yufeng" w:date="2021-09-23T11:55:00Z">
          <w:r w:rsidRPr="00790445" w:rsidDel="00F469D4">
            <w:rPr>
              <w:rFonts w:ascii="Times New Roman" w:hAnsi="Times New Roman" w:cs="Times New Roman"/>
              <w:sz w:val="22"/>
            </w:rPr>
            <w:delText>PubMed and Google</w:delText>
          </w:r>
        </w:del>
      </w:ins>
      <w:ins w:id="409" w:author="LIN, Yufeng" w:date="2021-09-23T11:55:00Z">
        <w:r w:rsidR="00F469D4">
          <w:rPr>
            <w:rFonts w:ascii="Times New Roman" w:hAnsi="Times New Roman" w:cs="Times New Roman"/>
            <w:sz w:val="22"/>
          </w:rPr>
          <w:t>NCBI database</w:t>
        </w:r>
      </w:ins>
      <w:ins w:id="410" w:author="LIN, Yufeng" w:date="2021-09-23T11:51:00Z">
        <w:r w:rsidR="00F469D4">
          <w:rPr>
            <w:rFonts w:ascii="Times New Roman" w:hAnsi="Times New Roman" w:cs="Times New Roman"/>
            <w:sz w:val="22"/>
          </w:rPr>
          <w:t xml:space="preserve"> </w:t>
        </w:r>
      </w:ins>
      <w:ins w:id="411"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412" w:author="LIN, Yufeng" w:date="2021-09-23T11:51:00Z">
        <w:r w:rsidR="00F469D4">
          <w:rPr>
            <w:rFonts w:ascii="Times New Roman" w:hAnsi="Times New Roman" w:cs="Times New Roman"/>
            <w:sz w:val="22"/>
          </w:rPr>
          <w:t xml:space="preserve">from </w:t>
        </w:r>
      </w:ins>
      <w:ins w:id="413" w:author="LIN, Yufeng" w:date="2021-09-23T11:55:00Z">
        <w:r w:rsidR="00F469D4">
          <w:rPr>
            <w:rFonts w:ascii="Times New Roman" w:hAnsi="Times New Roman" w:cs="Times New Roman"/>
            <w:sz w:val="22"/>
          </w:rPr>
          <w:t xml:space="preserve">year </w:t>
        </w:r>
      </w:ins>
      <w:ins w:id="414" w:author="LIN, Yufeng" w:date="2021-09-23T11:53:00Z">
        <w:r w:rsidR="00F469D4">
          <w:rPr>
            <w:rFonts w:ascii="Times New Roman" w:hAnsi="Times New Roman" w:cs="Times New Roman"/>
            <w:sz w:val="22"/>
          </w:rPr>
          <w:t>20</w:t>
        </w:r>
      </w:ins>
      <w:ins w:id="415" w:author="LIN, Yufeng" w:date="2021-09-23T11:54:00Z">
        <w:r w:rsidR="00F469D4">
          <w:rPr>
            <w:rFonts w:ascii="Times New Roman" w:hAnsi="Times New Roman" w:cs="Times New Roman"/>
            <w:sz w:val="22"/>
          </w:rPr>
          <w:t>14 to 2020</w:t>
        </w:r>
      </w:ins>
      <w:ins w:id="416" w:author="Thomas Kwong" w:date="2021-09-22T22:12:00Z">
        <w:r w:rsidRPr="00790445">
          <w:rPr>
            <w:rFonts w:ascii="Times New Roman" w:hAnsi="Times New Roman" w:cs="Times New Roman"/>
            <w:sz w:val="22"/>
          </w:rPr>
          <w:t xml:space="preserve">. </w:t>
        </w:r>
        <w:commentRangeEnd w:id="405"/>
        <w:r>
          <w:rPr>
            <w:rStyle w:val="CommentReference"/>
          </w:rPr>
          <w:commentReference w:id="405"/>
        </w:r>
        <w:del w:id="417" w:author="LIN, Yufeng" w:date="2021-09-23T12:54:00Z">
          <w:r w:rsidRPr="00790445" w:rsidDel="008E309A">
            <w:rPr>
              <w:rFonts w:ascii="Times New Roman" w:hAnsi="Times New Roman" w:cs="Times New Roman" w:hint="eastAsia"/>
              <w:sz w:val="22"/>
            </w:rPr>
            <w:delText>And s</w:delText>
          </w:r>
        </w:del>
        <w:del w:id="418"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419" w:author="LIN, Yufeng" w:date="2021-09-23T12:55:00Z" w:name="move83294149"/>
      <w:moveTo w:id="420"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419"/>
      <w:ins w:id="421" w:author="LIN, Yufeng" w:date="2021-09-23T12:55:00Z">
        <w:r w:rsidR="008E309A">
          <w:rPr>
            <w:rFonts w:ascii="Times New Roman" w:hAnsi="Times New Roman" w:cs="Times New Roman"/>
            <w:sz w:val="22"/>
          </w:rPr>
          <w:t xml:space="preserve"> </w:t>
        </w:r>
      </w:ins>
      <w:ins w:id="422" w:author="Thomas Kwong" w:date="2021-09-22T22:12:00Z">
        <w:r w:rsidRPr="00790445">
          <w:rPr>
            <w:rFonts w:ascii="Times New Roman" w:hAnsi="Times New Roman" w:cs="Times New Roman"/>
            <w:sz w:val="22"/>
          </w:rPr>
          <w:t xml:space="preserve">We downloaded </w:t>
        </w:r>
        <w:del w:id="423" w:author="LIN, Yufeng" w:date="2021-09-23T12:59:00Z">
          <w:r w:rsidRPr="00790445" w:rsidDel="008E309A">
            <w:rPr>
              <w:rFonts w:ascii="Times New Roman" w:hAnsi="Times New Roman" w:cs="Times New Roman"/>
              <w:sz w:val="22"/>
            </w:rPr>
            <w:delText>six</w:delText>
          </w:r>
        </w:del>
      </w:ins>
      <w:ins w:id="424" w:author="LIN, Yufeng" w:date="2021-09-23T12:59:00Z">
        <w:r w:rsidR="008E309A">
          <w:rPr>
            <w:rFonts w:ascii="Times New Roman" w:hAnsi="Times New Roman" w:cs="Times New Roman"/>
            <w:sz w:val="22"/>
          </w:rPr>
          <w:t>seven</w:t>
        </w:r>
      </w:ins>
      <w:ins w:id="425"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42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42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42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42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430"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431" w:author="LIN, Yufeng" w:date="2021-09-23T12:58:00Z">
        <w:r w:rsidR="008E309A">
          <w:rPr>
            <w:rFonts w:ascii="Times New Roman" w:hAnsi="Times New Roman" w:cs="Times New Roman"/>
            <w:sz w:val="22"/>
          </w:rPr>
          <w:t xml:space="preserve">, </w:t>
        </w:r>
      </w:ins>
      <w:ins w:id="432"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43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43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435"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436"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437" w:author="LIN, Yufeng" w:date="2021-09-23T12:01:00Z">
        <w:r w:rsidR="00F469D4">
          <w:rPr>
            <w:rFonts w:ascii="Times New Roman" w:hAnsi="Times New Roman" w:cs="Times New Roman"/>
            <w:sz w:val="22"/>
          </w:rPr>
          <w:t xml:space="preserve"> and</w:t>
        </w:r>
      </w:ins>
      <w:ins w:id="438"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3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44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441" w:author="LIN, Yufeng" w:date="2021-09-23T12:55:00Z" w:name="move83294149"/>
      <w:commentRangeStart w:id="442"/>
      <w:moveFrom w:id="443" w:author="LIN, Yufeng" w:date="2021-09-23T12:55:00Z">
        <w:ins w:id="444"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441"/>
      <w:ins w:id="445"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446" w:author="LIN, Yufeng" w:date="2021-09-24T16:37:00Z">
        <w:r w:rsidR="00EC3E56">
          <w:rPr>
            <w:rFonts w:ascii="Times New Roman" w:hAnsi="Times New Roman" w:cs="Times New Roman"/>
            <w:sz w:val="22"/>
          </w:rPr>
          <w:t>ed</w:t>
        </w:r>
      </w:ins>
      <w:ins w:id="447"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4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44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450"/>
        <w:commentRangeStart w:id="451"/>
        <w:r w:rsidRPr="00790445">
          <w:rPr>
            <w:rFonts w:ascii="Times New Roman" w:hAnsi="Times New Roman" w:cs="Times New Roman"/>
            <w:sz w:val="22"/>
          </w:rPr>
          <w:t xml:space="preserve">table </w:t>
        </w:r>
        <w:commentRangeEnd w:id="450"/>
        <w:r w:rsidRPr="00790445">
          <w:rPr>
            <w:rStyle w:val="CommentReference"/>
            <w:rFonts w:ascii="Times New Roman" w:hAnsi="Times New Roman" w:cs="Times New Roman"/>
            <w:sz w:val="22"/>
            <w:szCs w:val="22"/>
          </w:rPr>
          <w:commentReference w:id="450"/>
        </w:r>
        <w:r w:rsidRPr="00790445">
          <w:rPr>
            <w:rFonts w:ascii="Times New Roman" w:hAnsi="Times New Roman" w:cs="Times New Roman"/>
            <w:sz w:val="22"/>
          </w:rPr>
          <w:t xml:space="preserve">1 and </w:t>
        </w:r>
        <w:del w:id="452" w:author="LIN, Yufeng" w:date="2021-09-23T15:07:00Z">
          <w:r w:rsidRPr="00790445" w:rsidDel="00874ACB">
            <w:rPr>
              <w:rFonts w:ascii="Times New Roman" w:hAnsi="Times New Roman" w:cs="Times New Roman"/>
              <w:sz w:val="22"/>
            </w:rPr>
            <w:delText>S</w:delText>
          </w:r>
        </w:del>
      </w:ins>
      <w:ins w:id="453" w:author="LIN, Yufeng" w:date="2021-09-23T15:07:00Z">
        <w:r w:rsidR="00874ACB">
          <w:rPr>
            <w:rFonts w:ascii="Times New Roman" w:hAnsi="Times New Roman" w:cs="Times New Roman"/>
            <w:sz w:val="22"/>
          </w:rPr>
          <w:t>s</w:t>
        </w:r>
      </w:ins>
      <w:ins w:id="454" w:author="Thomas Kwong" w:date="2021-09-22T22:12:00Z">
        <w:r w:rsidRPr="00790445">
          <w:rPr>
            <w:rFonts w:ascii="Times New Roman" w:hAnsi="Times New Roman" w:cs="Times New Roman"/>
            <w:sz w:val="22"/>
          </w:rPr>
          <w:t xml:space="preserve">upplementary </w:t>
        </w:r>
        <w:commentRangeStart w:id="455"/>
        <w:del w:id="456" w:author="LIN, Yufeng" w:date="2021-09-23T15:07:00Z">
          <w:r w:rsidRPr="00790445" w:rsidDel="00874ACB">
            <w:rPr>
              <w:rFonts w:ascii="Times New Roman" w:hAnsi="Times New Roman" w:cs="Times New Roman"/>
              <w:sz w:val="22"/>
            </w:rPr>
            <w:delText>T</w:delText>
          </w:r>
        </w:del>
      </w:ins>
      <w:ins w:id="457" w:author="LIN, Yufeng" w:date="2021-09-23T15:07:00Z">
        <w:r w:rsidR="00874ACB">
          <w:rPr>
            <w:rFonts w:ascii="Times New Roman" w:hAnsi="Times New Roman" w:cs="Times New Roman"/>
            <w:sz w:val="22"/>
          </w:rPr>
          <w:t>t</w:t>
        </w:r>
      </w:ins>
      <w:ins w:id="458" w:author="Thomas Kwong" w:date="2021-09-22T22:12:00Z">
        <w:r w:rsidRPr="00790445">
          <w:rPr>
            <w:rFonts w:ascii="Times New Roman" w:hAnsi="Times New Roman" w:cs="Times New Roman"/>
            <w:sz w:val="22"/>
          </w:rPr>
          <w:t xml:space="preserve">able </w:t>
        </w:r>
        <w:commentRangeEnd w:id="455"/>
        <w:r w:rsidRPr="00790445">
          <w:rPr>
            <w:rStyle w:val="CommentReference"/>
            <w:rFonts w:ascii="Times New Roman" w:hAnsi="Times New Roman" w:cs="Times New Roman"/>
            <w:sz w:val="22"/>
            <w:szCs w:val="22"/>
          </w:rPr>
          <w:commentReference w:id="455"/>
        </w:r>
        <w:r w:rsidRPr="00790445">
          <w:rPr>
            <w:rFonts w:ascii="Times New Roman" w:hAnsi="Times New Roman" w:cs="Times New Roman"/>
            <w:sz w:val="22"/>
          </w:rPr>
          <w:t xml:space="preserve">1). </w:t>
        </w:r>
        <w:commentRangeEnd w:id="451"/>
        <w:r>
          <w:rPr>
            <w:rStyle w:val="CommentReference"/>
          </w:rPr>
          <w:commentReference w:id="451"/>
        </w:r>
        <w:r w:rsidRPr="00790445">
          <w:rPr>
            <w:rFonts w:ascii="Times New Roman" w:hAnsi="Times New Roman" w:cs="Times New Roman"/>
            <w:sz w:val="22"/>
          </w:rPr>
          <w:t xml:space="preserve">Our cohort was generated with the new fecal metagenomic data from samples collected in Hong Kong from 2009 to 2012. </w:t>
        </w:r>
        <w:del w:id="459" w:author="LIN, Yufeng" w:date="2021-09-23T13:00:00Z">
          <w:r w:rsidRPr="00790445" w:rsidDel="008E309A">
            <w:rPr>
              <w:rFonts w:ascii="Times New Roman" w:hAnsi="Times New Roman" w:cs="Times New Roman"/>
              <w:sz w:val="22"/>
            </w:rPr>
            <w:delText>Even though a</w:delText>
          </w:r>
        </w:del>
      </w:ins>
      <w:ins w:id="460" w:author="LIN, Yufeng" w:date="2021-09-23T13:00:00Z">
        <w:r w:rsidR="008E309A">
          <w:rPr>
            <w:rFonts w:ascii="Times New Roman" w:hAnsi="Times New Roman" w:cs="Times New Roman"/>
            <w:sz w:val="22"/>
          </w:rPr>
          <w:t>A</w:t>
        </w:r>
      </w:ins>
      <w:ins w:id="461"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62"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63"/>
          <w:r w:rsidRPr="00790445" w:rsidDel="008E309A">
            <w:rPr>
              <w:rFonts w:ascii="Times New Roman" w:hAnsi="Times New Roman" w:cs="Times New Roman"/>
              <w:sz w:val="22"/>
            </w:rPr>
            <w:delText xml:space="preserve">Table </w:delText>
          </w:r>
          <w:commentRangeEnd w:id="463"/>
          <w:r w:rsidRPr="00790445" w:rsidDel="008E309A">
            <w:rPr>
              <w:rStyle w:val="CommentReference"/>
              <w:rFonts w:ascii="Times New Roman" w:hAnsi="Times New Roman" w:cs="Times New Roman"/>
              <w:sz w:val="22"/>
              <w:szCs w:val="22"/>
            </w:rPr>
            <w:commentReference w:id="463"/>
          </w:r>
          <w:r w:rsidRPr="00790445" w:rsidDel="008E309A">
            <w:rPr>
              <w:rFonts w:ascii="Times New Roman" w:hAnsi="Times New Roman" w:cs="Times New Roman"/>
              <w:sz w:val="22"/>
            </w:rPr>
            <w:delText xml:space="preserve">2 and </w:delText>
          </w:r>
          <w:commentRangeStart w:id="464"/>
          <w:r w:rsidRPr="00790445" w:rsidDel="008E309A">
            <w:rPr>
              <w:rFonts w:ascii="Times New Roman" w:hAnsi="Times New Roman" w:cs="Times New Roman"/>
              <w:sz w:val="22"/>
            </w:rPr>
            <w:delText>Methods</w:delText>
          </w:r>
          <w:commentRangeEnd w:id="464"/>
          <w:r w:rsidRPr="00790445" w:rsidDel="008E309A">
            <w:rPr>
              <w:rStyle w:val="CommentReference"/>
              <w:rFonts w:ascii="Times New Roman" w:hAnsi="Times New Roman" w:cs="Times New Roman"/>
              <w:sz w:val="22"/>
              <w:szCs w:val="22"/>
            </w:rPr>
            <w:commentReference w:id="464"/>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442"/>
        <w:r>
          <w:rPr>
            <w:rStyle w:val="CommentReference"/>
          </w:rPr>
          <w:commentReference w:id="442"/>
        </w:r>
        <w:commentRangeEnd w:id="406"/>
        <w:r>
          <w:rPr>
            <w:rStyle w:val="CommentReference"/>
          </w:rPr>
          <w:commentReference w:id="406"/>
        </w:r>
      </w:ins>
    </w:p>
    <w:p w14:paraId="622DC977" w14:textId="77777777" w:rsidR="00531B71" w:rsidRPr="00790445" w:rsidRDefault="00531B71" w:rsidP="008B0617">
      <w:pPr>
        <w:pStyle w:val="title20825"/>
        <w:rPr>
          <w:ins w:id="465" w:author="Thomas Kwong" w:date="2021-09-22T22:12:00Z"/>
        </w:rPr>
      </w:pPr>
      <w:commentRangeStart w:id="466"/>
      <w:commentRangeStart w:id="467"/>
      <w:ins w:id="468" w:author="Thomas Kwong" w:date="2021-09-22T22:12:00Z">
        <w:r w:rsidRPr="00790445">
          <w:t xml:space="preserve">Hong Kong study recruitment </w:t>
        </w:r>
        <w:commentRangeStart w:id="469"/>
        <w:commentRangeStart w:id="470"/>
        <w:r w:rsidRPr="00790445">
          <w:t>and sequencing</w:t>
        </w:r>
        <w:commentRangeEnd w:id="469"/>
        <w:r>
          <w:rPr>
            <w:rStyle w:val="CommentReference"/>
            <w:rFonts w:asciiTheme="minorHAnsi" w:eastAsiaTheme="minorEastAsia" w:hAnsiTheme="minorHAnsi" w:cstheme="minorBidi"/>
            <w:b w:val="0"/>
            <w:color w:val="auto"/>
            <w:u w:val="none"/>
          </w:rPr>
          <w:commentReference w:id="469"/>
        </w:r>
      </w:ins>
      <w:commentRangeEnd w:id="470"/>
      <w:r w:rsidR="000F3921">
        <w:rPr>
          <w:rStyle w:val="CommentReference"/>
          <w:rFonts w:asciiTheme="minorHAnsi" w:eastAsiaTheme="minorEastAsia" w:hAnsiTheme="minorHAnsi" w:cstheme="minorBidi"/>
          <w:b w:val="0"/>
          <w:color w:val="auto"/>
          <w:u w:val="none"/>
        </w:rPr>
        <w:commentReference w:id="470"/>
      </w:r>
    </w:p>
    <w:p w14:paraId="1196C0CF" w14:textId="08A72A6D" w:rsidR="00531B71" w:rsidRPr="00790445" w:rsidDel="009B5131" w:rsidRDefault="00531B71" w:rsidP="00531B71">
      <w:pPr>
        <w:rPr>
          <w:ins w:id="471" w:author="Thomas Kwong" w:date="2021-09-22T22:12:00Z"/>
          <w:del w:id="472" w:author="LIN, Yufeng" w:date="2021-09-23T13:23:00Z"/>
          <w:rFonts w:ascii="Times New Roman" w:hAnsi="Times New Roman" w:cs="Times New Roman"/>
          <w:sz w:val="22"/>
        </w:rPr>
      </w:pPr>
      <w:commentRangeStart w:id="473"/>
      <w:commentRangeStart w:id="474"/>
      <w:ins w:id="475" w:author="Thomas Kwong" w:date="2021-09-22T22:12:00Z">
        <w:del w:id="476" w:author="LIN, Yufeng" w:date="2021-09-23T13:23:00Z">
          <w:r w:rsidRPr="00790445" w:rsidDel="009B5131">
            <w:rPr>
              <w:rFonts w:ascii="Times New Roman" w:hAnsi="Times New Roman" w:cs="Times New Roman"/>
              <w:sz w:val="22"/>
            </w:rPr>
            <w:delText xml:space="preserve">This clinical study </w:delText>
          </w:r>
          <w:commentRangeEnd w:id="473"/>
          <w:r w:rsidDel="009B5131">
            <w:rPr>
              <w:rStyle w:val="CommentReference"/>
            </w:rPr>
            <w:commentReference w:id="473"/>
          </w:r>
        </w:del>
      </w:ins>
      <w:commentRangeEnd w:id="474"/>
      <w:r w:rsidR="003557D0">
        <w:rPr>
          <w:rStyle w:val="CommentReference"/>
        </w:rPr>
        <w:commentReference w:id="474"/>
      </w:r>
      <w:ins w:id="477" w:author="Thomas Kwong" w:date="2021-09-22T22:12:00Z">
        <w:del w:id="478"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84FB6C3" w:rsidR="00531B71" w:rsidRPr="00790445" w:rsidRDefault="00531B71" w:rsidP="00531B71">
      <w:pPr>
        <w:rPr>
          <w:ins w:id="479" w:author="Thomas Kwong" w:date="2021-09-22T22:12:00Z"/>
          <w:rFonts w:ascii="Times New Roman" w:hAnsi="Times New Roman" w:cs="Times New Roman"/>
          <w:sz w:val="22"/>
        </w:rPr>
      </w:pPr>
      <w:ins w:id="480"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Qiagen, Germany). All subjects had intact colonic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8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8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66"/>
        <w:r>
          <w:rPr>
            <w:rStyle w:val="CommentReference"/>
          </w:rPr>
          <w:commentReference w:id="466"/>
        </w:r>
      </w:ins>
      <w:commentRangeEnd w:id="467"/>
      <w:r w:rsidR="000F3921">
        <w:rPr>
          <w:rStyle w:val="CommentReference"/>
        </w:rPr>
        <w:commentReference w:id="467"/>
      </w:r>
    </w:p>
    <w:p w14:paraId="56498A6B" w14:textId="77777777" w:rsidR="00531B71" w:rsidRPr="00790445" w:rsidRDefault="00531B71" w:rsidP="008B0617">
      <w:pPr>
        <w:pStyle w:val="title20825"/>
        <w:rPr>
          <w:ins w:id="483" w:author="Thomas Kwong" w:date="2021-09-22T22:12:00Z"/>
        </w:rPr>
      </w:pPr>
      <w:ins w:id="484" w:author="Thomas Kwong" w:date="2021-09-22T22:12:00Z">
        <w:r w:rsidRPr="00790445">
          <w:t>Sample filter criteria</w:t>
        </w:r>
      </w:ins>
    </w:p>
    <w:p w14:paraId="5E50126C" w14:textId="754446CC" w:rsidR="00531B71" w:rsidRDefault="00531B71" w:rsidP="00531B71">
      <w:pPr>
        <w:rPr>
          <w:ins w:id="485" w:author="Thomas Kwong" w:date="2021-09-22T22:12:00Z"/>
          <w:rFonts w:ascii="Times New Roman" w:hAnsi="Times New Roman" w:cs="Times New Roman"/>
          <w:sz w:val="22"/>
        </w:rPr>
      </w:pPr>
      <w:ins w:id="486"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87"/>
        <w:commentRangeStart w:id="488"/>
        <w:r>
          <w:rPr>
            <w:rFonts w:ascii="Times New Roman" w:hAnsi="Times New Roman" w:cs="Times New Roman"/>
            <w:sz w:val="22"/>
          </w:rPr>
          <w:t xml:space="preserve"> Abnormal conditions</w:t>
        </w:r>
        <w:del w:id="489"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87"/>
        <w:r>
          <w:rPr>
            <w:rStyle w:val="CommentReference"/>
          </w:rPr>
          <w:commentReference w:id="487"/>
        </w:r>
      </w:ins>
      <w:commentRangeEnd w:id="488"/>
      <w:r w:rsidR="00D1238A">
        <w:rPr>
          <w:rStyle w:val="CommentReference"/>
        </w:rPr>
        <w:commentReference w:id="488"/>
      </w:r>
      <w:ins w:id="490"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91"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92"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93"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94" w:author="LIN, Yufeng" w:date="2021-09-23T13:06:00Z">
        <w:r w:rsidR="00D1238A">
          <w:rPr>
            <w:rFonts w:ascii="Times New Roman" w:hAnsi="Times New Roman" w:cs="Times New Roman"/>
            <w:sz w:val="22"/>
          </w:rPr>
          <w:t>less than 1,000,000</w:t>
        </w:r>
      </w:ins>
      <w:ins w:id="495" w:author="LIN, Yufeng" w:date="2021-09-23T13:05:00Z">
        <w:r w:rsidR="00D1238A">
          <w:rPr>
            <w:rFonts w:ascii="Times New Roman" w:hAnsi="Times New Roman" w:cs="Times New Roman"/>
            <w:sz w:val="22"/>
          </w:rPr>
          <w:t>)</w:t>
        </w:r>
      </w:ins>
      <w:ins w:id="496" w:author="Thomas Kwong" w:date="2021-09-22T22:12:00Z">
        <w:r>
          <w:rPr>
            <w:rFonts w:ascii="Times New Roman" w:hAnsi="Times New Roman" w:cs="Times New Roman"/>
            <w:sz w:val="22"/>
          </w:rPr>
          <w:t>, which might cause by the low sequencing depth, host reads contamination</w:t>
        </w:r>
        <w:commentRangeStart w:id="497"/>
        <w:commentRangeStart w:id="498"/>
        <w:r>
          <w:rPr>
            <w:rFonts w:ascii="Times New Roman" w:hAnsi="Times New Roman" w:cs="Times New Roman"/>
            <w:sz w:val="22"/>
          </w:rPr>
          <w:t>, and so on</w:t>
        </w:r>
        <w:commentRangeEnd w:id="497"/>
        <w:r>
          <w:rPr>
            <w:rStyle w:val="CommentReference"/>
          </w:rPr>
          <w:commentReference w:id="497"/>
        </w:r>
      </w:ins>
      <w:commentRangeEnd w:id="498"/>
      <w:r w:rsidR="00D1238A">
        <w:rPr>
          <w:rStyle w:val="CommentReference"/>
        </w:rPr>
        <w:commentReference w:id="498"/>
      </w:r>
      <w:ins w:id="499" w:author="Thomas Kwong" w:date="2021-09-22T22:12:00Z">
        <w:r>
          <w:rPr>
            <w:rFonts w:ascii="Times New Roman" w:hAnsi="Times New Roman" w:cs="Times New Roman"/>
            <w:sz w:val="22"/>
          </w:rPr>
          <w:t xml:space="preserve">. In the </w:t>
        </w:r>
        <w:commentRangeStart w:id="500"/>
        <w:commentRangeStart w:id="501"/>
        <w:r>
          <w:rPr>
            <w:rFonts w:ascii="Times New Roman" w:hAnsi="Times New Roman" w:cs="Times New Roman"/>
            <w:sz w:val="22"/>
          </w:rPr>
          <w:t>second part, we tended to remove the outlier or suspected contaminated cases, such as the high-</w:t>
        </w:r>
        <w:del w:id="502" w:author="LIN, Yufeng" w:date="2021-10-04T16:53:00Z">
          <w:r w:rsidDel="00DB66B4">
            <w:rPr>
              <w:rFonts w:ascii="Times New Roman" w:hAnsi="Times New Roman" w:cs="Times New Roman"/>
              <w:sz w:val="22"/>
            </w:rPr>
            <w:delText>eukaryotes</w:delText>
          </w:r>
        </w:del>
      </w:ins>
      <w:ins w:id="503" w:author="LIN, Yufeng" w:date="2021-10-04T16:53:00Z">
        <w:r w:rsidR="00DB66B4">
          <w:rPr>
            <w:rFonts w:ascii="Times New Roman" w:hAnsi="Times New Roman" w:cs="Times New Roman"/>
            <w:sz w:val="22"/>
          </w:rPr>
          <w:t>fungi</w:t>
        </w:r>
      </w:ins>
      <w:ins w:id="504" w:author="Thomas Kwong" w:date="2021-09-22T22:12:00Z">
        <w:r>
          <w:rPr>
            <w:rFonts w:ascii="Times New Roman" w:hAnsi="Times New Roman" w:cs="Times New Roman"/>
            <w:sz w:val="22"/>
          </w:rPr>
          <w:t xml:space="preserve"> (</w:t>
        </w:r>
      </w:ins>
      <w:ins w:id="505"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06" w:author="LIN, Yufeng" w:date="2021-09-28T13:06:00Z">
        <w:r w:rsidR="004314C2">
          <w:rPr>
            <w:rFonts w:ascii="Times New Roman" w:hAnsi="Times New Roman" w:cs="Times New Roman"/>
            <w:sz w:val="22"/>
          </w:rPr>
          <w:t>fungi</w:t>
        </w:r>
      </w:ins>
      <w:ins w:id="507" w:author="LIN, Yufeng" w:date="2021-09-23T13:15:00Z">
        <w:r w:rsidR="009B5131">
          <w:rPr>
            <w:rFonts w:ascii="Times New Roman" w:hAnsi="Times New Roman" w:cs="Times New Roman"/>
            <w:sz w:val="22"/>
          </w:rPr>
          <w:t xml:space="preserve"> contained more than </w:t>
        </w:r>
      </w:ins>
      <w:ins w:id="508" w:author="Thomas Kwong" w:date="2021-09-22T22:12:00Z">
        <w:del w:id="509"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510" w:author="LIN, Yufeng" w:date="2021-09-23T13:15:00Z">
        <w:r w:rsidR="009B5131">
          <w:rPr>
            <w:rFonts w:ascii="Times New Roman" w:hAnsi="Times New Roman" w:cs="Times New Roman"/>
            <w:sz w:val="22"/>
          </w:rPr>
          <w:t xml:space="preserve"> in all intesti</w:t>
        </w:r>
      </w:ins>
      <w:ins w:id="511" w:author="LIN, Yufeng" w:date="2021-09-23T13:16:00Z">
        <w:r w:rsidR="009B5131">
          <w:rPr>
            <w:rFonts w:ascii="Times New Roman" w:hAnsi="Times New Roman" w:cs="Times New Roman"/>
            <w:sz w:val="22"/>
          </w:rPr>
          <w:t>nal microbiome</w:t>
        </w:r>
      </w:ins>
      <w:ins w:id="512" w:author="Thomas Kwong" w:date="2021-09-22T22:12:00Z">
        <w:r>
          <w:rPr>
            <w:rFonts w:ascii="Times New Roman" w:hAnsi="Times New Roman" w:cs="Times New Roman"/>
            <w:sz w:val="22"/>
          </w:rPr>
          <w:t>), low-</w:t>
        </w:r>
        <w:del w:id="513" w:author="LIN, Yufeng" w:date="2021-10-04T16:54:00Z">
          <w:r w:rsidDel="00DB66B4">
            <w:rPr>
              <w:rFonts w:ascii="Times New Roman" w:hAnsi="Times New Roman" w:cs="Times New Roman"/>
              <w:sz w:val="22"/>
            </w:rPr>
            <w:delText>Eukaryotes</w:delText>
          </w:r>
        </w:del>
      </w:ins>
      <w:ins w:id="514" w:author="LIN, Yufeng" w:date="2021-10-04T16:54:00Z">
        <w:r w:rsidR="00DB66B4">
          <w:rPr>
            <w:rFonts w:ascii="Times New Roman" w:hAnsi="Times New Roman" w:cs="Times New Roman"/>
            <w:sz w:val="22"/>
          </w:rPr>
          <w:t xml:space="preserve">Fungi </w:t>
        </w:r>
      </w:ins>
      <w:ins w:id="515" w:author="Thomas Kwong" w:date="2021-09-22T22:12:00Z">
        <w:r>
          <w:rPr>
            <w:rFonts w:ascii="Times New Roman" w:hAnsi="Times New Roman" w:cs="Times New Roman"/>
            <w:sz w:val="22"/>
          </w:rPr>
          <w:t xml:space="preserve"> (</w:t>
        </w:r>
      </w:ins>
      <w:ins w:id="516"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17" w:author="LIN, Yufeng" w:date="2021-09-28T13:06:00Z">
        <w:r w:rsidR="004314C2">
          <w:rPr>
            <w:rFonts w:ascii="Times New Roman" w:hAnsi="Times New Roman" w:cs="Times New Roman"/>
            <w:sz w:val="22"/>
          </w:rPr>
          <w:t>fungi</w:t>
        </w:r>
      </w:ins>
      <w:ins w:id="518" w:author="LIN, Yufeng" w:date="2021-09-23T13:16:00Z">
        <w:r w:rsidR="009B5131">
          <w:rPr>
            <w:rFonts w:ascii="Times New Roman" w:hAnsi="Times New Roman" w:cs="Times New Roman"/>
            <w:sz w:val="22"/>
          </w:rPr>
          <w:t xml:space="preserve"> </w:t>
        </w:r>
      </w:ins>
      <w:ins w:id="519" w:author="LIN, Yufeng" w:date="2021-09-23T13:17:00Z">
        <w:r w:rsidR="009B5131">
          <w:rPr>
            <w:rFonts w:ascii="Times New Roman" w:hAnsi="Times New Roman" w:cs="Times New Roman"/>
            <w:sz w:val="22"/>
          </w:rPr>
          <w:t>covered</w:t>
        </w:r>
      </w:ins>
      <w:ins w:id="520" w:author="LIN, Yufeng" w:date="2021-09-23T13:16:00Z">
        <w:r w:rsidR="009B5131">
          <w:rPr>
            <w:rFonts w:ascii="Times New Roman" w:hAnsi="Times New Roman" w:cs="Times New Roman"/>
            <w:sz w:val="22"/>
          </w:rPr>
          <w:t xml:space="preserve"> </w:t>
        </w:r>
      </w:ins>
      <w:ins w:id="521" w:author="LIN, Yufeng" w:date="2021-09-23T13:17:00Z">
        <w:r w:rsidR="009B5131">
          <w:rPr>
            <w:rFonts w:ascii="Times New Roman" w:hAnsi="Times New Roman" w:cs="Times New Roman"/>
            <w:sz w:val="22"/>
          </w:rPr>
          <w:t>less</w:t>
        </w:r>
      </w:ins>
      <w:ins w:id="522" w:author="LIN, Yufeng" w:date="2021-09-23T13:16:00Z">
        <w:r w:rsidR="009B5131">
          <w:rPr>
            <w:rFonts w:ascii="Times New Roman" w:hAnsi="Times New Roman" w:cs="Times New Roman"/>
            <w:sz w:val="22"/>
          </w:rPr>
          <w:t xml:space="preserve"> than </w:t>
        </w:r>
      </w:ins>
      <w:ins w:id="523" w:author="Thomas Kwong" w:date="2021-09-22T22:12:00Z">
        <w:del w:id="524"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525" w:author="LIN, Yufeng" w:date="2021-09-23T13:16:00Z">
        <w:r w:rsidR="009B5131">
          <w:rPr>
            <w:rFonts w:ascii="Times New Roman" w:hAnsi="Times New Roman" w:cs="Times New Roman"/>
            <w:sz w:val="22"/>
          </w:rPr>
          <w:t xml:space="preserve"> in the gut </w:t>
        </w:r>
      </w:ins>
      <w:ins w:id="526" w:author="LIN, Yufeng" w:date="2021-09-23T13:17:00Z">
        <w:r w:rsidR="009B5131">
          <w:rPr>
            <w:rFonts w:ascii="Times New Roman" w:hAnsi="Times New Roman" w:cs="Times New Roman"/>
            <w:sz w:val="22"/>
          </w:rPr>
          <w:t>microbiota</w:t>
        </w:r>
      </w:ins>
      <w:ins w:id="527" w:author="Thomas Kwong" w:date="2021-09-22T22:12:00Z">
        <w:r>
          <w:rPr>
            <w:rFonts w:ascii="Times New Roman" w:hAnsi="Times New Roman" w:cs="Times New Roman"/>
            <w:sz w:val="22"/>
          </w:rPr>
          <w:t xml:space="preserve">), and bacteria or </w:t>
        </w:r>
        <w:del w:id="528" w:author="LIN, Yufeng" w:date="2021-10-04T16:54:00Z">
          <w:r w:rsidDel="00DB66B4">
            <w:rPr>
              <w:rFonts w:ascii="Times New Roman" w:hAnsi="Times New Roman" w:cs="Times New Roman"/>
              <w:sz w:val="22"/>
            </w:rPr>
            <w:delText>eukaryotes</w:delText>
          </w:r>
        </w:del>
      </w:ins>
      <w:ins w:id="529" w:author="LIN, Yufeng" w:date="2021-10-04T16:54:00Z">
        <w:r w:rsidR="00DB66B4">
          <w:rPr>
            <w:rFonts w:ascii="Times New Roman" w:hAnsi="Times New Roman" w:cs="Times New Roman"/>
            <w:sz w:val="22"/>
          </w:rPr>
          <w:t xml:space="preserve">fungi </w:t>
        </w:r>
      </w:ins>
      <w:ins w:id="530" w:author="Thomas Kwong" w:date="2021-09-22T22:12:00Z">
        <w:r>
          <w:rPr>
            <w:rFonts w:ascii="Times New Roman" w:hAnsi="Times New Roman" w:cs="Times New Roman"/>
            <w:sz w:val="22"/>
          </w:rPr>
          <w:t xml:space="preserve"> contamination (</w:t>
        </w:r>
        <w:del w:id="531" w:author="LIN, Yufeng" w:date="2021-09-23T13:20:00Z">
          <w:r w:rsidDel="009B5131">
            <w:rPr>
              <w:rFonts w:ascii="Times New Roman" w:hAnsi="Times New Roman" w:cs="Times New Roman" w:hint="eastAsia"/>
              <w:sz w:val="22"/>
            </w:rPr>
            <w:delText>1</w:delText>
          </w:r>
        </w:del>
      </w:ins>
      <w:ins w:id="532" w:author="LIN, Yufeng" w:date="2021-09-23T13:20:00Z">
        <w:r w:rsidR="009B5131">
          <w:rPr>
            <w:rFonts w:ascii="Times New Roman" w:hAnsi="Times New Roman" w:cs="Times New Roman" w:hint="eastAsia"/>
            <w:sz w:val="22"/>
          </w:rPr>
          <w:t>one</w:t>
        </w:r>
      </w:ins>
      <w:ins w:id="533" w:author="Thomas Kwong" w:date="2021-09-22T22:12:00Z">
        <w:r>
          <w:rPr>
            <w:rFonts w:ascii="Times New Roman" w:hAnsi="Times New Roman" w:cs="Times New Roman"/>
            <w:sz w:val="22"/>
          </w:rPr>
          <w:t xml:space="preserve"> species </w:t>
        </w:r>
      </w:ins>
      <w:ins w:id="534" w:author="LIN, Yufeng" w:date="2021-09-23T13:20:00Z">
        <w:r w:rsidR="009B5131">
          <w:rPr>
            <w:rFonts w:ascii="Times New Roman" w:hAnsi="Times New Roman" w:cs="Times New Roman"/>
            <w:sz w:val="22"/>
          </w:rPr>
          <w:t xml:space="preserve">more than </w:t>
        </w:r>
      </w:ins>
      <w:ins w:id="535" w:author="Thomas Kwong" w:date="2021-09-22T22:12:00Z">
        <w:del w:id="536"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537" w:author="LIN, Yufeng" w:date="2021-09-23T13:20:00Z">
        <w:r w:rsidR="009B5131">
          <w:rPr>
            <w:rFonts w:ascii="Times New Roman" w:hAnsi="Times New Roman" w:cs="Times New Roman"/>
            <w:sz w:val="22"/>
          </w:rPr>
          <w:t xml:space="preserve"> of intestinal microbiome</w:t>
        </w:r>
      </w:ins>
      <w:ins w:id="538" w:author="Thomas Kwong" w:date="2021-09-22T22:12:00Z">
        <w:r>
          <w:rPr>
            <w:rFonts w:ascii="Times New Roman" w:hAnsi="Times New Roman" w:cs="Times New Roman"/>
            <w:sz w:val="22"/>
          </w:rPr>
          <w:t xml:space="preserve">) samples. For the last division, </w:t>
        </w:r>
      </w:ins>
      <w:ins w:id="539" w:author="LIN, Yufeng" w:date="2021-09-23T13:30:00Z">
        <w:r w:rsidR="003557D0">
          <w:rPr>
            <w:rFonts w:ascii="Times New Roman" w:hAnsi="Times New Roman" w:cs="Times New Roman"/>
            <w:sz w:val="22"/>
          </w:rPr>
          <w:t xml:space="preserve">the </w:t>
        </w:r>
      </w:ins>
      <w:ins w:id="540" w:author="Thomas Kwong" w:date="2021-09-22T22:12:00Z">
        <w:r>
          <w:rPr>
            <w:rFonts w:ascii="Times New Roman" w:hAnsi="Times New Roman" w:cs="Times New Roman"/>
            <w:sz w:val="22"/>
          </w:rPr>
          <w:t>low-</w:t>
        </w:r>
        <w:del w:id="541" w:author="LIN, Yufeng" w:date="2021-10-04T16:57:00Z">
          <w:r w:rsidDel="00DB66B4">
            <w:rPr>
              <w:rFonts w:ascii="Times New Roman" w:hAnsi="Times New Roman" w:cs="Times New Roman"/>
              <w:sz w:val="22"/>
            </w:rPr>
            <w:delText xml:space="preserve">eukaryotic </w:delText>
          </w:r>
        </w:del>
      </w:ins>
      <w:ins w:id="542" w:author="LIN, Yufeng" w:date="2021-10-04T16:57:00Z">
        <w:r w:rsidR="00DB66B4">
          <w:rPr>
            <w:rFonts w:ascii="Times New Roman" w:hAnsi="Times New Roman" w:cs="Times New Roman"/>
            <w:sz w:val="22"/>
          </w:rPr>
          <w:t xml:space="preserve">fungal </w:t>
        </w:r>
      </w:ins>
      <w:ins w:id="543" w:author="Thomas Kwong" w:date="2021-09-22T22:12:00Z">
        <w:r>
          <w:rPr>
            <w:rFonts w:ascii="Times New Roman" w:hAnsi="Times New Roman" w:cs="Times New Roman"/>
            <w:sz w:val="22"/>
          </w:rPr>
          <w:t xml:space="preserve">sequence depth sample </w:t>
        </w:r>
      </w:ins>
      <w:ins w:id="544" w:author="LIN, Yufeng" w:date="2021-09-23T13:23:00Z">
        <w:r w:rsidR="009B5131">
          <w:rPr>
            <w:rFonts w:ascii="Times New Roman" w:hAnsi="Times New Roman" w:cs="Times New Roman"/>
            <w:sz w:val="22"/>
          </w:rPr>
          <w:t>(</w:t>
        </w:r>
      </w:ins>
      <w:ins w:id="545" w:author="LIN, Yufeng" w:date="2021-09-28T13:06:00Z">
        <w:r w:rsidR="004314C2">
          <w:rPr>
            <w:rFonts w:ascii="Times New Roman" w:hAnsi="Times New Roman" w:cs="Times New Roman"/>
            <w:sz w:val="22"/>
          </w:rPr>
          <w:t>fungi</w:t>
        </w:r>
      </w:ins>
      <w:ins w:id="546" w:author="LIN, Yufeng" w:date="2021-09-23T13:24:00Z">
        <w:r w:rsidR="009B5131">
          <w:rPr>
            <w:rFonts w:ascii="Times New Roman" w:hAnsi="Times New Roman" w:cs="Times New Roman"/>
            <w:sz w:val="22"/>
          </w:rPr>
          <w:t xml:space="preserve"> </w:t>
        </w:r>
      </w:ins>
      <w:ins w:id="547" w:author="LIN, Yufeng" w:date="2021-09-23T13:31:00Z">
        <w:r w:rsidR="003557D0">
          <w:rPr>
            <w:rFonts w:ascii="Times New Roman" w:hAnsi="Times New Roman" w:cs="Times New Roman"/>
            <w:sz w:val="22"/>
          </w:rPr>
          <w:t xml:space="preserve">aligned </w:t>
        </w:r>
      </w:ins>
      <w:ins w:id="548" w:author="LIN, Yufeng" w:date="2021-09-23T13:24:00Z">
        <w:r w:rsidR="009B5131">
          <w:rPr>
            <w:rFonts w:ascii="Times New Roman" w:hAnsi="Times New Roman" w:cs="Times New Roman"/>
            <w:sz w:val="22"/>
          </w:rPr>
          <w:t>read counts less than 10,000</w:t>
        </w:r>
      </w:ins>
      <w:ins w:id="549" w:author="LIN, Yufeng" w:date="2021-09-23T13:23:00Z">
        <w:r w:rsidR="009B5131">
          <w:rPr>
            <w:rFonts w:ascii="Times New Roman" w:hAnsi="Times New Roman" w:cs="Times New Roman"/>
            <w:sz w:val="22"/>
          </w:rPr>
          <w:t xml:space="preserve">) </w:t>
        </w:r>
      </w:ins>
      <w:ins w:id="550" w:author="Thomas Kwong" w:date="2021-09-22T22:12:00Z">
        <w:r>
          <w:rPr>
            <w:rFonts w:ascii="Times New Roman" w:hAnsi="Times New Roman" w:cs="Times New Roman"/>
            <w:sz w:val="22"/>
          </w:rPr>
          <w:t>would be dropped,</w:t>
        </w:r>
        <w:del w:id="551" w:author="LIN, Yufeng" w:date="2021-09-23T13:25:00Z">
          <w:r w:rsidDel="003557D0">
            <w:rPr>
              <w:rFonts w:ascii="Times New Roman" w:hAnsi="Times New Roman" w:cs="Times New Roman"/>
              <w:sz w:val="22"/>
            </w:rPr>
            <w:delText xml:space="preserve"> because </w:delText>
          </w:r>
        </w:del>
      </w:ins>
      <w:ins w:id="552" w:author="LIN, Yufeng" w:date="2021-09-23T13:25:00Z">
        <w:r w:rsidR="003557D0">
          <w:rPr>
            <w:rFonts w:ascii="Times New Roman" w:hAnsi="Times New Roman" w:cs="Times New Roman"/>
            <w:sz w:val="22"/>
          </w:rPr>
          <w:t xml:space="preserve"> which was consiste</w:t>
        </w:r>
      </w:ins>
      <w:ins w:id="553" w:author="LIN, Yufeng" w:date="2021-09-23T13:31:00Z">
        <w:r w:rsidR="003557D0">
          <w:rPr>
            <w:rFonts w:ascii="Times New Roman" w:hAnsi="Times New Roman" w:cs="Times New Roman"/>
            <w:sz w:val="22"/>
          </w:rPr>
          <w:t>nt</w:t>
        </w:r>
      </w:ins>
      <w:ins w:id="554" w:author="LIN, Yufeng" w:date="2021-09-23T13:25:00Z">
        <w:r w:rsidR="003557D0">
          <w:rPr>
            <w:rFonts w:ascii="Times New Roman" w:hAnsi="Times New Roman" w:cs="Times New Roman"/>
            <w:sz w:val="22"/>
          </w:rPr>
          <w:t xml:space="preserve"> with previous study exploring that </w:t>
        </w:r>
      </w:ins>
      <w:ins w:id="555" w:author="Thomas Kwong" w:date="2021-09-22T22:12:00Z">
        <w:r>
          <w:rPr>
            <w:rFonts w:ascii="Times New Roman" w:hAnsi="Times New Roman" w:cs="Times New Roman"/>
            <w:sz w:val="22"/>
          </w:rPr>
          <w:t xml:space="preserve">at least 30% </w:t>
        </w:r>
      </w:ins>
      <w:ins w:id="556" w:author="LIN, Yufeng" w:date="2021-09-23T13:31:00Z">
        <w:r w:rsidR="003557D0">
          <w:rPr>
            <w:rFonts w:ascii="Times New Roman" w:hAnsi="Times New Roman" w:cs="Times New Roman"/>
            <w:sz w:val="22"/>
          </w:rPr>
          <w:t xml:space="preserve">of </w:t>
        </w:r>
      </w:ins>
      <w:ins w:id="557" w:author="Thomas Kwong" w:date="2021-09-22T22:12:00Z">
        <w:r>
          <w:rPr>
            <w:rFonts w:ascii="Times New Roman" w:hAnsi="Times New Roman" w:cs="Times New Roman"/>
            <w:sz w:val="22"/>
          </w:rPr>
          <w:t>individual</w:t>
        </w:r>
      </w:ins>
      <w:ins w:id="558" w:author="LIN, Yufeng" w:date="2021-09-23T13:31:00Z">
        <w:r w:rsidR="003557D0">
          <w:rPr>
            <w:rFonts w:ascii="Times New Roman" w:hAnsi="Times New Roman" w:cs="Times New Roman"/>
            <w:sz w:val="22"/>
          </w:rPr>
          <w:t>s</w:t>
        </w:r>
      </w:ins>
      <w:ins w:id="559"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560" w:author="LIN, Yufeng" w:date="2021-09-28T13:06:00Z">
          <w:r w:rsidRPr="00790445" w:rsidDel="004314C2">
            <w:rPr>
              <w:rFonts w:ascii="Times New Roman" w:hAnsi="Times New Roman" w:cs="Times New Roman"/>
              <w:sz w:val="22"/>
            </w:rPr>
            <w:delText>micro-eukaryotes</w:delText>
          </w:r>
        </w:del>
      </w:ins>
      <w:ins w:id="561" w:author="LIN, Yufeng" w:date="2021-09-28T13:06:00Z">
        <w:r w:rsidR="004314C2">
          <w:rPr>
            <w:rFonts w:ascii="Times New Roman" w:hAnsi="Times New Roman" w:cs="Times New Roman"/>
            <w:sz w:val="22"/>
          </w:rPr>
          <w:t>fungi</w:t>
        </w:r>
      </w:ins>
      <w:ins w:id="562" w:author="Thomas Kwong" w:date="2021-09-22T22:12:00Z">
        <w:r w:rsidRPr="00790445">
          <w:rPr>
            <w:rFonts w:ascii="Times New Roman" w:hAnsi="Times New Roman" w:cs="Times New Roman"/>
            <w:sz w:val="22"/>
          </w:rPr>
          <w:t xml:space="preserve"> in all gastrointestinal </w:t>
        </w:r>
        <w:r w:rsidRPr="00790445">
          <w:rPr>
            <w:rFonts w:ascii="Times New Roman" w:hAnsi="Times New Roman" w:cs="Times New Roman"/>
            <w:sz w:val="22"/>
          </w:rPr>
          <w:lastRenderedPageBreak/>
          <w:t>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5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5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500"/>
        <w:r>
          <w:rPr>
            <w:rStyle w:val="CommentReference"/>
          </w:rPr>
          <w:commentReference w:id="500"/>
        </w:r>
      </w:ins>
      <w:commentRangeEnd w:id="501"/>
      <w:r w:rsidR="00D1238A">
        <w:rPr>
          <w:rStyle w:val="CommentReference"/>
        </w:rPr>
        <w:commentReference w:id="501"/>
      </w:r>
    </w:p>
    <w:p w14:paraId="40DF941F" w14:textId="77777777" w:rsidR="00531B71" w:rsidRPr="00790445" w:rsidRDefault="00531B71" w:rsidP="008B0617">
      <w:pPr>
        <w:pStyle w:val="title20825"/>
        <w:rPr>
          <w:ins w:id="565" w:author="Thomas Kwong" w:date="2021-09-22T22:12:00Z"/>
        </w:rPr>
      </w:pPr>
      <w:ins w:id="566" w:author="Thomas Kwong" w:date="2021-09-22T22:12:00Z">
        <w:r w:rsidRPr="00790445">
          <w:t>Sequence pre-processing and taxonomic and functional profiling</w:t>
        </w:r>
      </w:ins>
    </w:p>
    <w:p w14:paraId="5C424FC3" w14:textId="6927495A" w:rsidR="00531B71" w:rsidRDefault="00531B71" w:rsidP="00531B71">
      <w:pPr>
        <w:rPr>
          <w:ins w:id="567" w:author="LIN, Yufeng" w:date="2021-09-23T17:57:00Z"/>
          <w:rFonts w:ascii="Times New Roman" w:hAnsi="Times New Roman" w:cs="Times New Roman"/>
          <w:sz w:val="22"/>
        </w:rPr>
      </w:pPr>
      <w:ins w:id="568"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69" w:author="LIN, Yufeng" w:date="2021-09-28T13:06:00Z">
          <w:r w:rsidRPr="00790445" w:rsidDel="004314C2">
            <w:rPr>
              <w:rFonts w:ascii="Times New Roman" w:hAnsi="Times New Roman" w:cs="Times New Roman"/>
              <w:sz w:val="22"/>
            </w:rPr>
            <w:delText>micro-eukaryotes</w:delText>
          </w:r>
        </w:del>
      </w:ins>
      <w:ins w:id="570" w:author="LIN, Yufeng" w:date="2021-09-28T13:06:00Z">
        <w:r w:rsidR="004314C2">
          <w:rPr>
            <w:rFonts w:ascii="Times New Roman" w:hAnsi="Times New Roman" w:cs="Times New Roman"/>
            <w:sz w:val="22"/>
          </w:rPr>
          <w:t>fungi</w:t>
        </w:r>
      </w:ins>
      <w:ins w:id="571" w:author="Thomas Kwong" w:date="2021-09-22T22:12:00Z">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572"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73"/>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3"/>
        <w:r w:rsidR="00274D15" w:rsidRPr="00790445">
          <w:rPr>
            <w:rStyle w:val="CommentReference"/>
            <w:rFonts w:ascii="Times New Roman" w:hAnsi="Times New Roman" w:cs="Times New Roman"/>
            <w:sz w:val="22"/>
            <w:szCs w:val="22"/>
          </w:rPr>
          <w:commentReference w:id="573"/>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74"/>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4"/>
        <w:r w:rsidR="00274D15" w:rsidRPr="00790445">
          <w:rPr>
            <w:rStyle w:val="CommentReference"/>
            <w:rFonts w:ascii="Times New Roman" w:hAnsi="Times New Roman" w:cs="Times New Roman"/>
            <w:sz w:val="22"/>
            <w:szCs w:val="22"/>
          </w:rPr>
          <w:commentReference w:id="574"/>
        </w:r>
      </w:ins>
      <w:ins w:id="575" w:author="LIN, Yufeng" w:date="2021-09-23T17:09:00Z">
        <w:r w:rsidR="001A7063">
          <w:rPr>
            <w:rFonts w:ascii="Times New Roman" w:hAnsi="Times New Roman" w:cs="Times New Roman"/>
            <w:sz w:val="22"/>
          </w:rPr>
          <w:t>8</w:t>
        </w:r>
      </w:ins>
      <w:ins w:id="576" w:author="LIN, Yufeng" w:date="2021-09-23T16:59:00Z">
        <w:r w:rsidR="00274D15">
          <w:rPr>
            <w:rFonts w:ascii="Times New Roman" w:hAnsi="Times New Roman" w:cs="Times New Roman"/>
            <w:sz w:val="22"/>
          </w:rPr>
          <w:t>)</w:t>
        </w:r>
      </w:ins>
      <w:ins w:id="577" w:author="Thomas Kwong" w:date="2021-09-22T22:12:00Z">
        <w:r w:rsidRPr="00790445">
          <w:rPr>
            <w:rFonts w:ascii="Times New Roman" w:hAnsi="Times New Roman" w:cs="Times New Roman"/>
            <w:sz w:val="22"/>
          </w:rPr>
          <w:t xml:space="preserve">, and </w:t>
        </w:r>
        <w:del w:id="578"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79"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580"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81"/>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81"/>
        <w:r w:rsidR="00274D15" w:rsidRPr="00790445">
          <w:rPr>
            <w:rStyle w:val="CommentReference"/>
            <w:rFonts w:ascii="Times New Roman" w:hAnsi="Times New Roman" w:cs="Times New Roman"/>
            <w:sz w:val="22"/>
            <w:szCs w:val="22"/>
          </w:rPr>
          <w:commentReference w:id="581"/>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82" w:author="LIN, Yufeng" w:date="2021-09-23T17:10:00Z">
        <w:r w:rsidR="001A7063">
          <w:rPr>
            <w:rStyle w:val="CommentReference"/>
            <w:rFonts w:ascii="Times New Roman" w:hAnsi="Times New Roman" w:cs="Times New Roman"/>
            <w:sz w:val="22"/>
            <w:szCs w:val="22"/>
          </w:rPr>
          <w:t xml:space="preserve"> 9</w:t>
        </w:r>
      </w:ins>
      <w:ins w:id="583" w:author="LIN, Yufeng" w:date="2021-09-23T16:59:00Z">
        <w:r w:rsidR="00274D15">
          <w:rPr>
            <w:rFonts w:ascii="Times New Roman" w:hAnsi="Times New Roman" w:cs="Times New Roman"/>
            <w:sz w:val="22"/>
          </w:rPr>
          <w:t>)</w:t>
        </w:r>
      </w:ins>
      <w:ins w:id="584" w:author="Thomas Kwong" w:date="2021-09-22T22:12:00Z">
        <w:r w:rsidRPr="00790445">
          <w:rPr>
            <w:rFonts w:ascii="Times New Roman" w:hAnsi="Times New Roman" w:cs="Times New Roman"/>
            <w:sz w:val="22"/>
          </w:rPr>
          <w:t xml:space="preserve"> with the script (</w:t>
        </w:r>
      </w:ins>
      <w:ins w:id="585" w:author="LIN, Yufeng" w:date="2021-10-05T09:01:00Z">
        <w:r w:rsidR="005A6254" w:rsidRPr="005A6254">
          <w:rPr>
            <w:rPrChange w:id="586" w:author="LIN, Yufeng" w:date="2021-10-05T09:01:00Z">
              <w:rPr>
                <w:rStyle w:val="Hyperlink"/>
                <w:rFonts w:ascii="Times New Roman" w:hAnsi="Times New Roman" w:cs="Times New Roman"/>
                <w:sz w:val="22"/>
              </w:rPr>
            </w:rPrChange>
          </w:rPr>
          <w:t>https://github.com/ifanlyn95/multi-CRC-fungi</w:t>
        </w:r>
      </w:ins>
      <w:ins w:id="587" w:author="Thomas Kwong" w:date="2021-09-22T22:12:00Z">
        <w:r w:rsidRPr="00790445">
          <w:rPr>
            <w:rFonts w:ascii="Times New Roman" w:hAnsi="Times New Roman" w:cs="Times New Roman"/>
            <w:sz w:val="22"/>
          </w:rPr>
          <w:t>).</w:t>
        </w:r>
      </w:ins>
      <w:ins w:id="588" w:author="LIN, Yufeng" w:date="2021-09-23T17:57:00Z">
        <w:r w:rsidR="002779A9">
          <w:rPr>
            <w:rFonts w:ascii="Times New Roman" w:hAnsi="Times New Roman" w:cs="Times New Roman"/>
            <w:sz w:val="22"/>
          </w:rPr>
          <w:t xml:space="preserve"> </w:t>
        </w:r>
      </w:ins>
      <w:proofErr w:type="gramStart"/>
      <w:ins w:id="589" w:author="LIN, Yufeng" w:date="2021-09-28T16:56:00Z">
        <w:r w:rsidR="00EB3DCC" w:rsidRPr="00EB3DCC">
          <w:rPr>
            <w:rFonts w:ascii="Times New Roman" w:hAnsi="Times New Roman" w:cs="Times New Roman"/>
            <w:sz w:val="22"/>
          </w:rPr>
          <w:t>In order to</w:t>
        </w:r>
        <w:proofErr w:type="gramEnd"/>
        <w:r w:rsidR="00EB3DCC" w:rsidRPr="00EB3DCC">
          <w:rPr>
            <w:rFonts w:ascii="Times New Roman" w:hAnsi="Times New Roman" w:cs="Times New Roman"/>
            <w:sz w:val="22"/>
          </w:rPr>
          <w:t xml:space="preserve"> prevent the denominator from being zero, all zero values will be replaced by the normal distribution with a mean value of one-tenth of the non-zero minimum value and one-hundredth of the non-zero minimum value of the variance</w:t>
        </w:r>
      </w:ins>
      <w:ins w:id="590"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91"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1B6C8D2B" w:rsidR="002779A9" w:rsidRPr="00E15F7E" w:rsidRDefault="008D6450" w:rsidP="00531B71">
      <w:pPr>
        <w:rPr>
          <w:ins w:id="592" w:author="LIN, Yufeng" w:date="2021-09-23T18:04:00Z"/>
          <w:rFonts w:ascii="Times New Roman" w:hAnsi="Times New Roman" w:cs="Times New Roman"/>
          <w:i/>
          <w:sz w:val="22"/>
          <w:rPrChange w:id="593" w:author="LIN, Yufeng" w:date="2021-09-28T13:53:00Z">
            <w:rPr>
              <w:ins w:id="594" w:author="LIN, Yufeng" w:date="2021-09-23T18:04:00Z"/>
              <w:rFonts w:ascii="Times New Roman" w:hAnsi="Times New Roman" w:cs="Times New Roman"/>
              <w:sz w:val="22"/>
            </w:rPr>
          </w:rPrChange>
        </w:rPr>
      </w:pPr>
      <m:oMathPara>
        <m:oMath>
          <m:sSub>
            <m:sSubPr>
              <m:ctrlPr>
                <w:ins w:id="595" w:author="LIN, Yufeng" w:date="2021-09-23T18:01:00Z">
                  <w:rPr>
                    <w:rFonts w:ascii="Cambria Math" w:hAnsi="Cambria Math" w:cs="Times New Roman"/>
                    <w:i/>
                    <w:sz w:val="22"/>
                  </w:rPr>
                </w:ins>
              </m:ctrlPr>
            </m:sSubPr>
            <m:e>
              <m:r>
                <w:ins w:id="596" w:author="LIN, Yufeng" w:date="2021-09-23T18:01:00Z">
                  <w:rPr>
                    <w:rFonts w:ascii="Cambria Math" w:hAnsi="Cambria Math" w:cs="Times New Roman"/>
                    <w:sz w:val="22"/>
                  </w:rPr>
                  <m:t>MedNorm</m:t>
                </w:ins>
              </m:r>
            </m:e>
            <m:sub>
              <m:r>
                <w:ins w:id="597" w:author="LIN, Yufeng" w:date="2021-09-23T18:01:00Z">
                  <w:rPr>
                    <w:rFonts w:ascii="Cambria Math" w:hAnsi="Cambria Math" w:cs="Times New Roman"/>
                    <w:sz w:val="22"/>
                  </w:rPr>
                  <m:t>i</m:t>
                </w:ins>
              </m:r>
              <m:r>
                <w:ins w:id="598" w:author="LIN, Yufeng" w:date="2021-09-23T18:16:00Z">
                  <w:rPr>
                    <w:rFonts w:ascii="Cambria Math" w:hAnsi="Cambria Math" w:cs="Times New Roman"/>
                    <w:sz w:val="22"/>
                  </w:rPr>
                  <m:t>,j</m:t>
                </w:ins>
              </m:r>
            </m:sub>
          </m:sSub>
          <m:r>
            <w:ins w:id="599" w:author="LIN, Yufeng" w:date="2021-09-23T18:00:00Z">
              <w:rPr>
                <w:rFonts w:ascii="Cambria Math" w:hAnsi="Cambria Math" w:cs="Times New Roman"/>
                <w:sz w:val="22"/>
              </w:rPr>
              <m:t>=</m:t>
            </w:ins>
          </m:r>
          <m:f>
            <m:fPr>
              <m:ctrlPr>
                <w:ins w:id="600" w:author="LIN, Yufeng" w:date="2021-09-23T18:01:00Z">
                  <w:rPr>
                    <w:rFonts w:ascii="Cambria Math" w:hAnsi="Cambria Math" w:cs="Times New Roman"/>
                    <w:i/>
                    <w:sz w:val="22"/>
                  </w:rPr>
                </w:ins>
              </m:ctrlPr>
            </m:fPr>
            <m:num>
              <m:sSub>
                <m:sSubPr>
                  <m:ctrlPr>
                    <w:ins w:id="601" w:author="LIN, Yufeng" w:date="2021-09-23T18:01:00Z">
                      <w:rPr>
                        <w:rFonts w:ascii="Cambria Math" w:hAnsi="Cambria Math" w:cs="Times New Roman"/>
                        <w:i/>
                        <w:sz w:val="22"/>
                      </w:rPr>
                    </w:ins>
                  </m:ctrlPr>
                </m:sSubPr>
                <m:e>
                  <m:r>
                    <w:ins w:id="602" w:author="LIN, Yufeng" w:date="2021-09-23T18:01:00Z">
                      <w:rPr>
                        <w:rFonts w:ascii="Cambria Math" w:hAnsi="Cambria Math" w:cs="Times New Roman"/>
                        <w:sz w:val="22"/>
                      </w:rPr>
                      <m:t>RelAbun</m:t>
                    </w:ins>
                  </m:r>
                </m:e>
                <m:sub>
                  <m:r>
                    <w:ins w:id="603" w:author="LIN, Yufeng" w:date="2021-09-23T18:01:00Z">
                      <w:rPr>
                        <w:rFonts w:ascii="Cambria Math" w:hAnsi="Cambria Math" w:cs="Times New Roman"/>
                        <w:sz w:val="22"/>
                      </w:rPr>
                      <m:t>i</m:t>
                    </w:ins>
                  </m:r>
                  <m:r>
                    <w:ins w:id="604" w:author="LIN, Yufeng" w:date="2021-09-23T18:16:00Z">
                      <w:rPr>
                        <w:rFonts w:ascii="Cambria Math" w:hAnsi="Cambria Math" w:cs="Times New Roman"/>
                        <w:sz w:val="22"/>
                      </w:rPr>
                      <m:t>,j</m:t>
                    </w:ins>
                  </m:r>
                </m:sub>
              </m:sSub>
            </m:num>
            <m:den>
              <m:r>
                <w:ins w:id="605" w:author="LIN, Yufeng" w:date="2021-09-24T09:27:00Z">
                  <w:rPr>
                    <w:rFonts w:ascii="Cambria Math" w:hAnsi="Cambria Math" w:cs="Times New Roman"/>
                    <w:sz w:val="22"/>
                  </w:rPr>
                  <m:t>m</m:t>
                </w:ins>
              </m:r>
              <m:r>
                <w:ins w:id="606" w:author="LIN, Yufeng" w:date="2021-09-24T09:17:00Z">
                  <w:rPr>
                    <w:rFonts w:ascii="Cambria Math" w:hAnsi="Cambria Math" w:cs="Times New Roman"/>
                    <w:sz w:val="22"/>
                  </w:rPr>
                  <m:t>edian(</m:t>
                </w:ins>
              </m:r>
              <m:sSub>
                <m:sSubPr>
                  <m:ctrlPr>
                    <w:ins w:id="607" w:author="LIN, Yufeng" w:date="2021-09-23T18:04:00Z">
                      <w:rPr>
                        <w:rFonts w:ascii="Cambria Math" w:hAnsi="Cambria Math" w:cs="Times New Roman"/>
                        <w:i/>
                        <w:sz w:val="22"/>
                      </w:rPr>
                    </w:ins>
                  </m:ctrlPr>
                </m:sSubPr>
                <m:e>
                  <m:r>
                    <w:ins w:id="608" w:author="LIN, Yufeng" w:date="2021-09-23T18:04:00Z">
                      <w:rPr>
                        <w:rFonts w:ascii="Cambria Math" w:hAnsi="Cambria Math" w:cs="Times New Roman"/>
                        <w:sz w:val="22"/>
                      </w:rPr>
                      <m:t>RelAbun</m:t>
                    </w:ins>
                  </m:r>
                </m:e>
                <m:sub>
                  <m:r>
                    <w:ins w:id="609" w:author="LIN, Yufeng" w:date="2021-09-28T13:27:00Z">
                      <w:rPr>
                        <w:rFonts w:ascii="Cambria Math" w:hAnsi="Cambria Math" w:cs="Times New Roman"/>
                        <w:sz w:val="22"/>
                      </w:rPr>
                      <m:t>l</m:t>
                    </w:ins>
                  </m:r>
                  <m:r>
                    <w:ins w:id="610" w:author="LIN, Yufeng" w:date="2021-09-23T18:16:00Z">
                      <w:rPr>
                        <w:rFonts w:ascii="Cambria Math" w:hAnsi="Cambria Math" w:cs="Times New Roman"/>
                        <w:sz w:val="22"/>
                      </w:rPr>
                      <m:t>,j</m:t>
                    </w:ins>
                  </m:r>
                </m:sub>
              </m:sSub>
              <m:r>
                <w:ins w:id="611" w:author="LIN, Yufeng" w:date="2021-09-24T09:17:00Z">
                  <w:rPr>
                    <w:rFonts w:ascii="Cambria Math" w:hAnsi="Cambria Math" w:cs="Times New Roman"/>
                    <w:sz w:val="22"/>
                  </w:rPr>
                  <m:t>)</m:t>
                </w:ins>
              </m:r>
            </m:den>
          </m:f>
          <m:r>
            <w:ins w:id="612" w:author="LIN, Yufeng" w:date="2021-09-28T13:52:00Z">
              <w:rPr>
                <w:rFonts w:ascii="Cambria Math" w:hAnsi="Cambria Math" w:cs="Times New Roman"/>
                <w:sz w:val="22"/>
              </w:rPr>
              <m:t xml:space="preserve">     , l</m:t>
            </w:ins>
          </m:r>
          <m:r>
            <w:ins w:id="613" w:author="LIN, Yufeng" w:date="2021-09-28T13:53:00Z">
              <w:rPr>
                <w:rFonts w:ascii="Cambria Math" w:hAnsi="Cambria Math" w:cs="Times New Roman"/>
                <w:sz w:val="22"/>
              </w:rPr>
              <m:t>=1, 2,…n</m:t>
            </w:ins>
          </m:r>
        </m:oMath>
      </m:oMathPara>
    </w:p>
    <w:p w14:paraId="35A89214" w14:textId="3BD3AB30" w:rsidR="002779A9" w:rsidRPr="002779A9" w:rsidRDefault="008D6450">
      <w:pPr>
        <w:ind w:left="110" w:hangingChars="50" w:hanging="110"/>
        <w:rPr>
          <w:ins w:id="614" w:author="Thomas Kwong" w:date="2021-09-22T22:12:00Z"/>
          <w:rFonts w:ascii="Times New Roman" w:hAnsi="Times New Roman" w:cs="Times New Roman"/>
          <w:sz w:val="22"/>
        </w:rPr>
        <w:pPrChange w:id="615" w:author="LIN, Yufeng" w:date="2021-09-24T09:22:00Z">
          <w:pPr/>
        </w:pPrChange>
      </w:pPr>
      <m:oMath>
        <m:sSub>
          <m:sSubPr>
            <m:ctrlPr>
              <w:ins w:id="616" w:author="LIN, Yufeng" w:date="2021-09-23T18:04:00Z">
                <w:rPr>
                  <w:rFonts w:ascii="Cambria Math" w:hAnsi="Cambria Math" w:cs="Times New Roman"/>
                  <w:i/>
                  <w:sz w:val="22"/>
                </w:rPr>
              </w:ins>
            </m:ctrlPr>
          </m:sSubPr>
          <m:e>
            <m:r>
              <w:ins w:id="617" w:author="LIN, Yufeng" w:date="2021-09-23T18:04:00Z">
                <w:rPr>
                  <w:rFonts w:ascii="Cambria Math" w:hAnsi="Cambria Math" w:cs="Times New Roman"/>
                  <w:sz w:val="22"/>
                </w:rPr>
                <m:t>RelAbun</m:t>
              </w:ins>
            </m:r>
          </m:e>
          <m:sub>
            <m:r>
              <w:ins w:id="618" w:author="LIN, Yufeng" w:date="2021-09-23T18:04:00Z">
                <w:rPr>
                  <w:rFonts w:ascii="Cambria Math" w:hAnsi="Cambria Math" w:cs="Times New Roman"/>
                  <w:sz w:val="22"/>
                </w:rPr>
                <m:t>i</m:t>
              </w:ins>
            </m:r>
            <m:r>
              <w:ins w:id="619" w:author="LIN, Yufeng" w:date="2021-09-23T18:20:00Z">
                <w:rPr>
                  <w:rFonts w:ascii="Cambria Math" w:hAnsi="Cambria Math" w:cs="Times New Roman"/>
                  <w:sz w:val="22"/>
                </w:rPr>
                <m:t>, j</m:t>
              </w:ins>
            </m:r>
          </m:sub>
        </m:sSub>
      </m:oMath>
      <w:ins w:id="620"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621" w:author="LIN, Yufeng" w:date="2021-09-28T13:06:00Z">
        <w:r w:rsidR="004314C2">
          <w:rPr>
            <w:rFonts w:ascii="Times New Roman" w:hAnsi="Times New Roman" w:cs="Times New Roman"/>
            <w:sz w:val="22"/>
          </w:rPr>
          <w:t>fungi</w:t>
        </w:r>
      </w:ins>
      <w:ins w:id="622" w:author="LIN, Yufeng" w:date="2021-09-23T18:05:00Z">
        <w:r w:rsidR="002779A9">
          <w:rPr>
            <w:rFonts w:ascii="Times New Roman" w:hAnsi="Times New Roman" w:cs="Times New Roman"/>
            <w:sz w:val="22"/>
          </w:rPr>
          <w:t xml:space="preserve"> or bacteria</w:t>
        </w:r>
      </w:ins>
      <w:ins w:id="623" w:author="LIN, Yufeng" w:date="2021-09-23T18:15:00Z">
        <w:r w:rsidR="00F76818">
          <w:rPr>
            <w:rFonts w:ascii="Times New Roman" w:hAnsi="Times New Roman" w:cs="Times New Roman"/>
            <w:sz w:val="22"/>
          </w:rPr>
          <w:t xml:space="preserve"> </w:t>
        </w:r>
      </w:ins>
      <m:oMath>
        <m:r>
          <w:ins w:id="624" w:author="LIN, Yufeng" w:date="2021-09-23T18:20:00Z">
            <w:rPr>
              <w:rFonts w:ascii="Cambria Math" w:hAnsi="Cambria Math" w:cs="Times New Roman"/>
              <w:sz w:val="22"/>
            </w:rPr>
            <m:t>j</m:t>
          </w:ins>
        </m:r>
      </m:oMath>
      <w:ins w:id="625" w:author="LIN, Yufeng" w:date="2021-09-23T18:05:00Z">
        <w:r w:rsidR="002779A9">
          <w:rPr>
            <w:rFonts w:ascii="Times New Roman" w:hAnsi="Times New Roman" w:cs="Times New Roman"/>
            <w:sz w:val="22"/>
          </w:rPr>
          <w:t xml:space="preserve"> in sample</w:t>
        </w:r>
      </w:ins>
      <w:ins w:id="626" w:author="LIN, Yufeng" w:date="2021-09-23T18:06:00Z">
        <w:r w:rsidR="002779A9">
          <w:rPr>
            <w:rFonts w:ascii="Times New Roman" w:hAnsi="Times New Roman" w:cs="Times New Roman"/>
            <w:sz w:val="22"/>
          </w:rPr>
          <w:t xml:space="preserve"> </w:t>
        </w:r>
      </w:ins>
      <m:oMath>
        <m:r>
          <w:ins w:id="627" w:author="LIN, Yufeng" w:date="2021-09-23T18:20:00Z">
            <w:rPr>
              <w:rFonts w:ascii="Cambria Math" w:hAnsi="Cambria Math" w:cs="Times New Roman"/>
              <w:sz w:val="22"/>
            </w:rPr>
            <m:t>i</m:t>
          </w:ins>
        </m:r>
      </m:oMath>
      <w:ins w:id="628" w:author="LIN, Yufeng" w:date="2021-09-23T18:05:00Z">
        <w:r w:rsidR="002779A9">
          <w:rPr>
            <w:rFonts w:ascii="Times New Roman" w:hAnsi="Times New Roman" w:cs="Times New Roman"/>
            <w:sz w:val="22"/>
          </w:rPr>
          <w:t>, which</w:t>
        </w:r>
      </w:ins>
      <w:ins w:id="629" w:author="LIN, Yufeng" w:date="2021-09-24T09:26:00Z">
        <w:r w:rsidR="003A57AB">
          <w:rPr>
            <w:rFonts w:ascii="Times New Roman" w:hAnsi="Times New Roman" w:cs="Times New Roman"/>
            <w:sz w:val="22"/>
          </w:rPr>
          <w:t xml:space="preserve"> </w:t>
        </w:r>
      </w:ins>
      <w:ins w:id="630" w:author="LIN, Yufeng" w:date="2021-09-23T18:05:00Z">
        <w:r w:rsidR="002779A9">
          <w:rPr>
            <w:rFonts w:ascii="Times New Roman" w:hAnsi="Times New Roman" w:cs="Times New Roman"/>
            <w:sz w:val="22"/>
          </w:rPr>
          <w:t>belong</w:t>
        </w:r>
      </w:ins>
      <w:ins w:id="631" w:author="LIN, Yufeng" w:date="2021-09-23T18:06:00Z">
        <w:r w:rsidR="002779A9">
          <w:rPr>
            <w:rFonts w:ascii="Times New Roman" w:hAnsi="Times New Roman" w:cs="Times New Roman"/>
            <w:sz w:val="22"/>
          </w:rPr>
          <w:t xml:space="preserve">s to cohort </w:t>
        </w:r>
      </w:ins>
      <m:oMath>
        <m:r>
          <w:ins w:id="632" w:author="LIN, Yufeng" w:date="2021-09-23T18:20:00Z">
            <w:rPr>
              <w:rFonts w:ascii="Cambria Math" w:hAnsi="Cambria Math" w:cs="Times New Roman"/>
              <w:sz w:val="22"/>
            </w:rPr>
            <m:t>k</m:t>
          </w:ins>
        </m:r>
      </m:oMath>
      <w:ins w:id="633" w:author="LIN, Yufeng" w:date="2021-09-23T18:05:00Z">
        <w:r w:rsidR="002779A9">
          <w:rPr>
            <w:rFonts w:ascii="Times New Roman" w:hAnsi="Times New Roman" w:cs="Times New Roman"/>
            <w:sz w:val="22"/>
          </w:rPr>
          <w:t>.</w:t>
        </w:r>
      </w:ins>
      <w:ins w:id="634" w:author="LIN, Yufeng" w:date="2021-09-24T09:22:00Z">
        <w:r w:rsidR="00626B9C">
          <w:rPr>
            <w:rFonts w:ascii="Times New Roman" w:hAnsi="Times New Roman" w:cs="Times New Roman"/>
            <w:sz w:val="22"/>
          </w:rPr>
          <w:t xml:space="preserve"> </w:t>
        </w:r>
      </w:ins>
      <w:ins w:id="635" w:author="LIN, Yufeng" w:date="2021-09-24T09:24:00Z">
        <w:r w:rsidR="00626B9C">
          <w:rPr>
            <w:rFonts w:ascii="Times New Roman" w:hAnsi="Times New Roman" w:cs="Times New Roman"/>
            <w:sz w:val="22"/>
          </w:rPr>
          <w:t xml:space="preserve">While </w:t>
        </w:r>
      </w:ins>
      <w:ins w:id="636" w:author="LIN, Yufeng" w:date="2021-09-24T09:22:00Z">
        <w:r w:rsidR="00626B9C">
          <w:rPr>
            <w:rFonts w:ascii="Times New Roman" w:hAnsi="Times New Roman" w:cs="Times New Roman"/>
            <w:sz w:val="22"/>
          </w:rPr>
          <w:t xml:space="preserve">cohort </w:t>
        </w:r>
      </w:ins>
      <m:oMath>
        <m:r>
          <w:ins w:id="637" w:author="LIN, Yufeng" w:date="2021-09-24T09:25:00Z">
            <w:rPr>
              <w:rFonts w:ascii="Cambria Math" w:hAnsi="Cambria Math" w:cs="Times New Roman"/>
              <w:sz w:val="22"/>
            </w:rPr>
            <m:t>k</m:t>
          </w:ins>
        </m:r>
      </m:oMath>
      <w:ins w:id="638" w:author="LIN, Yufeng" w:date="2021-09-24T09:22:00Z">
        <w:r w:rsidR="00626B9C">
          <w:rPr>
            <w:rFonts w:ascii="Times New Roman" w:hAnsi="Times New Roman" w:cs="Times New Roman"/>
            <w:sz w:val="22"/>
          </w:rPr>
          <w:t xml:space="preserve"> </w:t>
        </w:r>
      </w:ins>
      <w:ins w:id="639" w:author="LIN, Yufeng" w:date="2021-09-24T09:28:00Z">
        <w:r w:rsidR="00870917">
          <w:rPr>
            <w:rFonts w:ascii="Times New Roman" w:hAnsi="Times New Roman" w:cs="Times New Roman"/>
            <w:sz w:val="22"/>
          </w:rPr>
          <w:t>has ex</w:t>
        </w:r>
      </w:ins>
      <w:ins w:id="640" w:author="LIN, Yufeng" w:date="2021-09-24T09:29:00Z">
        <w:r w:rsidR="00870917">
          <w:rPr>
            <w:rFonts w:ascii="Times New Roman" w:hAnsi="Times New Roman" w:cs="Times New Roman"/>
            <w:sz w:val="22"/>
          </w:rPr>
          <w:t xml:space="preserve">actly </w:t>
        </w:r>
      </w:ins>
      <w:ins w:id="641" w:author="LIN, Yufeng" w:date="2021-09-24T09:24:00Z">
        <w:r w:rsidR="00626B9C">
          <w:rPr>
            <w:rFonts w:ascii="Times New Roman" w:hAnsi="Times New Roman" w:cs="Times New Roman"/>
            <w:sz w:val="22"/>
          </w:rPr>
          <w:t xml:space="preserve">sample </w:t>
        </w:r>
      </w:ins>
      <m:oMath>
        <m:r>
          <w:ins w:id="642" w:author="LIN, Yufeng" w:date="2021-09-24T09:25:00Z">
            <w:rPr>
              <w:rFonts w:ascii="Cambria Math" w:hAnsi="Cambria Math" w:cs="Times New Roman"/>
              <w:sz w:val="22"/>
            </w:rPr>
            <m:t>1</m:t>
          </w:ins>
        </m:r>
      </m:oMath>
      <w:ins w:id="643" w:author="LIN, Yufeng" w:date="2021-09-24T09:24:00Z">
        <w:r w:rsidR="00626B9C">
          <w:rPr>
            <w:rFonts w:ascii="Times New Roman" w:hAnsi="Times New Roman" w:cs="Times New Roman"/>
            <w:sz w:val="22"/>
          </w:rPr>
          <w:t xml:space="preserve"> to sample </w:t>
        </w:r>
      </w:ins>
      <m:oMath>
        <m:r>
          <w:ins w:id="644" w:author="LIN, Yufeng" w:date="2021-09-24T09:25:00Z">
            <w:rPr>
              <w:rFonts w:ascii="Cambria Math" w:hAnsi="Cambria Math" w:cs="Times New Roman"/>
              <w:sz w:val="22"/>
            </w:rPr>
            <m:t>n</m:t>
          </w:ins>
        </m:r>
      </m:oMath>
      <w:ins w:id="645" w:author="LIN, Yufeng" w:date="2021-09-24T09:24:00Z">
        <w:r w:rsidR="00626B9C">
          <w:rPr>
            <w:rFonts w:ascii="Times New Roman" w:hAnsi="Times New Roman" w:cs="Times New Roman"/>
            <w:sz w:val="22"/>
          </w:rPr>
          <w:t>.</w:t>
        </w:r>
      </w:ins>
    </w:p>
    <w:p w14:paraId="76FAD842" w14:textId="77777777" w:rsidR="00531B71" w:rsidRPr="00790445" w:rsidRDefault="00531B71" w:rsidP="008B0617">
      <w:pPr>
        <w:pStyle w:val="title20825"/>
        <w:rPr>
          <w:ins w:id="646" w:author="Thomas Kwong" w:date="2021-09-22T22:12:00Z"/>
        </w:rPr>
      </w:pPr>
      <w:ins w:id="647" w:author="Thomas Kwong" w:date="2021-09-22T22:12:00Z">
        <w:r w:rsidRPr="00790445">
          <w:t>Feature selections criteria</w:t>
        </w:r>
      </w:ins>
    </w:p>
    <w:p w14:paraId="104755D0" w14:textId="458B42EE" w:rsidR="00531B71" w:rsidRPr="00790445" w:rsidRDefault="00531B71" w:rsidP="00531B71">
      <w:pPr>
        <w:rPr>
          <w:ins w:id="648" w:author="Thomas Kwong" w:date="2021-09-22T22:12:00Z"/>
          <w:rFonts w:ascii="Times New Roman" w:hAnsi="Times New Roman" w:cs="Times New Roman"/>
          <w:sz w:val="22"/>
        </w:rPr>
      </w:pPr>
      <w:ins w:id="649" w:author="Thomas Kwong" w:date="2021-09-22T22:12:00Z">
        <w:r w:rsidRPr="00790445">
          <w:rPr>
            <w:rFonts w:ascii="Times New Roman" w:hAnsi="Times New Roman" w:cs="Times New Roman"/>
            <w:sz w:val="22"/>
          </w:rPr>
          <w:t xml:space="preserve">We had three criteria to select the potential candidates, whether it is bacteria or </w:t>
        </w:r>
        <w:del w:id="650" w:author="LIN, Yufeng" w:date="2021-09-28T13:06:00Z">
          <w:r w:rsidRPr="00790445" w:rsidDel="004314C2">
            <w:rPr>
              <w:rFonts w:ascii="Times New Roman" w:hAnsi="Times New Roman" w:cs="Times New Roman"/>
              <w:sz w:val="22"/>
            </w:rPr>
            <w:delText>micro-eukaryotes</w:delText>
          </w:r>
        </w:del>
      </w:ins>
      <w:ins w:id="651" w:author="LIN, Yufeng" w:date="2021-09-28T13:06:00Z">
        <w:r w:rsidR="004314C2">
          <w:rPr>
            <w:rFonts w:ascii="Times New Roman" w:hAnsi="Times New Roman" w:cs="Times New Roman"/>
            <w:sz w:val="22"/>
          </w:rPr>
          <w:t>fungi</w:t>
        </w:r>
      </w:ins>
      <w:ins w:id="652" w:author="Thomas Kwong" w:date="2021-09-22T22:12:00Z">
        <w:r w:rsidRPr="00790445">
          <w:rPr>
            <w:rFonts w:ascii="Times New Roman" w:hAnsi="Times New Roman" w:cs="Times New Roman"/>
            <w:sz w:val="22"/>
          </w:rPr>
          <w:t xml:space="preserve">. In the most beginning, we excluded the rarefied candidates with an average abundance of less than 0.1% in all </w:t>
        </w:r>
        <w:del w:id="653" w:author="LIN, Yufeng" w:date="2021-09-28T13:06:00Z">
          <w:r w:rsidRPr="00790445" w:rsidDel="004314C2">
            <w:rPr>
              <w:rFonts w:ascii="Times New Roman" w:hAnsi="Times New Roman" w:cs="Times New Roman"/>
              <w:sz w:val="22"/>
            </w:rPr>
            <w:delText>micro-eukaryotes</w:delText>
          </w:r>
        </w:del>
      </w:ins>
      <w:ins w:id="654" w:author="LIN, Yufeng" w:date="2021-09-28T13:06:00Z">
        <w:r w:rsidR="004314C2">
          <w:rPr>
            <w:rFonts w:ascii="Times New Roman" w:hAnsi="Times New Roman" w:cs="Times New Roman"/>
            <w:sz w:val="22"/>
          </w:rPr>
          <w:t>fungi</w:t>
        </w:r>
      </w:ins>
      <w:ins w:id="655"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8D6450" w:rsidP="00531B71">
      <w:pPr>
        <w:rPr>
          <w:ins w:id="656" w:author="Thomas Kwong" w:date="2021-09-22T22:12:00Z"/>
          <w:rFonts w:ascii="Times New Roman" w:hAnsi="Times New Roman" w:cs="Times New Roman"/>
          <w:sz w:val="22"/>
        </w:rPr>
      </w:pPr>
      <m:oMathPara>
        <m:oMath>
          <m:sSub>
            <m:sSubPr>
              <m:ctrlPr>
                <w:ins w:id="657" w:author="Thomas Kwong" w:date="2021-09-22T22:12:00Z">
                  <w:rPr>
                    <w:rFonts w:ascii="Cambria Math" w:hAnsi="Cambria Math" w:cs="Times New Roman"/>
                    <w:i/>
                    <w:sz w:val="22"/>
                  </w:rPr>
                </w:ins>
              </m:ctrlPr>
            </m:sSubPr>
            <m:e>
              <m:sSub>
                <m:sSubPr>
                  <m:ctrlPr>
                    <w:ins w:id="658" w:author="Thomas Kwong" w:date="2021-09-22T22:12:00Z">
                      <w:rPr>
                        <w:rFonts w:ascii="Cambria Math" w:hAnsi="Cambria Math" w:cs="Times New Roman"/>
                        <w:i/>
                        <w:sz w:val="22"/>
                      </w:rPr>
                    </w:ins>
                  </m:ctrlPr>
                </m:sSubPr>
                <m:e>
                  <m:r>
                    <w:ins w:id="659" w:author="Thomas Kwong" w:date="2021-09-22T22:12:00Z">
                      <w:rPr>
                        <w:rFonts w:ascii="Cambria Math" w:hAnsi="Cambria Math" w:cs="Times New Roman"/>
                        <w:sz w:val="22"/>
                      </w:rPr>
                      <m:t>log</m:t>
                    </w:ins>
                  </m:r>
                </m:e>
                <m:sub>
                  <m:r>
                    <w:ins w:id="660" w:author="Thomas Kwong" w:date="2021-09-22T22:12:00Z">
                      <w:rPr>
                        <w:rFonts w:ascii="Cambria Math" w:hAnsi="Cambria Math" w:cs="Times New Roman"/>
                        <w:sz w:val="22"/>
                      </w:rPr>
                      <m:t>2</m:t>
                    </w:ins>
                  </m:r>
                </m:sub>
              </m:sSub>
              <m:d>
                <m:dPr>
                  <m:ctrlPr>
                    <w:ins w:id="661" w:author="Thomas Kwong" w:date="2021-09-22T22:12:00Z">
                      <w:rPr>
                        <w:rFonts w:ascii="Cambria Math" w:hAnsi="Cambria Math" w:cs="Times New Roman"/>
                        <w:i/>
                        <w:sz w:val="22"/>
                      </w:rPr>
                    </w:ins>
                  </m:ctrlPr>
                </m:dPr>
                <m:e>
                  <m:r>
                    <w:ins w:id="662" w:author="Thomas Kwong" w:date="2021-09-22T22:12:00Z">
                      <w:rPr>
                        <w:rFonts w:ascii="Cambria Math" w:hAnsi="Cambria Math" w:cs="Times New Roman"/>
                        <w:sz w:val="22"/>
                      </w:rPr>
                      <m:t>MultMedFC</m:t>
                    </w:ins>
                  </m:r>
                </m:e>
              </m:d>
            </m:e>
            <m:sub>
              <m:r>
                <w:ins w:id="663" w:author="Thomas Kwong" w:date="2021-09-22T22:12:00Z">
                  <w:rPr>
                    <w:rFonts w:ascii="Cambria Math" w:hAnsi="Cambria Math" w:cs="Times New Roman"/>
                    <w:sz w:val="22"/>
                  </w:rPr>
                  <m:t>i</m:t>
                </w:ins>
              </m:r>
            </m:sub>
          </m:sSub>
          <m:r>
            <w:ins w:id="664" w:author="Thomas Kwong" w:date="2021-09-22T22:12:00Z">
              <w:rPr>
                <w:rFonts w:ascii="Cambria Math" w:hAnsi="Cambria Math" w:cs="Times New Roman"/>
                <w:sz w:val="22"/>
              </w:rPr>
              <m:t>=</m:t>
            </w:ins>
          </m:r>
          <m:sSub>
            <m:sSubPr>
              <m:ctrlPr>
                <w:ins w:id="665" w:author="Thomas Kwong" w:date="2021-09-22T22:12:00Z">
                  <w:rPr>
                    <w:rFonts w:ascii="Cambria Math" w:hAnsi="Cambria Math" w:cs="Times New Roman"/>
                    <w:i/>
                    <w:sz w:val="22"/>
                  </w:rPr>
                </w:ins>
              </m:ctrlPr>
            </m:sSubPr>
            <m:e>
              <m:r>
                <w:ins w:id="666" w:author="Thomas Kwong" w:date="2021-09-22T22:12:00Z">
                  <w:rPr>
                    <w:rFonts w:ascii="Cambria Math" w:hAnsi="Cambria Math" w:cs="Times New Roman"/>
                    <w:sz w:val="22"/>
                  </w:rPr>
                  <m:t>log</m:t>
                </w:ins>
              </m:r>
            </m:e>
            <m:sub>
              <m:r>
                <w:ins w:id="667" w:author="Thomas Kwong" w:date="2021-09-22T22:12:00Z">
                  <w:rPr>
                    <w:rFonts w:ascii="Cambria Math" w:hAnsi="Cambria Math" w:cs="Times New Roman"/>
                    <w:sz w:val="22"/>
                  </w:rPr>
                  <m:t>2</m:t>
                </w:ins>
              </m:r>
            </m:sub>
          </m:sSub>
          <m:r>
            <w:ins w:id="668" w:author="Thomas Kwong" w:date="2021-09-22T22:12:00Z">
              <w:rPr>
                <w:rFonts w:ascii="Cambria Math" w:hAnsi="Cambria Math" w:cs="Times New Roman"/>
                <w:sz w:val="22"/>
              </w:rPr>
              <m:t>(median(</m:t>
            </w:ins>
          </m:r>
          <m:nary>
            <m:naryPr>
              <m:chr m:val="∑"/>
              <m:limLoc m:val="undOvr"/>
              <m:ctrlPr>
                <w:ins w:id="669" w:author="Thomas Kwong" w:date="2021-09-22T22:12:00Z">
                  <w:rPr>
                    <w:rFonts w:ascii="Cambria Math" w:hAnsi="Cambria Math" w:cs="Times New Roman"/>
                    <w:i/>
                    <w:sz w:val="22"/>
                  </w:rPr>
                </w:ins>
              </m:ctrlPr>
            </m:naryPr>
            <m:sub>
              <m:r>
                <w:ins w:id="670" w:author="Thomas Kwong" w:date="2021-09-22T22:12:00Z">
                  <w:rPr>
                    <w:rFonts w:ascii="Cambria Math" w:hAnsi="Cambria Math" w:cs="Times New Roman"/>
                    <w:sz w:val="22"/>
                  </w:rPr>
                  <m:t>j=1</m:t>
                </w:ins>
              </m:r>
            </m:sub>
            <m:sup>
              <m:sSub>
                <m:sSubPr>
                  <m:ctrlPr>
                    <w:ins w:id="671" w:author="Thomas Kwong" w:date="2021-09-22T22:12:00Z">
                      <w:rPr>
                        <w:rFonts w:ascii="Cambria Math" w:hAnsi="Cambria Math" w:cs="Times New Roman"/>
                        <w:i/>
                        <w:sz w:val="22"/>
                      </w:rPr>
                    </w:ins>
                  </m:ctrlPr>
                </m:sSubPr>
                <m:e>
                  <m:r>
                    <w:ins w:id="672" w:author="Thomas Kwong" w:date="2021-09-22T22:12:00Z">
                      <w:rPr>
                        <w:rFonts w:ascii="Cambria Math" w:hAnsi="Cambria Math" w:cs="Times New Roman"/>
                        <w:sz w:val="22"/>
                      </w:rPr>
                      <m:t>n</m:t>
                    </w:ins>
                  </m:r>
                </m:e>
                <m:sub>
                  <m:r>
                    <w:ins w:id="673" w:author="Thomas Kwong" w:date="2021-09-22T22:12:00Z">
                      <w:rPr>
                        <w:rFonts w:ascii="Cambria Math" w:hAnsi="Cambria Math" w:cs="Times New Roman"/>
                        <w:sz w:val="22"/>
                      </w:rPr>
                      <m:t>crc</m:t>
                    </w:ins>
                  </m:r>
                </m:sub>
              </m:sSub>
            </m:sup>
            <m:e>
              <m:nary>
                <m:naryPr>
                  <m:chr m:val="∑"/>
                  <m:limLoc m:val="undOvr"/>
                  <m:ctrlPr>
                    <w:ins w:id="674" w:author="Thomas Kwong" w:date="2021-09-22T22:12:00Z">
                      <w:rPr>
                        <w:rFonts w:ascii="Cambria Math" w:hAnsi="Cambria Math" w:cs="Times New Roman"/>
                        <w:i/>
                        <w:sz w:val="22"/>
                      </w:rPr>
                    </w:ins>
                  </m:ctrlPr>
                </m:naryPr>
                <m:sub>
                  <m:r>
                    <w:ins w:id="675" w:author="Thomas Kwong" w:date="2021-09-22T22:12:00Z">
                      <w:rPr>
                        <w:rFonts w:ascii="Cambria Math" w:hAnsi="Cambria Math" w:cs="Times New Roman"/>
                        <w:sz w:val="22"/>
                      </w:rPr>
                      <m:t>k=1</m:t>
                    </w:ins>
                  </m:r>
                </m:sub>
                <m:sup>
                  <m:sSub>
                    <m:sSubPr>
                      <m:ctrlPr>
                        <w:ins w:id="676" w:author="Thomas Kwong" w:date="2021-09-22T22:12:00Z">
                          <w:rPr>
                            <w:rFonts w:ascii="Cambria Math" w:hAnsi="Cambria Math" w:cs="Times New Roman"/>
                            <w:i/>
                            <w:sz w:val="22"/>
                          </w:rPr>
                        </w:ins>
                      </m:ctrlPr>
                    </m:sSubPr>
                    <m:e>
                      <m:r>
                        <w:ins w:id="677" w:author="Thomas Kwong" w:date="2021-09-22T22:12:00Z">
                          <w:rPr>
                            <w:rFonts w:ascii="Cambria Math" w:hAnsi="Cambria Math" w:cs="Times New Roman"/>
                            <w:sz w:val="22"/>
                          </w:rPr>
                          <m:t>n</m:t>
                        </w:ins>
                      </m:r>
                    </m:e>
                    <m:sub>
                      <m:r>
                        <w:ins w:id="678" w:author="Thomas Kwong" w:date="2021-09-22T22:12:00Z">
                          <w:rPr>
                            <w:rFonts w:ascii="Cambria Math" w:hAnsi="Cambria Math" w:cs="Times New Roman"/>
                            <w:sz w:val="22"/>
                          </w:rPr>
                          <m:t>ctrl</m:t>
                        </w:ins>
                      </m:r>
                    </m:sub>
                  </m:sSub>
                </m:sup>
                <m:e>
                  <m:f>
                    <m:fPr>
                      <m:ctrlPr>
                        <w:ins w:id="679" w:author="Thomas Kwong" w:date="2021-09-22T22:12:00Z">
                          <w:rPr>
                            <w:rFonts w:ascii="Cambria Math" w:hAnsi="Cambria Math" w:cs="Times New Roman"/>
                            <w:i/>
                            <w:sz w:val="22"/>
                          </w:rPr>
                        </w:ins>
                      </m:ctrlPr>
                    </m:fPr>
                    <m:num>
                      <m:sSub>
                        <m:sSubPr>
                          <m:ctrlPr>
                            <w:ins w:id="680" w:author="Thomas Kwong" w:date="2021-09-22T22:12:00Z">
                              <w:rPr>
                                <w:rFonts w:ascii="Cambria Math" w:hAnsi="Cambria Math" w:cs="Times New Roman"/>
                                <w:i/>
                                <w:sz w:val="22"/>
                              </w:rPr>
                            </w:ins>
                          </m:ctrlPr>
                        </m:sSubPr>
                        <m:e>
                          <m:r>
                            <w:ins w:id="681" w:author="Thomas Kwong" w:date="2021-09-22T22:12:00Z">
                              <w:rPr>
                                <w:rFonts w:ascii="Cambria Math" w:hAnsi="Cambria Math" w:cs="Times New Roman"/>
                                <w:sz w:val="22"/>
                              </w:rPr>
                              <m:t>ReAbund</m:t>
                            </w:ins>
                          </m:r>
                        </m:e>
                        <m:sub>
                          <m:r>
                            <w:ins w:id="682" w:author="Thomas Kwong" w:date="2021-09-22T22:12:00Z">
                              <w:rPr>
                                <w:rFonts w:ascii="Cambria Math" w:hAnsi="Cambria Math" w:cs="Times New Roman"/>
                                <w:sz w:val="22"/>
                              </w:rPr>
                              <m:t>j,  i</m:t>
                            </w:ins>
                          </m:r>
                        </m:sub>
                      </m:sSub>
                    </m:num>
                    <m:den>
                      <m:sSub>
                        <m:sSubPr>
                          <m:ctrlPr>
                            <w:ins w:id="683" w:author="Thomas Kwong" w:date="2021-09-22T22:12:00Z">
                              <w:rPr>
                                <w:rFonts w:ascii="Cambria Math" w:hAnsi="Cambria Math" w:cs="Times New Roman"/>
                                <w:i/>
                                <w:sz w:val="22"/>
                              </w:rPr>
                            </w:ins>
                          </m:ctrlPr>
                        </m:sSubPr>
                        <m:e>
                          <m:r>
                            <w:ins w:id="684" w:author="Thomas Kwong" w:date="2021-09-22T22:12:00Z">
                              <w:rPr>
                                <w:rFonts w:ascii="Cambria Math" w:hAnsi="Cambria Math" w:cs="Times New Roman"/>
                                <w:sz w:val="22"/>
                              </w:rPr>
                              <m:t>ReAbund</m:t>
                            </w:ins>
                          </m:r>
                        </m:e>
                        <m:sub>
                          <m:r>
                            <w:ins w:id="685" w:author="Thomas Kwong" w:date="2021-09-22T22:12:00Z">
                              <w:rPr>
                                <w:rFonts w:ascii="Cambria Math" w:hAnsi="Cambria Math" w:cs="Times New Roman"/>
                                <w:sz w:val="22"/>
                              </w:rPr>
                              <m:t>k,  i</m:t>
                            </w:ins>
                          </m:r>
                        </m:sub>
                      </m:sSub>
                    </m:den>
                  </m:f>
                </m:e>
              </m:nary>
            </m:e>
          </m:nary>
          <m:r>
            <w:ins w:id="686" w:author="Thomas Kwong" w:date="2021-09-22T22:12:00Z">
              <w:rPr>
                <w:rFonts w:ascii="Cambria Math" w:hAnsi="Cambria Math" w:cs="Times New Roman"/>
                <w:sz w:val="22"/>
              </w:rPr>
              <m:t>))</m:t>
            </w:ins>
          </m:r>
        </m:oMath>
      </m:oMathPara>
    </w:p>
    <w:p w14:paraId="5BE07A06" w14:textId="77777777" w:rsidR="00531B71" w:rsidRPr="00790445" w:rsidRDefault="008D6450" w:rsidP="00531B71">
      <w:pPr>
        <w:ind w:leftChars="100" w:left="210"/>
        <w:rPr>
          <w:ins w:id="687" w:author="Thomas Kwong" w:date="2021-09-22T22:12:00Z"/>
          <w:rFonts w:ascii="Times New Roman" w:hAnsi="Times New Roman" w:cs="Times New Roman"/>
          <w:sz w:val="22"/>
        </w:rPr>
      </w:pPr>
      <m:oMath>
        <m:sSub>
          <m:sSubPr>
            <m:ctrlPr>
              <w:ins w:id="688" w:author="Thomas Kwong" w:date="2021-09-22T22:12:00Z">
                <w:rPr>
                  <w:rFonts w:ascii="Cambria Math" w:hAnsi="Cambria Math" w:cs="Times New Roman"/>
                  <w:i/>
                  <w:sz w:val="22"/>
                </w:rPr>
              </w:ins>
            </m:ctrlPr>
          </m:sSubPr>
          <m:e>
            <m:r>
              <w:ins w:id="689" w:author="Thomas Kwong" w:date="2021-09-22T22:12:00Z">
                <w:rPr>
                  <w:rFonts w:ascii="Cambria Math" w:hAnsi="Cambria Math" w:cs="Times New Roman"/>
                  <w:sz w:val="22"/>
                </w:rPr>
                <m:t>n</m:t>
              </w:ins>
            </m:r>
          </m:e>
          <m:sub>
            <m:r>
              <w:ins w:id="690" w:author="Thomas Kwong" w:date="2021-09-22T22:12:00Z">
                <w:rPr>
                  <w:rFonts w:ascii="Cambria Math" w:hAnsi="Cambria Math" w:cs="Times New Roman"/>
                  <w:sz w:val="22"/>
                </w:rPr>
                <m:t>crc</m:t>
              </w:ins>
            </m:r>
          </m:sub>
        </m:sSub>
        <m:r>
          <w:ins w:id="691" w:author="Thomas Kwong" w:date="2021-09-22T22:12:00Z">
            <w:rPr>
              <w:rFonts w:ascii="Cambria Math" w:hAnsi="Cambria Math" w:cs="Times New Roman"/>
              <w:sz w:val="22"/>
            </w:rPr>
            <m:t xml:space="preserve"> / </m:t>
          </w:ins>
        </m:r>
        <m:sSub>
          <m:sSubPr>
            <m:ctrlPr>
              <w:ins w:id="692" w:author="Thomas Kwong" w:date="2021-09-22T22:12:00Z">
                <w:rPr>
                  <w:rFonts w:ascii="Cambria Math" w:hAnsi="Cambria Math" w:cs="Times New Roman"/>
                  <w:i/>
                  <w:sz w:val="22"/>
                </w:rPr>
              </w:ins>
            </m:ctrlPr>
          </m:sSubPr>
          <m:e>
            <m:r>
              <w:ins w:id="693" w:author="Thomas Kwong" w:date="2021-09-22T22:12:00Z">
                <w:rPr>
                  <w:rFonts w:ascii="Cambria Math" w:hAnsi="Cambria Math" w:cs="Times New Roman"/>
                  <w:sz w:val="22"/>
                </w:rPr>
                <m:t>n</m:t>
              </w:ins>
            </m:r>
          </m:e>
          <m:sub>
            <m:r>
              <w:ins w:id="694" w:author="Thomas Kwong" w:date="2021-09-22T22:12:00Z">
                <w:rPr>
                  <w:rFonts w:ascii="Cambria Math" w:hAnsi="Cambria Math" w:cs="Times New Roman"/>
                  <w:sz w:val="22"/>
                </w:rPr>
                <m:t>ctrl</m:t>
              </w:ins>
            </m:r>
          </m:sub>
        </m:sSub>
        <m:r>
          <w:ins w:id="695" w:author="Thomas Kwong" w:date="2021-09-22T22:12:00Z">
            <w:rPr>
              <w:rFonts w:ascii="Cambria Math" w:hAnsi="Cambria Math" w:cs="Times New Roman"/>
              <w:sz w:val="22"/>
            </w:rPr>
            <m:t xml:space="preserve"> :</m:t>
          </w:ins>
        </m:r>
      </m:oMath>
      <w:ins w:id="696"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697" w:author="Thomas Kwong" w:date="2021-09-22T22:12:00Z"/>
          <w:rFonts w:ascii="Times New Roman" w:hAnsi="Times New Roman" w:cs="Times New Roman"/>
          <w:sz w:val="22"/>
        </w:rPr>
      </w:pPr>
      <m:oMath>
        <m:r>
          <w:ins w:id="698" w:author="Thomas Kwong" w:date="2021-09-22T22:12:00Z">
            <w:rPr>
              <w:rFonts w:ascii="Cambria Math" w:hAnsi="Cambria Math" w:cs="Times New Roman"/>
              <w:sz w:val="22"/>
            </w:rPr>
            <m:t>i :</m:t>
          </w:ins>
        </m:r>
      </m:oMath>
      <w:ins w:id="699" w:author="Thomas Kwong" w:date="2021-09-22T22:12:00Z">
        <w:r w:rsidRPr="00790445">
          <w:rPr>
            <w:rFonts w:ascii="Times New Roman" w:hAnsi="Times New Roman" w:cs="Times New Roman"/>
            <w:sz w:val="22"/>
          </w:rPr>
          <w:t xml:space="preserve"> means the </w:t>
        </w:r>
        <w:del w:id="700" w:author="LIN, Yufeng" w:date="2021-09-28T13:06:00Z">
          <w:r w:rsidRPr="00790445" w:rsidDel="004314C2">
            <w:rPr>
              <w:rFonts w:ascii="Times New Roman" w:hAnsi="Times New Roman" w:cs="Times New Roman"/>
              <w:sz w:val="22"/>
            </w:rPr>
            <w:delText>micro-eukaryotes</w:delText>
          </w:r>
        </w:del>
      </w:ins>
      <w:ins w:id="701" w:author="LIN, Yufeng" w:date="2021-09-28T13:06:00Z">
        <w:r w:rsidR="004314C2">
          <w:rPr>
            <w:rFonts w:ascii="Times New Roman" w:hAnsi="Times New Roman" w:cs="Times New Roman"/>
            <w:sz w:val="22"/>
          </w:rPr>
          <w:t>fungal</w:t>
        </w:r>
      </w:ins>
      <w:ins w:id="702"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8D6450" w:rsidP="00531B71">
      <w:pPr>
        <w:ind w:leftChars="100" w:left="210"/>
        <w:rPr>
          <w:ins w:id="703" w:author="Thomas Kwong" w:date="2021-09-22T22:12:00Z"/>
          <w:rFonts w:ascii="Times New Roman" w:hAnsi="Times New Roman" w:cs="Times New Roman"/>
          <w:sz w:val="22"/>
        </w:rPr>
      </w:pPr>
      <m:oMath>
        <m:sSub>
          <m:sSubPr>
            <m:ctrlPr>
              <w:ins w:id="704" w:author="Thomas Kwong" w:date="2021-09-22T22:12:00Z">
                <w:rPr>
                  <w:rFonts w:ascii="Cambria Math" w:hAnsi="Cambria Math" w:cs="Times New Roman"/>
                  <w:i/>
                  <w:sz w:val="22"/>
                </w:rPr>
              </w:ins>
            </m:ctrlPr>
          </m:sSubPr>
          <m:e>
            <m:r>
              <w:ins w:id="705" w:author="Thomas Kwong" w:date="2021-09-22T22:12:00Z">
                <w:rPr>
                  <w:rFonts w:ascii="Cambria Math" w:hAnsi="Cambria Math" w:cs="Times New Roman"/>
                  <w:sz w:val="22"/>
                </w:rPr>
                <m:t>ReAbund</m:t>
              </w:ins>
            </m:r>
          </m:e>
          <m:sub>
            <m:r>
              <w:ins w:id="706" w:author="Thomas Kwong" w:date="2021-09-22T22:12:00Z">
                <w:rPr>
                  <w:rFonts w:ascii="Cambria Math" w:hAnsi="Cambria Math" w:cs="Times New Roman"/>
                  <w:sz w:val="22"/>
                </w:rPr>
                <m:t>j, i</m:t>
              </w:ins>
            </m:r>
          </m:sub>
        </m:sSub>
        <m:r>
          <w:ins w:id="707" w:author="Thomas Kwong" w:date="2021-09-22T22:12:00Z">
            <w:rPr>
              <w:rFonts w:ascii="Cambria Math" w:hAnsi="Cambria Math" w:cs="Times New Roman"/>
              <w:sz w:val="22"/>
            </w:rPr>
            <m:t xml:space="preserve"> :</m:t>
          </w:ins>
        </m:r>
      </m:oMath>
      <w:ins w:id="708" w:author="Thomas Kwong" w:date="2021-09-22T22:12:00Z">
        <w:r w:rsidR="00531B71" w:rsidRPr="00790445">
          <w:rPr>
            <w:rFonts w:ascii="Times New Roman" w:hAnsi="Times New Roman" w:cs="Times New Roman"/>
            <w:sz w:val="22"/>
          </w:rPr>
          <w:t xml:space="preserve"> means the relative abundance of species </w:t>
        </w:r>
      </w:ins>
      <m:oMath>
        <m:r>
          <w:ins w:id="709" w:author="Thomas Kwong" w:date="2021-09-22T22:12:00Z">
            <w:rPr>
              <w:rFonts w:ascii="Cambria Math" w:hAnsi="Cambria Math" w:cs="Times New Roman"/>
              <w:sz w:val="22"/>
            </w:rPr>
            <m:t>i</m:t>
          </w:ins>
        </m:r>
      </m:oMath>
      <w:ins w:id="710" w:author="Thomas Kwong" w:date="2021-09-22T22:12:00Z">
        <w:r w:rsidR="00531B71" w:rsidRPr="00790445">
          <w:rPr>
            <w:rFonts w:ascii="Times New Roman" w:hAnsi="Times New Roman" w:cs="Times New Roman"/>
            <w:sz w:val="22"/>
          </w:rPr>
          <w:t xml:space="preserve"> in sample </w:t>
        </w:r>
      </w:ins>
      <m:oMath>
        <m:r>
          <w:ins w:id="711" w:author="Thomas Kwong" w:date="2021-09-22T22:12:00Z">
            <w:rPr>
              <w:rFonts w:ascii="Cambria Math" w:hAnsi="Cambria Math" w:cs="Times New Roman"/>
              <w:sz w:val="22"/>
            </w:rPr>
            <m:t>j</m:t>
          </w:ins>
        </m:r>
      </m:oMath>
      <w:ins w:id="712"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713" w:author="Thomas Kwong" w:date="2021-09-22T22:12:00Z"/>
          <w:rFonts w:ascii="Times New Roman" w:hAnsi="Times New Roman" w:cs="Times New Roman"/>
          <w:sz w:val="22"/>
        </w:rPr>
      </w:pPr>
      <w:ins w:id="714"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586D446" w14:textId="0EB94F97" w:rsidR="008C7498" w:rsidRDefault="008C7498" w:rsidP="008B0617">
      <w:pPr>
        <w:pStyle w:val="title20825"/>
        <w:rPr>
          <w:ins w:id="715" w:author="LIN, Yufeng" w:date="2021-10-04T15:57:00Z"/>
        </w:rPr>
      </w:pPr>
      <w:ins w:id="716" w:author="LIN, Yufeng" w:date="2021-10-04T15:56:00Z">
        <w:r>
          <w:rPr>
            <w:rFonts w:hint="eastAsia"/>
          </w:rPr>
          <w:lastRenderedPageBreak/>
          <w:t>Th</w:t>
        </w:r>
        <w:r>
          <w:t xml:space="preserve">e </w:t>
        </w:r>
        <w:proofErr w:type="spellStart"/>
        <w:r>
          <w:t>rankdom</w:t>
        </w:r>
        <w:proofErr w:type="spellEnd"/>
        <w:r>
          <w:t xml:space="preserve"> </w:t>
        </w:r>
        <w:proofErr w:type="gramStart"/>
        <w:r>
          <w:t>forest based</w:t>
        </w:r>
        <w:proofErr w:type="gramEnd"/>
        <w:r>
          <w:t xml:space="preserve"> machine learning approach</w:t>
        </w:r>
      </w:ins>
    </w:p>
    <w:p w14:paraId="32BDD6B3" w14:textId="751DE3BE" w:rsidR="008C7498" w:rsidDel="00D64894" w:rsidRDefault="00D64894" w:rsidP="00B84FC5">
      <w:pPr>
        <w:pStyle w:val="title20825"/>
        <w:rPr>
          <w:del w:id="717" w:author="LIN, Yufeng" w:date="2021-10-04T16:21:00Z"/>
          <w:rFonts w:ascii="Times New Roman" w:eastAsiaTheme="minorEastAsia" w:hAnsi="Times New Roman" w:cs="Times New Roman"/>
          <w:b w:val="0"/>
          <w:color w:val="auto"/>
          <w:sz w:val="22"/>
          <w:szCs w:val="22"/>
          <w:u w:val="none"/>
        </w:rPr>
      </w:pPr>
      <w:ins w:id="718" w:author="LIN, Yufeng" w:date="2021-10-04T16:21:00Z">
        <w:r w:rsidRPr="00D64894">
          <w:rPr>
            <w:rFonts w:ascii="Times New Roman" w:eastAsiaTheme="minorEastAsia" w:hAnsi="Times New Roman" w:cs="Times New Roman"/>
            <w:b w:val="0"/>
            <w:color w:val="auto"/>
            <w:sz w:val="22"/>
            <w:szCs w:val="22"/>
            <w:u w:val="none"/>
          </w:rPr>
          <w:t xml:space="preserve">Our machine learning analyses exploited the taxonomic species-level median normalized relative abundance by Kraken2 and its plugin, Bracken was an import. To get estimates of test error with lower bias, the LOSO (leave one set out) was used to do nested cross-validation. The features selection and model training </w:t>
        </w:r>
        <w:proofErr w:type="gramStart"/>
        <w:r w:rsidRPr="00D64894">
          <w:rPr>
            <w:rFonts w:ascii="Times New Roman" w:eastAsiaTheme="minorEastAsia" w:hAnsi="Times New Roman" w:cs="Times New Roman"/>
            <w:b w:val="0"/>
            <w:color w:val="auto"/>
            <w:sz w:val="22"/>
            <w:szCs w:val="22"/>
            <w:u w:val="none"/>
          </w:rPr>
          <w:t>was</w:t>
        </w:r>
        <w:proofErr w:type="gramEnd"/>
        <w:r w:rsidRPr="00D64894">
          <w:rPr>
            <w:rFonts w:ascii="Times New Roman" w:eastAsiaTheme="minorEastAsia" w:hAnsi="Times New Roman" w:cs="Times New Roman"/>
            <w:b w:val="0"/>
            <w:color w:val="auto"/>
            <w:sz w:val="22"/>
            <w:szCs w:val="22"/>
            <w:u w:val="none"/>
          </w:rPr>
          <w:t xml:space="preserve"> calculated with </w:t>
        </w:r>
        <w:proofErr w:type="spellStart"/>
        <w:r w:rsidRPr="00D64894">
          <w:rPr>
            <w:rFonts w:ascii="Times New Roman" w:eastAsiaTheme="minorEastAsia" w:hAnsi="Times New Roman" w:cs="Times New Roman"/>
            <w:b w:val="0"/>
            <w:color w:val="auto"/>
            <w:sz w:val="22"/>
            <w:szCs w:val="22"/>
            <w:u w:val="none"/>
          </w:rPr>
          <w:t>randomForest</w:t>
        </w:r>
        <w:proofErr w:type="spellEnd"/>
        <w:r w:rsidRPr="00D64894">
          <w:rPr>
            <w:rFonts w:ascii="Times New Roman" w:eastAsiaTheme="minorEastAsia" w:hAnsi="Times New Roman" w:cs="Times New Roman"/>
            <w:b w:val="0"/>
            <w:color w:val="auto"/>
            <w:sz w:val="22"/>
            <w:szCs w:val="22"/>
            <w:u w:val="none"/>
          </w:rPr>
          <w:t xml:space="preserve"> package in R. In order to choose the best model, we utilized the </w:t>
        </w:r>
      </w:ins>
      <w:ins w:id="719" w:author="LIN, Yufeng" w:date="2021-10-05T09:09:00Z">
        <w:r w:rsidR="005A6254">
          <w:rPr>
            <w:rFonts w:ascii="Times New Roman" w:hAnsi="Times New Roman" w:cs="Times New Roman" w:hint="eastAsia"/>
            <w:sz w:val="22"/>
          </w:rPr>
          <w:t>max</w:t>
        </w:r>
        <w:r w:rsidR="005A6254">
          <w:rPr>
            <w:rFonts w:ascii="Times New Roman" w:hAnsi="Times New Roman" w:cs="Times New Roman"/>
            <w:sz w:val="22"/>
          </w:rPr>
          <w:t xml:space="preserve"> </w:t>
        </w:r>
      </w:ins>
      <w:ins w:id="720" w:author="LIN, Yufeng" w:date="2021-10-04T16:21:00Z">
        <w:r w:rsidRPr="00D64894">
          <w:rPr>
            <w:rFonts w:ascii="Times New Roman" w:eastAsiaTheme="minorEastAsia" w:hAnsi="Times New Roman" w:cs="Times New Roman"/>
            <w:b w:val="0"/>
            <w:color w:val="auto"/>
            <w:sz w:val="22"/>
            <w:szCs w:val="22"/>
            <w:u w:val="none"/>
          </w:rPr>
          <w:t xml:space="preserve">average AUC and best AUC in multi-features and </w:t>
        </w:r>
        <w:proofErr w:type="gramStart"/>
        <w:r w:rsidRPr="00D64894">
          <w:rPr>
            <w:rFonts w:ascii="Times New Roman" w:eastAsiaTheme="minorEastAsia" w:hAnsi="Times New Roman" w:cs="Times New Roman"/>
            <w:b w:val="0"/>
            <w:color w:val="auto"/>
            <w:sz w:val="22"/>
            <w:szCs w:val="22"/>
            <w:u w:val="none"/>
          </w:rPr>
          <w:t>single-feature</w:t>
        </w:r>
        <w:proofErr w:type="gramEnd"/>
        <w:r w:rsidRPr="00D64894">
          <w:rPr>
            <w:rFonts w:ascii="Times New Roman" w:eastAsiaTheme="minorEastAsia" w:hAnsi="Times New Roman" w:cs="Times New Roman"/>
            <w:b w:val="0"/>
            <w:color w:val="auto"/>
            <w:sz w:val="22"/>
            <w:szCs w:val="22"/>
            <w:u w:val="none"/>
          </w:rPr>
          <w:t xml:space="preserve"> as the </w:t>
        </w:r>
      </w:ins>
      <w:ins w:id="721" w:author="LIN, Yufeng" w:date="2021-10-04T16:22:00Z">
        <w:r>
          <w:rPr>
            <w:rFonts w:ascii="Times New Roman" w:hAnsi="Times New Roman" w:cs="Times New Roman"/>
            <w:sz w:val="22"/>
          </w:rPr>
          <w:t>sele</w:t>
        </w:r>
        <w:r>
          <w:rPr>
            <w:rFonts w:ascii="Times New Roman" w:eastAsiaTheme="minorEastAsia" w:hAnsi="Times New Roman" w:cs="Times New Roman"/>
            <w:b w:val="0"/>
            <w:color w:val="auto"/>
            <w:sz w:val="22"/>
            <w:szCs w:val="22"/>
            <w:u w:val="none"/>
          </w:rPr>
          <w:t>c</w:t>
        </w:r>
        <w:r>
          <w:rPr>
            <w:rFonts w:ascii="Times New Roman" w:hAnsi="Times New Roman" w:cs="Times New Roman"/>
            <w:sz w:val="22"/>
          </w:rPr>
          <w:t>t</w:t>
        </w:r>
        <w:r>
          <w:rPr>
            <w:rFonts w:ascii="Times New Roman" w:eastAsiaTheme="minorEastAsia" w:hAnsi="Times New Roman" w:cs="Times New Roman"/>
            <w:b w:val="0"/>
            <w:color w:val="auto"/>
            <w:sz w:val="22"/>
            <w:szCs w:val="22"/>
            <w:u w:val="none"/>
          </w:rPr>
          <w:t>e</w:t>
        </w:r>
        <w:r>
          <w:rPr>
            <w:rFonts w:ascii="Times New Roman" w:hAnsi="Times New Roman" w:cs="Times New Roman"/>
            <w:sz w:val="22"/>
          </w:rPr>
          <w:t xml:space="preserve">d </w:t>
        </w:r>
      </w:ins>
      <w:ins w:id="722" w:author="LIN, Yufeng" w:date="2021-10-04T16:21:00Z">
        <w:r w:rsidRPr="00D64894">
          <w:rPr>
            <w:rFonts w:ascii="Times New Roman" w:eastAsiaTheme="minorEastAsia" w:hAnsi="Times New Roman" w:cs="Times New Roman"/>
            <w:b w:val="0"/>
            <w:color w:val="auto"/>
            <w:sz w:val="22"/>
            <w:szCs w:val="22"/>
            <w:u w:val="none"/>
          </w:rPr>
          <w:t>criteria, respectively</w:t>
        </w:r>
      </w:ins>
      <w:ins w:id="723" w:author="LIN, Yufeng" w:date="2021-10-05T09:10:00Z">
        <w:r w:rsidR="005A6254">
          <w:rPr>
            <w:rFonts w:ascii="Times New Roman" w:hAnsi="Times New Roman" w:cs="Times New Roman"/>
            <w:sz w:val="22"/>
          </w:rPr>
          <w:t xml:space="preserve">. </w:t>
        </w:r>
      </w:ins>
      <w:ins w:id="724" w:author="LIN, Yufeng" w:date="2021-10-05T09:09:00Z">
        <w:r w:rsidR="005A6254" w:rsidRPr="005A6254">
          <w:rPr>
            <w:rFonts w:ascii="Times New Roman" w:hAnsi="Times New Roman" w:cs="Times New Roman"/>
            <w:sz w:val="22"/>
          </w:rPr>
          <w:t xml:space="preserve">Only species appearing in the </w:t>
        </w:r>
      </w:ins>
      <w:ins w:id="725" w:author="LIN, Yufeng" w:date="2021-10-05T09:10:00Z">
        <w:r w:rsidR="005A6254" w:rsidRPr="005A6254">
          <w:rPr>
            <w:rFonts w:ascii="Times New Roman" w:hAnsi="Times New Roman" w:cs="Times New Roman"/>
            <w:sz w:val="22"/>
          </w:rPr>
          <w:t>top</w:t>
        </w:r>
        <w:r w:rsidR="005A6254">
          <w:rPr>
            <w:rFonts w:ascii="Times New Roman" w:hAnsi="Times New Roman" w:cs="Times New Roman"/>
            <w:sz w:val="22"/>
          </w:rPr>
          <w:t xml:space="preserve"> three</w:t>
        </w:r>
      </w:ins>
      <w:ins w:id="726" w:author="LIN, Yufeng" w:date="2021-10-05T09:09:00Z">
        <w:r w:rsidR="005A6254" w:rsidRPr="005A6254">
          <w:rPr>
            <w:rFonts w:ascii="Times New Roman" w:hAnsi="Times New Roman" w:cs="Times New Roman"/>
            <w:sz w:val="22"/>
          </w:rPr>
          <w:t xml:space="preserve"> ranking features in at least one </w:t>
        </w:r>
      </w:ins>
      <w:ins w:id="727" w:author="LIN, Yufeng" w:date="2021-10-05T09:10:00Z">
        <w:r w:rsidR="005A6254">
          <w:rPr>
            <w:rFonts w:ascii="Times New Roman" w:hAnsi="Times New Roman" w:cs="Times New Roman"/>
            <w:sz w:val="22"/>
          </w:rPr>
          <w:t>cohort were</w:t>
        </w:r>
      </w:ins>
      <w:ins w:id="728" w:author="LIN, Yufeng" w:date="2021-10-05T09:09:00Z">
        <w:r w:rsidR="005A6254" w:rsidRPr="005A6254">
          <w:rPr>
            <w:rFonts w:ascii="Times New Roman" w:hAnsi="Times New Roman" w:cs="Times New Roman"/>
            <w:sz w:val="22"/>
          </w:rPr>
          <w:t xml:space="preserve"> </w:t>
        </w:r>
      </w:ins>
      <w:ins w:id="729" w:author="LIN, Yufeng" w:date="2021-10-05T09:11:00Z">
        <w:r w:rsidR="00F97CC4">
          <w:rPr>
            <w:rFonts w:ascii="Times New Roman" w:hAnsi="Times New Roman" w:cs="Times New Roman"/>
            <w:sz w:val="22"/>
          </w:rPr>
          <w:t>included</w:t>
        </w:r>
      </w:ins>
      <w:ins w:id="730" w:author="LIN, Yufeng" w:date="2021-10-05T09:56:00Z">
        <w:r w:rsidR="00A71977">
          <w:rPr>
            <w:rFonts w:ascii="Times New Roman" w:hAnsi="Times New Roman" w:cs="Times New Roman"/>
            <w:sz w:val="22"/>
          </w:rPr>
          <w:t xml:space="preserve"> in multi-features model characters selection</w:t>
        </w:r>
      </w:ins>
      <w:ins w:id="731" w:author="LIN, Yufeng" w:date="2021-10-04T16:21:00Z">
        <w:r w:rsidRPr="00D64894">
          <w:rPr>
            <w:rFonts w:ascii="Times New Roman" w:eastAsiaTheme="minorEastAsia" w:hAnsi="Times New Roman" w:cs="Times New Roman"/>
            <w:b w:val="0"/>
            <w:color w:val="auto"/>
            <w:sz w:val="22"/>
            <w:szCs w:val="22"/>
            <w:u w:val="none"/>
          </w:rPr>
          <w:t>. The code generating the analyses and the figures is available at https://github.com/ifanlyn95/multi-CRC-fungi.</w:t>
        </w:r>
      </w:ins>
    </w:p>
    <w:p w14:paraId="6A30CA9F" w14:textId="77777777" w:rsidR="00D64894" w:rsidRPr="00D64894" w:rsidRDefault="00D64894">
      <w:pPr>
        <w:rPr>
          <w:ins w:id="732" w:author="LIN, Yufeng" w:date="2021-10-04T16:21:00Z"/>
        </w:rPr>
      </w:pPr>
    </w:p>
    <w:p w14:paraId="34320507" w14:textId="77777777" w:rsidR="00531B71" w:rsidRPr="00790445" w:rsidRDefault="00531B71" w:rsidP="008B0617">
      <w:pPr>
        <w:pStyle w:val="title20825"/>
        <w:rPr>
          <w:ins w:id="733" w:author="Thomas Kwong" w:date="2021-09-22T22:12:00Z"/>
        </w:rPr>
      </w:pPr>
      <w:ins w:id="734" w:author="Thomas Kwong" w:date="2021-09-22T22:12:00Z">
        <w:r w:rsidRPr="00790445">
          <w:t>Association calculation and comparison</w:t>
        </w:r>
      </w:ins>
    </w:p>
    <w:p w14:paraId="3F2AFB11" w14:textId="251696A9" w:rsidR="00121BF5" w:rsidRPr="000F678D" w:rsidRDefault="00531B71" w:rsidP="00531B71">
      <w:pPr>
        <w:rPr>
          <w:ins w:id="735" w:author="LIN, Yufeng" w:date="2021-09-23T13:34:00Z"/>
          <w:rFonts w:ascii="Times New Roman" w:hAnsi="Times New Roman" w:cs="Times New Roman"/>
          <w:sz w:val="22"/>
        </w:rPr>
      </w:pPr>
      <w:ins w:id="736" w:author="Thomas Kwong" w:date="2021-09-22T22:12:00Z">
        <w:r w:rsidRPr="00790445">
          <w:rPr>
            <w:rFonts w:ascii="Times New Roman" w:hAnsi="Times New Roman" w:cs="Times New Roman"/>
            <w:sz w:val="22"/>
          </w:rPr>
          <w:t xml:space="preserve">Co-occurrence and co-exclusion relationships within </w:t>
        </w:r>
        <w:del w:id="737" w:author="LIN, Yufeng" w:date="2021-09-28T13:06:00Z">
          <w:r w:rsidRPr="00790445" w:rsidDel="004314C2">
            <w:rPr>
              <w:rFonts w:ascii="Times New Roman" w:hAnsi="Times New Roman" w:cs="Times New Roman"/>
              <w:sz w:val="22"/>
            </w:rPr>
            <w:delText>micro-eukaryotes</w:delText>
          </w:r>
        </w:del>
      </w:ins>
      <w:ins w:id="738" w:author="LIN, Yufeng" w:date="2021-09-28T13:06:00Z">
        <w:r w:rsidR="004314C2">
          <w:rPr>
            <w:rFonts w:ascii="Times New Roman" w:hAnsi="Times New Roman" w:cs="Times New Roman"/>
            <w:sz w:val="22"/>
          </w:rPr>
          <w:t>fungi</w:t>
        </w:r>
      </w:ins>
      <w:ins w:id="739" w:author="Thomas Kwong" w:date="2021-09-22T22:12:00Z">
        <w:r w:rsidRPr="00790445">
          <w:rPr>
            <w:rFonts w:ascii="Times New Roman" w:hAnsi="Times New Roman" w:cs="Times New Roman"/>
            <w:sz w:val="22"/>
          </w:rPr>
          <w:t xml:space="preserve"> and between </w:t>
        </w:r>
        <w:del w:id="740" w:author="LIN, Yufeng" w:date="2021-09-28T13:06:00Z">
          <w:r w:rsidRPr="00790445" w:rsidDel="004314C2">
            <w:rPr>
              <w:rFonts w:ascii="Times New Roman" w:hAnsi="Times New Roman" w:cs="Times New Roman"/>
              <w:sz w:val="22"/>
            </w:rPr>
            <w:delText>micro-eukaryotes</w:delText>
          </w:r>
        </w:del>
      </w:ins>
      <w:ins w:id="741" w:author="LIN, Yufeng" w:date="2021-09-28T13:06:00Z">
        <w:r w:rsidR="004314C2">
          <w:rPr>
            <w:rFonts w:ascii="Times New Roman" w:hAnsi="Times New Roman" w:cs="Times New Roman"/>
            <w:sz w:val="22"/>
          </w:rPr>
          <w:t>fungi</w:t>
        </w:r>
      </w:ins>
      <w:ins w:id="742"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74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74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745" w:author="LIN, Yufeng" w:date="2021-09-28T11:21:00Z"/>
          <w:rFonts w:ascii="Times New Roman" w:hAnsi="Times New Roman" w:cs="Times New Roman"/>
          <w:sz w:val="22"/>
        </w:rPr>
      </w:pPr>
      <w:ins w:id="746"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747" w:author="LIN, Yufeng" w:date="2021-09-23T13:35:00Z">
        <w:r w:rsidR="00121BF5">
          <w:rPr>
            <w:rFonts w:ascii="Times New Roman" w:hAnsi="Times New Roman" w:cs="Times New Roman"/>
            <w:sz w:val="22"/>
          </w:rPr>
          <w:t xml:space="preserve"> </w:t>
        </w:r>
      </w:ins>
      <w:ins w:id="748"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749" w:author="Thomas Kwong" w:date="2021-09-22T22:12:00Z"/>
          <w:rFonts w:ascii="Times New Roman" w:hAnsi="Times New Roman" w:cs="Times New Roman"/>
          <w:sz w:val="22"/>
        </w:rPr>
      </w:pPr>
      <w:ins w:id="750" w:author="LIN, Yufeng" w:date="2021-09-23T13:42:00Z">
        <w:r>
          <w:rPr>
            <w:rFonts w:ascii="Times New Roman" w:hAnsi="Times New Roman" w:cs="Times New Roman"/>
            <w:sz w:val="22"/>
          </w:rPr>
          <w:t>Based upon a threshold for correlation significance</w:t>
        </w:r>
      </w:ins>
      <w:ins w:id="751" w:author="LIN, Yufeng" w:date="2021-09-23T13:56:00Z">
        <w:r w:rsidR="00296DF7">
          <w:rPr>
            <w:rFonts w:ascii="Times New Roman" w:hAnsi="Times New Roman" w:cs="Times New Roman"/>
            <w:sz w:val="22"/>
          </w:rPr>
          <w:t xml:space="preserve"> (p-value less than 0.05)</w:t>
        </w:r>
      </w:ins>
      <w:ins w:id="752" w:author="LIN, Yufeng" w:date="2021-09-23T13:42:00Z">
        <w:r>
          <w:rPr>
            <w:rFonts w:ascii="Times New Roman" w:hAnsi="Times New Roman" w:cs="Times New Roman"/>
            <w:sz w:val="22"/>
          </w:rPr>
          <w:t xml:space="preserve"> and the sign of correlation in each condition</w:t>
        </w:r>
      </w:ins>
      <w:ins w:id="753" w:author="LIN, Yufeng" w:date="2021-09-23T13:43:00Z">
        <w:r>
          <w:rPr>
            <w:rFonts w:ascii="Times New Roman" w:hAnsi="Times New Roman" w:cs="Times New Roman"/>
            <w:sz w:val="22"/>
          </w:rPr>
          <w:t xml:space="preserve"> (i.e., </w:t>
        </w:r>
      </w:ins>
      <w:ins w:id="754" w:author="LIN, Yufeng" w:date="2021-09-23T13:44:00Z">
        <w:r>
          <w:rPr>
            <w:rFonts w:ascii="Times New Roman" w:hAnsi="Times New Roman" w:cs="Times New Roman"/>
            <w:sz w:val="22"/>
          </w:rPr>
          <w:t>healthy control</w:t>
        </w:r>
      </w:ins>
      <w:ins w:id="755" w:author="LIN, Yufeng" w:date="2021-09-23T13:43:00Z">
        <w:r>
          <w:rPr>
            <w:rFonts w:ascii="Times New Roman" w:hAnsi="Times New Roman" w:cs="Times New Roman"/>
            <w:sz w:val="22"/>
          </w:rPr>
          <w:t xml:space="preserve"> or </w:t>
        </w:r>
      </w:ins>
      <w:ins w:id="756" w:author="LIN, Yufeng" w:date="2021-09-23T13:44:00Z">
        <w:r>
          <w:rPr>
            <w:rFonts w:ascii="Times New Roman" w:hAnsi="Times New Roman" w:cs="Times New Roman"/>
            <w:sz w:val="22"/>
          </w:rPr>
          <w:t>CRCs</w:t>
        </w:r>
      </w:ins>
      <w:ins w:id="757" w:author="LIN, Yufeng" w:date="2021-09-23T13:43:00Z">
        <w:r>
          <w:rPr>
            <w:rFonts w:ascii="Times New Roman" w:hAnsi="Times New Roman" w:cs="Times New Roman"/>
            <w:sz w:val="22"/>
          </w:rPr>
          <w:t xml:space="preserve">), </w:t>
        </w:r>
      </w:ins>
      <w:ins w:id="758" w:author="LIN, Yufeng" w:date="2021-09-23T13:45:00Z">
        <w:r>
          <w:rPr>
            <w:rFonts w:ascii="Times New Roman" w:hAnsi="Times New Roman" w:cs="Times New Roman"/>
            <w:sz w:val="22"/>
          </w:rPr>
          <w:t>species</w:t>
        </w:r>
      </w:ins>
      <w:ins w:id="759" w:author="LIN, Yufeng" w:date="2021-09-23T13:43:00Z">
        <w:r>
          <w:rPr>
            <w:rFonts w:ascii="Times New Roman" w:hAnsi="Times New Roman" w:cs="Times New Roman"/>
            <w:sz w:val="22"/>
          </w:rPr>
          <w:t>-</w:t>
        </w:r>
      </w:ins>
      <w:ins w:id="760" w:author="LIN, Yufeng" w:date="2021-09-23T13:45:00Z">
        <w:r>
          <w:rPr>
            <w:rFonts w:ascii="Times New Roman" w:hAnsi="Times New Roman" w:cs="Times New Roman"/>
            <w:sz w:val="22"/>
          </w:rPr>
          <w:t>spec</w:t>
        </w:r>
      </w:ins>
      <w:ins w:id="761" w:author="LIN, Yufeng" w:date="2021-09-23T13:46:00Z">
        <w:r w:rsidR="00C64617">
          <w:rPr>
            <w:rFonts w:ascii="Times New Roman" w:hAnsi="Times New Roman" w:cs="Times New Roman"/>
            <w:sz w:val="22"/>
          </w:rPr>
          <w:t>i</w:t>
        </w:r>
      </w:ins>
      <w:ins w:id="762" w:author="LIN, Yufeng" w:date="2021-09-23T13:45:00Z">
        <w:r>
          <w:rPr>
            <w:rFonts w:ascii="Times New Roman" w:hAnsi="Times New Roman" w:cs="Times New Roman"/>
            <w:sz w:val="22"/>
          </w:rPr>
          <w:t>es</w:t>
        </w:r>
      </w:ins>
      <w:ins w:id="763" w:author="LIN, Yufeng" w:date="2021-09-23T13:43:00Z">
        <w:r>
          <w:rPr>
            <w:rFonts w:ascii="Times New Roman" w:hAnsi="Times New Roman" w:cs="Times New Roman"/>
            <w:sz w:val="22"/>
          </w:rPr>
          <w:t xml:space="preserve"> correlations in each condition </w:t>
        </w:r>
      </w:ins>
      <w:ins w:id="764" w:author="LIN, Yufeng" w:date="2021-09-23T13:45:00Z">
        <w:r>
          <w:rPr>
            <w:rFonts w:ascii="Times New Roman" w:hAnsi="Times New Roman" w:cs="Times New Roman"/>
            <w:sz w:val="22"/>
          </w:rPr>
          <w:t>could</w:t>
        </w:r>
      </w:ins>
      <w:ins w:id="765" w:author="LIN, Yufeng" w:date="2021-09-23T13:43:00Z">
        <w:r>
          <w:rPr>
            <w:rFonts w:ascii="Times New Roman" w:hAnsi="Times New Roman" w:cs="Times New Roman"/>
            <w:sz w:val="22"/>
          </w:rPr>
          <w:t xml:space="preserve"> be catego</w:t>
        </w:r>
      </w:ins>
      <w:ins w:id="766" w:author="LIN, Yufeng" w:date="2021-09-23T13:46:00Z">
        <w:r w:rsidR="00C64617">
          <w:rPr>
            <w:rFonts w:ascii="Times New Roman" w:hAnsi="Times New Roman" w:cs="Times New Roman"/>
            <w:sz w:val="22"/>
          </w:rPr>
          <w:t>r</w:t>
        </w:r>
      </w:ins>
      <w:ins w:id="767" w:author="LIN, Yufeng" w:date="2021-09-23T13:43:00Z">
        <w:r>
          <w:rPr>
            <w:rFonts w:ascii="Times New Roman" w:hAnsi="Times New Roman" w:cs="Times New Roman"/>
            <w:sz w:val="22"/>
          </w:rPr>
          <w:t xml:space="preserve">ized into 3 classes, </w:t>
        </w:r>
        <w:proofErr w:type="gramStart"/>
        <w:r>
          <w:rPr>
            <w:rFonts w:ascii="Times New Roman" w:hAnsi="Times New Roman" w:cs="Times New Roman"/>
            <w:sz w:val="22"/>
          </w:rPr>
          <w:t>i.e.</w:t>
        </w:r>
        <w:proofErr w:type="gramEnd"/>
        <w:r>
          <w:rPr>
            <w:rFonts w:ascii="Times New Roman" w:hAnsi="Times New Roman" w:cs="Times New Roman"/>
            <w:sz w:val="22"/>
          </w:rPr>
          <w:t xml:space="preserve"> significant positive correlation,</w:t>
        </w:r>
      </w:ins>
      <w:ins w:id="768" w:author="LIN, Yufeng" w:date="2021-09-23T13:44:00Z">
        <w:r>
          <w:rPr>
            <w:rFonts w:ascii="Times New Roman" w:hAnsi="Times New Roman" w:cs="Times New Roman"/>
            <w:sz w:val="22"/>
          </w:rPr>
          <w:t xml:space="preserve"> no significant correlation</w:t>
        </w:r>
      </w:ins>
      <w:ins w:id="769" w:author="LIN, Yufeng" w:date="2021-09-23T13:45:00Z">
        <w:r w:rsidR="00C64617">
          <w:rPr>
            <w:rFonts w:ascii="Times New Roman" w:hAnsi="Times New Roman" w:cs="Times New Roman"/>
            <w:sz w:val="22"/>
          </w:rPr>
          <w:t xml:space="preserve">, </w:t>
        </w:r>
      </w:ins>
      <w:ins w:id="770" w:author="LIN, Yufeng" w:date="2021-09-23T13:44:00Z">
        <w:r>
          <w:rPr>
            <w:rFonts w:ascii="Times New Roman" w:hAnsi="Times New Roman" w:cs="Times New Roman"/>
            <w:sz w:val="22"/>
          </w:rPr>
          <w:t>and significant negative correlation. Therefore, there were 9 classes for differential correlation between two stages</w:t>
        </w:r>
      </w:ins>
      <w:ins w:id="771" w:author="LIN, Yufeng" w:date="2021-09-23T14:03:00Z">
        <w:r w:rsidR="00174DF5">
          <w:rPr>
            <w:rFonts w:ascii="Times New Roman" w:hAnsi="Times New Roman" w:cs="Times New Roman"/>
            <w:sz w:val="22"/>
          </w:rPr>
          <w:t>, namely ‘+/+’, ‘+/</w:t>
        </w:r>
      </w:ins>
      <w:ins w:id="772" w:author="LIN, Yufeng" w:date="2021-09-23T14:04:00Z">
        <w:r w:rsidR="00174DF5">
          <w:rPr>
            <w:rFonts w:ascii="Times New Roman" w:hAnsi="Times New Roman" w:cs="Times New Roman"/>
            <w:sz w:val="22"/>
          </w:rPr>
          <w:t xml:space="preserve">0’, </w:t>
        </w:r>
      </w:ins>
      <w:ins w:id="773" w:author="LIN, Yufeng" w:date="2021-09-23T14:07:00Z">
        <w:r w:rsidR="001145AC">
          <w:rPr>
            <w:rFonts w:ascii="Times New Roman" w:hAnsi="Times New Roman" w:cs="Times New Roman"/>
            <w:sz w:val="22"/>
          </w:rPr>
          <w:t>‘+/-’,</w:t>
        </w:r>
      </w:ins>
      <w:ins w:id="774"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775" w:author="LIN, Yufeng" w:date="2021-09-23T14:13:00Z">
        <w:r w:rsidR="001145AC">
          <w:rPr>
            <w:rFonts w:ascii="Times New Roman" w:hAnsi="Times New Roman" w:cs="Times New Roman"/>
            <w:sz w:val="22"/>
          </w:rPr>
          <w:t xml:space="preserve"> It revealed the altered trend</w:t>
        </w:r>
      </w:ins>
      <w:ins w:id="776"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8B0617">
      <w:pPr>
        <w:pStyle w:val="title20825"/>
        <w:rPr>
          <w:ins w:id="777" w:author="Thomas Kwong" w:date="2021-09-22T22:12:00Z"/>
        </w:rPr>
      </w:pPr>
      <w:ins w:id="778" w:author="Thomas Kwong" w:date="2021-09-22T22:12:00Z">
        <w:r w:rsidRPr="00790445">
          <w:t>Additional validation experiments on cancer cell line</w:t>
        </w:r>
      </w:ins>
    </w:p>
    <w:p w14:paraId="15A93907" w14:textId="77777777" w:rsidR="00531B71" w:rsidRPr="00790445" w:rsidRDefault="00531B71" w:rsidP="00531B71">
      <w:pPr>
        <w:rPr>
          <w:ins w:id="779" w:author="Thomas Kwong" w:date="2021-09-22T22:12:00Z"/>
          <w:rFonts w:ascii="Times New Roman" w:hAnsi="Times New Roman" w:cs="Times New Roman"/>
          <w:sz w:val="22"/>
        </w:rPr>
      </w:pPr>
      <w:ins w:id="780"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81"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82" w:author="Thomas Kwong" w:date="2021-09-22T22:12:00Z"/>
          <w:del w:id="783" w:author="LIN, Yufeng" w:date="2021-09-28T14:02:00Z"/>
          <w:rFonts w:ascii="Times New Roman" w:hAnsi="Times New Roman" w:cs="Times New Roman"/>
          <w:b/>
          <w:bCs/>
          <w:kern w:val="44"/>
          <w:sz w:val="22"/>
          <w:u w:val="single"/>
        </w:rPr>
      </w:pPr>
      <w:ins w:id="784" w:author="Thomas Kwong" w:date="2021-09-22T22:12:00Z">
        <w:del w:id="785"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86" w:author="LIN, Yufeng" w:date="2021-09-28T14:02:00Z">
          <w:pPr/>
        </w:pPrChange>
      </w:pPr>
    </w:p>
    <w:p w14:paraId="4C96E012" w14:textId="77777777" w:rsidR="00E15F7E" w:rsidRDefault="00E15F7E">
      <w:pPr>
        <w:widowControl/>
        <w:jc w:val="left"/>
        <w:rPr>
          <w:ins w:id="787" w:author="LIN, Yufeng" w:date="2021-09-28T14:02:00Z"/>
          <w:b/>
          <w:bCs/>
          <w:kern w:val="44"/>
          <w:sz w:val="36"/>
          <w:szCs w:val="44"/>
          <w:u w:val="single"/>
        </w:rPr>
      </w:pPr>
      <w:ins w:id="788"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8B0617">
      <w:pPr>
        <w:pStyle w:val="title20825"/>
      </w:pPr>
      <w:r>
        <w:t>F</w:t>
      </w:r>
      <w:r w:rsidR="00D9531B" w:rsidRPr="00790445">
        <w:t xml:space="preserve">iltering and pre-processing of a large population from various regions for the </w:t>
      </w:r>
      <w:del w:id="789" w:author="LIN, Yufeng" w:date="2021-09-28T13:00:00Z">
        <w:r w:rsidR="00FA35F2" w:rsidRPr="00790445" w:rsidDel="00E06A91">
          <w:delText>micro-eukaryotic</w:delText>
        </w:r>
      </w:del>
      <w:ins w:id="790"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91"/>
      <w:commentRangeStart w:id="792"/>
      <w:del w:id="793"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94" w:author="Thomas Kwong" w:date="2021-09-12T16:46:00Z">
        <w:del w:id="795" w:author="LIN, Yufeng" w:date="2021-09-21T09:52:00Z">
          <w:r w:rsidDel="008125F9">
            <w:rPr>
              <w:rFonts w:ascii="Times New Roman" w:hAnsi="Times New Roman" w:cs="Times New Roman"/>
              <w:sz w:val="22"/>
            </w:rPr>
            <w:delText xml:space="preserve">ur recently completed </w:delText>
          </w:r>
        </w:del>
      </w:ins>
      <w:del w:id="796" w:author="LIN, Yufeng" w:date="2021-09-21T09:52:00Z">
        <w:r w:rsidR="00D9531B" w:rsidRPr="00790445" w:rsidDel="008125F9">
          <w:rPr>
            <w:rFonts w:ascii="Times New Roman" w:hAnsi="Times New Roman" w:cs="Times New Roman"/>
            <w:sz w:val="22"/>
          </w:rPr>
          <w:delText>ne indoor cohort</w:delText>
        </w:r>
      </w:del>
      <w:ins w:id="797" w:author="Thomas Kwong" w:date="2021-09-12T16:46:00Z">
        <w:del w:id="798" w:author="LIN, Yufeng" w:date="2021-09-21T09:52:00Z">
          <w:r w:rsidDel="008125F9">
            <w:rPr>
              <w:rFonts w:ascii="Times New Roman" w:hAnsi="Times New Roman" w:cs="Times New Roman"/>
              <w:sz w:val="22"/>
            </w:rPr>
            <w:delText xml:space="preserve"> (unpublis</w:delText>
          </w:r>
        </w:del>
      </w:ins>
      <w:ins w:id="799" w:author="Thomas Kwong" w:date="2021-09-12T16:47:00Z">
        <w:del w:id="800" w:author="LIN, Yufeng" w:date="2021-09-21T09:52:00Z">
          <w:r w:rsidDel="008125F9">
            <w:rPr>
              <w:rFonts w:ascii="Times New Roman" w:hAnsi="Times New Roman" w:cs="Times New Roman"/>
              <w:sz w:val="22"/>
            </w:rPr>
            <w:delText>h</w:delText>
          </w:r>
        </w:del>
      </w:ins>
      <w:ins w:id="801" w:author="Thomas Kwong" w:date="2021-09-12T16:46:00Z">
        <w:del w:id="802" w:author="LIN, Yufeng" w:date="2021-09-21T09:52:00Z">
          <w:r w:rsidDel="008125F9">
            <w:rPr>
              <w:rFonts w:ascii="Times New Roman" w:hAnsi="Times New Roman" w:cs="Times New Roman"/>
              <w:sz w:val="22"/>
            </w:rPr>
            <w:delText>ed)</w:delText>
          </w:r>
        </w:del>
      </w:ins>
      <w:del w:id="803"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804" w:author="Thomas Kwong" w:date="2021-09-12T16:48:00Z">
        <w:del w:id="805" w:author="LIN, Yufeng" w:date="2021-09-21T09:52:00Z">
          <w:r w:rsidR="00177C66" w:rsidDel="008125F9">
            <w:rPr>
              <w:rFonts w:ascii="Times New Roman" w:hAnsi="Times New Roman" w:cs="Times New Roman"/>
              <w:sz w:val="22"/>
            </w:rPr>
            <w:delText>ed</w:delText>
          </w:r>
        </w:del>
      </w:ins>
      <w:del w:id="806" w:author="LIN, Yufeng" w:date="2021-09-21T09:52:00Z">
        <w:r w:rsidR="00D9531B" w:rsidRPr="00790445" w:rsidDel="008125F9">
          <w:rPr>
            <w:rFonts w:ascii="Times New Roman" w:hAnsi="Times New Roman" w:cs="Times New Roman"/>
            <w:sz w:val="22"/>
          </w:rPr>
          <w:delText xml:space="preserve"> at least two </w:delText>
        </w:r>
      </w:del>
      <w:ins w:id="807" w:author="Thomas Kwong" w:date="2021-09-12T16:50:00Z">
        <w:del w:id="808" w:author="LIN, Yufeng" w:date="2021-09-21T09:52:00Z">
          <w:r w:rsidR="00177C66" w:rsidDel="008125F9">
            <w:rPr>
              <w:rFonts w:ascii="Times New Roman" w:hAnsi="Times New Roman" w:cs="Times New Roman"/>
              <w:sz w:val="22"/>
            </w:rPr>
            <w:delText>groups</w:delText>
          </w:r>
        </w:del>
      </w:ins>
      <w:del w:id="809"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810"/>
        <w:commentRangeStart w:id="811"/>
        <w:r w:rsidR="00D9531B" w:rsidRPr="00790445" w:rsidDel="008125F9">
          <w:rPr>
            <w:rFonts w:ascii="Times New Roman" w:hAnsi="Times New Roman" w:cs="Times New Roman"/>
            <w:sz w:val="22"/>
          </w:rPr>
          <w:delText xml:space="preserve">table </w:delText>
        </w:r>
        <w:commentRangeEnd w:id="810"/>
        <w:r w:rsidR="00D9531B" w:rsidRPr="00790445" w:rsidDel="008125F9">
          <w:rPr>
            <w:rStyle w:val="CommentReference"/>
            <w:rFonts w:ascii="Times New Roman" w:hAnsi="Times New Roman" w:cs="Times New Roman"/>
            <w:sz w:val="22"/>
            <w:szCs w:val="22"/>
          </w:rPr>
          <w:commentReference w:id="810"/>
        </w:r>
        <w:r w:rsidR="00D9531B" w:rsidRPr="00790445" w:rsidDel="008125F9">
          <w:rPr>
            <w:rFonts w:ascii="Times New Roman" w:hAnsi="Times New Roman" w:cs="Times New Roman"/>
            <w:sz w:val="22"/>
          </w:rPr>
          <w:delText xml:space="preserve">1 and Supplementary </w:delText>
        </w:r>
        <w:commentRangeStart w:id="812"/>
        <w:r w:rsidR="00D9531B" w:rsidRPr="00790445" w:rsidDel="008125F9">
          <w:rPr>
            <w:rFonts w:ascii="Times New Roman" w:hAnsi="Times New Roman" w:cs="Times New Roman"/>
            <w:sz w:val="22"/>
          </w:rPr>
          <w:delText xml:space="preserve">Table </w:delText>
        </w:r>
        <w:commentRangeEnd w:id="812"/>
        <w:r w:rsidR="00D9531B" w:rsidRPr="00790445" w:rsidDel="008125F9">
          <w:rPr>
            <w:rStyle w:val="CommentReference"/>
            <w:rFonts w:ascii="Times New Roman" w:hAnsi="Times New Roman" w:cs="Times New Roman"/>
            <w:sz w:val="22"/>
            <w:szCs w:val="22"/>
          </w:rPr>
          <w:commentReference w:id="812"/>
        </w:r>
        <w:r w:rsidR="00D9531B" w:rsidRPr="00790445" w:rsidDel="008125F9">
          <w:rPr>
            <w:rFonts w:ascii="Times New Roman" w:hAnsi="Times New Roman" w:cs="Times New Roman"/>
            <w:sz w:val="22"/>
          </w:rPr>
          <w:delText xml:space="preserve">1). </w:delText>
        </w:r>
        <w:commentRangeEnd w:id="811"/>
        <w:r w:rsidR="00177C66" w:rsidDel="008125F9">
          <w:rPr>
            <w:rStyle w:val="CommentReference"/>
          </w:rPr>
          <w:commentReference w:id="811"/>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813"/>
        <w:r w:rsidR="00D9531B" w:rsidRPr="00790445" w:rsidDel="008125F9">
          <w:rPr>
            <w:rFonts w:ascii="Times New Roman" w:hAnsi="Times New Roman" w:cs="Times New Roman"/>
            <w:sz w:val="22"/>
          </w:rPr>
          <w:delText xml:space="preserve">Table </w:delText>
        </w:r>
        <w:commentRangeEnd w:id="813"/>
        <w:r w:rsidR="00D9531B" w:rsidRPr="00790445" w:rsidDel="008125F9">
          <w:rPr>
            <w:rStyle w:val="CommentReference"/>
            <w:rFonts w:ascii="Times New Roman" w:hAnsi="Times New Roman" w:cs="Times New Roman"/>
            <w:sz w:val="22"/>
            <w:szCs w:val="22"/>
          </w:rPr>
          <w:commentReference w:id="813"/>
        </w:r>
        <w:r w:rsidR="00D9531B" w:rsidRPr="00790445" w:rsidDel="008125F9">
          <w:rPr>
            <w:rFonts w:ascii="Times New Roman" w:hAnsi="Times New Roman" w:cs="Times New Roman"/>
            <w:sz w:val="22"/>
          </w:rPr>
          <w:delText xml:space="preserve">2 and </w:delText>
        </w:r>
        <w:commentRangeStart w:id="814"/>
        <w:r w:rsidR="00D9531B" w:rsidRPr="00790445" w:rsidDel="008125F9">
          <w:rPr>
            <w:rFonts w:ascii="Times New Roman" w:hAnsi="Times New Roman" w:cs="Times New Roman"/>
            <w:sz w:val="22"/>
          </w:rPr>
          <w:delText>Methods</w:delText>
        </w:r>
        <w:commentRangeEnd w:id="814"/>
        <w:r w:rsidR="00D9531B" w:rsidRPr="00790445" w:rsidDel="008125F9">
          <w:rPr>
            <w:rStyle w:val="CommentReference"/>
            <w:rFonts w:ascii="Times New Roman" w:hAnsi="Times New Roman" w:cs="Times New Roman"/>
            <w:sz w:val="22"/>
            <w:szCs w:val="22"/>
          </w:rPr>
          <w:commentReference w:id="814"/>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91"/>
        <w:r w:rsidR="00177C66" w:rsidDel="008125F9">
          <w:rPr>
            <w:rStyle w:val="CommentReference"/>
          </w:rPr>
          <w:commentReference w:id="791"/>
        </w:r>
      </w:del>
      <w:commentRangeEnd w:id="792"/>
      <w:r w:rsidR="008125F9">
        <w:rPr>
          <w:rStyle w:val="CommentReference"/>
        </w:rPr>
        <w:commentReference w:id="792"/>
      </w:r>
      <w:del w:id="815" w:author="Thomas Kwong" w:date="2021-09-12T16:54:00Z">
        <w:r w:rsidR="00D9531B" w:rsidRPr="00790445" w:rsidDel="00177C66">
          <w:rPr>
            <w:rFonts w:ascii="Times New Roman" w:hAnsi="Times New Roman" w:cs="Times New Roman"/>
            <w:sz w:val="22"/>
          </w:rPr>
          <w:delText>In the beginning,</w:delText>
        </w:r>
      </w:del>
      <w:ins w:id="816" w:author="nick ting" w:date="2021-09-27T13:08:00Z">
        <w:r w:rsidR="00A31D49">
          <w:rPr>
            <w:rFonts w:ascii="Times New Roman" w:hAnsi="Times New Roman" w:cs="Times New Roman"/>
            <w:sz w:val="22"/>
          </w:rPr>
          <w:t xml:space="preserve">We collected shotgun metagenomic sequencing data from eight cohorts: </w:t>
        </w:r>
      </w:ins>
      <w:ins w:id="817" w:author="nick ting" w:date="2021-09-27T13:09:00Z">
        <w:r w:rsidR="00A31D49">
          <w:rPr>
            <w:rFonts w:ascii="Times New Roman" w:hAnsi="Times New Roman" w:cs="Times New Roman"/>
            <w:sz w:val="22"/>
          </w:rPr>
          <w:t xml:space="preserve">xxx. </w:t>
        </w:r>
      </w:ins>
      <w:del w:id="818" w:author="nick ting" w:date="2021-09-27T13:08:00Z">
        <w:r w:rsidR="00D9531B" w:rsidRPr="00790445" w:rsidDel="00A31D49">
          <w:rPr>
            <w:rFonts w:ascii="Times New Roman" w:hAnsi="Times New Roman" w:cs="Times New Roman"/>
            <w:sz w:val="22"/>
          </w:rPr>
          <w:delText xml:space="preserve"> </w:delText>
        </w:r>
      </w:del>
      <w:del w:id="819" w:author="LIN, Yufeng" w:date="2021-09-21T09:56:00Z">
        <w:r w:rsidR="00D9531B" w:rsidRPr="00790445" w:rsidDel="008125F9">
          <w:rPr>
            <w:rFonts w:ascii="Times New Roman" w:hAnsi="Times New Roman" w:cs="Times New Roman"/>
            <w:sz w:val="22"/>
          </w:rPr>
          <w:delText xml:space="preserve">all </w:delText>
        </w:r>
      </w:del>
      <w:ins w:id="820"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821" w:author="nick ting" w:date="2021-09-25T00:50:00Z">
        <w:r w:rsidR="00370ECF">
          <w:rPr>
            <w:rFonts w:ascii="Times New Roman" w:hAnsi="Times New Roman" w:cs="Times New Roman"/>
            <w:sz w:val="22"/>
          </w:rPr>
          <w:t xml:space="preserve"> the</w:t>
        </w:r>
      </w:ins>
      <w:ins w:id="822"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823" w:author="LIN, Yufeng" w:date="2021-09-24T14:16:00Z">
        <w:r w:rsidR="0030142C">
          <w:rPr>
            <w:rFonts w:ascii="Times New Roman" w:hAnsi="Times New Roman" w:cs="Times New Roman"/>
            <w:sz w:val="22"/>
          </w:rPr>
          <w:t>.</w:t>
        </w:r>
      </w:ins>
      <w:del w:id="824" w:author="LIN, Yufeng" w:date="2021-09-24T14:16:00Z">
        <w:r w:rsidR="00D9531B" w:rsidRPr="00790445" w:rsidDel="0030142C">
          <w:rPr>
            <w:rFonts w:ascii="Times New Roman" w:hAnsi="Times New Roman" w:cs="Times New Roman"/>
            <w:sz w:val="22"/>
          </w:rPr>
          <w:delText xml:space="preserve"> (see </w:delText>
        </w:r>
        <w:commentRangeStart w:id="825"/>
        <w:r w:rsidR="00D9531B" w:rsidRPr="00790445" w:rsidDel="0030142C">
          <w:rPr>
            <w:rFonts w:ascii="Times New Roman" w:hAnsi="Times New Roman" w:cs="Times New Roman"/>
            <w:sz w:val="22"/>
          </w:rPr>
          <w:delText>Methods</w:delText>
        </w:r>
        <w:commentRangeEnd w:id="825"/>
        <w:r w:rsidR="00D9531B" w:rsidRPr="00790445" w:rsidDel="0030142C">
          <w:rPr>
            <w:rStyle w:val="CommentReference"/>
            <w:rFonts w:ascii="Times New Roman" w:hAnsi="Times New Roman" w:cs="Times New Roman"/>
            <w:sz w:val="22"/>
            <w:szCs w:val="22"/>
          </w:rPr>
          <w:commentReference w:id="825"/>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826" w:author="LIN, Yufeng" w:date="2021-09-28T13:00:00Z">
        <w:r w:rsidR="002F5B96" w:rsidRPr="00790445" w:rsidDel="004314C2">
          <w:rPr>
            <w:rFonts w:ascii="Times New Roman" w:hAnsi="Times New Roman" w:cs="Times New Roman"/>
            <w:sz w:val="22"/>
          </w:rPr>
          <w:delText>micro-eukaryotic</w:delText>
        </w:r>
      </w:del>
      <w:ins w:id="827"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828" w:author="Thomas Kwong" w:date="2021-09-12T16:55:00Z">
        <w:r w:rsidR="00D9531B" w:rsidRPr="00790445" w:rsidDel="00177C66">
          <w:rPr>
            <w:rFonts w:ascii="Times New Roman" w:hAnsi="Times New Roman" w:cs="Times New Roman"/>
            <w:sz w:val="22"/>
          </w:rPr>
          <w:delText>And t</w:delText>
        </w:r>
      </w:del>
      <w:ins w:id="829"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830"/>
      <w:del w:id="831" w:author="LIN, Yufeng" w:date="2021-09-28T13:06:00Z">
        <w:r w:rsidR="00FA35F2" w:rsidRPr="00790445" w:rsidDel="004314C2">
          <w:rPr>
            <w:rFonts w:ascii="Times New Roman" w:hAnsi="Times New Roman" w:cs="Times New Roman"/>
            <w:sz w:val="22"/>
          </w:rPr>
          <w:delText>micro-eukaryotes</w:delText>
        </w:r>
      </w:del>
      <w:commentRangeEnd w:id="830"/>
      <w:ins w:id="832" w:author="LIN, Yufeng" w:date="2021-09-28T13:06:00Z">
        <w:r w:rsidR="004314C2">
          <w:rPr>
            <w:rFonts w:ascii="Times New Roman" w:hAnsi="Times New Roman" w:cs="Times New Roman"/>
            <w:sz w:val="22"/>
          </w:rPr>
          <w:t>fungi</w:t>
        </w:r>
      </w:ins>
      <w:r w:rsidR="00525A3D">
        <w:rPr>
          <w:rStyle w:val="CommentReference"/>
        </w:rPr>
        <w:commentReference w:id="830"/>
      </w:r>
      <w:r w:rsidR="00D9531B" w:rsidRPr="00790445">
        <w:rPr>
          <w:rFonts w:ascii="Times New Roman" w:hAnsi="Times New Roman" w:cs="Times New Roman"/>
          <w:sz w:val="22"/>
        </w:rPr>
        <w:t xml:space="preserve"> 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833"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834"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835" w:author="Thomas Kwong" w:date="2021-09-12T16:59:00Z">
        <w:del w:id="836"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837" w:author="LIN, Yufeng" w:date="2021-09-24T16:51:00Z">
        <w:r w:rsidR="002C382A">
          <w:rPr>
            <w:rFonts w:ascii="Times New Roman" w:hAnsi="Times New Roman" w:cs="Times New Roman"/>
            <w:sz w:val="22"/>
          </w:rPr>
          <w:t>s</w:t>
        </w:r>
      </w:ins>
      <w:ins w:id="838" w:author="LIN, Yufeng" w:date="2021-09-24T16:52:00Z">
        <w:r w:rsidR="002C382A">
          <w:rPr>
            <w:rFonts w:ascii="Times New Roman" w:hAnsi="Times New Roman" w:cs="Times New Roman"/>
            <w:sz w:val="22"/>
          </w:rPr>
          <w:t>tudy</w:t>
        </w:r>
      </w:ins>
      <w:ins w:id="839" w:author="Thomas Kwong" w:date="2021-09-12T16:59:00Z">
        <w:del w:id="840" w:author="LIN, Yufeng" w:date="2021-09-24T16:52:00Z">
          <w:r w:rsidR="00C777A3" w:rsidDel="002C382A">
            <w:rPr>
              <w:rFonts w:ascii="Times New Roman" w:hAnsi="Times New Roman" w:cs="Times New Roman"/>
              <w:sz w:val="22"/>
            </w:rPr>
            <w:delText>reported</w:delText>
          </w:r>
        </w:del>
      </w:ins>
      <w:del w:id="841" w:author="LIN, Yufeng" w:date="2021-09-24T16:52:00Z">
        <w:r w:rsidR="00D9531B" w:rsidRPr="00790445" w:rsidDel="002C382A">
          <w:rPr>
            <w:rFonts w:ascii="Times New Roman" w:hAnsi="Times New Roman" w:cs="Times New Roman"/>
            <w:sz w:val="22"/>
          </w:rPr>
          <w:delText xml:space="preserve"> </w:delText>
        </w:r>
      </w:del>
      <w:del w:id="842"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843"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844"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845" w:author="Thomas Kwong" w:date="2021-09-12T17:00:00Z">
        <w:r w:rsidR="00C777A3">
          <w:rPr>
            <w:rFonts w:ascii="Times New Roman" w:hAnsi="Times New Roman" w:cs="Times New Roman"/>
            <w:sz w:val="22"/>
          </w:rPr>
          <w:t xml:space="preserve">make up </w:t>
        </w:r>
        <w:del w:id="846" w:author="LIN, Yufeng" w:date="2021-09-24T16:52:00Z">
          <w:r w:rsidR="00C777A3" w:rsidDel="002C382A">
            <w:rPr>
              <w:rFonts w:ascii="Times New Roman" w:hAnsi="Times New Roman" w:cs="Times New Roman"/>
              <w:sz w:val="22"/>
            </w:rPr>
            <w:delText xml:space="preserve">of </w:delText>
          </w:r>
        </w:del>
      </w:ins>
      <w:del w:id="847" w:author="Thomas Kwong" w:date="2021-09-12T17:00:00Z">
        <w:r w:rsidR="00D9531B" w:rsidRPr="00790445" w:rsidDel="00C777A3">
          <w:rPr>
            <w:rFonts w:ascii="Times New Roman" w:hAnsi="Times New Roman" w:cs="Times New Roman"/>
            <w:sz w:val="22"/>
          </w:rPr>
          <w:delText xml:space="preserve">occupy </w:delText>
        </w:r>
      </w:del>
      <w:ins w:id="848" w:author="Thomas Kwong" w:date="2021-09-12T17:00:00Z">
        <w:r w:rsidR="00C777A3">
          <w:rPr>
            <w:rFonts w:ascii="Times New Roman" w:hAnsi="Times New Roman" w:cs="Times New Roman"/>
            <w:sz w:val="22"/>
          </w:rPr>
          <w:t>about</w:t>
        </w:r>
      </w:ins>
      <w:del w:id="849"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850"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851" w:author="Thomas Kwong" w:date="2021-09-12T17:03:00Z">
        <w:r w:rsidR="00C777A3">
          <w:rPr>
            <w:rFonts w:ascii="Times New Roman" w:hAnsi="Times New Roman" w:cs="Times New Roman"/>
            <w:sz w:val="22"/>
          </w:rPr>
          <w:t>R</w:t>
        </w:r>
      </w:ins>
      <w:del w:id="852" w:author="Thomas Kwong" w:date="2021-09-12T17:03:00Z">
        <w:r w:rsidR="00D9531B" w:rsidRPr="00790445" w:rsidDel="00C777A3">
          <w:rPr>
            <w:rFonts w:ascii="Times New Roman" w:hAnsi="Times New Roman" w:cs="Times New Roman"/>
            <w:sz w:val="22"/>
          </w:rPr>
          <w:delText xml:space="preserve">Through </w:delText>
        </w:r>
      </w:del>
      <w:del w:id="853" w:author="Thomas Kwong" w:date="2021-09-12T17:01:00Z">
        <w:r w:rsidR="00D9531B" w:rsidRPr="00790445" w:rsidDel="00C777A3">
          <w:rPr>
            <w:rFonts w:ascii="Times New Roman" w:hAnsi="Times New Roman" w:cs="Times New Roman"/>
            <w:sz w:val="22"/>
          </w:rPr>
          <w:delText xml:space="preserve">the </w:delText>
        </w:r>
      </w:del>
      <w:del w:id="854"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855" w:author="Thomas Kwong" w:date="2021-09-12T17:03:00Z">
        <w:r w:rsidR="00C777A3">
          <w:rPr>
            <w:rFonts w:ascii="Times New Roman" w:hAnsi="Times New Roman" w:cs="Times New Roman"/>
            <w:sz w:val="22"/>
          </w:rPr>
          <w:t xml:space="preserve"> showed that </w:t>
        </w:r>
      </w:ins>
      <w:del w:id="856"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857"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858" w:author="Thomas Kwong" w:date="2021-09-12T17:03:00Z">
        <w:r w:rsidR="00C777A3">
          <w:rPr>
            <w:rFonts w:ascii="Times New Roman" w:hAnsi="Times New Roman" w:cs="Times New Roman"/>
            <w:sz w:val="22"/>
          </w:rPr>
          <w:t>a</w:t>
        </w:r>
      </w:ins>
      <w:del w:id="859" w:author="Thomas Kwong" w:date="2021-09-12T17:03:00Z">
        <w:r w:rsidR="00D9531B" w:rsidRPr="00790445" w:rsidDel="00C777A3">
          <w:rPr>
            <w:rFonts w:ascii="Times New Roman" w:hAnsi="Times New Roman" w:cs="Times New Roman"/>
            <w:sz w:val="22"/>
          </w:rPr>
          <w:delText>or</w:delText>
        </w:r>
      </w:del>
      <w:del w:id="860" w:author="Thomas Kwong" w:date="2021-09-12T17:04:00Z">
        <w:r w:rsidR="00D9531B" w:rsidRPr="00790445" w:rsidDel="00C777A3">
          <w:rPr>
            <w:rFonts w:ascii="Times New Roman" w:hAnsi="Times New Roman" w:cs="Times New Roman"/>
            <w:sz w:val="22"/>
          </w:rPr>
          <w:delText xml:space="preserve"> exceeded the p</w:delText>
        </w:r>
      </w:del>
      <w:ins w:id="861"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862"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863" w:author="LIN, Yufeng" w:date="2021-09-24T16:53:00Z">
        <w:r w:rsidR="002C382A">
          <w:rPr>
            <w:rFonts w:ascii="Times New Roman" w:hAnsi="Times New Roman" w:cs="Times New Roman"/>
            <w:sz w:val="22"/>
          </w:rPr>
          <w:t>d</w:t>
        </w:r>
      </w:ins>
      <w:del w:id="864"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865" w:author="LIN, Yufeng" w:date="2021-09-28T13:07:00Z">
        <w:r w:rsidR="00FA35F2" w:rsidRPr="00790445" w:rsidDel="004314C2">
          <w:rPr>
            <w:rFonts w:ascii="Times New Roman" w:hAnsi="Times New Roman" w:cs="Times New Roman"/>
            <w:sz w:val="22"/>
          </w:rPr>
          <w:delText>micro-eukaryotes</w:delText>
        </w:r>
      </w:del>
      <w:ins w:id="866"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867"/>
      <w:commentRangeStart w:id="868"/>
      <w:del w:id="869" w:author="LIN, Yufeng" w:date="2021-09-24T14:37:00Z">
        <w:r w:rsidR="00D9531B" w:rsidRPr="00790445" w:rsidDel="00317AD9">
          <w:rPr>
            <w:rFonts w:ascii="Times New Roman" w:hAnsi="Times New Roman" w:cs="Times New Roman"/>
            <w:sz w:val="22"/>
          </w:rPr>
          <w:delText xml:space="preserve">We </w:delText>
        </w:r>
      </w:del>
      <w:ins w:id="870" w:author="LIN, Yufeng" w:date="2021-09-24T14:37:00Z">
        <w:r w:rsidR="00317AD9">
          <w:rPr>
            <w:rFonts w:ascii="Times New Roman" w:hAnsi="Times New Roman" w:cs="Times New Roman"/>
            <w:sz w:val="22"/>
          </w:rPr>
          <w:t>T</w:t>
        </w:r>
      </w:ins>
      <w:ins w:id="871" w:author="LIN, Yufeng" w:date="2021-09-24T14:38:00Z">
        <w:r w:rsidR="00317AD9" w:rsidRPr="00790445">
          <w:rPr>
            <w:rFonts w:ascii="Times New Roman" w:hAnsi="Times New Roman" w:cs="Times New Roman"/>
            <w:sz w:val="22"/>
          </w:rPr>
          <w:t xml:space="preserve">o </w:t>
        </w:r>
      </w:ins>
      <w:ins w:id="872" w:author="LIN, Yufeng" w:date="2021-09-24T16:53:00Z">
        <w:r w:rsidR="002C382A">
          <w:rPr>
            <w:rFonts w:ascii="Times New Roman" w:hAnsi="Times New Roman" w:cs="Times New Roman"/>
            <w:sz w:val="22"/>
          </w:rPr>
          <w:t>ensure rigorous</w:t>
        </w:r>
      </w:ins>
      <w:ins w:id="873"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874"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875"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876" w:author="LIN, Yufeng" w:date="2021-09-24T16:55:00Z">
        <w:r w:rsidR="00D9531B" w:rsidRPr="00790445" w:rsidDel="002C382A">
          <w:rPr>
            <w:rFonts w:ascii="Times New Roman" w:hAnsi="Times New Roman" w:cs="Times New Roman"/>
            <w:sz w:val="22"/>
          </w:rPr>
          <w:delText xml:space="preserve"> criteria </w:delText>
        </w:r>
      </w:del>
      <w:ins w:id="877" w:author="LIN, Yufeng" w:date="2021-09-24T16:54:00Z">
        <w:r w:rsidR="002C382A">
          <w:rPr>
            <w:rFonts w:ascii="Times New Roman" w:hAnsi="Times New Roman" w:cs="Times New Roman"/>
            <w:sz w:val="22"/>
          </w:rPr>
          <w:t xml:space="preserve"> </w:t>
        </w:r>
      </w:ins>
      <w:del w:id="878"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79" w:author="LIN, Yufeng" w:date="2021-09-24T16:54:00Z">
        <w:r w:rsidR="002C382A">
          <w:rPr>
            <w:rFonts w:ascii="Times New Roman" w:hAnsi="Times New Roman" w:cs="Times New Roman"/>
            <w:sz w:val="22"/>
          </w:rPr>
          <w:t xml:space="preserve"> filtering</w:t>
        </w:r>
      </w:ins>
      <w:ins w:id="880" w:author="LIN, Yufeng" w:date="2021-09-24T16:55:00Z">
        <w:r w:rsidR="002C382A">
          <w:rPr>
            <w:rFonts w:ascii="Times New Roman" w:hAnsi="Times New Roman" w:cs="Times New Roman"/>
            <w:sz w:val="22"/>
          </w:rPr>
          <w:t xml:space="preserve"> criteria</w:t>
        </w:r>
      </w:ins>
      <w:del w:id="881" w:author="LIN, Yufeng" w:date="2021-09-24T16:54:00Z">
        <w:r w:rsidR="00D9531B" w:rsidRPr="00790445" w:rsidDel="002C382A">
          <w:rPr>
            <w:rFonts w:ascii="Times New Roman" w:hAnsi="Times New Roman" w:cs="Times New Roman"/>
            <w:sz w:val="22"/>
          </w:rPr>
          <w:delText>s</w:delText>
        </w:r>
      </w:del>
      <w:ins w:id="882" w:author="LIN, Yufeng" w:date="2021-09-24T14:38:00Z">
        <w:r w:rsidR="00317AD9">
          <w:rPr>
            <w:rFonts w:ascii="Times New Roman" w:hAnsi="Times New Roman" w:cs="Times New Roman"/>
            <w:sz w:val="22"/>
          </w:rPr>
          <w:t xml:space="preserve"> </w:t>
        </w:r>
      </w:ins>
      <w:del w:id="883"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867"/>
      <w:r w:rsidR="00C777A3">
        <w:rPr>
          <w:rStyle w:val="CommentReference"/>
        </w:rPr>
        <w:commentReference w:id="867"/>
      </w:r>
      <w:commentRangeEnd w:id="868"/>
      <w:r w:rsidR="00ED2B2F">
        <w:rPr>
          <w:rStyle w:val="CommentReference"/>
        </w:rPr>
        <w:commentReference w:id="868"/>
      </w:r>
      <w:r w:rsidR="00D9531B" w:rsidRPr="00790445">
        <w:rPr>
          <w:rFonts w:ascii="Times New Roman" w:hAnsi="Times New Roman" w:cs="Times New Roman"/>
          <w:sz w:val="22"/>
        </w:rPr>
        <w:t xml:space="preserve"> </w:t>
      </w:r>
      <w:ins w:id="884" w:author="LIN, Yufeng" w:date="2021-09-21T11:02:00Z">
        <w:r w:rsidR="003713B8" w:rsidRPr="00790445">
          <w:rPr>
            <w:rFonts w:ascii="Times New Roman" w:hAnsi="Times New Roman" w:cs="Times New Roman"/>
            <w:sz w:val="22"/>
          </w:rPr>
          <w:t xml:space="preserve">Collectively, we </w:t>
        </w:r>
      </w:ins>
      <w:ins w:id="885" w:author="LIN, Yufeng" w:date="2021-09-24T14:40:00Z">
        <w:r w:rsidR="00203541">
          <w:rPr>
            <w:rFonts w:ascii="Times New Roman" w:hAnsi="Times New Roman" w:cs="Times New Roman"/>
            <w:sz w:val="22"/>
          </w:rPr>
          <w:t>discarded</w:t>
        </w:r>
      </w:ins>
      <w:ins w:id="886" w:author="LIN, Yufeng" w:date="2021-09-21T11:02:00Z">
        <w:r w:rsidR="003713B8" w:rsidRPr="00790445">
          <w:rPr>
            <w:rFonts w:ascii="Times New Roman" w:hAnsi="Times New Roman" w:cs="Times New Roman"/>
            <w:sz w:val="22"/>
          </w:rPr>
          <w:t xml:space="preserve"> 216 </w:t>
        </w:r>
        <w:del w:id="887"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88" w:author="nick ting" w:date="2021-09-24T17:00:00Z">
        <w:r w:rsidR="008E6A54">
          <w:rPr>
            <w:rFonts w:ascii="Times New Roman" w:hAnsi="Times New Roman" w:cs="Times New Roman"/>
            <w:sz w:val="22"/>
          </w:rPr>
          <w:t xml:space="preserve">samples with </w:t>
        </w:r>
      </w:ins>
      <w:proofErr w:type="spellStart"/>
      <w:ins w:id="889" w:author="nick ting" w:date="2021-09-24T17:01:00Z">
        <w:r w:rsidR="008E6A54">
          <w:rPr>
            <w:rFonts w:ascii="Times New Roman" w:hAnsi="Times New Roman" w:cs="Times New Roman"/>
            <w:sz w:val="22"/>
          </w:rPr>
          <w:t>unsatified</w:t>
        </w:r>
      </w:ins>
      <w:proofErr w:type="spellEnd"/>
      <w:ins w:id="890" w:author="nick ting" w:date="2021-09-24T17:00:00Z">
        <w:r w:rsidR="008E6A54">
          <w:rPr>
            <w:rFonts w:ascii="Times New Roman" w:hAnsi="Times New Roman" w:cs="Times New Roman"/>
            <w:sz w:val="22"/>
          </w:rPr>
          <w:t xml:space="preserve"> </w:t>
        </w:r>
      </w:ins>
      <w:ins w:id="891" w:author="nick ting" w:date="2021-09-24T17:01:00Z">
        <w:r w:rsidR="008E6A54">
          <w:rPr>
            <w:rFonts w:ascii="Times New Roman" w:hAnsi="Times New Roman" w:cs="Times New Roman"/>
            <w:sz w:val="22"/>
          </w:rPr>
          <w:t>sequencing quality</w:t>
        </w:r>
      </w:ins>
      <w:ins w:id="892" w:author="LIN, Yufeng" w:date="2021-09-21T11:02:00Z">
        <w:r w:rsidR="003713B8" w:rsidRPr="00790445">
          <w:rPr>
            <w:rFonts w:ascii="Times New Roman" w:hAnsi="Times New Roman" w:cs="Times New Roman"/>
            <w:sz w:val="22"/>
          </w:rPr>
          <w:t xml:space="preserve">, 211 </w:t>
        </w:r>
      </w:ins>
      <w:ins w:id="893" w:author="nick ting" w:date="2021-09-24T17:01:00Z">
        <w:r w:rsidR="008E6A54">
          <w:rPr>
            <w:rFonts w:ascii="Times New Roman" w:hAnsi="Times New Roman" w:cs="Times New Roman"/>
            <w:sz w:val="22"/>
          </w:rPr>
          <w:t xml:space="preserve">outlier or contaminated </w:t>
        </w:r>
      </w:ins>
      <w:ins w:id="894" w:author="LIN, Yufeng" w:date="2021-09-21T11:02:00Z">
        <w:del w:id="895" w:author="nick ting" w:date="2021-09-24T17:01:00Z">
          <w:r w:rsidR="003713B8" w:rsidRPr="00790445" w:rsidDel="008E6A54">
            <w:rPr>
              <w:rFonts w:ascii="Times New Roman" w:hAnsi="Times New Roman" w:cs="Times New Roman"/>
              <w:sz w:val="22"/>
            </w:rPr>
            <w:delText>cases</w:delText>
          </w:r>
        </w:del>
      </w:ins>
      <w:ins w:id="896" w:author="nick ting" w:date="2021-09-24T17:01:00Z">
        <w:r w:rsidR="008E6A54">
          <w:rPr>
            <w:rFonts w:ascii="Times New Roman" w:hAnsi="Times New Roman" w:cs="Times New Roman"/>
            <w:sz w:val="22"/>
          </w:rPr>
          <w:t>samples</w:t>
        </w:r>
      </w:ins>
      <w:ins w:id="897" w:author="LIN, Yufeng" w:date="2021-09-21T11:02:00Z">
        <w:del w:id="898"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99" w:author="nick ting" w:date="2021-09-24T17:05:00Z">
        <w:r w:rsidR="002E1E6A">
          <w:rPr>
            <w:rFonts w:ascii="Times New Roman" w:hAnsi="Times New Roman" w:cs="Times New Roman"/>
            <w:sz w:val="22"/>
          </w:rPr>
          <w:t xml:space="preserve">. Additionally, </w:t>
        </w:r>
      </w:ins>
      <w:ins w:id="900" w:author="LIN, Yufeng" w:date="2021-09-21T11:02:00Z">
        <w:del w:id="901"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902" w:author="nick ting" w:date="2021-09-24T17:01:00Z">
          <w:r w:rsidR="003713B8" w:rsidRPr="00790445" w:rsidDel="008E6A54">
            <w:rPr>
              <w:rFonts w:ascii="Times New Roman" w:hAnsi="Times New Roman" w:cs="Times New Roman"/>
              <w:sz w:val="22"/>
            </w:rPr>
            <w:delText xml:space="preserve">cases for removing </w:delText>
          </w:r>
        </w:del>
      </w:ins>
      <w:ins w:id="903" w:author="nick ting" w:date="2021-09-24T17:01:00Z">
        <w:r w:rsidR="008E6A54">
          <w:rPr>
            <w:rFonts w:ascii="Times New Roman" w:hAnsi="Times New Roman" w:cs="Times New Roman"/>
            <w:sz w:val="22"/>
          </w:rPr>
          <w:t>samples</w:t>
        </w:r>
      </w:ins>
      <w:ins w:id="904" w:author="nick ting" w:date="2021-09-24T17:05:00Z">
        <w:r w:rsidR="002E1E6A">
          <w:rPr>
            <w:rFonts w:ascii="Times New Roman" w:hAnsi="Times New Roman" w:cs="Times New Roman"/>
            <w:sz w:val="22"/>
          </w:rPr>
          <w:t xml:space="preserve"> (~</w:t>
        </w:r>
      </w:ins>
      <w:ins w:id="905" w:author="nick ting" w:date="2021-09-24T17:07:00Z">
        <w:r w:rsidR="002E1E6A">
          <w:rPr>
            <w:rFonts w:ascii="Times New Roman" w:hAnsi="Times New Roman" w:cs="Times New Roman"/>
            <w:sz w:val="22"/>
          </w:rPr>
          <w:t>??</w:t>
        </w:r>
      </w:ins>
      <w:ins w:id="906" w:author="nick ting" w:date="2021-09-24T17:05:00Z">
        <w:r w:rsidR="002E1E6A">
          <w:rPr>
            <w:rFonts w:ascii="Times New Roman" w:hAnsi="Times New Roman" w:cs="Times New Roman"/>
            <w:sz w:val="22"/>
          </w:rPr>
          <w:t xml:space="preserve">% of the </w:t>
        </w:r>
      </w:ins>
      <w:ins w:id="907" w:author="nick ting" w:date="2021-09-24T17:06:00Z">
        <w:r w:rsidR="002E1E6A">
          <w:rPr>
            <w:rFonts w:ascii="Times New Roman" w:hAnsi="Times New Roman" w:cs="Times New Roman"/>
            <w:sz w:val="22"/>
          </w:rPr>
          <w:t>filtered samples</w:t>
        </w:r>
      </w:ins>
      <w:ins w:id="908" w:author="nick ting" w:date="2021-09-24T17:05:00Z">
        <w:r w:rsidR="002E1E6A">
          <w:rPr>
            <w:rFonts w:ascii="Times New Roman" w:hAnsi="Times New Roman" w:cs="Times New Roman"/>
            <w:sz w:val="22"/>
          </w:rPr>
          <w:t>)</w:t>
        </w:r>
      </w:ins>
      <w:ins w:id="909" w:author="nick ting" w:date="2021-09-24T17:01:00Z">
        <w:r w:rsidR="008E6A54">
          <w:rPr>
            <w:rFonts w:ascii="Times New Roman" w:hAnsi="Times New Roman" w:cs="Times New Roman"/>
            <w:sz w:val="22"/>
          </w:rPr>
          <w:t xml:space="preserve"> with</w:t>
        </w:r>
      </w:ins>
      <w:ins w:id="910" w:author="LIN, Yufeng" w:date="2021-09-21T11:02:00Z">
        <w:del w:id="911"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912" w:author="LIN, Yufeng" w:date="2021-09-28T13:07:00Z">
        <w:r w:rsidR="004314C2">
          <w:rPr>
            <w:rFonts w:ascii="Times New Roman" w:hAnsi="Times New Roman" w:cs="Times New Roman"/>
            <w:sz w:val="22"/>
          </w:rPr>
          <w:t>fungi</w:t>
        </w:r>
      </w:ins>
      <w:ins w:id="913" w:author="LIN, Yufeng" w:date="2021-09-21T11:02:00Z">
        <w:r w:rsidR="003713B8" w:rsidRPr="00790445">
          <w:rPr>
            <w:rFonts w:ascii="Times New Roman" w:hAnsi="Times New Roman" w:cs="Times New Roman"/>
            <w:sz w:val="22"/>
          </w:rPr>
          <w:t xml:space="preserve"> sequencing depth</w:t>
        </w:r>
      </w:ins>
      <w:ins w:id="914"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915" w:author="LIN, Yufeng" w:date="2021-09-21T11:02:00Z">
        <w:del w:id="916"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917" w:author="LIN, Yufeng" w:date="2021-09-21T11:03:00Z">
        <w:r w:rsidR="003713B8" w:rsidRPr="00790445" w:rsidDel="003713B8">
          <w:rPr>
            <w:rFonts w:ascii="Times New Roman" w:hAnsi="Times New Roman" w:cs="Times New Roman"/>
            <w:sz w:val="22"/>
          </w:rPr>
          <w:t xml:space="preserve"> </w:t>
        </w:r>
      </w:ins>
      <w:commentRangeStart w:id="918"/>
      <w:commentRangeStart w:id="919"/>
      <w:del w:id="920"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918"/>
        <w:r w:rsidR="002908A5" w:rsidDel="003713B8">
          <w:rPr>
            <w:rStyle w:val="CommentReference"/>
          </w:rPr>
          <w:commentReference w:id="918"/>
        </w:r>
        <w:commentRangeEnd w:id="919"/>
        <w:r w:rsidR="00ED2B2F" w:rsidDel="003713B8">
          <w:rPr>
            <w:rStyle w:val="CommentReference"/>
          </w:rPr>
          <w:commentReference w:id="919"/>
        </w:r>
        <w:r w:rsidR="00D9531B" w:rsidRPr="00790445" w:rsidDel="003713B8">
          <w:rPr>
            <w:rFonts w:ascii="Times New Roman" w:hAnsi="Times New Roman" w:cs="Times New Roman"/>
            <w:sz w:val="22"/>
          </w:rPr>
          <w:delText xml:space="preserve">. </w:delText>
        </w:r>
        <w:commentRangeStart w:id="921"/>
        <w:commentRangeStart w:id="922"/>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921"/>
        <w:r w:rsidR="002908A5" w:rsidDel="003713B8">
          <w:rPr>
            <w:rStyle w:val="CommentReference"/>
          </w:rPr>
          <w:commentReference w:id="921"/>
        </w:r>
      </w:del>
      <w:commentRangeEnd w:id="922"/>
      <w:del w:id="923" w:author="LIN, Yufeng" w:date="2021-09-21T11:04:00Z">
        <w:r w:rsidR="003713B8" w:rsidDel="003713B8">
          <w:rPr>
            <w:rStyle w:val="CommentReference"/>
          </w:rPr>
          <w:commentReference w:id="922"/>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924"/>
        <w:r w:rsidR="00D9531B" w:rsidRPr="00790445" w:rsidDel="003713B8">
          <w:rPr>
            <w:rFonts w:ascii="Times New Roman" w:hAnsi="Times New Roman" w:cs="Times New Roman"/>
            <w:sz w:val="22"/>
          </w:rPr>
          <w:delText>Methods</w:delText>
        </w:r>
        <w:commentRangeEnd w:id="924"/>
        <w:r w:rsidR="00D9531B" w:rsidRPr="00790445" w:rsidDel="003713B8">
          <w:rPr>
            <w:rStyle w:val="CommentReference"/>
            <w:rFonts w:ascii="Times New Roman" w:hAnsi="Times New Roman" w:cs="Times New Roman"/>
            <w:sz w:val="22"/>
            <w:szCs w:val="22"/>
          </w:rPr>
          <w:commentReference w:id="924"/>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925"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926" w:author="nick ting" w:date="2021-09-24T17:07:00Z">
        <w:del w:id="927" w:author="LIN, Yufeng" w:date="2021-09-28T13:07:00Z">
          <w:r w:rsidR="002E1E6A" w:rsidDel="004314C2">
            <w:rPr>
              <w:rFonts w:ascii="Times New Roman" w:hAnsi="Times New Roman" w:cs="Times New Roman"/>
              <w:sz w:val="22"/>
            </w:rPr>
            <w:delText>micro-eukaryotes</w:delText>
          </w:r>
        </w:del>
      </w:ins>
      <w:ins w:id="928" w:author="LIN, Yufeng" w:date="2021-09-28T13:07:00Z">
        <w:r w:rsidR="004314C2">
          <w:rPr>
            <w:rFonts w:ascii="Times New Roman" w:hAnsi="Times New Roman" w:cs="Times New Roman"/>
            <w:sz w:val="22"/>
          </w:rPr>
          <w:t>fungi</w:t>
        </w:r>
      </w:ins>
      <w:ins w:id="929"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930" w:author="nick ting" w:date="2021-09-24T17:08:00Z">
        <w:r w:rsidR="000D0043" w:rsidRPr="00790445" w:rsidDel="002E1E6A">
          <w:rPr>
            <w:rFonts w:ascii="Times New Roman" w:hAnsi="Times New Roman" w:cs="Times New Roman"/>
            <w:sz w:val="22"/>
          </w:rPr>
          <w:delText xml:space="preserve">could be detected </w:delText>
        </w:r>
        <w:commentRangeStart w:id="931"/>
        <w:commentRangeStart w:id="932"/>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933" w:author="nick ting" w:date="2021-09-24T17:08:00Z">
        <w:r w:rsidR="002E1E6A">
          <w:rPr>
            <w:rFonts w:ascii="Times New Roman" w:hAnsi="Times New Roman" w:cs="Times New Roman"/>
            <w:sz w:val="22"/>
          </w:rPr>
          <w:t xml:space="preserve">the </w:t>
        </w:r>
      </w:ins>
      <w:del w:id="934" w:author="nick ting" w:date="2021-09-24T17:08:00Z">
        <w:r w:rsidR="000D0043" w:rsidRPr="00790445" w:rsidDel="002E1E6A">
          <w:rPr>
            <w:rFonts w:ascii="Times New Roman" w:hAnsi="Times New Roman" w:cs="Times New Roman"/>
            <w:sz w:val="22"/>
          </w:rPr>
          <w:delText>all gastrointestinal segments</w:delText>
        </w:r>
      </w:del>
      <w:ins w:id="935"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936" w:author="Thomas Kwong" w:date="2021-09-12T17:01:00Z">
        <w:r w:rsidR="00C777A3" w:rsidDel="00C777A3">
          <w:rPr>
            <w:rFonts w:ascii="Times New Roman" w:hAnsi="Times New Roman" w:cs="Times New Roman"/>
            <w:sz w:val="22"/>
          </w:rPr>
          <w:delText xml:space="preserve"> Make up</w:delText>
        </w:r>
      </w:del>
      <w:commentRangeEnd w:id="931"/>
      <w:r w:rsidR="002908A5">
        <w:rPr>
          <w:rStyle w:val="CommentReference"/>
        </w:rPr>
        <w:commentReference w:id="931"/>
      </w:r>
      <w:commentRangeEnd w:id="932"/>
      <w:r w:rsidR="003713B8">
        <w:rPr>
          <w:rStyle w:val="CommentReference"/>
        </w:rPr>
        <w:commentReference w:id="932"/>
      </w:r>
    </w:p>
    <w:p w14:paraId="16EDDBAC" w14:textId="1C382AF9" w:rsidR="00D9531B" w:rsidRPr="00790445" w:rsidRDefault="00D9531B" w:rsidP="008B0617">
      <w:pPr>
        <w:pStyle w:val="title20825"/>
      </w:pPr>
      <w:del w:id="937" w:author="nick ting" w:date="2021-09-24T17:40:00Z">
        <w:r w:rsidRPr="00790445" w:rsidDel="00527EAA">
          <w:delText xml:space="preserve">The </w:delText>
        </w:r>
      </w:del>
      <w:ins w:id="938" w:author="nick ting" w:date="2021-09-27T13:53:00Z">
        <w:r w:rsidR="00D93222">
          <w:t>Alterations of</w:t>
        </w:r>
      </w:ins>
      <w:ins w:id="939" w:author="nick ting" w:date="2021-09-24T17:40:00Z">
        <w:r w:rsidR="00527EAA" w:rsidRPr="00790445">
          <w:t xml:space="preserve"> </w:t>
        </w:r>
      </w:ins>
      <w:r w:rsidRPr="00790445">
        <w:t xml:space="preserve">enteric </w:t>
      </w:r>
      <w:del w:id="940" w:author="LIN, Yufeng" w:date="2021-09-28T13:00:00Z">
        <w:r w:rsidR="00FA35F2" w:rsidRPr="00790445" w:rsidDel="004314C2">
          <w:delText>micro-eukaryotic</w:delText>
        </w:r>
      </w:del>
      <w:ins w:id="941" w:author="LIN, Yufeng" w:date="2021-09-28T13:00:00Z">
        <w:r w:rsidR="004314C2">
          <w:t>fungal</w:t>
        </w:r>
      </w:ins>
      <w:r w:rsidRPr="00790445">
        <w:t xml:space="preserve"> </w:t>
      </w:r>
      <w:ins w:id="942" w:author="nick ting" w:date="2021-09-24T17:40:00Z">
        <w:r w:rsidR="00527EAA">
          <w:t xml:space="preserve">and bacterial </w:t>
        </w:r>
      </w:ins>
      <w:r w:rsidRPr="00790445">
        <w:t>composition</w:t>
      </w:r>
      <w:ins w:id="943" w:author="LIN, Yufeng" w:date="2021-09-21T11:14:00Z">
        <w:del w:id="944" w:author="nick ting" w:date="2021-09-27T13:53:00Z">
          <w:r w:rsidR="00FA0AD4" w:rsidDel="00D93222">
            <w:delText xml:space="preserve"> </w:delText>
          </w:r>
        </w:del>
        <w:del w:id="945" w:author="nick ting" w:date="2021-09-24T17:40:00Z">
          <w:r w:rsidR="00FA0AD4" w:rsidDel="00527EAA">
            <w:delText>was</w:delText>
          </w:r>
        </w:del>
        <w:del w:id="946" w:author="nick ting" w:date="2021-09-27T13:53:00Z">
          <w:r w:rsidR="00FA0AD4" w:rsidDel="00D93222">
            <w:delText xml:space="preserve"> alterat</w:delText>
          </w:r>
        </w:del>
        <w:del w:id="947" w:author="nick ting" w:date="2021-09-24T17:08:00Z">
          <w:r w:rsidR="00FA0AD4" w:rsidDel="002E1E6A">
            <w:delText>ion</w:delText>
          </w:r>
        </w:del>
        <w:r w:rsidR="00FA0AD4">
          <w:t xml:space="preserve"> in CRC</w:t>
        </w:r>
      </w:ins>
      <w:del w:id="948" w:author="Thomas Kwong" w:date="2021-09-12T17:23:00Z">
        <w:r w:rsidRPr="00790445" w:rsidDel="00CD611D">
          <w:delText xml:space="preserve"> </w:delText>
        </w:r>
        <w:commentRangeStart w:id="949"/>
        <w:r w:rsidRPr="00790445" w:rsidDel="00CD611D">
          <w:delText>was alter</w:delText>
        </w:r>
      </w:del>
      <w:del w:id="950" w:author="Thomas Kwong" w:date="2021-09-12T17:12:00Z">
        <w:r w:rsidRPr="00790445" w:rsidDel="002908A5">
          <w:delText>ations</w:delText>
        </w:r>
      </w:del>
      <w:del w:id="951" w:author="Thomas Kwong" w:date="2021-09-12T17:23:00Z">
        <w:r w:rsidRPr="00790445" w:rsidDel="00CD611D">
          <w:delText xml:space="preserve"> in CRC</w:delText>
        </w:r>
      </w:del>
      <w:commentRangeEnd w:id="949"/>
      <w:r w:rsidR="00FA0AD4">
        <w:rPr>
          <w:rStyle w:val="CommentReference"/>
          <w:rFonts w:asciiTheme="minorHAnsi" w:eastAsiaTheme="minorEastAsia" w:hAnsiTheme="minorHAnsi" w:cstheme="minorBidi"/>
          <w:b w:val="0"/>
          <w:color w:val="auto"/>
          <w:u w:val="none"/>
        </w:rPr>
        <w:commentReference w:id="949"/>
      </w:r>
    </w:p>
    <w:p w14:paraId="7726CFE6" w14:textId="6592444D" w:rsidR="007A072D" w:rsidDel="00D46E76" w:rsidRDefault="00D9531B" w:rsidP="00790445">
      <w:pPr>
        <w:rPr>
          <w:del w:id="952" w:author="LIN, Yufeng" w:date="2021-09-30T19:15:00Z"/>
          <w:rFonts w:ascii="Times New Roman" w:hAnsi="Times New Roman" w:cs="Times New Roman"/>
          <w:sz w:val="22"/>
        </w:rPr>
      </w:pPr>
      <w:moveFromRangeStart w:id="953" w:author="LIN, Yufeng" w:date="2021-09-24T14:46:00Z" w:name="move83387107"/>
      <w:moveFrom w:id="954" w:author="LIN, Yufeng" w:date="2021-09-24T14:46:00Z">
        <w:r w:rsidRPr="00790445" w:rsidDel="00203541">
          <w:rPr>
            <w:rFonts w:ascii="Times New Roman" w:hAnsi="Times New Roman" w:cs="Times New Roman"/>
            <w:sz w:val="22"/>
          </w:rPr>
          <w:t>Consistent with previous studies and as a validation for our analysis, we observed bacteria</w:t>
        </w:r>
        <w:ins w:id="955"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956"/>
        <w:r w:rsidRPr="00790445" w:rsidDel="00203541">
          <w:rPr>
            <w:rFonts w:ascii="Times New Roman" w:hAnsi="Times New Roman" w:cs="Times New Roman"/>
            <w:sz w:val="22"/>
          </w:rPr>
          <w:t>figure 1</w:t>
        </w:r>
        <w:commentRangeEnd w:id="956"/>
        <w:r w:rsidRPr="00790445" w:rsidDel="00203541">
          <w:rPr>
            <w:rStyle w:val="CommentReference"/>
            <w:rFonts w:ascii="Times New Roman" w:hAnsi="Times New Roman" w:cs="Times New Roman"/>
            <w:sz w:val="22"/>
            <w:szCs w:val="22"/>
          </w:rPr>
          <w:commentReference w:id="956"/>
        </w:r>
        <w:r w:rsidRPr="00790445" w:rsidDel="00203541">
          <w:rPr>
            <w:rFonts w:ascii="Times New Roman" w:hAnsi="Times New Roman" w:cs="Times New Roman"/>
            <w:sz w:val="22"/>
          </w:rPr>
          <w:t xml:space="preserve">). </w:t>
        </w:r>
      </w:moveFrom>
      <w:moveFromRangeEnd w:id="953"/>
      <w:del w:id="957" w:author="nick ting" w:date="2021-09-24T18:16:00Z">
        <w:r w:rsidRPr="00790445" w:rsidDel="007A072D">
          <w:rPr>
            <w:rFonts w:ascii="Times New Roman" w:hAnsi="Times New Roman" w:cs="Times New Roman"/>
            <w:sz w:val="22"/>
          </w:rPr>
          <w:delText xml:space="preserve">Among the </w:delText>
        </w:r>
      </w:del>
      <w:del w:id="958"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959" w:author="nick ting" w:date="2021-09-24T18:16:00Z">
        <w:r w:rsidR="007A072D">
          <w:rPr>
            <w:rFonts w:ascii="Times New Roman" w:hAnsi="Times New Roman" w:cs="Times New Roman"/>
            <w:sz w:val="22"/>
          </w:rPr>
          <w:t xml:space="preserve">Considering the overall </w:t>
        </w:r>
        <w:del w:id="960" w:author="LIN, Yufeng" w:date="2021-09-28T13:00:00Z">
          <w:r w:rsidR="007A072D" w:rsidDel="004314C2">
            <w:rPr>
              <w:rFonts w:ascii="Times New Roman" w:hAnsi="Times New Roman" w:cs="Times New Roman"/>
              <w:sz w:val="22"/>
            </w:rPr>
            <w:delText>micro-eukaryotic</w:delText>
          </w:r>
        </w:del>
      </w:ins>
      <w:ins w:id="961" w:author="LIN, Yufeng" w:date="2021-09-28T13:00:00Z">
        <w:r w:rsidR="004314C2">
          <w:rPr>
            <w:rFonts w:ascii="Times New Roman" w:hAnsi="Times New Roman" w:cs="Times New Roman"/>
            <w:sz w:val="22"/>
          </w:rPr>
          <w:t>fungal</w:t>
        </w:r>
      </w:ins>
      <w:ins w:id="962"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963"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964" w:author="LIN, Yufeng" w:date="2021-09-24T14:50:00Z">
            <w:rPr>
              <w:rFonts w:ascii="Times New Roman" w:hAnsi="Times New Roman" w:cs="Times New Roman"/>
              <w:sz w:val="22"/>
            </w:rPr>
          </w:rPrChange>
        </w:rPr>
        <w:t>Ascomycota</w:t>
      </w:r>
      <w:ins w:id="965" w:author="LIN, Yufeng" w:date="2021-09-24T14:49:00Z">
        <w:r w:rsidR="00971D87">
          <w:rPr>
            <w:rFonts w:ascii="Times New Roman" w:hAnsi="Times New Roman" w:cs="Times New Roman"/>
            <w:sz w:val="22"/>
          </w:rPr>
          <w:t xml:space="preserve"> </w:t>
        </w:r>
        <w:del w:id="966"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967" w:author="nick ting" w:date="2021-09-24T17:16:00Z">
        <w:r w:rsidRPr="00790445" w:rsidDel="00525A3D">
          <w:rPr>
            <w:rFonts w:ascii="Times New Roman" w:hAnsi="Times New Roman" w:cs="Times New Roman"/>
            <w:sz w:val="22"/>
          </w:rPr>
          <w:delText xml:space="preserve"> dominated</w:delText>
        </w:r>
      </w:del>
      <w:ins w:id="968" w:author="nick ting" w:date="2021-09-24T17:27:00Z">
        <w:r w:rsidR="003963F6">
          <w:rPr>
            <w:rFonts w:ascii="Times New Roman" w:hAnsi="Times New Roman" w:cs="Times New Roman"/>
            <w:sz w:val="22"/>
          </w:rPr>
          <w:t>was observed to be</w:t>
        </w:r>
      </w:ins>
      <w:ins w:id="969" w:author="nick ting" w:date="2021-09-24T17:16:00Z">
        <w:r w:rsidR="00525A3D">
          <w:rPr>
            <w:rFonts w:ascii="Times New Roman" w:hAnsi="Times New Roman" w:cs="Times New Roman"/>
            <w:sz w:val="22"/>
          </w:rPr>
          <w:t xml:space="preserve"> the </w:t>
        </w:r>
      </w:ins>
      <w:ins w:id="970" w:author="nick ting" w:date="2021-09-24T17:19:00Z">
        <w:r w:rsidR="00525A3D">
          <w:rPr>
            <w:rFonts w:ascii="Times New Roman" w:hAnsi="Times New Roman" w:cs="Times New Roman"/>
            <w:sz w:val="22"/>
          </w:rPr>
          <w:t>most abundant</w:t>
        </w:r>
      </w:ins>
      <w:ins w:id="971" w:author="nick ting" w:date="2021-09-24T17:16:00Z">
        <w:r w:rsidR="00525A3D">
          <w:rPr>
            <w:rFonts w:ascii="Times New Roman" w:hAnsi="Times New Roman" w:cs="Times New Roman"/>
            <w:sz w:val="22"/>
          </w:rPr>
          <w:t xml:space="preserve"> </w:t>
        </w:r>
      </w:ins>
      <w:ins w:id="972" w:author="nick ting" w:date="2021-09-24T17:17:00Z">
        <w:del w:id="973" w:author="LIN, Yufeng" w:date="2021-09-28T13:00:00Z">
          <w:r w:rsidR="00525A3D" w:rsidDel="004314C2">
            <w:rPr>
              <w:rFonts w:ascii="Times New Roman" w:hAnsi="Times New Roman" w:cs="Times New Roman"/>
              <w:sz w:val="22"/>
            </w:rPr>
            <w:delText>micro-eukaryotic</w:delText>
          </w:r>
        </w:del>
      </w:ins>
      <w:ins w:id="974" w:author="LIN, Yufeng" w:date="2021-09-28T13:00:00Z">
        <w:r w:rsidR="004314C2">
          <w:rPr>
            <w:rFonts w:ascii="Times New Roman" w:hAnsi="Times New Roman" w:cs="Times New Roman"/>
            <w:sz w:val="22"/>
          </w:rPr>
          <w:t>fungal</w:t>
        </w:r>
      </w:ins>
      <w:ins w:id="975" w:author="nick ting" w:date="2021-09-24T17:17:00Z">
        <w:r w:rsidR="00525A3D">
          <w:rPr>
            <w:rFonts w:ascii="Times New Roman" w:hAnsi="Times New Roman" w:cs="Times New Roman"/>
            <w:sz w:val="22"/>
          </w:rPr>
          <w:t xml:space="preserve"> </w:t>
        </w:r>
      </w:ins>
      <w:ins w:id="976" w:author="nick ting" w:date="2021-09-24T17:16:00Z">
        <w:r w:rsidR="00525A3D">
          <w:rPr>
            <w:rFonts w:ascii="Times New Roman" w:hAnsi="Times New Roman" w:cs="Times New Roman"/>
            <w:sz w:val="22"/>
          </w:rPr>
          <w:t>phylu</w:t>
        </w:r>
      </w:ins>
      <w:ins w:id="977" w:author="nick ting" w:date="2021-09-24T17:17:00Z">
        <w:r w:rsidR="00525A3D">
          <w:rPr>
            <w:rFonts w:ascii="Times New Roman" w:hAnsi="Times New Roman" w:cs="Times New Roman"/>
            <w:sz w:val="22"/>
          </w:rPr>
          <w:t>m</w:t>
        </w:r>
      </w:ins>
      <w:ins w:id="978" w:author="nick ting" w:date="2021-09-24T18:16:00Z">
        <w:r w:rsidR="007A072D">
          <w:rPr>
            <w:rFonts w:ascii="Times New Roman" w:hAnsi="Times New Roman" w:cs="Times New Roman"/>
            <w:sz w:val="22"/>
          </w:rPr>
          <w:t xml:space="preserve"> among all the cohorts</w:t>
        </w:r>
      </w:ins>
      <w:del w:id="979" w:author="nick ting" w:date="2021-09-24T17:17:00Z">
        <w:r w:rsidRPr="00790445" w:rsidDel="00525A3D">
          <w:rPr>
            <w:rFonts w:ascii="Times New Roman" w:hAnsi="Times New Roman" w:cs="Times New Roman"/>
            <w:sz w:val="22"/>
          </w:rPr>
          <w:delText xml:space="preserve"> </w:delText>
        </w:r>
      </w:del>
      <w:del w:id="980" w:author="nick ting" w:date="2021-09-24T17:16:00Z">
        <w:r w:rsidRPr="00790445" w:rsidDel="00525A3D">
          <w:rPr>
            <w:rFonts w:ascii="Times New Roman" w:hAnsi="Times New Roman" w:cs="Times New Roman"/>
            <w:sz w:val="22"/>
          </w:rPr>
          <w:delText>the</w:delText>
        </w:r>
      </w:del>
      <w:ins w:id="981" w:author="LIN, Yufeng" w:date="2021-09-24T14:49:00Z">
        <w:del w:id="982" w:author="nick ting" w:date="2021-09-24T17:16:00Z">
          <w:r w:rsidR="00971D87" w:rsidDel="00525A3D">
            <w:rPr>
              <w:rFonts w:ascii="Times New Roman" w:hAnsi="Times New Roman" w:cs="Times New Roman"/>
              <w:sz w:val="22"/>
            </w:rPr>
            <w:delText xml:space="preserve"> </w:delText>
          </w:r>
        </w:del>
        <w:del w:id="983" w:author="nick ting" w:date="2021-09-24T17:09:00Z">
          <w:r w:rsidR="00971D87" w:rsidDel="002E1E6A">
            <w:rPr>
              <w:rFonts w:ascii="Times New Roman" w:hAnsi="Times New Roman" w:cs="Times New Roman"/>
              <w:sz w:val="22"/>
            </w:rPr>
            <w:delText>m</w:delText>
          </w:r>
        </w:del>
      </w:ins>
      <w:ins w:id="984" w:author="LIN, Yufeng" w:date="2021-09-24T14:50:00Z">
        <w:del w:id="985" w:author="nick ting" w:date="2021-09-24T17:09:00Z">
          <w:r w:rsidR="00971D87" w:rsidDel="002E1E6A">
            <w:rPr>
              <w:rFonts w:ascii="Times New Roman" w:hAnsi="Times New Roman" w:cs="Times New Roman"/>
              <w:sz w:val="22"/>
            </w:rPr>
            <w:delText>ainly</w:delText>
          </w:r>
        </w:del>
        <w:del w:id="986" w:author="nick ting" w:date="2021-09-24T17:16:00Z">
          <w:r w:rsidR="00971D87" w:rsidDel="00525A3D">
            <w:rPr>
              <w:rFonts w:ascii="Times New Roman" w:hAnsi="Times New Roman" w:cs="Times New Roman"/>
              <w:sz w:val="22"/>
            </w:rPr>
            <w:delText xml:space="preserve"> micro-eukaryot</w:delText>
          </w:r>
        </w:del>
        <w:del w:id="987" w:author="nick ting" w:date="2021-09-24T17:09:00Z">
          <w:r w:rsidR="00971D87" w:rsidDel="002E1E6A">
            <w:rPr>
              <w:rFonts w:ascii="Times New Roman" w:hAnsi="Times New Roman" w:cs="Times New Roman"/>
              <w:sz w:val="22"/>
            </w:rPr>
            <w:delText>i</w:delText>
          </w:r>
        </w:del>
        <w:del w:id="988" w:author="nick ting" w:date="2021-09-24T17:16:00Z">
          <w:r w:rsidR="00971D87" w:rsidDel="00525A3D">
            <w:rPr>
              <w:rFonts w:ascii="Times New Roman" w:hAnsi="Times New Roman" w:cs="Times New Roman"/>
              <w:sz w:val="22"/>
            </w:rPr>
            <w:delText>es</w:delText>
          </w:r>
        </w:del>
      </w:ins>
      <w:del w:id="989" w:author="LIN, Yufeng" w:date="2021-09-24T14:50:00Z">
        <w:r w:rsidRPr="00790445" w:rsidDel="00971D87">
          <w:rPr>
            <w:rFonts w:ascii="Times New Roman" w:hAnsi="Times New Roman" w:cs="Times New Roman"/>
            <w:sz w:val="22"/>
          </w:rPr>
          <w:delText xml:space="preserve"> microbiota</w:delText>
        </w:r>
      </w:del>
      <w:ins w:id="990" w:author="Thomas Kwong" w:date="2021-09-12T17:17:00Z">
        <w:del w:id="991" w:author="LIN, Yufeng" w:date="2021-09-24T14:45:00Z">
          <w:r w:rsidR="002908A5" w:rsidDel="00203541">
            <w:rPr>
              <w:rFonts w:ascii="Times New Roman" w:hAnsi="Times New Roman" w:cs="Times New Roman" w:hint="eastAsia"/>
              <w:sz w:val="22"/>
            </w:rPr>
            <w:delText xml:space="preserve">. </w:delText>
          </w:r>
        </w:del>
      </w:ins>
      <w:ins w:id="992" w:author="Thomas Kwong" w:date="2021-09-12T17:24:00Z">
        <w:del w:id="993" w:author="LIN, Yufeng" w:date="2021-09-24T14:45:00Z">
          <w:r w:rsidR="00CD611D" w:rsidDel="00203541">
            <w:rPr>
              <w:rFonts w:ascii="Times New Roman" w:hAnsi="Times New Roman" w:cs="Times New Roman" w:hint="eastAsia"/>
              <w:sz w:val="22"/>
            </w:rPr>
            <w:delText>E</w:delText>
          </w:r>
        </w:del>
      </w:ins>
      <w:ins w:id="994" w:author="nick ting" w:date="2021-09-24T17:09:00Z">
        <w:r w:rsidR="002E1E6A">
          <w:rPr>
            <w:rFonts w:ascii="Times New Roman" w:hAnsi="Times New Roman" w:cs="Times New Roman"/>
            <w:sz w:val="22"/>
          </w:rPr>
          <w:t>,</w:t>
        </w:r>
      </w:ins>
      <w:ins w:id="995" w:author="nick ting" w:date="2021-09-24T17:40:00Z">
        <w:r w:rsidR="00527EAA">
          <w:rPr>
            <w:rFonts w:ascii="Times New Roman" w:hAnsi="Times New Roman" w:cs="Times New Roman"/>
            <w:sz w:val="22"/>
          </w:rPr>
          <w:t xml:space="preserve"> while</w:t>
        </w:r>
      </w:ins>
      <w:ins w:id="996" w:author="nick ting" w:date="2021-09-24T17:09:00Z">
        <w:r w:rsidR="002E1E6A">
          <w:rPr>
            <w:rFonts w:ascii="Times New Roman" w:hAnsi="Times New Roman" w:cs="Times New Roman"/>
            <w:sz w:val="22"/>
          </w:rPr>
          <w:t xml:space="preserve"> </w:t>
        </w:r>
      </w:ins>
      <w:ins w:id="997" w:author="nick ting" w:date="2021-09-24T17:19:00Z">
        <w:r w:rsidR="00525A3D">
          <w:rPr>
            <w:rFonts w:ascii="Times New Roman" w:hAnsi="Times New Roman" w:cs="Times New Roman"/>
            <w:sz w:val="22"/>
          </w:rPr>
          <w:t xml:space="preserve">other dominating </w:t>
        </w:r>
        <w:del w:id="998" w:author="LIN, Yufeng" w:date="2021-09-28T13:00:00Z">
          <w:r w:rsidR="00525A3D" w:rsidDel="004314C2">
            <w:rPr>
              <w:rFonts w:ascii="Times New Roman" w:hAnsi="Times New Roman" w:cs="Times New Roman"/>
              <w:sz w:val="22"/>
            </w:rPr>
            <w:delText>micro-eukaryotic</w:delText>
          </w:r>
        </w:del>
      </w:ins>
      <w:ins w:id="999" w:author="LIN, Yufeng" w:date="2021-09-28T13:00:00Z">
        <w:r w:rsidR="004314C2">
          <w:rPr>
            <w:rFonts w:ascii="Times New Roman" w:hAnsi="Times New Roman" w:cs="Times New Roman"/>
            <w:sz w:val="22"/>
          </w:rPr>
          <w:t>fungal</w:t>
        </w:r>
      </w:ins>
      <w:ins w:id="1000" w:author="nick ting" w:date="2021-09-24T17:19:00Z">
        <w:r w:rsidR="00525A3D">
          <w:rPr>
            <w:rFonts w:ascii="Times New Roman" w:hAnsi="Times New Roman" w:cs="Times New Roman"/>
            <w:sz w:val="22"/>
          </w:rPr>
          <w:t xml:space="preserve"> phyl</w:t>
        </w:r>
      </w:ins>
      <w:ins w:id="1001" w:author="nick ting" w:date="2021-09-24T17:29:00Z">
        <w:r w:rsidR="003963F6">
          <w:rPr>
            <w:rFonts w:ascii="Times New Roman" w:hAnsi="Times New Roman" w:cs="Times New Roman"/>
            <w:sz w:val="22"/>
          </w:rPr>
          <w:t>a</w:t>
        </w:r>
      </w:ins>
      <w:ins w:id="1002" w:author="nick ting" w:date="2021-09-24T17:19:00Z">
        <w:r w:rsidR="00525A3D">
          <w:rPr>
            <w:rFonts w:ascii="Times New Roman" w:hAnsi="Times New Roman" w:cs="Times New Roman"/>
            <w:sz w:val="22"/>
          </w:rPr>
          <w:t xml:space="preserve"> </w:t>
        </w:r>
      </w:ins>
      <w:ins w:id="1003" w:author="LIN, Yufeng" w:date="2021-09-24T14:45:00Z">
        <w:del w:id="1004"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1005" w:author="LIN, Yufeng" w:date="2021-09-24T14:50:00Z">
        <w:del w:id="1006" w:author="nick ting" w:date="2021-09-24T17:19:00Z">
          <w:r w:rsidR="00971D87" w:rsidDel="00525A3D">
            <w:rPr>
              <w:rFonts w:ascii="Times New Roman" w:hAnsi="Times New Roman" w:cs="Times New Roman"/>
              <w:sz w:val="22"/>
            </w:rPr>
            <w:delText>some</w:delText>
          </w:r>
        </w:del>
      </w:ins>
      <w:ins w:id="1007" w:author="Thomas Kwong" w:date="2021-09-12T17:24:00Z">
        <w:del w:id="1008" w:author="nick ting" w:date="2021-09-24T17:19:00Z">
          <w:r w:rsidR="00CD611D" w:rsidDel="00525A3D">
            <w:rPr>
              <w:rFonts w:ascii="Times New Roman" w:hAnsi="Times New Roman" w:cs="Times New Roman"/>
              <w:sz w:val="22"/>
            </w:rPr>
            <w:delText xml:space="preserve">ach </w:delText>
          </w:r>
        </w:del>
      </w:ins>
      <w:del w:id="1009"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1010" w:author="LIN, Yufeng" w:date="2021-09-24T14:50:00Z">
        <w:del w:id="1011" w:author="nick ting" w:date="2021-09-24T17:19:00Z">
          <w:r w:rsidR="00971D87" w:rsidDel="00525A3D">
            <w:rPr>
              <w:rFonts w:ascii="Times New Roman" w:hAnsi="Times New Roman" w:cs="Times New Roman"/>
              <w:sz w:val="22"/>
            </w:rPr>
            <w:delText>s</w:delText>
          </w:r>
        </w:del>
      </w:ins>
      <w:del w:id="1012" w:author="nick ting" w:date="2021-09-24T17:19:00Z">
        <w:r w:rsidRPr="00790445" w:rsidDel="00525A3D">
          <w:rPr>
            <w:rFonts w:ascii="Times New Roman" w:hAnsi="Times New Roman" w:cs="Times New Roman"/>
            <w:sz w:val="22"/>
          </w:rPr>
          <w:delText xml:space="preserve"> </w:delText>
        </w:r>
      </w:del>
      <w:ins w:id="1013" w:author="Thomas Kwong" w:date="2021-09-12T17:25:00Z">
        <w:r w:rsidR="00CD611D">
          <w:rPr>
            <w:rFonts w:ascii="Times New Roman" w:hAnsi="Times New Roman" w:cs="Times New Roman"/>
            <w:sz w:val="22"/>
          </w:rPr>
          <w:t xml:space="preserve">showed </w:t>
        </w:r>
        <w:del w:id="1014"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1015" w:author="nick ting" w:date="2021-09-24T17:41:00Z">
        <w:r w:rsidR="00527EAA">
          <w:rPr>
            <w:rFonts w:ascii="Times New Roman" w:hAnsi="Times New Roman" w:cs="Times New Roman"/>
            <w:sz w:val="22"/>
          </w:rPr>
          <w:t xml:space="preserve">inter-cohort </w:t>
        </w:r>
      </w:ins>
      <w:ins w:id="1016" w:author="Thomas Kwong" w:date="2021-09-12T17:25:00Z">
        <w:r w:rsidR="00CD611D">
          <w:rPr>
            <w:rFonts w:ascii="Times New Roman" w:hAnsi="Times New Roman" w:cs="Times New Roman"/>
            <w:sz w:val="22"/>
          </w:rPr>
          <w:t>variation</w:t>
        </w:r>
      </w:ins>
      <w:ins w:id="1017" w:author="nick ting" w:date="2021-09-24T17:19:00Z">
        <w:r w:rsidR="00525A3D">
          <w:rPr>
            <w:rFonts w:ascii="Times New Roman" w:hAnsi="Times New Roman" w:cs="Times New Roman"/>
            <w:sz w:val="22"/>
          </w:rPr>
          <w:t>s</w:t>
        </w:r>
      </w:ins>
      <w:ins w:id="1018" w:author="nick ting" w:date="2021-09-24T17:41:00Z">
        <w:r w:rsidR="00527EAA">
          <w:rPr>
            <w:rFonts w:ascii="Times New Roman" w:hAnsi="Times New Roman" w:cs="Times New Roman"/>
            <w:sz w:val="22"/>
          </w:rPr>
          <w:t>.</w:t>
        </w:r>
      </w:ins>
      <w:ins w:id="1019" w:author="Thomas Kwong" w:date="2021-09-12T17:25:00Z">
        <w:del w:id="1020" w:author="nick ting" w:date="2021-09-24T17:41:00Z">
          <w:r w:rsidR="00CD611D" w:rsidDel="00527EAA">
            <w:rPr>
              <w:rFonts w:ascii="Times New Roman" w:hAnsi="Times New Roman" w:cs="Times New Roman"/>
              <w:sz w:val="22"/>
            </w:rPr>
            <w:delText xml:space="preserve"> </w:delText>
          </w:r>
        </w:del>
        <w:del w:id="1021" w:author="nick ting" w:date="2021-09-24T17:19:00Z">
          <w:r w:rsidR="00CD611D" w:rsidDel="00525A3D">
            <w:rPr>
              <w:rFonts w:ascii="Times New Roman" w:hAnsi="Times New Roman" w:cs="Times New Roman"/>
              <w:sz w:val="22"/>
            </w:rPr>
            <w:delText>for the next most abundant species</w:delText>
          </w:r>
        </w:del>
        <w:del w:id="1022" w:author="nick ting" w:date="2021-09-24T17:41:00Z">
          <w:r w:rsidR="00CD611D" w:rsidDel="00527EAA">
            <w:rPr>
              <w:rFonts w:ascii="Times New Roman" w:hAnsi="Times New Roman" w:cs="Times New Roman"/>
              <w:sz w:val="22"/>
            </w:rPr>
            <w:delText>.</w:delText>
          </w:r>
        </w:del>
      </w:ins>
      <w:ins w:id="1023" w:author="nick ting" w:date="2021-09-24T17:41:00Z">
        <w:r w:rsidR="00527EAA">
          <w:rPr>
            <w:rFonts w:ascii="Times New Roman" w:hAnsi="Times New Roman" w:cs="Times New Roman"/>
            <w:sz w:val="22"/>
          </w:rPr>
          <w:t xml:space="preserve"> </w:t>
        </w:r>
      </w:ins>
      <w:ins w:id="1024" w:author="Thomas Kwong" w:date="2021-09-12T17:25:00Z">
        <w:del w:id="1025" w:author="nick ting" w:date="2021-09-24T17:41:00Z">
          <w:r w:rsidR="00CD611D" w:rsidDel="00527EAA">
            <w:rPr>
              <w:rFonts w:ascii="Times New Roman" w:hAnsi="Times New Roman" w:cs="Times New Roman"/>
              <w:sz w:val="22"/>
            </w:rPr>
            <w:delText xml:space="preserve"> </w:delText>
          </w:r>
        </w:del>
      </w:ins>
      <w:del w:id="1026" w:author="Thomas Kwong" w:date="2021-09-12T17:25:00Z">
        <w:r w:rsidRPr="00790445" w:rsidDel="00CD611D">
          <w:rPr>
            <w:rFonts w:ascii="Times New Roman" w:hAnsi="Times New Roman" w:cs="Times New Roman"/>
            <w:sz w:val="22"/>
          </w:rPr>
          <w:delText>would play a few var</w:delText>
        </w:r>
      </w:del>
      <w:del w:id="1027" w:author="Thomas Kwong" w:date="2021-09-12T17:26:00Z">
        <w:r w:rsidRPr="00790445" w:rsidDel="00CD611D">
          <w:rPr>
            <w:rFonts w:ascii="Times New Roman" w:hAnsi="Times New Roman" w:cs="Times New Roman"/>
            <w:sz w:val="22"/>
          </w:rPr>
          <w:delText>iances in</w:delText>
        </w:r>
      </w:del>
      <w:del w:id="1028" w:author="LIN, Yufeng" w:date="2021-09-24T14:49:00Z">
        <w:r w:rsidRPr="00790445" w:rsidDel="00971D87">
          <w:rPr>
            <w:rFonts w:ascii="Times New Roman" w:hAnsi="Times New Roman" w:cs="Times New Roman"/>
            <w:sz w:val="22"/>
          </w:rPr>
          <w:delText xml:space="preserve"> </w:delText>
        </w:r>
      </w:del>
      <w:del w:id="1029" w:author="Thomas Kwong" w:date="2021-09-12T17:26:00Z">
        <w:r w:rsidRPr="00790445" w:rsidDel="00CD611D">
          <w:rPr>
            <w:rFonts w:ascii="Times New Roman" w:hAnsi="Times New Roman" w:cs="Times New Roman"/>
            <w:sz w:val="22"/>
          </w:rPr>
          <w:delText xml:space="preserve">phylum level. For </w:delText>
        </w:r>
      </w:del>
      <w:ins w:id="1030" w:author="LIN, Yufeng" w:date="2021-09-21T11:13:00Z">
        <w:r w:rsidR="00FA0AD4">
          <w:rPr>
            <w:rFonts w:ascii="Times New Roman" w:hAnsi="Times New Roman" w:cs="Times New Roman"/>
            <w:sz w:val="22"/>
          </w:rPr>
          <w:t xml:space="preserve">For </w:t>
        </w:r>
      </w:ins>
      <w:del w:id="1031" w:author="nick ting" w:date="2021-09-24T18:17:00Z">
        <w:r w:rsidRPr="00790445" w:rsidDel="007A072D">
          <w:rPr>
            <w:rFonts w:ascii="Times New Roman" w:hAnsi="Times New Roman" w:cs="Times New Roman"/>
            <w:sz w:val="22"/>
          </w:rPr>
          <w:delText>example</w:delText>
        </w:r>
      </w:del>
      <w:ins w:id="1032"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1033" w:author="nick ting" w:date="2021-09-24T17:21:00Z">
        <w:r w:rsidR="00525A3D">
          <w:rPr>
            <w:rFonts w:ascii="Times New Roman" w:hAnsi="Times New Roman" w:cs="Times New Roman"/>
            <w:sz w:val="22"/>
          </w:rPr>
          <w:t>unlike all ot</w:t>
        </w:r>
      </w:ins>
      <w:ins w:id="1034" w:author="nick ting" w:date="2021-09-24T17:22:00Z">
        <w:r w:rsidR="00525A3D">
          <w:rPr>
            <w:rFonts w:ascii="Times New Roman" w:hAnsi="Times New Roman" w:cs="Times New Roman"/>
            <w:sz w:val="22"/>
          </w:rPr>
          <w:t>her cohorts, the</w:t>
        </w:r>
      </w:ins>
      <w:del w:id="1035"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1036" w:author="nick ting" w:date="2021-09-24T17:20:00Z">
        <w:r w:rsidR="00525A3D">
          <w:rPr>
            <w:rFonts w:ascii="Times New Roman" w:hAnsi="Times New Roman" w:cs="Times New Roman"/>
            <w:sz w:val="22"/>
          </w:rPr>
          <w:t>most</w:t>
        </w:r>
      </w:ins>
      <w:del w:id="1037"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1038" w:author="nick ting" w:date="2021-09-24T17:20:00Z">
        <w:r w:rsidR="00525A3D">
          <w:rPr>
            <w:rFonts w:ascii="Times New Roman" w:hAnsi="Times New Roman" w:cs="Times New Roman"/>
            <w:sz w:val="22"/>
          </w:rPr>
          <w:t>t phylum</w:t>
        </w:r>
      </w:ins>
      <w:del w:id="1039"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1040"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1041"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1042"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1043" w:author="nick ting" w:date="2021-09-24T17:22:00Z">
        <w:r w:rsidR="00525A3D">
          <w:rPr>
            <w:rFonts w:ascii="Times New Roman" w:hAnsi="Times New Roman" w:cs="Times New Roman"/>
            <w:sz w:val="22"/>
          </w:rPr>
          <w:t xml:space="preserve">but not </w:t>
        </w:r>
      </w:ins>
      <w:del w:id="1044"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1045"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1046" w:author="nick ting" w:date="2021-09-24T18:17:00Z">
        <w:r w:rsidR="007A072D">
          <w:rPr>
            <w:rFonts w:ascii="Times New Roman" w:hAnsi="Times New Roman" w:cs="Times New Roman"/>
            <w:sz w:val="22"/>
          </w:rPr>
          <w:t>taking</w:t>
        </w:r>
      </w:ins>
      <w:ins w:id="1047" w:author="nick ting" w:date="2021-09-24T17:28:00Z">
        <w:r w:rsidR="003963F6">
          <w:rPr>
            <w:rFonts w:ascii="Times New Roman" w:hAnsi="Times New Roman" w:cs="Times New Roman"/>
            <w:sz w:val="22"/>
          </w:rPr>
          <w:t xml:space="preserve"> up a smaller</w:t>
        </w:r>
      </w:ins>
      <w:del w:id="1048" w:author="nick ting" w:date="2021-09-24T17:28:00Z">
        <w:r w:rsidRPr="00FA0AD4" w:rsidDel="003963F6">
          <w:rPr>
            <w:rFonts w:ascii="Times New Roman" w:hAnsi="Times New Roman" w:cs="Times New Roman"/>
            <w:sz w:val="22"/>
            <w:rPrChange w:id="1049"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1050" w:author="LIN, Yufeng" w:date="2021-09-24T14:46:00Z">
        <w:r w:rsidRPr="00790445" w:rsidDel="00203541">
          <w:rPr>
            <w:rFonts w:ascii="Times New Roman" w:hAnsi="Times New Roman" w:cs="Times New Roman"/>
            <w:sz w:val="22"/>
          </w:rPr>
          <w:delText xml:space="preserve"> </w:delText>
        </w:r>
      </w:del>
      <w:ins w:id="1051" w:author="LIN, Yufeng" w:date="2021-09-24T14:46:00Z">
        <w:r w:rsidR="00203541">
          <w:rPr>
            <w:rFonts w:ascii="Times New Roman" w:hAnsi="Times New Roman" w:cs="Times New Roman"/>
            <w:sz w:val="22"/>
          </w:rPr>
          <w:t xml:space="preserve"> </w:t>
        </w:r>
      </w:ins>
    </w:p>
    <w:p w14:paraId="375332B6" w14:textId="35FE7B9B" w:rsidR="00D46E76" w:rsidRPr="00D46E76" w:rsidDel="0096422D" w:rsidRDefault="00D46E76" w:rsidP="00790445">
      <w:pPr>
        <w:rPr>
          <w:ins w:id="1052" w:author="nick ting" w:date="2021-10-03T19:37:00Z"/>
          <w:del w:id="1053" w:author="LIN, Yufeng" w:date="2021-10-05T14:02:00Z"/>
          <w:rFonts w:ascii="Times New Roman" w:hAnsi="Times New Roman" w:cs="Times New Roman"/>
          <w:sz w:val="22"/>
        </w:rPr>
      </w:pPr>
    </w:p>
    <w:p w14:paraId="2B090596" w14:textId="77777777" w:rsidR="007A072D" w:rsidRDefault="007A072D" w:rsidP="00790445">
      <w:pPr>
        <w:rPr>
          <w:ins w:id="1054" w:author="nick ting" w:date="2021-09-24T18:17:00Z"/>
          <w:rFonts w:ascii="Times New Roman" w:hAnsi="Times New Roman" w:cs="Times New Roman"/>
          <w:sz w:val="22"/>
        </w:rPr>
      </w:pPr>
    </w:p>
    <w:p w14:paraId="0A56AA14" w14:textId="79601107" w:rsidR="007A072D" w:rsidDel="00D46E76" w:rsidRDefault="007A072D" w:rsidP="00790445">
      <w:pPr>
        <w:rPr>
          <w:del w:id="1055" w:author="LIN, Yufeng" w:date="2021-09-30T19:15:00Z"/>
          <w:rFonts w:ascii="Times New Roman" w:hAnsi="Times New Roman" w:cs="Times New Roman"/>
          <w:sz w:val="22"/>
        </w:rPr>
      </w:pPr>
      <w:ins w:id="1056" w:author="nick ting" w:date="2021-09-24T18:18:00Z">
        <w:r>
          <w:rPr>
            <w:rFonts w:ascii="Times New Roman" w:hAnsi="Times New Roman" w:cs="Times New Roman"/>
            <w:sz w:val="22"/>
          </w:rPr>
          <w:t>For</w:t>
        </w:r>
      </w:ins>
      <w:ins w:id="1057" w:author="nick ting" w:date="2021-09-24T18:17:00Z">
        <w:r>
          <w:rPr>
            <w:rFonts w:ascii="Times New Roman" w:hAnsi="Times New Roman" w:cs="Times New Roman"/>
            <w:sz w:val="22"/>
          </w:rPr>
          <w:t xml:space="preserve"> t</w:t>
        </w:r>
      </w:ins>
      <w:ins w:id="1058" w:author="nick ting" w:date="2021-09-24T18:18:00Z">
        <w:r>
          <w:rPr>
            <w:rFonts w:ascii="Times New Roman" w:hAnsi="Times New Roman" w:cs="Times New Roman"/>
            <w:sz w:val="22"/>
          </w:rPr>
          <w:t xml:space="preserve">he altered microbial composition in CRC, </w:t>
        </w:r>
      </w:ins>
      <w:del w:id="1059"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1060" w:author="LIN, Yufeng" w:date="2021-09-24T14:46:00Z">
        <w:r w:rsidR="00D9531B" w:rsidRPr="00790445" w:rsidDel="00203541">
          <w:rPr>
            <w:rFonts w:ascii="Times New Roman" w:hAnsi="Times New Roman" w:cs="Times New Roman"/>
            <w:sz w:val="22"/>
          </w:rPr>
          <w:delText xml:space="preserve">these </w:delText>
        </w:r>
      </w:del>
      <w:del w:id="1061" w:author="LIN, Yufeng" w:date="2021-09-24T14:58:00Z">
        <w:r w:rsidR="00D9531B" w:rsidRPr="00790445" w:rsidDel="00CA3711">
          <w:rPr>
            <w:rFonts w:ascii="Times New Roman" w:hAnsi="Times New Roman" w:cs="Times New Roman"/>
            <w:sz w:val="22"/>
          </w:rPr>
          <w:delText xml:space="preserve">effects (see </w:delText>
        </w:r>
        <w:commentRangeStart w:id="1062"/>
        <w:commentRangeStart w:id="1063"/>
        <w:r w:rsidR="00D9531B" w:rsidRPr="00790445" w:rsidDel="00CA3711">
          <w:rPr>
            <w:rFonts w:ascii="Times New Roman" w:hAnsi="Times New Roman" w:cs="Times New Roman"/>
            <w:sz w:val="22"/>
          </w:rPr>
          <w:delText>Methods</w:delText>
        </w:r>
        <w:commentRangeEnd w:id="1062"/>
        <w:r w:rsidR="00D9531B" w:rsidRPr="00790445" w:rsidDel="00CA3711">
          <w:rPr>
            <w:rStyle w:val="CommentReference"/>
            <w:rFonts w:ascii="Times New Roman" w:hAnsi="Times New Roman" w:cs="Times New Roman"/>
            <w:sz w:val="22"/>
            <w:szCs w:val="22"/>
          </w:rPr>
          <w:commentReference w:id="1062"/>
        </w:r>
        <w:commentRangeEnd w:id="1063"/>
        <w:r w:rsidR="007F1010" w:rsidDel="00CA3711">
          <w:rPr>
            <w:rStyle w:val="CommentReference"/>
          </w:rPr>
          <w:commentReference w:id="1063"/>
        </w:r>
        <w:r w:rsidR="00D9531B" w:rsidRPr="00790445" w:rsidDel="00CA3711">
          <w:rPr>
            <w:rFonts w:ascii="Times New Roman" w:hAnsi="Times New Roman" w:cs="Times New Roman"/>
            <w:sz w:val="22"/>
          </w:rPr>
          <w:delText xml:space="preserve">). </w:delText>
        </w:r>
      </w:del>
      <w:moveFromRangeStart w:id="1064" w:author="LIN, Yufeng" w:date="2021-09-24T14:48:00Z" w:name="move83387346"/>
      <w:moveFrom w:id="1065"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1064"/>
      <w:ins w:id="1066" w:author="LIN, Yufeng" w:date="2021-09-24T14:47:00Z">
        <w:del w:id="1067" w:author="nick ting" w:date="2021-09-24T18:18:00Z">
          <w:r w:rsidR="00203541" w:rsidRPr="00790445" w:rsidDel="007A072D">
            <w:rPr>
              <w:rFonts w:ascii="Times New Roman" w:hAnsi="Times New Roman" w:cs="Times New Roman"/>
              <w:sz w:val="22"/>
            </w:rPr>
            <w:delText>In bacteria phylum level,</w:delText>
          </w:r>
        </w:del>
      </w:ins>
      <w:moveToRangeStart w:id="1068" w:author="LIN, Yufeng" w:date="2021-09-24T14:46:00Z" w:name="move83387107"/>
      <w:moveTo w:id="1069" w:author="LIN, Yufeng" w:date="2021-09-24T14:46:00Z">
        <w:del w:id="1070"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1071" w:author="nick ting" w:date="2021-09-24T17:30:00Z">
        <w:r w:rsidR="003963F6">
          <w:rPr>
            <w:rFonts w:ascii="Times New Roman" w:hAnsi="Times New Roman" w:cs="Times New Roman"/>
            <w:sz w:val="22"/>
          </w:rPr>
          <w:t xml:space="preserve">that </w:t>
        </w:r>
      </w:ins>
      <w:moveTo w:id="1072"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1073"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1074"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1075" w:author="nick ting" w:date="2021-09-24T17:30:00Z">
        <w:r w:rsidR="003963F6">
          <w:rPr>
            <w:rFonts w:ascii="Times New Roman" w:hAnsi="Times New Roman" w:cs="Times New Roman"/>
            <w:sz w:val="22"/>
          </w:rPr>
          <w:t xml:space="preserve">as </w:t>
        </w:r>
      </w:ins>
      <w:moveTo w:id="1076" w:author="LIN, Yufeng" w:date="2021-09-24T14:46:00Z">
        <w:r w:rsidR="00203541" w:rsidRPr="00790445">
          <w:rPr>
            <w:rFonts w:ascii="Times New Roman" w:hAnsi="Times New Roman" w:cs="Times New Roman"/>
            <w:sz w:val="22"/>
          </w:rPr>
          <w:t>compared with</w:t>
        </w:r>
      </w:moveTo>
      <w:ins w:id="1077" w:author="nick ting" w:date="2021-09-24T17:30:00Z">
        <w:r w:rsidR="003963F6">
          <w:rPr>
            <w:rFonts w:ascii="Times New Roman" w:hAnsi="Times New Roman" w:cs="Times New Roman"/>
            <w:sz w:val="22"/>
          </w:rPr>
          <w:t xml:space="preserve"> the</w:t>
        </w:r>
      </w:ins>
      <w:moveTo w:id="1078" w:author="LIN, Yufeng" w:date="2021-09-24T14:46:00Z">
        <w:r w:rsidR="00203541" w:rsidRPr="00790445">
          <w:rPr>
            <w:rFonts w:ascii="Times New Roman" w:hAnsi="Times New Roman" w:cs="Times New Roman"/>
            <w:sz w:val="22"/>
          </w:rPr>
          <w:t xml:space="preserve"> healthy control</w:t>
        </w:r>
      </w:moveTo>
      <w:ins w:id="1079" w:author="nick ting" w:date="2021-09-24T17:30:00Z">
        <w:r w:rsidR="003963F6">
          <w:rPr>
            <w:rFonts w:ascii="Times New Roman" w:hAnsi="Times New Roman" w:cs="Times New Roman"/>
            <w:sz w:val="22"/>
          </w:rPr>
          <w:t xml:space="preserve"> group</w:t>
        </w:r>
      </w:ins>
      <w:moveTo w:id="1080"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81"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82"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83" w:author="nick ting" w:date="2021-09-24T17:31:00Z">
        <w:r w:rsidR="003963F6">
          <w:rPr>
            <w:rFonts w:ascii="Times New Roman" w:hAnsi="Times New Roman" w:cs="Times New Roman"/>
            <w:sz w:val="22"/>
          </w:rPr>
          <w:t xml:space="preserve">in the CRC group </w:t>
        </w:r>
      </w:ins>
      <w:moveTo w:id="1084" w:author="LIN, Yufeng" w:date="2021-09-24T14:46:00Z">
        <w:r w:rsidR="00203541" w:rsidRPr="00790445">
          <w:rPr>
            <w:rFonts w:ascii="Times New Roman" w:hAnsi="Times New Roman" w:cs="Times New Roman"/>
            <w:sz w:val="22"/>
          </w:rPr>
          <w:t>(</w:t>
        </w:r>
        <w:del w:id="1085"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86"/>
        <w:r w:rsidR="00203541" w:rsidRPr="00790445">
          <w:rPr>
            <w:rFonts w:ascii="Times New Roman" w:hAnsi="Times New Roman" w:cs="Times New Roman"/>
            <w:sz w:val="22"/>
          </w:rPr>
          <w:t>figure 1</w:t>
        </w:r>
        <w:commentRangeEnd w:id="1086"/>
        <w:r w:rsidR="00203541" w:rsidRPr="00790445">
          <w:rPr>
            <w:rStyle w:val="CommentReference"/>
            <w:rFonts w:ascii="Times New Roman" w:hAnsi="Times New Roman" w:cs="Times New Roman"/>
            <w:sz w:val="22"/>
            <w:szCs w:val="22"/>
          </w:rPr>
          <w:commentReference w:id="1086"/>
        </w:r>
        <w:r w:rsidR="00203541" w:rsidRPr="00790445">
          <w:rPr>
            <w:rFonts w:ascii="Times New Roman" w:hAnsi="Times New Roman" w:cs="Times New Roman"/>
            <w:sz w:val="22"/>
          </w:rPr>
          <w:t>).</w:t>
        </w:r>
      </w:moveTo>
      <w:moveToRangeEnd w:id="1068"/>
      <w:r w:rsidR="00D9531B" w:rsidRPr="00790445">
        <w:rPr>
          <w:rFonts w:ascii="Times New Roman" w:hAnsi="Times New Roman" w:cs="Times New Roman"/>
          <w:sz w:val="22"/>
        </w:rPr>
        <w:t xml:space="preserve"> </w:t>
      </w:r>
      <w:ins w:id="1087" w:author="nick ting" w:date="2021-09-24T18:19:00Z">
        <w:r>
          <w:rPr>
            <w:rFonts w:ascii="Times New Roman" w:hAnsi="Times New Roman" w:cs="Times New Roman"/>
            <w:sz w:val="22"/>
          </w:rPr>
          <w:t xml:space="preserve">When we investigated the individual cohort, </w:t>
        </w:r>
      </w:ins>
      <w:ins w:id="1088" w:author="nick ting" w:date="2021-09-24T17:37:00Z">
        <w:r w:rsidR="00527EAA">
          <w:rPr>
            <w:rFonts w:ascii="Times New Roman" w:hAnsi="Times New Roman" w:cs="Times New Roman"/>
            <w:sz w:val="22"/>
          </w:rPr>
          <w:t>6 of the total cohorts</w:t>
        </w:r>
      </w:ins>
      <w:ins w:id="1089" w:author="nick ting" w:date="2021-09-24T17:50:00Z">
        <w:r w:rsidR="00ED41D5">
          <w:rPr>
            <w:rFonts w:ascii="Times New Roman" w:hAnsi="Times New Roman" w:cs="Times New Roman"/>
            <w:sz w:val="22"/>
          </w:rPr>
          <w:t xml:space="preserve"> showed significant enrichment of</w:t>
        </w:r>
      </w:ins>
      <w:ins w:id="1090" w:author="nick ting" w:date="2021-09-24T17:37:00Z">
        <w:r w:rsidR="00527EAA">
          <w:rPr>
            <w:rFonts w:ascii="Times New Roman" w:hAnsi="Times New Roman" w:cs="Times New Roman"/>
            <w:sz w:val="22"/>
          </w:rPr>
          <w:t xml:space="preserve"> </w:t>
        </w:r>
      </w:ins>
      <w:del w:id="1091" w:author="LIN, Yufeng" w:date="2021-09-24T14:47:00Z">
        <w:r w:rsidR="00D9531B" w:rsidRPr="003963F6" w:rsidDel="00203541">
          <w:rPr>
            <w:rFonts w:ascii="Times New Roman" w:hAnsi="Times New Roman" w:cs="Times New Roman"/>
            <w:i/>
            <w:iCs/>
            <w:sz w:val="22"/>
            <w:rPrChange w:id="1092"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93"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94" w:author="nick ting" w:date="2021-09-24T17:50:00Z">
        <w:r w:rsidR="00ED41D5">
          <w:rPr>
            <w:rFonts w:ascii="Times New Roman" w:hAnsi="Times New Roman" w:cs="Times New Roman"/>
            <w:sz w:val="22"/>
          </w:rPr>
          <w:t xml:space="preserve">(p-value &lt; 0.05) </w:t>
        </w:r>
      </w:ins>
      <w:del w:id="1095" w:author="nick ting" w:date="2021-09-24T17:34:00Z">
        <w:r w:rsidR="00D9531B" w:rsidRPr="00790445" w:rsidDel="00527EAA">
          <w:rPr>
            <w:rFonts w:ascii="Times New Roman" w:hAnsi="Times New Roman" w:cs="Times New Roman"/>
            <w:sz w:val="22"/>
          </w:rPr>
          <w:delText xml:space="preserve">performed </w:delText>
        </w:r>
      </w:del>
      <w:del w:id="1096" w:author="nick ting" w:date="2021-09-24T17:50:00Z">
        <w:r w:rsidR="00D9531B" w:rsidRPr="00790445" w:rsidDel="00ED41D5">
          <w:rPr>
            <w:rFonts w:ascii="Times New Roman" w:hAnsi="Times New Roman" w:cs="Times New Roman"/>
            <w:sz w:val="22"/>
          </w:rPr>
          <w:delText>significant</w:delText>
        </w:r>
      </w:del>
      <w:del w:id="1097" w:author="nick ting" w:date="2021-09-24T17:38:00Z">
        <w:r w:rsidR="00D9531B" w:rsidRPr="00790445" w:rsidDel="00527EAA">
          <w:rPr>
            <w:rFonts w:ascii="Times New Roman" w:hAnsi="Times New Roman" w:cs="Times New Roman"/>
            <w:sz w:val="22"/>
          </w:rPr>
          <w:delText>ly</w:delText>
        </w:r>
      </w:del>
      <w:del w:id="1098"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99"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100"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101" w:author="nick ting" w:date="2021-09-24T17:38:00Z">
        <w:r w:rsidR="00527EAA">
          <w:rPr>
            <w:rFonts w:ascii="Times New Roman" w:hAnsi="Times New Roman" w:cs="Times New Roman"/>
            <w:sz w:val="22"/>
          </w:rPr>
          <w:t>group</w:t>
        </w:r>
      </w:ins>
      <w:del w:id="1102"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103" w:author="nick ting" w:date="2021-09-24T17:33:00Z">
        <w:r w:rsidR="00D9531B" w:rsidRPr="00790445" w:rsidDel="00527EAA">
          <w:rPr>
            <w:rFonts w:ascii="Times New Roman" w:hAnsi="Times New Roman" w:cs="Times New Roman"/>
            <w:sz w:val="22"/>
          </w:rPr>
          <w:delText xml:space="preserve">see </w:delText>
        </w:r>
      </w:del>
      <w:commentRangeStart w:id="1104"/>
      <w:r w:rsidR="00D9531B" w:rsidRPr="00790445">
        <w:rPr>
          <w:rFonts w:ascii="Times New Roman" w:hAnsi="Times New Roman" w:cs="Times New Roman"/>
          <w:sz w:val="22"/>
        </w:rPr>
        <w:t>supplementary figure 2</w:t>
      </w:r>
      <w:commentRangeEnd w:id="1104"/>
      <w:r w:rsidR="00D9531B" w:rsidRPr="00790445">
        <w:rPr>
          <w:rStyle w:val="CommentReference"/>
          <w:rFonts w:ascii="Times New Roman" w:hAnsi="Times New Roman" w:cs="Times New Roman"/>
          <w:sz w:val="22"/>
          <w:szCs w:val="22"/>
        </w:rPr>
        <w:commentReference w:id="1104"/>
      </w:r>
      <w:r w:rsidR="00D9531B" w:rsidRPr="00790445">
        <w:rPr>
          <w:rFonts w:ascii="Times New Roman" w:hAnsi="Times New Roman" w:cs="Times New Roman"/>
          <w:sz w:val="22"/>
        </w:rPr>
        <w:t xml:space="preserve">). </w:t>
      </w:r>
      <w:ins w:id="1105" w:author="nick ting" w:date="2021-09-24T18:12:00Z">
        <w:r w:rsidR="001F5D5D">
          <w:rPr>
            <w:rFonts w:ascii="Times New Roman" w:hAnsi="Times New Roman" w:cs="Times New Roman"/>
            <w:sz w:val="22"/>
          </w:rPr>
          <w:t xml:space="preserve">Although </w:t>
        </w:r>
      </w:ins>
      <w:ins w:id="1106" w:author="nick ting" w:date="2021-09-24T18:15:00Z">
        <w:r>
          <w:rPr>
            <w:rFonts w:ascii="Times New Roman" w:hAnsi="Times New Roman" w:cs="Times New Roman"/>
            <w:sz w:val="22"/>
          </w:rPr>
          <w:t xml:space="preserve">no </w:t>
        </w:r>
        <w:del w:id="1107" w:author="LIN, Yufeng" w:date="2021-10-04T16:57:00Z">
          <w:r w:rsidDel="00DB66B4">
            <w:rPr>
              <w:rFonts w:ascii="Times New Roman" w:hAnsi="Times New Roman" w:cs="Times New Roman"/>
              <w:sz w:val="22"/>
            </w:rPr>
            <w:delText>micro-eukaryote</w:delText>
          </w:r>
        </w:del>
      </w:ins>
      <w:ins w:id="1108" w:author="LIN, Yufeng" w:date="2021-10-04T16:57:00Z">
        <w:r w:rsidR="00DB66B4">
          <w:rPr>
            <w:rFonts w:ascii="Times New Roman" w:hAnsi="Times New Roman" w:cs="Times New Roman"/>
            <w:sz w:val="22"/>
          </w:rPr>
          <w:t>fungi</w:t>
        </w:r>
      </w:ins>
      <w:ins w:id="1109" w:author="nick ting" w:date="2021-09-24T18:15:00Z">
        <w:r>
          <w:rPr>
            <w:rFonts w:ascii="Times New Roman" w:hAnsi="Times New Roman" w:cs="Times New Roman"/>
            <w:sz w:val="22"/>
          </w:rPr>
          <w:t xml:space="preserve"> was identified to show </w:t>
        </w:r>
      </w:ins>
      <w:ins w:id="1110" w:author="nick ting" w:date="2021-09-24T18:20:00Z">
        <w:r>
          <w:rPr>
            <w:rFonts w:ascii="Times New Roman" w:hAnsi="Times New Roman" w:cs="Times New Roman"/>
            <w:sz w:val="22"/>
          </w:rPr>
          <w:t xml:space="preserve">a </w:t>
        </w:r>
      </w:ins>
      <w:ins w:id="1111" w:author="nick ting" w:date="2021-09-24T18:15:00Z">
        <w:r>
          <w:rPr>
            <w:rFonts w:ascii="Times New Roman" w:hAnsi="Times New Roman" w:cs="Times New Roman"/>
            <w:sz w:val="22"/>
          </w:rPr>
          <w:t xml:space="preserve">stronger relationship with CRC than </w:t>
        </w:r>
      </w:ins>
      <w:ins w:id="1112" w:author="nick ting" w:date="2021-09-24T18:20:00Z">
        <w:r>
          <w:rPr>
            <w:rFonts w:ascii="Times New Roman" w:hAnsi="Times New Roman" w:cs="Times New Roman"/>
            <w:i/>
            <w:iCs/>
            <w:sz w:val="22"/>
          </w:rPr>
          <w:t>F</w:t>
        </w:r>
      </w:ins>
      <w:ins w:id="1113" w:author="nick ting" w:date="2021-09-24T18:15:00Z">
        <w:r w:rsidRPr="007A072D">
          <w:rPr>
            <w:rFonts w:ascii="Times New Roman" w:hAnsi="Times New Roman" w:cs="Times New Roman"/>
            <w:i/>
            <w:iCs/>
            <w:sz w:val="22"/>
            <w:rPrChange w:id="1114"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115" w:author="nick ting" w:date="2021-09-24T18:12:00Z">
        <w:r w:rsidR="001F5D5D">
          <w:rPr>
            <w:rFonts w:ascii="Times New Roman" w:hAnsi="Times New Roman" w:cs="Times New Roman"/>
            <w:sz w:val="22"/>
          </w:rPr>
          <w:t xml:space="preserve">there were also differentially abundant </w:t>
        </w:r>
        <w:del w:id="1116" w:author="LIN, Yufeng" w:date="2021-09-28T13:07:00Z">
          <w:r w:rsidR="001F5D5D" w:rsidDel="004314C2">
            <w:rPr>
              <w:rFonts w:ascii="Times New Roman" w:hAnsi="Times New Roman" w:cs="Times New Roman"/>
              <w:sz w:val="22"/>
            </w:rPr>
            <w:delText>micro-eukaryotes</w:delText>
          </w:r>
        </w:del>
      </w:ins>
      <w:ins w:id="1117" w:author="LIN, Yufeng" w:date="2021-09-28T13:07:00Z">
        <w:r w:rsidR="004314C2">
          <w:rPr>
            <w:rFonts w:ascii="Times New Roman" w:hAnsi="Times New Roman" w:cs="Times New Roman"/>
            <w:sz w:val="22"/>
          </w:rPr>
          <w:t>fungi</w:t>
        </w:r>
      </w:ins>
      <w:ins w:id="1118" w:author="nick ting" w:date="2021-09-24T18:12:00Z">
        <w:r w:rsidR="001F5D5D">
          <w:rPr>
            <w:rFonts w:ascii="Times New Roman" w:hAnsi="Times New Roman" w:cs="Times New Roman"/>
            <w:sz w:val="22"/>
          </w:rPr>
          <w:t xml:space="preserve"> identified, which will be discussed in </w:t>
        </w:r>
      </w:ins>
      <w:ins w:id="1119" w:author="nick ting" w:date="2021-09-24T18:16:00Z">
        <w:r>
          <w:rPr>
            <w:rFonts w:ascii="Times New Roman" w:hAnsi="Times New Roman" w:cs="Times New Roman"/>
            <w:sz w:val="22"/>
          </w:rPr>
          <w:t>later</w:t>
        </w:r>
      </w:ins>
      <w:ins w:id="1120" w:author="nick ting" w:date="2021-09-24T18:12:00Z">
        <w:r w:rsidR="001F5D5D">
          <w:rPr>
            <w:rFonts w:ascii="Times New Roman" w:hAnsi="Times New Roman" w:cs="Times New Roman"/>
            <w:sz w:val="22"/>
          </w:rPr>
          <w:t xml:space="preserve"> sessions</w:t>
        </w:r>
      </w:ins>
      <w:ins w:id="1121" w:author="nick ting" w:date="2021-09-24T18:15:00Z">
        <w:r>
          <w:rPr>
            <w:rFonts w:ascii="Times New Roman" w:hAnsi="Times New Roman" w:cs="Times New Roman"/>
            <w:sz w:val="22"/>
          </w:rPr>
          <w:t xml:space="preserve"> </w:t>
        </w:r>
      </w:ins>
      <w:moveToRangeStart w:id="1122" w:author="LIN, Yufeng" w:date="2021-09-24T14:48:00Z" w:name="move83387346"/>
      <w:moveTo w:id="1123" w:author="LIN, Yufeng" w:date="2021-09-24T14:48:00Z">
        <w:del w:id="1124" w:author="nick ting" w:date="2021-09-24T17:51:00Z">
          <w:r w:rsidR="00971D87" w:rsidRPr="00790445" w:rsidDel="00ED41D5">
            <w:rPr>
              <w:rFonts w:ascii="Times New Roman" w:hAnsi="Times New Roman" w:cs="Times New Roman"/>
              <w:sz w:val="22"/>
            </w:rPr>
            <w:delText xml:space="preserve">We </w:delText>
          </w:r>
        </w:del>
        <w:del w:id="1125" w:author="nick ting" w:date="2021-09-24T17:39:00Z">
          <w:r w:rsidR="00971D87" w:rsidRPr="00790445" w:rsidDel="00527EAA">
            <w:rPr>
              <w:rFonts w:ascii="Times New Roman" w:hAnsi="Times New Roman" w:cs="Times New Roman"/>
              <w:sz w:val="22"/>
            </w:rPr>
            <w:delText>also made the</w:delText>
          </w:r>
        </w:del>
        <w:del w:id="1126" w:author="nick ting" w:date="2021-09-24T17:51:00Z">
          <w:r w:rsidR="00971D87" w:rsidRPr="00790445" w:rsidDel="00ED41D5">
            <w:rPr>
              <w:rFonts w:ascii="Times New Roman" w:hAnsi="Times New Roman" w:cs="Times New Roman"/>
              <w:sz w:val="22"/>
            </w:rPr>
            <w:delText xml:space="preserve"> phylum </w:delText>
          </w:r>
        </w:del>
        <w:del w:id="1127" w:author="nick ting" w:date="2021-09-24T17:39:00Z">
          <w:r w:rsidR="00971D87" w:rsidRPr="00790445" w:rsidDel="00527EAA">
            <w:rPr>
              <w:rFonts w:ascii="Times New Roman" w:hAnsi="Times New Roman" w:cs="Times New Roman"/>
              <w:sz w:val="22"/>
            </w:rPr>
            <w:delText xml:space="preserve">comparison </w:delText>
          </w:r>
        </w:del>
        <w:del w:id="1128"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122"/>
      <w:del w:id="1129" w:author="nick ting" w:date="2021-09-24T17:51:00Z">
        <w:r w:rsidR="00D9531B" w:rsidRPr="00790445" w:rsidDel="00ED41D5">
          <w:rPr>
            <w:rFonts w:ascii="Times New Roman" w:hAnsi="Times New Roman" w:cs="Times New Roman"/>
            <w:sz w:val="22"/>
          </w:rPr>
          <w:delText xml:space="preserve">But </w:delText>
        </w:r>
      </w:del>
      <w:del w:id="1130"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131"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132"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133"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134"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218D93FB" w14:textId="0648E825" w:rsidR="00D46E76" w:rsidDel="0096422D" w:rsidRDefault="00D46E76" w:rsidP="00790445">
      <w:pPr>
        <w:rPr>
          <w:ins w:id="1135" w:author="nick ting" w:date="2021-10-03T19:37:00Z"/>
          <w:del w:id="1136" w:author="LIN, Yufeng" w:date="2021-10-05T14:02:00Z"/>
          <w:rFonts w:ascii="Times New Roman" w:hAnsi="Times New Roman" w:cs="Times New Roman"/>
          <w:sz w:val="22"/>
        </w:rPr>
      </w:pPr>
    </w:p>
    <w:p w14:paraId="31E24533" w14:textId="77777777" w:rsidR="007A072D" w:rsidRDefault="007A072D" w:rsidP="00790445">
      <w:pPr>
        <w:rPr>
          <w:ins w:id="1137" w:author="nick ting" w:date="2021-09-24T18:20:00Z"/>
          <w:rFonts w:ascii="Times New Roman" w:hAnsi="Times New Roman" w:cs="Times New Roman"/>
          <w:sz w:val="22"/>
        </w:rPr>
      </w:pPr>
    </w:p>
    <w:p w14:paraId="3E110BBC" w14:textId="73B61E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138" w:author="nick ting" w:date="2021-09-24T17:58:00Z">
        <w:r w:rsidRPr="00790445" w:rsidDel="007E7EF9">
          <w:rPr>
            <w:rFonts w:ascii="Times New Roman" w:hAnsi="Times New Roman" w:cs="Times New Roman"/>
            <w:sz w:val="22"/>
          </w:rPr>
          <w:delText xml:space="preserve">the </w:delText>
        </w:r>
      </w:del>
      <w:ins w:id="1139"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140" w:author="nick ting" w:date="2021-09-24T17:58:00Z">
        <w:r w:rsidR="007E7EF9">
          <w:rPr>
            <w:rFonts w:ascii="Times New Roman" w:hAnsi="Times New Roman" w:cs="Times New Roman"/>
            <w:sz w:val="22"/>
          </w:rPr>
          <w:t>ing</w:t>
        </w:r>
      </w:ins>
      <w:del w:id="1141"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142" w:author="nick ting" w:date="2021-09-24T17:58:00Z">
        <w:r w:rsidR="007E7EF9">
          <w:rPr>
            <w:rFonts w:ascii="Times New Roman" w:hAnsi="Times New Roman" w:cs="Times New Roman"/>
            <w:sz w:val="22"/>
          </w:rPr>
          <w:t xml:space="preserve">ed </w:t>
        </w:r>
      </w:ins>
      <w:del w:id="1143"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144" w:author="nick ting" w:date="2021-09-24T17:59:00Z">
        <w:r w:rsidR="007E7EF9">
          <w:rPr>
            <w:rFonts w:ascii="Times New Roman" w:hAnsi="Times New Roman" w:cs="Times New Roman"/>
            <w:sz w:val="22"/>
          </w:rPr>
          <w:t>d group</w:t>
        </w:r>
      </w:ins>
      <w:del w:id="1145"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146"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147"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148" w:author="nick ting" w:date="2021-09-24T18:02:00Z">
        <w:r w:rsidR="007E7EF9">
          <w:rPr>
            <w:rFonts w:ascii="Times New Roman" w:hAnsi="Times New Roman" w:cs="Times New Roman"/>
            <w:sz w:val="22"/>
          </w:rPr>
          <w:t xml:space="preserve">in </w:t>
        </w:r>
      </w:ins>
      <w:del w:id="1149"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150"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151" w:author="nick ting" w:date="2021-09-24T18:00:00Z">
        <w:r w:rsidRPr="00790445" w:rsidDel="007E7EF9">
          <w:rPr>
            <w:rFonts w:ascii="Times New Roman" w:hAnsi="Times New Roman" w:cs="Times New Roman"/>
            <w:sz w:val="22"/>
          </w:rPr>
          <w:delText xml:space="preserve">control </w:delText>
        </w:r>
      </w:del>
      <w:ins w:id="1152"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153" w:author="nick ting" w:date="2021-09-24T18:01:00Z">
        <w:r w:rsidRPr="00790445" w:rsidDel="007E7EF9">
          <w:rPr>
            <w:rFonts w:ascii="Times New Roman" w:hAnsi="Times New Roman" w:cs="Times New Roman"/>
            <w:sz w:val="22"/>
          </w:rPr>
          <w:delText>compared all the</w:delText>
        </w:r>
      </w:del>
      <w:ins w:id="1154"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155" w:author="nick ting" w:date="2021-09-24T18:01:00Z">
        <w:r w:rsidRPr="00790445" w:rsidDel="007E7EF9">
          <w:rPr>
            <w:rFonts w:ascii="Times New Roman" w:hAnsi="Times New Roman" w:cs="Times New Roman"/>
            <w:sz w:val="22"/>
          </w:rPr>
          <w:delText xml:space="preserve">samples </w:delText>
        </w:r>
      </w:del>
      <w:ins w:id="1156"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157" w:author="nick ting" w:date="2021-09-24T18:02:00Z">
        <w:r w:rsidRPr="00790445" w:rsidDel="007E7EF9">
          <w:rPr>
            <w:rFonts w:ascii="Times New Roman" w:hAnsi="Times New Roman" w:cs="Times New Roman"/>
            <w:sz w:val="22"/>
          </w:rPr>
          <w:delText xml:space="preserve">Most </w:delText>
        </w:r>
      </w:del>
      <w:ins w:id="1158"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159" w:author="nick ting" w:date="2021-09-24T18:02:00Z">
        <w:r w:rsidR="007E7EF9">
          <w:rPr>
            <w:rFonts w:ascii="Times New Roman" w:hAnsi="Times New Roman" w:cs="Times New Roman"/>
            <w:sz w:val="22"/>
          </w:rPr>
          <w:t xml:space="preserve">, </w:t>
        </w:r>
      </w:ins>
      <w:ins w:id="1160" w:author="nick ting" w:date="2021-09-24T18:04:00Z">
        <w:r w:rsidR="001F5D5D">
          <w:rPr>
            <w:rFonts w:ascii="Times New Roman" w:hAnsi="Times New Roman" w:cs="Times New Roman"/>
            <w:sz w:val="22"/>
          </w:rPr>
          <w:t>majority</w:t>
        </w:r>
      </w:ins>
      <w:del w:id="1161"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162" w:author="nick ting" w:date="2021-09-24T18:03:00Z">
        <w:r w:rsidRPr="00790445" w:rsidDel="007E7EF9">
          <w:rPr>
            <w:rFonts w:ascii="Times New Roman" w:hAnsi="Times New Roman" w:cs="Times New Roman"/>
            <w:sz w:val="22"/>
          </w:rPr>
          <w:delText xml:space="preserve">diversity reduction by </w:delText>
        </w:r>
      </w:del>
      <w:ins w:id="1163"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164" w:author="nick ting" w:date="2021-09-24T18:03:00Z">
        <w:r w:rsidR="007E7EF9">
          <w:rPr>
            <w:rFonts w:ascii="Times New Roman" w:hAnsi="Times New Roman" w:cs="Times New Roman"/>
            <w:sz w:val="22"/>
          </w:rPr>
          <w:t xml:space="preserve"> </w:t>
        </w:r>
      </w:ins>
      <w:del w:id="1165" w:author="nick ting" w:date="2021-09-24T18:03:00Z">
        <w:r w:rsidRPr="00790445" w:rsidDel="007E7EF9">
          <w:rPr>
            <w:rFonts w:ascii="Times New Roman" w:hAnsi="Times New Roman" w:cs="Times New Roman"/>
            <w:sz w:val="22"/>
          </w:rPr>
          <w:delText xml:space="preserve"> index</w:delText>
        </w:r>
      </w:del>
      <w:ins w:id="1166" w:author="nick ting" w:date="2021-09-24T18:03:00Z">
        <w:r w:rsidR="007E7EF9">
          <w:rPr>
            <w:rFonts w:ascii="Times New Roman" w:hAnsi="Times New Roman" w:cs="Times New Roman"/>
            <w:sz w:val="22"/>
          </w:rPr>
          <w:t>(</w:t>
        </w:r>
      </w:ins>
      <w:del w:id="1167"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168" w:author="nick ting" w:date="2021-09-24T18:26:00Z">
        <w:r w:rsidR="00930CB9">
          <w:rPr>
            <w:rFonts w:ascii="Times New Roman" w:hAnsi="Times New Roman" w:cs="Times New Roman"/>
            <w:sz w:val="22"/>
          </w:rPr>
          <w:t xml:space="preserve"> </w:t>
        </w:r>
      </w:ins>
      <w:ins w:id="1169"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170" w:author="nick ting" w:date="2021-09-24T18:21:00Z">
        <w:r w:rsidRPr="00790445" w:rsidDel="007A072D">
          <w:rPr>
            <w:rFonts w:ascii="Times New Roman" w:hAnsi="Times New Roman" w:cs="Times New Roman"/>
            <w:sz w:val="22"/>
          </w:rPr>
          <w:delText>Even though</w:delText>
        </w:r>
      </w:del>
      <w:ins w:id="1171"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172"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173" w:author="nick ting" w:date="2021-09-24T18:05:00Z">
        <w:r w:rsidRPr="00790445" w:rsidDel="001F5D5D">
          <w:rPr>
            <w:rFonts w:ascii="Times New Roman" w:hAnsi="Times New Roman" w:cs="Times New Roman"/>
            <w:sz w:val="22"/>
          </w:rPr>
          <w:delText xml:space="preserve">in </w:delText>
        </w:r>
      </w:del>
      <w:ins w:id="1174"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175" w:author="LIN, Yufeng" w:date="2021-09-28T13:00:00Z">
        <w:r w:rsidR="00FA35F2" w:rsidRPr="00790445" w:rsidDel="004314C2">
          <w:rPr>
            <w:rFonts w:ascii="Times New Roman" w:hAnsi="Times New Roman" w:cs="Times New Roman"/>
            <w:sz w:val="22"/>
          </w:rPr>
          <w:delText>micro-eukaryot</w:delText>
        </w:r>
      </w:del>
      <w:ins w:id="1176" w:author="nick ting" w:date="2021-09-24T18:05:00Z">
        <w:del w:id="1177" w:author="LIN, Yufeng" w:date="2021-09-28T13:00:00Z">
          <w:r w:rsidR="001F5D5D" w:rsidDel="004314C2">
            <w:rPr>
              <w:rFonts w:ascii="Times New Roman" w:hAnsi="Times New Roman" w:cs="Times New Roman"/>
              <w:sz w:val="22"/>
            </w:rPr>
            <w:delText>ic</w:delText>
          </w:r>
        </w:del>
      </w:ins>
      <w:ins w:id="1178" w:author="LIN, Yufeng" w:date="2021-09-28T13:00:00Z">
        <w:r w:rsidR="004314C2">
          <w:rPr>
            <w:rFonts w:ascii="Times New Roman" w:hAnsi="Times New Roman" w:cs="Times New Roman"/>
            <w:sz w:val="22"/>
          </w:rPr>
          <w:t>fungal</w:t>
        </w:r>
      </w:ins>
      <w:ins w:id="1179" w:author="nick ting" w:date="2021-09-24T18:05:00Z">
        <w:r w:rsidR="001F5D5D">
          <w:rPr>
            <w:rFonts w:ascii="Times New Roman" w:hAnsi="Times New Roman" w:cs="Times New Roman"/>
            <w:sz w:val="22"/>
          </w:rPr>
          <w:t xml:space="preserve"> composition</w:t>
        </w:r>
      </w:ins>
      <w:del w:id="1180"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181" w:author="nick ting" w:date="2021-09-24T18:21:00Z">
        <w:r w:rsidRPr="00790445" w:rsidDel="007A072D">
          <w:rPr>
            <w:rFonts w:ascii="Times New Roman" w:hAnsi="Times New Roman" w:cs="Times New Roman"/>
            <w:sz w:val="22"/>
          </w:rPr>
          <w:delText>is not as apparent as</w:delText>
        </w:r>
      </w:del>
      <w:ins w:id="1182" w:author="nick ting" w:date="2021-09-24T18:21:00Z">
        <w:r w:rsidR="007A072D">
          <w:rPr>
            <w:rFonts w:ascii="Times New Roman" w:hAnsi="Times New Roman" w:cs="Times New Roman"/>
            <w:sz w:val="22"/>
          </w:rPr>
          <w:t>as compared to</w:t>
        </w:r>
      </w:ins>
      <w:ins w:id="1183"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84" w:author="nick ting" w:date="2021-09-24T18:05:00Z">
        <w:r w:rsidR="001F5D5D">
          <w:rPr>
            <w:rFonts w:ascii="Times New Roman" w:hAnsi="Times New Roman" w:cs="Times New Roman"/>
            <w:sz w:val="22"/>
          </w:rPr>
          <w:t>bacterial composition in CRC</w:t>
        </w:r>
      </w:ins>
      <w:ins w:id="1185" w:author="nick ting" w:date="2021-09-24T18:22:00Z">
        <w:r w:rsidR="007A072D">
          <w:rPr>
            <w:rFonts w:ascii="Times New Roman" w:hAnsi="Times New Roman" w:cs="Times New Roman"/>
            <w:sz w:val="22"/>
          </w:rPr>
          <w:t xml:space="preserve"> as well as the</w:t>
        </w:r>
      </w:ins>
      <w:del w:id="1186" w:author="nick ting" w:date="2021-09-24T18:05:00Z">
        <w:r w:rsidRPr="00790445" w:rsidDel="001F5D5D">
          <w:rPr>
            <w:rFonts w:ascii="Times New Roman" w:hAnsi="Times New Roman" w:cs="Times New Roman"/>
            <w:sz w:val="22"/>
          </w:rPr>
          <w:delText>in bacteria level</w:delText>
        </w:r>
      </w:del>
      <w:del w:id="1187" w:author="nick ting" w:date="2021-09-24T18:22:00Z">
        <w:r w:rsidRPr="00790445" w:rsidDel="007A072D">
          <w:rPr>
            <w:rFonts w:ascii="Times New Roman" w:hAnsi="Times New Roman" w:cs="Times New Roman"/>
            <w:sz w:val="22"/>
          </w:rPr>
          <w:delText xml:space="preserve">, </w:delText>
        </w:r>
      </w:del>
      <w:del w:id="1188" w:author="nick ting" w:date="2021-09-24T18:07:00Z">
        <w:r w:rsidRPr="00790445" w:rsidDel="001F5D5D">
          <w:rPr>
            <w:rFonts w:ascii="Times New Roman" w:hAnsi="Times New Roman" w:cs="Times New Roman"/>
            <w:sz w:val="22"/>
          </w:rPr>
          <w:delText>it still offered some difference in CRC compared with healthy control.</w:delText>
        </w:r>
      </w:del>
      <w:del w:id="1189"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90" w:author="nick ting" w:date="2021-09-24T18:23:00Z">
        <w:r w:rsidR="007A072D">
          <w:rPr>
            <w:rFonts w:ascii="Times New Roman" w:hAnsi="Times New Roman" w:cs="Times New Roman"/>
            <w:sz w:val="22"/>
          </w:rPr>
          <w:t xml:space="preserve">we could </w:t>
        </w:r>
      </w:ins>
      <w:del w:id="1191" w:author="nick ting" w:date="2021-09-24T18:23:00Z">
        <w:r w:rsidRPr="00790445" w:rsidDel="007A072D">
          <w:rPr>
            <w:rFonts w:ascii="Times New Roman" w:hAnsi="Times New Roman" w:cs="Times New Roman"/>
            <w:sz w:val="22"/>
          </w:rPr>
          <w:delText>overal</w:delText>
        </w:r>
      </w:del>
      <w:ins w:id="1192" w:author="nick ting" w:date="2021-09-24T18:23:00Z">
        <w:r w:rsidR="007A072D">
          <w:rPr>
            <w:rFonts w:ascii="Times New Roman" w:hAnsi="Times New Roman" w:cs="Times New Roman"/>
            <w:sz w:val="22"/>
          </w:rPr>
          <w:t>still observe remarkable differences in</w:t>
        </w:r>
      </w:ins>
      <w:del w:id="1193"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94" w:author="LIN, Yufeng" w:date="2021-09-28T13:07:00Z">
        <w:r w:rsidR="00FA35F2" w:rsidRPr="00790445" w:rsidDel="004314C2">
          <w:rPr>
            <w:rFonts w:ascii="Times New Roman" w:hAnsi="Times New Roman" w:cs="Times New Roman"/>
            <w:sz w:val="22"/>
          </w:rPr>
          <w:delText>micro-eukaryotes</w:delText>
        </w:r>
      </w:del>
      <w:ins w:id="1195"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96"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197" w:author="nick ting" w:date="2021-09-24T18:23:00Z">
        <w:r w:rsidRPr="00790445" w:rsidDel="007A072D">
          <w:rPr>
            <w:rFonts w:ascii="Times New Roman" w:hAnsi="Times New Roman" w:cs="Times New Roman"/>
            <w:sz w:val="22"/>
          </w:rPr>
          <w:delText>compared with the healthy control</w:delText>
        </w:r>
      </w:del>
      <w:ins w:id="1198"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2C8B18AA" w:rsidR="00D9531B" w:rsidRPr="00790445" w:rsidRDefault="00D9531B" w:rsidP="008B0617">
      <w:pPr>
        <w:pStyle w:val="title20825"/>
      </w:pPr>
      <w:commentRangeStart w:id="1199"/>
      <w:del w:id="1200" w:author="nick ting" w:date="2021-09-27T13:52:00Z">
        <w:r w:rsidRPr="00790445" w:rsidDel="00D93222">
          <w:lastRenderedPageBreak/>
          <w:delText>Seventy-four</w:delText>
        </w:r>
      </w:del>
      <w:ins w:id="1201" w:author="nick ting" w:date="2021-09-27T13:52:00Z">
        <w:r w:rsidR="00D93222">
          <w:t>Identification of</w:t>
        </w:r>
      </w:ins>
      <w:r w:rsidRPr="00790445">
        <w:t xml:space="preserve"> </w:t>
      </w:r>
      <w:del w:id="1202" w:author="LIN, Yufeng" w:date="2021-09-28T13:00:00Z">
        <w:r w:rsidR="00FA35F2" w:rsidRPr="00790445" w:rsidDel="004314C2">
          <w:delText>micro-eukaryotic</w:delText>
        </w:r>
      </w:del>
      <w:ins w:id="1203" w:author="LIN, Yufeng" w:date="2021-09-28T13:00:00Z">
        <w:r w:rsidR="004314C2">
          <w:t>fungal</w:t>
        </w:r>
      </w:ins>
      <w:r w:rsidRPr="00790445">
        <w:t xml:space="preserve"> species </w:t>
      </w:r>
      <w:del w:id="1204" w:author="nick ting" w:date="2021-09-27T13:52:00Z">
        <w:r w:rsidRPr="00790445" w:rsidDel="00D93222">
          <w:delText xml:space="preserve">were </w:delText>
        </w:r>
      </w:del>
      <w:r w:rsidRPr="00790445">
        <w:t xml:space="preserve">associated with CRC </w:t>
      </w:r>
      <w:del w:id="1205" w:author="nick ting" w:date="2021-09-27T13:52:00Z">
        <w:r w:rsidRPr="00790445" w:rsidDel="00D93222">
          <w:delText xml:space="preserve">through </w:delText>
        </w:r>
      </w:del>
      <w:ins w:id="1206" w:author="nick ting" w:date="2021-09-27T13:52:00Z">
        <w:r w:rsidR="00D93222">
          <w:t>by</w:t>
        </w:r>
        <w:r w:rsidR="00D93222" w:rsidRPr="00790445">
          <w:t xml:space="preserve"> </w:t>
        </w:r>
      </w:ins>
      <w:r w:rsidRPr="00790445">
        <w:t>univariate meta-analysis</w:t>
      </w:r>
      <w:commentRangeEnd w:id="1199"/>
      <w:r w:rsidR="00FA2A1F">
        <w:rPr>
          <w:rStyle w:val="CommentReference"/>
          <w:rFonts w:asciiTheme="minorHAnsi" w:eastAsiaTheme="minorEastAsia" w:hAnsiTheme="minorHAnsi" w:cstheme="minorBidi"/>
          <w:b w:val="0"/>
          <w:color w:val="auto"/>
          <w:u w:val="none"/>
        </w:rPr>
        <w:commentReference w:id="1199"/>
      </w:r>
    </w:p>
    <w:p w14:paraId="0A449F0B" w14:textId="7266289F" w:rsidR="00BA3DCF" w:rsidDel="00B16CD0" w:rsidRDefault="00D9531B" w:rsidP="00790445">
      <w:pPr>
        <w:widowControl/>
        <w:rPr>
          <w:del w:id="1207" w:author="LIN, Yufeng" w:date="2021-09-30T19:15:00Z"/>
          <w:rFonts w:ascii="Times New Roman" w:hAnsi="Times New Roman" w:cs="Times New Roman"/>
          <w:sz w:val="22"/>
        </w:rPr>
      </w:pPr>
      <w:del w:id="1208" w:author="LIN, Yufeng" w:date="2021-09-24T15:01:00Z">
        <w:r w:rsidRPr="0030142C" w:rsidDel="00CA3711">
          <w:rPr>
            <w:rFonts w:ascii="Times New Roman" w:hAnsi="Times New Roman" w:cs="Times New Roman"/>
            <w:sz w:val="22"/>
            <w:highlight w:val="yellow"/>
            <w:rPrChange w:id="1209"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210"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1"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212"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3"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214"/>
        <w:r w:rsidRPr="0030142C" w:rsidDel="00CA3711">
          <w:rPr>
            <w:rFonts w:ascii="Times New Roman" w:hAnsi="Times New Roman" w:cs="Times New Roman"/>
            <w:sz w:val="22"/>
            <w:highlight w:val="yellow"/>
            <w:rPrChange w:id="1215" w:author="LIN, Yufeng" w:date="2021-09-24T14:22:00Z">
              <w:rPr>
                <w:rFonts w:ascii="Times New Roman" w:hAnsi="Times New Roman" w:cs="Times New Roman"/>
                <w:sz w:val="22"/>
              </w:rPr>
            </w:rPrChange>
          </w:rPr>
          <w:delText>supplementary figure 3</w:delText>
        </w:r>
        <w:commentRangeEnd w:id="1214"/>
        <w:r w:rsidRPr="0030142C" w:rsidDel="00CA3711">
          <w:rPr>
            <w:rStyle w:val="CommentReference"/>
            <w:rFonts w:ascii="Times New Roman" w:hAnsi="Times New Roman" w:cs="Times New Roman"/>
            <w:sz w:val="22"/>
            <w:szCs w:val="22"/>
            <w:highlight w:val="yellow"/>
            <w:rPrChange w:id="1216" w:author="LIN, Yufeng" w:date="2021-09-24T14:22:00Z">
              <w:rPr>
                <w:rStyle w:val="CommentReference"/>
                <w:rFonts w:ascii="Times New Roman" w:hAnsi="Times New Roman" w:cs="Times New Roman"/>
                <w:sz w:val="22"/>
                <w:szCs w:val="22"/>
              </w:rPr>
            </w:rPrChange>
          </w:rPr>
          <w:commentReference w:id="1214"/>
        </w:r>
        <w:r w:rsidRPr="0030142C" w:rsidDel="00CA3711">
          <w:rPr>
            <w:rFonts w:ascii="Times New Roman" w:hAnsi="Times New Roman" w:cs="Times New Roman"/>
            <w:sz w:val="22"/>
            <w:highlight w:val="yellow"/>
            <w:rPrChange w:id="1217" w:author="LIN, Yufeng" w:date="2021-09-24T14:22:00Z">
              <w:rPr>
                <w:rFonts w:ascii="Times New Roman" w:hAnsi="Times New Roman" w:cs="Times New Roman"/>
                <w:sz w:val="22"/>
              </w:rPr>
            </w:rPrChange>
          </w:rPr>
          <w:delText xml:space="preserve"> and </w:delText>
        </w:r>
        <w:commentRangeStart w:id="1218"/>
        <w:r w:rsidRPr="0030142C" w:rsidDel="00CA3711">
          <w:rPr>
            <w:rFonts w:ascii="Times New Roman" w:hAnsi="Times New Roman" w:cs="Times New Roman"/>
            <w:sz w:val="22"/>
            <w:highlight w:val="yellow"/>
            <w:rPrChange w:id="1219" w:author="LIN, Yufeng" w:date="2021-09-24T14:22:00Z">
              <w:rPr>
                <w:rFonts w:ascii="Times New Roman" w:hAnsi="Times New Roman" w:cs="Times New Roman"/>
                <w:sz w:val="22"/>
              </w:rPr>
            </w:rPrChange>
          </w:rPr>
          <w:delText>supplementary figure 4</w:delText>
        </w:r>
        <w:commentRangeEnd w:id="1218"/>
        <w:r w:rsidRPr="0030142C" w:rsidDel="00CA3711">
          <w:rPr>
            <w:rStyle w:val="CommentReference"/>
            <w:rFonts w:ascii="Times New Roman" w:hAnsi="Times New Roman" w:cs="Times New Roman"/>
            <w:sz w:val="22"/>
            <w:szCs w:val="22"/>
            <w:highlight w:val="yellow"/>
            <w:rPrChange w:id="1220" w:author="LIN, Yufeng" w:date="2021-09-24T14:22:00Z">
              <w:rPr>
                <w:rStyle w:val="CommentReference"/>
                <w:rFonts w:ascii="Times New Roman" w:hAnsi="Times New Roman" w:cs="Times New Roman"/>
                <w:sz w:val="22"/>
                <w:szCs w:val="22"/>
              </w:rPr>
            </w:rPrChange>
          </w:rPr>
          <w:commentReference w:id="1218"/>
        </w:r>
        <w:r w:rsidRPr="0030142C" w:rsidDel="00CA3711">
          <w:rPr>
            <w:rFonts w:ascii="Times New Roman" w:hAnsi="Times New Roman" w:cs="Times New Roman"/>
            <w:sz w:val="22"/>
            <w:highlight w:val="yellow"/>
            <w:rPrChange w:id="1221"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222" w:author="nick ting" w:date="2021-09-26T23:29:00Z">
        <w:r w:rsidR="002276BF">
          <w:rPr>
            <w:rFonts w:ascii="Times New Roman" w:hAnsi="Times New Roman" w:cs="Times New Roman"/>
            <w:sz w:val="22"/>
          </w:rPr>
          <w:t xml:space="preserve"> next</w:t>
        </w:r>
      </w:ins>
      <w:ins w:id="1223" w:author="nick ting" w:date="2021-09-26T23:30:00Z">
        <w:r w:rsidR="002276BF">
          <w:rPr>
            <w:rFonts w:ascii="Times New Roman" w:hAnsi="Times New Roman" w:cs="Times New Roman"/>
            <w:sz w:val="22"/>
          </w:rPr>
          <w:t xml:space="preserve"> searched for the</w:t>
        </w:r>
      </w:ins>
      <w:ins w:id="1224" w:author="nick ting" w:date="2021-09-27T13:17:00Z">
        <w:r w:rsidR="00DD671B">
          <w:rPr>
            <w:rFonts w:ascii="Times New Roman" w:hAnsi="Times New Roman" w:cs="Times New Roman"/>
            <w:sz w:val="22"/>
          </w:rPr>
          <w:t xml:space="preserve"> potential enteric </w:t>
        </w:r>
        <w:del w:id="1225" w:author="LIN, Yufeng" w:date="2021-09-28T13:00:00Z">
          <w:r w:rsidR="00DD671B" w:rsidDel="004314C2">
            <w:rPr>
              <w:rFonts w:ascii="Times New Roman" w:hAnsi="Times New Roman" w:cs="Times New Roman"/>
              <w:sz w:val="22"/>
            </w:rPr>
            <w:delText>micro-eukaryotic</w:delText>
          </w:r>
        </w:del>
      </w:ins>
      <w:ins w:id="1226" w:author="LIN, Yufeng" w:date="2021-09-28T13:00:00Z">
        <w:r w:rsidR="004314C2">
          <w:rPr>
            <w:rFonts w:ascii="Times New Roman" w:hAnsi="Times New Roman" w:cs="Times New Roman"/>
            <w:sz w:val="22"/>
          </w:rPr>
          <w:t>fungal</w:t>
        </w:r>
      </w:ins>
      <w:ins w:id="1227" w:author="nick ting" w:date="2021-09-27T13:17:00Z">
        <w:r w:rsidR="00DD671B">
          <w:rPr>
            <w:rFonts w:ascii="Times New Roman" w:hAnsi="Times New Roman" w:cs="Times New Roman"/>
            <w:sz w:val="22"/>
          </w:rPr>
          <w:t xml:space="preserve"> shifts in CRC patients</w:t>
        </w:r>
      </w:ins>
      <w:ins w:id="1228" w:author="nick ting" w:date="2021-09-27T14:02:00Z">
        <w:r w:rsidR="00FA2A1F">
          <w:rPr>
            <w:rFonts w:ascii="Times New Roman" w:hAnsi="Times New Roman" w:cs="Times New Roman"/>
            <w:sz w:val="22"/>
          </w:rPr>
          <w:t xml:space="preserve"> as</w:t>
        </w:r>
      </w:ins>
      <w:ins w:id="1229" w:author="nick ting" w:date="2021-09-26T23:30:00Z">
        <w:r w:rsidR="002276BF">
          <w:rPr>
            <w:rFonts w:ascii="Times New Roman" w:hAnsi="Times New Roman" w:cs="Times New Roman"/>
            <w:sz w:val="22"/>
          </w:rPr>
          <w:t xml:space="preserve"> </w:t>
        </w:r>
      </w:ins>
      <w:ins w:id="1230" w:author="nick ting" w:date="2021-09-27T13:17:00Z">
        <w:r w:rsidR="00DD671B">
          <w:rPr>
            <w:rFonts w:ascii="Times New Roman" w:hAnsi="Times New Roman" w:cs="Times New Roman"/>
            <w:sz w:val="22"/>
          </w:rPr>
          <w:t>compared to</w:t>
        </w:r>
      </w:ins>
      <w:ins w:id="1231"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232" w:author="nick ting" w:date="2021-09-26T23:31:00Z">
        <w:r w:rsidRPr="00790445" w:rsidDel="002276BF">
          <w:rPr>
            <w:rFonts w:ascii="Times New Roman" w:hAnsi="Times New Roman" w:cs="Times New Roman"/>
            <w:sz w:val="22"/>
          </w:rPr>
          <w:delText xml:space="preserve">filtered the </w:delText>
        </w:r>
      </w:del>
      <w:del w:id="1233" w:author="nick ting" w:date="2021-09-24T18:33:00Z">
        <w:r w:rsidRPr="00790445" w:rsidDel="00930CB9">
          <w:rPr>
            <w:rFonts w:ascii="Times New Roman" w:hAnsi="Times New Roman" w:cs="Times New Roman"/>
            <w:sz w:val="22"/>
          </w:rPr>
          <w:delText xml:space="preserve">rarefied </w:delText>
        </w:r>
      </w:del>
      <w:ins w:id="1234" w:author="nick ting" w:date="2021-09-27T13:10:00Z">
        <w:r w:rsidR="00DD671B">
          <w:rPr>
            <w:rFonts w:ascii="Times New Roman" w:hAnsi="Times New Roman" w:cs="Times New Roman"/>
            <w:sz w:val="22"/>
          </w:rPr>
          <w:t>After filtering l</w:t>
        </w:r>
      </w:ins>
      <w:ins w:id="1235"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236" w:author="LIN, Yufeng" w:date="2021-09-28T13:07:00Z">
        <w:r w:rsidR="00FA35F2" w:rsidRPr="00790445" w:rsidDel="004314C2">
          <w:rPr>
            <w:rFonts w:ascii="Times New Roman" w:hAnsi="Times New Roman" w:cs="Times New Roman"/>
            <w:sz w:val="22"/>
          </w:rPr>
          <w:delText>micro-eukaryotes</w:delText>
        </w:r>
      </w:del>
      <w:ins w:id="1237" w:author="LIN, Yufeng" w:date="2021-09-28T13:07:00Z">
        <w:r w:rsidR="004314C2">
          <w:rPr>
            <w:rFonts w:ascii="Times New Roman" w:hAnsi="Times New Roman" w:cs="Times New Roman"/>
            <w:sz w:val="22"/>
          </w:rPr>
          <w:t>fungi</w:t>
        </w:r>
      </w:ins>
      <w:ins w:id="1238" w:author="nick ting" w:date="2021-09-27T13:13:00Z">
        <w:r w:rsidR="00DD671B">
          <w:rPr>
            <w:rFonts w:ascii="Times New Roman" w:hAnsi="Times New Roman" w:cs="Times New Roman"/>
            <w:sz w:val="22"/>
          </w:rPr>
          <w:t xml:space="preserve"> </w:t>
        </w:r>
      </w:ins>
      <w:ins w:id="1239" w:author="nick ting" w:date="2021-09-24T18:42:00Z">
        <w:r w:rsidR="00683CAF">
          <w:rPr>
            <w:rFonts w:ascii="Times New Roman" w:hAnsi="Times New Roman" w:cs="Times New Roman"/>
            <w:sz w:val="22"/>
          </w:rPr>
          <w:t>from the 592 aligned species</w:t>
        </w:r>
      </w:ins>
      <w:ins w:id="1240"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241" w:author="LIN, Yufeng" w:date="2021-09-24T15:01:00Z">
        <w:r w:rsidRPr="00790445" w:rsidDel="00CA3711">
          <w:rPr>
            <w:rFonts w:ascii="Times New Roman" w:hAnsi="Times New Roman" w:cs="Times New Roman"/>
            <w:sz w:val="22"/>
          </w:rPr>
          <w:delText>(relative abundance &lt; 0.1% of all the microeukaryote)</w:delText>
        </w:r>
      </w:del>
      <w:del w:id="1242" w:author="nick ting" w:date="2021-09-27T13:13:00Z">
        <w:r w:rsidRPr="00790445" w:rsidDel="00DD671B">
          <w:rPr>
            <w:rFonts w:ascii="Times New Roman" w:hAnsi="Times New Roman" w:cs="Times New Roman"/>
            <w:sz w:val="22"/>
          </w:rPr>
          <w:delText xml:space="preserve"> and </w:delText>
        </w:r>
      </w:del>
      <w:del w:id="1243"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244" w:author="nick ting" w:date="2021-09-24T18:42:00Z">
        <w:r w:rsidRPr="00790445" w:rsidDel="00683CAF">
          <w:rPr>
            <w:rFonts w:ascii="Times New Roman" w:hAnsi="Times New Roman" w:cs="Times New Roman"/>
            <w:sz w:val="22"/>
          </w:rPr>
          <w:delText xml:space="preserve">features </w:delText>
        </w:r>
      </w:del>
      <w:ins w:id="1245" w:author="nick ting" w:date="2021-09-24T18:42:00Z">
        <w:r w:rsidR="00683CAF">
          <w:rPr>
            <w:rFonts w:ascii="Times New Roman" w:hAnsi="Times New Roman" w:cs="Times New Roman"/>
            <w:sz w:val="22"/>
          </w:rPr>
          <w:t>species</w:t>
        </w:r>
      </w:ins>
      <w:ins w:id="1246" w:author="nick ting" w:date="2021-09-26T23:31:00Z">
        <w:r w:rsidR="002276BF">
          <w:rPr>
            <w:rFonts w:ascii="Times New Roman" w:hAnsi="Times New Roman" w:cs="Times New Roman"/>
            <w:sz w:val="22"/>
          </w:rPr>
          <w:t xml:space="preserve"> were obtained</w:t>
        </w:r>
      </w:ins>
      <w:ins w:id="1247" w:author="nick ting" w:date="2021-09-24T18:42:00Z">
        <w:r w:rsidR="00683CAF" w:rsidRPr="00790445">
          <w:rPr>
            <w:rFonts w:ascii="Times New Roman" w:hAnsi="Times New Roman" w:cs="Times New Roman"/>
            <w:sz w:val="22"/>
          </w:rPr>
          <w:t xml:space="preserve"> </w:t>
        </w:r>
      </w:ins>
      <w:ins w:id="1248"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249" w:author="nick ting" w:date="2021-09-24T18:42:00Z">
        <w:r w:rsidR="00683CAF">
          <w:rPr>
            <w:rFonts w:ascii="Times New Roman" w:hAnsi="Times New Roman" w:cs="Times New Roman"/>
            <w:sz w:val="22"/>
          </w:rPr>
          <w:t xml:space="preserve">2, </w:t>
        </w:r>
      </w:ins>
      <w:del w:id="1250" w:author="LIN, Yufeng" w:date="2021-09-23T14:27:00Z">
        <w:r w:rsidRPr="00790445" w:rsidDel="003A3841">
          <w:rPr>
            <w:rFonts w:ascii="Times New Roman" w:hAnsi="Times New Roman" w:cs="Times New Roman"/>
            <w:sz w:val="22"/>
          </w:rPr>
          <w:delText>3</w:delText>
        </w:r>
      </w:del>
      <w:ins w:id="1251"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252" w:author="nick ting" w:date="2021-09-24T18:42:00Z">
        <w:r w:rsidRPr="00790445" w:rsidDel="00683CAF">
          <w:rPr>
            <w:rFonts w:ascii="Times New Roman" w:hAnsi="Times New Roman" w:cs="Times New Roman"/>
            <w:sz w:val="22"/>
          </w:rPr>
          <w:delText xml:space="preserve"> from 592 aligned species (see supplementary table 4</w:delText>
        </w:r>
      </w:del>
      <w:ins w:id="1253" w:author="LIN, Yufeng" w:date="2021-09-23T17:01:00Z">
        <w:del w:id="1254" w:author="nick ting" w:date="2021-09-24T18:42:00Z">
          <w:r w:rsidR="00274D15" w:rsidDel="00683CAF">
            <w:rPr>
              <w:rFonts w:ascii="Times New Roman" w:hAnsi="Times New Roman" w:cs="Times New Roman"/>
              <w:sz w:val="22"/>
            </w:rPr>
            <w:delText>2</w:delText>
          </w:r>
        </w:del>
      </w:ins>
      <w:del w:id="1255"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256" w:author="nick ting" w:date="2021-09-27T13:18:00Z">
        <w:r w:rsidR="00DD671B">
          <w:rPr>
            <w:rFonts w:ascii="Times New Roman" w:hAnsi="Times New Roman" w:cs="Times New Roman"/>
            <w:sz w:val="22"/>
          </w:rPr>
          <w:t xml:space="preserve">Using the Wilcoxon rank-sum </w:t>
        </w:r>
      </w:ins>
      <w:ins w:id="1257" w:author="nick ting" w:date="2021-09-27T17:46:00Z">
        <w:r w:rsidR="0098399D">
          <w:rPr>
            <w:rFonts w:ascii="Times New Roman" w:hAnsi="Times New Roman" w:cs="Times New Roman"/>
            <w:sz w:val="22"/>
          </w:rPr>
          <w:t>test</w:t>
        </w:r>
      </w:ins>
      <w:ins w:id="1258" w:author="nick ting" w:date="2021-09-27T18:07:00Z">
        <w:r w:rsidR="00BA3DCF">
          <w:rPr>
            <w:rFonts w:ascii="Times New Roman" w:hAnsi="Times New Roman" w:cs="Times New Roman"/>
            <w:sz w:val="22"/>
          </w:rPr>
          <w:t xml:space="preserve"> to compare data from all the cohorts together</w:t>
        </w:r>
      </w:ins>
      <w:ins w:id="1259" w:author="nick ting" w:date="2021-09-27T13:18:00Z">
        <w:r w:rsidR="00DD671B">
          <w:rPr>
            <w:rFonts w:ascii="Times New Roman" w:hAnsi="Times New Roman" w:cs="Times New Roman"/>
            <w:sz w:val="22"/>
          </w:rPr>
          <w:t>,</w:t>
        </w:r>
      </w:ins>
      <w:del w:id="1260"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261" w:author="LIN, Yufeng" w:date="2021-09-24T15:33:00Z">
        <w:del w:id="1262" w:author="nick ting" w:date="2021-09-27T13:18:00Z">
          <w:r w:rsidR="00BA34C7" w:rsidRPr="00BA34C7" w:rsidDel="00DD671B">
            <w:rPr>
              <w:rFonts w:ascii="Times New Roman" w:hAnsi="Times New Roman" w:cs="Times New Roman"/>
              <w:sz w:val="22"/>
              <w:rPrChange w:id="1263" w:author="LIN, Yufeng" w:date="2021-09-24T15:34:00Z">
                <w:rPr>
                  <w:rFonts w:ascii="Times New Roman" w:hAnsi="Times New Roman" w:cs="Times New Roman"/>
                  <w:sz w:val="22"/>
                  <w:highlight w:val="yellow"/>
                </w:rPr>
              </w:rPrChange>
            </w:rPr>
            <w:delText>s</w:delText>
          </w:r>
        </w:del>
      </w:ins>
      <w:del w:id="1264" w:author="nick ting" w:date="2021-09-27T13:18:00Z">
        <w:r w:rsidRPr="005557B8" w:rsidDel="00DD671B">
          <w:rPr>
            <w:rFonts w:ascii="Times New Roman" w:hAnsi="Times New Roman" w:cs="Times New Roman"/>
            <w:sz w:val="22"/>
          </w:rPr>
          <w:delText>,</w:delText>
        </w:r>
      </w:del>
      <w:del w:id="1265"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266"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267"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268" w:author="nick ting" w:date="2021-09-25T00:56:00Z">
        <w:r w:rsidR="0029149C">
          <w:rPr>
            <w:rFonts w:ascii="Times New Roman" w:hAnsi="Times New Roman" w:cs="Times New Roman"/>
            <w:sz w:val="22"/>
          </w:rPr>
          <w:t xml:space="preserve"> </w:t>
        </w:r>
      </w:ins>
      <w:del w:id="1269" w:author="nick ting" w:date="2021-09-25T00:56:00Z">
        <w:r w:rsidRPr="00BA34C7" w:rsidDel="0029149C">
          <w:rPr>
            <w:rFonts w:ascii="Times New Roman" w:hAnsi="Times New Roman" w:cs="Times New Roman"/>
            <w:sz w:val="22"/>
          </w:rPr>
          <w:delText xml:space="preserve"> and 33 </w:delText>
        </w:r>
      </w:del>
      <w:del w:id="1270" w:author="nick ting" w:date="2021-09-25T00:55:00Z">
        <w:r w:rsidRPr="00BA34C7" w:rsidDel="0029149C">
          <w:rPr>
            <w:rFonts w:ascii="Times New Roman" w:hAnsi="Times New Roman" w:cs="Times New Roman"/>
            <w:sz w:val="22"/>
          </w:rPr>
          <w:delText>candidates</w:delText>
        </w:r>
      </w:del>
      <w:ins w:id="1271" w:author="LIN, Yufeng" w:date="2021-09-24T15:02:00Z">
        <w:del w:id="1272" w:author="nick ting" w:date="2021-09-25T00:55:00Z">
          <w:r w:rsidR="00CA3711" w:rsidRPr="00BA34C7" w:rsidDel="0029149C">
            <w:rPr>
              <w:rFonts w:ascii="Times New Roman" w:hAnsi="Times New Roman" w:cs="Times New Roman"/>
              <w:sz w:val="22"/>
            </w:rPr>
            <w:delText xml:space="preserve"> from 296 candidates</w:delText>
          </w:r>
        </w:del>
      </w:ins>
      <w:ins w:id="1273" w:author="nick ting" w:date="2021-09-25T00:55:00Z">
        <w:r w:rsidR="0029149C">
          <w:rPr>
            <w:rFonts w:ascii="Times New Roman" w:hAnsi="Times New Roman" w:cs="Times New Roman"/>
            <w:sz w:val="22"/>
          </w:rPr>
          <w:t xml:space="preserve">differentially abundant </w:t>
        </w:r>
        <w:del w:id="1274" w:author="LIN, Yufeng" w:date="2021-09-28T13:07:00Z">
          <w:r w:rsidR="0029149C" w:rsidDel="004314C2">
            <w:rPr>
              <w:rFonts w:ascii="Times New Roman" w:hAnsi="Times New Roman" w:cs="Times New Roman"/>
              <w:sz w:val="22"/>
            </w:rPr>
            <w:delText>micro-eukaryotes</w:delText>
          </w:r>
        </w:del>
      </w:ins>
      <w:ins w:id="1275" w:author="LIN, Yufeng" w:date="2021-09-28T13:07:00Z">
        <w:r w:rsidR="004314C2">
          <w:rPr>
            <w:rFonts w:ascii="Times New Roman" w:hAnsi="Times New Roman" w:cs="Times New Roman"/>
            <w:sz w:val="22"/>
          </w:rPr>
          <w:t>fungi</w:t>
        </w:r>
      </w:ins>
      <w:ins w:id="1276" w:author="nick ting" w:date="2021-09-25T01:01:00Z">
        <w:r w:rsidR="00002608">
          <w:rPr>
            <w:rFonts w:ascii="Times New Roman" w:hAnsi="Times New Roman" w:cs="Times New Roman"/>
            <w:sz w:val="22"/>
          </w:rPr>
          <w:t xml:space="preserve"> </w:t>
        </w:r>
      </w:ins>
      <w:ins w:id="1277" w:author="nick ting" w:date="2021-09-25T00:55:00Z">
        <w:r w:rsidR="0029149C">
          <w:rPr>
            <w:rFonts w:ascii="Times New Roman" w:hAnsi="Times New Roman" w:cs="Times New Roman"/>
            <w:sz w:val="22"/>
          </w:rPr>
          <w:t>were identified</w:t>
        </w:r>
      </w:ins>
      <w:ins w:id="1278" w:author="nick ting" w:date="2021-09-25T00:56:00Z">
        <w:r w:rsidR="0029149C">
          <w:rPr>
            <w:rFonts w:ascii="Times New Roman" w:hAnsi="Times New Roman" w:cs="Times New Roman"/>
            <w:sz w:val="22"/>
          </w:rPr>
          <w:t xml:space="preserve"> which was named as the</w:t>
        </w:r>
      </w:ins>
      <w:ins w:id="1279" w:author="LIN, Yufeng" w:date="2021-09-24T15:34:00Z">
        <w:del w:id="1280" w:author="nick ting" w:date="2021-09-25T00:56:00Z">
          <w:r w:rsidR="00BA34C7" w:rsidRPr="00BA34C7" w:rsidDel="0029149C">
            <w:rPr>
              <w:rFonts w:ascii="Times New Roman" w:hAnsi="Times New Roman" w:cs="Times New Roman"/>
              <w:sz w:val="22"/>
              <w:rPrChange w:id="1281"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282" w:author="LIN, Yufeng" w:date="2021-09-24T15:34:00Z">
              <w:rPr>
                <w:rFonts w:ascii="Times New Roman" w:hAnsi="Times New Roman" w:cs="Times New Roman"/>
                <w:sz w:val="22"/>
                <w:highlight w:val="yellow"/>
              </w:rPr>
            </w:rPrChange>
          </w:rPr>
          <w:t xml:space="preserve"> </w:t>
        </w:r>
        <w:del w:id="1283" w:author="nick ting" w:date="2021-09-25T00:56:00Z">
          <w:r w:rsidR="00BA34C7" w:rsidRPr="00BA34C7" w:rsidDel="0029149C">
            <w:rPr>
              <w:rFonts w:ascii="Times New Roman" w:hAnsi="Times New Roman" w:cs="Times New Roman"/>
              <w:sz w:val="22"/>
              <w:rPrChange w:id="1284" w:author="LIN, Yufeng" w:date="2021-09-24T15:34:00Z">
                <w:rPr>
                  <w:rFonts w:ascii="Times New Roman" w:hAnsi="Times New Roman" w:cs="Times New Roman"/>
                  <w:sz w:val="22"/>
                  <w:highlight w:val="yellow"/>
                </w:rPr>
              </w:rPrChange>
            </w:rPr>
            <w:delText xml:space="preserve">namely </w:delText>
          </w:r>
        </w:del>
      </w:ins>
      <w:ins w:id="1285" w:author="nick ting" w:date="2021-09-25T00:56:00Z">
        <w:r w:rsidR="0029149C">
          <w:rPr>
            <w:rFonts w:ascii="Times New Roman" w:hAnsi="Times New Roman" w:cs="Times New Roman"/>
            <w:sz w:val="22"/>
          </w:rPr>
          <w:t>m</w:t>
        </w:r>
      </w:ins>
      <w:ins w:id="1286" w:author="LIN, Yufeng" w:date="2021-09-24T15:34:00Z">
        <w:del w:id="1287" w:author="nick ting" w:date="2021-09-25T00:56:00Z">
          <w:r w:rsidR="00BA34C7" w:rsidRPr="00BA34C7" w:rsidDel="0029149C">
            <w:rPr>
              <w:rFonts w:ascii="Times New Roman" w:hAnsi="Times New Roman" w:cs="Times New Roman"/>
              <w:sz w:val="22"/>
              <w:rPrChange w:id="1288"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289" w:author="LIN, Yufeng" w:date="2021-09-24T15:34:00Z">
              <w:rPr>
                <w:rFonts w:ascii="Times New Roman" w:hAnsi="Times New Roman" w:cs="Times New Roman"/>
                <w:sz w:val="22"/>
                <w:highlight w:val="yellow"/>
              </w:rPr>
            </w:rPrChange>
          </w:rPr>
          <w:t>ain set</w:t>
        </w:r>
      </w:ins>
      <w:ins w:id="1290" w:author="nick ting" w:date="2021-09-24T18:48:00Z">
        <w:r w:rsidR="0012344C">
          <w:rPr>
            <w:rFonts w:ascii="Times New Roman" w:hAnsi="Times New Roman" w:cs="Times New Roman"/>
            <w:sz w:val="22"/>
          </w:rPr>
          <w:t xml:space="preserve"> (</w:t>
        </w:r>
      </w:ins>
      <w:ins w:id="1291" w:author="nick ting" w:date="2021-09-24T18:49:00Z">
        <w:r w:rsidR="0012344C">
          <w:rPr>
            <w:rFonts w:ascii="Times New Roman" w:hAnsi="Times New Roman" w:cs="Times New Roman"/>
            <w:sz w:val="22"/>
          </w:rPr>
          <w:t>FDR</w:t>
        </w:r>
      </w:ins>
      <w:ins w:id="1292" w:author="nick ting" w:date="2021-09-24T18:48:00Z">
        <w:r w:rsidR="0012344C">
          <w:rPr>
            <w:rFonts w:ascii="Times New Roman" w:hAnsi="Times New Roman" w:cs="Times New Roman"/>
            <w:sz w:val="22"/>
          </w:rPr>
          <w:t xml:space="preserve"> &lt; 0.1</w:t>
        </w:r>
      </w:ins>
      <w:ins w:id="1293" w:author="nick ting" w:date="2021-09-27T18:07:00Z">
        <w:r w:rsidR="00BA3DCF">
          <w:rPr>
            <w:rFonts w:ascii="Times New Roman" w:hAnsi="Times New Roman" w:cs="Times New Roman"/>
            <w:sz w:val="22"/>
          </w:rPr>
          <w:t>)</w:t>
        </w:r>
      </w:ins>
      <w:ins w:id="1294" w:author="nick ting" w:date="2021-09-25T00:56:00Z">
        <w:r w:rsidR="0029149C">
          <w:rPr>
            <w:rFonts w:ascii="Times New Roman" w:hAnsi="Times New Roman" w:cs="Times New Roman"/>
            <w:sz w:val="22"/>
          </w:rPr>
          <w:t>.</w:t>
        </w:r>
      </w:ins>
      <w:ins w:id="1295" w:author="nick ting" w:date="2021-09-27T18:08:00Z">
        <w:r w:rsidR="00BA3DCF">
          <w:rPr>
            <w:rFonts w:ascii="Times New Roman" w:hAnsi="Times New Roman" w:cs="Times New Roman"/>
            <w:sz w:val="22"/>
          </w:rPr>
          <w:t xml:space="preserve"> Among the 74 identified species, we further shortlisted 33</w:t>
        </w:r>
      </w:ins>
      <w:ins w:id="1296" w:author="nick ting" w:date="2021-09-27T18:09:00Z">
        <w:r w:rsidR="00BA3DCF">
          <w:rPr>
            <w:rFonts w:ascii="Times New Roman" w:hAnsi="Times New Roman" w:cs="Times New Roman"/>
            <w:sz w:val="22"/>
          </w:rPr>
          <w:t xml:space="preserve"> species which</w:t>
        </w:r>
      </w:ins>
      <w:ins w:id="1297" w:author="nick ting" w:date="2021-09-27T18:08:00Z">
        <w:r w:rsidR="00BA3DCF">
          <w:rPr>
            <w:rFonts w:ascii="Times New Roman" w:hAnsi="Times New Roman" w:cs="Times New Roman"/>
            <w:sz w:val="22"/>
          </w:rPr>
          <w:t xml:space="preserve"> demonstrated significant alterations</w:t>
        </w:r>
      </w:ins>
      <w:ins w:id="1298"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299"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300" w:author="nick ting" w:date="2021-09-27T18:09:00Z">
        <w:r w:rsidR="00BA3DCF">
          <w:rPr>
            <w:rFonts w:ascii="Times New Roman" w:hAnsi="Times New Roman" w:cs="Times New Roman"/>
            <w:sz w:val="22"/>
          </w:rPr>
          <w:t>.</w:t>
        </w:r>
      </w:ins>
    </w:p>
    <w:p w14:paraId="54315020" w14:textId="3F20CA12" w:rsidR="00B16CD0" w:rsidDel="0096422D" w:rsidRDefault="00B16CD0" w:rsidP="00790445">
      <w:pPr>
        <w:widowControl/>
        <w:rPr>
          <w:ins w:id="1301" w:author="nick ting" w:date="2021-10-04T17:49:00Z"/>
          <w:del w:id="1302" w:author="LIN, Yufeng" w:date="2021-10-05T14:02:00Z"/>
          <w:rFonts w:ascii="Times New Roman" w:hAnsi="Times New Roman" w:cs="Times New Roman"/>
          <w:sz w:val="22"/>
        </w:rPr>
      </w:pPr>
    </w:p>
    <w:p w14:paraId="0315D0DE" w14:textId="30AE6792" w:rsidR="00D46E76" w:rsidDel="009D00F7" w:rsidRDefault="00D46E76" w:rsidP="00790445">
      <w:pPr>
        <w:widowControl/>
        <w:rPr>
          <w:ins w:id="1303" w:author="nick ting" w:date="2021-10-03T19:37:00Z"/>
          <w:del w:id="1304" w:author="LIN, Yufeng" w:date="2021-10-04T13:50:00Z"/>
          <w:rFonts w:ascii="Times New Roman" w:hAnsi="Times New Roman" w:cs="Times New Roman"/>
          <w:sz w:val="22"/>
        </w:rPr>
      </w:pPr>
    </w:p>
    <w:p w14:paraId="6ADA9F1C" w14:textId="77777777" w:rsidR="00BA3DCF" w:rsidRDefault="00BA3DCF" w:rsidP="00790445">
      <w:pPr>
        <w:widowControl/>
        <w:rPr>
          <w:ins w:id="1305" w:author="nick ting" w:date="2021-09-27T18:06:00Z"/>
          <w:rFonts w:ascii="Times New Roman" w:hAnsi="Times New Roman" w:cs="Times New Roman"/>
          <w:sz w:val="22"/>
        </w:rPr>
      </w:pPr>
    </w:p>
    <w:p w14:paraId="2076D038" w14:textId="4251A1F4" w:rsidR="00D93222" w:rsidDel="00B16CD0" w:rsidRDefault="00D93222" w:rsidP="00790445">
      <w:pPr>
        <w:widowControl/>
        <w:rPr>
          <w:del w:id="1306" w:author="LIN, Yufeng" w:date="2021-10-04T13:51:00Z"/>
          <w:rFonts w:ascii="Times New Roman" w:hAnsi="Times New Roman" w:cs="Times New Roman"/>
          <w:sz w:val="22"/>
        </w:rPr>
      </w:pPr>
      <w:ins w:id="1307" w:author="nick ting" w:date="2021-09-27T13:57:00Z">
        <w:r>
          <w:rPr>
            <w:rFonts w:ascii="Times New Roman" w:hAnsi="Times New Roman" w:cs="Times New Roman"/>
            <w:sz w:val="22"/>
          </w:rPr>
          <w:t xml:space="preserve">We </w:t>
        </w:r>
      </w:ins>
      <w:ins w:id="1308" w:author="nick ting" w:date="2021-09-27T18:06:00Z">
        <w:r w:rsidR="00BA3DCF">
          <w:rPr>
            <w:rFonts w:ascii="Times New Roman" w:hAnsi="Times New Roman" w:cs="Times New Roman"/>
            <w:sz w:val="22"/>
          </w:rPr>
          <w:t>then</w:t>
        </w:r>
      </w:ins>
      <w:ins w:id="1309"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310" w:author="nick ting" w:date="2021-09-27T13:58:00Z">
        <w:r>
          <w:rPr>
            <w:rFonts w:ascii="Times New Roman" w:hAnsi="Times New Roman" w:cs="Times New Roman"/>
            <w:sz w:val="22"/>
          </w:rPr>
          <w:t xml:space="preserve">if </w:t>
        </w:r>
      </w:ins>
      <w:ins w:id="1311"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312"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313" w:author="LIN, Yufeng" w:date="2021-09-28T13:01:00Z">
        <w:r w:rsidR="004314C2">
          <w:rPr>
            <w:rFonts w:ascii="Times New Roman" w:hAnsi="Times New Roman" w:cs="Times New Roman"/>
            <w:sz w:val="22"/>
          </w:rPr>
          <w:t>fungi</w:t>
        </w:r>
      </w:ins>
      <w:ins w:id="1314" w:author="nick ting" w:date="2021-09-27T13:57:00Z">
        <w:r>
          <w:rPr>
            <w:rFonts w:ascii="Times New Roman" w:hAnsi="Times New Roman" w:cs="Times New Roman"/>
            <w:sz w:val="22"/>
          </w:rPr>
          <w:t xml:space="preserve"> (main set) </w:t>
        </w:r>
      </w:ins>
      <w:ins w:id="1315" w:author="nick ting" w:date="2021-09-27T13:58:00Z">
        <w:r>
          <w:rPr>
            <w:rFonts w:ascii="Times New Roman" w:hAnsi="Times New Roman" w:cs="Times New Roman"/>
            <w:sz w:val="22"/>
          </w:rPr>
          <w:t xml:space="preserve">were consistently altered </w:t>
        </w:r>
      </w:ins>
      <w:ins w:id="1316" w:author="nick ting" w:date="2021-09-27T13:57:00Z">
        <w:r>
          <w:rPr>
            <w:rFonts w:ascii="Times New Roman" w:hAnsi="Times New Roman" w:cs="Times New Roman"/>
            <w:sz w:val="22"/>
          </w:rPr>
          <w:t xml:space="preserve">across all </w:t>
        </w:r>
      </w:ins>
      <w:ins w:id="1317" w:author="nick ting" w:date="2021-09-27T18:11:00Z">
        <w:r w:rsidR="00BA3DCF">
          <w:rPr>
            <w:rFonts w:ascii="Times New Roman" w:hAnsi="Times New Roman" w:cs="Times New Roman"/>
            <w:sz w:val="22"/>
          </w:rPr>
          <w:t xml:space="preserve">the </w:t>
        </w:r>
      </w:ins>
      <w:ins w:id="1318"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319"/>
        <w:r w:rsidRPr="00790445">
          <w:rPr>
            <w:rFonts w:ascii="Times New Roman" w:hAnsi="Times New Roman" w:cs="Times New Roman"/>
            <w:sz w:val="22"/>
          </w:rPr>
          <w:t>Methods</w:t>
        </w:r>
        <w:commentRangeEnd w:id="1319"/>
        <w:r w:rsidRPr="00790445">
          <w:rPr>
            <w:rStyle w:val="CommentReference"/>
            <w:rFonts w:ascii="Times New Roman" w:hAnsi="Times New Roman" w:cs="Times New Roman"/>
            <w:sz w:val="22"/>
            <w:szCs w:val="22"/>
          </w:rPr>
          <w:commentReference w:id="1319"/>
        </w:r>
        <w:r w:rsidRPr="00790445">
          <w:rPr>
            <w:rFonts w:ascii="Times New Roman" w:hAnsi="Times New Roman" w:cs="Times New Roman"/>
            <w:sz w:val="22"/>
          </w:rPr>
          <w:t xml:space="preserve">). </w:t>
        </w:r>
      </w:ins>
      <w:ins w:id="1320" w:author="nick ting" w:date="2021-09-27T18:03:00Z">
        <w:r w:rsidR="00811AE1">
          <w:rPr>
            <w:rFonts w:ascii="Times New Roman" w:hAnsi="Times New Roman" w:cs="Times New Roman"/>
            <w:sz w:val="22"/>
          </w:rPr>
          <w:t xml:space="preserve">We </w:t>
        </w:r>
      </w:ins>
      <w:ins w:id="1321" w:author="nick ting" w:date="2021-09-27T18:04:00Z">
        <w:r w:rsidR="00811AE1">
          <w:rPr>
            <w:rFonts w:ascii="Times New Roman" w:hAnsi="Times New Roman" w:cs="Times New Roman"/>
            <w:sz w:val="22"/>
          </w:rPr>
          <w:t>observed that the enrichment and depletion status of the 74 species were consistent in most of the cohorts</w:t>
        </w:r>
      </w:ins>
      <w:ins w:id="1322" w:author="nick ting" w:date="2021-09-27T18:05:00Z">
        <w:r w:rsidR="00811AE1">
          <w:rPr>
            <w:rFonts w:ascii="Times New Roman" w:hAnsi="Times New Roman" w:cs="Times New Roman"/>
            <w:sz w:val="22"/>
          </w:rPr>
          <w:t xml:space="preserve"> except the 2019_Thomas and 2019_Yachida</w:t>
        </w:r>
      </w:ins>
      <w:ins w:id="1323" w:author="nick ting" w:date="2021-09-27T18:04:00Z">
        <w:r w:rsidR="00811AE1">
          <w:rPr>
            <w:rFonts w:ascii="Times New Roman" w:hAnsi="Times New Roman" w:cs="Times New Roman"/>
            <w:sz w:val="22"/>
          </w:rPr>
          <w:t xml:space="preserve"> </w:t>
        </w:r>
      </w:ins>
      <w:ins w:id="1324" w:author="nick ting" w:date="2021-09-27T18:05:00Z">
        <w:r w:rsidR="00811AE1">
          <w:rPr>
            <w:rFonts w:ascii="Times New Roman" w:hAnsi="Times New Roman" w:cs="Times New Roman"/>
            <w:sz w:val="22"/>
          </w:rPr>
          <w:t xml:space="preserve">cohorts. </w:t>
        </w:r>
      </w:ins>
      <w:proofErr w:type="spellStart"/>
      <w:ins w:id="1325"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326" w:author="nick ting" w:date="2021-09-27T18:10:00Z">
        <w:r w:rsidR="00BA3DCF">
          <w:rPr>
            <w:rFonts w:ascii="Times New Roman" w:hAnsi="Times New Roman" w:cs="Times New Roman"/>
            <w:sz w:val="22"/>
          </w:rPr>
          <w:t xml:space="preserve"> 74 species in the 2019_Thomas cohorts either showe</w:t>
        </w:r>
      </w:ins>
      <w:ins w:id="1327" w:author="nick ting" w:date="2021-09-27T18:11:00Z">
        <w:r w:rsidR="00BA3DCF">
          <w:rPr>
            <w:rFonts w:ascii="Times New Roman" w:hAnsi="Times New Roman" w:cs="Times New Roman"/>
            <w:sz w:val="22"/>
          </w:rPr>
          <w:t xml:space="preserve">d significant enrichment in CRC </w:t>
        </w:r>
      </w:ins>
      <w:ins w:id="1328" w:author="nick ting" w:date="2021-09-27T18:12:00Z">
        <w:r w:rsidR="00BA3DCF">
          <w:rPr>
            <w:rFonts w:ascii="Times New Roman" w:hAnsi="Times New Roman" w:cs="Times New Roman"/>
            <w:sz w:val="22"/>
          </w:rPr>
          <w:t>patients</w:t>
        </w:r>
      </w:ins>
      <w:ins w:id="1329" w:author="nick ting" w:date="2021-09-27T18:11:00Z">
        <w:r w:rsidR="00BA3DCF">
          <w:rPr>
            <w:rFonts w:ascii="Times New Roman" w:hAnsi="Times New Roman" w:cs="Times New Roman"/>
            <w:sz w:val="22"/>
          </w:rPr>
          <w:t xml:space="preserve"> or no significant difference between CRC versus healthy individuals</w:t>
        </w:r>
      </w:ins>
      <w:ins w:id="1330"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331" w:author="nick ting" w:date="2021-09-27T18:11:00Z">
        <w:r w:rsidR="00BA3DCF">
          <w:rPr>
            <w:rFonts w:ascii="Times New Roman" w:hAnsi="Times New Roman" w:cs="Times New Roman"/>
            <w:sz w:val="22"/>
          </w:rPr>
          <w:t>.</w:t>
        </w:r>
      </w:ins>
      <w:ins w:id="1332" w:author="nick ting" w:date="2021-09-27T18:12:00Z">
        <w:r w:rsidR="00BA3DCF">
          <w:rPr>
            <w:rFonts w:ascii="Times New Roman" w:hAnsi="Times New Roman" w:cs="Times New Roman"/>
            <w:sz w:val="22"/>
          </w:rPr>
          <w:t xml:space="preserve"> Wher</w:t>
        </w:r>
      </w:ins>
      <w:ins w:id="1333" w:author="nick ting" w:date="2021-09-27T18:13:00Z">
        <w:r w:rsidR="00BA3DCF">
          <w:rPr>
            <w:rFonts w:ascii="Times New Roman" w:hAnsi="Times New Roman" w:cs="Times New Roman"/>
            <w:sz w:val="22"/>
          </w:rPr>
          <w:t xml:space="preserve">eas </w:t>
        </w:r>
      </w:ins>
      <w:ins w:id="1334" w:author="nick ting" w:date="2021-09-27T18:14:00Z">
        <w:r w:rsidR="00BA3DCF">
          <w:rPr>
            <w:rFonts w:ascii="Times New Roman" w:hAnsi="Times New Roman" w:cs="Times New Roman"/>
            <w:sz w:val="22"/>
          </w:rPr>
          <w:t>in</w:t>
        </w:r>
      </w:ins>
      <w:ins w:id="1335" w:author="nick ting" w:date="2021-09-27T18:13:00Z">
        <w:r w:rsidR="00BA3DCF">
          <w:rPr>
            <w:rFonts w:ascii="Times New Roman" w:hAnsi="Times New Roman" w:cs="Times New Roman"/>
            <w:sz w:val="22"/>
          </w:rPr>
          <w:t xml:space="preserve"> the 2019_Yachida group, </w:t>
        </w:r>
      </w:ins>
      <w:ins w:id="1336" w:author="nick ting" w:date="2021-09-27T18:14:00Z">
        <w:r w:rsidR="00BA3DCF">
          <w:rPr>
            <w:rFonts w:ascii="Times New Roman" w:hAnsi="Times New Roman" w:cs="Times New Roman"/>
            <w:sz w:val="22"/>
          </w:rPr>
          <w:t xml:space="preserve">most of </w:t>
        </w:r>
      </w:ins>
      <w:ins w:id="1337" w:author="nick ting" w:date="2021-09-27T18:17:00Z">
        <w:r w:rsidR="004E4D50">
          <w:rPr>
            <w:rFonts w:ascii="Times New Roman" w:hAnsi="Times New Roman" w:cs="Times New Roman"/>
            <w:sz w:val="22"/>
          </w:rPr>
          <w:t>the</w:t>
        </w:r>
      </w:ins>
      <w:ins w:id="1338" w:author="nick ting" w:date="2021-09-27T18:14:00Z">
        <w:r w:rsidR="00BA3DCF">
          <w:rPr>
            <w:rFonts w:ascii="Times New Roman" w:hAnsi="Times New Roman" w:cs="Times New Roman"/>
            <w:sz w:val="22"/>
          </w:rPr>
          <w:t xml:space="preserve"> identified</w:t>
        </w:r>
      </w:ins>
      <w:ins w:id="1339" w:author="nick ting" w:date="2021-09-27T18:17:00Z">
        <w:r w:rsidR="004E4D50">
          <w:rPr>
            <w:rFonts w:ascii="Times New Roman" w:hAnsi="Times New Roman" w:cs="Times New Roman"/>
            <w:sz w:val="22"/>
          </w:rPr>
          <w:t xml:space="preserve"> 74</w:t>
        </w:r>
      </w:ins>
      <w:ins w:id="1340" w:author="nick ting" w:date="2021-09-27T18:14:00Z">
        <w:r w:rsidR="00BA3DCF">
          <w:rPr>
            <w:rFonts w:ascii="Times New Roman" w:hAnsi="Times New Roman" w:cs="Times New Roman"/>
            <w:sz w:val="22"/>
          </w:rPr>
          <w:t xml:space="preserve"> </w:t>
        </w:r>
      </w:ins>
      <w:ins w:id="1341" w:author="nick ting" w:date="2021-09-27T18:15:00Z">
        <w:del w:id="1342" w:author="LIN, Yufeng" w:date="2021-09-28T13:07:00Z">
          <w:r w:rsidR="00BA3DCF" w:rsidDel="004314C2">
            <w:rPr>
              <w:rFonts w:ascii="Times New Roman" w:hAnsi="Times New Roman" w:cs="Times New Roman"/>
              <w:sz w:val="22"/>
            </w:rPr>
            <w:delText>micro-eukaryotes</w:delText>
          </w:r>
        </w:del>
      </w:ins>
      <w:ins w:id="1343" w:author="LIN, Yufeng" w:date="2021-09-28T13:07:00Z">
        <w:r w:rsidR="004314C2">
          <w:rPr>
            <w:rFonts w:ascii="Times New Roman" w:hAnsi="Times New Roman" w:cs="Times New Roman"/>
            <w:sz w:val="22"/>
          </w:rPr>
          <w:t>fungi</w:t>
        </w:r>
      </w:ins>
      <w:ins w:id="1344" w:author="nick ting" w:date="2021-09-27T18:15:00Z">
        <w:r w:rsidR="00BA3DCF">
          <w:rPr>
            <w:rFonts w:ascii="Times New Roman" w:hAnsi="Times New Roman" w:cs="Times New Roman"/>
            <w:sz w:val="22"/>
          </w:rPr>
          <w:t xml:space="preserve"> showed weak variance </w:t>
        </w:r>
      </w:ins>
      <w:ins w:id="1345" w:author="nick ting" w:date="2021-09-27T18:17:00Z">
        <w:r w:rsidR="004E4D50">
          <w:rPr>
            <w:rFonts w:ascii="Times New Roman" w:hAnsi="Times New Roman" w:cs="Times New Roman"/>
            <w:sz w:val="22"/>
          </w:rPr>
          <w:t>in</w:t>
        </w:r>
      </w:ins>
      <w:ins w:id="1346" w:author="nick ting" w:date="2021-09-27T18:15:00Z">
        <w:r w:rsidR="004E4D50">
          <w:rPr>
            <w:rFonts w:ascii="Times New Roman" w:hAnsi="Times New Roman" w:cs="Times New Roman"/>
            <w:sz w:val="22"/>
          </w:rPr>
          <w:t xml:space="preserve"> CRC patients versus heathy individuals which was unlike </w:t>
        </w:r>
      </w:ins>
      <w:ins w:id="1347" w:author="nick ting" w:date="2021-09-27T18:16:00Z">
        <w:r w:rsidR="004E4D50">
          <w:rPr>
            <w:rFonts w:ascii="Times New Roman" w:hAnsi="Times New Roman" w:cs="Times New Roman"/>
            <w:sz w:val="22"/>
          </w:rPr>
          <w:t>other cohorts. We also discovered that</w:t>
        </w:r>
      </w:ins>
      <w:ins w:id="1348" w:author="nick ting" w:date="2021-09-27T17:52:00Z">
        <w:r w:rsidR="0098399D">
          <w:rPr>
            <w:rFonts w:ascii="Times New Roman" w:hAnsi="Times New Roman" w:cs="Times New Roman"/>
            <w:sz w:val="22"/>
          </w:rPr>
          <w:t xml:space="preserve"> </w:t>
        </w:r>
      </w:ins>
      <w:ins w:id="1349"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350" w:author="nick ting" w:date="2021-09-27T13:59:00Z">
        <w:r>
          <w:rPr>
            <w:rFonts w:ascii="Times New Roman" w:hAnsi="Times New Roman" w:cs="Times New Roman"/>
            <w:sz w:val="22"/>
          </w:rPr>
          <w:t>the</w:t>
        </w:r>
      </w:ins>
      <w:ins w:id="1351" w:author="nick ting" w:date="2021-09-27T13:57:00Z">
        <w:r>
          <w:rPr>
            <w:rFonts w:ascii="Times New Roman" w:hAnsi="Times New Roman" w:cs="Times New Roman"/>
            <w:sz w:val="22"/>
          </w:rPr>
          <w:t xml:space="preserve"> cohorts</w:t>
        </w:r>
      </w:ins>
      <w:ins w:id="1352" w:author="nick ting" w:date="2021-09-27T14:03:00Z">
        <w:r w:rsidR="00FA2A1F">
          <w:rPr>
            <w:rFonts w:ascii="Times New Roman" w:hAnsi="Times New Roman" w:cs="Times New Roman"/>
            <w:sz w:val="22"/>
          </w:rPr>
          <w:t xml:space="preserve"> with</w:t>
        </w:r>
      </w:ins>
      <w:ins w:id="1353"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354" w:author="nick ting" w:date="2021-09-27T14:03:00Z">
        <w:r w:rsidR="00FA2A1F">
          <w:rPr>
            <w:rFonts w:ascii="Times New Roman" w:hAnsi="Times New Roman" w:cs="Times New Roman"/>
            <w:sz w:val="22"/>
          </w:rPr>
          <w:t>being</w:t>
        </w:r>
      </w:ins>
      <w:ins w:id="1355"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356" w:author="nick ting" w:date="2021-09-27T14:03:00Z">
        <w:r w:rsidR="00FA2A1F">
          <w:rPr>
            <w:rFonts w:ascii="Times New Roman" w:hAnsi="Times New Roman" w:cs="Times New Roman"/>
            <w:sz w:val="22"/>
          </w:rPr>
          <w:t>being</w:t>
        </w:r>
      </w:ins>
      <w:ins w:id="1357"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358" w:author="nick ting" w:date="2021-09-27T14:03:00Z">
        <w:r w:rsidR="00FA2A1F">
          <w:rPr>
            <w:rFonts w:ascii="Times New Roman" w:hAnsi="Times New Roman" w:cs="Times New Roman"/>
            <w:sz w:val="22"/>
          </w:rPr>
          <w:t xml:space="preserve"> </w:t>
        </w:r>
      </w:ins>
      <w:ins w:id="1359"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360" w:author="nick ting" w:date="2021-09-27T14:00:00Z">
        <w:r>
          <w:rPr>
            <w:rFonts w:ascii="Times New Roman" w:hAnsi="Times New Roman" w:cs="Times New Roman"/>
            <w:sz w:val="22"/>
          </w:rPr>
          <w:t xml:space="preserve"> We further identified 15 species which were consistently altered in 7 </w:t>
        </w:r>
      </w:ins>
      <w:ins w:id="1361" w:author="nick ting" w:date="2021-09-27T14:03:00Z">
        <w:r w:rsidR="00FA2A1F">
          <w:rPr>
            <w:rFonts w:ascii="Times New Roman" w:hAnsi="Times New Roman" w:cs="Times New Roman"/>
            <w:sz w:val="22"/>
          </w:rPr>
          <w:t xml:space="preserve">out </w:t>
        </w:r>
      </w:ins>
      <w:ins w:id="1362" w:author="nick ting" w:date="2021-09-27T14:00:00Z">
        <w:r>
          <w:rPr>
            <w:rFonts w:ascii="Times New Roman" w:hAnsi="Times New Roman" w:cs="Times New Roman"/>
            <w:sz w:val="22"/>
          </w:rPr>
          <w:t>of the 8 cohorts</w:t>
        </w:r>
      </w:ins>
      <w:ins w:id="1363" w:author="nick ting" w:date="2021-09-27T14:03:00Z">
        <w:r w:rsidR="00FA2A1F">
          <w:rPr>
            <w:rFonts w:ascii="Times New Roman" w:hAnsi="Times New Roman" w:cs="Times New Roman"/>
            <w:sz w:val="22"/>
          </w:rPr>
          <w:t xml:space="preserve">. </w:t>
        </w:r>
      </w:ins>
      <w:ins w:id="1364" w:author="nick ting" w:date="2021-09-27T14:00:00Z">
        <w:r>
          <w:rPr>
            <w:rFonts w:ascii="Times New Roman" w:hAnsi="Times New Roman" w:cs="Times New Roman"/>
            <w:sz w:val="22"/>
          </w:rPr>
          <w:t>10</w:t>
        </w:r>
      </w:ins>
      <w:ins w:id="1365" w:author="nick ting" w:date="2021-09-27T14:03:00Z">
        <w:r w:rsidR="00FA2A1F">
          <w:rPr>
            <w:rFonts w:ascii="Times New Roman" w:hAnsi="Times New Roman" w:cs="Times New Roman"/>
            <w:sz w:val="22"/>
          </w:rPr>
          <w:t xml:space="preserve"> of them</w:t>
        </w:r>
      </w:ins>
      <w:ins w:id="1366" w:author="nick ting" w:date="2021-09-27T14:00:00Z">
        <w:r>
          <w:rPr>
            <w:rFonts w:ascii="Times New Roman" w:hAnsi="Times New Roman" w:cs="Times New Roman"/>
            <w:sz w:val="22"/>
          </w:rPr>
          <w:t xml:space="preserve"> </w:t>
        </w:r>
      </w:ins>
      <w:ins w:id="1367" w:author="nick ting" w:date="2021-09-27T14:04:00Z">
        <w:r w:rsidR="00FA2A1F">
          <w:rPr>
            <w:rFonts w:ascii="Times New Roman" w:hAnsi="Times New Roman" w:cs="Times New Roman"/>
            <w:sz w:val="22"/>
          </w:rPr>
          <w:t>were</w:t>
        </w:r>
      </w:ins>
      <w:ins w:id="1368"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369" w:author="nick ting" w:date="2021-09-27T14:04:00Z">
        <w:r w:rsidR="00FA2A1F">
          <w:rPr>
            <w:rFonts w:ascii="Times New Roman" w:hAnsi="Times New Roman" w:cs="Times New Roman"/>
            <w:sz w:val="22"/>
          </w:rPr>
          <w:t>were</w:t>
        </w:r>
      </w:ins>
      <w:ins w:id="1370"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371" w:author="nick ting" w:date="2021-09-27T14:04:00Z">
        <w:r w:rsidR="00FA2A1F">
          <w:rPr>
            <w:rFonts w:ascii="Times New Roman" w:hAnsi="Times New Roman" w:cs="Times New Roman"/>
            <w:sz w:val="22"/>
          </w:rPr>
          <w:t>Notably</w:t>
        </w:r>
      </w:ins>
      <w:ins w:id="1372"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373" w:author="nick ting" w:date="2021-09-27T18:31:00Z">
        <w:r w:rsidR="00B260A4">
          <w:rPr>
            <w:rFonts w:ascii="Times New Roman" w:hAnsi="Times New Roman" w:cs="Times New Roman"/>
            <w:sz w:val="22"/>
          </w:rPr>
          <w:t>p-value</w:t>
        </w:r>
      </w:ins>
      <w:ins w:id="1374"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375" w:author="nick ting" w:date="2021-09-27T14:04:00Z">
        <w:r w:rsidR="00FA2A1F">
          <w:rPr>
            <w:rFonts w:ascii="Times New Roman" w:hAnsi="Times New Roman" w:cs="Times New Roman"/>
            <w:sz w:val="22"/>
          </w:rPr>
          <w:t xml:space="preserve"> the</w:t>
        </w:r>
      </w:ins>
      <w:ins w:id="1376"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377" w:author="nick ting" w:date="2021-09-27T14:04:00Z">
        <w:r w:rsidR="00FA2A1F">
          <w:rPr>
            <w:rFonts w:ascii="Times New Roman" w:hAnsi="Times New Roman" w:cs="Times New Roman"/>
            <w:sz w:val="22"/>
          </w:rPr>
          <w:t>cohort</w:t>
        </w:r>
      </w:ins>
      <w:ins w:id="1378"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379" w:author="nick ting" w:date="2021-09-27T17:56:00Z">
        <w:r w:rsidR="00811AE1">
          <w:rPr>
            <w:rFonts w:ascii="Times New Roman" w:hAnsi="Times New Roman" w:cs="Times New Roman"/>
            <w:sz w:val="22"/>
          </w:rPr>
          <w:t xml:space="preserve"> </w:t>
        </w:r>
      </w:ins>
    </w:p>
    <w:p w14:paraId="50BEE948" w14:textId="67F4E157" w:rsidR="00B16CD0" w:rsidDel="0096422D" w:rsidRDefault="00B16CD0" w:rsidP="00790445">
      <w:pPr>
        <w:widowControl/>
        <w:rPr>
          <w:ins w:id="1380" w:author="nick ting" w:date="2021-10-04T17:49:00Z"/>
          <w:del w:id="1381" w:author="LIN, Yufeng" w:date="2021-10-05T14:02:00Z"/>
          <w:rFonts w:ascii="Times New Roman" w:hAnsi="Times New Roman" w:cs="Times New Roman"/>
          <w:sz w:val="22"/>
        </w:rPr>
      </w:pPr>
    </w:p>
    <w:p w14:paraId="030033EB" w14:textId="77777777" w:rsidR="00D46E76" w:rsidRDefault="00D46E76" w:rsidP="00790445">
      <w:pPr>
        <w:widowControl/>
        <w:rPr>
          <w:ins w:id="1382" w:author="nick ting" w:date="2021-09-27T13:56:00Z"/>
          <w:rFonts w:ascii="Times New Roman" w:hAnsi="Times New Roman" w:cs="Times New Roman"/>
          <w:sz w:val="22"/>
        </w:rPr>
      </w:pPr>
    </w:p>
    <w:p w14:paraId="78669CF8" w14:textId="576E92EB" w:rsidR="00D93222" w:rsidDel="00C13D35" w:rsidRDefault="00D93222" w:rsidP="00790445">
      <w:pPr>
        <w:widowControl/>
        <w:rPr>
          <w:ins w:id="1383" w:author="nick ting" w:date="2021-09-27T13:56:00Z"/>
          <w:del w:id="1384" w:author="LIN, Yufeng" w:date="2021-09-30T19:15:00Z"/>
          <w:rFonts w:ascii="Times New Roman" w:hAnsi="Times New Roman" w:cs="Times New Roman"/>
          <w:sz w:val="22"/>
        </w:rPr>
      </w:pPr>
    </w:p>
    <w:p w14:paraId="6632CA84" w14:textId="47083F41" w:rsidR="00D93222" w:rsidDel="00B16CD0" w:rsidRDefault="00BA34C7" w:rsidP="00790445">
      <w:pPr>
        <w:widowControl/>
        <w:rPr>
          <w:del w:id="1385" w:author="LIN, Yufeng" w:date="2021-09-30T19:15:00Z"/>
          <w:rFonts w:ascii="Times New Roman" w:hAnsi="Times New Roman" w:cs="Times New Roman"/>
          <w:sz w:val="22"/>
        </w:rPr>
      </w:pPr>
      <w:ins w:id="1386" w:author="LIN, Yufeng" w:date="2021-09-24T15:34:00Z">
        <w:del w:id="1387" w:author="nick ting" w:date="2021-09-25T00:56:00Z">
          <w:r w:rsidRPr="00BA34C7" w:rsidDel="0029149C">
            <w:rPr>
              <w:rFonts w:ascii="Times New Roman" w:hAnsi="Times New Roman" w:cs="Times New Roman"/>
              <w:sz w:val="22"/>
              <w:rPrChange w:id="1388" w:author="LIN, Yufeng" w:date="2021-09-24T15:34:00Z">
                <w:rPr>
                  <w:rFonts w:ascii="Times New Roman" w:hAnsi="Times New Roman" w:cs="Times New Roman"/>
                  <w:sz w:val="22"/>
                  <w:highlight w:val="yellow"/>
                </w:rPr>
              </w:rPrChange>
            </w:rPr>
            <w:delText xml:space="preserve"> and </w:delText>
          </w:r>
        </w:del>
        <w:del w:id="1389" w:author="nick ting" w:date="2021-09-27T18:08:00Z">
          <w:r w:rsidRPr="00BA34C7" w:rsidDel="00BA3DCF">
            <w:rPr>
              <w:rFonts w:ascii="Times New Roman" w:hAnsi="Times New Roman" w:cs="Times New Roman"/>
              <w:sz w:val="22"/>
              <w:rPrChange w:id="1390" w:author="LIN, Yufeng" w:date="2021-09-24T15:34:00Z">
                <w:rPr>
                  <w:rFonts w:ascii="Times New Roman" w:hAnsi="Times New Roman" w:cs="Times New Roman"/>
                  <w:sz w:val="22"/>
                  <w:highlight w:val="yellow"/>
                </w:rPr>
              </w:rPrChange>
            </w:rPr>
            <w:delText>core set</w:delText>
          </w:r>
        </w:del>
      </w:ins>
      <w:ins w:id="1391" w:author="LIN, Yufeng" w:date="2021-09-24T15:42:00Z">
        <w:del w:id="1392"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393"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394" w:name="_Hlk82102929"/>
        <w:r w:rsidR="00D9531B" w:rsidRPr="00BA34C7" w:rsidDel="00002608">
          <w:rPr>
            <w:rFonts w:ascii="Times New Roman" w:hAnsi="Times New Roman" w:cs="Times New Roman"/>
            <w:sz w:val="22"/>
          </w:rPr>
          <w:delText>74 candidates as the main set</w:delText>
        </w:r>
        <w:bookmarkEnd w:id="1394"/>
        <w:r w:rsidR="00D9531B" w:rsidRPr="00BA34C7" w:rsidDel="00002608">
          <w:rPr>
            <w:rFonts w:ascii="Times New Roman" w:hAnsi="Times New Roman" w:cs="Times New Roman"/>
            <w:sz w:val="22"/>
          </w:rPr>
          <w:delText xml:space="preserve"> and 33 features as the core set</w:delText>
        </w:r>
      </w:del>
      <w:ins w:id="1395" w:author="LIN, Yufeng" w:date="2021-09-24T15:04:00Z">
        <w:del w:id="1396" w:author="nick ting" w:date="2021-09-25T01:01:00Z">
          <w:r w:rsidR="00CA3711" w:rsidRPr="00BA34C7" w:rsidDel="00002608">
            <w:rPr>
              <w:rFonts w:ascii="Times New Roman" w:hAnsi="Times New Roman" w:cs="Times New Roman"/>
              <w:sz w:val="22"/>
            </w:rPr>
            <w:delText xml:space="preserve"> </w:delText>
          </w:r>
        </w:del>
        <w:del w:id="1397" w:author="nick ting" w:date="2021-09-27T18:08:00Z">
          <w:r w:rsidR="00CA3711" w:rsidRPr="00BA34C7" w:rsidDel="00BA3DCF">
            <w:rPr>
              <w:rFonts w:ascii="Times New Roman" w:hAnsi="Times New Roman" w:cs="Times New Roman"/>
              <w:sz w:val="22"/>
            </w:rPr>
            <w:delText>(figure 3a and supplementary table 4)</w:delText>
          </w:r>
        </w:del>
      </w:ins>
      <w:ins w:id="1398" w:author="nick ting" w:date="2021-09-27T18:09:00Z">
        <w:r w:rsidR="00BA3DCF">
          <w:rPr>
            <w:rFonts w:ascii="Times New Roman" w:hAnsi="Times New Roman" w:cs="Times New Roman"/>
            <w:sz w:val="22"/>
          </w:rPr>
          <w:t xml:space="preserve">For the 33 species in the core set, </w:t>
        </w:r>
      </w:ins>
      <w:del w:id="1399" w:author="nick ting" w:date="2021-09-27T18:09:00Z">
        <w:r w:rsidR="00D9531B" w:rsidRPr="00BA34C7" w:rsidDel="00BA3DCF">
          <w:rPr>
            <w:rFonts w:ascii="Times New Roman" w:hAnsi="Times New Roman" w:cs="Times New Roman"/>
            <w:sz w:val="22"/>
          </w:rPr>
          <w:delText>.</w:delText>
        </w:r>
      </w:del>
      <w:ins w:id="1400" w:author="LIN, Yufeng" w:date="2021-09-24T15:43:00Z">
        <w:del w:id="1401" w:author="nick ting" w:date="2021-09-27T18:09:00Z">
          <w:r w:rsidR="00A13741" w:rsidDel="00BA3DCF">
            <w:rPr>
              <w:rFonts w:ascii="Times New Roman" w:hAnsi="Times New Roman" w:cs="Times New Roman"/>
              <w:sz w:val="22"/>
            </w:rPr>
            <w:delText xml:space="preserve"> </w:delText>
          </w:r>
        </w:del>
      </w:ins>
      <w:moveToRangeStart w:id="1402" w:author="nick ting" w:date="2021-09-27T13:49:00Z" w:name="move83642973"/>
      <w:commentRangeStart w:id="1403"/>
      <w:moveTo w:id="1404" w:author="nick ting" w:date="2021-09-27T13:49:00Z">
        <w:del w:id="1405" w:author="nick ting" w:date="2021-09-27T13:49:00Z">
          <w:r w:rsidR="000975D5" w:rsidRPr="00790445" w:rsidDel="000975D5">
            <w:rPr>
              <w:rFonts w:ascii="Times New Roman" w:hAnsi="Times New Roman" w:cs="Times New Roman"/>
              <w:sz w:val="22"/>
            </w:rPr>
            <w:delText>Among</w:delText>
          </w:r>
        </w:del>
        <w:del w:id="1406" w:author="nick ting" w:date="2021-09-27T14:05:00Z">
          <w:r w:rsidR="000975D5" w:rsidRPr="00790445" w:rsidDel="00FA2A1F">
            <w:rPr>
              <w:rFonts w:ascii="Times New Roman" w:hAnsi="Times New Roman" w:cs="Times New Roman"/>
              <w:sz w:val="22"/>
            </w:rPr>
            <w:delText xml:space="preserve"> the core set, </w:delText>
          </w:r>
        </w:del>
        <w:del w:id="1407" w:author="nick ting" w:date="2021-09-27T13:50:00Z">
          <w:r w:rsidR="000975D5" w:rsidRPr="00790445" w:rsidDel="000975D5">
            <w:rPr>
              <w:rFonts w:ascii="Times New Roman" w:hAnsi="Times New Roman" w:cs="Times New Roman"/>
              <w:sz w:val="22"/>
            </w:rPr>
            <w:delText>ten</w:delText>
          </w:r>
        </w:del>
      </w:moveTo>
      <w:ins w:id="1408" w:author="nick ting" w:date="2021-09-27T13:50:00Z">
        <w:r w:rsidR="000975D5">
          <w:rPr>
            <w:rFonts w:ascii="Times New Roman" w:hAnsi="Times New Roman" w:cs="Times New Roman"/>
            <w:sz w:val="22"/>
          </w:rPr>
          <w:t>10</w:t>
        </w:r>
      </w:ins>
      <w:moveTo w:id="1409" w:author="nick ting" w:date="2021-09-27T13:49:00Z">
        <w:r w:rsidR="000975D5" w:rsidRPr="00790445">
          <w:rPr>
            <w:rFonts w:ascii="Times New Roman" w:hAnsi="Times New Roman" w:cs="Times New Roman"/>
            <w:sz w:val="22"/>
          </w:rPr>
          <w:t xml:space="preserve"> </w:t>
        </w:r>
        <w:del w:id="1410" w:author="nick ting" w:date="2021-09-27T13:49:00Z">
          <w:r w:rsidR="000975D5" w:rsidRPr="00790445" w:rsidDel="000975D5">
            <w:rPr>
              <w:rFonts w:ascii="Times New Roman" w:hAnsi="Times New Roman" w:cs="Times New Roman"/>
              <w:sz w:val="22"/>
            </w:rPr>
            <w:delText>species</w:delText>
          </w:r>
        </w:del>
      </w:moveTo>
      <w:ins w:id="1411" w:author="nick ting" w:date="2021-09-27T13:49:00Z">
        <w:r w:rsidR="000975D5">
          <w:rPr>
            <w:rFonts w:ascii="Times New Roman" w:hAnsi="Times New Roman" w:cs="Times New Roman"/>
            <w:sz w:val="22"/>
          </w:rPr>
          <w:t>of them</w:t>
        </w:r>
      </w:ins>
      <w:moveTo w:id="1412" w:author="nick ting" w:date="2021-09-27T13:49:00Z">
        <w:r w:rsidR="000975D5" w:rsidRPr="00790445">
          <w:rPr>
            <w:rFonts w:ascii="Times New Roman" w:hAnsi="Times New Roman" w:cs="Times New Roman"/>
            <w:sz w:val="22"/>
          </w:rPr>
          <w:t xml:space="preserve"> were enriched in CRC</w:t>
        </w:r>
      </w:moveTo>
      <w:ins w:id="1413" w:author="nick ting" w:date="2021-09-27T13:49:00Z">
        <w:r w:rsidR="000975D5">
          <w:rPr>
            <w:rFonts w:ascii="Times New Roman" w:hAnsi="Times New Roman" w:cs="Times New Roman"/>
            <w:sz w:val="22"/>
          </w:rPr>
          <w:t xml:space="preserve"> pat</w:t>
        </w:r>
      </w:ins>
      <w:ins w:id="1414" w:author="nick ting" w:date="2021-09-27T13:50:00Z">
        <w:r w:rsidR="000975D5">
          <w:rPr>
            <w:rFonts w:ascii="Times New Roman" w:hAnsi="Times New Roman" w:cs="Times New Roman"/>
            <w:sz w:val="22"/>
          </w:rPr>
          <w:t>ients</w:t>
        </w:r>
      </w:ins>
      <w:ins w:id="1415" w:author="nick ting" w:date="2021-09-27T14:05:00Z">
        <w:r w:rsidR="00FA2A1F">
          <w:rPr>
            <w:rFonts w:ascii="Times New Roman" w:hAnsi="Times New Roman" w:cs="Times New Roman"/>
            <w:sz w:val="22"/>
          </w:rPr>
          <w:t xml:space="preserve"> and</w:t>
        </w:r>
      </w:ins>
      <w:ins w:id="1416" w:author="nick ting" w:date="2021-09-27T13:50:00Z">
        <w:r w:rsidR="000975D5">
          <w:rPr>
            <w:rFonts w:ascii="Times New Roman" w:hAnsi="Times New Roman" w:cs="Times New Roman"/>
            <w:sz w:val="22"/>
          </w:rPr>
          <w:t xml:space="preserve"> </w:t>
        </w:r>
      </w:ins>
      <w:moveTo w:id="1417" w:author="nick ting" w:date="2021-09-27T13:49:00Z">
        <w:del w:id="1418" w:author="nick ting" w:date="2021-09-27T13:49:00Z">
          <w:r w:rsidR="000975D5" w:rsidRPr="00790445" w:rsidDel="000975D5">
            <w:rPr>
              <w:rFonts w:ascii="Times New Roman" w:hAnsi="Times New Roman" w:cs="Times New Roman"/>
              <w:sz w:val="22"/>
            </w:rPr>
            <w:delText xml:space="preserve">; </w:delText>
          </w:r>
        </w:del>
        <w:del w:id="1419" w:author="nick ting" w:date="2021-09-27T13:50:00Z">
          <w:r w:rsidR="000975D5" w:rsidRPr="00790445" w:rsidDel="000975D5">
            <w:rPr>
              <w:rFonts w:ascii="Times New Roman" w:hAnsi="Times New Roman" w:cs="Times New Roman"/>
              <w:sz w:val="22"/>
            </w:rPr>
            <w:delText>meanwhile, the reduction was</w:delText>
          </w:r>
        </w:del>
      </w:moveTo>
      <w:ins w:id="1420" w:author="nick ting" w:date="2021-09-27T13:50:00Z">
        <w:r w:rsidR="000975D5">
          <w:rPr>
            <w:rFonts w:ascii="Times New Roman" w:hAnsi="Times New Roman" w:cs="Times New Roman"/>
            <w:sz w:val="22"/>
          </w:rPr>
          <w:t>the remaining</w:t>
        </w:r>
      </w:ins>
      <w:moveTo w:id="1421" w:author="nick ting" w:date="2021-09-27T13:49:00Z">
        <w:r w:rsidR="000975D5" w:rsidRPr="00790445">
          <w:rPr>
            <w:rFonts w:ascii="Times New Roman" w:hAnsi="Times New Roman" w:cs="Times New Roman"/>
            <w:sz w:val="22"/>
          </w:rPr>
          <w:t xml:space="preserve"> </w:t>
        </w:r>
        <w:del w:id="1422" w:author="nick ting" w:date="2021-09-27T13:50:00Z">
          <w:r w:rsidR="000975D5" w:rsidRPr="00790445" w:rsidDel="000975D5">
            <w:rPr>
              <w:rFonts w:ascii="Times New Roman" w:hAnsi="Times New Roman" w:cs="Times New Roman"/>
              <w:sz w:val="22"/>
            </w:rPr>
            <w:delText>twenty-three</w:delText>
          </w:r>
        </w:del>
      </w:moveTo>
      <w:ins w:id="1423" w:author="nick ting" w:date="2021-09-27T13:50:00Z">
        <w:r w:rsidR="000975D5">
          <w:rPr>
            <w:rFonts w:ascii="Times New Roman" w:hAnsi="Times New Roman" w:cs="Times New Roman"/>
            <w:sz w:val="22"/>
          </w:rPr>
          <w:t>23 were depleted</w:t>
        </w:r>
      </w:ins>
      <w:moveTo w:id="1424" w:author="nick ting" w:date="2021-09-27T13:49:00Z">
        <w:r w:rsidR="000975D5" w:rsidRPr="00790445">
          <w:rPr>
            <w:rFonts w:ascii="Times New Roman" w:hAnsi="Times New Roman" w:cs="Times New Roman"/>
            <w:sz w:val="22"/>
          </w:rPr>
          <w:t xml:space="preserve"> (figure 3c).</w:t>
        </w:r>
        <w:commentRangeEnd w:id="1403"/>
        <w:r w:rsidR="000975D5">
          <w:rPr>
            <w:rStyle w:val="CommentReference"/>
          </w:rPr>
          <w:commentReference w:id="1403"/>
        </w:r>
      </w:moveTo>
      <w:moveToRangeEnd w:id="1402"/>
      <w:ins w:id="1425" w:author="nick ting" w:date="2021-09-27T13:49:00Z">
        <w:r w:rsidR="000975D5">
          <w:rPr>
            <w:rFonts w:ascii="Times New Roman" w:hAnsi="Times New Roman" w:cs="Times New Roman"/>
            <w:sz w:val="22"/>
          </w:rPr>
          <w:t xml:space="preserve"> </w:t>
        </w:r>
      </w:ins>
      <w:del w:id="1426" w:author="LIN, Yufeng" w:date="2021-09-24T15:43:00Z">
        <w:r w:rsidR="00D9531B" w:rsidRPr="00790445" w:rsidDel="00A13741">
          <w:rPr>
            <w:rFonts w:ascii="Times New Roman" w:hAnsi="Times New Roman" w:cs="Times New Roman"/>
            <w:sz w:val="22"/>
          </w:rPr>
          <w:delText xml:space="preserve"> </w:delText>
        </w:r>
      </w:del>
      <w:del w:id="1427"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428" w:author="nick ting" w:date="2021-09-26T23:40:00Z">
        <w:r w:rsidR="007E03BE">
          <w:rPr>
            <w:rFonts w:ascii="Times New Roman" w:hAnsi="Times New Roman" w:cs="Times New Roman"/>
            <w:sz w:val="22"/>
          </w:rPr>
          <w:t>Notably</w:t>
        </w:r>
      </w:ins>
      <w:ins w:id="1429" w:author="nick ting" w:date="2021-09-25T00:59:00Z">
        <w:r w:rsidR="0029149C">
          <w:rPr>
            <w:rFonts w:ascii="Times New Roman" w:hAnsi="Times New Roman" w:cs="Times New Roman"/>
            <w:sz w:val="22"/>
          </w:rPr>
          <w:t>,</w:t>
        </w:r>
      </w:ins>
      <w:ins w:id="1430" w:author="nick ting" w:date="2021-09-26T23:40:00Z">
        <w:r w:rsidR="007E03BE">
          <w:rPr>
            <w:rFonts w:ascii="Times New Roman" w:hAnsi="Times New Roman" w:cs="Times New Roman"/>
            <w:sz w:val="22"/>
          </w:rPr>
          <w:t xml:space="preserve"> we identified that</w:t>
        </w:r>
      </w:ins>
      <w:ins w:id="1431" w:author="nick ting" w:date="2021-09-25T00:59:00Z">
        <w:r w:rsidR="0029149C">
          <w:rPr>
            <w:rFonts w:ascii="Times New Roman" w:hAnsi="Times New Roman" w:cs="Times New Roman"/>
            <w:sz w:val="22"/>
          </w:rPr>
          <w:t xml:space="preserve"> </w:t>
        </w:r>
      </w:ins>
      <w:del w:id="1432"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ins w:id="1433" w:author="nick ting" w:date="2021-09-25T00:59:00Z">
        <w:r w:rsidR="0029149C">
          <w:rPr>
            <w:rFonts w:ascii="Times New Roman" w:hAnsi="Times New Roman" w:cs="Times New Roman"/>
            <w:sz w:val="22"/>
          </w:rPr>
          <w:t xml:space="preserve">showed the most remarkable difference between the </w:t>
        </w:r>
      </w:ins>
      <w:ins w:id="1434" w:author="nick ting" w:date="2021-09-27T13:19:00Z">
        <w:r w:rsidR="007C6216">
          <w:rPr>
            <w:rFonts w:ascii="Times New Roman" w:hAnsi="Times New Roman" w:cs="Times New Roman"/>
            <w:sz w:val="22"/>
          </w:rPr>
          <w:t>CRC</w:t>
        </w:r>
      </w:ins>
      <w:ins w:id="1435" w:author="nick ting" w:date="2021-09-25T00:59:00Z">
        <w:r w:rsidR="0029149C">
          <w:rPr>
            <w:rFonts w:ascii="Times New Roman" w:hAnsi="Times New Roman" w:cs="Times New Roman"/>
            <w:sz w:val="22"/>
          </w:rPr>
          <w:t xml:space="preserve"> </w:t>
        </w:r>
      </w:ins>
      <w:ins w:id="1436" w:author="nick ting" w:date="2021-09-27T17:48:00Z">
        <w:r w:rsidR="0098399D">
          <w:rPr>
            <w:rFonts w:ascii="Times New Roman" w:hAnsi="Times New Roman" w:cs="Times New Roman"/>
            <w:sz w:val="22"/>
          </w:rPr>
          <w:t xml:space="preserve">patients </w:t>
        </w:r>
      </w:ins>
      <w:ins w:id="1437" w:author="nick ting" w:date="2021-09-25T00:59:00Z">
        <w:r w:rsidR="0029149C">
          <w:rPr>
            <w:rFonts w:ascii="Times New Roman" w:hAnsi="Times New Roman" w:cs="Times New Roman"/>
            <w:sz w:val="22"/>
          </w:rPr>
          <w:t xml:space="preserve">and </w:t>
        </w:r>
      </w:ins>
      <w:ins w:id="1438" w:author="nick ting" w:date="2021-09-27T17:48:00Z">
        <w:r w:rsidR="0098399D">
          <w:rPr>
            <w:rFonts w:ascii="Times New Roman" w:hAnsi="Times New Roman" w:cs="Times New Roman"/>
            <w:sz w:val="22"/>
          </w:rPr>
          <w:t xml:space="preserve">the </w:t>
        </w:r>
      </w:ins>
      <w:ins w:id="1439" w:author="nick ting" w:date="2021-09-27T13:19:00Z">
        <w:r w:rsidR="007C6216">
          <w:rPr>
            <w:rFonts w:ascii="Times New Roman" w:hAnsi="Times New Roman" w:cs="Times New Roman"/>
            <w:sz w:val="22"/>
          </w:rPr>
          <w:t>healthy control</w:t>
        </w:r>
      </w:ins>
      <w:ins w:id="1440"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441"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442"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443" w:author="nick ting" w:date="2021-09-27T17:49:00Z">
        <w:r w:rsidR="0098399D">
          <w:rPr>
            <w:rFonts w:ascii="Times New Roman" w:hAnsi="Times New Roman" w:cs="Times New Roman"/>
            <w:sz w:val="22"/>
          </w:rPr>
          <w:t>most of the cohorts except 2019_Thomas and 2019_Yachida.</w:t>
        </w:r>
      </w:ins>
      <w:ins w:id="1444" w:author="nick ting" w:date="2021-09-27T18:20:00Z">
        <w:r w:rsidR="004E4D50">
          <w:rPr>
            <w:rFonts w:ascii="Times New Roman" w:hAnsi="Times New Roman" w:cs="Times New Roman"/>
            <w:sz w:val="22"/>
          </w:rPr>
          <w:t xml:space="preserve"> Moreover, most of the species showed consistent alterations in at least 3 cohorts.</w:t>
        </w:r>
      </w:ins>
    </w:p>
    <w:p w14:paraId="226F8120" w14:textId="3875A76A" w:rsidR="00B16CD0" w:rsidDel="0096422D" w:rsidRDefault="00B16CD0" w:rsidP="00790445">
      <w:pPr>
        <w:widowControl/>
        <w:rPr>
          <w:ins w:id="1445" w:author="nick ting" w:date="2021-10-04T17:49:00Z"/>
          <w:del w:id="1446" w:author="LIN, Yufeng" w:date="2021-10-05T14:02:00Z"/>
          <w:rFonts w:ascii="Times New Roman" w:hAnsi="Times New Roman" w:cs="Times New Roman"/>
          <w:sz w:val="22"/>
        </w:rPr>
      </w:pPr>
    </w:p>
    <w:p w14:paraId="27D698C0" w14:textId="6EFDE177" w:rsidR="00D46E76" w:rsidDel="009D00F7" w:rsidRDefault="00D46E76" w:rsidP="00790445">
      <w:pPr>
        <w:widowControl/>
        <w:rPr>
          <w:ins w:id="1447" w:author="nick ting" w:date="2021-10-03T19:37:00Z"/>
          <w:del w:id="1448" w:author="LIN, Yufeng" w:date="2021-10-04T13:51:00Z"/>
          <w:rFonts w:ascii="Times New Roman" w:hAnsi="Times New Roman" w:cs="Times New Roman"/>
          <w:sz w:val="22"/>
        </w:rPr>
      </w:pPr>
    </w:p>
    <w:p w14:paraId="4238E58C" w14:textId="77777777" w:rsidR="00D93222" w:rsidRDefault="00D93222" w:rsidP="00790445">
      <w:pPr>
        <w:widowControl/>
        <w:rPr>
          <w:ins w:id="1449" w:author="nick ting" w:date="2021-09-27T13:54:00Z"/>
          <w:rFonts w:ascii="Times New Roman" w:hAnsi="Times New Roman" w:cs="Times New Roman"/>
          <w:sz w:val="22"/>
        </w:rPr>
      </w:pPr>
    </w:p>
    <w:p w14:paraId="548CEDE2" w14:textId="2AB95A4E" w:rsidR="00D93222" w:rsidDel="00B16CD0" w:rsidRDefault="00D9531B" w:rsidP="00790445">
      <w:pPr>
        <w:widowControl/>
        <w:rPr>
          <w:del w:id="1450" w:author="LIN, Yufeng" w:date="2021-09-30T19:15:00Z"/>
          <w:rFonts w:ascii="Times New Roman" w:hAnsi="Times New Roman" w:cs="Times New Roman"/>
          <w:sz w:val="22"/>
        </w:rPr>
      </w:pPr>
      <w:r w:rsidRPr="00790445">
        <w:rPr>
          <w:rFonts w:ascii="Times New Roman" w:hAnsi="Times New Roman" w:cs="Times New Roman"/>
          <w:sz w:val="22"/>
        </w:rPr>
        <w:t xml:space="preserve">In the meantime, we </w:t>
      </w:r>
      <w:del w:id="1451" w:author="nick ting" w:date="2021-09-25T01:02:00Z">
        <w:r w:rsidRPr="00790445" w:rsidDel="00002608">
          <w:rPr>
            <w:rFonts w:ascii="Times New Roman" w:hAnsi="Times New Roman" w:cs="Times New Roman"/>
            <w:sz w:val="22"/>
          </w:rPr>
          <w:delText>made the same</w:delText>
        </w:r>
      </w:del>
      <w:ins w:id="1452"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453" w:author="nick ting" w:date="2021-09-25T01:02:00Z">
        <w:r w:rsidR="00002608">
          <w:rPr>
            <w:rFonts w:ascii="Times New Roman" w:hAnsi="Times New Roman" w:cs="Times New Roman"/>
            <w:sz w:val="22"/>
          </w:rPr>
          <w:t xml:space="preserve">ed the </w:t>
        </w:r>
        <w:del w:id="1454" w:author="LIN, Yufeng" w:date="2021-09-28T13:01:00Z">
          <w:r w:rsidR="00002608" w:rsidDel="004314C2">
            <w:rPr>
              <w:rFonts w:ascii="Times New Roman" w:hAnsi="Times New Roman" w:cs="Times New Roman"/>
              <w:sz w:val="22"/>
            </w:rPr>
            <w:delText>micro-eukaryotic</w:delText>
          </w:r>
        </w:del>
      </w:ins>
      <w:ins w:id="1455" w:author="LIN, Yufeng" w:date="2021-09-28T13:01:00Z">
        <w:r w:rsidR="004314C2">
          <w:rPr>
            <w:rFonts w:ascii="Times New Roman" w:hAnsi="Times New Roman" w:cs="Times New Roman"/>
            <w:sz w:val="22"/>
          </w:rPr>
          <w:t>fungal</w:t>
        </w:r>
      </w:ins>
      <w:ins w:id="1456" w:author="nick ting" w:date="2021-09-25T01:02:00Z">
        <w:r w:rsidR="00002608">
          <w:rPr>
            <w:rFonts w:ascii="Times New Roman" w:hAnsi="Times New Roman" w:cs="Times New Roman"/>
            <w:sz w:val="22"/>
          </w:rPr>
          <w:t xml:space="preserve"> community</w:t>
        </w:r>
      </w:ins>
      <w:del w:id="1457"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458" w:author="nick ting" w:date="2021-09-26T23:40:00Z">
        <w:r w:rsidRPr="00790445" w:rsidDel="007E03BE">
          <w:rPr>
            <w:rFonts w:ascii="Times New Roman" w:hAnsi="Times New Roman" w:cs="Times New Roman"/>
            <w:sz w:val="22"/>
          </w:rPr>
          <w:delText xml:space="preserve">adenoma </w:delText>
        </w:r>
      </w:del>
      <w:ins w:id="1459"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460" w:author="nick ting" w:date="2021-09-26T23:41:00Z">
        <w:r w:rsidRPr="00790445" w:rsidDel="007E03BE">
          <w:rPr>
            <w:rFonts w:ascii="Times New Roman" w:hAnsi="Times New Roman" w:cs="Times New Roman"/>
            <w:sz w:val="22"/>
          </w:rPr>
          <w:delText xml:space="preserve">CRC </w:delText>
        </w:r>
      </w:del>
      <w:ins w:id="1461"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462" w:author="nick ting" w:date="2021-09-25T01:00:00Z">
        <w:r w:rsidRPr="00790445" w:rsidDel="0029149C">
          <w:rPr>
            <w:rFonts w:ascii="Times New Roman" w:hAnsi="Times New Roman" w:cs="Times New Roman"/>
            <w:sz w:val="22"/>
          </w:rPr>
          <w:delText xml:space="preserve">see </w:delText>
        </w:r>
      </w:del>
      <w:commentRangeStart w:id="1463"/>
      <w:r w:rsidRPr="00790445">
        <w:rPr>
          <w:rFonts w:ascii="Times New Roman" w:hAnsi="Times New Roman" w:cs="Times New Roman"/>
          <w:sz w:val="22"/>
        </w:rPr>
        <w:t xml:space="preserve">supplementary table </w:t>
      </w:r>
      <w:del w:id="1464" w:author="LIN, Yufeng" w:date="2021-09-23T14:27:00Z">
        <w:r w:rsidRPr="00790445" w:rsidDel="003A3841">
          <w:rPr>
            <w:rFonts w:ascii="Times New Roman" w:hAnsi="Times New Roman" w:cs="Times New Roman"/>
            <w:sz w:val="22"/>
          </w:rPr>
          <w:delText>4</w:delText>
        </w:r>
        <w:commentRangeEnd w:id="1463"/>
        <w:r w:rsidRPr="00790445" w:rsidDel="003A3841">
          <w:rPr>
            <w:rStyle w:val="CommentReference"/>
            <w:rFonts w:ascii="Times New Roman" w:hAnsi="Times New Roman" w:cs="Times New Roman"/>
            <w:sz w:val="22"/>
            <w:szCs w:val="22"/>
          </w:rPr>
          <w:commentReference w:id="1463"/>
        </w:r>
      </w:del>
      <w:ins w:id="1465"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466" w:author="nick ting" w:date="2021-09-25T01:03:00Z">
        <w:r w:rsidRPr="00790445" w:rsidDel="00002608">
          <w:rPr>
            <w:rFonts w:ascii="Times New Roman" w:hAnsi="Times New Roman" w:cs="Times New Roman"/>
            <w:sz w:val="22"/>
          </w:rPr>
          <w:delText>Only six</w:delText>
        </w:r>
      </w:del>
      <w:ins w:id="1467" w:author="nick ting" w:date="2021-09-25T01:03:00Z">
        <w:r w:rsidR="00002608">
          <w:rPr>
            <w:rFonts w:ascii="Times New Roman" w:hAnsi="Times New Roman" w:cs="Times New Roman"/>
            <w:sz w:val="22"/>
          </w:rPr>
          <w:t xml:space="preserve">6 </w:t>
        </w:r>
      </w:ins>
      <w:ins w:id="1468" w:author="nick ting" w:date="2021-09-26T23:50:00Z">
        <w:r w:rsidR="003A4704">
          <w:rPr>
            <w:rFonts w:ascii="Times New Roman" w:hAnsi="Times New Roman" w:cs="Times New Roman"/>
            <w:sz w:val="22"/>
          </w:rPr>
          <w:t xml:space="preserve">of the </w:t>
        </w:r>
      </w:ins>
      <w:commentRangeStart w:id="1469"/>
      <w:ins w:id="1470"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471" w:author="nick ting" w:date="2021-09-25T01:03:00Z">
        <w:r w:rsidRPr="00790445" w:rsidDel="00002608">
          <w:rPr>
            <w:rFonts w:ascii="Times New Roman" w:hAnsi="Times New Roman" w:cs="Times New Roman"/>
            <w:sz w:val="22"/>
          </w:rPr>
          <w:delText xml:space="preserve">features </w:delText>
        </w:r>
      </w:del>
      <w:proofErr w:type="spellStart"/>
      <w:ins w:id="1472" w:author="nick ting" w:date="2021-09-25T01:03:00Z">
        <w:r w:rsidR="00002608">
          <w:rPr>
            <w:rFonts w:ascii="Times New Roman" w:hAnsi="Times New Roman" w:cs="Times New Roman"/>
            <w:sz w:val="22"/>
          </w:rPr>
          <w:t>spcies</w:t>
        </w:r>
      </w:ins>
      <w:commentRangeEnd w:id="1469"/>
      <w:proofErr w:type="spellEnd"/>
      <w:ins w:id="1473" w:author="nick ting" w:date="2021-09-27T00:07:00Z">
        <w:r w:rsidR="003624D5">
          <w:rPr>
            <w:rStyle w:val="CommentReference"/>
          </w:rPr>
          <w:commentReference w:id="1469"/>
        </w:r>
      </w:ins>
      <w:ins w:id="1474"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475" w:author="nick ting" w:date="2021-09-25T01:03:00Z">
        <w:r w:rsidRPr="00790445" w:rsidDel="00002608">
          <w:rPr>
            <w:rFonts w:ascii="Times New Roman" w:hAnsi="Times New Roman" w:cs="Times New Roman"/>
            <w:sz w:val="22"/>
          </w:rPr>
          <w:delText xml:space="preserve">also </w:delText>
        </w:r>
      </w:del>
      <w:ins w:id="1476"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477" w:author="nick ting" w:date="2021-09-25T01:04:00Z">
        <w:r w:rsidRPr="00790445" w:rsidDel="00002608">
          <w:rPr>
            <w:rFonts w:ascii="Times New Roman" w:hAnsi="Times New Roman" w:cs="Times New Roman"/>
            <w:sz w:val="22"/>
          </w:rPr>
          <w:delText xml:space="preserve">in </w:delText>
        </w:r>
      </w:del>
      <w:ins w:id="1478" w:author="nick ting" w:date="2021-09-27T00:07:00Z">
        <w:r w:rsidR="003624D5">
          <w:rPr>
            <w:rFonts w:ascii="Times New Roman" w:hAnsi="Times New Roman" w:cs="Times New Roman"/>
            <w:sz w:val="22"/>
          </w:rPr>
          <w:t>in both</w:t>
        </w:r>
      </w:ins>
      <w:ins w:id="1479"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480" w:author="nick ting" w:date="2021-09-25T01:04:00Z">
        <w:r w:rsidR="00002608">
          <w:rPr>
            <w:rFonts w:ascii="Times New Roman" w:hAnsi="Times New Roman" w:cs="Times New Roman"/>
            <w:sz w:val="22"/>
          </w:rPr>
          <w:t xml:space="preserve"> patients</w:t>
        </w:r>
      </w:ins>
      <w:ins w:id="1481" w:author="nick ting" w:date="2021-09-27T00:07:00Z">
        <w:r w:rsidR="003624D5">
          <w:rPr>
            <w:rFonts w:ascii="Times New Roman" w:hAnsi="Times New Roman" w:cs="Times New Roman"/>
            <w:sz w:val="22"/>
          </w:rPr>
          <w:t xml:space="preserve"> versus adenoma patients and CRC patients versus</w:t>
        </w:r>
      </w:ins>
      <w:ins w:id="1482" w:author="nick ting" w:date="2021-09-25T01:04:00Z">
        <w:r w:rsidR="00002608">
          <w:rPr>
            <w:rFonts w:ascii="Times New Roman" w:hAnsi="Times New Roman" w:cs="Times New Roman"/>
            <w:sz w:val="22"/>
          </w:rPr>
          <w:t xml:space="preserve"> healthy individuals</w:t>
        </w:r>
      </w:ins>
      <w:ins w:id="1483"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484" w:author="nick ting" w:date="2021-09-25T01:05:00Z">
        <w:r w:rsidRPr="00790445" w:rsidDel="00002608">
          <w:rPr>
            <w:rFonts w:ascii="Times New Roman" w:hAnsi="Times New Roman" w:cs="Times New Roman"/>
            <w:sz w:val="22"/>
          </w:rPr>
          <w:delText>compared with adenoma, nam</w:delText>
        </w:r>
      </w:del>
      <w:ins w:id="1485" w:author="nick ting" w:date="2021-09-25T01:05:00Z">
        <w:r w:rsidR="00002608">
          <w:rPr>
            <w:rFonts w:ascii="Times New Roman" w:hAnsi="Times New Roman" w:cs="Times New Roman"/>
            <w:sz w:val="22"/>
          </w:rPr>
          <w:t xml:space="preserve">These species </w:t>
        </w:r>
      </w:ins>
      <w:ins w:id="1486" w:author="nick ting" w:date="2021-09-27T13:19:00Z">
        <w:r w:rsidR="007C6216">
          <w:rPr>
            <w:rFonts w:ascii="Times New Roman" w:hAnsi="Times New Roman" w:cs="Times New Roman"/>
            <w:sz w:val="22"/>
          </w:rPr>
          <w:t>include</w:t>
        </w:r>
      </w:ins>
      <w:del w:id="1487"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488"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489"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490" w:author="nick ting" w:date="2021-09-27T13:20:00Z">
        <w:r w:rsidR="007C6216">
          <w:rPr>
            <w:rFonts w:ascii="Times New Roman" w:hAnsi="Times New Roman" w:cs="Times New Roman"/>
            <w:sz w:val="22"/>
          </w:rPr>
          <w:t>se</w:t>
        </w:r>
      </w:ins>
      <w:ins w:id="1491"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492"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493" w:author="LIN, Yufeng" w:date="2021-09-24T15:44:00Z">
        <w:del w:id="1494" w:author="nick ting" w:date="2021-09-27T00:08:00Z">
          <w:r w:rsidR="00A13741" w:rsidDel="003624D5">
            <w:rPr>
              <w:rFonts w:ascii="Times New Roman" w:hAnsi="Times New Roman" w:cs="Times New Roman"/>
              <w:sz w:val="22"/>
            </w:rPr>
            <w:delText xml:space="preserve"> </w:delText>
          </w:r>
        </w:del>
        <w:del w:id="1495" w:author="nick ting" w:date="2021-09-27T00:09:00Z">
          <w:r w:rsidR="00A13741" w:rsidDel="003624D5">
            <w:rPr>
              <w:rFonts w:ascii="Times New Roman" w:hAnsi="Times New Roman" w:cs="Times New Roman"/>
              <w:sz w:val="22"/>
            </w:rPr>
            <w:delText>(</w:delText>
          </w:r>
        </w:del>
      </w:ins>
      <w:ins w:id="1496" w:author="nick ting" w:date="2021-09-27T00:09:00Z">
        <w:r w:rsidR="003624D5">
          <w:rPr>
            <w:rFonts w:ascii="Times New Roman" w:hAnsi="Times New Roman" w:cs="Times New Roman"/>
            <w:sz w:val="22"/>
          </w:rPr>
          <w:t xml:space="preserve"> phylum (</w:t>
        </w:r>
      </w:ins>
      <w:ins w:id="1497"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3CA2639" w14:textId="3C9DA17C" w:rsidR="00B16CD0" w:rsidDel="0096422D" w:rsidRDefault="00B16CD0" w:rsidP="00790445">
      <w:pPr>
        <w:widowControl/>
        <w:rPr>
          <w:ins w:id="1498" w:author="nick ting" w:date="2021-10-04T17:49:00Z"/>
          <w:del w:id="1499" w:author="LIN, Yufeng" w:date="2021-10-05T14:02:00Z"/>
          <w:rFonts w:ascii="Times New Roman" w:hAnsi="Times New Roman" w:cs="Times New Roman"/>
          <w:sz w:val="22"/>
        </w:rPr>
      </w:pPr>
    </w:p>
    <w:p w14:paraId="248DF59D" w14:textId="1CBF7C8E" w:rsidR="00D46E76" w:rsidDel="009D00F7" w:rsidRDefault="00D46E76" w:rsidP="00790445">
      <w:pPr>
        <w:widowControl/>
        <w:rPr>
          <w:ins w:id="1500" w:author="nick ting" w:date="2021-10-03T19:37:00Z"/>
          <w:del w:id="1501" w:author="LIN, Yufeng" w:date="2021-10-04T13:51:00Z"/>
          <w:rFonts w:ascii="Times New Roman" w:hAnsi="Times New Roman" w:cs="Times New Roman"/>
          <w:sz w:val="22"/>
        </w:rPr>
      </w:pPr>
    </w:p>
    <w:p w14:paraId="2B629A2E" w14:textId="77777777" w:rsidR="00D93222" w:rsidRDefault="00D93222" w:rsidP="00790445">
      <w:pPr>
        <w:widowControl/>
        <w:rPr>
          <w:ins w:id="1502" w:author="nick ting" w:date="2021-09-27T13:54:00Z"/>
          <w:rFonts w:ascii="Times New Roman" w:hAnsi="Times New Roman" w:cs="Times New Roman"/>
          <w:sz w:val="22"/>
        </w:rPr>
      </w:pPr>
    </w:p>
    <w:p w14:paraId="5C2237CD" w14:textId="6C15117E" w:rsidR="00C13D35" w:rsidRDefault="00D9531B">
      <w:pPr>
        <w:widowControl/>
        <w:rPr>
          <w:ins w:id="1503" w:author="LIN, Yufeng" w:date="2021-09-30T19:14:00Z"/>
          <w:rFonts w:ascii="Times New Roman" w:hAnsi="Times New Roman" w:cs="Times New Roman"/>
          <w:sz w:val="22"/>
        </w:rPr>
        <w:pPrChange w:id="1504" w:author="LIN, Yufeng" w:date="2021-09-30T19:15:00Z">
          <w:pPr>
            <w:widowControl/>
            <w:jc w:val="left"/>
          </w:pPr>
        </w:pPrChange>
      </w:pPr>
      <w:r w:rsidRPr="00790445">
        <w:rPr>
          <w:rFonts w:ascii="Times New Roman" w:hAnsi="Times New Roman" w:cs="Times New Roman"/>
          <w:sz w:val="22"/>
        </w:rPr>
        <w:t xml:space="preserve">In summary, </w:t>
      </w:r>
      <w:ins w:id="1505" w:author="nick ting" w:date="2021-09-27T00:10:00Z">
        <w:r w:rsidR="003624D5">
          <w:rPr>
            <w:rFonts w:ascii="Times New Roman" w:hAnsi="Times New Roman" w:cs="Times New Roman"/>
            <w:sz w:val="22"/>
          </w:rPr>
          <w:t>we identified</w:t>
        </w:r>
      </w:ins>
      <w:ins w:id="1506" w:author="nick ting" w:date="2021-09-27T10:34:00Z">
        <w:r w:rsidR="00204B60">
          <w:rPr>
            <w:rFonts w:ascii="Times New Roman" w:hAnsi="Times New Roman" w:cs="Times New Roman"/>
            <w:sz w:val="22"/>
          </w:rPr>
          <w:t xml:space="preserve"> 74 differentially abundant </w:t>
        </w:r>
      </w:ins>
      <w:ins w:id="1507" w:author="nick ting" w:date="2021-09-27T10:35:00Z">
        <w:del w:id="1508" w:author="LIN, Yufeng" w:date="2021-09-28T13:07:00Z">
          <w:r w:rsidR="00204B60" w:rsidDel="004314C2">
            <w:rPr>
              <w:rFonts w:ascii="Times New Roman" w:hAnsi="Times New Roman" w:cs="Times New Roman"/>
              <w:sz w:val="22"/>
            </w:rPr>
            <w:delText>micro-eukaryotes</w:delText>
          </w:r>
        </w:del>
      </w:ins>
      <w:ins w:id="1509" w:author="LIN, Yufeng" w:date="2021-09-28T13:07:00Z">
        <w:r w:rsidR="004314C2">
          <w:rPr>
            <w:rFonts w:ascii="Times New Roman" w:hAnsi="Times New Roman" w:cs="Times New Roman"/>
            <w:sz w:val="22"/>
          </w:rPr>
          <w:t>fungi</w:t>
        </w:r>
      </w:ins>
      <w:ins w:id="1510" w:author="nick ting" w:date="2021-09-27T10:35:00Z">
        <w:r w:rsidR="00204B60">
          <w:rPr>
            <w:rFonts w:ascii="Times New Roman" w:hAnsi="Times New Roman" w:cs="Times New Roman"/>
            <w:sz w:val="22"/>
          </w:rPr>
          <w:t xml:space="preserve"> between CRC patients and heathy individuals</w:t>
        </w:r>
      </w:ins>
      <w:ins w:id="1511" w:author="nick ting" w:date="2021-09-27T13:21:00Z">
        <w:r w:rsidR="007C6216">
          <w:rPr>
            <w:rFonts w:ascii="Times New Roman" w:hAnsi="Times New Roman" w:cs="Times New Roman"/>
            <w:sz w:val="22"/>
          </w:rPr>
          <w:t>, of which</w:t>
        </w:r>
      </w:ins>
      <w:ins w:id="1512" w:author="nick ting" w:date="2021-09-27T00:10:00Z">
        <w:r w:rsidR="003624D5">
          <w:rPr>
            <w:rFonts w:ascii="Times New Roman" w:hAnsi="Times New Roman" w:cs="Times New Roman"/>
            <w:sz w:val="22"/>
          </w:rPr>
          <w:t xml:space="preserve"> </w:t>
        </w:r>
      </w:ins>
      <w:del w:id="1513" w:author="nick ting" w:date="2021-09-27T10:36:00Z">
        <w:r w:rsidRPr="00790445" w:rsidDel="00204B60">
          <w:rPr>
            <w:rFonts w:ascii="Times New Roman" w:hAnsi="Times New Roman" w:cs="Times New Roman"/>
            <w:sz w:val="22"/>
          </w:rPr>
          <w:delText>thirty-three</w:delText>
        </w:r>
      </w:del>
      <w:ins w:id="1514"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515"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516"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517"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518" w:author="nick ting" w:date="2021-09-27T18:19:00Z">
        <w:r w:rsidR="004E4D50">
          <w:rPr>
            <w:rFonts w:ascii="Times New Roman" w:hAnsi="Times New Roman" w:cs="Times New Roman"/>
            <w:sz w:val="22"/>
          </w:rPr>
          <w:t xml:space="preserve"> </w:t>
        </w:r>
      </w:ins>
      <w:ins w:id="1519" w:author="nick ting" w:date="2021-09-27T18:20:00Z">
        <w:r w:rsidR="004E4D50">
          <w:rPr>
            <w:rFonts w:ascii="Times New Roman" w:hAnsi="Times New Roman" w:cs="Times New Roman"/>
            <w:sz w:val="22"/>
          </w:rPr>
          <w:t>Despite</w:t>
        </w:r>
      </w:ins>
      <w:ins w:id="1520" w:author="nick ting" w:date="2021-09-27T18:21:00Z">
        <w:r w:rsidR="004E4D50">
          <w:rPr>
            <w:rFonts w:ascii="Times New Roman" w:hAnsi="Times New Roman" w:cs="Times New Roman"/>
            <w:sz w:val="22"/>
          </w:rPr>
          <w:t xml:space="preserve"> the presence of cohort heterogeneity, </w:t>
        </w:r>
      </w:ins>
      <w:ins w:id="1521" w:author="nick ting" w:date="2021-09-27T18:22:00Z">
        <w:r w:rsidR="004E4D50">
          <w:rPr>
            <w:rFonts w:ascii="Times New Roman" w:hAnsi="Times New Roman" w:cs="Times New Roman"/>
            <w:sz w:val="22"/>
          </w:rPr>
          <w:t xml:space="preserve">we could still </w:t>
        </w:r>
        <w:proofErr w:type="gramStart"/>
        <w:r w:rsidR="004E4D50">
          <w:rPr>
            <w:rFonts w:ascii="Times New Roman" w:hAnsi="Times New Roman" w:cs="Times New Roman"/>
            <w:sz w:val="22"/>
          </w:rPr>
          <w:t>identified</w:t>
        </w:r>
        <w:proofErr w:type="gramEnd"/>
        <w:r w:rsidR="004E4D50">
          <w:rPr>
            <w:rFonts w:ascii="Times New Roman" w:hAnsi="Times New Roman" w:cs="Times New Roman"/>
            <w:sz w:val="22"/>
          </w:rPr>
          <w:t xml:space="preserve"> </w:t>
        </w:r>
      </w:ins>
      <w:ins w:id="1522" w:author="LIN, Yufeng" w:date="2021-10-04T16:57:00Z">
        <w:r w:rsidR="00DB66B4" w:rsidRPr="00DB66B4">
          <w:rPr>
            <w:rFonts w:ascii="Times New Roman" w:hAnsi="Times New Roman" w:cs="Times New Roman"/>
            <w:sz w:val="22"/>
          </w:rPr>
          <w:t>fung</w:t>
        </w:r>
        <w:r w:rsidR="00DB66B4">
          <w:rPr>
            <w:rFonts w:ascii="Times New Roman" w:hAnsi="Times New Roman" w:cs="Times New Roman"/>
            <w:sz w:val="22"/>
          </w:rPr>
          <w:t>al</w:t>
        </w:r>
      </w:ins>
      <w:ins w:id="1523" w:author="nick ting" w:date="2021-09-27T18:22:00Z">
        <w:del w:id="1524" w:author="LIN, Yufeng" w:date="2021-10-04T16:57:00Z">
          <w:r w:rsidR="004E4D50" w:rsidDel="00DB66B4">
            <w:rPr>
              <w:rFonts w:ascii="Times New Roman" w:hAnsi="Times New Roman" w:cs="Times New Roman"/>
              <w:sz w:val="22"/>
            </w:rPr>
            <w:delText>micro-eukarytic</w:delText>
          </w:r>
        </w:del>
        <w:r w:rsidR="004E4D50">
          <w:rPr>
            <w:rFonts w:ascii="Times New Roman" w:hAnsi="Times New Roman" w:cs="Times New Roman"/>
            <w:sz w:val="22"/>
          </w:rPr>
          <w:t xml:space="preserve"> features whic</w:t>
        </w:r>
      </w:ins>
      <w:ins w:id="1525" w:author="nick ting" w:date="2021-09-27T18:23:00Z">
        <w:r w:rsidR="004E4D50">
          <w:rPr>
            <w:rFonts w:ascii="Times New Roman" w:hAnsi="Times New Roman" w:cs="Times New Roman"/>
            <w:sz w:val="22"/>
          </w:rPr>
          <w:t>h were consistently altered in most of the cohorts</w:t>
        </w:r>
      </w:ins>
      <w:ins w:id="1526" w:author="LIN, Yufeng" w:date="2021-09-30T19:15:00Z">
        <w:r w:rsidR="00C13D35">
          <w:rPr>
            <w:rFonts w:ascii="Times New Roman" w:hAnsi="Times New Roman" w:cs="Times New Roman"/>
            <w:sz w:val="22"/>
          </w:rPr>
          <w:t>.</w:t>
        </w:r>
      </w:ins>
      <w:ins w:id="1527" w:author="LIN, Yufeng" w:date="2021-09-30T19:14:00Z">
        <w:r w:rsidR="00C13D35">
          <w:rPr>
            <w:rFonts w:ascii="Times New Roman" w:hAnsi="Times New Roman" w:cs="Times New Roman"/>
            <w:sz w:val="22"/>
          </w:rPr>
          <w:br w:type="page"/>
        </w:r>
      </w:ins>
    </w:p>
    <w:p w14:paraId="1675693E" w14:textId="77777777" w:rsidR="00D9531B" w:rsidRPr="008B0617" w:rsidDel="00C13D35" w:rsidRDefault="00D9531B">
      <w:pPr>
        <w:pStyle w:val="title20825"/>
        <w:rPr>
          <w:ins w:id="1528" w:author="nick ting" w:date="2021-09-27T00:10:00Z"/>
          <w:del w:id="1529" w:author="LIN, Yufeng" w:date="2021-09-30T19:13:00Z"/>
          <w:i/>
          <w:iCs/>
          <w:rPrChange w:id="1530" w:author="LIN, Yufeng" w:date="2021-10-05T16:39:00Z">
            <w:rPr>
              <w:ins w:id="1531" w:author="nick ting" w:date="2021-09-27T00:10:00Z"/>
              <w:del w:id="1532" w:author="LIN, Yufeng" w:date="2021-09-30T19:13:00Z"/>
            </w:rPr>
          </w:rPrChange>
        </w:rPr>
        <w:pPrChange w:id="1533" w:author="LIN, Yufeng" w:date="2021-10-05T16:39:00Z">
          <w:pPr>
            <w:widowControl/>
          </w:pPr>
        </w:pPrChange>
      </w:pPr>
    </w:p>
    <w:p w14:paraId="5E45B5D9" w14:textId="27C3A2AB" w:rsidR="003624D5" w:rsidRPr="008B0617" w:rsidDel="00C13D35" w:rsidRDefault="003624D5">
      <w:pPr>
        <w:pStyle w:val="title20825"/>
        <w:rPr>
          <w:del w:id="1534" w:author="LIN, Yufeng" w:date="2021-09-30T19:14:00Z"/>
          <w:i/>
          <w:iCs/>
          <w:rPrChange w:id="1535" w:author="LIN, Yufeng" w:date="2021-10-05T16:39:00Z">
            <w:rPr>
              <w:del w:id="1536" w:author="LIN, Yufeng" w:date="2021-09-30T19:14:00Z"/>
            </w:rPr>
          </w:rPrChange>
        </w:rPr>
        <w:pPrChange w:id="1537" w:author="LIN, Yufeng" w:date="2021-10-05T16:39:00Z">
          <w:pPr>
            <w:widowControl/>
          </w:pPr>
        </w:pPrChange>
      </w:pPr>
    </w:p>
    <w:p w14:paraId="59B19449" w14:textId="77303AD7" w:rsidR="00D9531B" w:rsidRPr="008B0617" w:rsidDel="004E4D50" w:rsidRDefault="00D9531B">
      <w:pPr>
        <w:pStyle w:val="title20825"/>
        <w:rPr>
          <w:del w:id="1538" w:author="nick ting" w:date="2021-09-27T18:23:00Z"/>
          <w:i/>
          <w:iCs/>
          <w:rPrChange w:id="1539" w:author="LIN, Yufeng" w:date="2021-10-05T16:39:00Z">
            <w:rPr>
              <w:del w:id="1540" w:author="nick ting" w:date="2021-09-27T18:23:00Z"/>
            </w:rPr>
          </w:rPrChange>
        </w:rPr>
        <w:pPrChange w:id="1541" w:author="LIN, Yufeng" w:date="2021-10-05T16:39:00Z">
          <w:pPr/>
        </w:pPrChange>
      </w:pPr>
      <w:del w:id="1542" w:author="nick ting" w:date="2021-09-27T13:57:00Z">
        <w:r w:rsidRPr="008B0617" w:rsidDel="00D93222">
          <w:rPr>
            <w:i/>
            <w:iCs/>
            <w:rPrChange w:id="1543" w:author="LIN, Yufeng" w:date="2021-10-05T16:39:00Z">
              <w:rPr/>
            </w:rPrChange>
          </w:rPr>
          <w:delText xml:space="preserve">Even though the main set of 74 </w:delText>
        </w:r>
        <w:r w:rsidR="00FA35F2" w:rsidRPr="008B0617" w:rsidDel="00D93222">
          <w:rPr>
            <w:i/>
            <w:iCs/>
            <w:rPrChange w:id="1544" w:author="LIN, Yufeng" w:date="2021-10-05T16:39:00Z">
              <w:rPr/>
            </w:rPrChange>
          </w:rPr>
          <w:delText>micro-eukaryotes</w:delText>
        </w:r>
        <w:r w:rsidRPr="008B0617" w:rsidDel="00D93222">
          <w:rPr>
            <w:i/>
            <w:iCs/>
            <w:rPrChange w:id="1545" w:author="LIN, Yufeng" w:date="2021-10-05T16:39:00Z">
              <w:rPr/>
            </w:rPrChange>
          </w:rPr>
          <w:delText xml:space="preserve"> performed a significant difference between healthy control and CRC patients when combining all studies, we also wanted t</w:delText>
        </w:r>
      </w:del>
      <w:ins w:id="1546" w:author="LIN, Yufeng" w:date="2021-09-24T15:48:00Z">
        <w:del w:id="1547" w:author="nick ting" w:date="2021-09-27T13:21:00Z">
          <w:r w:rsidR="00A13741" w:rsidRPr="008B0617" w:rsidDel="007C6216">
            <w:rPr>
              <w:i/>
              <w:iCs/>
              <w:rPrChange w:id="1548" w:author="LIN, Yufeng" w:date="2021-10-05T16:39:00Z">
                <w:rPr/>
              </w:rPrChange>
            </w:rPr>
            <w:delText>T</w:delText>
          </w:r>
        </w:del>
      </w:ins>
      <w:del w:id="1549" w:author="nick ting" w:date="2021-09-27T13:21:00Z">
        <w:r w:rsidRPr="008B0617" w:rsidDel="007C6216">
          <w:rPr>
            <w:i/>
            <w:iCs/>
            <w:rPrChange w:id="1550" w:author="LIN, Yufeng" w:date="2021-10-05T16:39:00Z">
              <w:rPr/>
            </w:rPrChange>
          </w:rPr>
          <w:delText xml:space="preserve">o </w:delText>
        </w:r>
      </w:del>
      <w:del w:id="1551" w:author="nick ting" w:date="2021-09-27T12:54:00Z">
        <w:r w:rsidRPr="008B0617" w:rsidDel="00A824EF">
          <w:rPr>
            <w:i/>
            <w:iCs/>
            <w:rPrChange w:id="1552" w:author="LIN, Yufeng" w:date="2021-10-05T16:39:00Z">
              <w:rPr/>
            </w:rPrChange>
          </w:rPr>
          <w:delText xml:space="preserve">realize </w:delText>
        </w:r>
      </w:del>
      <w:ins w:id="1553" w:author="LIN, Yufeng" w:date="2021-09-24T15:48:00Z">
        <w:del w:id="1554" w:author="nick ting" w:date="2021-09-27T13:57:00Z">
          <w:r w:rsidR="00A13741" w:rsidRPr="008B0617" w:rsidDel="00D93222">
            <w:rPr>
              <w:i/>
              <w:iCs/>
              <w:rPrChange w:id="1555" w:author="LIN, Yufeng" w:date="2021-10-05T16:39:00Z">
                <w:rPr/>
              </w:rPrChange>
            </w:rPr>
            <w:delText xml:space="preserve">the </w:delText>
          </w:r>
        </w:del>
        <w:del w:id="1556" w:author="nick ting" w:date="2021-09-27T13:22:00Z">
          <w:r w:rsidR="00A13741" w:rsidRPr="008B0617" w:rsidDel="007C6216">
            <w:rPr>
              <w:i/>
              <w:iCs/>
              <w:rPrChange w:id="1557" w:author="LIN, Yufeng" w:date="2021-10-05T16:39:00Z">
                <w:rPr/>
              </w:rPrChange>
            </w:rPr>
            <w:delText xml:space="preserve">main set of </w:delText>
          </w:r>
        </w:del>
        <w:del w:id="1558" w:author="nick ting" w:date="2021-09-27T13:57:00Z">
          <w:r w:rsidR="00A13741" w:rsidRPr="008B0617" w:rsidDel="00D93222">
            <w:rPr>
              <w:i/>
              <w:iCs/>
              <w:rPrChange w:id="1559" w:author="LIN, Yufeng" w:date="2021-10-05T16:39:00Z">
                <w:rPr/>
              </w:rPrChange>
            </w:rPr>
            <w:delText>74 micro-eukaryotic</w:delText>
          </w:r>
        </w:del>
      </w:ins>
      <w:ins w:id="1560" w:author="LIN, Yufeng" w:date="2021-09-24T15:49:00Z">
        <w:del w:id="1561" w:author="nick ting" w:date="2021-09-27T13:57:00Z">
          <w:r w:rsidR="00A13741" w:rsidRPr="008B0617" w:rsidDel="00D93222">
            <w:rPr>
              <w:i/>
              <w:iCs/>
              <w:rPrChange w:id="1562" w:author="LIN, Yufeng" w:date="2021-10-05T16:39:00Z">
                <w:rPr/>
              </w:rPrChange>
            </w:rPr>
            <w:delText xml:space="preserve">s </w:delText>
          </w:r>
        </w:del>
        <w:del w:id="1563" w:author="nick ting" w:date="2021-09-27T13:22:00Z">
          <w:r w:rsidR="00A13741" w:rsidRPr="008B0617" w:rsidDel="007C6216">
            <w:rPr>
              <w:i/>
              <w:iCs/>
              <w:rPrChange w:id="1564" w:author="LIN, Yufeng" w:date="2021-10-05T16:39:00Z">
                <w:rPr/>
              </w:rPrChange>
            </w:rPr>
            <w:delText>performance</w:delText>
          </w:r>
        </w:del>
      </w:ins>
      <w:del w:id="1565" w:author="nick ting" w:date="2021-09-27T13:22:00Z">
        <w:r w:rsidRPr="008B0617" w:rsidDel="007C6216">
          <w:rPr>
            <w:i/>
            <w:iCs/>
            <w:rPrChange w:id="1566" w:author="LIN, Yufeng" w:date="2021-10-05T16:39:00Z">
              <w:rPr/>
            </w:rPrChange>
          </w:rPr>
          <w:delText>their performance in each cohort</w:delText>
        </w:r>
      </w:del>
      <w:del w:id="1567" w:author="nick ting" w:date="2021-09-27T13:57:00Z">
        <w:r w:rsidRPr="008B0617" w:rsidDel="00D93222">
          <w:rPr>
            <w:i/>
            <w:iCs/>
            <w:rPrChange w:id="1568" w:author="LIN, Yufeng" w:date="2021-10-05T16:39:00Z">
              <w:rPr/>
            </w:rPrChange>
          </w:rPr>
          <w:delText>. W</w:delText>
        </w:r>
      </w:del>
      <w:ins w:id="1569" w:author="LIN, Yufeng" w:date="2021-09-24T15:49:00Z">
        <w:del w:id="1570" w:author="nick ting" w:date="2021-09-27T13:22:00Z">
          <w:r w:rsidR="00A13741" w:rsidRPr="008B0617" w:rsidDel="007C6216">
            <w:rPr>
              <w:i/>
              <w:iCs/>
              <w:rPrChange w:id="1571" w:author="LIN, Yufeng" w:date="2021-10-05T16:39:00Z">
                <w:rPr/>
              </w:rPrChange>
            </w:rPr>
            <w:delText>,</w:delText>
          </w:r>
        </w:del>
        <w:del w:id="1572" w:author="nick ting" w:date="2021-09-27T13:57:00Z">
          <w:r w:rsidR="00A13741" w:rsidRPr="008B0617" w:rsidDel="00D93222">
            <w:rPr>
              <w:i/>
              <w:iCs/>
              <w:rPrChange w:id="1573" w:author="LIN, Yufeng" w:date="2021-10-05T16:39:00Z">
                <w:rPr/>
              </w:rPrChange>
            </w:rPr>
            <w:delText xml:space="preserve"> </w:delText>
          </w:r>
        </w:del>
        <w:del w:id="1574" w:author="nick ting" w:date="2021-09-27T13:25:00Z">
          <w:r w:rsidR="00A13741" w:rsidRPr="008B0617" w:rsidDel="007C6216">
            <w:rPr>
              <w:i/>
              <w:iCs/>
              <w:rPrChange w:id="1575" w:author="LIN, Yufeng" w:date="2021-10-05T16:39:00Z">
                <w:rPr/>
              </w:rPrChange>
            </w:rPr>
            <w:delText>w</w:delText>
          </w:r>
        </w:del>
      </w:ins>
      <w:del w:id="1576" w:author="nick ting" w:date="2021-09-27T13:25:00Z">
        <w:r w:rsidRPr="008B0617" w:rsidDel="007C6216">
          <w:rPr>
            <w:i/>
            <w:iCs/>
            <w:rPrChange w:id="1577" w:author="LIN, Yufeng" w:date="2021-10-05T16:39:00Z">
              <w:rPr/>
            </w:rPrChange>
          </w:rPr>
          <w:delText xml:space="preserve">e </w:delText>
        </w:r>
      </w:del>
      <w:del w:id="1578" w:author="nick ting" w:date="2021-09-27T13:57:00Z">
        <w:r w:rsidRPr="008B0617" w:rsidDel="00D93222">
          <w:rPr>
            <w:i/>
            <w:iCs/>
            <w:rPrChange w:id="1579" w:author="LIN, Yufeng" w:date="2021-10-05T16:39:00Z">
              <w:rPr/>
            </w:rPrChange>
          </w:rPr>
          <w:delText xml:space="preserve">analyze </w:delText>
        </w:r>
      </w:del>
      <w:del w:id="1580" w:author="nick ting" w:date="2021-09-27T13:25:00Z">
        <w:r w:rsidRPr="008B0617" w:rsidDel="007C6216">
          <w:rPr>
            <w:i/>
            <w:iCs/>
            <w:rPrChange w:id="1581" w:author="LIN, Yufeng" w:date="2021-10-05T16:39:00Z">
              <w:rPr/>
            </w:rPrChange>
          </w:rPr>
          <w:delText xml:space="preserve">each study with the </w:delText>
        </w:r>
      </w:del>
      <w:del w:id="1582" w:author="nick ting" w:date="2021-09-27T13:57:00Z">
        <w:r w:rsidRPr="008B0617" w:rsidDel="00D93222">
          <w:rPr>
            <w:i/>
            <w:iCs/>
            <w:rPrChange w:id="1583" w:author="LIN, Yufeng" w:date="2021-10-05T16:39:00Z">
              <w:rPr/>
            </w:rPrChange>
          </w:rPr>
          <w:delText xml:space="preserve">74 candidates </w:delText>
        </w:r>
      </w:del>
      <w:del w:id="1584" w:author="nick ting" w:date="2021-09-27T13:29:00Z">
        <w:r w:rsidRPr="008B0617" w:rsidDel="000477DD">
          <w:rPr>
            <w:i/>
            <w:iCs/>
            <w:rPrChange w:id="1585" w:author="LIN, Yufeng" w:date="2021-10-05T16:39:00Z">
              <w:rPr/>
            </w:rPrChange>
          </w:rPr>
          <w:delText>through SSTF and non-parame</w:delText>
        </w:r>
      </w:del>
      <w:del w:id="1586" w:author="nick ting" w:date="2021-09-27T12:49:00Z">
        <w:r w:rsidRPr="008B0617" w:rsidDel="00A824EF">
          <w:rPr>
            <w:i/>
            <w:iCs/>
            <w:rPrChange w:id="1587" w:author="LIN, Yufeng" w:date="2021-10-05T16:39:00Z">
              <w:rPr/>
            </w:rPrChange>
          </w:rPr>
          <w:delText>ter</w:delText>
        </w:r>
      </w:del>
      <w:del w:id="1588" w:author="nick ting" w:date="2021-09-27T13:29:00Z">
        <w:r w:rsidRPr="008B0617" w:rsidDel="000477DD">
          <w:rPr>
            <w:i/>
            <w:iCs/>
            <w:rPrChange w:id="1589" w:author="LIN, Yufeng" w:date="2021-10-05T16:39:00Z">
              <w:rPr/>
            </w:rPrChange>
          </w:rPr>
          <w:delText xml:space="preserve"> tests</w:delText>
        </w:r>
      </w:del>
      <w:del w:id="1590" w:author="nick ting" w:date="2021-09-27T13:25:00Z">
        <w:r w:rsidRPr="008B0617" w:rsidDel="007C6216">
          <w:rPr>
            <w:i/>
            <w:iCs/>
            <w:rPrChange w:id="1591" w:author="LIN, Yufeng" w:date="2021-10-05T16:39:00Z">
              <w:rPr/>
            </w:rPrChange>
          </w:rPr>
          <w:delText xml:space="preserve"> (see </w:delText>
        </w:r>
        <w:commentRangeStart w:id="1592"/>
        <w:r w:rsidRPr="008B0617" w:rsidDel="007C6216">
          <w:rPr>
            <w:i/>
            <w:iCs/>
            <w:rPrChange w:id="1593" w:author="LIN, Yufeng" w:date="2021-10-05T16:39:00Z">
              <w:rPr/>
            </w:rPrChange>
          </w:rPr>
          <w:delText>Methods</w:delText>
        </w:r>
        <w:commentRangeEnd w:id="1592"/>
        <w:r w:rsidRPr="008B0617" w:rsidDel="007C6216">
          <w:rPr>
            <w:rStyle w:val="CommentReference"/>
            <w:rFonts w:ascii="Times New Roman" w:hAnsi="Times New Roman" w:cs="Times New Roman"/>
            <w:i/>
            <w:iCs/>
            <w:sz w:val="22"/>
            <w:szCs w:val="22"/>
            <w:rPrChange w:id="1594" w:author="LIN, Yufeng" w:date="2021-10-05T16:39:00Z">
              <w:rPr>
                <w:rStyle w:val="CommentReference"/>
                <w:rFonts w:ascii="Times New Roman" w:hAnsi="Times New Roman" w:cs="Times New Roman"/>
                <w:sz w:val="22"/>
                <w:szCs w:val="22"/>
              </w:rPr>
            </w:rPrChange>
          </w:rPr>
          <w:commentReference w:id="1592"/>
        </w:r>
        <w:r w:rsidRPr="008B0617" w:rsidDel="007C6216">
          <w:rPr>
            <w:i/>
            <w:iCs/>
            <w:rPrChange w:id="1595" w:author="LIN, Yufeng" w:date="2021-10-05T16:39:00Z">
              <w:rPr/>
            </w:rPrChange>
          </w:rPr>
          <w:delText>)</w:delText>
        </w:r>
      </w:del>
      <w:del w:id="1596" w:author="nick ting" w:date="2021-09-27T13:57:00Z">
        <w:r w:rsidRPr="008B0617" w:rsidDel="00D93222">
          <w:rPr>
            <w:i/>
            <w:iCs/>
            <w:rPrChange w:id="1597" w:author="LIN, Yufeng" w:date="2021-10-05T16:39:00Z">
              <w:rPr/>
            </w:rPrChange>
          </w:rPr>
          <w:delText xml:space="preserve">. </w:delText>
        </w:r>
      </w:del>
      <w:del w:id="1598" w:author="nick ting" w:date="2021-09-27T13:30:00Z">
        <w:r w:rsidRPr="008B0617" w:rsidDel="000477DD">
          <w:rPr>
            <w:i/>
            <w:iCs/>
            <w:rPrChange w:id="1599" w:author="LIN, Yufeng" w:date="2021-10-05T16:39:00Z">
              <w:rPr/>
            </w:rPrChange>
          </w:rPr>
          <w:delText xml:space="preserve">Three </w:delText>
        </w:r>
      </w:del>
      <w:del w:id="1600" w:author="nick ting" w:date="2021-09-27T13:57:00Z">
        <w:r w:rsidRPr="008B0617" w:rsidDel="00D93222">
          <w:rPr>
            <w:i/>
            <w:iCs/>
            <w:rPrChange w:id="1601" w:author="LIN, Yufeng" w:date="2021-10-05T16:39:00Z">
              <w:rPr/>
            </w:rPrChange>
          </w:rPr>
          <w:delText xml:space="preserve">of the </w:delText>
        </w:r>
      </w:del>
      <w:del w:id="1602" w:author="nick ting" w:date="2021-09-27T13:29:00Z">
        <w:r w:rsidRPr="008B0617" w:rsidDel="000477DD">
          <w:rPr>
            <w:i/>
            <w:iCs/>
            <w:rPrChange w:id="1603" w:author="LIN, Yufeng" w:date="2021-10-05T16:39:00Z">
              <w:rPr/>
            </w:rPrChange>
          </w:rPr>
          <w:delText>main CRC-CTRL-associated</w:delText>
        </w:r>
      </w:del>
      <w:del w:id="1604" w:author="nick ting" w:date="2021-09-27T13:57:00Z">
        <w:r w:rsidRPr="008B0617" w:rsidDel="00D93222">
          <w:rPr>
            <w:i/>
            <w:iCs/>
            <w:rPrChange w:id="1605" w:author="LIN, Yufeng" w:date="2021-10-05T16:39:00Z">
              <w:rPr/>
            </w:rPrChange>
          </w:rPr>
          <w:delText xml:space="preserve"> species </w:delText>
        </w:r>
      </w:del>
      <w:del w:id="1606" w:author="nick ting" w:date="2021-09-27T13:34:00Z">
        <w:r w:rsidRPr="008B0617" w:rsidDel="000477DD">
          <w:rPr>
            <w:i/>
            <w:iCs/>
            <w:rPrChange w:id="1607" w:author="LIN, Yufeng" w:date="2021-10-05T16:39:00Z">
              <w:rPr/>
            </w:rPrChange>
          </w:rPr>
          <w:delText>consisted of the same absolute trend in</w:delText>
        </w:r>
        <w:r w:rsidRPr="008B0617" w:rsidDel="000477DD">
          <w:rPr>
            <w:rFonts w:eastAsiaTheme="minorHAnsi"/>
            <w:i/>
            <w:iCs/>
            <w:rPrChange w:id="1608" w:author="LIN, Yufeng" w:date="2021-10-05T16:39:00Z">
              <w:rPr/>
            </w:rPrChange>
          </w:rPr>
          <w:delText xml:space="preserve"> the comparison</w:delText>
        </w:r>
      </w:del>
      <w:del w:id="1609" w:author="nick ting" w:date="2021-09-27T13:57:00Z">
        <w:r w:rsidRPr="008B0617" w:rsidDel="00D93222">
          <w:rPr>
            <w:rFonts w:eastAsiaTheme="minorHAnsi"/>
            <w:i/>
            <w:iCs/>
            <w:rPrChange w:id="1610" w:author="LIN, Yufeng" w:date="2021-10-05T16:39:00Z">
              <w:rPr/>
            </w:rPrChange>
          </w:rPr>
          <w:delText xml:space="preserve">. </w:delText>
        </w:r>
        <w:r w:rsidRPr="008B0617" w:rsidDel="00D93222">
          <w:rPr>
            <w:rFonts w:asciiTheme="minorHAnsi" w:eastAsiaTheme="minorHAnsi" w:hAnsiTheme="minorHAnsi"/>
            <w:i/>
            <w:iCs/>
            <w:sz w:val="21"/>
            <w:rPrChange w:id="1611" w:author="LIN, Yufeng" w:date="2021-10-05T16:39:00Z">
              <w:rPr>
                <w:rFonts w:ascii="Times New Roman" w:hAnsi="Times New Roman" w:cs="Times New Roman"/>
                <w:i/>
                <w:iCs/>
                <w:sz w:val="22"/>
              </w:rPr>
            </w:rPrChange>
          </w:rPr>
          <w:delText>Aspergillus</w:delText>
        </w:r>
        <w:r w:rsidRPr="008B0617" w:rsidDel="00D93222">
          <w:rPr>
            <w:rFonts w:eastAsiaTheme="minorHAnsi"/>
            <w:i/>
            <w:iCs/>
            <w:rPrChange w:id="1612" w:author="LIN, Yufeng" w:date="2021-10-05T16:39:00Z">
              <w:rPr/>
            </w:rPrChange>
          </w:rPr>
          <w:delText xml:space="preserve"> </w:delText>
        </w:r>
        <w:r w:rsidRPr="008B0617" w:rsidDel="00D93222">
          <w:rPr>
            <w:rFonts w:asciiTheme="minorHAnsi" w:eastAsiaTheme="minorHAnsi" w:hAnsiTheme="minorHAnsi"/>
            <w:i/>
            <w:iCs/>
            <w:sz w:val="21"/>
            <w:rPrChange w:id="1613" w:author="LIN, Yufeng" w:date="2021-10-05T16:39:00Z">
              <w:rPr>
                <w:rFonts w:ascii="Times New Roman" w:hAnsi="Times New Roman" w:cs="Times New Roman"/>
                <w:i/>
                <w:iCs/>
                <w:sz w:val="22"/>
              </w:rPr>
            </w:rPrChange>
          </w:rPr>
          <w:delText>rambellii</w:delText>
        </w:r>
        <w:r w:rsidRPr="008B0617" w:rsidDel="00D93222">
          <w:rPr>
            <w:rFonts w:eastAsiaTheme="minorHAnsi"/>
            <w:i/>
            <w:iCs/>
            <w:rPrChange w:id="1614" w:author="LIN, Yufeng" w:date="2021-10-05T16:39:00Z">
              <w:rPr/>
            </w:rPrChange>
          </w:rPr>
          <w:delText xml:space="preserve"> and </w:delText>
        </w:r>
        <w:r w:rsidRPr="008B0617" w:rsidDel="00D93222">
          <w:rPr>
            <w:rFonts w:asciiTheme="minorHAnsi" w:eastAsiaTheme="minorHAnsi" w:hAnsiTheme="minorHAnsi"/>
            <w:i/>
            <w:iCs/>
            <w:sz w:val="21"/>
            <w:rPrChange w:id="1615" w:author="LIN, Yufeng" w:date="2021-10-05T16:39:00Z">
              <w:rPr>
                <w:rFonts w:ascii="Times New Roman" w:hAnsi="Times New Roman" w:cs="Times New Roman"/>
                <w:i/>
                <w:iCs/>
                <w:sz w:val="22"/>
              </w:rPr>
            </w:rPrChange>
          </w:rPr>
          <w:delText>Erysiphe</w:delText>
        </w:r>
        <w:r w:rsidRPr="008B0617" w:rsidDel="00D93222">
          <w:rPr>
            <w:rFonts w:eastAsiaTheme="minorHAnsi"/>
            <w:i/>
            <w:iCs/>
            <w:rPrChange w:id="1616" w:author="LIN, Yufeng" w:date="2021-10-05T16:39:00Z">
              <w:rPr/>
            </w:rPrChange>
          </w:rPr>
          <w:delText xml:space="preserve"> </w:delText>
        </w:r>
        <w:r w:rsidRPr="008B0617" w:rsidDel="00D93222">
          <w:rPr>
            <w:rFonts w:asciiTheme="minorHAnsi" w:eastAsiaTheme="minorHAnsi" w:hAnsiTheme="minorHAnsi"/>
            <w:i/>
            <w:iCs/>
            <w:sz w:val="21"/>
            <w:rPrChange w:id="1617" w:author="LIN, Yufeng" w:date="2021-10-05T16:39:00Z">
              <w:rPr>
                <w:rFonts w:ascii="Times New Roman" w:hAnsi="Times New Roman" w:cs="Times New Roman"/>
                <w:i/>
                <w:iCs/>
                <w:sz w:val="22"/>
              </w:rPr>
            </w:rPrChange>
          </w:rPr>
          <w:delText>pulchra</w:delText>
        </w:r>
        <w:r w:rsidRPr="008B0617" w:rsidDel="00D93222">
          <w:rPr>
            <w:rFonts w:eastAsiaTheme="minorHAnsi"/>
            <w:i/>
            <w:iCs/>
            <w:rPrChange w:id="1618" w:author="LIN, Yufeng" w:date="2021-10-05T16:39:00Z">
              <w:rPr/>
            </w:rPrChange>
          </w:rPr>
          <w:delText xml:space="preserve"> were enriched</w:delText>
        </w:r>
      </w:del>
      <w:del w:id="1619" w:author="nick ting" w:date="2021-09-27T13:31:00Z">
        <w:r w:rsidRPr="008B0617" w:rsidDel="000477DD">
          <w:rPr>
            <w:rFonts w:eastAsiaTheme="minorHAnsi"/>
            <w:i/>
            <w:iCs/>
            <w:rPrChange w:id="1620" w:author="LIN, Yufeng" w:date="2021-10-05T16:39:00Z">
              <w:rPr/>
            </w:rPrChange>
          </w:rPr>
          <w:delText>; simultaneously,</w:delText>
        </w:r>
      </w:del>
      <w:del w:id="1621" w:author="nick ting" w:date="2021-09-27T13:57:00Z">
        <w:r w:rsidRPr="008B0617" w:rsidDel="00D93222">
          <w:rPr>
            <w:rFonts w:eastAsiaTheme="minorHAnsi"/>
            <w:i/>
            <w:iCs/>
            <w:rPrChange w:id="1622" w:author="LIN, Yufeng" w:date="2021-10-05T16:39:00Z">
              <w:rPr/>
            </w:rPrChange>
          </w:rPr>
          <w:delText xml:space="preserve"> </w:delText>
        </w:r>
        <w:r w:rsidRPr="008B0617" w:rsidDel="00D93222">
          <w:rPr>
            <w:rFonts w:asciiTheme="minorHAnsi" w:eastAsiaTheme="minorHAnsi" w:hAnsiTheme="minorHAnsi"/>
            <w:i/>
            <w:iCs/>
            <w:sz w:val="21"/>
            <w:rPrChange w:id="1623" w:author="LIN, Yufeng" w:date="2021-10-05T16:39:00Z">
              <w:rPr>
                <w:rFonts w:ascii="Times New Roman" w:hAnsi="Times New Roman" w:cs="Times New Roman"/>
                <w:i/>
                <w:iCs/>
                <w:sz w:val="22"/>
              </w:rPr>
            </w:rPrChange>
          </w:rPr>
          <w:delText>Trichophyton</w:delText>
        </w:r>
        <w:r w:rsidRPr="008B0617" w:rsidDel="00D93222">
          <w:rPr>
            <w:rFonts w:eastAsiaTheme="minorHAnsi"/>
            <w:i/>
            <w:iCs/>
            <w:rPrChange w:id="1624" w:author="LIN, Yufeng" w:date="2021-10-05T16:39:00Z">
              <w:rPr/>
            </w:rPrChange>
          </w:rPr>
          <w:delText xml:space="preserve"> </w:delText>
        </w:r>
        <w:r w:rsidRPr="008B0617" w:rsidDel="00D93222">
          <w:rPr>
            <w:rFonts w:asciiTheme="minorHAnsi" w:eastAsiaTheme="minorHAnsi" w:hAnsiTheme="minorHAnsi"/>
            <w:i/>
            <w:iCs/>
            <w:sz w:val="21"/>
            <w:rPrChange w:id="1625" w:author="LIN, Yufeng" w:date="2021-10-05T16:39:00Z">
              <w:rPr>
                <w:rFonts w:ascii="Times New Roman" w:hAnsi="Times New Roman" w:cs="Times New Roman"/>
                <w:i/>
                <w:iCs/>
                <w:sz w:val="22"/>
              </w:rPr>
            </w:rPrChange>
          </w:rPr>
          <w:delText>mentagrophytes</w:delText>
        </w:r>
        <w:r w:rsidRPr="008B0617" w:rsidDel="00D93222">
          <w:rPr>
            <w:rFonts w:eastAsiaTheme="minorHAnsi"/>
            <w:i/>
            <w:iCs/>
            <w:rPrChange w:id="1626" w:author="LIN, Yufeng" w:date="2021-10-05T16:39:00Z">
              <w:rPr/>
            </w:rPrChange>
          </w:rPr>
          <w:delText xml:space="preserve"> </w:delText>
        </w:r>
      </w:del>
      <w:del w:id="1627" w:author="nick ting" w:date="2021-09-27T13:31:00Z">
        <w:r w:rsidRPr="008B0617" w:rsidDel="000477DD">
          <w:rPr>
            <w:rFonts w:eastAsiaTheme="minorHAnsi"/>
            <w:i/>
            <w:iCs/>
            <w:rPrChange w:id="1628" w:author="LIN, Yufeng" w:date="2021-10-05T16:39:00Z">
              <w:rPr/>
            </w:rPrChange>
          </w:rPr>
          <w:delText xml:space="preserve">were </w:delText>
        </w:r>
      </w:del>
      <w:del w:id="1629" w:author="nick ting" w:date="2021-09-27T12:58:00Z">
        <w:r w:rsidRPr="008B0617" w:rsidDel="00A824EF">
          <w:rPr>
            <w:rFonts w:eastAsiaTheme="minorHAnsi"/>
            <w:i/>
            <w:iCs/>
            <w:rPrChange w:id="1630" w:author="LIN, Yufeng" w:date="2021-10-05T16:39:00Z">
              <w:rPr/>
            </w:rPrChange>
          </w:rPr>
          <w:delText xml:space="preserve">decreased </w:delText>
        </w:r>
      </w:del>
      <w:del w:id="1631" w:author="nick ting" w:date="2021-09-27T13:57:00Z">
        <w:r w:rsidRPr="008B0617" w:rsidDel="00D93222">
          <w:rPr>
            <w:rFonts w:eastAsiaTheme="minorHAnsi"/>
            <w:i/>
            <w:iCs/>
            <w:rPrChange w:id="1632" w:author="LIN, Yufeng" w:date="2021-10-05T16:39:00Z">
              <w:rPr/>
            </w:rPrChange>
          </w:rPr>
          <w:delText xml:space="preserve">in CRC across </w:delText>
        </w:r>
      </w:del>
      <w:del w:id="1633" w:author="nick ting" w:date="2021-09-27T13:35:00Z">
        <w:r w:rsidRPr="008B0617" w:rsidDel="000477DD">
          <w:rPr>
            <w:rFonts w:eastAsiaTheme="minorHAnsi"/>
            <w:i/>
            <w:iCs/>
            <w:rPrChange w:id="1634" w:author="LIN, Yufeng" w:date="2021-10-05T16:39:00Z">
              <w:rPr/>
            </w:rPrChange>
          </w:rPr>
          <w:delText xml:space="preserve">eight </w:delText>
        </w:r>
      </w:del>
      <w:del w:id="1635" w:author="nick ting" w:date="2021-09-27T13:57:00Z">
        <w:r w:rsidRPr="008B0617" w:rsidDel="00D93222">
          <w:rPr>
            <w:rFonts w:eastAsiaTheme="minorHAnsi"/>
            <w:i/>
            <w:iCs/>
            <w:rPrChange w:id="1636" w:author="LIN, Yufeng" w:date="2021-10-05T16:39:00Z">
              <w:rPr/>
            </w:rPrChange>
          </w:rPr>
          <w:delText xml:space="preserve">cohorts (figure 3b and </w:delText>
        </w:r>
        <w:commentRangeStart w:id="1637"/>
        <w:r w:rsidRPr="008B0617" w:rsidDel="00D93222">
          <w:rPr>
            <w:rFonts w:eastAsiaTheme="minorHAnsi"/>
            <w:i/>
            <w:iCs/>
            <w:rPrChange w:id="1638" w:author="LIN, Yufeng" w:date="2021-10-05T16:39:00Z">
              <w:rPr/>
            </w:rPrChange>
          </w:rPr>
          <w:delText>supplementary table 5</w:delText>
        </w:r>
        <w:commentRangeEnd w:id="1637"/>
        <w:r w:rsidRPr="008B0617" w:rsidDel="00D93222">
          <w:rPr>
            <w:rStyle w:val="CommentReference"/>
            <w:rFonts w:asciiTheme="minorHAnsi" w:eastAsiaTheme="minorHAnsi" w:hAnsiTheme="minorHAnsi" w:cs="Times New Roman"/>
            <w:i/>
            <w:iCs/>
            <w:rPrChange w:id="1639" w:author="LIN, Yufeng" w:date="2021-10-05T16:39:00Z">
              <w:rPr>
                <w:rStyle w:val="CommentReference"/>
                <w:rFonts w:ascii="Times New Roman" w:hAnsi="Times New Roman" w:cs="Times New Roman"/>
                <w:sz w:val="22"/>
                <w:szCs w:val="22"/>
              </w:rPr>
            </w:rPrChange>
          </w:rPr>
          <w:commentReference w:id="1637"/>
        </w:r>
      </w:del>
      <w:ins w:id="1640" w:author="LIN, Yufeng" w:date="2021-09-23T17:04:00Z">
        <w:del w:id="1641" w:author="nick ting" w:date="2021-09-27T13:57:00Z">
          <w:r w:rsidR="00274D15" w:rsidRPr="008B0617" w:rsidDel="00D93222">
            <w:rPr>
              <w:rFonts w:eastAsiaTheme="minorHAnsi"/>
              <w:i/>
              <w:iCs/>
              <w:rPrChange w:id="1642" w:author="LIN, Yufeng" w:date="2021-10-05T16:39:00Z">
                <w:rPr/>
              </w:rPrChange>
            </w:rPr>
            <w:delText>6</w:delText>
          </w:r>
        </w:del>
      </w:ins>
      <w:del w:id="1643" w:author="nick ting" w:date="2021-09-27T13:57:00Z">
        <w:r w:rsidRPr="008B0617" w:rsidDel="00D93222">
          <w:rPr>
            <w:rFonts w:eastAsiaTheme="minorHAnsi"/>
            <w:i/>
            <w:iCs/>
            <w:rPrChange w:id="1644" w:author="LIN, Yufeng" w:date="2021-10-05T16:39:00Z">
              <w:rPr/>
            </w:rPrChange>
          </w:rPr>
          <w:delText xml:space="preserve">). </w:delText>
        </w:r>
      </w:del>
      <w:del w:id="1645" w:author="nick ting" w:date="2021-09-27T13:59:00Z">
        <w:r w:rsidRPr="008B0617" w:rsidDel="00D93222">
          <w:rPr>
            <w:rFonts w:asciiTheme="minorHAnsi" w:eastAsiaTheme="minorHAnsi" w:hAnsiTheme="minorHAnsi"/>
            <w:i/>
            <w:iCs/>
            <w:sz w:val="21"/>
            <w:highlight w:val="yellow"/>
            <w:rPrChange w:id="1646" w:author="LIN, Yufeng" w:date="2021-10-05T16:39:00Z">
              <w:rPr>
                <w:rFonts w:ascii="Times New Roman" w:hAnsi="Times New Roman" w:cs="Times New Roman"/>
                <w:sz w:val="22"/>
              </w:rPr>
            </w:rPrChange>
          </w:rPr>
          <w:delText>In addition, all these three belong to the core set.</w:delText>
        </w:r>
        <w:r w:rsidRPr="008B0617" w:rsidDel="00D93222">
          <w:rPr>
            <w:rFonts w:eastAsiaTheme="minorHAnsi"/>
            <w:i/>
            <w:iCs/>
            <w:rPrChange w:id="1647" w:author="LIN, Yufeng" w:date="2021-10-05T16:39:00Z">
              <w:rPr/>
            </w:rPrChange>
          </w:rPr>
          <w:delText xml:space="preserve"> </w:delText>
        </w:r>
      </w:del>
      <w:del w:id="1648" w:author="nick ting" w:date="2021-09-27T13:43:00Z">
        <w:r w:rsidRPr="008B0617" w:rsidDel="000975D5">
          <w:rPr>
            <w:rFonts w:eastAsiaTheme="minorHAnsi"/>
            <w:i/>
            <w:iCs/>
            <w:rPrChange w:id="1649" w:author="LIN, Yufeng" w:date="2021-10-05T16:39:00Z">
              <w:rPr/>
            </w:rPrChange>
          </w:rPr>
          <w:delText xml:space="preserve">At seven from eight with the same trend, we identified the other five rose, and </w:delText>
        </w:r>
      </w:del>
      <w:del w:id="1650" w:author="nick ting" w:date="2021-09-27T14:00:00Z">
        <w:r w:rsidRPr="008B0617" w:rsidDel="00D93222">
          <w:rPr>
            <w:rFonts w:eastAsiaTheme="minorHAnsi"/>
            <w:i/>
            <w:iCs/>
            <w:rPrChange w:id="1651" w:author="LIN, Yufeng" w:date="2021-10-05T16:39:00Z">
              <w:rPr/>
            </w:rPrChange>
          </w:rPr>
          <w:delText xml:space="preserve">eleven </w:delText>
        </w:r>
      </w:del>
      <w:ins w:id="1652" w:author="LIN, Yufeng" w:date="2021-09-23T14:56:00Z">
        <w:del w:id="1653" w:author="nick ting" w:date="2021-09-27T13:43:00Z">
          <w:r w:rsidR="00F15BA6" w:rsidRPr="008B0617" w:rsidDel="000975D5">
            <w:rPr>
              <w:rFonts w:eastAsiaTheme="minorHAnsi"/>
              <w:i/>
              <w:iCs/>
              <w:rPrChange w:id="1654" w:author="LIN, Yufeng" w:date="2021-10-05T16:39:00Z">
                <w:rPr/>
              </w:rPrChange>
            </w:rPr>
            <w:delText xml:space="preserve">ten </w:delText>
          </w:r>
        </w:del>
      </w:ins>
      <w:del w:id="1655" w:author="nick ting" w:date="2021-09-27T13:43:00Z">
        <w:r w:rsidRPr="008B0617" w:rsidDel="000975D5">
          <w:rPr>
            <w:rFonts w:eastAsiaTheme="minorHAnsi"/>
            <w:i/>
            <w:iCs/>
            <w:rPrChange w:id="1656" w:author="LIN, Yufeng" w:date="2021-10-05T16:39:00Z">
              <w:rPr/>
            </w:rPrChange>
          </w:rPr>
          <w:delText xml:space="preserve">reduced in CRC </w:delText>
        </w:r>
      </w:del>
      <w:del w:id="1657" w:author="nick ting" w:date="2021-09-27T14:00:00Z">
        <w:r w:rsidRPr="008B0617" w:rsidDel="00D93222">
          <w:rPr>
            <w:rFonts w:eastAsiaTheme="minorHAnsi"/>
            <w:i/>
            <w:iCs/>
            <w:rPrChange w:id="1658" w:author="LIN, Yufeng" w:date="2021-10-05T16:39:00Z">
              <w:rPr/>
            </w:rPrChange>
          </w:rPr>
          <w:delText xml:space="preserve">(see </w:delText>
        </w:r>
        <w:commentRangeStart w:id="1659"/>
        <w:r w:rsidRPr="008B0617" w:rsidDel="00D93222">
          <w:rPr>
            <w:rFonts w:eastAsiaTheme="minorHAnsi"/>
            <w:i/>
            <w:iCs/>
            <w:rPrChange w:id="1660" w:author="LIN, Yufeng" w:date="2021-10-05T16:39:00Z">
              <w:rPr/>
            </w:rPrChange>
          </w:rPr>
          <w:delText>supplementary table 5</w:delText>
        </w:r>
        <w:commentRangeEnd w:id="1659"/>
        <w:r w:rsidRPr="008B0617" w:rsidDel="00D93222">
          <w:rPr>
            <w:rStyle w:val="CommentReference"/>
            <w:rFonts w:asciiTheme="minorHAnsi" w:eastAsiaTheme="minorHAnsi" w:hAnsiTheme="minorHAnsi" w:cs="Times New Roman"/>
            <w:i/>
            <w:iCs/>
            <w:rPrChange w:id="1661" w:author="LIN, Yufeng" w:date="2021-10-05T16:39:00Z">
              <w:rPr>
                <w:rStyle w:val="CommentReference"/>
                <w:rFonts w:ascii="Times New Roman" w:hAnsi="Times New Roman" w:cs="Times New Roman"/>
                <w:sz w:val="22"/>
                <w:szCs w:val="22"/>
              </w:rPr>
            </w:rPrChange>
          </w:rPr>
          <w:commentReference w:id="1659"/>
        </w:r>
      </w:del>
      <w:ins w:id="1662" w:author="LIN, Yufeng" w:date="2021-09-23T17:04:00Z">
        <w:del w:id="1663" w:author="nick ting" w:date="2021-09-27T14:00:00Z">
          <w:r w:rsidR="00274D15" w:rsidRPr="008B0617" w:rsidDel="00D93222">
            <w:rPr>
              <w:rFonts w:eastAsiaTheme="minorHAnsi"/>
              <w:i/>
              <w:iCs/>
              <w:rPrChange w:id="1664" w:author="LIN, Yufeng" w:date="2021-10-05T16:39:00Z">
                <w:rPr/>
              </w:rPrChange>
            </w:rPr>
            <w:delText>6</w:delText>
          </w:r>
        </w:del>
      </w:ins>
      <w:del w:id="1665" w:author="nick ting" w:date="2021-09-27T14:00:00Z">
        <w:r w:rsidRPr="008B0617" w:rsidDel="00D93222">
          <w:rPr>
            <w:rFonts w:eastAsiaTheme="minorHAnsi"/>
            <w:i/>
            <w:iCs/>
            <w:rPrChange w:id="1666" w:author="LIN, Yufeng" w:date="2021-10-05T16:39:00Z">
              <w:rPr/>
            </w:rPrChange>
          </w:rPr>
          <w:delText xml:space="preserve">). However, only </w:delText>
        </w:r>
        <w:r w:rsidRPr="008B0617" w:rsidDel="00D93222">
          <w:rPr>
            <w:rFonts w:asciiTheme="minorHAnsi" w:eastAsiaTheme="minorHAnsi" w:hAnsiTheme="minorHAnsi"/>
            <w:i/>
            <w:iCs/>
            <w:sz w:val="21"/>
            <w:rPrChange w:id="1667" w:author="LIN, Yufeng" w:date="2021-10-05T16:39:00Z">
              <w:rPr>
                <w:rFonts w:ascii="Times New Roman" w:hAnsi="Times New Roman" w:cs="Times New Roman"/>
                <w:i/>
                <w:iCs/>
                <w:sz w:val="22"/>
              </w:rPr>
            </w:rPrChange>
          </w:rPr>
          <w:delText>Aspergillus</w:delText>
        </w:r>
        <w:r w:rsidRPr="008B0617" w:rsidDel="00D93222">
          <w:rPr>
            <w:rFonts w:eastAsiaTheme="minorHAnsi"/>
            <w:i/>
            <w:iCs/>
            <w:rPrChange w:id="1668" w:author="LIN, Yufeng" w:date="2021-10-05T16:39:00Z">
              <w:rPr/>
            </w:rPrChange>
          </w:rPr>
          <w:delText xml:space="preserve"> </w:delText>
        </w:r>
        <w:r w:rsidRPr="008B0617" w:rsidDel="00D93222">
          <w:rPr>
            <w:rFonts w:asciiTheme="minorHAnsi" w:eastAsiaTheme="minorHAnsi" w:hAnsiTheme="minorHAnsi"/>
            <w:i/>
            <w:iCs/>
            <w:sz w:val="21"/>
            <w:rPrChange w:id="1669" w:author="LIN, Yufeng" w:date="2021-10-05T16:39:00Z">
              <w:rPr>
                <w:rFonts w:ascii="Times New Roman" w:hAnsi="Times New Roman" w:cs="Times New Roman"/>
                <w:i/>
                <w:iCs/>
                <w:sz w:val="22"/>
              </w:rPr>
            </w:rPrChange>
          </w:rPr>
          <w:delText>rambellii</w:delText>
        </w:r>
        <w:r w:rsidRPr="008B0617" w:rsidDel="00D93222">
          <w:rPr>
            <w:rFonts w:eastAsiaTheme="minorHAnsi"/>
            <w:i/>
            <w:iCs/>
            <w:rPrChange w:id="1670" w:author="LIN, Yufeng" w:date="2021-10-05T16:39:00Z">
              <w:rPr/>
            </w:rPrChange>
          </w:rPr>
          <w:delText xml:space="preserve"> </w:delText>
        </w:r>
      </w:del>
      <w:del w:id="1671" w:author="nick ting" w:date="2021-09-27T13:43:00Z">
        <w:r w:rsidRPr="008B0617" w:rsidDel="000975D5">
          <w:rPr>
            <w:rFonts w:eastAsiaTheme="minorHAnsi"/>
            <w:i/>
            <w:iCs/>
            <w:rPrChange w:id="1672" w:author="LIN, Yufeng" w:date="2021-10-05T16:39:00Z">
              <w:rPr/>
            </w:rPrChange>
          </w:rPr>
          <w:delText xml:space="preserve">was </w:delText>
        </w:r>
      </w:del>
      <w:del w:id="1673" w:author="nick ting" w:date="2021-09-27T14:00:00Z">
        <w:r w:rsidRPr="008B0617" w:rsidDel="00D93222">
          <w:rPr>
            <w:rFonts w:eastAsiaTheme="minorHAnsi"/>
            <w:i/>
            <w:iCs/>
            <w:rPrChange w:id="1674" w:author="LIN, Yufeng" w:date="2021-10-05T16:39:00Z">
              <w:rPr/>
            </w:rPrChange>
          </w:rPr>
          <w:delText>a significant difference (</w:delText>
        </w:r>
      </w:del>
      <w:del w:id="1675" w:author="nick ting" w:date="2021-09-27T13:43:00Z">
        <w:r w:rsidRPr="008B0617" w:rsidDel="000975D5">
          <w:rPr>
            <w:rFonts w:eastAsiaTheme="minorHAnsi"/>
            <w:i/>
            <w:iCs/>
            <w:rPrChange w:id="1676" w:author="LIN, Yufeng" w:date="2021-10-05T16:39:00Z">
              <w:rPr/>
            </w:rPrChange>
          </w:rPr>
          <w:delText>p-value</w:delText>
        </w:r>
      </w:del>
      <w:del w:id="1677" w:author="nick ting" w:date="2021-09-27T14:00:00Z">
        <w:r w:rsidRPr="008B0617" w:rsidDel="00D93222">
          <w:rPr>
            <w:rFonts w:eastAsiaTheme="minorHAnsi"/>
            <w:i/>
            <w:iCs/>
            <w:rPrChange w:id="1678" w:author="LIN, Yufeng" w:date="2021-10-05T16:39:00Z">
              <w:rPr/>
            </w:rPrChange>
          </w:rPr>
          <w:delText xml:space="preserve"> &lt; 0.05) in </w:delText>
        </w:r>
      </w:del>
      <w:del w:id="1679" w:author="nick ting" w:date="2021-09-27T13:44:00Z">
        <w:r w:rsidRPr="008B0617" w:rsidDel="000975D5">
          <w:rPr>
            <w:rFonts w:eastAsiaTheme="minorHAnsi"/>
            <w:i/>
            <w:iCs/>
            <w:rPrChange w:id="1680" w:author="LIN, Yufeng" w:date="2021-10-05T16:39:00Z">
              <w:rPr/>
            </w:rPrChange>
          </w:rPr>
          <w:delText xml:space="preserve">almost </w:delText>
        </w:r>
      </w:del>
      <w:del w:id="1681" w:author="nick ting" w:date="2021-09-27T14:00:00Z">
        <w:r w:rsidRPr="008B0617" w:rsidDel="00D93222">
          <w:rPr>
            <w:rFonts w:eastAsiaTheme="minorHAnsi"/>
            <w:i/>
            <w:iCs/>
            <w:rPrChange w:id="1682" w:author="LIN, Yufeng" w:date="2021-10-05T16:39:00Z">
              <w:rPr/>
            </w:rPrChange>
          </w:rPr>
          <w:delText xml:space="preserve">all the cohorts, </w:delText>
        </w:r>
      </w:del>
      <w:del w:id="1683" w:author="nick ting" w:date="2021-09-27T13:44:00Z">
        <w:r w:rsidRPr="008B0617" w:rsidDel="000975D5">
          <w:rPr>
            <w:rFonts w:eastAsiaTheme="minorHAnsi"/>
            <w:i/>
            <w:iCs/>
            <w:rPrChange w:id="1684" w:author="LIN, Yufeng" w:date="2021-10-05T16:39:00Z">
              <w:rPr/>
            </w:rPrChange>
          </w:rPr>
          <w:delText xml:space="preserve">excluding </w:delText>
        </w:r>
      </w:del>
      <w:del w:id="1685" w:author="nick ting" w:date="2021-09-27T14:00:00Z">
        <w:r w:rsidRPr="008B0617" w:rsidDel="00D93222">
          <w:rPr>
            <w:rFonts w:eastAsiaTheme="minorHAnsi"/>
            <w:i/>
            <w:iCs/>
            <w:rPrChange w:id="1686" w:author="LIN, Yufeng" w:date="2021-10-05T16:39:00Z">
              <w:rPr/>
            </w:rPrChange>
          </w:rPr>
          <w:delText>2019_Thomas</w:delText>
        </w:r>
      </w:del>
      <w:ins w:id="1687" w:author="LIN, Yufeng" w:date="2021-09-24T15:50:00Z">
        <w:del w:id="1688" w:author="nick ting" w:date="2021-09-27T14:00:00Z">
          <w:r w:rsidR="00A13741" w:rsidRPr="008B0617" w:rsidDel="00D93222">
            <w:rPr>
              <w:rFonts w:eastAsiaTheme="minorHAnsi"/>
              <w:i/>
              <w:iCs/>
              <w:rPrChange w:id="1689" w:author="LIN, Yufeng" w:date="2021-10-05T16:39:00Z">
                <w:rPr/>
              </w:rPrChange>
            </w:rPr>
            <w:delText>A</w:delText>
          </w:r>
        </w:del>
      </w:ins>
      <w:del w:id="1690" w:author="nick ting" w:date="2021-09-27T14:00:00Z">
        <w:r w:rsidRPr="008B0617" w:rsidDel="00D93222">
          <w:rPr>
            <w:rFonts w:eastAsiaTheme="minorHAnsi"/>
            <w:i/>
            <w:iCs/>
            <w:rPrChange w:id="1691" w:author="LIN, Yufeng" w:date="2021-10-05T16:39:00Z">
              <w:rPr/>
            </w:rPrChange>
          </w:rPr>
          <w:delText xml:space="preserve"> r</w:delText>
        </w:r>
        <w:r w:rsidRPr="008B0617" w:rsidDel="00D93222">
          <w:rPr>
            <w:i/>
            <w:iCs/>
            <w:rPrChange w:id="1692" w:author="LIN, Yufeng" w:date="2021-10-05T16:39:00Z">
              <w:rPr/>
            </w:rPrChange>
          </w:rPr>
          <w:delText xml:space="preserve">esearch (figure 3d and supplementary </w:delText>
        </w:r>
        <w:commentRangeStart w:id="1693"/>
        <w:r w:rsidRPr="008B0617" w:rsidDel="00D93222">
          <w:rPr>
            <w:i/>
            <w:iCs/>
            <w:rPrChange w:id="1694" w:author="LIN, Yufeng" w:date="2021-10-05T16:39:00Z">
              <w:rPr/>
            </w:rPrChange>
          </w:rPr>
          <w:delText>table 6</w:delText>
        </w:r>
        <w:commentRangeEnd w:id="1693"/>
        <w:r w:rsidRPr="008B0617" w:rsidDel="00D93222">
          <w:rPr>
            <w:rStyle w:val="CommentReference"/>
            <w:rFonts w:ascii="Times New Roman" w:hAnsi="Times New Roman" w:cs="Times New Roman"/>
            <w:i/>
            <w:iCs/>
            <w:sz w:val="22"/>
            <w:szCs w:val="22"/>
            <w:rPrChange w:id="1695" w:author="LIN, Yufeng" w:date="2021-10-05T16:39:00Z">
              <w:rPr>
                <w:rStyle w:val="CommentReference"/>
                <w:rFonts w:ascii="Times New Roman" w:hAnsi="Times New Roman" w:cs="Times New Roman"/>
                <w:sz w:val="22"/>
                <w:szCs w:val="22"/>
              </w:rPr>
            </w:rPrChange>
          </w:rPr>
          <w:commentReference w:id="1693"/>
        </w:r>
      </w:del>
      <w:ins w:id="1696" w:author="LIN, Yufeng" w:date="2021-09-23T17:04:00Z">
        <w:del w:id="1697" w:author="nick ting" w:date="2021-09-27T14:00:00Z">
          <w:r w:rsidR="001A7063" w:rsidRPr="008B0617" w:rsidDel="00D93222">
            <w:rPr>
              <w:i/>
              <w:iCs/>
              <w:rPrChange w:id="1698" w:author="LIN, Yufeng" w:date="2021-10-05T16:39:00Z">
                <w:rPr/>
              </w:rPrChange>
            </w:rPr>
            <w:delText>7</w:delText>
          </w:r>
        </w:del>
      </w:ins>
      <w:del w:id="1699" w:author="nick ting" w:date="2021-09-27T14:00:00Z">
        <w:r w:rsidRPr="008B0617" w:rsidDel="00D93222">
          <w:rPr>
            <w:i/>
            <w:iCs/>
            <w:rPrChange w:id="1700" w:author="LIN, Yufeng" w:date="2021-10-05T16:39:00Z">
              <w:rPr/>
            </w:rPrChange>
          </w:rPr>
          <w:delText>).</w:delText>
        </w:r>
      </w:del>
      <w:del w:id="1701" w:author="nick ting" w:date="2021-09-27T18:13:00Z">
        <w:r w:rsidRPr="008B0617" w:rsidDel="00BA3DCF">
          <w:rPr>
            <w:i/>
            <w:iCs/>
            <w:rPrChange w:id="1702" w:author="LIN, Yufeng" w:date="2021-10-05T16:39:00Z">
              <w:rPr/>
            </w:rPrChange>
          </w:rPr>
          <w:delText xml:space="preserve"> Apart from the 2019_Thomas and 2019_Yachida, the other six cohorts performed the roughly synchronous trend, especially in the 33-core-set. </w:delText>
        </w:r>
      </w:del>
      <w:moveFromRangeStart w:id="1703" w:author="nick ting" w:date="2021-09-27T13:49:00Z" w:name="move83642973"/>
      <w:commentRangeStart w:id="1704"/>
      <w:moveFrom w:id="1705" w:author="nick ting" w:date="2021-09-27T13:49:00Z">
        <w:del w:id="1706" w:author="nick ting" w:date="2021-09-27T18:17:00Z">
          <w:r w:rsidRPr="008B0617" w:rsidDel="004E4D50">
            <w:rPr>
              <w:i/>
              <w:iCs/>
              <w:rPrChange w:id="1707" w:author="LIN, Yufeng" w:date="2021-10-05T16:39:00Z">
                <w:rPr/>
              </w:rPrChange>
            </w:rPr>
            <w:delText>Among the core set, ten species were enriched in CRC; meanwhile, the reduction was twenty-three (figure 3c).</w:delText>
          </w:r>
          <w:commentRangeEnd w:id="1704"/>
          <w:r w:rsidR="000975D5" w:rsidRPr="008B0617" w:rsidDel="004E4D50">
            <w:rPr>
              <w:rStyle w:val="CommentReference"/>
              <w:i/>
              <w:iCs/>
              <w:rPrChange w:id="1708" w:author="LIN, Yufeng" w:date="2021-10-05T16:39:00Z">
                <w:rPr>
                  <w:rStyle w:val="CommentReference"/>
                </w:rPr>
              </w:rPrChange>
            </w:rPr>
            <w:commentReference w:id="1704"/>
          </w:r>
          <w:r w:rsidRPr="008B0617" w:rsidDel="004E4D50">
            <w:rPr>
              <w:rFonts w:eastAsiaTheme="minorHAnsi"/>
              <w:i/>
              <w:iCs/>
              <w:rPrChange w:id="1709" w:author="LIN, Yufeng" w:date="2021-10-05T16:39:00Z">
                <w:rPr/>
              </w:rPrChange>
            </w:rPr>
            <w:delText xml:space="preserve"> </w:delText>
          </w:r>
        </w:del>
      </w:moveFrom>
      <w:moveFromRangeEnd w:id="1703"/>
      <w:del w:id="1710" w:author="nick ting" w:date="2021-09-27T18:17:00Z">
        <w:r w:rsidRPr="008B0617" w:rsidDel="004E4D50">
          <w:rPr>
            <w:rFonts w:eastAsiaTheme="minorHAnsi"/>
            <w:i/>
            <w:iCs/>
            <w:rPrChange w:id="1711" w:author="LIN, Yufeng" w:date="2021-10-05T16:39:00Z">
              <w:rPr/>
            </w:rPrChange>
          </w:rPr>
          <w:delText>A</w:delText>
        </w:r>
        <w:r w:rsidRPr="008B0617" w:rsidDel="004E4D50">
          <w:rPr>
            <w:rFonts w:asciiTheme="minorHAnsi" w:eastAsiaTheme="minorHAnsi" w:hAnsiTheme="minorHAnsi"/>
            <w:i/>
            <w:iCs/>
            <w:sz w:val="21"/>
            <w:highlight w:val="yellow"/>
            <w:rPrChange w:id="1712" w:author="LIN, Yufeng" w:date="2021-10-05T16:39:00Z">
              <w:rPr>
                <w:rFonts w:ascii="Times New Roman" w:hAnsi="Times New Roman" w:cs="Times New Roman"/>
                <w:sz w:val="22"/>
              </w:rPr>
            </w:rPrChange>
          </w:rPr>
          <w:delText>s for the cohort heterogeneous, we observed that the 2019_Yachida research performance was dissimilar, and it seemed much cleaner.</w:delText>
        </w:r>
        <w:r w:rsidRPr="008B0617" w:rsidDel="004E4D50">
          <w:rPr>
            <w:rFonts w:eastAsiaTheme="minorHAnsi"/>
            <w:i/>
            <w:iCs/>
            <w:rPrChange w:id="1713" w:author="LIN, Yufeng" w:date="2021-10-05T16:39:00Z">
              <w:rPr/>
            </w:rPrChange>
          </w:rPr>
          <w:delText xml:space="preserve"> Excluding the </w:delText>
        </w:r>
        <w:r w:rsidRPr="008B0617" w:rsidDel="004E4D50">
          <w:rPr>
            <w:rFonts w:asciiTheme="minorHAnsi" w:eastAsiaTheme="minorHAnsi" w:hAnsiTheme="minorHAnsi"/>
            <w:i/>
            <w:iCs/>
            <w:sz w:val="21"/>
            <w:rPrChange w:id="1714" w:author="LIN, Yufeng" w:date="2021-10-05T16:39:00Z">
              <w:rPr>
                <w:rFonts w:ascii="Times New Roman" w:hAnsi="Times New Roman" w:cs="Times New Roman"/>
                <w:i/>
                <w:iCs/>
                <w:sz w:val="22"/>
              </w:rPr>
            </w:rPrChange>
          </w:rPr>
          <w:delText>Aspergillus</w:delText>
        </w:r>
        <w:r w:rsidRPr="008B0617" w:rsidDel="004E4D50">
          <w:rPr>
            <w:rFonts w:eastAsiaTheme="minorHAnsi"/>
            <w:i/>
            <w:iCs/>
            <w:rPrChange w:id="1715" w:author="LIN, Yufeng" w:date="2021-10-05T16:39:00Z">
              <w:rPr/>
            </w:rPrChange>
          </w:rPr>
          <w:delText xml:space="preserve"> </w:delText>
        </w:r>
        <w:r w:rsidRPr="008B0617" w:rsidDel="004E4D50">
          <w:rPr>
            <w:rFonts w:asciiTheme="minorHAnsi" w:eastAsiaTheme="minorHAnsi" w:hAnsiTheme="minorHAnsi"/>
            <w:i/>
            <w:iCs/>
            <w:sz w:val="21"/>
            <w:rPrChange w:id="1716" w:author="LIN, Yufeng" w:date="2021-10-05T16:39:00Z">
              <w:rPr>
                <w:rFonts w:ascii="Times New Roman" w:hAnsi="Times New Roman" w:cs="Times New Roman"/>
                <w:i/>
                <w:iCs/>
                <w:sz w:val="22"/>
              </w:rPr>
            </w:rPrChange>
          </w:rPr>
          <w:delText>rambellii</w:delText>
        </w:r>
        <w:r w:rsidRPr="008B0617" w:rsidDel="004E4D50">
          <w:rPr>
            <w:rFonts w:eastAsiaTheme="minorHAnsi"/>
            <w:i/>
            <w:iCs/>
            <w:rPrChange w:id="1717" w:author="LIN, Yufeng" w:date="2021-10-05T16:39:00Z">
              <w:rPr/>
            </w:rPrChange>
          </w:rPr>
          <w:delText xml:space="preserve"> and </w:delText>
        </w:r>
        <w:r w:rsidRPr="008B0617" w:rsidDel="004E4D50">
          <w:rPr>
            <w:rFonts w:asciiTheme="minorHAnsi" w:eastAsiaTheme="minorHAnsi" w:hAnsiTheme="minorHAnsi"/>
            <w:i/>
            <w:iCs/>
            <w:sz w:val="21"/>
            <w:highlight w:val="yellow"/>
            <w:rPrChange w:id="1718" w:author="LIN, Yufeng" w:date="2021-10-05T16:39:00Z">
              <w:rPr>
                <w:rFonts w:ascii="Times New Roman" w:hAnsi="Times New Roman" w:cs="Times New Roman"/>
                <w:sz w:val="22"/>
              </w:rPr>
            </w:rPrChange>
          </w:rPr>
          <w:delText>few species</w:delText>
        </w:r>
        <w:r w:rsidRPr="008B0617" w:rsidDel="004E4D50">
          <w:rPr>
            <w:rFonts w:eastAsiaTheme="minorHAnsi"/>
            <w:i/>
            <w:iCs/>
            <w:rPrChange w:id="1719" w:author="LIN, Yufeng" w:date="2021-10-05T16:39:00Z">
              <w:rPr/>
            </w:rPrChange>
          </w:rPr>
          <w:delText xml:space="preserve"> that have an apparent difference in fold change between CRC and healthy control, most features</w:delText>
        </w:r>
        <w:r w:rsidR="000D0043" w:rsidRPr="008B0617" w:rsidDel="004E4D50">
          <w:rPr>
            <w:rFonts w:eastAsiaTheme="minorHAnsi"/>
            <w:i/>
            <w:iCs/>
            <w:rPrChange w:id="1720" w:author="LIN, Yufeng" w:date="2021-10-05T16:39:00Z">
              <w:rPr/>
            </w:rPrChange>
          </w:rPr>
          <w:delText>'</w:delText>
        </w:r>
        <w:r w:rsidRPr="008B0617" w:rsidDel="004E4D50">
          <w:rPr>
            <w:rFonts w:eastAsiaTheme="minorHAnsi"/>
            <w:i/>
            <w:iCs/>
            <w:rPrChange w:id="1721" w:author="LIN, Yufeng" w:date="2021-10-05T16:39:00Z">
              <w:rPr/>
            </w:rPrChange>
          </w:rPr>
          <w:delText xml:space="preserve"> variance was weak and small. </w:delText>
        </w:r>
      </w:del>
      <w:del w:id="1722" w:author="nick ting" w:date="2021-09-27T18:23:00Z">
        <w:r w:rsidRPr="008B0617" w:rsidDel="004E4D50">
          <w:rPr>
            <w:rFonts w:eastAsiaTheme="minorHAnsi"/>
            <w:i/>
            <w:iCs/>
            <w:rPrChange w:id="1723" w:author="LIN, Yufeng" w:date="2021-10-05T16:39:00Z">
              <w:rPr/>
            </w:rPrChange>
          </w:rPr>
          <w:delText>One more study, 2019_Thomas, also behaved outlier performance in another section; most</w:delText>
        </w:r>
        <w:r w:rsidRPr="008B0617" w:rsidDel="004E4D50">
          <w:rPr>
            <w:i/>
            <w:iCs/>
            <w:rPrChange w:id="1724" w:author="LIN, Yufeng" w:date="2021-10-05T16:39:00Z">
              <w:rPr/>
            </w:rPrChange>
          </w:rPr>
          <w:delText xml:space="preserve"> of its features were rich or no difference in CRC compared with the healthy control. Our results found that most cohorts performed the same trend among core-set</w:delText>
        </w:r>
        <w:r w:rsidR="00EC22EF" w:rsidRPr="008B0617" w:rsidDel="004E4D50">
          <w:rPr>
            <w:i/>
            <w:iCs/>
            <w:rPrChange w:id="1725" w:author="LIN, Yufeng" w:date="2021-10-05T16:39:00Z">
              <w:rPr/>
            </w:rPrChange>
          </w:rPr>
          <w:delText>. Most selections had at least three cohorts that significantly differed between CRC and healthy control, but their cohort heterogeneity still existed</w:delText>
        </w:r>
        <w:r w:rsidRPr="008B0617" w:rsidDel="004E4D50">
          <w:rPr>
            <w:i/>
            <w:iCs/>
            <w:rPrChange w:id="1726" w:author="LIN, Yufeng" w:date="2021-10-05T16:39:00Z">
              <w:rPr/>
            </w:rPrChange>
          </w:rPr>
          <w:delText>.</w:delText>
        </w:r>
      </w:del>
    </w:p>
    <w:p w14:paraId="6D5DD1BD" w14:textId="3B19D6CA" w:rsidR="00D9531B" w:rsidRPr="00405527" w:rsidRDefault="00D9531B" w:rsidP="008B0617">
      <w:pPr>
        <w:pStyle w:val="title20825"/>
      </w:pPr>
      <w:del w:id="1727" w:author="nick ting" w:date="2021-09-27T18:56:00Z">
        <w:r w:rsidRPr="008B0617" w:rsidDel="00405527">
          <w:rPr>
            <w:i/>
            <w:iCs/>
          </w:rPr>
          <w:delText>A</w:delText>
        </w:r>
      </w:del>
      <w:ins w:id="1728" w:author="LIN, Yufeng" w:date="2021-10-05T16:39:00Z">
        <w:r w:rsidR="008B0617" w:rsidRPr="008B0617">
          <w:rPr>
            <w:i/>
            <w:iCs/>
            <w:rPrChange w:id="1729" w:author="LIN, Yufeng" w:date="2021-10-05T16:39:00Z">
              <w:rPr/>
            </w:rPrChange>
          </w:rPr>
          <w:t xml:space="preserve">A. rambellii </w:t>
        </w:r>
        <w:r w:rsidR="008B0617">
          <w:rPr>
            <w:rFonts w:hint="eastAsia"/>
          </w:rPr>
          <w:t>is</w:t>
        </w:r>
        <w:r w:rsidR="008B0617">
          <w:t xml:space="preserve"> the</w:t>
        </w:r>
      </w:ins>
      <w:ins w:id="1730" w:author="nick ting" w:date="2021-09-27T18:56:00Z">
        <w:del w:id="1731" w:author="LIN, Yufeng" w:date="2021-10-05T16:39:00Z">
          <w:r w:rsidR="00405527" w:rsidRPr="00405527" w:rsidDel="008B0617">
            <w:rPr>
              <w:rPrChange w:id="1732" w:author="nick ting" w:date="2021-09-27T18:57:00Z">
                <w:rPr>
                  <w:i/>
                  <w:iCs/>
                </w:rPr>
              </w:rPrChange>
            </w:rPr>
            <w:delText xml:space="preserve">Identification of </w:delText>
          </w:r>
        </w:del>
        <w:del w:id="1733" w:author="LIN, Yufeng" w:date="2021-09-28T13:07:00Z">
          <w:r w:rsidR="00405527" w:rsidRPr="00405527" w:rsidDel="004314C2">
            <w:rPr>
              <w:rPrChange w:id="1734" w:author="nick ting" w:date="2021-09-27T18:57:00Z">
                <w:rPr>
                  <w:i/>
                  <w:iCs/>
                </w:rPr>
              </w:rPrChange>
            </w:rPr>
            <w:delText>micr</w:delText>
          </w:r>
        </w:del>
      </w:ins>
      <w:ins w:id="1735" w:author="nick ting" w:date="2021-09-27T18:57:00Z">
        <w:del w:id="1736" w:author="LIN, Yufeng" w:date="2021-09-28T13:07:00Z">
          <w:r w:rsidR="00405527" w:rsidRPr="00405527" w:rsidDel="004314C2">
            <w:rPr>
              <w:rPrChange w:id="1737" w:author="nick ting" w:date="2021-09-27T18:57:00Z">
                <w:rPr>
                  <w:i/>
                  <w:iCs/>
                </w:rPr>
              </w:rPrChange>
            </w:rPr>
            <w:delText>o-eukaryotes</w:delText>
          </w:r>
        </w:del>
        <w:del w:id="1738" w:author="LIN, Yufeng" w:date="2021-10-05T16:39:00Z">
          <w:r w:rsidR="00405527" w:rsidRPr="00405527" w:rsidDel="008B0617">
            <w:rPr>
              <w:rPrChange w:id="1739" w:author="nick ting" w:date="2021-09-27T18:57:00Z">
                <w:rPr>
                  <w:i/>
                  <w:iCs/>
                </w:rPr>
              </w:rPrChange>
            </w:rPr>
            <w:delText xml:space="preserve"> with</w:delText>
          </w:r>
        </w:del>
        <w:r w:rsidR="00405527" w:rsidRPr="00405527">
          <w:rPr>
            <w:rPrChange w:id="1740" w:author="nick ting" w:date="2021-09-27T18:57:00Z">
              <w:rPr>
                <w:i/>
                <w:iCs/>
              </w:rPr>
            </w:rPrChange>
          </w:rPr>
          <w:t xml:space="preserve"> most significant </w:t>
        </w:r>
      </w:ins>
      <w:ins w:id="1741" w:author="LIN, Yufeng" w:date="2021-10-05T16:40:00Z">
        <w:r w:rsidR="008B0617">
          <w:t xml:space="preserve">fungus </w:t>
        </w:r>
      </w:ins>
      <w:ins w:id="1742" w:author="nick ting" w:date="2021-09-27T18:57:00Z">
        <w:del w:id="1743" w:author="LIN, Yufeng" w:date="2021-10-05T16:40:00Z">
          <w:r w:rsidR="00405527" w:rsidRPr="00405527" w:rsidDel="008B0617">
            <w:rPr>
              <w:rPrChange w:id="1744" w:author="nick ting" w:date="2021-09-27T18:57:00Z">
                <w:rPr>
                  <w:i/>
                  <w:iCs/>
                </w:rPr>
              </w:rPrChange>
            </w:rPr>
            <w:delText>association</w:delText>
          </w:r>
        </w:del>
      </w:ins>
      <w:ins w:id="1745" w:author="LIN, Yufeng" w:date="2021-10-05T16:40:00Z">
        <w:r w:rsidR="008B0617">
          <w:t>associated</w:t>
        </w:r>
      </w:ins>
      <w:ins w:id="1746" w:author="nick ting" w:date="2021-09-27T18:57:00Z">
        <w:r w:rsidR="00405527" w:rsidRPr="00405527">
          <w:rPr>
            <w:rPrChange w:id="1747" w:author="nick ting" w:date="2021-09-27T18:57:00Z">
              <w:rPr>
                <w:i/>
                <w:iCs/>
              </w:rPr>
            </w:rPrChange>
          </w:rPr>
          <w:t xml:space="preserve"> with CRC</w:t>
        </w:r>
      </w:ins>
      <w:del w:id="1748" w:author="nick ting" w:date="2021-09-27T18:56:00Z">
        <w:r w:rsidRPr="00405527" w:rsidDel="00405527">
          <w:rPr>
            <w:rPrChange w:id="1749" w:author="nick ting" w:date="2021-09-27T18:57:00Z">
              <w:rPr>
                <w:i/>
                <w:iCs/>
              </w:rPr>
            </w:rPrChange>
          </w:rPr>
          <w:delText>spergillus</w:delText>
        </w:r>
        <w:r w:rsidRPr="00405527" w:rsidDel="00405527">
          <w:delText xml:space="preserve"> </w:delText>
        </w:r>
        <w:r w:rsidRPr="00405527" w:rsidDel="00405527">
          <w:rPr>
            <w:rPrChange w:id="1750" w:author="nick ting" w:date="2021-09-27T18:57:00Z">
              <w:rPr>
                <w:i/>
                <w:iCs/>
              </w:rPr>
            </w:rPrChange>
          </w:rPr>
          <w:delText>rambellii</w:delText>
        </w:r>
        <w:r w:rsidRPr="00405527" w:rsidDel="00405527">
          <w:delText xml:space="preserve"> and </w:delText>
        </w:r>
        <w:r w:rsidRPr="00405527" w:rsidDel="00405527">
          <w:rPr>
            <w:rPrChange w:id="1751" w:author="nick ting" w:date="2021-09-27T18:57:00Z">
              <w:rPr>
                <w:i/>
                <w:iCs/>
              </w:rPr>
            </w:rPrChange>
          </w:rPr>
          <w:delText>Aspergillus</w:delText>
        </w:r>
        <w:r w:rsidRPr="00405527" w:rsidDel="00405527">
          <w:delText xml:space="preserve"> </w:delText>
        </w:r>
        <w:r w:rsidRPr="00405527" w:rsidDel="00405527">
          <w:rPr>
            <w:rPrChange w:id="1752"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501960AC" w:rsidR="00D9531B" w:rsidRDefault="00D9531B" w:rsidP="00790445">
      <w:pPr>
        <w:rPr>
          <w:ins w:id="1753" w:author="LIN, Yufeng" w:date="2021-10-04T16:23:00Z"/>
          <w:rFonts w:ascii="Times New Roman" w:hAnsi="Times New Roman" w:cs="Times New Roman"/>
          <w:sz w:val="22"/>
        </w:rPr>
      </w:pPr>
      <w:del w:id="1754" w:author="LIN, Yufeng" w:date="2021-09-24T15:50:00Z">
        <w:r w:rsidRPr="00790445" w:rsidDel="00A13741">
          <w:rPr>
            <w:rFonts w:ascii="Times New Roman" w:hAnsi="Times New Roman" w:cs="Times New Roman"/>
            <w:sz w:val="22"/>
          </w:rPr>
          <w:delText>We next increased the cutoff value t</w:delText>
        </w:r>
      </w:del>
      <w:ins w:id="1755"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756"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757" w:author="LIN, Yufeng" w:date="2021-09-24T15:54:00Z">
        <w:r w:rsidR="00474B2B">
          <w:rPr>
            <w:rFonts w:ascii="Times New Roman" w:hAnsi="Times New Roman" w:cs="Times New Roman"/>
            <w:sz w:val="22"/>
          </w:rPr>
          <w:t xml:space="preserve">, we utilized the stricter criteria </w:t>
        </w:r>
      </w:ins>
      <w:ins w:id="1758" w:author="LIN, Yufeng" w:date="2021-09-24T15:55:00Z">
        <w:r w:rsidR="00474B2B">
          <w:rPr>
            <w:rFonts w:ascii="Times New Roman" w:hAnsi="Times New Roman" w:cs="Times New Roman"/>
            <w:sz w:val="22"/>
          </w:rPr>
          <w:t xml:space="preserve">(see methods) </w:t>
        </w:r>
      </w:ins>
      <w:ins w:id="1759" w:author="LIN, Yufeng" w:date="2021-09-24T15:54:00Z">
        <w:r w:rsidR="00474B2B">
          <w:rPr>
            <w:rFonts w:ascii="Times New Roman" w:hAnsi="Times New Roman" w:cs="Times New Roman"/>
            <w:sz w:val="22"/>
          </w:rPr>
          <w:t xml:space="preserve">and </w:t>
        </w:r>
        <w:del w:id="1760" w:author="nick ting" w:date="2021-09-27T18:35:00Z">
          <w:r w:rsidR="00474B2B" w:rsidDel="00100B81">
            <w:rPr>
              <w:rFonts w:ascii="Times New Roman" w:hAnsi="Times New Roman" w:cs="Times New Roman"/>
              <w:sz w:val="22"/>
            </w:rPr>
            <w:delText>explored</w:delText>
          </w:r>
        </w:del>
      </w:ins>
      <w:ins w:id="1761" w:author="nick ting" w:date="2021-09-27T18:35:00Z">
        <w:r w:rsidR="00100B81">
          <w:rPr>
            <w:rFonts w:ascii="Times New Roman" w:hAnsi="Times New Roman" w:cs="Times New Roman"/>
            <w:sz w:val="22"/>
          </w:rPr>
          <w:t>found</w:t>
        </w:r>
      </w:ins>
      <w:ins w:id="1762" w:author="LIN, Yufeng" w:date="2021-09-24T15:54:00Z">
        <w:r w:rsidR="00474B2B">
          <w:rPr>
            <w:rFonts w:ascii="Times New Roman" w:hAnsi="Times New Roman" w:cs="Times New Roman"/>
            <w:sz w:val="22"/>
          </w:rPr>
          <w:t xml:space="preserve"> that</w:t>
        </w:r>
      </w:ins>
      <w:del w:id="1763"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764"/>
        <w:r w:rsidRPr="00790445" w:rsidDel="00474B2B">
          <w:rPr>
            <w:rFonts w:ascii="Times New Roman" w:hAnsi="Times New Roman" w:cs="Times New Roman"/>
            <w:sz w:val="22"/>
          </w:rPr>
          <w:delText>see Methods</w:delText>
        </w:r>
        <w:commentRangeEnd w:id="1764"/>
        <w:r w:rsidRPr="00790445" w:rsidDel="00474B2B">
          <w:rPr>
            <w:rStyle w:val="CommentReference"/>
            <w:rFonts w:ascii="Times New Roman" w:hAnsi="Times New Roman" w:cs="Times New Roman"/>
            <w:sz w:val="22"/>
            <w:szCs w:val="22"/>
          </w:rPr>
          <w:commentReference w:id="1764"/>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765"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766"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767"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768"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769" w:author="LIN, Yufeng" w:date="2021-09-24T15:56:00Z">
        <w:r w:rsidR="00474B2B">
          <w:rPr>
            <w:rFonts w:ascii="Times New Roman" w:hAnsi="Times New Roman" w:cs="Times New Roman"/>
            <w:sz w:val="22"/>
          </w:rPr>
          <w:t xml:space="preserve">significant </w:t>
        </w:r>
      </w:ins>
      <w:del w:id="1770" w:author="LIN, Yufeng" w:date="2021-09-28T13:07:00Z">
        <w:r w:rsidR="00FA35F2" w:rsidRPr="00790445" w:rsidDel="004314C2">
          <w:rPr>
            <w:rFonts w:ascii="Times New Roman" w:hAnsi="Times New Roman" w:cs="Times New Roman"/>
            <w:sz w:val="22"/>
          </w:rPr>
          <w:delText>micro-eukaryotes</w:delText>
        </w:r>
      </w:del>
      <w:ins w:id="1771" w:author="LIN, Yufeng" w:date="2021-09-28T13:07:00Z">
        <w:r w:rsidR="004314C2">
          <w:rPr>
            <w:rFonts w:ascii="Times New Roman" w:hAnsi="Times New Roman" w:cs="Times New Roman"/>
            <w:sz w:val="22"/>
          </w:rPr>
          <w:t>fungi</w:t>
        </w:r>
      </w:ins>
      <w:ins w:id="1772" w:author="nick ting" w:date="2021-09-27T18:35:00Z">
        <w:r w:rsidR="00100B81">
          <w:rPr>
            <w:rFonts w:ascii="Times New Roman" w:hAnsi="Times New Roman" w:cs="Times New Roman"/>
            <w:sz w:val="22"/>
          </w:rPr>
          <w:t xml:space="preserve"> </w:t>
        </w:r>
      </w:ins>
      <w:del w:id="1773" w:author="LIN, Yufeng" w:date="2021-09-24T15:56:00Z">
        <w:r w:rsidRPr="00790445" w:rsidDel="00474B2B">
          <w:rPr>
            <w:rFonts w:ascii="Times New Roman" w:hAnsi="Times New Roman" w:cs="Times New Roman"/>
            <w:sz w:val="22"/>
          </w:rPr>
          <w:delText xml:space="preserve"> </w:delText>
        </w:r>
      </w:del>
      <w:del w:id="1774"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775"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776" w:author="nick ting" w:date="2021-09-27T18:35:00Z">
        <w:r w:rsidRPr="00790445" w:rsidDel="00100B81">
          <w:rPr>
            <w:rFonts w:ascii="Times New Roman" w:hAnsi="Times New Roman" w:cs="Times New Roman"/>
            <w:sz w:val="22"/>
          </w:rPr>
          <w:delText xml:space="preserve">And </w:delText>
        </w:r>
      </w:del>
      <w:ins w:id="1777"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778" w:author="LIN, Yufeng" w:date="2021-09-24T15:57:00Z">
        <w:r w:rsidRPr="00790445" w:rsidDel="00474B2B">
          <w:rPr>
            <w:rFonts w:ascii="Times New Roman" w:hAnsi="Times New Roman" w:cs="Times New Roman"/>
            <w:sz w:val="22"/>
          </w:rPr>
          <w:delText xml:space="preserve">indoor </w:delText>
        </w:r>
      </w:del>
      <w:ins w:id="1779"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780"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t>
      </w:r>
      <w:del w:id="1781" w:author="nick ting" w:date="2021-09-27T18:37:00Z">
        <w:r w:rsidRPr="00790445" w:rsidDel="006A1ACE">
          <w:rPr>
            <w:rFonts w:ascii="Times New Roman" w:hAnsi="Times New Roman" w:cs="Times New Roman"/>
            <w:sz w:val="22"/>
          </w:rPr>
          <w:delText xml:space="preserve">was </w:delText>
        </w:r>
      </w:del>
      <w:ins w:id="1782"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783"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t>
      </w:r>
      <w:del w:id="1784" w:author="nick ting" w:date="2021-09-27T18:37:00Z">
        <w:r w:rsidRPr="00790445" w:rsidDel="006A1ACE">
          <w:rPr>
            <w:rFonts w:ascii="Times New Roman" w:hAnsi="Times New Roman" w:cs="Times New Roman"/>
            <w:sz w:val="22"/>
          </w:rPr>
          <w:delText xml:space="preserve">was </w:delText>
        </w:r>
      </w:del>
      <w:ins w:id="1785"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786" w:author="LIN, Yufeng" w:date="2021-09-24T15:57:00Z">
        <w:r w:rsidRPr="00790445" w:rsidDel="00474B2B">
          <w:rPr>
            <w:rFonts w:ascii="Times New Roman" w:hAnsi="Times New Roman" w:cs="Times New Roman"/>
            <w:sz w:val="22"/>
          </w:rPr>
          <w:delText>less in CRC</w:delText>
        </w:r>
      </w:del>
      <w:ins w:id="1787"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788" w:author="nick ting" w:date="2021-09-27T18:37:00Z">
        <w:r w:rsidRPr="00790445" w:rsidDel="006A1ACE">
          <w:rPr>
            <w:rFonts w:ascii="Times New Roman" w:hAnsi="Times New Roman" w:cs="Times New Roman"/>
            <w:sz w:val="22"/>
          </w:rPr>
          <w:delText>In previous research</w:delText>
        </w:r>
      </w:del>
      <w:ins w:id="1789" w:author="nick ting" w:date="2021-09-27T18:37:00Z">
        <w:r w:rsidR="006A1ACE">
          <w:rPr>
            <w:rFonts w:ascii="Times New Roman" w:hAnsi="Times New Roman" w:cs="Times New Roman"/>
            <w:sz w:val="22"/>
          </w:rPr>
          <w:t>Importantly, they were also reported to have opposing actions in previous studies.</w:t>
        </w:r>
      </w:ins>
      <w:del w:id="1790"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has been </w:t>
      </w:r>
      <w:del w:id="1791" w:author="nick ting" w:date="2021-09-27T18:38:00Z">
        <w:r w:rsidRPr="00790445" w:rsidDel="006A1ACE">
          <w:rPr>
            <w:rFonts w:ascii="Times New Roman" w:hAnsi="Times New Roman" w:cs="Times New Roman"/>
            <w:sz w:val="22"/>
          </w:rPr>
          <w:delText xml:space="preserve">acknowledged </w:delText>
        </w:r>
      </w:del>
      <w:ins w:id="1792"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793"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794" w:author="nick ting" w:date="2021-09-27T18:38:00Z">
        <w:r w:rsidR="006A1ACE">
          <w:rPr>
            <w:rFonts w:ascii="Times New Roman" w:hAnsi="Times New Roman" w:cs="Times New Roman"/>
            <w:sz w:val="22"/>
          </w:rPr>
          <w:t>ing</w:t>
        </w:r>
      </w:ins>
      <w:del w:id="1795"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796"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797"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798" w:author="nick ting" w:date="2021-09-27T18:38:00Z">
        <w:r w:rsidR="006A1ACE">
          <w:rPr>
            <w:rFonts w:ascii="Times New Roman" w:hAnsi="Times New Roman" w:cs="Times New Roman"/>
            <w:sz w:val="22"/>
          </w:rPr>
          <w:t xml:space="preserve"> </w:t>
        </w:r>
      </w:ins>
      <w:del w:id="1799"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w:t>
      </w:r>
      <w:del w:id="1800"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801" w:author="nick ting" w:date="2021-09-27T18:55:00Z">
        <w:r w:rsidRPr="00790445" w:rsidDel="00405527">
          <w:rPr>
            <w:rFonts w:ascii="Times New Roman" w:hAnsi="Times New Roman" w:cs="Times New Roman"/>
            <w:sz w:val="22"/>
          </w:rPr>
          <w:delText>anticancer or</w:delText>
        </w:r>
      </w:del>
      <w:ins w:id="1802"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803" w:author="LIN, Yufeng" w:date="2021-09-24T15:59:00Z">
        <w:r w:rsidR="00474B2B">
          <w:rPr>
            <w:rFonts w:ascii="Times New Roman" w:hAnsi="Times New Roman" w:cs="Times New Roman"/>
            <w:sz w:val="22"/>
          </w:rPr>
          <w:t xml:space="preserve"> </w:t>
        </w:r>
        <w:del w:id="1804"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805" w:author="LIN, Yufeng" w:date="2021-09-24T16:00:00Z">
        <w:del w:id="1806" w:author="nick ting" w:date="2021-09-27T18:39:00Z">
          <w:r w:rsidR="00474B2B" w:rsidDel="006A1ACE">
            <w:rPr>
              <w:rFonts w:ascii="Times New Roman" w:hAnsi="Times New Roman" w:cs="Times New Roman"/>
              <w:sz w:val="22"/>
            </w:rPr>
            <w:delText>wa</w:delText>
          </w:r>
        </w:del>
      </w:ins>
      <w:ins w:id="1807" w:author="LIN, Yufeng" w:date="2021-09-24T15:59:00Z">
        <w:del w:id="1808"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809" w:author="nick ting" w:date="2021-09-27T18:39:00Z">
        <w:r w:rsidR="006A1ACE">
          <w:rPr>
            <w:rFonts w:ascii="Times New Roman" w:hAnsi="Times New Roman" w:cs="Times New Roman"/>
            <w:sz w:val="22"/>
          </w:rPr>
          <w:t xml:space="preserve"> All these previous literatures supported our findings</w:t>
        </w:r>
      </w:ins>
      <w:ins w:id="1810"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811" w:author="LIN, Yufeng" w:date="2021-09-28T13:07:00Z">
        <w:r w:rsidRPr="00790445" w:rsidDel="004314C2">
          <w:rPr>
            <w:rFonts w:ascii="Times New Roman" w:hAnsi="Times New Roman" w:cs="Times New Roman"/>
            <w:sz w:val="22"/>
          </w:rPr>
          <w:delText>micro</w:delText>
        </w:r>
      </w:del>
      <w:ins w:id="1812" w:author="nick ting" w:date="2021-09-27T18:40:00Z">
        <w:del w:id="1813" w:author="LIN, Yufeng" w:date="2021-09-28T13:07:00Z">
          <w:r w:rsidR="006A1ACE" w:rsidDel="004314C2">
            <w:rPr>
              <w:rFonts w:ascii="Times New Roman" w:hAnsi="Times New Roman" w:cs="Times New Roman"/>
              <w:sz w:val="22"/>
            </w:rPr>
            <w:delText>-</w:delText>
          </w:r>
        </w:del>
      </w:ins>
      <w:del w:id="1814" w:author="LIN, Yufeng" w:date="2021-09-28T13:07:00Z">
        <w:r w:rsidRPr="00790445" w:rsidDel="004314C2">
          <w:rPr>
            <w:rFonts w:ascii="Times New Roman" w:hAnsi="Times New Roman" w:cs="Times New Roman"/>
            <w:sz w:val="22"/>
          </w:rPr>
          <w:delText>eukaryote</w:delText>
        </w:r>
      </w:del>
      <w:ins w:id="1815" w:author="nick ting" w:date="2021-09-27T18:40:00Z">
        <w:del w:id="1816" w:author="LIN, Yufeng" w:date="2021-09-28T13:07:00Z">
          <w:r w:rsidR="006A1ACE" w:rsidDel="004314C2">
            <w:rPr>
              <w:rFonts w:ascii="Times New Roman" w:hAnsi="Times New Roman" w:cs="Times New Roman"/>
              <w:sz w:val="22"/>
            </w:rPr>
            <w:delText>s</w:delText>
          </w:r>
        </w:del>
      </w:ins>
      <w:ins w:id="181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t>
      </w:r>
      <w:del w:id="1818" w:author="nick ting" w:date="2021-09-27T18:40:00Z">
        <w:r w:rsidRPr="00790445" w:rsidDel="006A1ACE">
          <w:rPr>
            <w:rFonts w:ascii="Times New Roman" w:hAnsi="Times New Roman" w:cs="Times New Roman"/>
            <w:sz w:val="22"/>
          </w:rPr>
          <w:delText xml:space="preserve">was </w:delText>
        </w:r>
      </w:del>
      <w:ins w:id="1819"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820" w:author="nick ting" w:date="2021-09-27T18:40:00Z">
        <w:r w:rsidRPr="00790445" w:rsidDel="006A1ACE">
          <w:rPr>
            <w:rFonts w:ascii="Times New Roman" w:hAnsi="Times New Roman" w:cs="Times New Roman"/>
            <w:sz w:val="22"/>
          </w:rPr>
          <w:delText xml:space="preserve">correlated </w:delText>
        </w:r>
      </w:del>
      <w:ins w:id="1821"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822" w:author="nick ting" w:date="2021-09-27T18:40:00Z">
        <w:r w:rsidRPr="00790445" w:rsidDel="006A1ACE">
          <w:rPr>
            <w:rFonts w:ascii="Times New Roman" w:hAnsi="Times New Roman" w:cs="Times New Roman"/>
            <w:sz w:val="22"/>
          </w:rPr>
          <w:delText xml:space="preserve">among </w:delText>
        </w:r>
      </w:del>
      <w:ins w:id="1823"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4DF4DAF3" w14:textId="08BF8549" w:rsidR="00D64894" w:rsidRDefault="00D64894" w:rsidP="008B0617">
      <w:pPr>
        <w:pStyle w:val="title20825"/>
        <w:rPr>
          <w:ins w:id="1824" w:author="LIN, Yufeng" w:date="2021-10-04T16:25:00Z"/>
        </w:rPr>
      </w:pPr>
      <w:ins w:id="1825" w:author="LIN, Yufeng" w:date="2021-10-04T16:23:00Z">
        <w:r>
          <w:t xml:space="preserve">The fungal-bacterial </w:t>
        </w:r>
      </w:ins>
      <w:ins w:id="1826" w:author="LIN, Yufeng" w:date="2021-10-04T16:24:00Z">
        <w:r>
          <w:t>combination</w:t>
        </w:r>
      </w:ins>
      <w:ins w:id="1827" w:author="LIN, Yufeng" w:date="2021-10-05T14:02:00Z">
        <w:r w:rsidR="0096422D">
          <w:t xml:space="preserve"> model</w:t>
        </w:r>
      </w:ins>
      <w:ins w:id="1828" w:author="LIN, Yufeng" w:date="2021-10-04T16:24:00Z">
        <w:r>
          <w:t xml:space="preserve"> </w:t>
        </w:r>
        <w:r>
          <w:rPr>
            <w:rFonts w:hint="eastAsia"/>
          </w:rPr>
          <w:t>perform</w:t>
        </w:r>
        <w:r>
          <w:t>ed best in C</w:t>
        </w:r>
      </w:ins>
      <w:ins w:id="1829" w:author="LIN, Yufeng" w:date="2021-10-04T16:25:00Z">
        <w:r>
          <w:t>RC</w:t>
        </w:r>
      </w:ins>
      <w:ins w:id="1830" w:author="LIN, Yufeng" w:date="2021-10-04T16:33:00Z">
        <w:r w:rsidR="007A54E8">
          <w:t xml:space="preserve"> </w:t>
        </w:r>
        <w:r w:rsidR="007A54E8" w:rsidRPr="007A54E8">
          <w:t>diagnosis</w:t>
        </w:r>
      </w:ins>
    </w:p>
    <w:p w14:paraId="517055BC" w14:textId="47D7D63B" w:rsidR="00211129" w:rsidRDefault="00211129">
      <w:pPr>
        <w:rPr>
          <w:ins w:id="1831" w:author="LIN, Yufeng" w:date="2021-10-05T10:08:00Z"/>
          <w:rFonts w:ascii="Times New Roman" w:hAnsi="Times New Roman" w:cs="Times New Roman"/>
          <w:sz w:val="22"/>
        </w:rPr>
      </w:pPr>
      <w:ins w:id="1832" w:author="LIN, Yufeng" w:date="2021-10-05T10:08:00Z">
        <w:r>
          <w:rPr>
            <w:rFonts w:ascii="Times New Roman" w:hAnsi="Times New Roman" w:cs="Times New Roman"/>
            <w:sz w:val="22"/>
          </w:rPr>
          <w:t>To identify the significant differentially abundant bacteria between CRC and healthy individuals, w</w:t>
        </w:r>
        <w:r w:rsidRPr="00790445">
          <w:rPr>
            <w:rFonts w:ascii="Times New Roman" w:hAnsi="Times New Roman" w:cs="Times New Roman"/>
            <w:sz w:val="22"/>
          </w:rPr>
          <w:t xml:space="preserve">e </w:t>
        </w:r>
        <w:r>
          <w:rPr>
            <w:rFonts w:ascii="Times New Roman" w:hAnsi="Times New Roman" w:cs="Times New Roman"/>
            <w:sz w:val="22"/>
          </w:rPr>
          <w:t>performed Wilcoxon rank-sum test with stringent</w:t>
        </w:r>
        <w:r w:rsidRPr="00790445">
          <w:rPr>
            <w:rFonts w:ascii="Times New Roman" w:hAnsi="Times New Roman" w:cs="Times New Roman"/>
            <w:sz w:val="22"/>
          </w:rPr>
          <w:t xml:space="preserve"> </w:t>
        </w:r>
        <w:r>
          <w:rPr>
            <w:rFonts w:ascii="Times New Roman" w:hAnsi="Times New Roman" w:cs="Times New Roman"/>
            <w:sz w:val="22"/>
          </w:rPr>
          <w:t xml:space="preserve">selection </w:t>
        </w:r>
        <w:r w:rsidRPr="00790445">
          <w:rPr>
            <w:rFonts w:ascii="Times New Roman" w:hAnsi="Times New Roman" w:cs="Times New Roman"/>
            <w:sz w:val="22"/>
          </w:rPr>
          <w:t>criteria</w:t>
        </w:r>
        <w:r>
          <w:rPr>
            <w:rFonts w:ascii="Times New Roman" w:hAnsi="Times New Roman" w:cs="Times New Roman"/>
            <w:sz w:val="22"/>
          </w:rPr>
          <w:t xml:space="preserve"> (q-value &lt; 0.01, </w:t>
        </w:r>
      </w:ins>
      <m:oMath>
        <m:d>
          <m:dPr>
            <m:begChr m:val="|"/>
            <m:endChr m:val="|"/>
            <m:ctrlPr>
              <w:ins w:id="1833" w:author="LIN, Yufeng" w:date="2021-10-05T10:08:00Z">
                <w:rPr>
                  <w:rFonts w:ascii="Cambria Math" w:hAnsi="Cambria Math" w:cs="Times New Roman"/>
                  <w:i/>
                  <w:sz w:val="22"/>
                </w:rPr>
              </w:ins>
            </m:ctrlPr>
          </m:dPr>
          <m:e>
            <m:func>
              <m:funcPr>
                <m:ctrlPr>
                  <w:ins w:id="1834" w:author="LIN, Yufeng" w:date="2021-10-05T10:08:00Z">
                    <w:rPr>
                      <w:rFonts w:ascii="Cambria Math" w:hAnsi="Cambria Math" w:cs="Times New Roman"/>
                      <w:i/>
                      <w:sz w:val="22"/>
                    </w:rPr>
                  </w:ins>
                </m:ctrlPr>
              </m:funcPr>
              <m:fName>
                <m:sSub>
                  <m:sSubPr>
                    <m:ctrlPr>
                      <w:ins w:id="1835" w:author="LIN, Yufeng" w:date="2021-10-05T10:08:00Z">
                        <w:rPr>
                          <w:rFonts w:ascii="Cambria Math" w:hAnsi="Cambria Math" w:cs="Times New Roman"/>
                          <w:i/>
                          <w:sz w:val="22"/>
                        </w:rPr>
                      </w:ins>
                    </m:ctrlPr>
                  </m:sSubPr>
                  <m:e>
                    <m:r>
                      <w:ins w:id="1836" w:author="LIN, Yufeng" w:date="2021-10-05T10:08:00Z">
                        <m:rPr>
                          <m:sty m:val="p"/>
                        </m:rPr>
                        <w:rPr>
                          <w:rFonts w:ascii="Cambria Math" w:hAnsi="Cambria Math" w:cs="Times New Roman"/>
                          <w:sz w:val="22"/>
                        </w:rPr>
                        <m:t>log</m:t>
                      </w:ins>
                    </m:r>
                  </m:e>
                  <m:sub>
                    <m:r>
                      <w:ins w:id="1837" w:author="LIN, Yufeng" w:date="2021-10-05T10:08:00Z">
                        <w:rPr>
                          <w:rFonts w:ascii="Cambria Math" w:hAnsi="Cambria Math" w:cs="Times New Roman"/>
                          <w:sz w:val="22"/>
                        </w:rPr>
                        <m:t>2</m:t>
                      </w:ins>
                    </m:r>
                  </m:sub>
                </m:sSub>
              </m:fName>
              <m:e>
                <m:r>
                  <w:ins w:id="1838" w:author="LIN, Yufeng" w:date="2021-10-05T10:08:00Z">
                    <w:rPr>
                      <w:rFonts w:ascii="Cambria Math" w:hAnsi="Cambria Math" w:cs="Times New Roman"/>
                      <w:sz w:val="22"/>
                    </w:rPr>
                    <m:t>FC</m:t>
                  </w:ins>
                </m:r>
              </m:e>
            </m:func>
          </m:e>
        </m:d>
        <m:r>
          <w:ins w:id="1839" w:author="LIN, Yufeng" w:date="2021-10-05T10:08:00Z">
            <w:rPr>
              <w:rFonts w:ascii="Cambria Math" w:hAnsi="Cambria Math" w:cs="Times New Roman"/>
              <w:sz w:val="22"/>
            </w:rPr>
            <m:t>&gt;0.5</m:t>
          </w:ins>
        </m:r>
      </m:oMath>
      <w:ins w:id="1840" w:author="LIN, Yufeng" w:date="2021-10-05T10:08:00Z">
        <w:r>
          <w:rPr>
            <w:rFonts w:ascii="Times New Roman" w:hAnsi="Times New Roman" w:cs="Times New Roman"/>
            <w:sz w:val="22"/>
          </w:rPr>
          <w:t>, unclassified species removed) (supplementary table 10)</w:t>
        </w:r>
        <w:r w:rsidRPr="00790445">
          <w:rPr>
            <w:rFonts w:ascii="Times New Roman" w:hAnsi="Times New Roman" w:cs="Times New Roman"/>
            <w:sz w:val="22"/>
          </w:rPr>
          <w:t xml:space="preserve">. </w:t>
        </w:r>
        <w:r>
          <w:rPr>
            <w:rFonts w:ascii="Times New Roman" w:hAnsi="Times New Roman" w:cs="Times New Roman"/>
            <w:sz w:val="22"/>
          </w:rPr>
          <w:t>Thirty-one</w:t>
        </w:r>
        <w:r w:rsidRPr="00790445">
          <w:rPr>
            <w:rFonts w:ascii="Times New Roman" w:hAnsi="Times New Roman" w:cs="Times New Roman"/>
            <w:sz w:val="22"/>
          </w:rPr>
          <w:t xml:space="preserve"> </w:t>
        </w:r>
        <w:r>
          <w:rPr>
            <w:rFonts w:ascii="Times New Roman" w:hAnsi="Times New Roman" w:cs="Times New Roman"/>
            <w:sz w:val="22"/>
          </w:rPr>
          <w:t>differentially abundant</w:t>
        </w:r>
        <w:r w:rsidRPr="00790445">
          <w:rPr>
            <w:rFonts w:ascii="Times New Roman" w:hAnsi="Times New Roman" w:cs="Times New Roman"/>
            <w:sz w:val="22"/>
          </w:rPr>
          <w:t xml:space="preserve"> bacteria</w:t>
        </w:r>
        <w:r>
          <w:rPr>
            <w:rFonts w:ascii="Times New Roman" w:hAnsi="Times New Roman" w:cs="Times New Roman"/>
            <w:sz w:val="22"/>
          </w:rPr>
          <w:t xml:space="preserve"> were identified </w:t>
        </w:r>
        <w:r w:rsidRPr="00790445">
          <w:rPr>
            <w:rFonts w:ascii="Times New Roman" w:hAnsi="Times New Roman" w:cs="Times New Roman"/>
            <w:sz w:val="22"/>
          </w:rPr>
          <w:t>in CRC</w:t>
        </w:r>
        <w:r>
          <w:rPr>
            <w:rFonts w:ascii="Times New Roman" w:hAnsi="Times New Roman" w:cs="Times New Roman"/>
            <w:sz w:val="22"/>
          </w:rPr>
          <w:t xml:space="preserve"> which</w:t>
        </w:r>
        <w:r w:rsidRPr="00790445">
          <w:rPr>
            <w:rFonts w:ascii="Times New Roman" w:hAnsi="Times New Roman" w:cs="Times New Roman"/>
            <w:sz w:val="22"/>
          </w:rPr>
          <w:t xml:space="preserve"> </w:t>
        </w:r>
        <w:r>
          <w:rPr>
            <w:rFonts w:ascii="Times New Roman" w:hAnsi="Times New Roman" w:cs="Times New Roman"/>
            <w:sz w:val="22"/>
          </w:rPr>
          <w:t>were</w:t>
        </w:r>
        <w:r w:rsidRPr="00790445">
          <w:rPr>
            <w:rFonts w:ascii="Times New Roman" w:hAnsi="Times New Roman" w:cs="Times New Roman"/>
            <w:sz w:val="22"/>
          </w:rPr>
          <w:t xml:space="preserve"> more </w:t>
        </w:r>
        <w:r w:rsidRPr="00211129">
          <w:rPr>
            <w:rFonts w:ascii="Times New Roman" w:hAnsi="Times New Roman" w:cs="Times New Roman"/>
            <w:sz w:val="22"/>
          </w:rPr>
          <w:t>significant</w:t>
        </w:r>
        <w:r>
          <w:rPr>
            <w:rFonts w:ascii="Times New Roman" w:hAnsi="Times New Roman" w:cs="Times New Roman"/>
            <w:sz w:val="22"/>
          </w:rPr>
          <w:t xml:space="preserve"> as compared to those in </w:t>
        </w:r>
        <w:proofErr w:type="gramStart"/>
        <w:r>
          <w:rPr>
            <w:rFonts w:ascii="Times New Roman" w:hAnsi="Times New Roman" w:cs="Times New Roman"/>
            <w:sz w:val="22"/>
          </w:rPr>
          <w:t xml:space="preserve">fungi </w:t>
        </w:r>
        <w:r w:rsidRPr="00790445">
          <w:rPr>
            <w:rFonts w:ascii="Times New Roman" w:hAnsi="Times New Roman" w:cs="Times New Roman"/>
            <w:sz w:val="22"/>
          </w:rPr>
          <w:t xml:space="preserve"> </w:t>
        </w:r>
        <w:r>
          <w:rPr>
            <w:rFonts w:ascii="Times New Roman" w:hAnsi="Times New Roman" w:cs="Times New Roman"/>
            <w:sz w:val="22"/>
          </w:rPr>
          <w:t>(</w:t>
        </w:r>
        <w:proofErr w:type="gramEnd"/>
        <w:r>
          <w:rPr>
            <w:rFonts w:ascii="Times New Roman" w:hAnsi="Times New Roman" w:cs="Times New Roman"/>
            <w:sz w:val="22"/>
          </w:rPr>
          <w:t>supplementary table 10)</w:t>
        </w:r>
        <w:r w:rsidRPr="00790445">
          <w:rPr>
            <w:rFonts w:ascii="Times New Roman" w:hAnsi="Times New Roman" w:cs="Times New Roman"/>
            <w:sz w:val="22"/>
          </w:rPr>
          <w:t>. At least half of the bacteri</w:t>
        </w:r>
        <w:r>
          <w:rPr>
            <w:rFonts w:ascii="Times New Roman" w:hAnsi="Times New Roman" w:cs="Times New Roman"/>
            <w:sz w:val="22"/>
          </w:rPr>
          <w:t xml:space="preserve">a identified </w:t>
        </w:r>
        <w:r w:rsidRPr="00790445">
          <w:rPr>
            <w:rFonts w:ascii="Times New Roman" w:hAnsi="Times New Roman" w:cs="Times New Roman"/>
            <w:sz w:val="22"/>
          </w:rPr>
          <w:t xml:space="preserve">have </w:t>
        </w:r>
        <w:r>
          <w:rPr>
            <w:rFonts w:ascii="Times New Roman" w:hAnsi="Times New Roman" w:cs="Times New Roman"/>
            <w:sz w:val="22"/>
          </w:rPr>
          <w:t>been reported to be</w:t>
        </w:r>
        <w:r w:rsidRPr="00790445">
          <w:rPr>
            <w:rFonts w:ascii="Times New Roman" w:hAnsi="Times New Roman" w:cs="Times New Roman"/>
            <w:sz w:val="22"/>
          </w:rPr>
          <w:t xml:space="preserve"> </w:t>
        </w:r>
        <w:r>
          <w:rPr>
            <w:rFonts w:ascii="Times New Roman" w:hAnsi="Times New Roman" w:cs="Times New Roman"/>
            <w:sz w:val="22"/>
          </w:rPr>
          <w:t>CRC</w:t>
        </w:r>
        <w:r w:rsidRPr="00790445">
          <w:rPr>
            <w:rFonts w:ascii="Times New Roman" w:hAnsi="Times New Roman" w:cs="Times New Roman"/>
            <w:sz w:val="22"/>
          </w:rPr>
          <w:t>-related</w:t>
        </w:r>
        <w:r>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w:t>
        </w:r>
        <w:r w:rsidRPr="00BE6C40">
          <w:rPr>
            <w:rFonts w:ascii="Times New Roman" w:hAnsi="Times New Roman" w:cs="Times New Roman"/>
            <w:i/>
            <w:iCs/>
            <w:sz w:val="22"/>
          </w:rPr>
          <w:t>micra</w:t>
        </w:r>
        <w:r w:rsidRPr="00790445">
          <w:rPr>
            <w:rFonts w:ascii="Times New Roman" w:hAnsi="Times New Roman" w:cs="Times New Roman"/>
            <w:sz w:val="22"/>
          </w:rPr>
          <w:t xml:space="preserve">,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w:t>
        </w:r>
        <w:r>
          <w:rPr>
            <w:rFonts w:ascii="Times New Roman" w:hAnsi="Times New Roman" w:cs="Times New Roman"/>
            <w:i/>
            <w:iCs/>
            <w:sz w:val="22"/>
          </w:rPr>
          <w:t>m</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r>
          <w:rPr>
            <w:rFonts w:ascii="Times New Roman" w:hAnsi="Times New Roman" w:cs="Times New Roman"/>
            <w:sz w:val="22"/>
          </w:rPr>
          <w:t>;</w:t>
        </w:r>
        <w:r w:rsidRPr="00790445">
          <w:rPr>
            <w:rFonts w:ascii="Times New Roman" w:hAnsi="Times New Roman" w:cs="Times New Roman"/>
            <w:sz w:val="22"/>
          </w:rPr>
          <w:t xml:space="preserve"> or </w:t>
        </w:r>
        <w:r>
          <w:rPr>
            <w:rFonts w:ascii="Times New Roman" w:hAnsi="Times New Roman" w:cs="Times New Roman"/>
            <w:sz w:val="22"/>
          </w:rPr>
          <w:t xml:space="preserve">commonly used </w:t>
        </w:r>
        <w:r w:rsidRPr="00790445">
          <w:rPr>
            <w:rFonts w:ascii="Times New Roman" w:hAnsi="Times New Roman" w:cs="Times New Roman"/>
            <w:sz w:val="22"/>
          </w:rPr>
          <w:t>probiotics</w:t>
        </w:r>
        <w:r>
          <w:rPr>
            <w:rFonts w:ascii="Times New Roman" w:hAnsi="Times New Roman" w:cs="Times New Roman"/>
            <w:sz w:val="22"/>
          </w:rPr>
          <w:t xml:space="preserve"> </w:t>
        </w:r>
        <w:r w:rsidRPr="00790445">
          <w:rPr>
            <w:rFonts w:ascii="Times New Roman" w:hAnsi="Times New Roman" w:cs="Times New Roman"/>
            <w:sz w:val="22"/>
          </w:rPr>
          <w:t>including</w:t>
        </w:r>
        <w:r>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Pr>
            <w:rFonts w:ascii="Times New Roman" w:hAnsi="Times New Roman" w:cs="Times New Roman" w:hint="eastAsia"/>
            <w:sz w:val="22"/>
          </w:rPr>
          <w:instrText>→</w:instrText>
        </w:r>
        <w:r>
          <w:rPr>
            <w:rFonts w:ascii="Times New Roman" w:hAnsi="Times New Roman" w:cs="Times New Roman"/>
            <w:sz w:val="22"/>
          </w:rPr>
          <w:instrText xml:space="preserve"> inﬂammation </w:instrText>
        </w:r>
        <w:r>
          <w:rPr>
            <w:rFonts w:ascii="Times New Roman" w:hAnsi="Times New Roman" w:cs="Times New Roman" w:hint="eastAsia"/>
            <w:sz w:val="22"/>
          </w:rPr>
          <w:instrText>→</w:instrText>
        </w:r>
        <w:r>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Pr>
            <w:rFonts w:ascii="Times New Roman" w:hAnsi="Times New Roman" w:cs="Times New Roman"/>
            <w:sz w:val="22"/>
          </w:rPr>
          <w:t>. The</w:t>
        </w:r>
        <w:r w:rsidRPr="00790445">
          <w:rPr>
            <w:rFonts w:ascii="Times New Roman" w:hAnsi="Times New Roman" w:cs="Times New Roman"/>
            <w:sz w:val="22"/>
          </w:rPr>
          <w:t xml:space="preserve"> </w:t>
        </w:r>
        <w:r>
          <w:rPr>
            <w:rFonts w:ascii="Times New Roman" w:hAnsi="Times New Roman" w:cs="Times New Roman"/>
            <w:sz w:val="22"/>
          </w:rPr>
          <w:t xml:space="preserve">consistent </w:t>
        </w:r>
        <w:r w:rsidRPr="00790445">
          <w:rPr>
            <w:rFonts w:ascii="Times New Roman" w:hAnsi="Times New Roman" w:cs="Times New Roman"/>
            <w:sz w:val="22"/>
          </w:rPr>
          <w:t>result</w:t>
        </w:r>
        <w:r>
          <w:rPr>
            <w:rFonts w:ascii="Times New Roman" w:hAnsi="Times New Roman" w:cs="Times New Roman"/>
            <w:sz w:val="22"/>
          </w:rPr>
          <w:t>s</w:t>
        </w:r>
        <w:r w:rsidRPr="00790445">
          <w:rPr>
            <w:rFonts w:ascii="Times New Roman" w:hAnsi="Times New Roman" w:cs="Times New Roman"/>
            <w:sz w:val="22"/>
          </w:rPr>
          <w:t xml:space="preserve"> </w:t>
        </w:r>
        <w:r>
          <w:rPr>
            <w:rFonts w:ascii="Times New Roman" w:hAnsi="Times New Roman" w:cs="Times New Roman"/>
            <w:sz w:val="22"/>
          </w:rPr>
          <w:t>in differentially abundant bacteria analysis implied</w:t>
        </w:r>
        <w:r w:rsidRPr="00790445">
          <w:rPr>
            <w:rFonts w:ascii="Times New Roman" w:hAnsi="Times New Roman" w:cs="Times New Roman"/>
            <w:sz w:val="22"/>
          </w:rPr>
          <w:t xml:space="preserve"> that</w:t>
        </w:r>
        <w:r>
          <w:rPr>
            <w:rFonts w:ascii="Times New Roman" w:hAnsi="Times New Roman" w:cs="Times New Roman"/>
            <w:sz w:val="22"/>
          </w:rPr>
          <w:t xml:space="preserve"> our methods used in</w:t>
        </w:r>
        <w:r w:rsidRPr="00790445">
          <w:rPr>
            <w:rFonts w:ascii="Times New Roman" w:hAnsi="Times New Roman" w:cs="Times New Roman"/>
            <w:sz w:val="22"/>
          </w:rPr>
          <w:t xml:space="preserve"> </w:t>
        </w:r>
        <w:r>
          <w:rPr>
            <w:rFonts w:ascii="Times New Roman" w:hAnsi="Times New Roman" w:cs="Times New Roman"/>
            <w:sz w:val="22"/>
          </w:rPr>
          <w:t xml:space="preserve">the </w:t>
        </w:r>
        <w:r w:rsidRPr="00790445">
          <w:rPr>
            <w:rFonts w:ascii="Times New Roman" w:hAnsi="Times New Roman" w:cs="Times New Roman"/>
            <w:sz w:val="22"/>
          </w:rPr>
          <w:t xml:space="preserve">previous </w:t>
        </w:r>
        <w:r>
          <w:rPr>
            <w:rFonts w:ascii="Times New Roman" w:hAnsi="Times New Roman" w:cs="Times New Roman"/>
            <w:sz w:val="22"/>
          </w:rPr>
          <w:t xml:space="preserve">differentially abundant fungi </w:t>
        </w:r>
        <w:r w:rsidRPr="00790445">
          <w:rPr>
            <w:rFonts w:ascii="Times New Roman" w:hAnsi="Times New Roman" w:cs="Times New Roman"/>
            <w:sz w:val="22"/>
          </w:rPr>
          <w:t xml:space="preserve">analysis were credible. </w:t>
        </w:r>
      </w:ins>
    </w:p>
    <w:p w14:paraId="6D8F2A7B" w14:textId="1B450E3E" w:rsidR="00BE7D10" w:rsidRPr="00E823BD" w:rsidRDefault="00211129">
      <w:pPr>
        <w:rPr>
          <w:ins w:id="1841" w:author="LIN, Yufeng" w:date="2021-10-05T10:11:00Z"/>
          <w:rFonts w:ascii="Times New Roman" w:hAnsi="Times New Roman" w:cs="Times New Roman"/>
        </w:rPr>
      </w:pPr>
      <w:ins w:id="1842" w:author="LIN, Yufeng" w:date="2021-10-05T10:14:00Z">
        <w:r>
          <w:rPr>
            <w:rFonts w:ascii="Times New Roman" w:hAnsi="Times New Roman" w:cs="Times New Roman"/>
            <w:sz w:val="22"/>
          </w:rPr>
          <w:t>In previous researches</w:t>
        </w:r>
      </w:ins>
      <w:r w:rsidR="00662F96">
        <w:rPr>
          <w:rFonts w:ascii="Times New Roman" w:hAnsi="Times New Roman" w:cs="Times New Roman"/>
          <w:sz w:val="22"/>
        </w:rPr>
        <w:fldChar w:fldCharType="begin"/>
      </w:r>
      <w:r w:rsidR="00662F96">
        <w:rPr>
          <w:rFonts w:ascii="Times New Roman" w:hAnsi="Times New Roman" w:cs="Times New Roman"/>
          <w:sz w:val="22"/>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Pr>
          <w:rFonts w:ascii="Times New Roman" w:hAnsi="Times New Roman" w:cs="Times New Roman"/>
          <w:sz w:val="22"/>
        </w:rPr>
        <w:fldChar w:fldCharType="separate"/>
      </w:r>
      <w:r w:rsidR="00662F96" w:rsidRPr="00662F96">
        <w:rPr>
          <w:rFonts w:ascii="Times New Roman" w:hAnsi="Times New Roman" w:cs="Times New Roman"/>
          <w:kern w:val="0"/>
          <w:sz w:val="22"/>
          <w:szCs w:val="24"/>
          <w:vertAlign w:val="superscript"/>
        </w:rPr>
        <w:t>6,7</w:t>
      </w:r>
      <w:r w:rsidR="00662F96">
        <w:rPr>
          <w:rFonts w:ascii="Times New Roman" w:hAnsi="Times New Roman" w:cs="Times New Roman"/>
          <w:sz w:val="22"/>
        </w:rPr>
        <w:fldChar w:fldCharType="end"/>
      </w:r>
      <w:ins w:id="1843" w:author="LIN, Yufeng" w:date="2021-10-05T10:14:00Z">
        <w:r>
          <w:rPr>
            <w:rFonts w:ascii="Times New Roman" w:hAnsi="Times New Roman" w:cs="Times New Roman"/>
            <w:sz w:val="22"/>
          </w:rPr>
          <w:t xml:space="preserve">, </w:t>
        </w:r>
      </w:ins>
      <w:ins w:id="1844" w:author="LIN, Yufeng" w:date="2021-10-05T10:15:00Z">
        <w:r>
          <w:rPr>
            <w:rFonts w:ascii="Times New Roman" w:hAnsi="Times New Roman" w:cs="Times New Roman"/>
            <w:sz w:val="22"/>
          </w:rPr>
          <w:t>the CRC</w:t>
        </w:r>
      </w:ins>
      <w:ins w:id="1845" w:author="LIN, Yufeng" w:date="2021-10-05T10:16:00Z">
        <w:r w:rsidR="00662F96">
          <w:rPr>
            <w:rFonts w:ascii="Times New Roman" w:hAnsi="Times New Roman" w:cs="Times New Roman"/>
            <w:sz w:val="22"/>
          </w:rPr>
          <w:t xml:space="preserve"> </w:t>
        </w:r>
        <w:r w:rsidR="00662F96" w:rsidRPr="00662F96">
          <w:rPr>
            <w:rFonts w:ascii="Times New Roman" w:hAnsi="Times New Roman" w:cs="Times New Roman"/>
            <w:sz w:val="22"/>
          </w:rPr>
          <w:t>discriminator</w:t>
        </w:r>
      </w:ins>
      <w:ins w:id="1846" w:author="LIN, Yufeng" w:date="2021-10-05T10:15:00Z">
        <w:r>
          <w:rPr>
            <w:rFonts w:ascii="Times New Roman" w:hAnsi="Times New Roman" w:cs="Times New Roman"/>
            <w:sz w:val="22"/>
          </w:rPr>
          <w:t xml:space="preserve"> </w:t>
        </w:r>
      </w:ins>
      <w:ins w:id="1847" w:author="LIN, Yufeng" w:date="2021-10-05T10:16:00Z">
        <w:r w:rsidR="00662F96">
          <w:rPr>
            <w:rFonts w:ascii="Times New Roman" w:hAnsi="Times New Roman" w:cs="Times New Roman"/>
            <w:sz w:val="22"/>
          </w:rPr>
          <w:t>was</w:t>
        </w:r>
      </w:ins>
      <w:ins w:id="1848" w:author="LIN, Yufeng" w:date="2021-10-05T10:15:00Z">
        <w:r>
          <w:rPr>
            <w:rFonts w:ascii="Times New Roman" w:hAnsi="Times New Roman" w:cs="Times New Roman"/>
            <w:sz w:val="22"/>
          </w:rPr>
          <w:t xml:space="preserve"> train</w:t>
        </w:r>
      </w:ins>
      <w:ins w:id="1849" w:author="LIN, Yufeng" w:date="2021-10-05T10:16:00Z">
        <w:r w:rsidR="00662F96">
          <w:rPr>
            <w:rFonts w:ascii="Times New Roman" w:hAnsi="Times New Roman" w:cs="Times New Roman"/>
            <w:sz w:val="22"/>
          </w:rPr>
          <w:t>ed</w:t>
        </w:r>
      </w:ins>
      <w:ins w:id="1850" w:author="LIN, Yufeng" w:date="2021-10-05T10:15:00Z">
        <w:r>
          <w:rPr>
            <w:rFonts w:ascii="Times New Roman" w:hAnsi="Times New Roman" w:cs="Times New Roman"/>
            <w:sz w:val="22"/>
          </w:rPr>
          <w:t xml:space="preserve"> with the bacteria</w:t>
        </w:r>
      </w:ins>
      <w:ins w:id="1851" w:author="LIN, Yufeng" w:date="2021-10-05T13:49:00Z">
        <w:r w:rsidR="0034072B">
          <w:rPr>
            <w:rFonts w:ascii="Times New Roman" w:hAnsi="Times New Roman" w:cs="Times New Roman"/>
            <w:sz w:val="22"/>
          </w:rPr>
          <w:t xml:space="preserve"> only</w:t>
        </w:r>
      </w:ins>
      <w:ins w:id="1852" w:author="LIN, Yufeng" w:date="2021-10-05T10:16:00Z">
        <w:r w:rsidR="00662F96">
          <w:rPr>
            <w:rFonts w:ascii="Times New Roman" w:hAnsi="Times New Roman" w:cs="Times New Roman"/>
            <w:sz w:val="22"/>
          </w:rPr>
          <w:t xml:space="preserve">. </w:t>
        </w:r>
      </w:ins>
      <w:ins w:id="1853" w:author="LIN, Yufeng" w:date="2021-10-05T10:18:00Z">
        <w:r w:rsidR="00662F96" w:rsidRPr="00662F96">
          <w:rPr>
            <w:rFonts w:ascii="Times New Roman" w:hAnsi="Times New Roman" w:cs="Times New Roman"/>
            <w:sz w:val="22"/>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id="1854" w:author="LIN, Yufeng" w:date="2021-10-05T10:11:00Z">
        <w:r>
          <w:rPr>
            <w:rFonts w:ascii="Times New Roman" w:hAnsi="Times New Roman" w:cs="Times New Roman"/>
          </w:rPr>
          <w:t xml:space="preserve"> </w:t>
        </w:r>
      </w:ins>
      <w:ins w:id="1855" w:author="LIN, Yufeng" w:date="2021-10-04T16:38:00Z">
        <w:r w:rsidR="000051EC">
          <w:rPr>
            <w:rFonts w:ascii="Times New Roman" w:hAnsi="Times New Roman" w:cs="Times New Roman"/>
          </w:rPr>
          <w:t>Among</w:t>
        </w:r>
        <w:r w:rsidR="000051EC" w:rsidRPr="000051EC">
          <w:rPr>
            <w:rFonts w:ascii="Times New Roman" w:hAnsi="Times New Roman" w:cs="Times New Roman"/>
          </w:rPr>
          <w:t xml:space="preserve"> </w:t>
        </w:r>
        <w:r w:rsidR="000051EC">
          <w:rPr>
            <w:rFonts w:ascii="Times New Roman" w:hAnsi="Times New Roman" w:cs="Times New Roman"/>
          </w:rPr>
          <w:t>the single</w:t>
        </w:r>
      </w:ins>
      <w:ins w:id="1856" w:author="LIN, Yufeng" w:date="2021-10-04T16:44:00Z">
        <w:r w:rsidR="000051EC">
          <w:rPr>
            <w:rFonts w:ascii="Times New Roman" w:hAnsi="Times New Roman" w:cs="Times New Roman"/>
          </w:rPr>
          <w:t>-</w:t>
        </w:r>
      </w:ins>
      <w:ins w:id="1857" w:author="LIN, Yufeng" w:date="2021-10-04T16:38:00Z">
        <w:r w:rsidR="000051EC">
          <w:rPr>
            <w:rFonts w:ascii="Times New Roman" w:hAnsi="Times New Roman" w:cs="Times New Roman"/>
          </w:rPr>
          <w:t xml:space="preserve">feature models, </w:t>
        </w:r>
      </w:ins>
      <w:ins w:id="1858" w:author="LIN, Yufeng" w:date="2021-10-04T16:43:00Z">
        <w:r w:rsidR="000051EC">
          <w:rPr>
            <w:rFonts w:ascii="Times New Roman" w:hAnsi="Times New Roman" w:cs="Times New Roman"/>
          </w:rPr>
          <w:t xml:space="preserve">the average AUC value of </w:t>
        </w:r>
      </w:ins>
      <w:ins w:id="1859" w:author="LIN, Yufeng" w:date="2021-10-04T16:39:00Z">
        <w:r w:rsidR="000051EC">
          <w:rPr>
            <w:rFonts w:ascii="Times New Roman" w:hAnsi="Times New Roman" w:cs="Times New Roman"/>
          </w:rPr>
          <w:t>six features</w:t>
        </w:r>
      </w:ins>
      <w:ins w:id="1860" w:author="LIN, Yufeng" w:date="2021-10-04T16:42:00Z">
        <w:r w:rsidR="000051EC">
          <w:rPr>
            <w:rFonts w:ascii="Times New Roman" w:hAnsi="Times New Roman" w:cs="Times New Roman"/>
          </w:rPr>
          <w:t xml:space="preserve"> </w:t>
        </w:r>
      </w:ins>
      <w:ins w:id="1861" w:author="LIN, Yufeng" w:date="2021-10-04T16:43:00Z">
        <w:r w:rsidR="000051EC">
          <w:rPr>
            <w:rFonts w:ascii="Times New Roman" w:hAnsi="Times New Roman" w:cs="Times New Roman"/>
          </w:rPr>
          <w:t>was greater than 60%</w:t>
        </w:r>
      </w:ins>
      <w:ins w:id="1862" w:author="LIN, Yufeng" w:date="2021-10-04T16:44:00Z">
        <w:r w:rsidR="000051EC">
          <w:rPr>
            <w:rFonts w:ascii="Times New Roman" w:hAnsi="Times New Roman" w:cs="Times New Roman"/>
          </w:rPr>
          <w:t>.</w:t>
        </w:r>
      </w:ins>
      <w:ins w:id="1863" w:author="LIN, Yufeng" w:date="2021-10-04T16:45:00Z">
        <w:r w:rsidR="000051EC">
          <w:rPr>
            <w:rFonts w:ascii="Times New Roman" w:hAnsi="Times New Roman" w:cs="Times New Roman"/>
          </w:rPr>
          <w:t xml:space="preserve"> They were composed of four bacteria (</w:t>
        </w:r>
      </w:ins>
      <w:ins w:id="1864" w:author="LIN, Yufeng" w:date="2021-10-04T16:46:00Z">
        <w:r w:rsidR="000051EC" w:rsidRPr="000051EC">
          <w:rPr>
            <w:rFonts w:ascii="Times New Roman" w:hAnsi="Times New Roman" w:cs="Times New Roman"/>
            <w:i/>
            <w:iCs/>
            <w:rPrChange w:id="1865" w:author="LIN, Yufeng" w:date="2021-10-04T16:47:00Z">
              <w:rPr>
                <w:rFonts w:ascii="Times New Roman" w:hAnsi="Times New Roman" w:cs="Times New Roman"/>
              </w:rPr>
            </w:rPrChange>
          </w:rPr>
          <w:t>Fusobacterium nucleatum</w:t>
        </w:r>
        <w:r w:rsidR="000051EC">
          <w:rPr>
            <w:rFonts w:ascii="Times New Roman" w:hAnsi="Times New Roman" w:cs="Times New Roman"/>
          </w:rPr>
          <w:t xml:space="preserve">, </w:t>
        </w:r>
        <w:r w:rsidR="000051EC" w:rsidRPr="000051EC">
          <w:rPr>
            <w:rFonts w:ascii="Times New Roman" w:hAnsi="Times New Roman" w:cs="Times New Roman"/>
            <w:i/>
            <w:iCs/>
            <w:rPrChange w:id="1866" w:author="LIN, Yufeng" w:date="2021-10-04T16:47:00Z">
              <w:rPr>
                <w:rFonts w:ascii="Times New Roman" w:hAnsi="Times New Roman" w:cs="Times New Roman"/>
              </w:rPr>
            </w:rPrChange>
          </w:rPr>
          <w:t>Parvimonas micra</w:t>
        </w:r>
      </w:ins>
      <w:ins w:id="1867" w:author="LIN, Yufeng" w:date="2021-10-04T16:47:00Z">
        <w:r w:rsidR="000051EC">
          <w:rPr>
            <w:rFonts w:ascii="Times New Roman" w:hAnsi="Times New Roman" w:cs="Times New Roman"/>
          </w:rPr>
          <w:t xml:space="preserve">, </w:t>
        </w:r>
        <w:r w:rsidR="000051EC" w:rsidRPr="000051EC">
          <w:rPr>
            <w:rFonts w:ascii="Times New Roman" w:hAnsi="Times New Roman" w:cs="Times New Roman"/>
            <w:i/>
            <w:iCs/>
            <w:rPrChange w:id="1868" w:author="LIN, Yufeng" w:date="2021-10-04T16:47:00Z">
              <w:rPr>
                <w:rFonts w:ascii="Times New Roman" w:hAnsi="Times New Roman" w:cs="Times New Roman"/>
              </w:rPr>
            </w:rPrChange>
          </w:rPr>
          <w:t>Gemella morbillorum</w:t>
        </w:r>
        <w:r w:rsidR="000051EC">
          <w:rPr>
            <w:rFonts w:ascii="Times New Roman" w:hAnsi="Times New Roman" w:cs="Times New Roman"/>
          </w:rPr>
          <w:t xml:space="preserve">, and </w:t>
        </w:r>
        <w:r w:rsidR="000051EC" w:rsidRPr="000051EC">
          <w:rPr>
            <w:rFonts w:ascii="Times New Roman" w:hAnsi="Times New Roman" w:cs="Times New Roman"/>
            <w:i/>
            <w:iCs/>
            <w:rPrChange w:id="1869" w:author="LIN, Yufeng" w:date="2021-10-04T16:47:00Z">
              <w:rPr>
                <w:rFonts w:ascii="Times New Roman" w:hAnsi="Times New Roman" w:cs="Times New Roman"/>
              </w:rPr>
            </w:rPrChange>
          </w:rPr>
          <w:t>Porphyromonas asaccharolytica</w:t>
        </w:r>
      </w:ins>
      <w:ins w:id="1870" w:author="LIN, Yufeng" w:date="2021-10-04T16:45:00Z">
        <w:r w:rsidR="000051EC">
          <w:rPr>
            <w:rFonts w:ascii="Times New Roman" w:hAnsi="Times New Roman" w:cs="Times New Roman"/>
          </w:rPr>
          <w:t xml:space="preserve">) and </w:t>
        </w:r>
      </w:ins>
      <w:ins w:id="1871" w:author="LIN, Yufeng" w:date="2021-10-04T16:50:00Z">
        <w:r w:rsidR="00DB66B4">
          <w:rPr>
            <w:rFonts w:ascii="Times New Roman" w:hAnsi="Times New Roman" w:cs="Times New Roman"/>
          </w:rPr>
          <w:t>two</w:t>
        </w:r>
      </w:ins>
      <w:ins w:id="1872" w:author="LIN, Yufeng" w:date="2021-10-04T16:45:00Z">
        <w:r w:rsidR="000051EC">
          <w:rPr>
            <w:rFonts w:ascii="Times New Roman" w:hAnsi="Times New Roman" w:cs="Times New Roman"/>
          </w:rPr>
          <w:t xml:space="preserve"> fungi (</w:t>
        </w:r>
      </w:ins>
      <w:ins w:id="1873" w:author="LIN, Yufeng" w:date="2021-10-04T16:46:00Z">
        <w:r w:rsidR="000051EC" w:rsidRPr="000051EC">
          <w:rPr>
            <w:rFonts w:ascii="Times New Roman" w:hAnsi="Times New Roman" w:cs="Times New Roman"/>
            <w:i/>
            <w:iCs/>
            <w:rPrChange w:id="1874" w:author="LIN, Yufeng" w:date="2021-10-04T16:47:00Z">
              <w:rPr>
                <w:rFonts w:ascii="Times New Roman" w:hAnsi="Times New Roman" w:cs="Times New Roman"/>
              </w:rPr>
            </w:rPrChange>
          </w:rPr>
          <w:t>Aspergillus rambellii</w:t>
        </w:r>
        <w:r w:rsidR="000051EC">
          <w:rPr>
            <w:rFonts w:ascii="Times New Roman" w:hAnsi="Times New Roman" w:cs="Times New Roman"/>
          </w:rPr>
          <w:t xml:space="preserve">, and </w:t>
        </w:r>
        <w:r w:rsidR="000051EC" w:rsidRPr="000051EC">
          <w:rPr>
            <w:rFonts w:ascii="Times New Roman" w:hAnsi="Times New Roman" w:cs="Times New Roman"/>
            <w:i/>
            <w:iCs/>
            <w:rPrChange w:id="1875" w:author="LIN, Yufeng" w:date="2021-10-04T16:47:00Z">
              <w:rPr>
                <w:rFonts w:ascii="Times New Roman" w:hAnsi="Times New Roman" w:cs="Times New Roman"/>
              </w:rPr>
            </w:rPrChange>
          </w:rPr>
          <w:t>Aspergillus kawachii</w:t>
        </w:r>
      </w:ins>
      <w:ins w:id="1876" w:author="LIN, Yufeng" w:date="2021-10-04T16:45:00Z">
        <w:r w:rsidR="000051EC">
          <w:rPr>
            <w:rFonts w:ascii="Times New Roman" w:hAnsi="Times New Roman" w:cs="Times New Roman"/>
          </w:rPr>
          <w:t>)</w:t>
        </w:r>
      </w:ins>
      <w:ins w:id="1877" w:author="LIN, Yufeng" w:date="2021-10-04T16:48:00Z">
        <w:r w:rsidR="00DB66B4">
          <w:rPr>
            <w:rFonts w:ascii="Times New Roman" w:hAnsi="Times New Roman" w:cs="Times New Roman"/>
          </w:rPr>
          <w:t xml:space="preserve"> (</w:t>
        </w:r>
      </w:ins>
      <w:ins w:id="1878" w:author="LIN, Yufeng" w:date="2021-10-04T17:12:00Z">
        <w:r w:rsidR="00AF35E0">
          <w:rPr>
            <w:rFonts w:ascii="Times New Roman" w:hAnsi="Times New Roman" w:cs="Times New Roman"/>
          </w:rPr>
          <w:t>table 2</w:t>
        </w:r>
      </w:ins>
      <w:ins w:id="1879" w:author="LIN, Yufeng" w:date="2021-10-04T16:48:00Z">
        <w:r w:rsidR="00DB66B4">
          <w:rPr>
            <w:rFonts w:ascii="Times New Roman" w:hAnsi="Times New Roman" w:cs="Times New Roman"/>
          </w:rPr>
          <w:t>)</w:t>
        </w:r>
      </w:ins>
      <w:ins w:id="1880" w:author="LIN, Yufeng" w:date="2021-10-04T16:49:00Z">
        <w:r w:rsidR="00DB66B4">
          <w:rPr>
            <w:rFonts w:ascii="Times New Roman" w:hAnsi="Times New Roman" w:cs="Times New Roman"/>
          </w:rPr>
          <w:t xml:space="preserve">. </w:t>
        </w:r>
      </w:ins>
      <w:ins w:id="1881" w:author="LIN, Yufeng" w:date="2021-10-05T10:26:00Z">
        <w:r w:rsidR="008379BC">
          <w:rPr>
            <w:rFonts w:ascii="Times New Roman" w:hAnsi="Times New Roman" w:cs="Times New Roman"/>
          </w:rPr>
          <w:t xml:space="preserve">Among these, </w:t>
        </w:r>
        <w:r w:rsidR="008379BC" w:rsidRPr="008379BC">
          <w:rPr>
            <w:rFonts w:ascii="Times New Roman" w:hAnsi="Times New Roman" w:cs="Times New Roman"/>
            <w:i/>
            <w:iCs/>
            <w:rPrChange w:id="1882" w:author="LIN, Yufeng" w:date="2021-10-05T10:26:00Z">
              <w:rPr>
                <w:rFonts w:ascii="Times New Roman" w:hAnsi="Times New Roman" w:cs="Times New Roman"/>
              </w:rPr>
            </w:rPrChange>
          </w:rPr>
          <w:t>P. micra</w:t>
        </w:r>
        <w:r w:rsidR="008379BC">
          <w:rPr>
            <w:rFonts w:ascii="Times New Roman" w:hAnsi="Times New Roman" w:cs="Times New Roman"/>
          </w:rPr>
          <w:t xml:space="preserve"> showed the best </w:t>
        </w:r>
      </w:ins>
      <w:ins w:id="1883" w:author="LIN, Yufeng" w:date="2021-10-05T10:27:00Z">
        <w:r w:rsidR="008379BC">
          <w:rPr>
            <w:rFonts w:ascii="Times New Roman" w:hAnsi="Times New Roman" w:cs="Times New Roman"/>
          </w:rPr>
          <w:t>operation</w:t>
        </w:r>
      </w:ins>
      <w:ins w:id="1884" w:author="LIN, Yufeng" w:date="2021-10-05T10:28:00Z">
        <w:r w:rsidR="008379BC">
          <w:rPr>
            <w:rFonts w:ascii="Times New Roman" w:hAnsi="Times New Roman" w:cs="Times New Roman"/>
          </w:rPr>
          <w:t>, with an average AUC value of 67.79%</w:t>
        </w:r>
      </w:ins>
      <w:ins w:id="1885" w:author="LIN, Yufeng" w:date="2021-10-05T10:29:00Z">
        <w:r w:rsidR="008379BC">
          <w:rPr>
            <w:rFonts w:ascii="Times New Roman" w:hAnsi="Times New Roman" w:cs="Times New Roman"/>
          </w:rPr>
          <w:t>, but it play</w:t>
        </w:r>
      </w:ins>
      <w:ins w:id="1886" w:author="LIN, Yufeng" w:date="2021-10-05T10:30:00Z">
        <w:r w:rsidR="008379BC">
          <w:rPr>
            <w:rFonts w:ascii="Times New Roman" w:hAnsi="Times New Roman" w:cs="Times New Roman"/>
          </w:rPr>
          <w:t>ed</w:t>
        </w:r>
      </w:ins>
      <w:ins w:id="1887" w:author="LIN, Yufeng" w:date="2021-10-05T10:29:00Z">
        <w:r w:rsidR="008379BC">
          <w:rPr>
            <w:rFonts w:ascii="Times New Roman" w:hAnsi="Times New Roman" w:cs="Times New Roman"/>
          </w:rPr>
          <w:t xml:space="preserve"> the</w:t>
        </w:r>
      </w:ins>
      <w:ins w:id="1888" w:author="LIN, Yufeng" w:date="2021-10-05T10:30:00Z">
        <w:r w:rsidR="008379BC">
          <w:rPr>
            <w:rFonts w:ascii="Times New Roman" w:hAnsi="Times New Roman" w:cs="Times New Roman"/>
          </w:rPr>
          <w:t xml:space="preserve"> bad performance in </w:t>
        </w:r>
        <w:r w:rsidR="008379BC" w:rsidRPr="008379BC">
          <w:rPr>
            <w:rFonts w:ascii="Times New Roman" w:hAnsi="Times New Roman" w:cs="Times New Roman"/>
          </w:rPr>
          <w:t>2016_VogtmannE</w:t>
        </w:r>
      </w:ins>
      <w:ins w:id="1889" w:author="LIN, Yufeng" w:date="2021-10-05T10:33:00Z">
        <w:r w:rsidR="008379BC">
          <w:rPr>
            <w:rFonts w:ascii="Times New Roman" w:hAnsi="Times New Roman" w:cs="Times New Roman"/>
          </w:rPr>
          <w:t xml:space="preserve"> (AUC: 56.15%)</w:t>
        </w:r>
      </w:ins>
      <w:ins w:id="1890" w:author="LIN, Yufeng" w:date="2021-10-05T10:30:00Z">
        <w:r w:rsidR="008379BC">
          <w:rPr>
            <w:rFonts w:ascii="Times New Roman" w:hAnsi="Times New Roman" w:cs="Times New Roman"/>
          </w:rPr>
          <w:t xml:space="preserve">, </w:t>
        </w:r>
      </w:ins>
      <w:ins w:id="1891" w:author="LIN, Yufeng" w:date="2021-10-05T10:32:00Z">
        <w:r w:rsidR="008379BC">
          <w:rPr>
            <w:rFonts w:ascii="Times New Roman" w:hAnsi="Times New Roman" w:cs="Times New Roman"/>
          </w:rPr>
          <w:t xml:space="preserve">in </w:t>
        </w:r>
      </w:ins>
      <w:ins w:id="1892" w:author="LIN, Yufeng" w:date="2021-10-05T10:30:00Z">
        <w:r w:rsidR="008379BC">
          <w:rPr>
            <w:rFonts w:ascii="Times New Roman" w:hAnsi="Times New Roman" w:cs="Times New Roman"/>
          </w:rPr>
          <w:t xml:space="preserve">which A. </w:t>
        </w:r>
      </w:ins>
      <w:ins w:id="1893" w:author="LIN, Yufeng" w:date="2021-10-05T10:31:00Z">
        <w:r w:rsidR="008379BC">
          <w:rPr>
            <w:rFonts w:ascii="Times New Roman" w:hAnsi="Times New Roman" w:cs="Times New Roman"/>
          </w:rPr>
          <w:t>rambellii perfor</w:t>
        </w:r>
      </w:ins>
      <w:ins w:id="1894" w:author="LIN, Yufeng" w:date="2021-10-05T10:32:00Z">
        <w:r w:rsidR="008379BC">
          <w:rPr>
            <w:rFonts w:ascii="Times New Roman" w:hAnsi="Times New Roman" w:cs="Times New Roman"/>
          </w:rPr>
          <w:t>med</w:t>
        </w:r>
      </w:ins>
      <w:ins w:id="1895" w:author="LIN, Yufeng" w:date="2021-10-05T10:31:00Z">
        <w:r w:rsidR="008379BC">
          <w:rPr>
            <w:rFonts w:ascii="Times New Roman" w:hAnsi="Times New Roman" w:cs="Times New Roman"/>
          </w:rPr>
          <w:t xml:space="preserve"> the best achievement</w:t>
        </w:r>
      </w:ins>
      <w:ins w:id="1896" w:author="LIN, Yufeng" w:date="2021-10-05T10:32:00Z">
        <w:r w:rsidR="008379BC">
          <w:rPr>
            <w:rFonts w:ascii="Times New Roman" w:hAnsi="Times New Roman" w:cs="Times New Roman"/>
          </w:rPr>
          <w:t xml:space="preserve"> (AUC: 67.57%).</w:t>
        </w:r>
      </w:ins>
      <w:ins w:id="1897" w:author="LIN, Yufeng" w:date="2021-10-05T10:33:00Z">
        <w:r w:rsidR="008379BC">
          <w:rPr>
            <w:rFonts w:ascii="Times New Roman" w:hAnsi="Times New Roman" w:cs="Times New Roman"/>
          </w:rPr>
          <w:t xml:space="preserve"> It revealed that the fungi could </w:t>
        </w:r>
      </w:ins>
      <w:ins w:id="1898" w:author="LIN, Yufeng" w:date="2021-10-05T10:35:00Z">
        <w:r w:rsidR="008379BC">
          <w:rPr>
            <w:rFonts w:ascii="Times New Roman" w:hAnsi="Times New Roman" w:cs="Times New Roman"/>
          </w:rPr>
          <w:t>supplement</w:t>
        </w:r>
      </w:ins>
      <w:ins w:id="1899" w:author="LIN, Yufeng" w:date="2021-10-05T10:34:00Z">
        <w:r w:rsidR="008379BC">
          <w:rPr>
            <w:rFonts w:ascii="Times New Roman" w:hAnsi="Times New Roman" w:cs="Times New Roman"/>
          </w:rPr>
          <w:t xml:space="preserve"> the bacteria in some situation</w:t>
        </w:r>
      </w:ins>
      <w:ins w:id="1900" w:author="LIN, Yufeng" w:date="2021-10-05T13:51:00Z">
        <w:r w:rsidR="0034072B">
          <w:rPr>
            <w:rFonts w:ascii="Times New Roman" w:hAnsi="Times New Roman" w:cs="Times New Roman"/>
          </w:rPr>
          <w:t>s</w:t>
        </w:r>
      </w:ins>
      <w:ins w:id="1901" w:author="LIN, Yufeng" w:date="2021-10-05T10:34:00Z">
        <w:r w:rsidR="008379BC">
          <w:rPr>
            <w:rFonts w:ascii="Times New Roman" w:hAnsi="Times New Roman" w:cs="Times New Roman"/>
          </w:rPr>
          <w:t>.</w:t>
        </w:r>
      </w:ins>
      <w:ins w:id="1902" w:author="LIN, Yufeng" w:date="2021-10-05T13:46:00Z">
        <w:r w:rsidR="0034072B">
          <w:rPr>
            <w:rFonts w:ascii="Times New Roman" w:hAnsi="Times New Roman" w:cs="Times New Roman"/>
          </w:rPr>
          <w:t xml:space="preserve"> </w:t>
        </w:r>
      </w:ins>
      <w:ins w:id="1903" w:author="LIN, Yufeng" w:date="2021-10-05T10:35:00Z">
        <w:r w:rsidR="008379BC">
          <w:rPr>
            <w:rFonts w:ascii="Times New Roman" w:hAnsi="Times New Roman" w:cs="Times New Roman"/>
          </w:rPr>
          <w:t xml:space="preserve">And then, </w:t>
        </w:r>
      </w:ins>
      <w:ins w:id="1904" w:author="LIN, Yufeng" w:date="2021-10-05T13:50:00Z">
        <w:r w:rsidR="0034072B">
          <w:rPr>
            <w:rFonts w:ascii="Times New Roman" w:hAnsi="Times New Roman" w:cs="Times New Roman"/>
          </w:rPr>
          <w:t xml:space="preserve">we wanted to know whether the classifier model would be improved when </w:t>
        </w:r>
      </w:ins>
      <w:ins w:id="1905" w:author="LIN, Yufeng" w:date="2021-10-05T13:52:00Z">
        <w:r w:rsidR="0034072B" w:rsidRPr="0034072B">
          <w:rPr>
            <w:rFonts w:ascii="Times New Roman" w:hAnsi="Times New Roman" w:cs="Times New Roman"/>
          </w:rPr>
          <w:t xml:space="preserve">utilizing </w:t>
        </w:r>
      </w:ins>
      <w:ins w:id="1906" w:author="LIN, Yufeng" w:date="2021-10-05T13:50:00Z">
        <w:r w:rsidR="0034072B">
          <w:rPr>
            <w:rFonts w:ascii="Times New Roman" w:hAnsi="Times New Roman" w:cs="Times New Roman"/>
          </w:rPr>
          <w:t>both fungi and bacteria as the candidate</w:t>
        </w:r>
      </w:ins>
      <w:ins w:id="1907" w:author="LIN, Yufeng" w:date="2021-10-05T13:51:00Z">
        <w:r w:rsidR="0034072B">
          <w:rPr>
            <w:rFonts w:ascii="Times New Roman" w:hAnsi="Times New Roman" w:cs="Times New Roman"/>
          </w:rPr>
          <w:t xml:space="preserve">s, so we </w:t>
        </w:r>
      </w:ins>
      <w:ins w:id="1908" w:author="LIN, Yufeng" w:date="2021-10-05T13:43:00Z">
        <w:r w:rsidR="000F1559">
          <w:rPr>
            <w:rFonts w:ascii="Times New Roman" w:hAnsi="Times New Roman" w:cs="Times New Roman" w:hint="eastAsia"/>
          </w:rPr>
          <w:t>t</w:t>
        </w:r>
        <w:r w:rsidR="000F1559" w:rsidRPr="000F1559">
          <w:rPr>
            <w:rFonts w:ascii="Times New Roman" w:hAnsi="Times New Roman" w:cs="Times New Roman"/>
          </w:rPr>
          <w:t>rained</w:t>
        </w:r>
      </w:ins>
      <w:ins w:id="1909" w:author="LIN, Yufeng" w:date="2021-10-05T13:51:00Z">
        <w:r w:rsidR="0034072B">
          <w:rPr>
            <w:rFonts w:ascii="Times New Roman" w:hAnsi="Times New Roman" w:cs="Times New Roman"/>
          </w:rPr>
          <w:t xml:space="preserve"> and compared</w:t>
        </w:r>
      </w:ins>
      <w:ins w:id="1910" w:author="LIN, Yufeng" w:date="2021-10-05T13:43:00Z">
        <w:r w:rsidR="000F1559" w:rsidRPr="000F1559">
          <w:rPr>
            <w:rFonts w:ascii="Times New Roman" w:hAnsi="Times New Roman" w:cs="Times New Roman"/>
          </w:rPr>
          <w:t xml:space="preserve"> the multi-features model with pure fungi, bacteria, and the fungal-bacterial combination, with 14, 17, and 12 characters, respectively</w:t>
        </w:r>
        <w:r w:rsidR="000F1559">
          <w:rPr>
            <w:rFonts w:ascii="Times New Roman" w:hAnsi="Times New Roman" w:cs="Times New Roman"/>
          </w:rPr>
          <w:t xml:space="preserve"> (figure 4a, supplementary figure k1, and supplementary figure k2)</w:t>
        </w:r>
      </w:ins>
      <w:ins w:id="1911" w:author="LIN, Yufeng" w:date="2021-10-05T10:39:00Z">
        <w:r w:rsidR="00E823BD">
          <w:rPr>
            <w:rFonts w:ascii="Times New Roman" w:hAnsi="Times New Roman" w:cs="Times New Roman"/>
          </w:rPr>
          <w:t>.</w:t>
        </w:r>
      </w:ins>
      <w:ins w:id="1912" w:author="LIN, Yufeng" w:date="2021-10-05T10:53:00Z">
        <w:r w:rsidR="00EB2FF7">
          <w:rPr>
            <w:rFonts w:ascii="Times New Roman" w:hAnsi="Times New Roman" w:cs="Times New Roman"/>
          </w:rPr>
          <w:t xml:space="preserve"> </w:t>
        </w:r>
      </w:ins>
      <w:ins w:id="1913" w:author="LIN, Yufeng" w:date="2021-10-05T10:54:00Z">
        <w:r w:rsidR="00EB2FF7">
          <w:rPr>
            <w:rFonts w:ascii="Times New Roman" w:hAnsi="Times New Roman" w:cs="Times New Roman"/>
          </w:rPr>
          <w:t>Apart fr</w:t>
        </w:r>
      </w:ins>
      <w:ins w:id="1914" w:author="LIN, Yufeng" w:date="2021-10-05T10:55:00Z">
        <w:r w:rsidR="00EB2FF7">
          <w:rPr>
            <w:rFonts w:ascii="Times New Roman" w:hAnsi="Times New Roman" w:cs="Times New Roman"/>
          </w:rPr>
          <w:t xml:space="preserve">om 2015_FengQ, the </w:t>
        </w:r>
      </w:ins>
      <w:ins w:id="1915" w:author="LIN, Yufeng" w:date="2021-10-05T10:56:00Z">
        <w:r w:rsidR="00EB2FF7">
          <w:rPr>
            <w:rFonts w:ascii="Times New Roman" w:hAnsi="Times New Roman" w:cs="Times New Roman"/>
          </w:rPr>
          <w:t>combination classifi</w:t>
        </w:r>
      </w:ins>
      <w:ins w:id="1916" w:author="LIN, Yufeng" w:date="2021-10-05T10:57:00Z">
        <w:r w:rsidR="004E4379">
          <w:rPr>
            <w:rFonts w:ascii="Times New Roman" w:hAnsi="Times New Roman" w:cs="Times New Roman"/>
          </w:rPr>
          <w:t xml:space="preserve">er </w:t>
        </w:r>
      </w:ins>
      <w:ins w:id="1917" w:author="LIN, Yufeng" w:date="2021-10-05T13:18:00Z">
        <w:r w:rsidR="00B56AEB">
          <w:rPr>
            <w:rFonts w:ascii="Times New Roman" w:hAnsi="Times New Roman" w:cs="Times New Roman"/>
          </w:rPr>
          <w:t xml:space="preserve">improved </w:t>
        </w:r>
      </w:ins>
      <w:ins w:id="1918" w:author="LIN, Yufeng" w:date="2021-10-05T13:19:00Z">
        <w:r w:rsidR="00B56AEB">
          <w:rPr>
            <w:rFonts w:ascii="Times New Roman" w:hAnsi="Times New Roman" w:cs="Times New Roman"/>
          </w:rPr>
          <w:t>1.44% - 10.60%</w:t>
        </w:r>
      </w:ins>
      <w:ins w:id="1919" w:author="LIN, Yufeng" w:date="2021-10-05T13:23:00Z">
        <w:r w:rsidR="00B56AEB">
          <w:rPr>
            <w:rFonts w:ascii="Times New Roman" w:hAnsi="Times New Roman" w:cs="Times New Roman"/>
          </w:rPr>
          <w:t xml:space="preserve"> compared with the bacterial classifier</w:t>
        </w:r>
      </w:ins>
      <w:ins w:id="1920" w:author="LIN, Yufeng" w:date="2021-10-05T13:44:00Z">
        <w:r w:rsidR="000F1559">
          <w:rPr>
            <w:rFonts w:ascii="Times New Roman" w:hAnsi="Times New Roman" w:cs="Times New Roman"/>
          </w:rPr>
          <w:t xml:space="preserve"> (figure 4)</w:t>
        </w:r>
      </w:ins>
      <w:ins w:id="1921" w:author="LIN, Yufeng" w:date="2021-10-05T13:23:00Z">
        <w:r w:rsidR="00B56AEB">
          <w:rPr>
            <w:rFonts w:ascii="Times New Roman" w:hAnsi="Times New Roman" w:cs="Times New Roman"/>
          </w:rPr>
          <w:t>.</w:t>
        </w:r>
      </w:ins>
      <w:ins w:id="1922" w:author="LIN, Yufeng" w:date="2021-10-05T13:24:00Z">
        <w:r w:rsidR="00B56AEB">
          <w:rPr>
            <w:rFonts w:ascii="Times New Roman" w:hAnsi="Times New Roman" w:cs="Times New Roman"/>
          </w:rPr>
          <w:t xml:space="preserve"> </w:t>
        </w:r>
      </w:ins>
      <w:ins w:id="1923" w:author="LIN, Yufeng" w:date="2021-10-05T13:25:00Z">
        <w:r w:rsidR="00B86719" w:rsidRPr="00B86719">
          <w:rPr>
            <w:rFonts w:ascii="Times New Roman" w:hAnsi="Times New Roman" w:cs="Times New Roman"/>
          </w:rPr>
          <w:t>Unexpectedly</w:t>
        </w:r>
      </w:ins>
      <w:ins w:id="1924" w:author="LIN, Yufeng" w:date="2021-10-05T13:24:00Z">
        <w:r w:rsidR="00B56AEB">
          <w:rPr>
            <w:rFonts w:ascii="Times New Roman" w:hAnsi="Times New Roman" w:cs="Times New Roman"/>
          </w:rPr>
          <w:t xml:space="preserve">, </w:t>
        </w:r>
      </w:ins>
      <w:ins w:id="1925" w:author="LIN, Yufeng" w:date="2021-10-05T13:25:00Z">
        <w:r w:rsidR="00B56AEB">
          <w:rPr>
            <w:rFonts w:ascii="Times New Roman" w:hAnsi="Times New Roman" w:cs="Times New Roman"/>
          </w:rPr>
          <w:t xml:space="preserve">the fungal classifier </w:t>
        </w:r>
      </w:ins>
      <w:ins w:id="1926" w:author="LIN, Yufeng" w:date="2021-10-05T13:26:00Z">
        <w:r w:rsidR="00B86719">
          <w:rPr>
            <w:rFonts w:ascii="Times New Roman" w:hAnsi="Times New Roman" w:cs="Times New Roman"/>
          </w:rPr>
          <w:t>played more efficient than bacterial one in 2016_VogtmannE (</w:t>
        </w:r>
      </w:ins>
      <w:ins w:id="1927" w:author="LIN, Yufeng" w:date="2021-10-05T13:27:00Z">
        <w:r w:rsidR="00B86719">
          <w:rPr>
            <w:rFonts w:ascii="Times New Roman" w:hAnsi="Times New Roman" w:cs="Times New Roman"/>
          </w:rPr>
          <w:t>fungi: 77.27% vs bacteria: 70.63%</w:t>
        </w:r>
      </w:ins>
      <w:ins w:id="1928" w:author="LIN, Yufeng" w:date="2021-10-05T13:26:00Z">
        <w:r w:rsidR="00B86719">
          <w:rPr>
            <w:rFonts w:ascii="Times New Roman" w:hAnsi="Times New Roman" w:cs="Times New Roman"/>
          </w:rPr>
          <w:t>)</w:t>
        </w:r>
      </w:ins>
      <w:ins w:id="1929" w:author="LIN, Yufeng" w:date="2021-10-05T13:27:00Z">
        <w:r w:rsidR="00B86719">
          <w:rPr>
            <w:rFonts w:ascii="Times New Roman" w:hAnsi="Times New Roman" w:cs="Times New Roman"/>
          </w:rPr>
          <w:t xml:space="preserve"> and 2019_WirbelJ (</w:t>
        </w:r>
      </w:ins>
      <w:ins w:id="1930" w:author="LIN, Yufeng" w:date="2021-10-05T13:28:00Z">
        <w:r w:rsidR="00B86719">
          <w:rPr>
            <w:rFonts w:ascii="Times New Roman" w:hAnsi="Times New Roman" w:cs="Times New Roman"/>
          </w:rPr>
          <w:t>fungi: 93.23% vs bacterial 89.39%</w:t>
        </w:r>
      </w:ins>
      <w:ins w:id="1931" w:author="LIN, Yufeng" w:date="2021-10-05T13:27:00Z">
        <w:r w:rsidR="00B86719">
          <w:rPr>
            <w:rFonts w:ascii="Times New Roman" w:hAnsi="Times New Roman" w:cs="Times New Roman"/>
          </w:rPr>
          <w:t>)</w:t>
        </w:r>
      </w:ins>
      <w:ins w:id="1932" w:author="LIN, Yufeng" w:date="2021-10-05T13:31:00Z">
        <w:r w:rsidR="00B86719">
          <w:rPr>
            <w:rFonts w:ascii="Times New Roman" w:hAnsi="Times New Roman" w:cs="Times New Roman"/>
          </w:rPr>
          <w:t>.</w:t>
        </w:r>
      </w:ins>
      <w:ins w:id="1933" w:author="LIN, Yufeng" w:date="2021-10-05T13:44:00Z">
        <w:r w:rsidR="000F1559">
          <w:rPr>
            <w:rFonts w:ascii="Times New Roman" w:hAnsi="Times New Roman" w:cs="Times New Roman"/>
          </w:rPr>
          <w:t xml:space="preserve"> </w:t>
        </w:r>
      </w:ins>
      <w:ins w:id="1934" w:author="LIN, Yufeng" w:date="2021-10-05T13:54:00Z">
        <w:r w:rsidR="0034072B">
          <w:rPr>
            <w:rFonts w:ascii="Times New Roman" w:hAnsi="Times New Roman" w:cs="Times New Roman"/>
          </w:rPr>
          <w:t>In general</w:t>
        </w:r>
      </w:ins>
      <w:ins w:id="1935" w:author="LIN, Yufeng" w:date="2021-10-05T13:44:00Z">
        <w:r w:rsidR="000F1559">
          <w:rPr>
            <w:rFonts w:ascii="Times New Roman" w:hAnsi="Times New Roman" w:cs="Times New Roman"/>
          </w:rPr>
          <w:t xml:space="preserve">, the </w:t>
        </w:r>
        <w:r w:rsidR="000F1559">
          <w:rPr>
            <w:rFonts w:ascii="Times New Roman" w:hAnsi="Times New Roman" w:cs="Times New Roman"/>
          </w:rPr>
          <w:lastRenderedPageBreak/>
          <w:t>fungal</w:t>
        </w:r>
      </w:ins>
      <w:ins w:id="1936" w:author="LIN, Yufeng" w:date="2021-10-05T13:45:00Z">
        <w:r w:rsidR="000F1559">
          <w:rPr>
            <w:rFonts w:ascii="Times New Roman" w:hAnsi="Times New Roman" w:cs="Times New Roman"/>
          </w:rPr>
          <w:t>-</w:t>
        </w:r>
      </w:ins>
      <w:ins w:id="1937" w:author="LIN, Yufeng" w:date="2021-10-05T13:44:00Z">
        <w:r w:rsidR="000F1559">
          <w:rPr>
            <w:rFonts w:ascii="Times New Roman" w:hAnsi="Times New Roman" w:cs="Times New Roman"/>
          </w:rPr>
          <w:t xml:space="preserve">bacterial combination </w:t>
        </w:r>
        <w:proofErr w:type="gramStart"/>
        <w:r w:rsidR="000F1559">
          <w:rPr>
            <w:rFonts w:ascii="Times New Roman" w:hAnsi="Times New Roman" w:cs="Times New Roman"/>
          </w:rPr>
          <w:t xml:space="preserve">classifier </w:t>
        </w:r>
      </w:ins>
      <w:ins w:id="1938" w:author="LIN, Yufeng" w:date="2021-10-05T13:35:00Z">
        <w:r w:rsidR="000F1559">
          <w:rPr>
            <w:rFonts w:ascii="Times New Roman" w:hAnsi="Times New Roman" w:cs="Times New Roman" w:hint="eastAsia"/>
          </w:rPr>
          <w:t xml:space="preserve"> </w:t>
        </w:r>
      </w:ins>
      <w:ins w:id="1939" w:author="LIN, Yufeng" w:date="2021-10-05T13:45:00Z">
        <w:r w:rsidR="0034072B">
          <w:rPr>
            <w:rFonts w:ascii="Times New Roman" w:hAnsi="Times New Roman" w:cs="Times New Roman"/>
          </w:rPr>
          <w:t>was</w:t>
        </w:r>
        <w:proofErr w:type="gramEnd"/>
        <w:r w:rsidR="000F1559">
          <w:rPr>
            <w:rFonts w:ascii="Times New Roman" w:hAnsi="Times New Roman" w:cs="Times New Roman"/>
          </w:rPr>
          <w:t xml:space="preserve"> more sensitiv</w:t>
        </w:r>
        <w:r w:rsidR="0034072B">
          <w:rPr>
            <w:rFonts w:ascii="Times New Roman" w:hAnsi="Times New Roman" w:cs="Times New Roman"/>
          </w:rPr>
          <w:t>e comp</w:t>
        </w:r>
      </w:ins>
      <w:ins w:id="1940" w:author="LIN, Yufeng" w:date="2021-10-05T13:46:00Z">
        <w:r w:rsidR="0034072B">
          <w:rPr>
            <w:rFonts w:ascii="Times New Roman" w:hAnsi="Times New Roman" w:cs="Times New Roman"/>
          </w:rPr>
          <w:t xml:space="preserve">ared with pure fungal or </w:t>
        </w:r>
        <w:proofErr w:type="spellStart"/>
        <w:r w:rsidR="0034072B">
          <w:rPr>
            <w:rFonts w:ascii="Times New Roman" w:hAnsi="Times New Roman" w:cs="Times New Roman"/>
          </w:rPr>
          <w:t>bacrterial</w:t>
        </w:r>
        <w:proofErr w:type="spellEnd"/>
        <w:r w:rsidR="0034072B">
          <w:rPr>
            <w:rFonts w:ascii="Times New Roman" w:hAnsi="Times New Roman" w:cs="Times New Roman"/>
          </w:rPr>
          <w:t xml:space="preserve"> model.</w:t>
        </w:r>
      </w:ins>
    </w:p>
    <w:p w14:paraId="55A51B35" w14:textId="77777777" w:rsidR="00211129" w:rsidRPr="00D64894" w:rsidRDefault="00211129">
      <w:pPr>
        <w:rPr>
          <w:rFonts w:ascii="Times New Roman" w:hAnsi="Times New Roman" w:cs="Times New Roman"/>
          <w:rPrChange w:id="1941" w:author="LIN, Yufeng" w:date="2021-10-04T16:25:00Z">
            <w:rPr/>
          </w:rPrChange>
        </w:rPr>
      </w:pPr>
    </w:p>
    <w:p w14:paraId="539D56F6" w14:textId="0E7CE820" w:rsidR="00D9531B" w:rsidRPr="00790445" w:rsidRDefault="00D9531B" w:rsidP="008B0617">
      <w:pPr>
        <w:pStyle w:val="title20825"/>
      </w:pPr>
      <w:commentRangeStart w:id="1942"/>
      <w:del w:id="1943" w:author="nick ting" w:date="2021-09-27T19:06:00Z">
        <w:r w:rsidRPr="00790445" w:rsidDel="00646244">
          <w:delText xml:space="preserve">Alteration in the </w:delText>
        </w:r>
      </w:del>
      <w:ins w:id="1944" w:author="LIN, Yufeng" w:date="2021-10-05T10:12:00Z">
        <w:r w:rsidR="00211129" w:rsidRPr="00790445">
          <w:t>Correlation between CRC-</w:t>
        </w:r>
        <w:r w:rsidR="00211129">
          <w:t>associated</w:t>
        </w:r>
        <w:r w:rsidR="00211129" w:rsidRPr="00790445">
          <w:t xml:space="preserve"> bacteria and </w:t>
        </w:r>
        <w:r w:rsidR="00211129">
          <w:t>CRC-associated</w:t>
        </w:r>
        <w:r w:rsidR="00211129" w:rsidRPr="00790445">
          <w:t xml:space="preserve"> </w:t>
        </w:r>
        <w:r w:rsidR="00211129">
          <w:t>fungi</w:t>
        </w:r>
      </w:ins>
      <w:ins w:id="1945" w:author="nick ting" w:date="2021-09-27T19:06:00Z">
        <w:del w:id="1946" w:author="LIN, Yufeng" w:date="2021-10-05T10:12:00Z">
          <w:r w:rsidR="00646244" w:rsidDel="00211129">
            <w:delText xml:space="preserve">Correlation analysis of </w:delText>
          </w:r>
        </w:del>
      </w:ins>
      <w:del w:id="1947" w:author="LIN, Yufeng" w:date="2021-10-05T10:12:00Z">
        <w:r w:rsidRPr="00790445" w:rsidDel="00211129">
          <w:delText xml:space="preserve">CRC </w:delText>
        </w:r>
      </w:del>
      <w:ins w:id="1948" w:author="nick ting" w:date="2021-09-27T19:06:00Z">
        <w:del w:id="1949" w:author="LIN, Yufeng" w:date="2021-10-05T10:12:00Z">
          <w:r w:rsidR="00646244" w:rsidDel="00211129">
            <w:delText xml:space="preserve">associated </w:delText>
          </w:r>
        </w:del>
        <w:del w:id="1950" w:author="LIN, Yufeng" w:date="2021-10-04T16:52:00Z">
          <w:r w:rsidR="00646244" w:rsidDel="00DB66B4">
            <w:delText>m</w:delText>
          </w:r>
        </w:del>
      </w:ins>
      <w:del w:id="1951" w:author="LIN, Yufeng" w:date="2021-10-04T16:52:00Z">
        <w:r w:rsidR="00FA35F2" w:rsidRPr="00790445" w:rsidDel="00DB66B4">
          <w:delText>Micro-eukaryot</w:delText>
        </w:r>
      </w:del>
      <w:ins w:id="1952" w:author="nick ting" w:date="2021-09-27T19:06:00Z">
        <w:del w:id="1953" w:author="LIN, Yufeng" w:date="2021-10-04T16:52:00Z">
          <w:r w:rsidR="00646244" w:rsidDel="00DB66B4">
            <w:delText>es</w:delText>
          </w:r>
        </w:del>
      </w:ins>
      <w:del w:id="1954" w:author="nick ting" w:date="2021-09-27T19:06:00Z">
        <w:r w:rsidR="00FA35F2" w:rsidRPr="00790445" w:rsidDel="00646244">
          <w:delText>ic</w:delText>
        </w:r>
        <w:r w:rsidRPr="00790445" w:rsidDel="00646244">
          <w:delText xml:space="preserve"> Ecological Association</w:delText>
        </w:r>
      </w:del>
      <w:commentRangeEnd w:id="1942"/>
      <w:r w:rsidR="007A0F07">
        <w:rPr>
          <w:rStyle w:val="CommentReference"/>
          <w:rFonts w:asciiTheme="minorHAnsi" w:eastAsiaTheme="minorEastAsia" w:hAnsiTheme="minorHAnsi" w:cstheme="minorBidi"/>
          <w:b w:val="0"/>
          <w:color w:val="auto"/>
          <w:u w:val="none"/>
        </w:rPr>
        <w:commentReference w:id="1942"/>
      </w:r>
    </w:p>
    <w:p w14:paraId="63DC5E9A" w14:textId="710E0B07" w:rsidR="00A305D8" w:rsidDel="00211129" w:rsidRDefault="00D9531B" w:rsidP="00790445">
      <w:pPr>
        <w:rPr>
          <w:ins w:id="1955" w:author="nick ting" w:date="2021-10-04T21:48:00Z"/>
          <w:del w:id="1956" w:author="LIN, Yufeng" w:date="2021-10-05T10:08:00Z"/>
          <w:rFonts w:ascii="Times New Roman" w:hAnsi="Times New Roman" w:cs="Times New Roman"/>
          <w:sz w:val="22"/>
        </w:rPr>
      </w:pPr>
      <w:r w:rsidRPr="00790445">
        <w:rPr>
          <w:rFonts w:ascii="Times New Roman" w:hAnsi="Times New Roman" w:cs="Times New Roman"/>
          <w:sz w:val="22"/>
        </w:rPr>
        <w:t>Due to the complex</w:t>
      </w:r>
      <w:del w:id="1957"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958" w:author="nick ting" w:date="2021-09-27T19:24:00Z">
        <w:r w:rsidR="0033648F">
          <w:rPr>
            <w:rFonts w:ascii="Times New Roman" w:hAnsi="Times New Roman" w:cs="Times New Roman"/>
            <w:sz w:val="22"/>
          </w:rPr>
          <w:t xml:space="preserve">asked whether </w:t>
        </w:r>
      </w:ins>
      <w:ins w:id="1959" w:author="nick ting" w:date="2021-10-03T19:40:00Z">
        <w:r w:rsidR="00D46E76">
          <w:rPr>
            <w:rFonts w:ascii="Times New Roman" w:hAnsi="Times New Roman" w:cs="Times New Roman"/>
            <w:sz w:val="22"/>
          </w:rPr>
          <w:t xml:space="preserve">the </w:t>
        </w:r>
      </w:ins>
      <w:ins w:id="1960" w:author="nick ting" w:date="2021-09-27T19:26:00Z">
        <w:r w:rsidR="0033648F">
          <w:rPr>
            <w:rFonts w:ascii="Times New Roman" w:hAnsi="Times New Roman" w:cs="Times New Roman"/>
            <w:sz w:val="22"/>
          </w:rPr>
          <w:t>interactions</w:t>
        </w:r>
      </w:ins>
      <w:ins w:id="1961" w:author="nick ting" w:date="2021-09-27T19:24:00Z">
        <w:r w:rsidR="0033648F">
          <w:rPr>
            <w:rFonts w:ascii="Times New Roman" w:hAnsi="Times New Roman" w:cs="Times New Roman"/>
            <w:sz w:val="22"/>
          </w:rPr>
          <w:t xml:space="preserve"> </w:t>
        </w:r>
      </w:ins>
      <w:ins w:id="1962" w:author="nick ting" w:date="2021-09-27T19:25:00Z">
        <w:r w:rsidR="0033648F">
          <w:rPr>
            <w:rFonts w:ascii="Times New Roman" w:hAnsi="Times New Roman" w:cs="Times New Roman"/>
            <w:sz w:val="22"/>
          </w:rPr>
          <w:t xml:space="preserve">among </w:t>
        </w:r>
        <w:del w:id="1963" w:author="LIN, Yufeng" w:date="2021-09-28T13:07:00Z">
          <w:r w:rsidR="0033648F" w:rsidDel="004314C2">
            <w:rPr>
              <w:rFonts w:ascii="Times New Roman" w:hAnsi="Times New Roman" w:cs="Times New Roman"/>
              <w:sz w:val="22"/>
            </w:rPr>
            <w:delText>micro-eukaryotes</w:delText>
          </w:r>
        </w:del>
      </w:ins>
      <w:ins w:id="1964" w:author="LIN, Yufeng" w:date="2021-09-28T13:07:00Z">
        <w:del w:id="1965" w:author="nick ting" w:date="2021-10-03T19:40:00Z">
          <w:r w:rsidR="004314C2" w:rsidDel="00D46E76">
            <w:rPr>
              <w:rFonts w:ascii="Times New Roman" w:hAnsi="Times New Roman" w:cs="Times New Roman"/>
              <w:sz w:val="22"/>
            </w:rPr>
            <w:delText>fungi</w:delText>
          </w:r>
        </w:del>
      </w:ins>
      <w:ins w:id="1966" w:author="nick ting" w:date="2021-10-03T19:40:00Z">
        <w:del w:id="1967" w:author="LIN, Yufeng" w:date="2021-10-04T16:54:00Z">
          <w:r w:rsidR="00D46E76" w:rsidDel="00DB66B4">
            <w:rPr>
              <w:rFonts w:ascii="Times New Roman" w:hAnsi="Times New Roman" w:cs="Times New Roman"/>
              <w:sz w:val="22"/>
            </w:rPr>
            <w:delText>micro-eukaryotes</w:delText>
          </w:r>
        </w:del>
      </w:ins>
      <w:ins w:id="1968" w:author="LIN, Yufeng" w:date="2021-10-04T16:54:00Z">
        <w:r w:rsidR="00DB66B4">
          <w:rPr>
            <w:rFonts w:ascii="Times New Roman" w:hAnsi="Times New Roman" w:cs="Times New Roman"/>
            <w:sz w:val="22"/>
          </w:rPr>
          <w:t xml:space="preserve">fungi </w:t>
        </w:r>
      </w:ins>
      <w:ins w:id="1969" w:author="nick ting" w:date="2021-09-27T19:25:00Z">
        <w:r w:rsidR="0033648F">
          <w:rPr>
            <w:rFonts w:ascii="Times New Roman" w:hAnsi="Times New Roman" w:cs="Times New Roman"/>
            <w:sz w:val="22"/>
          </w:rPr>
          <w:t xml:space="preserve"> </w:t>
        </w:r>
      </w:ins>
      <w:ins w:id="1970" w:author="nick ting" w:date="2021-09-27T19:26:00Z">
        <w:r w:rsidR="0033648F">
          <w:rPr>
            <w:rFonts w:ascii="Times New Roman" w:hAnsi="Times New Roman" w:cs="Times New Roman"/>
            <w:sz w:val="22"/>
          </w:rPr>
          <w:t>were associated with CRC.</w:t>
        </w:r>
      </w:ins>
      <w:ins w:id="1971" w:author="LIN, Yufeng" w:date="2021-09-23T15:45:00Z">
        <w:del w:id="1972" w:author="nick ting" w:date="2021-09-27T19:26:00Z">
          <w:r w:rsidR="008F7CB0" w:rsidDel="0033648F">
            <w:rPr>
              <w:rFonts w:ascii="Times New Roman" w:hAnsi="Times New Roman" w:cs="Times New Roman"/>
              <w:sz w:val="22"/>
            </w:rPr>
            <w:delText>further</w:delText>
          </w:r>
        </w:del>
      </w:ins>
      <w:ins w:id="1973" w:author="LIN, Yufeng" w:date="2021-09-23T15:46:00Z">
        <w:del w:id="1974" w:author="nick ting" w:date="2021-09-27T18:57:00Z">
          <w:r w:rsidR="008F7CB0" w:rsidDel="00405527">
            <w:rPr>
              <w:rFonts w:ascii="Times New Roman" w:hAnsi="Times New Roman" w:cs="Times New Roman"/>
              <w:sz w:val="22"/>
            </w:rPr>
            <w:delText>ly</w:delText>
          </w:r>
        </w:del>
      </w:ins>
      <w:ins w:id="1975" w:author="LIN, Yufeng" w:date="2021-09-23T15:45:00Z">
        <w:del w:id="1976" w:author="nick ting" w:date="2021-09-27T19:26:00Z">
          <w:r w:rsidR="008F7CB0" w:rsidDel="0033648F">
            <w:rPr>
              <w:rFonts w:ascii="Times New Roman" w:hAnsi="Times New Roman" w:cs="Times New Roman"/>
              <w:sz w:val="22"/>
            </w:rPr>
            <w:delText xml:space="preserve"> </w:delText>
          </w:r>
        </w:del>
      </w:ins>
      <w:del w:id="1977"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978" w:author="nick ting" w:date="2021-09-27T19:26:00Z">
        <w:r w:rsidR="0033648F">
          <w:rPr>
            <w:rFonts w:ascii="Times New Roman" w:hAnsi="Times New Roman" w:cs="Times New Roman"/>
            <w:sz w:val="22"/>
          </w:rPr>
          <w:t xml:space="preserve"> We performed</w:t>
        </w:r>
      </w:ins>
      <w:del w:id="1979" w:author="nick ting" w:date="2021-09-27T19:26:00Z">
        <w:r w:rsidRPr="00790445" w:rsidDel="0033648F">
          <w:rPr>
            <w:rFonts w:ascii="Times New Roman" w:hAnsi="Times New Roman" w:cs="Times New Roman"/>
            <w:sz w:val="22"/>
          </w:rPr>
          <w:delText>.</w:delText>
        </w:r>
      </w:del>
      <w:ins w:id="1980" w:author="nick ting" w:date="2021-09-27T19:10:00Z">
        <w:r w:rsidR="00B705DE">
          <w:rPr>
            <w:rFonts w:ascii="Times New Roman" w:hAnsi="Times New Roman" w:cs="Times New Roman"/>
            <w:sz w:val="22"/>
          </w:rPr>
          <w:t xml:space="preserve"> </w:t>
        </w:r>
      </w:ins>
      <w:ins w:id="1981" w:author="nick ting" w:date="2021-09-27T19:26:00Z">
        <w:r w:rsidR="0033648F">
          <w:rPr>
            <w:rFonts w:ascii="Times New Roman" w:hAnsi="Times New Roman" w:cs="Times New Roman"/>
            <w:sz w:val="22"/>
          </w:rPr>
          <w:t>t</w:t>
        </w:r>
      </w:ins>
      <w:ins w:id="1982" w:author="nick ting" w:date="2021-09-27T19:10:00Z">
        <w:r w:rsidR="00B705DE">
          <w:rPr>
            <w:rFonts w:ascii="Times New Roman" w:hAnsi="Times New Roman" w:cs="Times New Roman"/>
            <w:sz w:val="22"/>
          </w:rPr>
          <w:t>he correlation analysis</w:t>
        </w:r>
      </w:ins>
      <w:ins w:id="1983"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984" w:author="nick ting" w:date="2021-09-27T19:10:00Z">
        <w:r w:rsidR="00B705DE">
          <w:rPr>
            <w:rFonts w:ascii="Times New Roman" w:hAnsi="Times New Roman" w:cs="Times New Roman"/>
            <w:sz w:val="22"/>
          </w:rPr>
          <w:t xml:space="preserve"> </w:t>
        </w:r>
      </w:ins>
      <w:ins w:id="1985" w:author="nick ting" w:date="2021-09-27T19:11:00Z">
        <w:r w:rsidR="00B705DE">
          <w:rPr>
            <w:rFonts w:ascii="Times New Roman" w:hAnsi="Times New Roman" w:cs="Times New Roman"/>
            <w:sz w:val="22"/>
          </w:rPr>
          <w:t xml:space="preserve">on the 33 differentially abundant </w:t>
        </w:r>
        <w:del w:id="1986" w:author="LIN, Yufeng" w:date="2021-09-28T13:07:00Z">
          <w:r w:rsidR="00B705DE" w:rsidDel="004314C2">
            <w:rPr>
              <w:rFonts w:ascii="Times New Roman" w:hAnsi="Times New Roman" w:cs="Times New Roman"/>
              <w:sz w:val="22"/>
            </w:rPr>
            <w:delText>micro-eukaryotes</w:delText>
          </w:r>
        </w:del>
      </w:ins>
      <w:ins w:id="1987" w:author="LIN, Yufeng" w:date="2021-09-28T13:07:00Z">
        <w:del w:id="1988" w:author="nick ting" w:date="2021-10-03T19:40:00Z">
          <w:r w:rsidR="004314C2" w:rsidDel="00D46E76">
            <w:rPr>
              <w:rFonts w:ascii="Times New Roman" w:hAnsi="Times New Roman" w:cs="Times New Roman"/>
              <w:sz w:val="22"/>
            </w:rPr>
            <w:delText>fungi</w:delText>
          </w:r>
        </w:del>
      </w:ins>
      <w:ins w:id="1989" w:author="nick ting" w:date="2021-10-03T19:40:00Z">
        <w:del w:id="1990" w:author="LIN, Yufeng" w:date="2021-10-04T16:54:00Z">
          <w:r w:rsidR="00D46E76" w:rsidDel="00DB66B4">
            <w:rPr>
              <w:rFonts w:ascii="Times New Roman" w:hAnsi="Times New Roman" w:cs="Times New Roman"/>
              <w:sz w:val="22"/>
            </w:rPr>
            <w:delText>micro-eukaryotes</w:delText>
          </w:r>
        </w:del>
      </w:ins>
      <w:ins w:id="1991" w:author="LIN, Yufeng" w:date="2021-10-04T16:54:00Z">
        <w:r w:rsidR="00DB66B4">
          <w:rPr>
            <w:rFonts w:ascii="Times New Roman" w:hAnsi="Times New Roman" w:cs="Times New Roman"/>
            <w:sz w:val="22"/>
          </w:rPr>
          <w:t>fungi</w:t>
        </w:r>
        <w:del w:id="1992" w:author="nick ting" w:date="2021-10-04T21:43:00Z">
          <w:r w:rsidR="00DB66B4" w:rsidDel="00A305D8">
            <w:rPr>
              <w:rFonts w:ascii="Times New Roman" w:hAnsi="Times New Roman" w:cs="Times New Roman"/>
              <w:sz w:val="22"/>
            </w:rPr>
            <w:delText xml:space="preserve"> </w:delText>
          </w:r>
        </w:del>
      </w:ins>
      <w:ins w:id="1993" w:author="nick ting" w:date="2021-09-27T19:11:00Z">
        <w:r w:rsidR="00B705DE">
          <w:rPr>
            <w:rFonts w:ascii="Times New Roman" w:hAnsi="Times New Roman" w:cs="Times New Roman"/>
            <w:sz w:val="22"/>
          </w:rPr>
          <w:t xml:space="preserve"> in the core set</w:t>
        </w:r>
      </w:ins>
      <w:ins w:id="1994" w:author="nick ting" w:date="2021-09-27T19:26:00Z">
        <w:r w:rsidR="0033648F">
          <w:rPr>
            <w:rFonts w:ascii="Times New Roman" w:hAnsi="Times New Roman" w:cs="Times New Roman"/>
            <w:sz w:val="22"/>
          </w:rPr>
          <w:t xml:space="preserve"> and </w:t>
        </w:r>
      </w:ins>
      <w:del w:id="1995" w:author="nick ting" w:date="2021-09-27T19:10:00Z">
        <w:r w:rsidRPr="00790445" w:rsidDel="00B705DE">
          <w:rPr>
            <w:rFonts w:ascii="Times New Roman" w:hAnsi="Times New Roman" w:cs="Times New Roman"/>
            <w:sz w:val="22"/>
          </w:rPr>
          <w:delText xml:space="preserve"> </w:delText>
        </w:r>
      </w:del>
      <w:del w:id="1996"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w:t>
      </w:r>
      <w:del w:id="1997" w:author="nick ting" w:date="2021-10-04T21:46:00Z">
        <w:r w:rsidRPr="00790445" w:rsidDel="00A305D8">
          <w:rPr>
            <w:rFonts w:ascii="Times New Roman" w:hAnsi="Times New Roman" w:cs="Times New Roman"/>
            <w:sz w:val="22"/>
          </w:rPr>
          <w:delText xml:space="preserve">the </w:delText>
        </w:r>
      </w:del>
      <w:ins w:id="1998" w:author="nick ting" w:date="2021-10-04T21:46:00Z">
        <w:r w:rsidR="00A305D8">
          <w:rPr>
            <w:rFonts w:ascii="Times New Roman" w:hAnsi="Times New Roman" w:cs="Times New Roman"/>
            <w:sz w:val="22"/>
          </w:rPr>
          <w:t>the</w:t>
        </w:r>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correlations within the </w:t>
      </w:r>
      <w:del w:id="1999" w:author="LIN, Yufeng" w:date="2021-09-28T13:01:00Z">
        <w:r w:rsidR="00FA35F2" w:rsidRPr="00790445" w:rsidDel="004314C2">
          <w:rPr>
            <w:rFonts w:ascii="Times New Roman" w:hAnsi="Times New Roman" w:cs="Times New Roman"/>
            <w:sz w:val="22"/>
          </w:rPr>
          <w:delText>micro-eukaryotic</w:delText>
        </w:r>
      </w:del>
      <w:ins w:id="2000" w:author="LIN, Yufeng" w:date="2021-09-28T13:01:00Z">
        <w:del w:id="2001" w:author="nick ting" w:date="2021-10-03T19:40:00Z">
          <w:r w:rsidR="004314C2" w:rsidDel="00D46E76">
            <w:rPr>
              <w:rFonts w:ascii="Times New Roman" w:hAnsi="Times New Roman" w:cs="Times New Roman"/>
              <w:sz w:val="22"/>
            </w:rPr>
            <w:delText>fungal</w:delText>
          </w:r>
        </w:del>
      </w:ins>
      <w:del w:id="2002" w:author="nick ting" w:date="2021-10-03T19:40:00Z">
        <w:r w:rsidRPr="00790445" w:rsidDel="00D46E76">
          <w:rPr>
            <w:rFonts w:ascii="Times New Roman" w:hAnsi="Times New Roman" w:cs="Times New Roman"/>
            <w:sz w:val="22"/>
          </w:rPr>
          <w:delText xml:space="preserve"> </w:delText>
        </w:r>
      </w:del>
      <w:r w:rsidRPr="00790445">
        <w:rPr>
          <w:rFonts w:ascii="Times New Roman" w:hAnsi="Times New Roman" w:cs="Times New Roman"/>
          <w:sz w:val="22"/>
        </w:rPr>
        <w:t xml:space="preserve">core-set </w:t>
      </w:r>
      <w:del w:id="2003" w:author="nick ting" w:date="2021-10-04T21:46:00Z">
        <w:r w:rsidRPr="00790445" w:rsidDel="00A305D8">
          <w:rPr>
            <w:rFonts w:ascii="Times New Roman" w:hAnsi="Times New Roman" w:cs="Times New Roman"/>
            <w:sz w:val="22"/>
          </w:rPr>
          <w:delText xml:space="preserve">network </w:delText>
        </w:r>
      </w:del>
      <w:ins w:id="2004" w:author="nick ting" w:date="2021-10-04T21:46:00Z">
        <w:r w:rsidR="00A305D8">
          <w:rPr>
            <w:rFonts w:ascii="Times New Roman" w:hAnsi="Times New Roman" w:cs="Times New Roman"/>
            <w:sz w:val="22"/>
          </w:rPr>
          <w:t>fungi</w:t>
        </w:r>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were stronger in CRC than </w:t>
      </w:r>
      <w:del w:id="2005" w:author="nick ting" w:date="2021-09-27T19:11:00Z">
        <w:r w:rsidRPr="00790445" w:rsidDel="00B705DE">
          <w:rPr>
            <w:rFonts w:ascii="Times New Roman" w:hAnsi="Times New Roman" w:cs="Times New Roman"/>
            <w:sz w:val="22"/>
          </w:rPr>
          <w:delText>in</w:delText>
        </w:r>
      </w:del>
      <w:del w:id="2006"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 xml:space="preserve">healthy control </w:t>
      </w:r>
      <w:ins w:id="2007" w:author="LIN, Yufeng" w:date="2021-10-05T10:35:00Z">
        <w:r w:rsidR="008379BC">
          <w:rPr>
            <w:rFonts w:ascii="Times New Roman" w:hAnsi="Times New Roman" w:cs="Times New Roman"/>
            <w:sz w:val="22"/>
          </w:rPr>
          <w:t>a</w:t>
        </w:r>
      </w:ins>
      <w:r w:rsidRPr="00790445">
        <w:rPr>
          <w:rFonts w:ascii="Times New Roman" w:hAnsi="Times New Roman" w:cs="Times New Roman"/>
          <w:sz w:val="22"/>
        </w:rPr>
        <w:t xml:space="preserve">(figure 4). There were only four strong positive (correlation index ≥ 0.5) and three negative interactions (correlation index ≤ -0.15) in healthy </w:t>
      </w:r>
      <w:ins w:id="2008" w:author="nick ting" w:date="2021-10-03T19:44:00Z">
        <w:r w:rsidR="00D46E76">
          <w:rPr>
            <w:rFonts w:ascii="Times New Roman" w:hAnsi="Times New Roman" w:cs="Times New Roman"/>
            <w:sz w:val="22"/>
          </w:rPr>
          <w:t>individuals</w:t>
        </w:r>
      </w:ins>
      <w:del w:id="2009" w:author="nick ting" w:date="2021-10-03T19:44:00Z">
        <w:r w:rsidRPr="00790445" w:rsidDel="00D46E76">
          <w:rPr>
            <w:rFonts w:ascii="Times New Roman" w:hAnsi="Times New Roman" w:cs="Times New Roman"/>
            <w:sz w:val="22"/>
          </w:rPr>
          <w:delText>control</w:delText>
        </w:r>
      </w:del>
      <w:r w:rsidRPr="00790445">
        <w:rPr>
          <w:rFonts w:ascii="Times New Roman" w:hAnsi="Times New Roman" w:cs="Times New Roman"/>
          <w:sz w:val="22"/>
        </w:rPr>
        <w:t xml:space="preserve"> (figure 4a)</w:t>
      </w:r>
      <w:del w:id="2010" w:author="nick ting" w:date="2021-10-04T21:47:00Z">
        <w:r w:rsidRPr="00790445" w:rsidDel="00A305D8">
          <w:rPr>
            <w:rFonts w:ascii="Times New Roman" w:hAnsi="Times New Roman" w:cs="Times New Roman"/>
            <w:sz w:val="22"/>
          </w:rPr>
          <w:delText>; meanwhile,</w:delText>
        </w:r>
      </w:del>
      <w:ins w:id="2011" w:author="nick ting" w:date="2021-10-04T21:47:00Z">
        <w:r w:rsidR="00A305D8">
          <w:rPr>
            <w:rFonts w:ascii="Times New Roman" w:hAnsi="Times New Roman" w:cs="Times New Roman"/>
            <w:sz w:val="22"/>
          </w:rPr>
          <w:t xml:space="preserve"> as compared to the</w:t>
        </w:r>
      </w:ins>
      <w:r w:rsidRPr="00790445">
        <w:rPr>
          <w:rFonts w:ascii="Times New Roman" w:hAnsi="Times New Roman" w:cs="Times New Roman"/>
          <w:sz w:val="22"/>
        </w:rPr>
        <w:t xml:space="preserve"> nine </w:t>
      </w:r>
      <w:del w:id="2012" w:author="nick ting" w:date="2021-09-27T21:38:00Z">
        <w:r w:rsidRPr="00790445" w:rsidDel="006210FC">
          <w:rPr>
            <w:rFonts w:ascii="Times New Roman" w:hAnsi="Times New Roman" w:cs="Times New Roman"/>
            <w:sz w:val="22"/>
          </w:rPr>
          <w:delText xml:space="preserve">high </w:delText>
        </w:r>
      </w:del>
      <w:ins w:id="2013"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2014"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w:t>
      </w:r>
      <w:ins w:id="2015"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(figure 4b). </w:t>
      </w:r>
      <w:del w:id="2016" w:author="nick ting" w:date="2021-10-04T21:47:00Z">
        <w:r w:rsidRPr="00790445" w:rsidDel="00A305D8">
          <w:rPr>
            <w:rFonts w:ascii="Times New Roman" w:hAnsi="Times New Roman" w:cs="Times New Roman"/>
            <w:sz w:val="22"/>
          </w:rPr>
          <w:delText>In addition</w:delText>
        </w:r>
      </w:del>
      <w:ins w:id="2017" w:author="nick ting" w:date="2021-10-04T21:47:00Z">
        <w:r w:rsidR="00A305D8">
          <w:rPr>
            <w:rFonts w:ascii="Times New Roman" w:hAnsi="Times New Roman" w:cs="Times New Roman"/>
            <w:sz w:val="22"/>
          </w:rPr>
          <w:t>Additionally</w:t>
        </w:r>
      </w:ins>
      <w:r w:rsidRPr="00790445">
        <w:rPr>
          <w:rFonts w:ascii="Times New Roman" w:hAnsi="Times New Roman" w:cs="Times New Roman"/>
          <w:sz w:val="22"/>
        </w:rPr>
        <w:t>,</w:t>
      </w:r>
      <w:ins w:id="2018" w:author="nick ting" w:date="2021-10-04T21:47:00Z">
        <w:r w:rsidR="00A305D8">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2019" w:author="nick ting" w:date="2021-09-27T21:38:00Z">
        <w:r w:rsidRPr="00790445" w:rsidDel="006210FC">
          <w:rPr>
            <w:rFonts w:ascii="Times New Roman" w:hAnsi="Times New Roman" w:cs="Times New Roman"/>
            <w:sz w:val="22"/>
          </w:rPr>
          <w:delText xml:space="preserve">close </w:delText>
        </w:r>
      </w:del>
      <w:ins w:id="2020"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w:t>
      </w:r>
      <w:del w:id="2021" w:author="nick ting" w:date="2021-10-04T21:47:00Z">
        <w:r w:rsidRPr="00790445" w:rsidDel="00A305D8">
          <w:rPr>
            <w:rFonts w:ascii="Times New Roman" w:hAnsi="Times New Roman" w:cs="Times New Roman"/>
            <w:sz w:val="22"/>
          </w:rPr>
          <w:delText xml:space="preserve">interrelationship </w:delText>
        </w:r>
      </w:del>
      <w:proofErr w:type="spellStart"/>
      <w:ins w:id="2022" w:author="nick ting" w:date="2021-10-04T21:47:00Z">
        <w:r w:rsidR="00A305D8">
          <w:rPr>
            <w:rFonts w:ascii="Times New Roman" w:hAnsi="Times New Roman" w:cs="Times New Roman"/>
            <w:sz w:val="22"/>
          </w:rPr>
          <w:t>interations</w:t>
        </w:r>
        <w:proofErr w:type="spellEnd"/>
        <w:r w:rsidR="00A305D8" w:rsidRPr="00790445">
          <w:rPr>
            <w:rFonts w:ascii="Times New Roman" w:hAnsi="Times New Roman" w:cs="Times New Roman"/>
            <w:sz w:val="22"/>
          </w:rPr>
          <w:t xml:space="preserve"> </w:t>
        </w:r>
      </w:ins>
      <w:del w:id="2023" w:author="nick ting" w:date="2021-10-04T21:47:00Z">
        <w:r w:rsidRPr="00790445" w:rsidDel="00A305D8">
          <w:rPr>
            <w:rFonts w:ascii="Times New Roman" w:hAnsi="Times New Roman" w:cs="Times New Roman"/>
            <w:sz w:val="22"/>
          </w:rPr>
          <w:delText xml:space="preserve">were </w:delText>
        </w:r>
      </w:del>
      <w:del w:id="2024" w:author="nick ting" w:date="2021-09-27T19:12:00Z">
        <w:r w:rsidRPr="00790445" w:rsidDel="00B705DE">
          <w:rPr>
            <w:rFonts w:ascii="Times New Roman" w:hAnsi="Times New Roman" w:cs="Times New Roman"/>
            <w:sz w:val="22"/>
          </w:rPr>
          <w:delText xml:space="preserve">executed </w:delText>
        </w:r>
      </w:del>
      <w:del w:id="2025" w:author="nick ting" w:date="2021-10-04T21:47:00Z">
        <w:r w:rsidRPr="00790445" w:rsidDel="00A305D8">
          <w:rPr>
            <w:rFonts w:ascii="Times New Roman" w:hAnsi="Times New Roman" w:cs="Times New Roman"/>
            <w:sz w:val="22"/>
          </w:rPr>
          <w:delText>i</w:delText>
        </w:r>
      </w:del>
      <w:ins w:id="2026" w:author="nick ting" w:date="2021-10-04T21:47:00Z">
        <w:r w:rsidR="00A305D8">
          <w:rPr>
            <w:rFonts w:ascii="Times New Roman" w:hAnsi="Times New Roman" w:cs="Times New Roman"/>
            <w:sz w:val="22"/>
          </w:rPr>
          <w:t>i</w:t>
        </w:r>
      </w:ins>
      <w:r w:rsidRPr="00790445">
        <w:rPr>
          <w:rFonts w:ascii="Times New Roman" w:hAnsi="Times New Roman" w:cs="Times New Roman"/>
          <w:sz w:val="22"/>
        </w:rPr>
        <w:t>n adenoma</w:t>
      </w:r>
      <w:ins w:id="2027"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w:t>
      </w:r>
    </w:p>
    <w:p w14:paraId="0AF9935B" w14:textId="77777777" w:rsidR="00A305D8" w:rsidRDefault="00A305D8" w:rsidP="00790445">
      <w:pPr>
        <w:rPr>
          <w:ins w:id="2028" w:author="nick ting" w:date="2021-10-04T21:48:00Z"/>
          <w:rFonts w:ascii="Times New Roman" w:hAnsi="Times New Roman" w:cs="Times New Roman"/>
          <w:sz w:val="22"/>
        </w:rPr>
      </w:pPr>
    </w:p>
    <w:p w14:paraId="561E01A5" w14:textId="68E1BD95" w:rsidR="00D9531B" w:rsidRPr="00790445" w:rsidDel="00211129" w:rsidRDefault="00D9531B" w:rsidP="00790445">
      <w:pPr>
        <w:rPr>
          <w:del w:id="2029" w:author="LIN, Yufeng" w:date="2021-10-05T10:12:00Z"/>
          <w:rFonts w:ascii="Times New Roman" w:hAnsi="Times New Roman" w:cs="Times New Roman"/>
          <w:sz w:val="22"/>
        </w:rPr>
      </w:pP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w:t>
      </w:r>
      <w:del w:id="2030" w:author="nick ting" w:date="2021-10-03T20:00:00Z">
        <w:r w:rsidRPr="00A305D8" w:rsidDel="00637CC2">
          <w:rPr>
            <w:rFonts w:ascii="Times New Roman" w:hAnsi="Times New Roman" w:cs="Times New Roman"/>
            <w:sz w:val="22"/>
          </w:rPr>
          <w:delText xml:space="preserve">appeared </w:delText>
        </w:r>
      </w:del>
      <w:ins w:id="2031" w:author="nick ting" w:date="2021-10-03T20:00:00Z">
        <w:r w:rsidR="00637CC2" w:rsidRPr="00A305D8">
          <w:rPr>
            <w:rFonts w:ascii="Times New Roman" w:hAnsi="Times New Roman" w:cs="Times New Roman"/>
            <w:sz w:val="22"/>
          </w:rPr>
          <w:t xml:space="preserve">showed significant </w:t>
        </w:r>
      </w:ins>
      <w:ins w:id="2032" w:author="nick ting" w:date="2021-10-03T20:01:00Z">
        <w:r w:rsidR="00637CC2" w:rsidRPr="00A305D8">
          <w:rPr>
            <w:rFonts w:ascii="Times New Roman" w:hAnsi="Times New Roman" w:cs="Times New Roman"/>
            <w:sz w:val="22"/>
          </w:rPr>
          <w:t>correlations with one another</w:t>
        </w:r>
      </w:ins>
      <w:ins w:id="2033" w:author="nick ting" w:date="2021-10-03T20:00:00Z">
        <w:r w:rsidR="00637CC2" w:rsidRPr="00A305D8">
          <w:rPr>
            <w:rFonts w:ascii="Times New Roman" w:hAnsi="Times New Roman" w:cs="Times New Roman"/>
            <w:sz w:val="22"/>
          </w:rPr>
          <w:t xml:space="preserve"> </w:t>
        </w:r>
      </w:ins>
      <w:r w:rsidRPr="00A305D8">
        <w:rPr>
          <w:rFonts w:ascii="Times New Roman" w:hAnsi="Times New Roman" w:cs="Times New Roman"/>
          <w:sz w:val="22"/>
        </w:rPr>
        <w:t xml:space="preserve">in all three </w:t>
      </w:r>
      <w:del w:id="2034" w:author="nick ting" w:date="2021-10-04T21:48:00Z">
        <w:r w:rsidRPr="00A305D8" w:rsidDel="00A305D8">
          <w:rPr>
            <w:rFonts w:ascii="Times New Roman" w:hAnsi="Times New Roman" w:cs="Times New Roman"/>
            <w:sz w:val="22"/>
          </w:rPr>
          <w:delText>stages</w:delText>
        </w:r>
        <w:r w:rsidRPr="00790445" w:rsidDel="00A305D8">
          <w:rPr>
            <w:rFonts w:ascii="Times New Roman" w:hAnsi="Times New Roman" w:cs="Times New Roman"/>
            <w:sz w:val="22"/>
          </w:rPr>
          <w:delText xml:space="preserve"> </w:delText>
        </w:r>
      </w:del>
      <w:ins w:id="2035" w:author="nick ting" w:date="2021-10-04T21:48:00Z">
        <w:r w:rsidR="00A305D8">
          <w:rPr>
            <w:rFonts w:ascii="Times New Roman" w:hAnsi="Times New Roman" w:cs="Times New Roman"/>
            <w:sz w:val="22"/>
          </w:rPr>
          <w:t>conditions</w:t>
        </w:r>
      </w:ins>
      <w:ins w:id="2036" w:author="nick ting" w:date="2021-10-04T21:49:00Z">
        <w:r w:rsidR="00A305D8">
          <w:rPr>
            <w:rFonts w:ascii="Times New Roman" w:hAnsi="Times New Roman" w:cs="Times New Roman"/>
            <w:sz w:val="22"/>
          </w:rPr>
          <w:t xml:space="preserve"> (Healthy, Adenoma, CRC)</w:t>
        </w:r>
      </w:ins>
      <w:ins w:id="2037" w:author="nick ting" w:date="2021-10-04T21:48:00Z">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(figure 4a and </w:t>
      </w:r>
      <w:commentRangeStart w:id="2038"/>
      <w:r w:rsidRPr="00790445">
        <w:rPr>
          <w:rFonts w:ascii="Times New Roman" w:hAnsi="Times New Roman" w:cs="Times New Roman"/>
          <w:sz w:val="22"/>
        </w:rPr>
        <w:t>supplementary figure 5</w:t>
      </w:r>
      <w:commentRangeEnd w:id="2038"/>
      <w:r w:rsidRPr="00790445">
        <w:rPr>
          <w:rStyle w:val="CommentReference"/>
          <w:rFonts w:ascii="Times New Roman" w:hAnsi="Times New Roman" w:cs="Times New Roman"/>
          <w:sz w:val="22"/>
          <w:szCs w:val="22"/>
        </w:rPr>
        <w:commentReference w:id="2038"/>
      </w:r>
      <w:r w:rsidRPr="00790445">
        <w:rPr>
          <w:rFonts w:ascii="Times New Roman" w:hAnsi="Times New Roman" w:cs="Times New Roman"/>
          <w:sz w:val="22"/>
        </w:rPr>
        <w:t xml:space="preserve">). </w:t>
      </w:r>
      <w:del w:id="2039" w:author="nick ting" w:date="2021-09-27T21:39:00Z">
        <w:r w:rsidRPr="00790445" w:rsidDel="006210FC">
          <w:rPr>
            <w:rFonts w:ascii="Times New Roman" w:hAnsi="Times New Roman" w:cs="Times New Roman"/>
            <w:sz w:val="22"/>
          </w:rPr>
          <w:delText>Still</w:delText>
        </w:r>
      </w:del>
      <w:ins w:id="2040"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w:t>
      </w:r>
      <w:del w:id="2041" w:author="nick ting" w:date="2021-10-04T21:49:00Z">
        <w:r w:rsidRPr="00790445" w:rsidDel="00A305D8">
          <w:rPr>
            <w:rFonts w:ascii="Times New Roman" w:hAnsi="Times New Roman" w:cs="Times New Roman"/>
            <w:sz w:val="22"/>
          </w:rPr>
          <w:delText xml:space="preserve">their </w:delText>
        </w:r>
      </w:del>
      <w:ins w:id="2042" w:author="nick ting" w:date="2021-10-04T21:49:00Z">
        <w:r w:rsidR="00A305D8">
          <w:rPr>
            <w:rFonts w:ascii="Times New Roman" w:hAnsi="Times New Roman" w:cs="Times New Roman"/>
            <w:sz w:val="22"/>
          </w:rPr>
          <w:t>no characteristic pattern was identified in the changes of their</w:t>
        </w:r>
        <w:r w:rsidR="00A305D8" w:rsidRPr="00790445">
          <w:rPr>
            <w:rFonts w:ascii="Times New Roman" w:hAnsi="Times New Roman" w:cs="Times New Roman"/>
            <w:sz w:val="22"/>
          </w:rPr>
          <w:t xml:space="preserve"> </w:t>
        </w:r>
      </w:ins>
      <w:r w:rsidRPr="00790445">
        <w:rPr>
          <w:rFonts w:ascii="Times New Roman" w:hAnsi="Times New Roman" w:cs="Times New Roman"/>
          <w:sz w:val="22"/>
        </w:rPr>
        <w:t>correlation</w:t>
      </w:r>
      <w:ins w:id="2043" w:author="nick ting" w:date="2021-10-04T21:49:00Z">
        <w:r w:rsidR="00A305D8">
          <w:rPr>
            <w:rFonts w:ascii="Times New Roman" w:hAnsi="Times New Roman" w:cs="Times New Roman"/>
            <w:sz w:val="22"/>
          </w:rPr>
          <w:t>s</w:t>
        </w:r>
      </w:ins>
      <w:r w:rsidRPr="00790445">
        <w:rPr>
          <w:rFonts w:ascii="Times New Roman" w:hAnsi="Times New Roman" w:cs="Times New Roman"/>
          <w:sz w:val="22"/>
        </w:rPr>
        <w:t xml:space="preserve"> </w:t>
      </w:r>
      <w:del w:id="2044" w:author="nick ting" w:date="2021-10-04T21:49:00Z">
        <w:r w:rsidRPr="00790445" w:rsidDel="00A305D8">
          <w:rPr>
            <w:rFonts w:ascii="Times New Roman" w:hAnsi="Times New Roman" w:cs="Times New Roman"/>
            <w:sz w:val="22"/>
          </w:rPr>
          <w:delText xml:space="preserve">was not consistent </w:delText>
        </w:r>
      </w:del>
      <w:del w:id="2045" w:author="nick ting" w:date="2021-10-03T20:01:00Z">
        <w:r w:rsidRPr="00790445" w:rsidDel="00637CC2">
          <w:rPr>
            <w:rFonts w:ascii="Times New Roman" w:hAnsi="Times New Roman" w:cs="Times New Roman"/>
            <w:sz w:val="22"/>
          </w:rPr>
          <w:delText>in various</w:delText>
        </w:r>
      </w:del>
      <w:del w:id="2046" w:author="nick ting" w:date="2021-10-04T21:49:00Z">
        <w:r w:rsidRPr="00790445" w:rsidDel="00A305D8">
          <w:rPr>
            <w:rFonts w:ascii="Times New Roman" w:hAnsi="Times New Roman" w:cs="Times New Roman"/>
            <w:sz w:val="22"/>
          </w:rPr>
          <w:delText xml:space="preserve"> stages</w:delText>
        </w:r>
      </w:del>
      <w:ins w:id="2047" w:author="nick ting" w:date="2021-10-04T21:49:00Z">
        <w:r w:rsidR="00A305D8">
          <w:rPr>
            <w:rFonts w:ascii="Times New Roman" w:hAnsi="Times New Roman" w:cs="Times New Roman"/>
            <w:sz w:val="22"/>
          </w:rPr>
          <w:t>across different conditions</w:t>
        </w:r>
      </w:ins>
      <w:r w:rsidRPr="00790445">
        <w:rPr>
          <w:rFonts w:ascii="Times New Roman" w:hAnsi="Times New Roman" w:cs="Times New Roman"/>
          <w:sz w:val="22"/>
        </w:rPr>
        <w:t xml:space="preserve">. </w:t>
      </w:r>
      <w:del w:id="2048" w:author="nick ting" w:date="2021-10-03T20:06:00Z">
        <w:r w:rsidRPr="00790445" w:rsidDel="00637CC2">
          <w:rPr>
            <w:rFonts w:ascii="Times New Roman" w:hAnsi="Times New Roman" w:cs="Times New Roman"/>
            <w:sz w:val="22"/>
          </w:rPr>
          <w:delText xml:space="preserve">The </w:delText>
        </w:r>
      </w:del>
      <w:ins w:id="2049" w:author="nick ting" w:date="2021-10-03T20:06:00Z">
        <w:r w:rsidR="00637CC2">
          <w:rPr>
            <w:rFonts w:ascii="Times New Roman" w:hAnsi="Times New Roman" w:cs="Times New Roman"/>
            <w:sz w:val="22"/>
          </w:rPr>
          <w:t>A more</w:t>
        </w:r>
        <w:r w:rsidR="00637CC2" w:rsidRPr="00790445">
          <w:rPr>
            <w:rFonts w:ascii="Times New Roman" w:hAnsi="Times New Roman" w:cs="Times New Roman"/>
            <w:sz w:val="22"/>
          </w:rPr>
          <w:t xml:space="preserve"> </w:t>
        </w:r>
      </w:ins>
      <w:del w:id="2050" w:author="nick ting" w:date="2021-10-03T20:01:00Z">
        <w:r w:rsidRPr="00790445" w:rsidDel="00637CC2">
          <w:rPr>
            <w:rFonts w:ascii="Times New Roman" w:hAnsi="Times New Roman" w:cs="Times New Roman"/>
            <w:sz w:val="22"/>
          </w:rPr>
          <w:delText xml:space="preserve">further </w:delText>
        </w:r>
      </w:del>
      <w:r w:rsidRPr="00790445">
        <w:rPr>
          <w:rFonts w:ascii="Times New Roman" w:hAnsi="Times New Roman" w:cs="Times New Roman"/>
          <w:sz w:val="22"/>
        </w:rPr>
        <w:t xml:space="preserve">exciting discovery was that </w:t>
      </w:r>
      <w:ins w:id="2051" w:author="nick ting" w:date="2021-10-03T20:06:00Z">
        <w:r w:rsidR="00637CC2">
          <w:rPr>
            <w:rFonts w:ascii="Times New Roman" w:hAnsi="Times New Roman" w:cs="Times New Roman"/>
            <w:sz w:val="22"/>
          </w:rPr>
          <w:t xml:space="preserve">4 of the CRC-associated </w:t>
        </w:r>
      </w:ins>
      <w:del w:id="2052" w:author="nick ting" w:date="2021-10-03T20:06:00Z">
        <w:r w:rsidRPr="00790445" w:rsidDel="00637CC2">
          <w:rPr>
            <w:rFonts w:ascii="Times New Roman" w:hAnsi="Times New Roman" w:cs="Times New Roman"/>
            <w:sz w:val="22"/>
          </w:rPr>
          <w:delText xml:space="preserve">co-occurrence interactions were observed among </w:delText>
        </w:r>
      </w:del>
      <w:del w:id="2053" w:author="LIN, Yufeng" w:date="2021-09-28T13:07:00Z">
        <w:r w:rsidR="00FA35F2" w:rsidRPr="00790445" w:rsidDel="004314C2">
          <w:rPr>
            <w:rFonts w:ascii="Times New Roman" w:hAnsi="Times New Roman" w:cs="Times New Roman"/>
            <w:sz w:val="22"/>
          </w:rPr>
          <w:delText>micro-eukaryotes</w:delText>
        </w:r>
      </w:del>
      <w:ins w:id="2054"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ins w:id="2055" w:author="nick ting" w:date="2021-10-03T20:07:00Z">
        <w:r w:rsidR="00637CC2">
          <w:rPr>
            <w:rFonts w:ascii="Times New Roman" w:hAnsi="Times New Roman" w:cs="Times New Roman"/>
            <w:sz w:val="22"/>
          </w:rPr>
          <w:t xml:space="preserve"> were found to be positively correlated with one another in CRC patients. </w:t>
        </w:r>
      </w:ins>
      <w:del w:id="2056" w:author="nick ting" w:date="2021-10-03T20:07:00Z">
        <w:r w:rsidRPr="00790445" w:rsidDel="00637CC2">
          <w:rPr>
            <w:rFonts w:ascii="Times New Roman" w:hAnsi="Times New Roman" w:cs="Times New Roman"/>
            <w:sz w:val="22"/>
          </w:rPr>
          <w:delText xml:space="preserve"> in CRC. </w:delText>
        </w:r>
      </w:del>
      <w:del w:id="2057" w:author="nick ting" w:date="2021-10-03T20:12:00Z">
        <w:r w:rsidRPr="00790445" w:rsidDel="006B3C3B">
          <w:rPr>
            <w:rFonts w:ascii="Times New Roman" w:hAnsi="Times New Roman" w:cs="Times New Roman"/>
            <w:sz w:val="22"/>
          </w:rPr>
          <w:delText xml:space="preserve">They were seen as a clustering of </w:delText>
        </w:r>
        <w:r w:rsidR="00FA35F2" w:rsidRPr="00790445" w:rsidDel="006B3C3B">
          <w:rPr>
            <w:rFonts w:ascii="Times New Roman" w:hAnsi="Times New Roman" w:cs="Times New Roman"/>
            <w:sz w:val="22"/>
          </w:rPr>
          <w:delText>micro-eukaryotes</w:delText>
        </w:r>
      </w:del>
      <w:ins w:id="2058" w:author="LIN, Yufeng" w:date="2021-09-28T13:07:00Z">
        <w:del w:id="2059" w:author="nick ting" w:date="2021-10-03T20:12:00Z">
          <w:r w:rsidR="004314C2" w:rsidDel="006B3C3B">
            <w:rPr>
              <w:rFonts w:ascii="Times New Roman" w:hAnsi="Times New Roman" w:cs="Times New Roman"/>
              <w:sz w:val="22"/>
            </w:rPr>
            <w:delText>fungi</w:delText>
          </w:r>
        </w:del>
      </w:ins>
      <w:del w:id="2060" w:author="nick ting" w:date="2021-10-03T20:12:00Z">
        <w:r w:rsidRPr="00790445" w:rsidDel="006B3C3B">
          <w:rPr>
            <w:rFonts w:ascii="Times New Roman" w:hAnsi="Times New Roman" w:cs="Times New Roman"/>
            <w:sz w:val="22"/>
          </w:rPr>
          <w:delText xml:space="preserve"> that cooperates and symbiotically (figure 4a). </w:delText>
        </w:r>
      </w:del>
      <w:r w:rsidRPr="00790445">
        <w:rPr>
          <w:rFonts w:ascii="Times New Roman" w:hAnsi="Times New Roman" w:cs="Times New Roman"/>
          <w:sz w:val="22"/>
        </w:rPr>
        <w:t xml:space="preserve">However, these </w:t>
      </w:r>
      <w:del w:id="2061" w:author="nick ting" w:date="2021-10-03T20:09:00Z">
        <w:r w:rsidRPr="00790445" w:rsidDel="006B3C3B">
          <w:rPr>
            <w:rFonts w:ascii="Times New Roman" w:hAnsi="Times New Roman" w:cs="Times New Roman"/>
            <w:sz w:val="22"/>
          </w:rPr>
          <w:delText>close relationships</w:delText>
        </w:r>
      </w:del>
      <w:ins w:id="2062" w:author="nick ting" w:date="2021-10-03T20:09:00Z">
        <w:r w:rsidR="006B3C3B">
          <w:rPr>
            <w:rFonts w:ascii="Times New Roman" w:hAnsi="Times New Roman" w:cs="Times New Roman"/>
            <w:sz w:val="22"/>
          </w:rPr>
          <w:t>correlations</w:t>
        </w:r>
      </w:ins>
      <w:r w:rsidRPr="00790445">
        <w:rPr>
          <w:rFonts w:ascii="Times New Roman" w:hAnsi="Times New Roman" w:cs="Times New Roman"/>
          <w:sz w:val="22"/>
        </w:rPr>
        <w:t xml:space="preserve"> </w:t>
      </w:r>
      <w:del w:id="2063" w:author="nick ting" w:date="2021-10-03T20:13:00Z">
        <w:r w:rsidRPr="00790445" w:rsidDel="006B3C3B">
          <w:rPr>
            <w:rFonts w:ascii="Times New Roman" w:hAnsi="Times New Roman" w:cs="Times New Roman"/>
            <w:sz w:val="22"/>
          </w:rPr>
          <w:delText xml:space="preserve">were </w:delText>
        </w:r>
      </w:del>
      <w:r w:rsidRPr="00790445">
        <w:rPr>
          <w:rFonts w:ascii="Times New Roman" w:hAnsi="Times New Roman" w:cs="Times New Roman"/>
          <w:sz w:val="22"/>
        </w:rPr>
        <w:t>disappeared in the adenoma or healthy</w:t>
      </w:r>
      <w:ins w:id="2064" w:author="nick ting" w:date="2021-10-04T21:52:00Z">
        <w:r w:rsidR="008C40FC">
          <w:rPr>
            <w:rFonts w:ascii="Times New Roman" w:hAnsi="Times New Roman" w:cs="Times New Roman"/>
            <w:sz w:val="22"/>
          </w:rPr>
          <w:t xml:space="preserve"> individuals</w:t>
        </w:r>
      </w:ins>
      <w:del w:id="2065" w:author="nick ting" w:date="2021-10-04T21:52:00Z">
        <w:r w:rsidRPr="00790445" w:rsidDel="008C40FC">
          <w:rPr>
            <w:rFonts w:ascii="Times New Roman" w:hAnsi="Times New Roman" w:cs="Times New Roman"/>
            <w:sz w:val="22"/>
          </w:rPr>
          <w:delText xml:space="preserve"> control group</w:delText>
        </w:r>
      </w:del>
      <w:r w:rsidRPr="00790445">
        <w:rPr>
          <w:rFonts w:ascii="Times New Roman" w:hAnsi="Times New Roman" w:cs="Times New Roman"/>
          <w:sz w:val="22"/>
        </w:rPr>
        <w:t xml:space="preserve"> (figure 4a and </w:t>
      </w:r>
      <w:commentRangeStart w:id="2066"/>
      <w:r w:rsidRPr="00790445">
        <w:rPr>
          <w:rFonts w:ascii="Times New Roman" w:hAnsi="Times New Roman" w:cs="Times New Roman"/>
          <w:sz w:val="22"/>
        </w:rPr>
        <w:t>supplementary figure 5</w:t>
      </w:r>
      <w:commentRangeEnd w:id="2066"/>
      <w:r w:rsidRPr="00790445">
        <w:rPr>
          <w:rStyle w:val="CommentReference"/>
          <w:rFonts w:ascii="Times New Roman" w:hAnsi="Times New Roman" w:cs="Times New Roman"/>
          <w:sz w:val="22"/>
          <w:szCs w:val="22"/>
        </w:rPr>
        <w:commentReference w:id="2066"/>
      </w:r>
      <w:r w:rsidRPr="00790445">
        <w:rPr>
          <w:rFonts w:ascii="Times New Roman" w:hAnsi="Times New Roman" w:cs="Times New Roman"/>
          <w:sz w:val="22"/>
        </w:rPr>
        <w:t xml:space="preserve">). In </w:t>
      </w:r>
      <w:del w:id="2067" w:author="nick ting" w:date="2021-10-04T21:52:00Z">
        <w:r w:rsidRPr="00790445" w:rsidDel="008C40FC">
          <w:rPr>
            <w:rFonts w:ascii="Times New Roman" w:hAnsi="Times New Roman" w:cs="Times New Roman"/>
            <w:sz w:val="22"/>
          </w:rPr>
          <w:delText>adenoma or healthy control</w:delText>
        </w:r>
      </w:del>
      <w:ins w:id="2068" w:author="nick ting" w:date="2021-10-04T21:52:00Z">
        <w:r w:rsidR="008C40FC">
          <w:rPr>
            <w:rFonts w:ascii="Times New Roman" w:hAnsi="Times New Roman" w:cs="Times New Roman"/>
            <w:sz w:val="22"/>
          </w:rPr>
          <w:t>these two conditions</w:t>
        </w:r>
      </w:ins>
      <w:r w:rsidRPr="00790445">
        <w:rPr>
          <w:rFonts w:ascii="Times New Roman" w:hAnsi="Times New Roman" w:cs="Times New Roman"/>
          <w:sz w:val="22"/>
        </w:rPr>
        <w:t>,</w:t>
      </w:r>
      <w:ins w:id="2069" w:author="nick ting" w:date="2021-10-04T21:51:00Z">
        <w:r w:rsidR="00A305D8">
          <w:rPr>
            <w:rFonts w:ascii="Times New Roman" w:hAnsi="Times New Roman" w:cs="Times New Roman"/>
            <w:sz w:val="22"/>
          </w:rPr>
          <w:t xml:space="preserve"> only </w:t>
        </w:r>
        <w:r w:rsidR="00A305D8" w:rsidRPr="00790445">
          <w:rPr>
            <w:rFonts w:ascii="Times New Roman" w:hAnsi="Times New Roman" w:cs="Times New Roman"/>
            <w:i/>
            <w:iCs/>
            <w:sz w:val="22"/>
          </w:rPr>
          <w:t>A. rambellii</w:t>
        </w:r>
        <w:r w:rsidR="00A305D8">
          <w:rPr>
            <w:rFonts w:ascii="Times New Roman" w:hAnsi="Times New Roman" w:cs="Times New Roman"/>
            <w:sz w:val="22"/>
          </w:rPr>
          <w:t xml:space="preserve"> still showed correlations with other fungi but not</w:t>
        </w:r>
      </w:ins>
      <w:r w:rsidRPr="00790445">
        <w:rPr>
          <w:rFonts w:ascii="Times New Roman" w:hAnsi="Times New Roman" w:cs="Times New Roman"/>
          <w:sz w:val="22"/>
        </w:rPr>
        <w:t xml:space="preserve">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del w:id="2070" w:author="nick ting" w:date="2021-10-04T21:52:00Z">
        <w:r w:rsidRPr="00790445" w:rsidDel="008C40FC">
          <w:rPr>
            <w:rFonts w:ascii="Times New Roman" w:hAnsi="Times New Roman" w:cs="Times New Roman"/>
            <w:sz w:val="22"/>
          </w:rPr>
          <w:delText xml:space="preserve"> </w:delText>
        </w:r>
      </w:del>
      <w:del w:id="2071" w:author="nick ting" w:date="2021-10-03T20:14:00Z">
        <w:r w:rsidRPr="00790445" w:rsidDel="006B3C3B">
          <w:rPr>
            <w:rFonts w:ascii="Times New Roman" w:hAnsi="Times New Roman" w:cs="Times New Roman"/>
            <w:sz w:val="22"/>
          </w:rPr>
          <w:delText>didn</w:delText>
        </w:r>
        <w:r w:rsidR="000D0043" w:rsidRPr="00790445" w:rsidDel="006B3C3B">
          <w:rPr>
            <w:rFonts w:ascii="Times New Roman" w:hAnsi="Times New Roman" w:cs="Times New Roman"/>
            <w:sz w:val="22"/>
          </w:rPr>
          <w:delText>'</w:delText>
        </w:r>
        <w:r w:rsidRPr="00790445" w:rsidDel="006B3C3B">
          <w:rPr>
            <w:rFonts w:ascii="Times New Roman" w:hAnsi="Times New Roman" w:cs="Times New Roman"/>
            <w:sz w:val="22"/>
          </w:rPr>
          <w:delText xml:space="preserve">t release the </w:delText>
        </w:r>
      </w:del>
      <w:del w:id="2072" w:author="nick ting" w:date="2021-10-04T21:52:00Z">
        <w:r w:rsidRPr="00790445" w:rsidDel="008C40FC">
          <w:rPr>
            <w:rFonts w:ascii="Times New Roman" w:hAnsi="Times New Roman" w:cs="Times New Roman"/>
            <w:sz w:val="22"/>
          </w:rPr>
          <w:delText xml:space="preserve">strong </w:delText>
        </w:r>
      </w:del>
      <w:del w:id="2073" w:author="nick ting" w:date="2021-10-03T20:14:00Z">
        <w:r w:rsidRPr="00790445" w:rsidDel="006B3C3B">
          <w:rPr>
            <w:rFonts w:ascii="Times New Roman" w:hAnsi="Times New Roman" w:cs="Times New Roman"/>
            <w:sz w:val="22"/>
          </w:rPr>
          <w:delText xml:space="preserve">correspondence </w:delText>
        </w:r>
      </w:del>
      <w:del w:id="2074" w:author="nick ting" w:date="2021-10-04T21:52:00Z">
        <w:r w:rsidRPr="00790445" w:rsidDel="008C40FC">
          <w:rPr>
            <w:rFonts w:ascii="Times New Roman" w:hAnsi="Times New Roman" w:cs="Times New Roman"/>
            <w:sz w:val="22"/>
          </w:rPr>
          <w:delText xml:space="preserve">with any other candidates, but </w:delText>
        </w:r>
      </w:del>
      <w:del w:id="2075" w:author="nick ting" w:date="2021-10-04T21:51:00Z">
        <w:r w:rsidRPr="00790445" w:rsidDel="00A305D8">
          <w:rPr>
            <w:rFonts w:ascii="Times New Roman" w:hAnsi="Times New Roman" w:cs="Times New Roman"/>
            <w:i/>
            <w:iCs/>
            <w:sz w:val="22"/>
          </w:rPr>
          <w:delText>A. rambellii</w:delText>
        </w:r>
        <w:r w:rsidRPr="00790445" w:rsidDel="00A305D8">
          <w:rPr>
            <w:rFonts w:ascii="Times New Roman" w:hAnsi="Times New Roman" w:cs="Times New Roman"/>
            <w:sz w:val="22"/>
          </w:rPr>
          <w:delText xml:space="preserve"> </w:delText>
        </w:r>
      </w:del>
      <w:del w:id="2076" w:author="nick ting" w:date="2021-10-04T21:52:00Z">
        <w:r w:rsidRPr="00790445" w:rsidDel="008C40FC">
          <w:rPr>
            <w:rFonts w:ascii="Times New Roman" w:hAnsi="Times New Roman" w:cs="Times New Roman"/>
            <w:sz w:val="22"/>
          </w:rPr>
          <w:delText xml:space="preserve">were </w:delText>
        </w:r>
      </w:del>
      <w:del w:id="2077" w:author="nick ting" w:date="2021-10-03T20:14:00Z">
        <w:r w:rsidRPr="00790445" w:rsidDel="006B3C3B">
          <w:rPr>
            <w:rFonts w:ascii="Times New Roman" w:hAnsi="Times New Roman" w:cs="Times New Roman"/>
            <w:sz w:val="22"/>
          </w:rPr>
          <w:delText>a high positive connection</w:delText>
        </w:r>
      </w:del>
      <w:del w:id="2078" w:author="nick ting" w:date="2021-10-04T21:52:00Z">
        <w:r w:rsidRPr="00790445" w:rsidDel="008C40FC">
          <w:rPr>
            <w:rFonts w:ascii="Times New Roman" w:hAnsi="Times New Roman" w:cs="Times New Roman"/>
            <w:sz w:val="22"/>
          </w:rPr>
          <w:delText xml:space="preserve"> with </w:delText>
        </w:r>
        <w:r w:rsidRPr="00790445" w:rsidDel="008C40FC">
          <w:rPr>
            <w:rFonts w:ascii="Times New Roman" w:hAnsi="Times New Roman" w:cs="Times New Roman"/>
            <w:i/>
            <w:iCs/>
            <w:sz w:val="22"/>
          </w:rPr>
          <w:delText>Moniliophthora</w:delText>
        </w:r>
        <w:r w:rsidRPr="00790445" w:rsidDel="008C40FC">
          <w:rPr>
            <w:rFonts w:ascii="Times New Roman" w:hAnsi="Times New Roman" w:cs="Times New Roman"/>
            <w:sz w:val="22"/>
          </w:rPr>
          <w:delText xml:space="preserve"> </w:delText>
        </w:r>
        <w:r w:rsidRPr="00790445" w:rsidDel="008C40FC">
          <w:rPr>
            <w:rFonts w:ascii="Times New Roman" w:hAnsi="Times New Roman" w:cs="Times New Roman"/>
            <w:i/>
            <w:iCs/>
            <w:sz w:val="22"/>
          </w:rPr>
          <w:delText>Pemiciosa</w:delText>
        </w:r>
        <w:r w:rsidRPr="00790445" w:rsidDel="008C40FC">
          <w:rPr>
            <w:rFonts w:ascii="Times New Roman" w:hAnsi="Times New Roman" w:cs="Times New Roman"/>
            <w:sz w:val="22"/>
          </w:rPr>
          <w:delText xml:space="preserve"> in these two stages</w:delText>
        </w:r>
      </w:del>
      <w:r w:rsidRPr="00790445">
        <w:rPr>
          <w:rFonts w:ascii="Times New Roman" w:hAnsi="Times New Roman" w:cs="Times New Roman"/>
          <w:sz w:val="22"/>
        </w:rPr>
        <w:t xml:space="preserve">. </w:t>
      </w:r>
      <w:ins w:id="2079" w:author="nick ting" w:date="2021-10-04T22:00:00Z">
        <w:r w:rsidR="008C40FC">
          <w:rPr>
            <w:rFonts w:ascii="Times New Roman" w:hAnsi="Times New Roman" w:cs="Times New Roman"/>
            <w:sz w:val="22"/>
          </w:rPr>
          <w:t xml:space="preserve">Interestingly, </w:t>
        </w:r>
      </w:ins>
      <w:ins w:id="2080" w:author="nick ting" w:date="2021-10-04T22:01:00Z">
        <w:r w:rsidR="008C40FC">
          <w:rPr>
            <w:rFonts w:ascii="Times New Roman" w:hAnsi="Times New Roman" w:cs="Times New Roman"/>
            <w:sz w:val="22"/>
          </w:rPr>
          <w:t xml:space="preserve">CRC-depleted fungi such as </w:t>
        </w:r>
        <w:r w:rsidR="008C40FC" w:rsidRPr="005F24DC">
          <w:rPr>
            <w:rFonts w:ascii="Times New Roman" w:hAnsi="Times New Roman" w:cs="Times New Roman"/>
            <w:i/>
            <w:iCs/>
            <w:sz w:val="22"/>
            <w:rPrChange w:id="2081" w:author="nick ting" w:date="2021-10-04T22:02:00Z">
              <w:rPr>
                <w:rFonts w:ascii="Times New Roman" w:hAnsi="Times New Roman" w:cs="Times New Roman"/>
                <w:sz w:val="22"/>
              </w:rPr>
            </w:rPrChange>
          </w:rPr>
          <w:t>R. clarus</w:t>
        </w:r>
        <w:r w:rsidR="008C40FC">
          <w:rPr>
            <w:rFonts w:ascii="Times New Roman" w:hAnsi="Times New Roman" w:cs="Times New Roman"/>
            <w:sz w:val="22"/>
          </w:rPr>
          <w:t xml:space="preserve">, </w:t>
        </w:r>
        <w:r w:rsidR="008C40FC" w:rsidRPr="005F24DC">
          <w:rPr>
            <w:rFonts w:ascii="Times New Roman" w:hAnsi="Times New Roman" w:cs="Times New Roman"/>
            <w:i/>
            <w:iCs/>
            <w:sz w:val="22"/>
            <w:rPrChange w:id="2082" w:author="nick ting" w:date="2021-10-04T22:02:00Z">
              <w:rPr>
                <w:rFonts w:ascii="Times New Roman" w:hAnsi="Times New Roman" w:cs="Times New Roman"/>
                <w:sz w:val="22"/>
              </w:rPr>
            </w:rPrChange>
          </w:rPr>
          <w:t>E. aedis</w:t>
        </w:r>
      </w:ins>
      <w:ins w:id="2083" w:author="nick ting" w:date="2021-10-04T22:02:00Z">
        <w:r w:rsidR="005F24DC">
          <w:rPr>
            <w:rFonts w:ascii="Times New Roman" w:hAnsi="Times New Roman" w:cs="Times New Roman"/>
            <w:sz w:val="22"/>
          </w:rPr>
          <w:t xml:space="preserve">, </w:t>
        </w:r>
      </w:ins>
      <w:ins w:id="2084" w:author="nick ting" w:date="2021-10-04T22:01:00Z">
        <w:r w:rsidR="008C40FC" w:rsidRPr="005F24DC">
          <w:rPr>
            <w:rFonts w:ascii="Times New Roman" w:hAnsi="Times New Roman" w:cs="Times New Roman"/>
            <w:i/>
            <w:iCs/>
            <w:sz w:val="22"/>
            <w:rPrChange w:id="2085" w:author="nick ting" w:date="2021-10-04T22:03:00Z">
              <w:rPr>
                <w:rFonts w:ascii="Times New Roman" w:hAnsi="Times New Roman" w:cs="Times New Roman"/>
                <w:sz w:val="22"/>
              </w:rPr>
            </w:rPrChange>
          </w:rPr>
          <w:t>Naumovozyma dairenensis</w:t>
        </w:r>
        <w:r w:rsidR="005F24DC">
          <w:rPr>
            <w:rFonts w:ascii="Times New Roman" w:hAnsi="Times New Roman" w:cs="Times New Roman"/>
            <w:sz w:val="22"/>
          </w:rPr>
          <w:t xml:space="preserve"> </w:t>
        </w:r>
      </w:ins>
      <w:ins w:id="2086" w:author="nick ting" w:date="2021-10-04T22:02:00Z">
        <w:r w:rsidR="005F24DC">
          <w:rPr>
            <w:rFonts w:ascii="Times New Roman" w:hAnsi="Times New Roman" w:cs="Times New Roman"/>
            <w:sz w:val="22"/>
          </w:rPr>
          <w:t xml:space="preserve">and </w:t>
        </w:r>
        <w:r w:rsidR="005F24DC" w:rsidRPr="005F24DC">
          <w:rPr>
            <w:rFonts w:ascii="Times New Roman" w:hAnsi="Times New Roman" w:cs="Times New Roman"/>
            <w:i/>
            <w:iCs/>
            <w:sz w:val="22"/>
            <w:rPrChange w:id="2087" w:author="nick ting" w:date="2021-10-04T22:03:00Z">
              <w:rPr>
                <w:rFonts w:ascii="Times New Roman" w:hAnsi="Times New Roman" w:cs="Times New Roman"/>
                <w:sz w:val="22"/>
              </w:rPr>
            </w:rPrChange>
          </w:rPr>
          <w:t>R. irregularis</w:t>
        </w:r>
        <w:r w:rsidR="005F24DC">
          <w:rPr>
            <w:rFonts w:ascii="Times New Roman" w:hAnsi="Times New Roman" w:cs="Times New Roman"/>
            <w:sz w:val="22"/>
          </w:rPr>
          <w:t xml:space="preserve"> are correlated with one another in healthy individuals. </w:t>
        </w:r>
      </w:ins>
      <w:ins w:id="2088" w:author="nick ting" w:date="2021-10-04T22:03:00Z">
        <w:r w:rsidR="005F24DC">
          <w:rPr>
            <w:rFonts w:ascii="Times New Roman" w:hAnsi="Times New Roman" w:cs="Times New Roman"/>
            <w:sz w:val="22"/>
          </w:rPr>
          <w:t>A</w:t>
        </w:r>
      </w:ins>
      <w:ins w:id="2089" w:author="nick ting" w:date="2021-10-04T22:02:00Z">
        <w:r w:rsidR="005F24DC">
          <w:rPr>
            <w:rFonts w:ascii="Times New Roman" w:hAnsi="Times New Roman" w:cs="Times New Roman"/>
            <w:sz w:val="22"/>
          </w:rPr>
          <w:t>ltogether</w:t>
        </w:r>
      </w:ins>
      <w:ins w:id="2090" w:author="nick ting" w:date="2021-10-04T22:03:00Z">
        <w:r w:rsidR="005F24DC">
          <w:rPr>
            <w:rFonts w:ascii="Times New Roman" w:hAnsi="Times New Roman" w:cs="Times New Roman"/>
            <w:sz w:val="22"/>
          </w:rPr>
          <w:t xml:space="preserve">, our results suggested that </w:t>
        </w:r>
      </w:ins>
      <w:ins w:id="2091" w:author="nick ting" w:date="2021-10-04T22:04:00Z">
        <w:r w:rsidR="005F24DC">
          <w:rPr>
            <w:rFonts w:ascii="Times New Roman" w:hAnsi="Times New Roman" w:cs="Times New Roman"/>
            <w:sz w:val="22"/>
          </w:rPr>
          <w:t>different sets of fungi were strongly correlated in different conditions.</w:t>
        </w:r>
      </w:ins>
      <w:ins w:id="2092" w:author="nick ting" w:date="2021-10-04T22:05:00Z">
        <w:r w:rsidR="005F24DC">
          <w:rPr>
            <w:rFonts w:ascii="Times New Roman" w:hAnsi="Times New Roman" w:cs="Times New Roman"/>
            <w:sz w:val="22"/>
          </w:rPr>
          <w:t xml:space="preserve"> While CRC-depleted fungi might be crucial for maintain</w:t>
        </w:r>
      </w:ins>
      <w:ins w:id="2093" w:author="nick ting" w:date="2021-10-04T22:06:00Z">
        <w:r w:rsidR="005F24DC">
          <w:rPr>
            <w:rFonts w:ascii="Times New Roman" w:hAnsi="Times New Roman" w:cs="Times New Roman"/>
            <w:sz w:val="22"/>
          </w:rPr>
          <w:t>ing</w:t>
        </w:r>
      </w:ins>
      <w:ins w:id="2094" w:author="nick ting" w:date="2021-10-04T22:05:00Z">
        <w:r w:rsidR="005F24DC">
          <w:rPr>
            <w:rFonts w:ascii="Times New Roman" w:hAnsi="Times New Roman" w:cs="Times New Roman"/>
            <w:sz w:val="22"/>
          </w:rPr>
          <w:t xml:space="preserve"> enteric homeostasis in healt</w:t>
        </w:r>
      </w:ins>
      <w:ins w:id="2095" w:author="nick ting" w:date="2021-10-04T22:06:00Z">
        <w:r w:rsidR="005F24DC">
          <w:rPr>
            <w:rFonts w:ascii="Times New Roman" w:hAnsi="Times New Roman" w:cs="Times New Roman"/>
            <w:sz w:val="22"/>
          </w:rPr>
          <w:t>hy gut, enrichment of CRC-associated fungi might break the homeostasis contributing to CRC carcinogenesis.</w:t>
        </w:r>
      </w:ins>
      <w:del w:id="2096" w:author="nick ting" w:date="2021-10-04T22:06:00Z">
        <w:r w:rsidRPr="00790445" w:rsidDel="005F24DC">
          <w:rPr>
            <w:rFonts w:ascii="Times New Roman" w:hAnsi="Times New Roman" w:cs="Times New Roman"/>
            <w:sz w:val="22"/>
          </w:rPr>
          <w:delText xml:space="preserve">Thus, our analysis revealed that co-occurrence </w:delText>
        </w:r>
        <w:r w:rsidR="00FA35F2" w:rsidRPr="00790445" w:rsidDel="005F24DC">
          <w:rPr>
            <w:rFonts w:ascii="Times New Roman" w:hAnsi="Times New Roman" w:cs="Times New Roman"/>
            <w:sz w:val="22"/>
          </w:rPr>
          <w:delText>micro-eukaryotic</w:delText>
        </w:r>
      </w:del>
      <w:ins w:id="2097" w:author="LIN, Yufeng" w:date="2021-09-28T13:01:00Z">
        <w:del w:id="2098" w:author="nick ting" w:date="2021-10-04T22:06:00Z">
          <w:r w:rsidR="004314C2" w:rsidDel="005F24DC">
            <w:rPr>
              <w:rFonts w:ascii="Times New Roman" w:hAnsi="Times New Roman" w:cs="Times New Roman"/>
              <w:sz w:val="22"/>
            </w:rPr>
            <w:delText>fungal</w:delText>
          </w:r>
        </w:del>
      </w:ins>
      <w:del w:id="2099" w:author="nick ting" w:date="2021-10-04T22:06:00Z">
        <w:r w:rsidRPr="00790445" w:rsidDel="005F24DC">
          <w:rPr>
            <w:rFonts w:ascii="Times New Roman" w:hAnsi="Times New Roman" w:cs="Times New Roman"/>
            <w:sz w:val="22"/>
          </w:rPr>
          <w:delText xml:space="preserve"> relationships might be crucial for enteric homeostasis in a healthy gut. In contrast, </w:delText>
        </w:r>
        <w:r w:rsidR="00FA35F2" w:rsidRPr="00790445" w:rsidDel="005F24DC">
          <w:rPr>
            <w:rFonts w:ascii="Times New Roman" w:hAnsi="Times New Roman" w:cs="Times New Roman"/>
            <w:sz w:val="22"/>
          </w:rPr>
          <w:delText>micro-eukaryotic</w:delText>
        </w:r>
      </w:del>
      <w:ins w:id="2100" w:author="LIN, Yufeng" w:date="2021-09-28T13:01:00Z">
        <w:del w:id="2101" w:author="nick ting" w:date="2021-10-04T22:06:00Z">
          <w:r w:rsidR="004314C2" w:rsidDel="005F24DC">
            <w:rPr>
              <w:rFonts w:ascii="Times New Roman" w:hAnsi="Times New Roman" w:cs="Times New Roman"/>
              <w:sz w:val="22"/>
            </w:rPr>
            <w:delText>fungal</w:delText>
          </w:r>
        </w:del>
      </w:ins>
      <w:del w:id="2102" w:author="nick ting" w:date="2021-10-04T22:06:00Z">
        <w:r w:rsidRPr="00790445" w:rsidDel="005F24DC">
          <w:rPr>
            <w:rFonts w:ascii="Times New Roman" w:hAnsi="Times New Roman" w:cs="Times New Roman"/>
            <w:sz w:val="22"/>
          </w:rPr>
          <w:delText xml:space="preserve"> dysbiosis might break the balance and provide a suitable environment for the harmful </w:delText>
        </w:r>
        <w:r w:rsidR="00FA35F2" w:rsidRPr="00790445" w:rsidDel="005F24DC">
          <w:rPr>
            <w:rFonts w:ascii="Times New Roman" w:hAnsi="Times New Roman" w:cs="Times New Roman"/>
            <w:sz w:val="22"/>
          </w:rPr>
          <w:delText>micro-eukaryotes</w:delText>
        </w:r>
      </w:del>
      <w:ins w:id="2103" w:author="LIN, Yufeng" w:date="2021-09-28T13:07:00Z">
        <w:del w:id="2104" w:author="nick ting" w:date="2021-10-04T22:06:00Z">
          <w:r w:rsidR="004314C2" w:rsidDel="005F24DC">
            <w:rPr>
              <w:rFonts w:ascii="Times New Roman" w:hAnsi="Times New Roman" w:cs="Times New Roman"/>
              <w:sz w:val="22"/>
            </w:rPr>
            <w:delText>fungi</w:delText>
          </w:r>
        </w:del>
      </w:ins>
      <w:del w:id="2105" w:author="nick ting" w:date="2021-10-04T22:06:00Z">
        <w:r w:rsidRPr="00790445" w:rsidDel="005F24DC">
          <w:rPr>
            <w:rFonts w:ascii="Times New Roman" w:hAnsi="Times New Roman" w:cs="Times New Roman"/>
            <w:sz w:val="22"/>
          </w:rPr>
          <w:delText xml:space="preserve"> clustering developing, which might cause colorectal carcinogenesis.</w:delText>
        </w:r>
      </w:del>
    </w:p>
    <w:p w14:paraId="0E95DE57" w14:textId="388F8A2D" w:rsidR="00D9531B" w:rsidRPr="00790445" w:rsidDel="00211129" w:rsidRDefault="00D9531B">
      <w:pPr>
        <w:rPr>
          <w:del w:id="2106" w:author="LIN, Yufeng" w:date="2021-10-05T10:12:00Z"/>
        </w:rPr>
        <w:pPrChange w:id="2107" w:author="LIN, Yufeng" w:date="2021-10-05T10:12:00Z">
          <w:pPr>
            <w:pStyle w:val="title20825"/>
          </w:pPr>
        </w:pPrChange>
      </w:pPr>
      <w:del w:id="2108" w:author="LIN, Yufeng" w:date="2021-10-05T10:12:00Z">
        <w:r w:rsidRPr="00790445" w:rsidDel="00211129">
          <w:delText xml:space="preserve">Correlation between CRC-related </w:delText>
        </w:r>
      </w:del>
      <w:ins w:id="2109" w:author="nick ting" w:date="2021-10-03T20:16:00Z">
        <w:del w:id="2110" w:author="LIN, Yufeng" w:date="2021-10-05T10:12:00Z">
          <w:r w:rsidR="006B3C3B" w:rsidDel="00211129">
            <w:delText>associated</w:delText>
          </w:r>
          <w:r w:rsidR="006B3C3B" w:rsidRPr="00790445" w:rsidDel="00211129">
            <w:delText xml:space="preserve"> </w:delText>
          </w:r>
        </w:del>
      </w:ins>
      <w:del w:id="2111" w:author="LIN, Yufeng" w:date="2021-10-05T10:12:00Z">
        <w:r w:rsidRPr="00790445" w:rsidDel="00211129">
          <w:delText xml:space="preserve">bacteria and selected </w:delText>
        </w:r>
      </w:del>
      <w:ins w:id="2112" w:author="nick ting" w:date="2021-10-03T20:16:00Z">
        <w:del w:id="2113" w:author="LIN, Yufeng" w:date="2021-10-05T10:12:00Z">
          <w:r w:rsidR="006B3C3B" w:rsidDel="00211129">
            <w:delText>CRC-associated</w:delText>
          </w:r>
          <w:r w:rsidR="006B3C3B" w:rsidRPr="00790445" w:rsidDel="00211129">
            <w:delText xml:space="preserve"> </w:delText>
          </w:r>
        </w:del>
      </w:ins>
      <w:del w:id="2114" w:author="LIN, Yufeng" w:date="2021-09-28T13:07:00Z">
        <w:r w:rsidR="00FA35F2" w:rsidRPr="00790445" w:rsidDel="004314C2">
          <w:delText>micro-eukaryotes</w:delText>
        </w:r>
      </w:del>
      <w:ins w:id="2115" w:author="nick ting" w:date="2021-10-03T20:16:00Z">
        <w:del w:id="2116" w:author="LIN, Yufeng" w:date="2021-10-04T16:55:00Z">
          <w:r w:rsidR="006B3C3B" w:rsidDel="00DB66B4">
            <w:delText>micro-eukaryotes</w:delText>
          </w:r>
        </w:del>
      </w:ins>
      <w:del w:id="2117" w:author="nick ting" w:date="2021-10-04T17:50:00Z">
        <w:r w:rsidRPr="00790445" w:rsidDel="00B16CD0">
          <w:delText xml:space="preserve"> </w:delText>
        </w:r>
      </w:del>
      <w:del w:id="2118" w:author="nick ting" w:date="2021-10-03T20:16:00Z">
        <w:r w:rsidRPr="00790445" w:rsidDel="006B3C3B">
          <w:delText xml:space="preserve">was Perturbed </w:delText>
        </w:r>
      </w:del>
      <w:del w:id="2119" w:author="nick ting" w:date="2021-10-04T17:50:00Z">
        <w:r w:rsidRPr="00790445" w:rsidDel="00B16CD0">
          <w:delText>in CRC</w:delText>
        </w:r>
      </w:del>
    </w:p>
    <w:p w14:paraId="3E90538B" w14:textId="5BF2843C" w:rsidR="005F24DC" w:rsidDel="00A71977" w:rsidRDefault="00D9531B" w:rsidP="00790445">
      <w:pPr>
        <w:rPr>
          <w:ins w:id="2120" w:author="nick ting" w:date="2021-10-04T22:08:00Z"/>
          <w:del w:id="2121" w:author="LIN, Yufeng" w:date="2021-10-05T09:59:00Z"/>
          <w:rFonts w:ascii="Times New Roman" w:hAnsi="Times New Roman" w:cs="Times New Roman"/>
          <w:sz w:val="22"/>
        </w:rPr>
      </w:pPr>
      <w:del w:id="2122"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2123" w:author="nick ting" w:date="2021-10-03T20:29:00Z">
        <w:del w:id="2124" w:author="LIN, Yufeng" w:date="2021-10-05T10:08:00Z">
          <w:r w:rsidR="00B47CE5" w:rsidDel="00211129">
            <w:rPr>
              <w:rFonts w:ascii="Times New Roman" w:hAnsi="Times New Roman" w:cs="Times New Roman"/>
              <w:sz w:val="22"/>
            </w:rPr>
            <w:delText>identify</w:delText>
          </w:r>
        </w:del>
      </w:ins>
      <w:ins w:id="2125" w:author="nick ting" w:date="2021-10-03T20:16:00Z">
        <w:del w:id="2126" w:author="LIN, Yufeng" w:date="2021-10-05T10:08:00Z">
          <w:r w:rsidR="006B3C3B" w:rsidDel="00211129">
            <w:rPr>
              <w:rFonts w:ascii="Times New Roman" w:hAnsi="Times New Roman" w:cs="Times New Roman"/>
              <w:sz w:val="22"/>
            </w:rPr>
            <w:delText xml:space="preserve"> ially abundantbacteria</w:delText>
          </w:r>
        </w:del>
      </w:ins>
      <w:ins w:id="2127" w:author="nick ting" w:date="2021-10-03T20:29:00Z">
        <w:del w:id="2128" w:author="LIN, Yufeng" w:date="2021-10-05T10:08:00Z">
          <w:r w:rsidR="00B47CE5" w:rsidDel="00211129">
            <w:rPr>
              <w:rFonts w:ascii="Times New Roman" w:hAnsi="Times New Roman" w:cs="Times New Roman"/>
              <w:sz w:val="22"/>
            </w:rPr>
            <w:delText xml:space="preserve"> between CRC and healthy individu</w:delText>
          </w:r>
        </w:del>
      </w:ins>
      <w:ins w:id="2129" w:author="nick ting" w:date="2021-10-03T20:30:00Z">
        <w:del w:id="2130" w:author="LIN, Yufeng" w:date="2021-10-05T10:08:00Z">
          <w:r w:rsidR="00B47CE5" w:rsidDel="00211129">
            <w:rPr>
              <w:rFonts w:ascii="Times New Roman" w:hAnsi="Times New Roman" w:cs="Times New Roman"/>
              <w:sz w:val="22"/>
            </w:rPr>
            <w:delText>als</w:delText>
          </w:r>
          <w:commentRangeStart w:id="2131"/>
          <w:r w:rsidR="00B47CE5" w:rsidDel="00211129">
            <w:rPr>
              <w:rFonts w:ascii="Times New Roman" w:hAnsi="Times New Roman" w:cs="Times New Roman"/>
              <w:sz w:val="22"/>
            </w:rPr>
            <w:delText xml:space="preserve">, </w:delText>
          </w:r>
        </w:del>
      </w:ins>
      <w:commentRangeEnd w:id="2131"/>
      <w:del w:id="2132" w:author="LIN, Yufeng" w:date="2021-10-05T10:08:00Z">
        <w:r w:rsidR="007A0F07" w:rsidDel="00211129">
          <w:rPr>
            <w:rStyle w:val="CommentReference"/>
          </w:rPr>
          <w:commentReference w:id="2131"/>
        </w:r>
        <w:r w:rsidRPr="00790445" w:rsidDel="00211129">
          <w:rPr>
            <w:rFonts w:ascii="Times New Roman" w:hAnsi="Times New Roman" w:cs="Times New Roman"/>
            <w:sz w:val="22"/>
          </w:rPr>
          <w:delText xml:space="preserve">. We </w:delText>
        </w:r>
      </w:del>
      <w:ins w:id="2133" w:author="nick ting" w:date="2021-10-04T22:07:00Z">
        <w:del w:id="2134" w:author="LIN, Yufeng" w:date="2021-10-05T10:08:00Z">
          <w:r w:rsidR="005F24DC" w:rsidDel="00211129">
            <w:rPr>
              <w:rFonts w:ascii="Times New Roman" w:hAnsi="Times New Roman" w:cs="Times New Roman"/>
              <w:sz w:val="22"/>
            </w:rPr>
            <w:delText>performed</w:delText>
          </w:r>
        </w:del>
      </w:ins>
      <w:ins w:id="2135" w:author="nick ting" w:date="2021-10-03T20:31:00Z">
        <w:del w:id="2136" w:author="LIN, Yufeng" w:date="2021-10-05T10:08:00Z">
          <w:r w:rsidR="00B47CE5" w:rsidDel="00211129">
            <w:rPr>
              <w:rFonts w:ascii="Times New Roman" w:hAnsi="Times New Roman" w:cs="Times New Roman"/>
              <w:sz w:val="22"/>
            </w:rPr>
            <w:delText xml:space="preserve"> Wilcoxon rank-sum test</w:delText>
          </w:r>
        </w:del>
      </w:ins>
      <w:ins w:id="2137" w:author="nick ting" w:date="2021-10-04T22:07:00Z">
        <w:del w:id="2138" w:author="LIN, Yufeng" w:date="2021-10-05T10:08:00Z">
          <w:r w:rsidR="005F24DC" w:rsidDel="00211129">
            <w:rPr>
              <w:rFonts w:ascii="Times New Roman" w:hAnsi="Times New Roman" w:cs="Times New Roman"/>
              <w:sz w:val="22"/>
            </w:rPr>
            <w:delText xml:space="preserve"> with</w:delText>
          </w:r>
        </w:del>
      </w:ins>
      <w:del w:id="2139" w:author="LIN, Yufeng" w:date="2021-10-05T10:08:00Z">
        <w:r w:rsidRPr="00790445" w:rsidDel="00211129">
          <w:rPr>
            <w:rFonts w:ascii="Times New Roman" w:hAnsi="Times New Roman" w:cs="Times New Roman"/>
            <w:sz w:val="22"/>
          </w:rPr>
          <w:delText xml:space="preserve">tend to utilize these </w:delText>
        </w:r>
      </w:del>
      <w:ins w:id="2140" w:author="nick ting" w:date="2021-10-04T22:07:00Z">
        <w:del w:id="2141" w:author="LIN, Yufeng" w:date="2021-10-05T10:08:00Z">
          <w:r w:rsidR="005F24DC" w:rsidDel="00211129">
            <w:rPr>
              <w:rFonts w:ascii="Times New Roman" w:hAnsi="Times New Roman" w:cs="Times New Roman"/>
              <w:sz w:val="22"/>
            </w:rPr>
            <w:delText>stringent</w:delText>
          </w:r>
        </w:del>
      </w:ins>
      <w:ins w:id="2142" w:author="nick ting" w:date="2021-10-03T20:31:00Z">
        <w:del w:id="2143" w:author="LIN, Yufeng" w:date="2021-10-05T10:08:00Z">
          <w:r w:rsidR="00B47CE5" w:rsidDel="00211129">
            <w:rPr>
              <w:rFonts w:ascii="Times New Roman" w:hAnsi="Times New Roman" w:cs="Times New Roman"/>
              <w:sz w:val="22"/>
            </w:rPr>
            <w:delText xml:space="preserve">selection </w:delText>
          </w:r>
        </w:del>
      </w:ins>
      <w:del w:id="2144" w:author="LIN, Yufeng" w:date="2021-10-05T10:08:00Z">
        <w:r w:rsidRPr="00790445" w:rsidDel="00211129">
          <w:rPr>
            <w:rFonts w:ascii="Times New Roman" w:hAnsi="Times New Roman" w:cs="Times New Roman"/>
            <w:sz w:val="22"/>
          </w:rPr>
          <w:delText>criteria</w:delText>
        </w:r>
      </w:del>
      <w:ins w:id="2145" w:author="nick ting" w:date="2021-10-04T17:52:00Z">
        <w:del w:id="2146" w:author="LIN, Yufeng" w:date="2021-10-05T10:08:00Z">
          <w:r w:rsidR="00B16CD0" w:rsidDel="00211129">
            <w:rPr>
              <w:rFonts w:ascii="Times New Roman" w:hAnsi="Times New Roman" w:cs="Times New Roman"/>
              <w:sz w:val="22"/>
            </w:rPr>
            <w:delText xml:space="preserve"> removed</w:delText>
          </w:r>
        </w:del>
      </w:ins>
      <w:del w:id="2147" w:author="LIN, Yufeng" w:date="2021-10-05T10:08:00Z">
        <w:r w:rsidRPr="00790445" w:rsidDel="00211129">
          <w:rPr>
            <w:rFonts w:ascii="Times New Roman" w:hAnsi="Times New Roman" w:cs="Times New Roman"/>
            <w:sz w:val="22"/>
          </w:rPr>
          <w:delText xml:space="preserve"> to </w:delText>
        </w:r>
      </w:del>
      <w:del w:id="2148" w:author="LIN, Yufeng" w:date="2021-09-24T16:07:00Z">
        <w:r w:rsidRPr="00790445" w:rsidDel="005557B8">
          <w:rPr>
            <w:rFonts w:ascii="Times New Roman" w:hAnsi="Times New Roman" w:cs="Times New Roman"/>
            <w:sz w:val="22"/>
          </w:rPr>
          <w:delText xml:space="preserve">select </w:delText>
        </w:r>
      </w:del>
      <w:del w:id="2149" w:author="LIN, Yufeng" w:date="2021-10-05T10:08:00Z">
        <w:r w:rsidRPr="00790445" w:rsidDel="00211129">
          <w:rPr>
            <w:rFonts w:ascii="Times New Roman" w:hAnsi="Times New Roman" w:cs="Times New Roman"/>
            <w:sz w:val="22"/>
          </w:rPr>
          <w:delText>the bacteria</w:delText>
        </w:r>
      </w:del>
      <w:del w:id="2150" w:author="LIN, Yufeng" w:date="2021-09-24T16:08:00Z">
        <w:r w:rsidRPr="00790445" w:rsidDel="005557B8">
          <w:rPr>
            <w:rFonts w:ascii="Times New Roman" w:hAnsi="Times New Roman" w:cs="Times New Roman"/>
            <w:sz w:val="22"/>
          </w:rPr>
          <w:delText>l candidates</w:delText>
        </w:r>
      </w:del>
      <w:del w:id="2151" w:author="LIN, Yufeng" w:date="2021-10-05T10:08:00Z">
        <w:r w:rsidRPr="00790445" w:rsidDel="00211129">
          <w:rPr>
            <w:rFonts w:ascii="Times New Roman" w:hAnsi="Times New Roman" w:cs="Times New Roman"/>
            <w:sz w:val="22"/>
          </w:rPr>
          <w:delText xml:space="preserve">. Compared with </w:delText>
        </w:r>
        <w:r w:rsidR="00FA35F2" w:rsidRPr="00790445" w:rsidDel="00211129">
          <w:rPr>
            <w:rFonts w:ascii="Times New Roman" w:hAnsi="Times New Roman" w:cs="Times New Roman"/>
            <w:sz w:val="22"/>
          </w:rPr>
          <w:delText>micro-eukaryotes</w:delText>
        </w:r>
        <w:r w:rsidRPr="00790445" w:rsidDel="00211129">
          <w:rPr>
            <w:rFonts w:ascii="Times New Roman" w:hAnsi="Times New Roman" w:cs="Times New Roman"/>
            <w:sz w:val="22"/>
          </w:rPr>
          <w:delText>,</w:delText>
        </w:r>
      </w:del>
      <w:ins w:id="2152" w:author="nick ting" w:date="2021-10-03T20:32:00Z">
        <w:del w:id="2153" w:author="LIN, Yufeng" w:date="2021-10-05T10:05:00Z">
          <w:r w:rsidR="00B47CE5" w:rsidDel="00A71977">
            <w:rPr>
              <w:rFonts w:ascii="Times New Roman" w:hAnsi="Times New Roman" w:cs="Times New Roman"/>
              <w:sz w:val="22"/>
            </w:rPr>
            <w:delText>31</w:delText>
          </w:r>
        </w:del>
      </w:ins>
      <w:del w:id="2154" w:author="LIN, Yufeng" w:date="2021-10-05T10:08:00Z">
        <w:r w:rsidRPr="00790445" w:rsidDel="00211129">
          <w:rPr>
            <w:rFonts w:ascii="Times New Roman" w:hAnsi="Times New Roman" w:cs="Times New Roman"/>
            <w:sz w:val="22"/>
          </w:rPr>
          <w:delText xml:space="preserve"> the difference between</w:delText>
        </w:r>
      </w:del>
      <w:ins w:id="2155" w:author="nick ting" w:date="2021-10-03T20:32:00Z">
        <w:del w:id="2156" w:author="LIN, Yufeng" w:date="2021-10-05T10:08:00Z">
          <w:r w:rsidR="00B47CE5" w:rsidDel="00211129">
            <w:rPr>
              <w:rFonts w:ascii="Times New Roman" w:hAnsi="Times New Roman" w:cs="Times New Roman"/>
              <w:sz w:val="22"/>
            </w:rPr>
            <w:delText>differentially abundant</w:delText>
          </w:r>
        </w:del>
      </w:ins>
      <w:del w:id="2157" w:author="LIN, Yufeng" w:date="2021-10-05T10:08:00Z">
        <w:r w:rsidRPr="00790445" w:rsidDel="00211129">
          <w:rPr>
            <w:rFonts w:ascii="Times New Roman" w:hAnsi="Times New Roman" w:cs="Times New Roman"/>
            <w:sz w:val="22"/>
          </w:rPr>
          <w:delText xml:space="preserve"> bacteria</w:delText>
        </w:r>
      </w:del>
      <w:ins w:id="2158" w:author="nick ting" w:date="2021-10-04T17:53:00Z">
        <w:del w:id="2159" w:author="LIN, Yufeng" w:date="2021-10-05T10:08:00Z">
          <w:r w:rsidR="00B16CD0" w:rsidDel="00211129">
            <w:rPr>
              <w:rFonts w:ascii="Times New Roman" w:hAnsi="Times New Roman" w:cs="Times New Roman"/>
              <w:sz w:val="22"/>
            </w:rPr>
            <w:delText xml:space="preserve"> were identified</w:delText>
          </w:r>
        </w:del>
      </w:ins>
      <w:ins w:id="2160" w:author="nick ting" w:date="2021-10-03T20:32:00Z">
        <w:del w:id="2161" w:author="LIN, Yufeng" w:date="2021-10-05T10:08:00Z">
          <w:r w:rsidR="00B47CE5" w:rsidDel="00211129">
            <w:rPr>
              <w:rFonts w:ascii="Times New Roman" w:hAnsi="Times New Roman" w:cs="Times New Roman"/>
              <w:sz w:val="22"/>
            </w:rPr>
            <w:delText xml:space="preserve"> </w:delText>
          </w:r>
        </w:del>
      </w:ins>
      <w:del w:id="2162" w:author="LIN, Yufeng" w:date="2021-10-05T10:08:00Z">
        <w:r w:rsidRPr="00790445" w:rsidDel="00211129">
          <w:rPr>
            <w:rFonts w:ascii="Times New Roman" w:hAnsi="Times New Roman" w:cs="Times New Roman"/>
            <w:sz w:val="22"/>
          </w:rPr>
          <w:delText xml:space="preserve"> in </w:delText>
        </w:r>
      </w:del>
      <w:del w:id="2163" w:author="LIN, Yufeng" w:date="2021-09-24T16:17:00Z">
        <w:r w:rsidRPr="00790445" w:rsidDel="008A0F40">
          <w:rPr>
            <w:rFonts w:ascii="Times New Roman" w:hAnsi="Times New Roman" w:cs="Times New Roman"/>
            <w:sz w:val="22"/>
          </w:rPr>
          <w:delText xml:space="preserve">healthy controls and </w:delText>
        </w:r>
      </w:del>
      <w:del w:id="2164" w:author="LIN, Yufeng" w:date="2021-10-05T10:08:00Z">
        <w:r w:rsidRPr="00790445" w:rsidDel="00211129">
          <w:rPr>
            <w:rFonts w:ascii="Times New Roman" w:hAnsi="Times New Roman" w:cs="Times New Roman"/>
            <w:sz w:val="22"/>
          </w:rPr>
          <w:delText>CRC</w:delText>
        </w:r>
      </w:del>
      <w:ins w:id="2165" w:author="nick ting" w:date="2021-10-03T20:43:00Z">
        <w:del w:id="2166" w:author="LIN, Yufeng" w:date="2021-10-05T10:08:00Z">
          <w:r w:rsidR="00AC7FAD" w:rsidDel="00211129">
            <w:rPr>
              <w:rFonts w:ascii="Times New Roman" w:hAnsi="Times New Roman" w:cs="Times New Roman"/>
              <w:sz w:val="22"/>
            </w:rPr>
            <w:delText xml:space="preserve"> which</w:delText>
          </w:r>
        </w:del>
      </w:ins>
      <w:del w:id="2167" w:author="LIN, Yufeng" w:date="2021-10-05T10:08:00Z">
        <w:r w:rsidRPr="00790445" w:rsidDel="00211129">
          <w:rPr>
            <w:rFonts w:ascii="Times New Roman" w:hAnsi="Times New Roman" w:cs="Times New Roman"/>
            <w:sz w:val="22"/>
          </w:rPr>
          <w:delText xml:space="preserve"> </w:delText>
        </w:r>
      </w:del>
      <w:del w:id="2168" w:author="LIN, Yufeng" w:date="2021-09-24T16:08:00Z">
        <w:r w:rsidRPr="00790445" w:rsidDel="005557B8">
          <w:rPr>
            <w:rFonts w:ascii="Times New Roman" w:hAnsi="Times New Roman" w:cs="Times New Roman"/>
            <w:sz w:val="22"/>
          </w:rPr>
          <w:delText xml:space="preserve">is </w:delText>
        </w:r>
      </w:del>
      <w:ins w:id="2169" w:author="nick ting" w:date="2021-10-04T17:53:00Z">
        <w:del w:id="2170" w:author="LIN, Yufeng" w:date="2021-10-05T10:08:00Z">
          <w:r w:rsidR="00B16CD0" w:rsidDel="00211129">
            <w:rPr>
              <w:rFonts w:ascii="Times New Roman" w:hAnsi="Times New Roman" w:cs="Times New Roman"/>
              <w:sz w:val="22"/>
            </w:rPr>
            <w:delText>were</w:delText>
          </w:r>
        </w:del>
      </w:ins>
      <w:del w:id="2171" w:author="LIN, Yufeng" w:date="2021-10-05T10:08:00Z">
        <w:r w:rsidRPr="00790445" w:rsidDel="00211129">
          <w:rPr>
            <w:rFonts w:ascii="Times New Roman" w:hAnsi="Times New Roman" w:cs="Times New Roman"/>
            <w:sz w:val="22"/>
          </w:rPr>
          <w:delText xml:space="preserve">more </w:delText>
        </w:r>
        <w:r w:rsidRPr="00211129" w:rsidDel="00211129">
          <w:rPr>
            <w:rFonts w:ascii="Times New Roman" w:hAnsi="Times New Roman" w:cs="Times New Roman"/>
            <w:sz w:val="22"/>
          </w:rPr>
          <w:delText>significant</w:delText>
        </w:r>
      </w:del>
      <w:ins w:id="2172" w:author="nick ting" w:date="2021-10-03T20:33:00Z">
        <w:del w:id="2173" w:author="LIN, Yufeng" w:date="2021-10-05T10:08:00Z">
          <w:r w:rsidR="00B47CE5" w:rsidDel="00211129">
            <w:rPr>
              <w:rFonts w:ascii="Times New Roman" w:hAnsi="Times New Roman" w:cs="Times New Roman"/>
              <w:sz w:val="22"/>
            </w:rPr>
            <w:delText xml:space="preserve"> as compared to those in </w:delText>
          </w:r>
        </w:del>
        <w:del w:id="2174" w:author="LIN, Yufeng" w:date="2021-10-04T16:55:00Z">
          <w:r w:rsidR="00B47CE5" w:rsidDel="00DB66B4">
            <w:rPr>
              <w:rFonts w:ascii="Times New Roman" w:hAnsi="Times New Roman" w:cs="Times New Roman"/>
              <w:sz w:val="22"/>
            </w:rPr>
            <w:delText>micro-eukaryotes</w:delText>
          </w:r>
        </w:del>
      </w:ins>
      <w:del w:id="2175" w:author="LIN, Yufeng" w:date="2021-10-05T10:08:00Z">
        <w:r w:rsidRPr="00790445" w:rsidDel="00211129">
          <w:rPr>
            <w:rFonts w:ascii="Times New Roman" w:hAnsi="Times New Roman" w:cs="Times New Roman"/>
            <w:sz w:val="22"/>
          </w:rPr>
          <w:delText xml:space="preserve">; we gained 31 features </w:delText>
        </w:r>
      </w:del>
      <w:ins w:id="2176" w:author="nick ting" w:date="2021-10-03T20:33:00Z">
        <w:del w:id="2177" w:author="LIN, Yufeng" w:date="2021-10-05T10:08:00Z">
          <w:r w:rsidR="00B47CE5" w:rsidDel="00211129">
            <w:rPr>
              <w:rFonts w:ascii="Times New Roman" w:hAnsi="Times New Roman" w:cs="Times New Roman"/>
              <w:sz w:val="22"/>
            </w:rPr>
            <w:delText>)</w:delText>
          </w:r>
        </w:del>
      </w:ins>
      <w:del w:id="2178" w:author="LIN, Yufeng" w:date="2021-10-05T10:08:00Z">
        <w:r w:rsidRPr="00790445" w:rsidDel="00211129">
          <w:rPr>
            <w:rFonts w:ascii="Times New Roman" w:hAnsi="Times New Roman" w:cs="Times New Roman"/>
            <w:sz w:val="22"/>
          </w:rPr>
          <w:delText>through two filters</w:delText>
        </w:r>
      </w:del>
      <w:del w:id="2179" w:author="LIN, Yufeng" w:date="2021-09-23T17:22:00Z">
        <w:r w:rsidRPr="00790445" w:rsidDel="00A45492">
          <w:rPr>
            <w:rFonts w:ascii="Times New Roman" w:hAnsi="Times New Roman" w:cs="Times New Roman"/>
            <w:sz w:val="22"/>
          </w:rPr>
          <w:delText xml:space="preserve"> (see Methods)</w:delText>
        </w:r>
      </w:del>
      <w:del w:id="2180" w:author="LIN, Yufeng" w:date="2021-10-05T10:08:00Z">
        <w:r w:rsidRPr="00790445" w:rsidDel="00211129">
          <w:rPr>
            <w:rFonts w:ascii="Times New Roman" w:hAnsi="Times New Roman" w:cs="Times New Roman"/>
            <w:sz w:val="22"/>
          </w:rPr>
          <w:delText>. At least half of the bacteri</w:delText>
        </w:r>
      </w:del>
      <w:ins w:id="2181" w:author="nick ting" w:date="2021-10-03T20:33:00Z">
        <w:del w:id="2182" w:author="LIN, Yufeng" w:date="2021-10-05T10:08:00Z">
          <w:r w:rsidR="00B47CE5" w:rsidDel="00211129">
            <w:rPr>
              <w:rFonts w:ascii="Times New Roman" w:hAnsi="Times New Roman" w:cs="Times New Roman"/>
              <w:sz w:val="22"/>
            </w:rPr>
            <w:delText xml:space="preserve">a identified </w:delText>
          </w:r>
        </w:del>
      </w:ins>
      <w:del w:id="2183" w:author="LIN, Yufeng" w:date="2021-10-05T10:08:00Z">
        <w:r w:rsidRPr="00790445" w:rsidDel="00211129">
          <w:rPr>
            <w:rFonts w:ascii="Times New Roman" w:hAnsi="Times New Roman" w:cs="Times New Roman"/>
            <w:sz w:val="22"/>
          </w:rPr>
          <w:delText xml:space="preserve">al candidates have informed </w:delText>
        </w:r>
      </w:del>
      <w:ins w:id="2184" w:author="nick ting" w:date="2021-10-03T20:33:00Z">
        <w:del w:id="2185" w:author="LIN, Yufeng" w:date="2021-10-05T10:08:00Z">
          <w:r w:rsidR="00B47CE5" w:rsidDel="00211129">
            <w:rPr>
              <w:rFonts w:ascii="Times New Roman" w:hAnsi="Times New Roman" w:cs="Times New Roman"/>
              <w:sz w:val="22"/>
            </w:rPr>
            <w:delText>been reported to be</w:delText>
          </w:r>
          <w:r w:rsidR="00B47CE5" w:rsidRPr="00790445" w:rsidDel="00211129">
            <w:rPr>
              <w:rFonts w:ascii="Times New Roman" w:hAnsi="Times New Roman" w:cs="Times New Roman"/>
              <w:sz w:val="22"/>
            </w:rPr>
            <w:delText xml:space="preserve"> </w:delText>
          </w:r>
        </w:del>
      </w:ins>
      <w:del w:id="2186" w:author="LIN, Yufeng" w:date="2021-10-05T10:08:00Z">
        <w:r w:rsidRPr="00790445" w:rsidDel="00211129">
          <w:rPr>
            <w:rFonts w:ascii="Times New Roman" w:hAnsi="Times New Roman" w:cs="Times New Roman"/>
            <w:sz w:val="22"/>
          </w:rPr>
          <w:delText>canc</w:delText>
        </w:r>
      </w:del>
      <w:ins w:id="2187" w:author="nick ting" w:date="2021-10-03T20:33:00Z">
        <w:del w:id="2188" w:author="LIN, Yufeng" w:date="2021-10-05T10:08:00Z">
          <w:r w:rsidR="00B47CE5" w:rsidDel="00211129">
            <w:rPr>
              <w:rFonts w:ascii="Times New Roman" w:hAnsi="Times New Roman" w:cs="Times New Roman"/>
              <w:sz w:val="22"/>
            </w:rPr>
            <w:delText>CRC</w:delText>
          </w:r>
        </w:del>
      </w:ins>
      <w:del w:id="2189" w:author="LIN, Yufeng" w:date="2021-10-05T10:08:00Z">
        <w:r w:rsidRPr="00790445" w:rsidDel="00211129">
          <w:rPr>
            <w:rFonts w:ascii="Times New Roman" w:hAnsi="Times New Roman" w:cs="Times New Roman"/>
            <w:sz w:val="22"/>
          </w:rPr>
          <w:delText>er-related</w:delText>
        </w:r>
      </w:del>
      <w:ins w:id="2190" w:author="nick ting" w:date="2021-10-04T17:54:00Z">
        <w:del w:id="2191" w:author="LIN, Yufeng" w:date="2021-10-05T10:08:00Z">
          <w:r w:rsidR="00B16CD0" w:rsidDel="00211129">
            <w:rPr>
              <w:rFonts w:ascii="Times New Roman" w:hAnsi="Times New Roman" w:cs="Times New Roman"/>
              <w:sz w:val="22"/>
            </w:rPr>
            <w:delText xml:space="preserve"> such as </w:delText>
          </w:r>
        </w:del>
      </w:ins>
      <w:ins w:id="2192" w:author="nick ting" w:date="2021-10-04T17:57:00Z">
        <w:del w:id="2193" w:author="LIN, Yufeng" w:date="2021-10-05T10:08:00Z">
          <w:r w:rsidR="00B16CD0" w:rsidRPr="00790445" w:rsidDel="00211129">
            <w:rPr>
              <w:rFonts w:ascii="Times New Roman" w:hAnsi="Times New Roman" w:cs="Times New Roman"/>
              <w:i/>
              <w:iCs/>
              <w:sz w:val="22"/>
            </w:rPr>
            <w:delText>Fusobacterium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nucleatum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Parvimonas</w:delText>
          </w:r>
          <w:r w:rsidR="00B16CD0" w:rsidRPr="00790445" w:rsidDel="00211129">
            <w:rPr>
              <w:rFonts w:ascii="Times New Roman" w:hAnsi="Times New Roman" w:cs="Times New Roman"/>
              <w:sz w:val="22"/>
            </w:rPr>
            <w:delText xml:space="preserve"> </w:delText>
          </w:r>
          <w:r w:rsidR="00B16CD0" w:rsidRPr="005F24DC" w:rsidDel="00211129">
            <w:rPr>
              <w:rFonts w:ascii="Times New Roman" w:hAnsi="Times New Roman" w:cs="Times New Roman"/>
              <w:i/>
              <w:iCs/>
              <w:sz w:val="22"/>
              <w:rPrChange w:id="2194" w:author="nick ting" w:date="2021-10-04T22:08:00Z">
                <w:rPr>
                  <w:rFonts w:ascii="Times New Roman" w:hAnsi="Times New Roman" w:cs="Times New Roman"/>
                  <w:sz w:val="22"/>
                </w:rPr>
              </w:rPrChange>
            </w:rPr>
            <w:delText>micra</w:delText>
          </w:r>
          <w:r w:rsidR="00B16CD0" w:rsidRPr="00790445" w:rsidDel="00211129">
            <w:rPr>
              <w:rFonts w:ascii="Times New Roman" w:hAnsi="Times New Roman" w:cs="Times New Roman"/>
              <w:sz w:val="22"/>
            </w:rPr>
            <w:delText xml:space="preserve">, and </w:delText>
          </w:r>
          <w:r w:rsidR="00B16CD0" w:rsidRPr="00790445" w:rsidDel="00211129">
            <w:rPr>
              <w:rFonts w:ascii="Times New Roman" w:hAnsi="Times New Roman" w:cs="Times New Roman"/>
              <w:i/>
              <w:iCs/>
              <w:sz w:val="22"/>
            </w:rPr>
            <w:delText>Gemella</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morbilloru</w:delText>
          </w:r>
        </w:del>
      </w:ins>
      <w:ins w:id="2195" w:author="nick ting" w:date="2021-10-04T17:58:00Z">
        <w:del w:id="2196" w:author="LIN, Yufeng" w:date="2021-10-05T10:08:00Z">
          <w:r w:rsidR="00B16CD0" w:rsidDel="00211129">
            <w:rPr>
              <w:rFonts w:ascii="Times New Roman" w:hAnsi="Times New Roman" w:cs="Times New Roman"/>
              <w:i/>
              <w:iCs/>
              <w:sz w:val="22"/>
            </w:rPr>
            <w:delText>m</w:delText>
          </w:r>
        </w:del>
      </w:ins>
      <w:del w:id="2197" w:author="LIN, Yufeng" w:date="2021-10-05T10:08:00Z">
        <w:r w:rsidRPr="00790445" w:rsidDel="00211129">
          <w:rPr>
            <w:rFonts w:ascii="Times New Roman" w:hAnsi="Times New Roman" w:cs="Times New Roman"/>
            <w:sz w:val="22"/>
          </w:rPr>
          <w:fldChar w:fldCharType="begin"/>
        </w:r>
        <w:r w:rsidR="00F05685" w:rsidDel="00211129">
          <w:rPr>
            <w:rFonts w:ascii="Times New Roman" w:hAnsi="Times New Roman" w:cs="Times New Roman"/>
            <w:sz w:val="22"/>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790445" w:rsidDel="00211129">
          <w:rPr>
            <w:rFonts w:ascii="Times New Roman" w:hAnsi="Times New Roman" w:cs="Times New Roman"/>
            <w:sz w:val="22"/>
          </w:rPr>
          <w:fldChar w:fldCharType="separate"/>
        </w:r>
        <w:r w:rsidR="00F05685" w:rsidRPr="00F05685" w:rsidDel="00211129">
          <w:rPr>
            <w:rFonts w:ascii="Times New Roman" w:hAnsi="Times New Roman" w:cs="Times New Roman"/>
            <w:kern w:val="0"/>
            <w:sz w:val="22"/>
            <w:szCs w:val="24"/>
            <w:vertAlign w:val="superscript"/>
          </w:rPr>
          <w:delText>33–44</w:delText>
        </w:r>
        <w:r w:rsidRPr="00790445" w:rsidDel="00211129">
          <w:rPr>
            <w:rFonts w:ascii="Times New Roman" w:hAnsi="Times New Roman" w:cs="Times New Roman"/>
            <w:sz w:val="22"/>
          </w:rPr>
          <w:fldChar w:fldCharType="end"/>
        </w:r>
      </w:del>
      <w:ins w:id="2198" w:author="nick ting" w:date="2021-10-04T17:58:00Z">
        <w:del w:id="2199" w:author="LIN, Yufeng" w:date="2021-10-05T10:08:00Z">
          <w:r w:rsidR="00B16CD0" w:rsidDel="00211129">
            <w:rPr>
              <w:rFonts w:ascii="Times New Roman" w:hAnsi="Times New Roman" w:cs="Times New Roman"/>
              <w:sz w:val="22"/>
            </w:rPr>
            <w:delText>;</w:delText>
          </w:r>
        </w:del>
      </w:ins>
      <w:del w:id="2200" w:author="LIN, Yufeng" w:date="2021-10-05T10:08:00Z">
        <w:r w:rsidRPr="00790445" w:rsidDel="00211129">
          <w:rPr>
            <w:rFonts w:ascii="Times New Roman" w:hAnsi="Times New Roman" w:cs="Times New Roman"/>
            <w:sz w:val="22"/>
          </w:rPr>
          <w:delText xml:space="preserve"> or </w:delText>
        </w:r>
      </w:del>
      <w:ins w:id="2201" w:author="nick ting" w:date="2021-10-04T17:53:00Z">
        <w:del w:id="2202" w:author="LIN, Yufeng" w:date="2021-10-05T10:08:00Z">
          <w:r w:rsidR="00B16CD0" w:rsidDel="00211129">
            <w:rPr>
              <w:rFonts w:ascii="Times New Roman" w:hAnsi="Times New Roman" w:cs="Times New Roman"/>
              <w:sz w:val="22"/>
            </w:rPr>
            <w:delText xml:space="preserve">commonly used </w:delText>
          </w:r>
        </w:del>
      </w:ins>
      <w:del w:id="2203" w:author="LIN, Yufeng" w:date="2021-10-05T10:08:00Z">
        <w:r w:rsidRPr="00790445" w:rsidDel="00211129">
          <w:rPr>
            <w:rFonts w:ascii="Times New Roman" w:hAnsi="Times New Roman" w:cs="Times New Roman"/>
            <w:sz w:val="22"/>
          </w:rPr>
          <w:delText>the reported probiotics</w:delText>
        </w:r>
      </w:del>
      <w:ins w:id="2204" w:author="nick ting" w:date="2021-10-04T17:59:00Z">
        <w:del w:id="2205" w:author="LIN, Yufeng" w:date="2021-10-05T10:08:00Z">
          <w:r w:rsidR="00B16CD0" w:rsidDel="00211129">
            <w:rPr>
              <w:rFonts w:ascii="Times New Roman" w:hAnsi="Times New Roman" w:cs="Times New Roman"/>
              <w:sz w:val="22"/>
            </w:rPr>
            <w:delText xml:space="preserve"> </w:delText>
          </w:r>
          <w:r w:rsidR="00B16CD0" w:rsidRPr="00790445" w:rsidDel="00211129">
            <w:rPr>
              <w:rFonts w:ascii="Times New Roman" w:hAnsi="Times New Roman" w:cs="Times New Roman"/>
              <w:sz w:val="22"/>
            </w:rPr>
            <w:delText>including</w:delText>
          </w:r>
          <w:r w:rsidR="00B16CD0"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Roseburia</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intestinalis</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Bifidobacterium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bifidum</w:delText>
          </w:r>
          <w:r w:rsidR="00B16CD0" w:rsidRPr="00790445" w:rsidDel="00211129">
            <w:rPr>
              <w:rFonts w:ascii="Times New Roman" w:hAnsi="Times New Roman" w:cs="Times New Roman"/>
              <w:sz w:val="22"/>
            </w:rPr>
            <w:delText xml:space="preserve">, and </w:delText>
          </w:r>
          <w:r w:rsidR="00B16CD0" w:rsidRPr="00790445" w:rsidDel="00211129">
            <w:rPr>
              <w:rFonts w:ascii="Times New Roman" w:hAnsi="Times New Roman" w:cs="Times New Roman"/>
              <w:i/>
              <w:iCs/>
              <w:sz w:val="22"/>
            </w:rPr>
            <w:delText>Streptococcus</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thermophilus</w:delText>
          </w:r>
          <w:r w:rsidR="00B16CD0" w:rsidRPr="00790445" w:rsidDel="00211129">
            <w:rPr>
              <w:rFonts w:ascii="Times New Roman" w:hAnsi="Times New Roman" w:cs="Times New Roman"/>
              <w:sz w:val="22"/>
            </w:rPr>
            <w:delText>.</w:delText>
          </w:r>
        </w:del>
      </w:ins>
      <w:del w:id="2206" w:author="LIN, Yufeng" w:date="2021-10-05T10:08:00Z">
        <w:r w:rsidRPr="00790445" w:rsidDel="00211129">
          <w:rPr>
            <w:rFonts w:ascii="Times New Roman" w:hAnsi="Times New Roman" w:cs="Times New Roman"/>
            <w:sz w:val="22"/>
          </w:rPr>
          <w:fldChar w:fldCharType="begin"/>
        </w:r>
        <w:r w:rsidR="008E309A" w:rsidDel="00211129">
          <w:rPr>
            <w:rFonts w:ascii="Times New Roman" w:hAnsi="Times New Roman" w:cs="Times New Roman"/>
            <w:sz w:val="22"/>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Del="00211129">
          <w:rPr>
            <w:rFonts w:ascii="Times New Roman" w:hAnsi="Times New Roman" w:cs="Times New Roman" w:hint="eastAsia"/>
            <w:sz w:val="22"/>
          </w:rPr>
          <w:delInstrText>→</w:delInstrText>
        </w:r>
        <w:r w:rsidR="008E309A" w:rsidDel="00211129">
          <w:rPr>
            <w:rFonts w:ascii="Times New Roman" w:hAnsi="Times New Roman" w:cs="Times New Roman"/>
            <w:sz w:val="22"/>
          </w:rPr>
          <w:delInstrText xml:space="preserve"> inﬂammation </w:delInstrText>
        </w:r>
        <w:r w:rsidR="008E309A" w:rsidDel="00211129">
          <w:rPr>
            <w:rFonts w:ascii="Times New Roman" w:hAnsi="Times New Roman" w:cs="Times New Roman" w:hint="eastAsia"/>
            <w:sz w:val="22"/>
          </w:rPr>
          <w:delInstrText>→</w:delInstrText>
        </w:r>
        <w:r w:rsidR="008E309A" w:rsidDel="00211129">
          <w:rPr>
            <w:rFonts w:ascii="Times New Roman" w:hAnsi="Times New Roman" w:cs="Times New Roman"/>
            <w:sz w:val="22"/>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790445" w:rsidDel="00211129">
          <w:rPr>
            <w:rFonts w:ascii="Times New Roman" w:hAnsi="Times New Roman" w:cs="Times New Roman"/>
            <w:sz w:val="22"/>
          </w:rPr>
          <w:fldChar w:fldCharType="separate"/>
        </w:r>
        <w:r w:rsidR="008E309A" w:rsidRPr="008E309A" w:rsidDel="00211129">
          <w:rPr>
            <w:rFonts w:ascii="Times New Roman" w:hAnsi="Times New Roman" w:cs="Times New Roman"/>
            <w:kern w:val="0"/>
            <w:sz w:val="22"/>
            <w:szCs w:val="24"/>
            <w:vertAlign w:val="superscript"/>
          </w:rPr>
          <w:delText>45–50</w:delText>
        </w:r>
        <w:r w:rsidRPr="00790445" w:rsidDel="00211129">
          <w:rPr>
            <w:rFonts w:ascii="Times New Roman" w:hAnsi="Times New Roman" w:cs="Times New Roman"/>
            <w:sz w:val="22"/>
          </w:rPr>
          <w:fldChar w:fldCharType="end"/>
        </w:r>
      </w:del>
      <w:ins w:id="2207" w:author="nick ting" w:date="2021-10-04T17:59:00Z">
        <w:del w:id="2208" w:author="LIN, Yufeng" w:date="2021-10-05T10:08:00Z">
          <w:r w:rsidR="00B16CD0" w:rsidDel="00211129">
            <w:rPr>
              <w:rFonts w:ascii="Times New Roman" w:hAnsi="Times New Roman" w:cs="Times New Roman"/>
              <w:sz w:val="22"/>
            </w:rPr>
            <w:delText>.</w:delText>
          </w:r>
        </w:del>
      </w:ins>
      <w:ins w:id="2209" w:author="nick ting" w:date="2021-10-04T18:00:00Z">
        <w:del w:id="2210" w:author="LIN, Yufeng" w:date="2021-10-05T10:08:00Z">
          <w:r w:rsidR="009134E0" w:rsidDel="00211129">
            <w:rPr>
              <w:rFonts w:ascii="Times New Roman" w:hAnsi="Times New Roman" w:cs="Times New Roman"/>
              <w:sz w:val="22"/>
            </w:rPr>
            <w:delText xml:space="preserve"> </w:delText>
          </w:r>
        </w:del>
      </w:ins>
      <w:del w:id="2211" w:author="LIN, Yufeng" w:date="2021-10-05T10:08:00Z">
        <w:r w:rsidRPr="00790445" w:rsidDel="00211129">
          <w:rPr>
            <w:rFonts w:ascii="Times New Roman" w:hAnsi="Times New Roman" w:cs="Times New Roman"/>
            <w:sz w:val="22"/>
          </w:rPr>
          <w:delText xml:space="preserve">, including some well-known cancer-related bacteria, such as </w:delText>
        </w:r>
        <w:r w:rsidRPr="00790445" w:rsidDel="00211129">
          <w:rPr>
            <w:rFonts w:ascii="Times New Roman" w:hAnsi="Times New Roman" w:cs="Times New Roman"/>
            <w:i/>
            <w:iCs/>
            <w:sz w:val="22"/>
          </w:rPr>
          <w:delText>Fusobacterium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nucleatum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Parvimonas</w:delText>
        </w:r>
        <w:r w:rsidRPr="00790445" w:rsidDel="00211129">
          <w:rPr>
            <w:rFonts w:ascii="Times New Roman" w:hAnsi="Times New Roman" w:cs="Times New Roman"/>
            <w:sz w:val="22"/>
          </w:rPr>
          <w:delText xml:space="preserve"> micra, and </w:delText>
        </w:r>
        <w:r w:rsidRPr="00790445" w:rsidDel="00211129">
          <w:rPr>
            <w:rFonts w:ascii="Times New Roman" w:hAnsi="Times New Roman" w:cs="Times New Roman"/>
            <w:i/>
            <w:iCs/>
            <w:sz w:val="22"/>
          </w:rPr>
          <w:delText>Gemella</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morbillorum</w:delText>
        </w:r>
        <w:r w:rsidRPr="00790445" w:rsidDel="00211129">
          <w:rPr>
            <w:rFonts w:ascii="Times New Roman" w:hAnsi="Times New Roman" w:cs="Times New Roman"/>
            <w:sz w:val="22"/>
          </w:rPr>
          <w:delText xml:space="preserve">; and some famous probiotics, such as </w:delText>
        </w:r>
        <w:r w:rsidRPr="00790445" w:rsidDel="00211129">
          <w:rPr>
            <w:rFonts w:ascii="Times New Roman" w:hAnsi="Times New Roman" w:cs="Times New Roman"/>
            <w:i/>
            <w:iCs/>
            <w:sz w:val="22"/>
          </w:rPr>
          <w:delText>Roseburia</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intestinalis</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Bifidobacterium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bifidum</w:delText>
        </w:r>
        <w:r w:rsidRPr="00790445" w:rsidDel="00211129">
          <w:rPr>
            <w:rFonts w:ascii="Times New Roman" w:hAnsi="Times New Roman" w:cs="Times New Roman"/>
            <w:sz w:val="22"/>
          </w:rPr>
          <w:delText xml:space="preserve">, and </w:delText>
        </w:r>
        <w:r w:rsidRPr="00790445" w:rsidDel="00211129">
          <w:rPr>
            <w:rFonts w:ascii="Times New Roman" w:hAnsi="Times New Roman" w:cs="Times New Roman"/>
            <w:i/>
            <w:iCs/>
            <w:sz w:val="22"/>
          </w:rPr>
          <w:delText>Streptococcus</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thermophilus</w:delText>
        </w:r>
        <w:r w:rsidRPr="00790445" w:rsidDel="00211129">
          <w:rPr>
            <w:rFonts w:ascii="Times New Roman" w:hAnsi="Times New Roman" w:cs="Times New Roman"/>
            <w:sz w:val="22"/>
          </w:rPr>
          <w:delText xml:space="preserve">. This </w:delText>
        </w:r>
      </w:del>
      <w:ins w:id="2212" w:author="nick ting" w:date="2021-10-03T20:44:00Z">
        <w:del w:id="2213" w:author="LIN, Yufeng" w:date="2021-10-05T10:08:00Z">
          <w:r w:rsidR="00AC7FAD" w:rsidDel="00211129">
            <w:rPr>
              <w:rFonts w:ascii="Times New Roman" w:hAnsi="Times New Roman" w:cs="Times New Roman"/>
              <w:sz w:val="22"/>
            </w:rPr>
            <w:delText>The</w:delText>
          </w:r>
          <w:r w:rsidR="00AC7FAD" w:rsidRPr="00790445" w:rsidDel="00211129">
            <w:rPr>
              <w:rFonts w:ascii="Times New Roman" w:hAnsi="Times New Roman" w:cs="Times New Roman"/>
              <w:sz w:val="22"/>
            </w:rPr>
            <w:delText xml:space="preserve"> </w:delText>
          </w:r>
        </w:del>
      </w:ins>
      <w:del w:id="2214" w:author="LIN, Yufeng" w:date="2021-10-05T10:08:00Z">
        <w:r w:rsidRPr="00790445" w:rsidDel="00211129">
          <w:rPr>
            <w:rFonts w:ascii="Times New Roman" w:hAnsi="Times New Roman" w:cs="Times New Roman"/>
            <w:sz w:val="22"/>
          </w:rPr>
          <w:delText>result</w:delText>
        </w:r>
      </w:del>
      <w:ins w:id="2215" w:author="nick ting" w:date="2021-10-04T18:00:00Z">
        <w:del w:id="2216" w:author="LIN, Yufeng" w:date="2021-10-05T10:08:00Z">
          <w:r w:rsidR="009134E0" w:rsidDel="00211129">
            <w:rPr>
              <w:rFonts w:ascii="Times New Roman" w:hAnsi="Times New Roman" w:cs="Times New Roman"/>
              <w:sz w:val="22"/>
            </w:rPr>
            <w:delText>s</w:delText>
          </w:r>
        </w:del>
      </w:ins>
      <w:del w:id="2217" w:author="LIN, Yufeng" w:date="2021-10-05T10:08:00Z">
        <w:r w:rsidRPr="00790445" w:rsidDel="00211129">
          <w:rPr>
            <w:rFonts w:ascii="Times New Roman" w:hAnsi="Times New Roman" w:cs="Times New Roman"/>
            <w:sz w:val="22"/>
          </w:rPr>
          <w:delText xml:space="preserve"> </w:delText>
        </w:r>
      </w:del>
      <w:ins w:id="2218" w:author="nick ting" w:date="2021-10-03T20:47:00Z">
        <w:del w:id="2219" w:author="LIN, Yufeng" w:date="2021-10-05T10:08:00Z">
          <w:r w:rsidR="00AC7FAD" w:rsidDel="00211129">
            <w:rPr>
              <w:rFonts w:ascii="Times New Roman" w:hAnsi="Times New Roman" w:cs="Times New Roman"/>
              <w:sz w:val="22"/>
            </w:rPr>
            <w:delText>in</w:delText>
          </w:r>
        </w:del>
      </w:ins>
      <w:ins w:id="2220" w:author="nick ting" w:date="2021-10-03T20:48:00Z">
        <w:del w:id="2221" w:author="LIN, Yufeng" w:date="2021-10-05T10:08:00Z">
          <w:r w:rsidR="00AC7FAD" w:rsidDel="00211129">
            <w:rPr>
              <w:rFonts w:ascii="Times New Roman" w:hAnsi="Times New Roman" w:cs="Times New Roman"/>
              <w:sz w:val="22"/>
            </w:rPr>
            <w:delText xml:space="preserve"> </w:delText>
          </w:r>
        </w:del>
      </w:ins>
      <w:ins w:id="2222" w:author="nick ting" w:date="2021-10-03T20:47:00Z">
        <w:del w:id="2223" w:author="LIN, Yufeng" w:date="2021-10-05T10:08:00Z">
          <w:r w:rsidR="00AC7FAD" w:rsidDel="00211129">
            <w:rPr>
              <w:rFonts w:ascii="Times New Roman" w:hAnsi="Times New Roman" w:cs="Times New Roman"/>
              <w:sz w:val="22"/>
            </w:rPr>
            <w:delText>differentially abund</w:delText>
          </w:r>
        </w:del>
      </w:ins>
      <w:ins w:id="2224" w:author="nick ting" w:date="2021-10-03T20:48:00Z">
        <w:del w:id="2225" w:author="LIN, Yufeng" w:date="2021-10-05T10:08:00Z">
          <w:r w:rsidR="00AC7FAD" w:rsidDel="00211129">
            <w:rPr>
              <w:rFonts w:ascii="Times New Roman" w:hAnsi="Times New Roman" w:cs="Times New Roman"/>
              <w:sz w:val="22"/>
            </w:rPr>
            <w:delText xml:space="preserve">ant bacteria analysis </w:delText>
          </w:r>
        </w:del>
      </w:ins>
      <w:del w:id="2226" w:author="LIN, Yufeng" w:date="2021-10-05T10:08:00Z">
        <w:r w:rsidRPr="00790445" w:rsidDel="00211129">
          <w:rPr>
            <w:rFonts w:ascii="Times New Roman" w:hAnsi="Times New Roman" w:cs="Times New Roman"/>
            <w:sz w:val="22"/>
          </w:rPr>
          <w:delText xml:space="preserve">revealed </w:delText>
        </w:r>
      </w:del>
      <w:ins w:id="2227" w:author="nick ting" w:date="2021-10-03T20:48:00Z">
        <w:del w:id="2228" w:author="LIN, Yufeng" w:date="2021-10-05T10:08:00Z">
          <w:r w:rsidR="00AC7FAD" w:rsidDel="00211129">
            <w:rPr>
              <w:rFonts w:ascii="Times New Roman" w:hAnsi="Times New Roman" w:cs="Times New Roman"/>
              <w:sz w:val="22"/>
            </w:rPr>
            <w:delText>implied</w:delText>
          </w:r>
          <w:r w:rsidR="00AC7FAD" w:rsidRPr="00790445" w:rsidDel="00211129">
            <w:rPr>
              <w:rFonts w:ascii="Times New Roman" w:hAnsi="Times New Roman" w:cs="Times New Roman"/>
              <w:sz w:val="22"/>
            </w:rPr>
            <w:delText xml:space="preserve"> </w:delText>
          </w:r>
        </w:del>
      </w:ins>
      <w:del w:id="2229" w:author="LIN, Yufeng" w:date="2021-10-05T10:08:00Z">
        <w:r w:rsidRPr="00790445" w:rsidDel="00211129">
          <w:rPr>
            <w:rFonts w:ascii="Times New Roman" w:hAnsi="Times New Roman" w:cs="Times New Roman"/>
            <w:sz w:val="22"/>
          </w:rPr>
          <w:delText>that</w:delText>
        </w:r>
      </w:del>
      <w:ins w:id="2230" w:author="nick ting" w:date="2021-10-03T20:48:00Z">
        <w:del w:id="2231" w:author="LIN, Yufeng" w:date="2021-10-05T10:08:00Z">
          <w:r w:rsidR="00AC7FAD" w:rsidDel="00211129">
            <w:rPr>
              <w:rFonts w:ascii="Times New Roman" w:hAnsi="Times New Roman" w:cs="Times New Roman"/>
              <w:sz w:val="22"/>
            </w:rPr>
            <w:delText xml:space="preserve"> our methods used in</w:delText>
          </w:r>
        </w:del>
      </w:ins>
      <w:del w:id="2232" w:author="LIN, Yufeng" w:date="2021-10-05T10:08:00Z">
        <w:r w:rsidRPr="00790445" w:rsidDel="00211129">
          <w:rPr>
            <w:rFonts w:ascii="Times New Roman" w:hAnsi="Times New Roman" w:cs="Times New Roman"/>
            <w:sz w:val="22"/>
          </w:rPr>
          <w:delText xml:space="preserve"> </w:delText>
        </w:r>
      </w:del>
      <w:ins w:id="2233" w:author="nick ting" w:date="2021-10-04T18:01:00Z">
        <w:del w:id="2234" w:author="LIN, Yufeng" w:date="2021-10-05T10:08:00Z">
          <w:r w:rsidR="009134E0" w:rsidDel="00211129">
            <w:rPr>
              <w:rFonts w:ascii="Times New Roman" w:hAnsi="Times New Roman" w:cs="Times New Roman"/>
              <w:sz w:val="22"/>
            </w:rPr>
            <w:delText xml:space="preserve">the </w:delText>
          </w:r>
        </w:del>
      </w:ins>
      <w:del w:id="2235" w:author="LIN, Yufeng" w:date="2021-09-28T10:55:00Z">
        <w:r w:rsidRPr="00790445" w:rsidDel="00F05685">
          <w:rPr>
            <w:rFonts w:ascii="Times New Roman" w:hAnsi="Times New Roman" w:cs="Times New Roman"/>
            <w:sz w:val="22"/>
          </w:rPr>
          <w:delText xml:space="preserve">our discovery was validated the </w:delText>
        </w:r>
      </w:del>
      <w:del w:id="2236" w:author="LIN, Yufeng" w:date="2021-10-05T10:08:00Z">
        <w:r w:rsidRPr="00790445" w:rsidDel="00211129">
          <w:rPr>
            <w:rFonts w:ascii="Times New Roman" w:hAnsi="Times New Roman" w:cs="Times New Roman"/>
            <w:sz w:val="22"/>
          </w:rPr>
          <w:delText xml:space="preserve">previous </w:delText>
        </w:r>
      </w:del>
      <w:ins w:id="2237" w:author="nick ting" w:date="2021-10-03T20:48:00Z">
        <w:del w:id="2238" w:author="LIN, Yufeng" w:date="2021-10-05T10:08:00Z">
          <w:r w:rsidR="00AC7FAD" w:rsidDel="00211129">
            <w:rPr>
              <w:rFonts w:ascii="Times New Roman" w:hAnsi="Times New Roman" w:cs="Times New Roman"/>
              <w:sz w:val="22"/>
            </w:rPr>
            <w:delText xml:space="preserve">differentially abundant </w:delText>
          </w:r>
        </w:del>
        <w:del w:id="2239" w:author="LIN, Yufeng" w:date="2021-10-04T16:55:00Z">
          <w:r w:rsidR="00AC7FAD" w:rsidDel="00DB66B4">
            <w:rPr>
              <w:rFonts w:ascii="Times New Roman" w:hAnsi="Times New Roman" w:cs="Times New Roman"/>
              <w:sz w:val="22"/>
            </w:rPr>
            <w:delText>micro-eukaryotes</w:delText>
          </w:r>
        </w:del>
      </w:ins>
      <w:del w:id="2240" w:author="LIN, Yufeng" w:date="2021-10-05T10:08:00Z">
        <w:r w:rsidRPr="00790445" w:rsidDel="00211129">
          <w:rPr>
            <w:rFonts w:ascii="Times New Roman" w:hAnsi="Times New Roman" w:cs="Times New Roman"/>
            <w:sz w:val="22"/>
          </w:rPr>
          <w:delText xml:space="preserve">analysis selection were credible. </w:delText>
        </w:r>
      </w:del>
    </w:p>
    <w:p w14:paraId="0E7D4488" w14:textId="77777777" w:rsidR="005F24DC" w:rsidRDefault="005F24DC" w:rsidP="00790445">
      <w:pPr>
        <w:rPr>
          <w:ins w:id="2241" w:author="nick ting" w:date="2021-10-04T22:08:00Z"/>
          <w:rFonts w:ascii="Times New Roman" w:hAnsi="Times New Roman" w:cs="Times New Roman"/>
          <w:sz w:val="22"/>
        </w:rPr>
      </w:pPr>
    </w:p>
    <w:p w14:paraId="267F6F4C" w14:textId="547404CE" w:rsidR="00D9531B" w:rsidRPr="00790445" w:rsidRDefault="00D9531B" w:rsidP="00790445">
      <w:pPr>
        <w:rPr>
          <w:rFonts w:ascii="Times New Roman" w:hAnsi="Times New Roman" w:cs="Times New Roman"/>
          <w:b/>
          <w:bCs/>
          <w:sz w:val="22"/>
        </w:rPr>
      </w:pPr>
      <w:del w:id="2242" w:author="nick ting" w:date="2021-10-03T20:49:00Z">
        <w:r w:rsidRPr="00790445" w:rsidDel="00AC7FAD">
          <w:rPr>
            <w:rFonts w:ascii="Times New Roman" w:hAnsi="Times New Roman" w:cs="Times New Roman"/>
            <w:sz w:val="22"/>
          </w:rPr>
          <w:delText>And n</w:delText>
        </w:r>
      </w:del>
      <w:ins w:id="2243" w:author="nick ting" w:date="2021-10-03T20:49:00Z">
        <w:r w:rsidR="00AC7FAD">
          <w:rPr>
            <w:rFonts w:ascii="Times New Roman" w:hAnsi="Times New Roman" w:cs="Times New Roman"/>
            <w:sz w:val="22"/>
          </w:rPr>
          <w:t>N</w:t>
        </w:r>
      </w:ins>
      <w:r w:rsidRPr="00790445">
        <w:rPr>
          <w:rFonts w:ascii="Times New Roman" w:hAnsi="Times New Roman" w:cs="Times New Roman"/>
          <w:sz w:val="22"/>
        </w:rPr>
        <w:t xml:space="preserve">ext, we </w:t>
      </w:r>
      <w:del w:id="2244" w:author="nick ting" w:date="2021-10-03T20:51:00Z">
        <w:r w:rsidRPr="00790445" w:rsidDel="0043131C">
          <w:rPr>
            <w:rFonts w:ascii="Times New Roman" w:hAnsi="Times New Roman" w:cs="Times New Roman"/>
            <w:sz w:val="22"/>
          </w:rPr>
          <w:delText xml:space="preserve">aimed to explore the </w:delText>
        </w:r>
      </w:del>
      <w:ins w:id="2245" w:author="nick ting" w:date="2021-10-03T20:51:00Z">
        <w:r w:rsidR="0043131C">
          <w:rPr>
            <w:rFonts w:ascii="Times New Roman" w:hAnsi="Times New Roman" w:cs="Times New Roman"/>
            <w:sz w:val="22"/>
          </w:rPr>
          <w:t xml:space="preserve">asked whether the </w:t>
        </w:r>
      </w:ins>
      <w:del w:id="2246" w:author="nick ting" w:date="2021-10-03T20:52:00Z">
        <w:r w:rsidRPr="00790445" w:rsidDel="0043131C">
          <w:rPr>
            <w:rFonts w:ascii="Times New Roman" w:hAnsi="Times New Roman" w:cs="Times New Roman"/>
            <w:sz w:val="22"/>
          </w:rPr>
          <w:delText xml:space="preserve">associations </w:delText>
        </w:r>
      </w:del>
      <w:ins w:id="2247" w:author="nick ting" w:date="2021-10-03T20:52:00Z">
        <w:r w:rsidR="0043131C">
          <w:rPr>
            <w:rFonts w:ascii="Times New Roman" w:hAnsi="Times New Roman" w:cs="Times New Roman"/>
            <w:sz w:val="22"/>
          </w:rPr>
          <w:t>correlations</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between the </w:t>
      </w:r>
      <w:ins w:id="2248" w:author="nick ting" w:date="2021-10-04T22:09:00Z">
        <w:r w:rsidR="005F24DC">
          <w:rPr>
            <w:rFonts w:ascii="Times New Roman" w:hAnsi="Times New Roman" w:cs="Times New Roman"/>
            <w:sz w:val="22"/>
          </w:rPr>
          <w:t xml:space="preserve">differentially abundant </w:t>
        </w:r>
      </w:ins>
      <w:del w:id="2249" w:author="LIN, Yufeng" w:date="2021-09-28T13:07:00Z">
        <w:r w:rsidR="00FA35F2" w:rsidRPr="00790445" w:rsidDel="004314C2">
          <w:rPr>
            <w:rFonts w:ascii="Times New Roman" w:hAnsi="Times New Roman" w:cs="Times New Roman"/>
            <w:sz w:val="22"/>
          </w:rPr>
          <w:delText>micro-eukaryotes</w:delText>
        </w:r>
      </w:del>
      <w:ins w:id="2250" w:author="LIN, Yufeng" w:date="2021-09-28T13:07:00Z">
        <w:del w:id="2251" w:author="nick ting" w:date="2021-10-03T20:51:00Z">
          <w:r w:rsidR="004314C2" w:rsidDel="0043131C">
            <w:rPr>
              <w:rFonts w:ascii="Times New Roman" w:hAnsi="Times New Roman" w:cs="Times New Roman"/>
              <w:sz w:val="22"/>
            </w:rPr>
            <w:delText>fungi</w:delText>
          </w:r>
        </w:del>
      </w:ins>
      <w:ins w:id="2252" w:author="nick ting" w:date="2021-10-03T20:51:00Z">
        <w:del w:id="2253" w:author="LIN, Yufeng" w:date="2021-10-04T16:55:00Z">
          <w:r w:rsidR="0043131C" w:rsidDel="00DB66B4">
            <w:rPr>
              <w:rFonts w:ascii="Times New Roman" w:hAnsi="Times New Roman" w:cs="Times New Roman"/>
              <w:sz w:val="22"/>
            </w:rPr>
            <w:delText>micro-eukaryotes</w:delText>
          </w:r>
        </w:del>
      </w:ins>
      <w:ins w:id="2254" w:author="LIN, Yufeng" w:date="2021-10-04T16:55:00Z">
        <w:r w:rsidR="00DB66B4">
          <w:rPr>
            <w:rFonts w:ascii="Times New Roman" w:hAnsi="Times New Roman" w:cs="Times New Roman"/>
            <w:sz w:val="22"/>
          </w:rPr>
          <w:t xml:space="preserve">fungi </w:t>
        </w:r>
      </w:ins>
      <w:del w:id="2255" w:author="nick ting" w:date="2021-10-04T18:01:00Z">
        <w:r w:rsidRPr="00790445" w:rsidDel="009134E0">
          <w:rPr>
            <w:rFonts w:ascii="Times New Roman" w:hAnsi="Times New Roman" w:cs="Times New Roman"/>
            <w:sz w:val="22"/>
          </w:rPr>
          <w:delText xml:space="preserve"> </w:delText>
        </w:r>
      </w:del>
      <w:r w:rsidRPr="00790445">
        <w:rPr>
          <w:rFonts w:ascii="Times New Roman" w:hAnsi="Times New Roman" w:cs="Times New Roman"/>
          <w:sz w:val="22"/>
        </w:rPr>
        <w:t>and bacteria</w:t>
      </w:r>
      <w:ins w:id="2256" w:author="nick ting" w:date="2021-10-03T20:51:00Z">
        <w:r w:rsidR="0043131C">
          <w:rPr>
            <w:rFonts w:ascii="Times New Roman" w:hAnsi="Times New Roman" w:cs="Times New Roman"/>
            <w:sz w:val="22"/>
          </w:rPr>
          <w:t xml:space="preserve"> </w:t>
        </w:r>
      </w:ins>
      <w:ins w:id="2257" w:author="nick ting" w:date="2021-10-03T20:52:00Z">
        <w:r w:rsidR="0043131C">
          <w:rPr>
            <w:rFonts w:ascii="Times New Roman" w:hAnsi="Times New Roman" w:cs="Times New Roman"/>
            <w:sz w:val="22"/>
          </w:rPr>
          <w:t>are associated with CRC</w:t>
        </w:r>
      </w:ins>
      <w:r w:rsidRPr="00790445">
        <w:rPr>
          <w:rFonts w:ascii="Times New Roman" w:hAnsi="Times New Roman" w:cs="Times New Roman"/>
          <w:sz w:val="22"/>
        </w:rPr>
        <w:t xml:space="preserve">. </w:t>
      </w:r>
      <w:del w:id="2258" w:author="nick ting" w:date="2021-10-04T18:01:00Z">
        <w:r w:rsidRPr="00790445" w:rsidDel="009134E0">
          <w:rPr>
            <w:rFonts w:ascii="Times New Roman" w:hAnsi="Times New Roman" w:cs="Times New Roman"/>
            <w:sz w:val="22"/>
          </w:rPr>
          <w:delText xml:space="preserve">We </w:delText>
        </w:r>
      </w:del>
      <w:del w:id="2259" w:author="nick ting" w:date="2021-10-03T20:51:00Z">
        <w:r w:rsidRPr="00790445" w:rsidDel="0043131C">
          <w:rPr>
            <w:rFonts w:ascii="Times New Roman" w:hAnsi="Times New Roman" w:cs="Times New Roman"/>
            <w:sz w:val="22"/>
          </w:rPr>
          <w:delText>utilized the same method</w:delText>
        </w:r>
      </w:del>
      <w:del w:id="2260" w:author="nick ting" w:date="2021-10-03T20:52:00Z">
        <w:r w:rsidRPr="00790445" w:rsidDel="0043131C">
          <w:rPr>
            <w:rFonts w:ascii="Times New Roman" w:hAnsi="Times New Roman" w:cs="Times New Roman"/>
            <w:sz w:val="22"/>
          </w:rPr>
          <w:delText>,</w:delText>
        </w:r>
      </w:del>
      <w:del w:id="2261" w:author="nick ting" w:date="2021-10-04T18:01:00Z">
        <w:r w:rsidRPr="00790445" w:rsidDel="009134E0">
          <w:rPr>
            <w:rFonts w:ascii="Times New Roman" w:hAnsi="Times New Roman" w:cs="Times New Roman"/>
            <w:sz w:val="22"/>
          </w:rPr>
          <w:delText xml:space="preserve"> </w:delText>
        </w:r>
      </w:del>
      <w:r w:rsidRPr="00790445">
        <w:rPr>
          <w:rFonts w:ascii="Times New Roman" w:hAnsi="Times New Roman" w:cs="Times New Roman"/>
          <w:sz w:val="22"/>
        </w:rPr>
        <w:t>DGCA</w:t>
      </w:r>
      <w:ins w:id="2262" w:author="nick ting" w:date="2021-10-04T22:09:00Z">
        <w:r w:rsidR="005F24DC">
          <w:rPr>
            <w:rFonts w:ascii="Times New Roman" w:hAnsi="Times New Roman" w:cs="Times New Roman"/>
            <w:sz w:val="22"/>
          </w:rPr>
          <w:t xml:space="preserve"> was performed to calculate the</w:t>
        </w:r>
        <w:r w:rsidR="005F24DC" w:rsidRPr="00790445">
          <w:rPr>
            <w:rFonts w:ascii="Times New Roman" w:hAnsi="Times New Roman" w:cs="Times New Roman"/>
            <w:sz w:val="22"/>
          </w:rPr>
          <w:t xml:space="preserve"> correlation </w:t>
        </w:r>
        <w:r w:rsidR="005F24DC">
          <w:rPr>
            <w:rFonts w:ascii="Times New Roman" w:hAnsi="Times New Roman" w:cs="Times New Roman"/>
            <w:sz w:val="22"/>
          </w:rPr>
          <w:t>between</w:t>
        </w:r>
        <w:r w:rsidR="005F24DC" w:rsidRPr="00790445">
          <w:rPr>
            <w:rFonts w:ascii="Times New Roman" w:hAnsi="Times New Roman" w:cs="Times New Roman"/>
            <w:sz w:val="22"/>
          </w:rPr>
          <w:t xml:space="preserve"> </w:t>
        </w:r>
        <w:r w:rsidR="005F24DC">
          <w:rPr>
            <w:rFonts w:ascii="Times New Roman" w:hAnsi="Times New Roman" w:cs="Times New Roman"/>
            <w:sz w:val="22"/>
          </w:rPr>
          <w:t>fungi and bacteria</w:t>
        </w:r>
      </w:ins>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ins w:id="2263" w:author="nick ting" w:date="2021-10-04T22:09:00Z">
        <w:r w:rsidR="005F24DC">
          <w:rPr>
            <w:rFonts w:ascii="Times New Roman" w:hAnsi="Times New Roman" w:cs="Times New Roman"/>
            <w:sz w:val="22"/>
          </w:rPr>
          <w:t>.</w:t>
        </w:r>
      </w:ins>
      <w:ins w:id="2264" w:author="nick ting" w:date="2021-10-04T18:01:00Z">
        <w:r w:rsidR="009134E0">
          <w:rPr>
            <w:rFonts w:ascii="Times New Roman" w:hAnsi="Times New Roman" w:cs="Times New Roman"/>
            <w:sz w:val="22"/>
          </w:rPr>
          <w:t xml:space="preserve"> </w:t>
        </w:r>
      </w:ins>
      <w:del w:id="2265" w:author="nick ting" w:date="2021-10-04T18:01:00Z">
        <w:r w:rsidRPr="00790445" w:rsidDel="009134E0">
          <w:rPr>
            <w:rFonts w:ascii="Times New Roman" w:hAnsi="Times New Roman" w:cs="Times New Roman"/>
            <w:sz w:val="22"/>
          </w:rPr>
          <w:delText>,</w:delText>
        </w:r>
      </w:del>
      <w:del w:id="2266" w:author="nick ting" w:date="2021-10-03T20:53:00Z">
        <w:r w:rsidRPr="00790445" w:rsidDel="0043131C">
          <w:rPr>
            <w:rFonts w:ascii="Times New Roman" w:hAnsi="Times New Roman" w:cs="Times New Roman"/>
            <w:sz w:val="22"/>
          </w:rPr>
          <w:delText xml:space="preserve"> as the internal</w:delText>
        </w:r>
      </w:del>
      <w:del w:id="2267" w:author="nick ting" w:date="2021-10-04T22:09:00Z">
        <w:r w:rsidRPr="00790445" w:rsidDel="005F24DC">
          <w:rPr>
            <w:rFonts w:ascii="Times New Roman" w:hAnsi="Times New Roman" w:cs="Times New Roman"/>
            <w:sz w:val="22"/>
          </w:rPr>
          <w:delText xml:space="preserve"> correlation </w:delText>
        </w:r>
      </w:del>
      <w:del w:id="2268" w:author="nick ting" w:date="2021-10-03T20:53:00Z">
        <w:r w:rsidRPr="00790445" w:rsidDel="0043131C">
          <w:rPr>
            <w:rFonts w:ascii="Times New Roman" w:hAnsi="Times New Roman" w:cs="Times New Roman"/>
            <w:sz w:val="22"/>
          </w:rPr>
          <w:delText xml:space="preserve">of </w:delText>
        </w:r>
      </w:del>
      <w:del w:id="2269" w:author="nick ting" w:date="2021-10-04T22:09:00Z">
        <w:r w:rsidR="00FA35F2" w:rsidRPr="00790445" w:rsidDel="005F24DC">
          <w:rPr>
            <w:rFonts w:ascii="Times New Roman" w:hAnsi="Times New Roman" w:cs="Times New Roman"/>
            <w:sz w:val="22"/>
          </w:rPr>
          <w:delText>micro-eukaryotes</w:delText>
        </w:r>
      </w:del>
      <w:ins w:id="2270" w:author="LIN, Yufeng" w:date="2021-09-28T13:07:00Z">
        <w:del w:id="2271" w:author="nick ting" w:date="2021-10-03T20:53:00Z">
          <w:r w:rsidR="004314C2" w:rsidDel="0043131C">
            <w:rPr>
              <w:rFonts w:ascii="Times New Roman" w:hAnsi="Times New Roman" w:cs="Times New Roman"/>
              <w:sz w:val="22"/>
            </w:rPr>
            <w:delText>fungi</w:delText>
          </w:r>
        </w:del>
      </w:ins>
      <w:ins w:id="2272" w:author="LIN, Yufeng" w:date="2021-10-04T16:55:00Z">
        <w:del w:id="2273" w:author="nick ting" w:date="2021-10-04T18:01:00Z">
          <w:r w:rsidR="00DB66B4" w:rsidDel="009134E0">
            <w:rPr>
              <w:rFonts w:ascii="Times New Roman" w:hAnsi="Times New Roman" w:cs="Times New Roman"/>
              <w:sz w:val="22"/>
            </w:rPr>
            <w:delText>fungi</w:delText>
          </w:r>
        </w:del>
        <w:del w:id="2274" w:author="nick ting" w:date="2021-10-04T22:09:00Z">
          <w:r w:rsidR="00DB66B4" w:rsidDel="005F24DC">
            <w:rPr>
              <w:rFonts w:ascii="Times New Roman" w:hAnsi="Times New Roman" w:cs="Times New Roman"/>
              <w:sz w:val="22"/>
            </w:rPr>
            <w:delText xml:space="preserve"> </w:delText>
          </w:r>
        </w:del>
      </w:ins>
      <w:ins w:id="2275" w:author="LIN, Yufeng" w:date="2021-09-28T10:59:00Z">
        <w:del w:id="2276" w:author="nick ting" w:date="2021-10-04T18:01:00Z">
          <w:r w:rsidR="00A009DF" w:rsidDel="009134E0">
            <w:rPr>
              <w:rFonts w:ascii="Times New Roman" w:hAnsi="Times New Roman" w:cs="Times New Roman"/>
              <w:sz w:val="22"/>
            </w:rPr>
            <w:delText xml:space="preserve"> </w:delText>
          </w:r>
        </w:del>
        <w:del w:id="2277" w:author="nick ting" w:date="2021-10-04T22:09:00Z">
          <w:r w:rsidR="00A009DF" w:rsidDel="005F24DC">
            <w:rPr>
              <w:rFonts w:ascii="Times New Roman" w:hAnsi="Times New Roman" w:cs="Times New Roman"/>
              <w:sz w:val="22"/>
            </w:rPr>
            <w:delText>and bacteria</w:delText>
          </w:r>
        </w:del>
      </w:ins>
      <w:del w:id="2278" w:author="nick ting" w:date="2021-10-04T22:09:00Z">
        <w:r w:rsidRPr="00790445" w:rsidDel="005F24DC">
          <w:rPr>
            <w:rFonts w:ascii="Times New Roman" w:hAnsi="Times New Roman" w:cs="Times New Roman"/>
            <w:sz w:val="22"/>
          </w:rPr>
          <w:delText>.</w:delText>
        </w:r>
      </w:del>
      <w:ins w:id="2279" w:author="LIN, Yufeng" w:date="2021-09-28T11:04:00Z">
        <w:del w:id="2280" w:author="nick ting" w:date="2021-10-04T22:09:00Z">
          <w:r w:rsidR="00A009DF" w:rsidRPr="00A009DF" w:rsidDel="005F24DC">
            <w:rPr>
              <w:rFonts w:ascii="Times New Roman" w:hAnsi="Times New Roman" w:cs="Times New Roman"/>
              <w:sz w:val="22"/>
            </w:rPr>
            <w:delText xml:space="preserve"> </w:delText>
          </w:r>
        </w:del>
        <w:del w:id="2281" w:author="nick ting" w:date="2021-10-03T20:54:00Z">
          <w:r w:rsidR="00A009DF" w:rsidRPr="00A009DF" w:rsidDel="0043131C">
            <w:rPr>
              <w:rFonts w:ascii="Times New Roman" w:hAnsi="Times New Roman" w:cs="Times New Roman"/>
              <w:sz w:val="22"/>
            </w:rPr>
            <w:delText>Whether CRC, adenoma, or healthy control, w</w:delText>
          </w:r>
        </w:del>
      </w:ins>
      <w:ins w:id="2282" w:author="nick ting" w:date="2021-10-03T20:54:00Z">
        <w:r w:rsidR="0043131C">
          <w:rPr>
            <w:rFonts w:ascii="Times New Roman" w:hAnsi="Times New Roman" w:cs="Times New Roman"/>
            <w:sz w:val="22"/>
          </w:rPr>
          <w:t>W</w:t>
        </w:r>
      </w:ins>
      <w:ins w:id="2283" w:author="LIN, Yufeng" w:date="2021-09-28T11:04:00Z">
        <w:r w:rsidR="00A009DF" w:rsidRPr="00A009DF">
          <w:rPr>
            <w:rFonts w:ascii="Times New Roman" w:hAnsi="Times New Roman" w:cs="Times New Roman"/>
            <w:sz w:val="22"/>
          </w:rPr>
          <w:t>e discovered that t</w:t>
        </w:r>
      </w:ins>
      <w:ins w:id="2284" w:author="nick ting" w:date="2021-10-03T20:53:00Z">
        <w:r w:rsidR="0043131C">
          <w:rPr>
            <w:rFonts w:ascii="Times New Roman" w:hAnsi="Times New Roman" w:cs="Times New Roman"/>
            <w:sz w:val="22"/>
          </w:rPr>
          <w:t>he</w:t>
        </w:r>
      </w:ins>
      <w:ins w:id="2285" w:author="LIN, Yufeng" w:date="2021-09-28T11:04:00Z">
        <w:del w:id="2286" w:author="nick ting" w:date="2021-10-03T20:53:00Z">
          <w:r w:rsidR="00A009DF" w:rsidRPr="00A009DF" w:rsidDel="0043131C">
            <w:rPr>
              <w:rFonts w:ascii="Times New Roman" w:hAnsi="Times New Roman" w:cs="Times New Roman"/>
              <w:sz w:val="22"/>
            </w:rPr>
            <w:delText>he relationship of</w:delText>
          </w:r>
        </w:del>
        <w:r w:rsidR="00A009DF" w:rsidRPr="00A009DF">
          <w:rPr>
            <w:rFonts w:ascii="Times New Roman" w:hAnsi="Times New Roman" w:cs="Times New Roman"/>
            <w:sz w:val="22"/>
          </w:rPr>
          <w:t xml:space="preserve"> </w:t>
        </w:r>
      </w:ins>
      <w:ins w:id="2287" w:author="LIN, Yufeng" w:date="2021-10-04T16:57:00Z">
        <w:del w:id="2288" w:author="nick ting" w:date="2021-10-04T18:02:00Z">
          <w:r w:rsidR="00DB66B4" w:rsidDel="009134E0">
            <w:rPr>
              <w:rFonts w:ascii="Times New Roman" w:hAnsi="Times New Roman" w:cs="Times New Roman"/>
              <w:sz w:val="22"/>
            </w:rPr>
            <w:delText>fung</w:delText>
          </w:r>
        </w:del>
      </w:ins>
      <w:ins w:id="2289" w:author="LIN, Yufeng" w:date="2021-10-04T16:58:00Z">
        <w:del w:id="2290" w:author="nick ting" w:date="2021-10-04T18:02:00Z">
          <w:r w:rsidR="00DB66B4" w:rsidDel="009134E0">
            <w:rPr>
              <w:rFonts w:ascii="Times New Roman" w:hAnsi="Times New Roman" w:cs="Times New Roman"/>
              <w:sz w:val="22"/>
            </w:rPr>
            <w:delText>al</w:delText>
          </w:r>
        </w:del>
      </w:ins>
      <w:ins w:id="2291" w:author="nick ting" w:date="2021-10-04T22:09:00Z">
        <w:r w:rsidR="005F24DC">
          <w:rPr>
            <w:rFonts w:ascii="Times New Roman" w:hAnsi="Times New Roman" w:cs="Times New Roman"/>
            <w:sz w:val="22"/>
          </w:rPr>
          <w:t>fungal</w:t>
        </w:r>
      </w:ins>
      <w:ins w:id="2292" w:author="nick ting" w:date="2021-10-03T20:53:00Z">
        <w:del w:id="2293" w:author="LIN, Yufeng" w:date="2021-10-04T16:57:00Z">
          <w:r w:rsidR="0043131C" w:rsidDel="00DB66B4">
            <w:rPr>
              <w:rFonts w:ascii="Times New Roman" w:hAnsi="Times New Roman" w:cs="Times New Roman"/>
              <w:sz w:val="22"/>
            </w:rPr>
            <w:delText>o</w:delText>
          </w:r>
        </w:del>
      </w:ins>
      <w:ins w:id="2294" w:author="LIN, Yufeng" w:date="2021-09-28T11:04:00Z">
        <w:del w:id="2295" w:author="nick ting" w:date="2021-10-03T20:53:00Z">
          <w:r w:rsidR="00A009DF" w:rsidRPr="00A009DF" w:rsidDel="0043131C">
            <w:rPr>
              <w:rFonts w:ascii="Times New Roman" w:hAnsi="Times New Roman" w:cs="Times New Roman"/>
              <w:sz w:val="22"/>
            </w:rPr>
            <w:delText>ote</w:delText>
          </w:r>
        </w:del>
        <w:r w:rsidR="00A009DF" w:rsidRPr="00A009DF">
          <w:rPr>
            <w:rFonts w:ascii="Times New Roman" w:hAnsi="Times New Roman" w:cs="Times New Roman"/>
            <w:sz w:val="22"/>
          </w:rPr>
          <w:t>-bacteri</w:t>
        </w:r>
      </w:ins>
      <w:ins w:id="2296" w:author="nick ting" w:date="2021-10-03T20:53:00Z">
        <w:r w:rsidR="0043131C">
          <w:rPr>
            <w:rFonts w:ascii="Times New Roman" w:hAnsi="Times New Roman" w:cs="Times New Roman"/>
            <w:sz w:val="22"/>
          </w:rPr>
          <w:t>al corr</w:t>
        </w:r>
      </w:ins>
      <w:ins w:id="2297" w:author="nick ting" w:date="2021-10-04T22:10:00Z">
        <w:r w:rsidR="005F24DC">
          <w:rPr>
            <w:rFonts w:ascii="Times New Roman" w:hAnsi="Times New Roman" w:cs="Times New Roman"/>
            <w:sz w:val="22"/>
          </w:rPr>
          <w:t>e</w:t>
        </w:r>
      </w:ins>
      <w:ins w:id="2298" w:author="nick ting" w:date="2021-10-03T20:53:00Z">
        <w:r w:rsidR="0043131C">
          <w:rPr>
            <w:rFonts w:ascii="Times New Roman" w:hAnsi="Times New Roman" w:cs="Times New Roman"/>
            <w:sz w:val="22"/>
          </w:rPr>
          <w:t>lations</w:t>
        </w:r>
      </w:ins>
      <w:ins w:id="2299" w:author="LIN, Yufeng" w:date="2021-09-28T11:04:00Z">
        <w:del w:id="2300" w:author="nick ting" w:date="2021-10-03T20:53:00Z">
          <w:r w:rsidR="00A009DF" w:rsidRPr="00A009DF" w:rsidDel="0043131C">
            <w:rPr>
              <w:rFonts w:ascii="Times New Roman" w:hAnsi="Times New Roman" w:cs="Times New Roman"/>
              <w:sz w:val="22"/>
            </w:rPr>
            <w:delText>a</w:delText>
          </w:r>
        </w:del>
        <w:r w:rsidR="00A009DF" w:rsidRPr="00A009DF">
          <w:rPr>
            <w:rFonts w:ascii="Times New Roman" w:hAnsi="Times New Roman" w:cs="Times New Roman"/>
            <w:sz w:val="22"/>
          </w:rPr>
          <w:t xml:space="preserve"> </w:t>
        </w:r>
        <w:del w:id="2301" w:author="nick ting" w:date="2021-10-03T20:54:00Z">
          <w:r w:rsidR="00A009DF" w:rsidRPr="00A009DF" w:rsidDel="0043131C">
            <w:rPr>
              <w:rFonts w:ascii="Times New Roman" w:hAnsi="Times New Roman" w:cs="Times New Roman"/>
              <w:sz w:val="22"/>
            </w:rPr>
            <w:delText>was</w:delText>
          </w:r>
        </w:del>
      </w:ins>
      <w:ins w:id="2302" w:author="nick ting" w:date="2021-10-03T20:54:00Z">
        <w:r w:rsidR="0043131C">
          <w:rPr>
            <w:rFonts w:ascii="Times New Roman" w:hAnsi="Times New Roman" w:cs="Times New Roman"/>
            <w:sz w:val="22"/>
          </w:rPr>
          <w:t>were</w:t>
        </w:r>
      </w:ins>
      <w:ins w:id="2303" w:author="LIN, Yufeng" w:date="2021-09-28T11:04:00Z">
        <w:r w:rsidR="00A009DF" w:rsidRPr="00A009DF">
          <w:rPr>
            <w:rFonts w:ascii="Times New Roman" w:hAnsi="Times New Roman" w:cs="Times New Roman"/>
            <w:sz w:val="22"/>
          </w:rPr>
          <w:t xml:space="preserve"> weaker than </w:t>
        </w:r>
        <w:del w:id="2304" w:author="nick ting" w:date="2021-10-03T20:54:00Z">
          <w:r w:rsidR="00A009DF" w:rsidRPr="00A009DF" w:rsidDel="0043131C">
            <w:rPr>
              <w:rFonts w:ascii="Times New Roman" w:hAnsi="Times New Roman" w:cs="Times New Roman"/>
              <w:sz w:val="22"/>
            </w:rPr>
            <w:delText xml:space="preserve">internal </w:delText>
          </w:r>
        </w:del>
      </w:ins>
      <w:ins w:id="2305" w:author="LIN, Yufeng" w:date="2021-09-28T13:07:00Z">
        <w:del w:id="2306" w:author="nick ting" w:date="2021-10-03T20:54:00Z">
          <w:r w:rsidR="004314C2" w:rsidDel="0043131C">
            <w:rPr>
              <w:rFonts w:ascii="Times New Roman" w:hAnsi="Times New Roman" w:cs="Times New Roman"/>
              <w:sz w:val="22"/>
            </w:rPr>
            <w:delText>fungi</w:delText>
          </w:r>
        </w:del>
      </w:ins>
      <w:ins w:id="2307" w:author="LIN, Yufeng" w:date="2021-09-28T11:04:00Z">
        <w:del w:id="2308" w:author="nick ting" w:date="2021-10-03T20:54:00Z">
          <w:r w:rsidR="00A009DF" w:rsidRPr="00A009DF" w:rsidDel="0043131C">
            <w:rPr>
              <w:rFonts w:ascii="Times New Roman" w:hAnsi="Times New Roman" w:cs="Times New Roman"/>
              <w:sz w:val="22"/>
            </w:rPr>
            <w:delText xml:space="preserve"> </w:delText>
          </w:r>
        </w:del>
      </w:ins>
      <w:ins w:id="2309" w:author="nick ting" w:date="2021-10-03T20:54:00Z">
        <w:r w:rsidR="0043131C">
          <w:rPr>
            <w:rFonts w:ascii="Times New Roman" w:hAnsi="Times New Roman" w:cs="Times New Roman"/>
            <w:sz w:val="22"/>
          </w:rPr>
          <w:t>inter-</w:t>
        </w:r>
        <w:del w:id="2310" w:author="LIN, Yufeng" w:date="2021-10-04T16:55:00Z">
          <w:r w:rsidR="0043131C" w:rsidDel="00DB66B4">
            <w:rPr>
              <w:rFonts w:ascii="Times New Roman" w:hAnsi="Times New Roman" w:cs="Times New Roman"/>
              <w:sz w:val="22"/>
            </w:rPr>
            <w:delText>microeukaryotes</w:delText>
          </w:r>
        </w:del>
      </w:ins>
      <w:ins w:id="2311" w:author="LIN, Yufeng" w:date="2021-10-04T16:55:00Z">
        <w:del w:id="2312" w:author="nick ting" w:date="2021-10-04T18:02:00Z">
          <w:r w:rsidR="00DB66B4" w:rsidDel="009134E0">
            <w:rPr>
              <w:rFonts w:ascii="Times New Roman" w:hAnsi="Times New Roman" w:cs="Times New Roman"/>
              <w:sz w:val="22"/>
            </w:rPr>
            <w:delText>fungi</w:delText>
          </w:r>
        </w:del>
      </w:ins>
      <w:ins w:id="2313" w:author="nick ting" w:date="2021-10-04T22:10:00Z">
        <w:r w:rsidR="005F24DC">
          <w:rPr>
            <w:rFonts w:ascii="Times New Roman" w:hAnsi="Times New Roman" w:cs="Times New Roman"/>
            <w:sz w:val="22"/>
          </w:rPr>
          <w:t>fungal</w:t>
        </w:r>
      </w:ins>
      <w:ins w:id="2314" w:author="nick ting" w:date="2021-10-03T20:54:00Z">
        <w:r w:rsidR="0043131C">
          <w:rPr>
            <w:rFonts w:ascii="Times New Roman" w:hAnsi="Times New Roman" w:cs="Times New Roman"/>
            <w:sz w:val="22"/>
          </w:rPr>
          <w:t xml:space="preserve"> correlations across all three </w:t>
        </w:r>
      </w:ins>
      <w:ins w:id="2315" w:author="nick ting" w:date="2021-10-04T22:10:00Z">
        <w:r w:rsidR="005F24DC">
          <w:rPr>
            <w:rFonts w:ascii="Times New Roman" w:hAnsi="Times New Roman" w:cs="Times New Roman"/>
            <w:sz w:val="22"/>
          </w:rPr>
          <w:t>conditions</w:t>
        </w:r>
      </w:ins>
      <w:ins w:id="2316" w:author="nick ting" w:date="2021-10-03T20:55:00Z">
        <w:r w:rsidR="0043131C">
          <w:rPr>
            <w:rFonts w:ascii="Times New Roman" w:hAnsi="Times New Roman" w:cs="Times New Roman"/>
            <w:sz w:val="22"/>
          </w:rPr>
          <w:t xml:space="preserve"> (</w:t>
        </w:r>
      </w:ins>
      <w:ins w:id="2317" w:author="nick ting" w:date="2021-10-04T22:10:00Z">
        <w:r w:rsidR="005F24DC">
          <w:rPr>
            <w:rFonts w:ascii="Times New Roman" w:hAnsi="Times New Roman" w:cs="Times New Roman"/>
            <w:sz w:val="22"/>
          </w:rPr>
          <w:t>Healthy, Adenoma, CRC</w:t>
        </w:r>
      </w:ins>
      <w:ins w:id="2318" w:author="nick ting" w:date="2021-10-03T20:55:00Z">
        <w:r w:rsidR="0043131C">
          <w:rPr>
            <w:rFonts w:ascii="Times New Roman" w:hAnsi="Times New Roman" w:cs="Times New Roman"/>
            <w:sz w:val="22"/>
          </w:rPr>
          <w:t>)</w:t>
        </w:r>
      </w:ins>
      <w:ins w:id="2319" w:author="nick ting" w:date="2021-10-04T22:10:00Z">
        <w:r w:rsidR="005F24DC">
          <w:rPr>
            <w:rFonts w:ascii="Times New Roman" w:hAnsi="Times New Roman" w:cs="Times New Roman"/>
            <w:sz w:val="22"/>
          </w:rPr>
          <w:t xml:space="preserve"> </w:t>
        </w:r>
      </w:ins>
      <w:ins w:id="2320" w:author="LIN, Yufeng" w:date="2021-09-28T11:04:00Z">
        <w:r w:rsidR="00A009DF" w:rsidRPr="00A009DF">
          <w:rPr>
            <w:rFonts w:ascii="Times New Roman" w:hAnsi="Times New Roman" w:cs="Times New Roman"/>
            <w:sz w:val="22"/>
          </w:rPr>
          <w:t xml:space="preserve">(supplementary table 11). </w:t>
        </w:r>
      </w:ins>
      <w:del w:id="2321" w:author="LIN, Yufeng" w:date="2021-09-28T11:04:00Z">
        <w:r w:rsidRPr="00790445" w:rsidDel="00A009DF">
          <w:rPr>
            <w:rFonts w:ascii="Times New Roman" w:hAnsi="Times New Roman" w:cs="Times New Roman"/>
            <w:sz w:val="22"/>
          </w:rPr>
          <w:delText xml:space="preserve"> </w:delText>
        </w:r>
      </w:del>
      <w:del w:id="2322" w:author="LIN, Yufeng" w:date="2021-09-28T11:03:00Z">
        <w:r w:rsidRPr="00790445" w:rsidDel="00A009DF">
          <w:rPr>
            <w:rFonts w:ascii="Times New Roman" w:hAnsi="Times New Roman" w:cs="Times New Roman"/>
            <w:sz w:val="22"/>
          </w:rPr>
          <w:delText>W</w:delText>
        </w:r>
      </w:del>
      <w:del w:id="2323"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t>
      </w:r>
      <w:del w:id="2324" w:author="nick ting" w:date="2021-10-03T20:55:00Z">
        <w:r w:rsidRPr="00790445" w:rsidDel="0043131C">
          <w:rPr>
            <w:rFonts w:ascii="Times New Roman" w:hAnsi="Times New Roman" w:cs="Times New Roman"/>
            <w:sz w:val="22"/>
          </w:rPr>
          <w:delText xml:space="preserve">we explored that </w:delText>
        </w:r>
      </w:del>
      <w:r w:rsidRPr="00790445">
        <w:rPr>
          <w:rFonts w:ascii="Times New Roman" w:hAnsi="Times New Roman" w:cs="Times New Roman"/>
          <w:sz w:val="22"/>
        </w:rPr>
        <w:t xml:space="preserve">the </w:t>
      </w:r>
      <w:ins w:id="2325" w:author="LIN, Yufeng" w:date="2021-10-04T16:58:00Z">
        <w:del w:id="2326" w:author="nick ting" w:date="2021-10-04T18:02:00Z">
          <w:r w:rsidR="00DB66B4" w:rsidDel="009134E0">
            <w:rPr>
              <w:rFonts w:ascii="Times New Roman" w:hAnsi="Times New Roman" w:cs="Times New Roman"/>
              <w:sz w:val="22"/>
            </w:rPr>
            <w:delText>fungal</w:delText>
          </w:r>
        </w:del>
      </w:ins>
      <w:ins w:id="2327" w:author="nick ting" w:date="2021-10-04T22:10:00Z">
        <w:r w:rsidR="005F24DC">
          <w:rPr>
            <w:rFonts w:ascii="Times New Roman" w:hAnsi="Times New Roman" w:cs="Times New Roman"/>
            <w:sz w:val="22"/>
          </w:rPr>
          <w:t>fungal</w:t>
        </w:r>
      </w:ins>
      <w:ins w:id="2328" w:author="nick ting" w:date="2021-10-03T20:55:00Z">
        <w:del w:id="2329" w:author="LIN, Yufeng" w:date="2021-10-04T16:58:00Z">
          <w:r w:rsidR="0043131C" w:rsidDel="00DB66B4">
            <w:rPr>
              <w:rFonts w:ascii="Times New Roman" w:hAnsi="Times New Roman" w:cs="Times New Roman"/>
              <w:sz w:val="22"/>
            </w:rPr>
            <w:delText>micro-eukaryo</w:delText>
          </w:r>
        </w:del>
        <w:r w:rsidR="0043131C">
          <w:rPr>
            <w:rFonts w:ascii="Times New Roman" w:hAnsi="Times New Roman" w:cs="Times New Roman"/>
            <w:sz w:val="22"/>
          </w:rPr>
          <w:t xml:space="preserve">-bacterial correlation was still </w:t>
        </w:r>
      </w:ins>
      <w:del w:id="2330" w:author="nick ting" w:date="2021-10-03T20:55:00Z">
        <w:r w:rsidRPr="00790445" w:rsidDel="0043131C">
          <w:rPr>
            <w:rFonts w:ascii="Times New Roman" w:hAnsi="Times New Roman" w:cs="Times New Roman"/>
            <w:sz w:val="22"/>
          </w:rPr>
          <w:delText xml:space="preserve">associations </w:delText>
        </w:r>
      </w:del>
      <w:ins w:id="2331" w:author="nick ting" w:date="2021-10-03T20:55:00Z">
        <w:r w:rsidR="0043131C">
          <w:rPr>
            <w:rFonts w:ascii="Times New Roman" w:hAnsi="Times New Roman" w:cs="Times New Roman"/>
            <w:sz w:val="22"/>
          </w:rPr>
          <w:t>stronger</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in CRC </w:t>
      </w:r>
      <w:del w:id="2332" w:author="nick ting" w:date="2021-10-03T20:56:00Z">
        <w:r w:rsidRPr="00790445" w:rsidDel="0043131C">
          <w:rPr>
            <w:rFonts w:ascii="Times New Roman" w:hAnsi="Times New Roman" w:cs="Times New Roman"/>
            <w:sz w:val="22"/>
          </w:rPr>
          <w:delText>were much more potent</w:delText>
        </w:r>
      </w:del>
      <w:ins w:id="2333" w:author="LIN, Yufeng" w:date="2021-09-23T15:03:00Z">
        <w:del w:id="2334" w:author="nick ting" w:date="2021-10-03T20:56:00Z">
          <w:r w:rsidR="00F15BA6" w:rsidDel="0043131C">
            <w:rPr>
              <w:rFonts w:ascii="Times New Roman" w:hAnsi="Times New Roman" w:cs="Times New Roman"/>
              <w:sz w:val="22"/>
            </w:rPr>
            <w:delText>stronger</w:delText>
          </w:r>
        </w:del>
      </w:ins>
      <w:del w:id="2335" w:author="nick ting" w:date="2021-10-03T20:56:00Z">
        <w:r w:rsidRPr="00790445" w:rsidDel="0043131C">
          <w:rPr>
            <w:rFonts w:ascii="Times New Roman" w:hAnsi="Times New Roman" w:cs="Times New Roman"/>
            <w:sz w:val="22"/>
          </w:rPr>
          <w:delText xml:space="preserve"> than</w:delText>
        </w:r>
      </w:del>
      <w:ins w:id="2336" w:author="nick ting" w:date="2021-10-03T20:56:00Z">
        <w:r w:rsidR="0043131C">
          <w:rPr>
            <w:rFonts w:ascii="Times New Roman" w:hAnsi="Times New Roman" w:cs="Times New Roman"/>
            <w:sz w:val="22"/>
          </w:rPr>
          <w:t>when compared to</w:t>
        </w:r>
      </w:ins>
      <w:r w:rsidRPr="00790445">
        <w:rPr>
          <w:rFonts w:ascii="Times New Roman" w:hAnsi="Times New Roman" w:cs="Times New Roman"/>
          <w:sz w:val="22"/>
        </w:rPr>
        <w:t xml:space="preserve"> </w:t>
      </w:r>
      <w:del w:id="2337" w:author="nick ting" w:date="2021-10-03T20:56:00Z">
        <w:r w:rsidRPr="00790445" w:rsidDel="0043131C">
          <w:rPr>
            <w:rFonts w:ascii="Times New Roman" w:hAnsi="Times New Roman" w:cs="Times New Roman"/>
            <w:sz w:val="22"/>
          </w:rPr>
          <w:delText xml:space="preserve">in </w:delText>
        </w:r>
      </w:del>
      <w:r w:rsidRPr="00790445">
        <w:rPr>
          <w:rFonts w:ascii="Times New Roman" w:hAnsi="Times New Roman" w:cs="Times New Roman"/>
          <w:sz w:val="22"/>
        </w:rPr>
        <w:t xml:space="preserve">healthy </w:t>
      </w:r>
      <w:del w:id="2338" w:author="nick ting" w:date="2021-10-04T22:10:00Z">
        <w:r w:rsidRPr="00790445" w:rsidDel="005F24DC">
          <w:rPr>
            <w:rFonts w:ascii="Times New Roman" w:hAnsi="Times New Roman" w:cs="Times New Roman"/>
            <w:sz w:val="22"/>
          </w:rPr>
          <w:delText>control</w:delText>
        </w:r>
      </w:del>
      <w:ins w:id="2339" w:author="nick ting" w:date="2021-10-04T22:10:00Z">
        <w:r w:rsidR="005F24DC">
          <w:rPr>
            <w:rFonts w:ascii="Times New Roman" w:hAnsi="Times New Roman" w:cs="Times New Roman"/>
            <w:sz w:val="22"/>
          </w:rPr>
          <w:t>individuals</w:t>
        </w:r>
      </w:ins>
      <w:r w:rsidRPr="00790445">
        <w:rPr>
          <w:rFonts w:ascii="Times New Roman" w:hAnsi="Times New Roman" w:cs="Times New Roman"/>
          <w:sz w:val="22"/>
        </w:rPr>
        <w:t xml:space="preserve">, </w:t>
      </w:r>
      <w:ins w:id="2340" w:author="nick ting" w:date="2021-10-03T20:56:00Z">
        <w:r w:rsidR="0043131C">
          <w:rPr>
            <w:rFonts w:ascii="Times New Roman" w:hAnsi="Times New Roman" w:cs="Times New Roman"/>
            <w:sz w:val="22"/>
          </w:rPr>
          <w:t xml:space="preserve">which </w:t>
        </w:r>
      </w:ins>
      <w:ins w:id="2341" w:author="nick ting" w:date="2021-10-04T22:11:00Z">
        <w:r w:rsidR="005F24DC">
          <w:rPr>
            <w:rFonts w:ascii="Times New Roman" w:hAnsi="Times New Roman" w:cs="Times New Roman"/>
            <w:sz w:val="22"/>
          </w:rPr>
          <w:t>showed the same pattern</w:t>
        </w:r>
      </w:ins>
      <w:del w:id="2342" w:author="nick ting" w:date="2021-10-04T22:11:00Z">
        <w:r w:rsidRPr="00790445" w:rsidDel="005F24DC">
          <w:rPr>
            <w:rFonts w:ascii="Times New Roman" w:hAnsi="Times New Roman" w:cs="Times New Roman"/>
            <w:sz w:val="22"/>
          </w:rPr>
          <w:delText>same</w:delText>
        </w:r>
      </w:del>
      <w:r w:rsidRPr="00790445">
        <w:rPr>
          <w:rFonts w:ascii="Times New Roman" w:hAnsi="Times New Roman" w:cs="Times New Roman"/>
          <w:sz w:val="22"/>
        </w:rPr>
        <w:t xml:space="preserve"> </w:t>
      </w:r>
      <w:del w:id="2343" w:author="nick ting" w:date="2021-10-03T20:56:00Z">
        <w:r w:rsidRPr="00790445" w:rsidDel="0043131C">
          <w:rPr>
            <w:rFonts w:ascii="Times New Roman" w:hAnsi="Times New Roman" w:cs="Times New Roman"/>
            <w:sz w:val="22"/>
          </w:rPr>
          <w:delText xml:space="preserve">with internal </w:delText>
        </w:r>
        <w:r w:rsidR="00FA35F2" w:rsidRPr="00790445" w:rsidDel="0043131C">
          <w:rPr>
            <w:rFonts w:ascii="Times New Roman" w:hAnsi="Times New Roman" w:cs="Times New Roman"/>
            <w:sz w:val="22"/>
          </w:rPr>
          <w:delText>micro-eukaryotes</w:delText>
        </w:r>
      </w:del>
      <w:ins w:id="2344" w:author="LIN, Yufeng" w:date="2021-09-28T13:07:00Z">
        <w:del w:id="2345" w:author="nick ting" w:date="2021-10-03T20:56:00Z">
          <w:r w:rsidR="004314C2" w:rsidDel="0043131C">
            <w:rPr>
              <w:rFonts w:ascii="Times New Roman" w:hAnsi="Times New Roman" w:cs="Times New Roman"/>
              <w:sz w:val="22"/>
            </w:rPr>
            <w:delText>fungi</w:delText>
          </w:r>
        </w:del>
      </w:ins>
      <w:del w:id="2346" w:author="nick ting" w:date="2021-10-03T20:56:00Z">
        <w:r w:rsidRPr="00790445" w:rsidDel="0043131C">
          <w:rPr>
            <w:rFonts w:ascii="Times New Roman" w:hAnsi="Times New Roman" w:cs="Times New Roman"/>
            <w:sz w:val="22"/>
          </w:rPr>
          <w:delText xml:space="preserve"> </w:delText>
        </w:r>
      </w:del>
      <w:ins w:id="2347" w:author="nick ting" w:date="2021-10-03T20:56:00Z">
        <w:r w:rsidR="0043131C">
          <w:rPr>
            <w:rFonts w:ascii="Times New Roman" w:hAnsi="Times New Roman" w:cs="Times New Roman"/>
            <w:sz w:val="22"/>
          </w:rPr>
          <w:t>as</w:t>
        </w:r>
      </w:ins>
      <w:ins w:id="2348" w:author="nick ting" w:date="2021-10-04T22:11:00Z">
        <w:r w:rsidR="005F24DC">
          <w:rPr>
            <w:rFonts w:ascii="Times New Roman" w:hAnsi="Times New Roman" w:cs="Times New Roman"/>
            <w:sz w:val="22"/>
          </w:rPr>
          <w:t xml:space="preserve"> in</w:t>
        </w:r>
      </w:ins>
      <w:ins w:id="2349" w:author="nick ting" w:date="2021-10-03T20:56:00Z">
        <w:r w:rsidR="0043131C">
          <w:rPr>
            <w:rFonts w:ascii="Times New Roman" w:hAnsi="Times New Roman" w:cs="Times New Roman"/>
            <w:sz w:val="22"/>
          </w:rPr>
          <w:t xml:space="preserve"> inter-</w:t>
        </w:r>
      </w:ins>
      <w:ins w:id="2350" w:author="LIN, Yufeng" w:date="2021-10-04T16:56:00Z">
        <w:del w:id="2351" w:author="nick ting" w:date="2021-10-04T18:02:00Z">
          <w:r w:rsidR="00DB66B4" w:rsidRPr="00DB66B4" w:rsidDel="009134E0">
            <w:rPr>
              <w:rFonts w:ascii="Times New Roman" w:hAnsi="Times New Roman" w:cs="Times New Roman"/>
              <w:sz w:val="22"/>
            </w:rPr>
            <w:delText>fungi</w:delText>
          </w:r>
        </w:del>
      </w:ins>
      <w:ins w:id="2352" w:author="nick ting" w:date="2021-10-04T22:11:00Z">
        <w:r w:rsidR="005F24DC">
          <w:rPr>
            <w:rFonts w:ascii="Times New Roman" w:hAnsi="Times New Roman" w:cs="Times New Roman"/>
            <w:sz w:val="22"/>
          </w:rPr>
          <w:t>fungal</w:t>
        </w:r>
      </w:ins>
      <w:ins w:id="2353" w:author="LIN, Yufeng" w:date="2021-10-04T16:56:00Z">
        <w:r w:rsidR="00DB66B4" w:rsidRPr="00DB66B4">
          <w:rPr>
            <w:rFonts w:ascii="Times New Roman" w:hAnsi="Times New Roman" w:cs="Times New Roman"/>
            <w:sz w:val="22"/>
          </w:rPr>
          <w:t xml:space="preserve"> </w:t>
        </w:r>
      </w:ins>
      <w:ins w:id="2354" w:author="nick ting" w:date="2021-10-03T20:56:00Z">
        <w:del w:id="2355" w:author="LIN, Yufeng" w:date="2021-10-04T16:56:00Z">
          <w:r w:rsidR="0043131C" w:rsidDel="00DB66B4">
            <w:rPr>
              <w:rFonts w:ascii="Times New Roman" w:hAnsi="Times New Roman" w:cs="Times New Roman"/>
              <w:sz w:val="22"/>
            </w:rPr>
            <w:delText xml:space="preserve">microeukaryotes </w:delText>
          </w:r>
        </w:del>
      </w:ins>
      <w:r w:rsidRPr="00790445">
        <w:rPr>
          <w:rFonts w:ascii="Times New Roman" w:hAnsi="Times New Roman" w:cs="Times New Roman"/>
          <w:sz w:val="22"/>
        </w:rPr>
        <w:t xml:space="preserve">correlations (figure 4 and </w:t>
      </w:r>
      <w:commentRangeStart w:id="2356"/>
      <w:r w:rsidRPr="00790445">
        <w:rPr>
          <w:rFonts w:ascii="Times New Roman" w:hAnsi="Times New Roman" w:cs="Times New Roman"/>
          <w:sz w:val="22"/>
        </w:rPr>
        <w:t xml:space="preserve">supplementary table </w:t>
      </w:r>
      <w:del w:id="2357" w:author="LIN, Yufeng" w:date="2021-09-23T14:28:00Z">
        <w:r w:rsidRPr="00790445" w:rsidDel="003A3841">
          <w:rPr>
            <w:rFonts w:ascii="Times New Roman" w:hAnsi="Times New Roman" w:cs="Times New Roman"/>
            <w:sz w:val="22"/>
          </w:rPr>
          <w:delText>7</w:delText>
        </w:r>
        <w:commentRangeEnd w:id="2356"/>
        <w:r w:rsidRPr="00790445" w:rsidDel="003A3841">
          <w:rPr>
            <w:rStyle w:val="CommentReference"/>
            <w:rFonts w:ascii="Times New Roman" w:hAnsi="Times New Roman" w:cs="Times New Roman"/>
            <w:sz w:val="22"/>
            <w:szCs w:val="22"/>
          </w:rPr>
          <w:commentReference w:id="2356"/>
        </w:r>
      </w:del>
      <w:ins w:id="2358" w:author="LIN, Yufeng" w:date="2021-09-23T17:06:00Z">
        <w:r w:rsidR="001A7063">
          <w:rPr>
            <w:rFonts w:ascii="Times New Roman" w:hAnsi="Times New Roman" w:cs="Times New Roman"/>
            <w:sz w:val="22"/>
          </w:rPr>
          <w:t>1</w:t>
        </w:r>
      </w:ins>
      <w:ins w:id="2359"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ins w:id="2360" w:author="nick ting" w:date="2021-10-04T18:03:00Z">
        <w:r w:rsidR="009134E0">
          <w:rPr>
            <w:rFonts w:ascii="Times New Roman" w:hAnsi="Times New Roman" w:cs="Times New Roman"/>
            <w:sz w:val="22"/>
          </w:rPr>
          <w:t xml:space="preserve"> This suggested that although the</w:t>
        </w:r>
      </w:ins>
      <w:ins w:id="2361" w:author="nick ting" w:date="2021-10-04T22:11:00Z">
        <w:r w:rsidR="005F24DC">
          <w:rPr>
            <w:rFonts w:ascii="Times New Roman" w:hAnsi="Times New Roman" w:cs="Times New Roman"/>
            <w:sz w:val="22"/>
          </w:rPr>
          <w:t xml:space="preserve"> fungal-bacterial </w:t>
        </w:r>
      </w:ins>
      <w:ins w:id="2362" w:author="nick ting" w:date="2021-10-04T18:03:00Z">
        <w:r w:rsidR="009134E0">
          <w:rPr>
            <w:rFonts w:ascii="Times New Roman" w:hAnsi="Times New Roman" w:cs="Times New Roman"/>
            <w:sz w:val="22"/>
          </w:rPr>
          <w:t>interactions are weaker than inter-</w:t>
        </w:r>
      </w:ins>
      <w:ins w:id="2363" w:author="nick ting" w:date="2021-10-04T22:11:00Z">
        <w:r w:rsidR="005F24DC">
          <w:rPr>
            <w:rFonts w:ascii="Times New Roman" w:hAnsi="Times New Roman" w:cs="Times New Roman"/>
            <w:sz w:val="22"/>
          </w:rPr>
          <w:t>fungal</w:t>
        </w:r>
      </w:ins>
      <w:ins w:id="2364" w:author="nick ting" w:date="2021-10-04T18:03:00Z">
        <w:r w:rsidR="009134E0">
          <w:rPr>
            <w:rFonts w:ascii="Times New Roman" w:hAnsi="Times New Roman" w:cs="Times New Roman"/>
            <w:sz w:val="22"/>
          </w:rPr>
          <w:t xml:space="preserve"> int</w:t>
        </w:r>
      </w:ins>
      <w:ins w:id="2365" w:author="nick ting" w:date="2021-10-04T18:04:00Z">
        <w:r w:rsidR="009134E0">
          <w:rPr>
            <w:rFonts w:ascii="Times New Roman" w:hAnsi="Times New Roman" w:cs="Times New Roman"/>
            <w:sz w:val="22"/>
          </w:rPr>
          <w:t>eractions, they might still be associated with CRC tumorigenesis.</w:t>
        </w:r>
      </w:ins>
    </w:p>
    <w:p w14:paraId="2880458B" w14:textId="14ACAACA" w:rsidR="00D9531B" w:rsidRPr="00790445" w:rsidRDefault="00D9531B" w:rsidP="008B0617">
      <w:pPr>
        <w:pStyle w:val="title20825"/>
      </w:pPr>
      <w:del w:id="2366"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2367" w:author="LIN, Yufeng" w:date="2021-09-28T11:32:00Z">
        <w:r w:rsidR="002C1089" w:rsidRPr="002C1089">
          <w:t xml:space="preserve">Alternative enteric microbiome in CRC, and </w:t>
        </w:r>
      </w:ins>
      <w:ins w:id="2368" w:author="LIN, Yufeng" w:date="2021-09-28T13:07:00Z">
        <w:r w:rsidR="004314C2">
          <w:t>fungi</w:t>
        </w:r>
      </w:ins>
      <w:ins w:id="2369" w:author="LIN, Yufeng" w:date="2021-09-28T12:50:00Z">
        <w:r w:rsidR="00E06A91" w:rsidRPr="00E06A91">
          <w:rPr>
            <w:rPrChange w:id="2370" w:author="LIN, Yufeng" w:date="2021-09-28T12:50:00Z">
              <w:rPr>
                <w:rFonts w:ascii="Times New Roman" w:hAnsi="Times New Roman" w:cs="Times New Roman"/>
                <w:sz w:val="22"/>
              </w:rPr>
            </w:rPrChange>
          </w:rPr>
          <w:t xml:space="preserve"> were the important potential biomarkers or inducement for CRC</w:t>
        </w:r>
      </w:ins>
      <w:ins w:id="2371" w:author="nick ting" w:date="2021-10-04T18:43:00Z">
        <w:r w:rsidR="00C40C9A">
          <w:t xml:space="preserve"> (Differential correlation </w:t>
        </w:r>
      </w:ins>
      <w:ins w:id="2372" w:author="nick ting" w:date="2021-10-04T18:50:00Z">
        <w:r w:rsidR="00C40C9A">
          <w:t xml:space="preserve">of bacteria and </w:t>
        </w:r>
        <w:del w:id="2373" w:author="LIN, Yufeng" w:date="2021-10-05T14:01:00Z">
          <w:r w:rsidR="00C40C9A" w:rsidDel="0096422D">
            <w:delText>microeukayotes</w:delText>
          </w:r>
        </w:del>
      </w:ins>
      <w:ins w:id="2374" w:author="LIN, Yufeng" w:date="2021-10-05T14:01:00Z">
        <w:r w:rsidR="0096422D">
          <w:t>fungi</w:t>
        </w:r>
      </w:ins>
      <w:ins w:id="2375" w:author="nick ting" w:date="2021-10-04T18:50:00Z">
        <w:r w:rsidR="00C40C9A">
          <w:t xml:space="preserve"> in CRC versus hea</w:t>
        </w:r>
      </w:ins>
      <w:ins w:id="2376" w:author="nick ting" w:date="2021-10-04T18:51:00Z">
        <w:r w:rsidR="00C40C9A">
          <w:t xml:space="preserve">lthy </w:t>
        </w:r>
        <w:proofErr w:type="spellStart"/>
        <w:r w:rsidR="00C40C9A">
          <w:t>conidtion</w:t>
        </w:r>
      </w:ins>
      <w:proofErr w:type="spellEnd"/>
      <w:ins w:id="2377" w:author="nick ting" w:date="2021-10-04T18:43:00Z">
        <w:r w:rsidR="00C40C9A">
          <w:t>)</w:t>
        </w:r>
      </w:ins>
      <w:del w:id="2378" w:author="LIN, Yufeng" w:date="2021-09-28T11:28:00Z">
        <w:r w:rsidRPr="00E06A91" w:rsidDel="002C1089">
          <w:rPr>
            <w:rPrChange w:id="2379" w:author="LIN, Yufeng" w:date="2021-09-28T12:50:00Z">
              <w:rPr>
                <w:i/>
                <w:iCs/>
              </w:rPr>
            </w:rPrChange>
          </w:rPr>
          <w:delText>F. nucleatum</w:delText>
        </w:r>
        <w:r w:rsidRPr="00790445" w:rsidDel="002C1089">
          <w:delText xml:space="preserve"> and </w:delText>
        </w:r>
        <w:r w:rsidRPr="00E06A91" w:rsidDel="002C1089">
          <w:rPr>
            <w:rPrChange w:id="2380" w:author="LIN, Yufeng" w:date="2021-09-28T12:50:00Z">
              <w:rPr>
                <w:i/>
                <w:iCs/>
              </w:rPr>
            </w:rPrChange>
          </w:rPr>
          <w:delText>P. micra</w:delText>
        </w:r>
      </w:del>
    </w:p>
    <w:p w14:paraId="5BF8A410" w14:textId="4C54C217" w:rsidR="00D9531B" w:rsidRPr="00790445" w:rsidDel="008E4C32" w:rsidRDefault="00C40C9A" w:rsidP="00420570">
      <w:pPr>
        <w:rPr>
          <w:del w:id="2381" w:author="LIN, Yufeng" w:date="2021-09-28T11:21:00Z"/>
          <w:rFonts w:ascii="Times New Roman" w:hAnsi="Times New Roman" w:cs="Times New Roman"/>
          <w:sz w:val="22"/>
        </w:rPr>
      </w:pPr>
      <w:ins w:id="2382" w:author="nick ting" w:date="2021-10-04T18:51:00Z">
        <w:r>
          <w:rPr>
            <w:rFonts w:ascii="Times New Roman" w:hAnsi="Times New Roman" w:cs="Times New Roman"/>
            <w:sz w:val="22"/>
          </w:rPr>
          <w:t xml:space="preserve">After </w:t>
        </w:r>
      </w:ins>
      <w:ins w:id="2383" w:author="nick ting" w:date="2021-10-04T18:55:00Z">
        <w:r w:rsidR="00AE28C8">
          <w:rPr>
            <w:rFonts w:ascii="Times New Roman" w:hAnsi="Times New Roman" w:cs="Times New Roman"/>
            <w:sz w:val="22"/>
          </w:rPr>
          <w:t>determining</w:t>
        </w:r>
      </w:ins>
      <w:ins w:id="2384" w:author="nick ting" w:date="2021-10-04T18:51:00Z">
        <w:r>
          <w:rPr>
            <w:rFonts w:ascii="Times New Roman" w:hAnsi="Times New Roman" w:cs="Times New Roman"/>
            <w:sz w:val="22"/>
          </w:rPr>
          <w:t xml:space="preserve"> the</w:t>
        </w:r>
      </w:ins>
      <w:ins w:id="2385" w:author="nick ting" w:date="2021-10-04T18:52:00Z">
        <w:r>
          <w:rPr>
            <w:rFonts w:ascii="Times New Roman" w:hAnsi="Times New Roman" w:cs="Times New Roman"/>
            <w:sz w:val="22"/>
          </w:rPr>
          <w:t xml:space="preserve"> inter-bacteria, inter-</w:t>
        </w:r>
      </w:ins>
      <w:ins w:id="2386" w:author="nick ting" w:date="2021-10-04T22:11:00Z">
        <w:r w:rsidR="005F24DC">
          <w:rPr>
            <w:rFonts w:ascii="Times New Roman" w:hAnsi="Times New Roman" w:cs="Times New Roman"/>
            <w:sz w:val="22"/>
          </w:rPr>
          <w:t>fungal</w:t>
        </w:r>
      </w:ins>
      <w:ins w:id="2387" w:author="nick ting" w:date="2021-10-04T18:52:00Z">
        <w:r>
          <w:rPr>
            <w:rFonts w:ascii="Times New Roman" w:hAnsi="Times New Roman" w:cs="Times New Roman"/>
            <w:sz w:val="22"/>
          </w:rPr>
          <w:t xml:space="preserve"> and </w:t>
        </w:r>
      </w:ins>
      <w:ins w:id="2388" w:author="nick ting" w:date="2021-10-04T22:11:00Z">
        <w:r w:rsidR="005F24DC">
          <w:rPr>
            <w:rFonts w:ascii="Times New Roman" w:hAnsi="Times New Roman" w:cs="Times New Roman"/>
            <w:sz w:val="22"/>
          </w:rPr>
          <w:t>fungal</w:t>
        </w:r>
      </w:ins>
      <w:ins w:id="2389" w:author="nick ting" w:date="2021-10-04T18:52:00Z">
        <w:r>
          <w:rPr>
            <w:rFonts w:ascii="Times New Roman" w:hAnsi="Times New Roman" w:cs="Times New Roman"/>
            <w:sz w:val="22"/>
          </w:rPr>
          <w:t xml:space="preserve">-bacterial correlations in CRC </w:t>
        </w:r>
      </w:ins>
      <w:ins w:id="2390" w:author="nick ting" w:date="2021-10-04T22:12:00Z">
        <w:r w:rsidR="005F24DC">
          <w:rPr>
            <w:rFonts w:ascii="Times New Roman" w:hAnsi="Times New Roman" w:cs="Times New Roman"/>
            <w:sz w:val="22"/>
          </w:rPr>
          <w:t>and</w:t>
        </w:r>
      </w:ins>
      <w:ins w:id="2391" w:author="nick ting" w:date="2021-10-04T18:52:00Z">
        <w:r>
          <w:rPr>
            <w:rFonts w:ascii="Times New Roman" w:hAnsi="Times New Roman" w:cs="Times New Roman"/>
            <w:sz w:val="22"/>
          </w:rPr>
          <w:t xml:space="preserve"> healthy conditions, we next asked whet</w:t>
        </w:r>
      </w:ins>
      <w:ins w:id="2392" w:author="nick ting" w:date="2021-10-04T18:53:00Z">
        <w:r>
          <w:rPr>
            <w:rFonts w:ascii="Times New Roman" w:hAnsi="Times New Roman" w:cs="Times New Roman"/>
            <w:sz w:val="22"/>
          </w:rPr>
          <w:t>her these correlations are significantly</w:t>
        </w:r>
        <w:r w:rsidR="00AE28C8">
          <w:rPr>
            <w:rFonts w:ascii="Times New Roman" w:hAnsi="Times New Roman" w:cs="Times New Roman"/>
            <w:sz w:val="22"/>
          </w:rPr>
          <w:t xml:space="preserve"> different between these two conditions.</w:t>
        </w:r>
        <w:r>
          <w:rPr>
            <w:rFonts w:ascii="Times New Roman" w:hAnsi="Times New Roman" w:cs="Times New Roman"/>
            <w:sz w:val="22"/>
          </w:rPr>
          <w:t xml:space="preserve"> </w:t>
        </w:r>
      </w:ins>
      <w:ins w:id="2393" w:author="nick ting" w:date="2021-10-04T18:54:00Z">
        <w:r w:rsidR="00AE28C8">
          <w:rPr>
            <w:rFonts w:ascii="Times New Roman" w:hAnsi="Times New Roman" w:cs="Times New Roman"/>
            <w:sz w:val="22"/>
          </w:rPr>
          <w:t>The R package DGCA were used to perform the differential correlation analysis</w:t>
        </w:r>
      </w:ins>
      <w:ins w:id="2394" w:author="nick ting" w:date="2021-10-04T18:55:00Z">
        <w:r w:rsidR="00AE28C8">
          <w:rPr>
            <w:rFonts w:ascii="Times New Roman" w:hAnsi="Times New Roman" w:cs="Times New Roman"/>
            <w:sz w:val="22"/>
          </w:rPr>
          <w:t xml:space="preserve">. </w:t>
        </w:r>
      </w:ins>
      <w:ins w:id="2395" w:author="nick ting" w:date="2021-10-04T22:13:00Z">
        <w:r w:rsidR="00232ACE">
          <w:rPr>
            <w:rFonts w:ascii="Times New Roman" w:hAnsi="Times New Roman" w:cs="Times New Roman"/>
            <w:sz w:val="22"/>
          </w:rPr>
          <w:t xml:space="preserve">We </w:t>
        </w:r>
        <w:r w:rsidR="00232ACE">
          <w:rPr>
            <w:rFonts w:ascii="Times New Roman" w:hAnsi="Times New Roman" w:cs="Times New Roman"/>
            <w:sz w:val="22"/>
          </w:rPr>
          <w:lastRenderedPageBreak/>
          <w:t>o</w:t>
        </w:r>
      </w:ins>
      <w:ins w:id="2396" w:author="nick ting" w:date="2021-10-04T22:15:00Z">
        <w:r w:rsidR="00232ACE">
          <w:rPr>
            <w:rFonts w:ascii="Times New Roman" w:hAnsi="Times New Roman" w:cs="Times New Roman"/>
            <w:sz w:val="22"/>
          </w:rPr>
          <w:t>b</w:t>
        </w:r>
      </w:ins>
      <w:ins w:id="2397" w:author="nick ting" w:date="2021-10-04T22:13:00Z">
        <w:r w:rsidR="00232ACE">
          <w:rPr>
            <w:rFonts w:ascii="Times New Roman" w:hAnsi="Times New Roman" w:cs="Times New Roman"/>
            <w:sz w:val="22"/>
          </w:rPr>
          <w:t>served an interesting phenomenon that inter-bacterial correlatio</w:t>
        </w:r>
      </w:ins>
      <w:ins w:id="2398" w:author="nick ting" w:date="2021-10-04T22:14:00Z">
        <w:r w:rsidR="00232ACE">
          <w:rPr>
            <w:rFonts w:ascii="Times New Roman" w:hAnsi="Times New Roman" w:cs="Times New Roman"/>
            <w:sz w:val="22"/>
          </w:rPr>
          <w:t xml:space="preserve">ns were stronger in CRC patients compared to healthy </w:t>
        </w:r>
        <w:proofErr w:type="spellStart"/>
        <w:r w:rsidR="00232ACE">
          <w:rPr>
            <w:rFonts w:ascii="Times New Roman" w:hAnsi="Times New Roman" w:cs="Times New Roman"/>
            <w:sz w:val="22"/>
          </w:rPr>
          <w:t>indviduals</w:t>
        </w:r>
        <w:proofErr w:type="spellEnd"/>
        <w:r w:rsidR="00232ACE">
          <w:rPr>
            <w:rFonts w:ascii="Times New Roman" w:hAnsi="Times New Roman" w:cs="Times New Roman"/>
            <w:sz w:val="22"/>
          </w:rPr>
          <w:t xml:space="preserve"> while inter-fungal correlations were st</w:t>
        </w:r>
      </w:ins>
      <w:ins w:id="2399" w:author="nick ting" w:date="2021-10-04T22:15:00Z">
        <w:r w:rsidR="00232ACE">
          <w:rPr>
            <w:rFonts w:ascii="Times New Roman" w:hAnsi="Times New Roman" w:cs="Times New Roman"/>
            <w:sz w:val="22"/>
          </w:rPr>
          <w:t xml:space="preserve">ronger in healthy individuals. </w:t>
        </w:r>
      </w:ins>
      <w:del w:id="2400" w:author="LIN, Yufeng" w:date="2021-09-24T16:21:00Z">
        <w:r w:rsidR="00D9531B"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00D9531B"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00D9531B" w:rsidRPr="00790445" w:rsidDel="008A0F40">
          <w:rPr>
            <w:rFonts w:ascii="Times New Roman" w:hAnsi="Times New Roman" w:cs="Times New Roman"/>
            <w:sz w:val="22"/>
          </w:rPr>
          <w:fldChar w:fldCharType="end"/>
        </w:r>
        <w:r w:rsidR="00D9531B" w:rsidRPr="00790445" w:rsidDel="008A0F40">
          <w:rPr>
            <w:rFonts w:ascii="Times New Roman" w:hAnsi="Times New Roman" w:cs="Times New Roman"/>
            <w:sz w:val="22"/>
          </w:rPr>
          <w:delText>, t</w:delText>
        </w:r>
      </w:del>
      <w:del w:id="2401" w:author="LIN, Yufeng" w:date="2021-09-28T11:21:00Z">
        <w:r w:rsidR="00D9531B" w:rsidRPr="00790445" w:rsidDel="008E4C32">
          <w:rPr>
            <w:rFonts w:ascii="Times New Roman" w:hAnsi="Times New Roman" w:cs="Times New Roman"/>
            <w:sz w:val="22"/>
          </w:rPr>
          <w:delText>o judge the differences in the correlation of enteric microbiome between CRC and healthy control (figure 4</w:delText>
        </w:r>
      </w:del>
      <w:del w:id="2402" w:author="LIN, Yufeng" w:date="2021-09-24T16:21:00Z">
        <w:r w:rsidR="00D9531B" w:rsidRPr="00790445" w:rsidDel="008A0F40">
          <w:rPr>
            <w:rFonts w:ascii="Times New Roman" w:hAnsi="Times New Roman" w:cs="Times New Roman"/>
            <w:sz w:val="22"/>
          </w:rPr>
          <w:delText xml:space="preserve">). </w:delText>
        </w:r>
      </w:del>
      <w:del w:id="2403" w:author="LIN, Yufeng" w:date="2021-09-28T11:21:00Z">
        <w:r w:rsidR="00D9531B" w:rsidRPr="00790445" w:rsidDel="008E4C32">
          <w:rPr>
            <w:rFonts w:ascii="Times New Roman" w:hAnsi="Times New Roman" w:cs="Times New Roman"/>
            <w:sz w:val="22"/>
          </w:rPr>
          <w:delText xml:space="preserve">DGCA </w:delText>
        </w:r>
      </w:del>
      <w:del w:id="2404" w:author="LIN, Yufeng" w:date="2021-09-24T16:29:00Z">
        <w:r w:rsidR="00D9531B" w:rsidRPr="00790445" w:rsidDel="00420570">
          <w:rPr>
            <w:rFonts w:ascii="Times New Roman" w:hAnsi="Times New Roman" w:cs="Times New Roman"/>
            <w:sz w:val="22"/>
          </w:rPr>
          <w:delText>identified the z-score to represent the relative strength of differential association (</w:delText>
        </w:r>
        <w:commentRangeStart w:id="2405"/>
        <w:r w:rsidR="00D9531B" w:rsidRPr="00790445" w:rsidDel="00420570">
          <w:rPr>
            <w:rFonts w:ascii="Times New Roman" w:hAnsi="Times New Roman" w:cs="Times New Roman"/>
            <w:sz w:val="22"/>
          </w:rPr>
          <w:delText>see methods</w:delText>
        </w:r>
        <w:commentRangeEnd w:id="2405"/>
        <w:r w:rsidR="00D9531B" w:rsidRPr="00790445" w:rsidDel="00420570">
          <w:rPr>
            <w:rStyle w:val="CommentReference"/>
            <w:rFonts w:ascii="Times New Roman" w:hAnsi="Times New Roman" w:cs="Times New Roman"/>
            <w:sz w:val="22"/>
            <w:szCs w:val="22"/>
          </w:rPr>
          <w:commentReference w:id="2405"/>
        </w:r>
        <w:r w:rsidR="00D9531B" w:rsidRPr="00790445" w:rsidDel="00420570">
          <w:rPr>
            <w:rFonts w:ascii="Times New Roman" w:hAnsi="Times New Roman" w:cs="Times New Roman"/>
            <w:sz w:val="22"/>
          </w:rPr>
          <w:delText>).</w:delText>
        </w:r>
      </w:del>
      <w:del w:id="2406" w:author="LIN, Yufeng" w:date="2021-09-28T11:21:00Z">
        <w:r w:rsidR="00D9531B" w:rsidRPr="00790445" w:rsidDel="008E4C32">
          <w:rPr>
            <w:rFonts w:ascii="Times New Roman" w:hAnsi="Times New Roman" w:cs="Times New Roman"/>
            <w:sz w:val="22"/>
          </w:rPr>
          <w:delText xml:space="preserve"> </w:delText>
        </w:r>
      </w:del>
      <w:del w:id="2407" w:author="LIN, Yufeng" w:date="2021-09-28T11:20:00Z">
        <w:r w:rsidR="00D9531B"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2408" w:author="LIN, Yufeng" w:date="2021-09-24T16:31:00Z">
        <w:r w:rsidR="00D9531B" w:rsidRPr="00790445" w:rsidDel="00420570">
          <w:rPr>
            <w:rFonts w:ascii="Times New Roman" w:hAnsi="Times New Roman" w:cs="Times New Roman"/>
            <w:sz w:val="22"/>
          </w:rPr>
          <w:delText xml:space="preserve"> (figure 5b)</w:delText>
        </w:r>
      </w:del>
      <w:del w:id="2409" w:author="LIN, Yufeng" w:date="2021-09-28T11:20:00Z">
        <w:r w:rsidR="00D9531B" w:rsidRPr="00790445" w:rsidDel="008E4C32">
          <w:rPr>
            <w:rFonts w:ascii="Times New Roman" w:hAnsi="Times New Roman" w:cs="Times New Roman"/>
            <w:sz w:val="22"/>
          </w:rPr>
          <w:delText>.</w:delText>
        </w:r>
      </w:del>
    </w:p>
    <w:p w14:paraId="6CBADDFD" w14:textId="3668EB55" w:rsidR="00D9531B" w:rsidDel="0096422D" w:rsidRDefault="00D9531B">
      <w:pPr>
        <w:rPr>
          <w:ins w:id="2410" w:author="nick ting" w:date="2021-10-04T18:09:00Z"/>
          <w:del w:id="2411" w:author="LIN, Yufeng" w:date="2021-10-05T14:03:00Z"/>
          <w:rFonts w:ascii="Times New Roman" w:hAnsi="Times New Roman" w:cs="Times New Roman"/>
          <w:sz w:val="22"/>
        </w:rPr>
      </w:pPr>
      <w:del w:id="2412" w:author="nick ting" w:date="2021-10-04T22:15:00Z">
        <w:r w:rsidRPr="00790445" w:rsidDel="00232ACE">
          <w:rPr>
            <w:rFonts w:ascii="Times New Roman" w:hAnsi="Times New Roman" w:cs="Times New Roman"/>
            <w:sz w:val="22"/>
          </w:rPr>
          <w:delText xml:space="preserve">Our results revealed a marked difference in correlations among </w:delText>
        </w:r>
        <w:r w:rsidR="00FA35F2" w:rsidRPr="00790445" w:rsidDel="00232ACE">
          <w:rPr>
            <w:rFonts w:ascii="Times New Roman" w:hAnsi="Times New Roman" w:cs="Times New Roman"/>
            <w:sz w:val="22"/>
          </w:rPr>
          <w:delText>micro-eukaryotes</w:delText>
        </w:r>
      </w:del>
      <w:ins w:id="2413" w:author="LIN, Yufeng" w:date="2021-09-28T13:07:00Z">
        <w:del w:id="2414" w:author="nick ting" w:date="2021-10-04T22:15:00Z">
          <w:r w:rsidR="004314C2" w:rsidDel="00232ACE">
            <w:rPr>
              <w:rFonts w:ascii="Times New Roman" w:hAnsi="Times New Roman" w:cs="Times New Roman"/>
              <w:sz w:val="22"/>
            </w:rPr>
            <w:delText>fungi</w:delText>
          </w:r>
        </w:del>
      </w:ins>
      <w:del w:id="2415" w:author="nick ting" w:date="2021-10-04T22:15:00Z">
        <w:r w:rsidRPr="00790445" w:rsidDel="00232ACE">
          <w:rPr>
            <w:rFonts w:ascii="Times New Roman" w:hAnsi="Times New Roman" w:cs="Times New Roman"/>
            <w:sz w:val="22"/>
          </w:rPr>
          <w:delText xml:space="preserve"> and bacteria in CRC and healthy </w:delText>
        </w:r>
      </w:del>
      <w:r w:rsidRPr="00790445">
        <w:rPr>
          <w:rFonts w:ascii="Times New Roman" w:hAnsi="Times New Roman" w:cs="Times New Roman"/>
          <w:sz w:val="22"/>
        </w:rPr>
        <w:t>(</w:t>
      </w:r>
      <w:proofErr w:type="gramStart"/>
      <w:r w:rsidRPr="00790445">
        <w:rPr>
          <w:rFonts w:ascii="Times New Roman" w:hAnsi="Times New Roman" w:cs="Times New Roman"/>
          <w:sz w:val="22"/>
        </w:rPr>
        <w:t>figure</w:t>
      </w:r>
      <w:proofErr w:type="gramEnd"/>
      <w:r w:rsidRPr="00790445">
        <w:rPr>
          <w:rFonts w:ascii="Times New Roman" w:hAnsi="Times New Roman" w:cs="Times New Roman"/>
          <w:sz w:val="22"/>
        </w:rPr>
        <w:t xml:space="preserve"> 5a).</w:t>
      </w:r>
      <w:ins w:id="2416" w:author="nick ting" w:date="2021-10-04T22:15:00Z">
        <w:r w:rsidR="00232ACE">
          <w:rPr>
            <w:rFonts w:ascii="Times New Roman" w:hAnsi="Times New Roman" w:cs="Times New Roman"/>
            <w:sz w:val="22"/>
          </w:rPr>
          <w:t xml:space="preserve"> </w:t>
        </w:r>
      </w:ins>
      <w:del w:id="2417" w:author="nick ting" w:date="2021-10-04T22:15:00Z">
        <w:r w:rsidRPr="00790445" w:rsidDel="00232ACE">
          <w:rPr>
            <w:rFonts w:ascii="Times New Roman" w:hAnsi="Times New Roman" w:cs="Times New Roman"/>
            <w:sz w:val="22"/>
          </w:rPr>
          <w:delText xml:space="preserve"> Correlations among </w:delText>
        </w:r>
        <w:r w:rsidR="00FA35F2" w:rsidRPr="00790445" w:rsidDel="00232ACE">
          <w:rPr>
            <w:rFonts w:ascii="Times New Roman" w:hAnsi="Times New Roman" w:cs="Times New Roman"/>
            <w:sz w:val="22"/>
          </w:rPr>
          <w:delText>micro-eukaryotes</w:delText>
        </w:r>
      </w:del>
      <w:ins w:id="2418" w:author="LIN, Yufeng" w:date="2021-09-28T13:08:00Z">
        <w:del w:id="2419" w:author="nick ting" w:date="2021-10-04T22:15:00Z">
          <w:r w:rsidR="004314C2" w:rsidDel="00232ACE">
            <w:rPr>
              <w:rFonts w:ascii="Times New Roman" w:hAnsi="Times New Roman" w:cs="Times New Roman"/>
              <w:sz w:val="22"/>
            </w:rPr>
            <w:delText>fungi</w:delText>
          </w:r>
        </w:del>
      </w:ins>
      <w:del w:id="2420" w:author="nick ting" w:date="2021-10-04T22:15:00Z">
        <w:r w:rsidRPr="00790445" w:rsidDel="00232ACE">
          <w:rPr>
            <w:rFonts w:ascii="Times New Roman" w:hAnsi="Times New Roman" w:cs="Times New Roman"/>
            <w:sz w:val="22"/>
          </w:rPr>
          <w:delText xml:space="preserve"> were higher in healthy controls compared to CRC (figure 5a). In contrast, correlations among </w:delText>
        </w:r>
      </w:del>
      <w:ins w:id="2421" w:author="LIN, Yufeng" w:date="2021-09-28T11:09:00Z">
        <w:del w:id="2422" w:author="nick ting" w:date="2021-10-04T22:15:00Z">
          <w:r w:rsidR="008C7798" w:rsidDel="00232ACE">
            <w:rPr>
              <w:rFonts w:ascii="Times New Roman" w:hAnsi="Times New Roman" w:cs="Times New Roman"/>
              <w:sz w:val="22"/>
            </w:rPr>
            <w:delText>intra-</w:delText>
          </w:r>
        </w:del>
      </w:ins>
      <w:del w:id="2423" w:author="nick ting" w:date="2021-10-04T22:15:00Z">
        <w:r w:rsidRPr="00790445" w:rsidDel="00232ACE">
          <w:rPr>
            <w:rFonts w:ascii="Times New Roman" w:hAnsi="Times New Roman" w:cs="Times New Roman"/>
            <w:sz w:val="22"/>
          </w:rPr>
          <w:delText>bacteria</w:delText>
        </w:r>
      </w:del>
      <w:ins w:id="2424" w:author="LIN, Yufeng" w:date="2021-09-28T11:09:00Z">
        <w:del w:id="2425" w:author="nick ting" w:date="2021-10-04T22:15:00Z">
          <w:r w:rsidR="008C7798" w:rsidDel="00232ACE">
            <w:rPr>
              <w:rFonts w:ascii="Times New Roman" w:hAnsi="Times New Roman" w:cs="Times New Roman"/>
              <w:sz w:val="22"/>
            </w:rPr>
            <w:delText>l relationships</w:delText>
          </w:r>
        </w:del>
      </w:ins>
      <w:del w:id="2426" w:author="nick ting" w:date="2021-10-04T22:15:00Z">
        <w:r w:rsidRPr="00790445" w:rsidDel="00232ACE">
          <w:rPr>
            <w:rFonts w:ascii="Times New Roman" w:hAnsi="Times New Roman" w:cs="Times New Roman"/>
            <w:sz w:val="22"/>
          </w:rPr>
          <w:delText xml:space="preserve"> were increased in CRC (figure 5a). </w:delText>
        </w:r>
      </w:del>
      <w:r w:rsidRPr="00790445">
        <w:rPr>
          <w:rFonts w:ascii="Times New Roman" w:hAnsi="Times New Roman" w:cs="Times New Roman"/>
          <w:sz w:val="22"/>
        </w:rPr>
        <w:t xml:space="preserve">When assessing </w:t>
      </w:r>
      <w:del w:id="2427" w:author="LIN, Yufeng" w:date="2021-09-28T13:08:00Z">
        <w:r w:rsidR="00FA35F2" w:rsidRPr="00790445" w:rsidDel="004314C2">
          <w:rPr>
            <w:rFonts w:ascii="Times New Roman" w:hAnsi="Times New Roman" w:cs="Times New Roman"/>
            <w:sz w:val="22"/>
          </w:rPr>
          <w:delText>micro-eukaryotes</w:delText>
        </w:r>
      </w:del>
      <w:ins w:id="2428" w:author="LIN, Yufeng" w:date="2021-09-28T13:08:00Z">
        <w:r w:rsidR="004314C2">
          <w:rPr>
            <w:rFonts w:ascii="Times New Roman" w:hAnsi="Times New Roman" w:cs="Times New Roman"/>
            <w:sz w:val="22"/>
          </w:rPr>
          <w:t>fung</w:t>
        </w:r>
      </w:ins>
      <w:ins w:id="2429" w:author="nick ting" w:date="2021-10-04T22:15:00Z">
        <w:r w:rsidR="00232ACE">
          <w:rPr>
            <w:rFonts w:ascii="Times New Roman" w:hAnsi="Times New Roman" w:cs="Times New Roman"/>
            <w:sz w:val="22"/>
          </w:rPr>
          <w:t>al</w:t>
        </w:r>
      </w:ins>
      <w:ins w:id="2430" w:author="LIN, Yufeng" w:date="2021-09-28T13:08:00Z">
        <w:del w:id="2431" w:author="nick ting" w:date="2021-10-04T22:15:00Z">
          <w:r w:rsidR="004314C2" w:rsidDel="00232ACE">
            <w:rPr>
              <w:rFonts w:ascii="Times New Roman" w:hAnsi="Times New Roman" w:cs="Times New Roman"/>
              <w:sz w:val="22"/>
            </w:rPr>
            <w:delText>i</w:delText>
          </w:r>
        </w:del>
      </w:ins>
      <w:r w:rsidRPr="00790445">
        <w:rPr>
          <w:rFonts w:ascii="Times New Roman" w:hAnsi="Times New Roman" w:cs="Times New Roman"/>
          <w:sz w:val="22"/>
        </w:rPr>
        <w:t>-bacteria</w:t>
      </w:r>
      <w:ins w:id="2432" w:author="nick ting" w:date="2021-10-04T22:15:00Z">
        <w:r w:rsidR="00232ACE">
          <w:rPr>
            <w:rFonts w:ascii="Times New Roman" w:hAnsi="Times New Roman" w:cs="Times New Roman"/>
            <w:sz w:val="22"/>
          </w:rPr>
          <w:t>l</w:t>
        </w:r>
      </w:ins>
      <w:r w:rsidRPr="00790445">
        <w:rPr>
          <w:rFonts w:ascii="Times New Roman" w:hAnsi="Times New Roman" w:cs="Times New Roman"/>
          <w:sz w:val="22"/>
        </w:rPr>
        <w:t xml:space="preserve"> correlations, two peaks at -5 and </w:t>
      </w:r>
      <w:ins w:id="2433" w:author="nick ting" w:date="2021-10-04T22:21:00Z">
        <w:r w:rsidR="00232ACE">
          <w:rPr>
            <w:rFonts w:ascii="Times New Roman" w:hAnsi="Times New Roman" w:cs="Times New Roman"/>
            <w:sz w:val="22"/>
          </w:rPr>
          <w:t>+</w:t>
        </w:r>
      </w:ins>
      <w:r w:rsidRPr="00790445">
        <w:rPr>
          <w:rFonts w:ascii="Times New Roman" w:hAnsi="Times New Roman" w:cs="Times New Roman"/>
          <w:sz w:val="22"/>
        </w:rPr>
        <w:t>5 were observed</w:t>
      </w:r>
      <w:ins w:id="2434" w:author="nick ting" w:date="2021-10-04T22:16:00Z">
        <w:r w:rsidR="00232ACE">
          <w:rPr>
            <w:rFonts w:ascii="Times New Roman" w:hAnsi="Times New Roman" w:cs="Times New Roman"/>
            <w:sz w:val="22"/>
          </w:rPr>
          <w:t xml:space="preserve"> in the density graph with Z-score</w:t>
        </w:r>
      </w:ins>
      <w:r w:rsidRPr="00790445">
        <w:rPr>
          <w:rFonts w:ascii="Times New Roman" w:hAnsi="Times New Roman" w:cs="Times New Roman"/>
          <w:sz w:val="22"/>
        </w:rPr>
        <w:t xml:space="preserve">, indicating the </w:t>
      </w:r>
      <w:ins w:id="2435" w:author="nick ting" w:date="2021-10-04T22:17:00Z">
        <w:r w:rsidR="00232ACE">
          <w:rPr>
            <w:rFonts w:ascii="Times New Roman" w:hAnsi="Times New Roman" w:cs="Times New Roman"/>
            <w:sz w:val="22"/>
          </w:rPr>
          <w:t xml:space="preserve">strength of </w:t>
        </w:r>
      </w:ins>
      <w:del w:id="2436" w:author="LIN, Yufeng" w:date="2021-09-28T13:08:00Z">
        <w:r w:rsidR="00FA35F2" w:rsidRPr="00790445" w:rsidDel="004314C2">
          <w:rPr>
            <w:rFonts w:ascii="Times New Roman" w:hAnsi="Times New Roman" w:cs="Times New Roman"/>
            <w:sz w:val="22"/>
          </w:rPr>
          <w:delText>micro-eukaryotes</w:delText>
        </w:r>
      </w:del>
      <w:ins w:id="2437" w:author="LIN, Yufeng" w:date="2021-09-28T13:08:00Z">
        <w:r w:rsidR="004314C2">
          <w:rPr>
            <w:rFonts w:ascii="Times New Roman" w:hAnsi="Times New Roman" w:cs="Times New Roman"/>
            <w:sz w:val="22"/>
          </w:rPr>
          <w:t>fung</w:t>
        </w:r>
      </w:ins>
      <w:ins w:id="2438" w:author="nick ting" w:date="2021-10-04T22:16:00Z">
        <w:r w:rsidR="00232ACE">
          <w:rPr>
            <w:rFonts w:ascii="Times New Roman" w:hAnsi="Times New Roman" w:cs="Times New Roman"/>
            <w:sz w:val="22"/>
          </w:rPr>
          <w:t>al-</w:t>
        </w:r>
      </w:ins>
      <w:ins w:id="2439" w:author="LIN, Yufeng" w:date="2021-09-28T13:08:00Z">
        <w:del w:id="2440" w:author="nick ting" w:date="2021-10-04T22:16:00Z">
          <w:r w:rsidR="004314C2" w:rsidDel="00232ACE">
            <w:rPr>
              <w:rFonts w:ascii="Times New Roman" w:hAnsi="Times New Roman" w:cs="Times New Roman"/>
              <w:sz w:val="22"/>
            </w:rPr>
            <w:delText>i</w:delText>
          </w:r>
        </w:del>
      </w:ins>
      <w:del w:id="2441" w:author="nick ting" w:date="2021-10-04T22:16:00Z">
        <w:r w:rsidRPr="00790445" w:rsidDel="00232ACE">
          <w:rPr>
            <w:rFonts w:ascii="Times New Roman" w:hAnsi="Times New Roman" w:cs="Times New Roman"/>
            <w:sz w:val="22"/>
          </w:rPr>
          <w:delText>-</w:delText>
        </w:r>
      </w:del>
      <w:r w:rsidRPr="00790445">
        <w:rPr>
          <w:rFonts w:ascii="Times New Roman" w:hAnsi="Times New Roman" w:cs="Times New Roman"/>
          <w:sz w:val="22"/>
        </w:rPr>
        <w:t>bacteria</w:t>
      </w:r>
      <w:ins w:id="2442" w:author="nick ting" w:date="2021-10-04T22:16:00Z">
        <w:r w:rsidR="00232ACE">
          <w:rPr>
            <w:rFonts w:ascii="Times New Roman" w:hAnsi="Times New Roman" w:cs="Times New Roman"/>
            <w:sz w:val="22"/>
          </w:rPr>
          <w:t>l</w:t>
        </w:r>
      </w:ins>
      <w:r w:rsidRPr="00790445">
        <w:rPr>
          <w:rFonts w:ascii="Times New Roman" w:hAnsi="Times New Roman" w:cs="Times New Roman"/>
          <w:sz w:val="22"/>
        </w:rPr>
        <w:t xml:space="preserve"> correlations </w:t>
      </w:r>
      <w:del w:id="2443" w:author="nick ting" w:date="2021-10-04T22:17:00Z">
        <w:r w:rsidRPr="00790445" w:rsidDel="00232ACE">
          <w:rPr>
            <w:rFonts w:ascii="Times New Roman" w:hAnsi="Times New Roman" w:cs="Times New Roman"/>
            <w:sz w:val="22"/>
          </w:rPr>
          <w:delText>didn</w:delText>
        </w:r>
        <w:r w:rsidR="000D0043" w:rsidRPr="00790445" w:rsidDel="00232ACE">
          <w:rPr>
            <w:rFonts w:ascii="Times New Roman" w:hAnsi="Times New Roman" w:cs="Times New Roman"/>
            <w:sz w:val="22"/>
          </w:rPr>
          <w:delText>'</w:delText>
        </w:r>
        <w:r w:rsidRPr="00790445" w:rsidDel="00232ACE">
          <w:rPr>
            <w:rFonts w:ascii="Times New Roman" w:hAnsi="Times New Roman" w:cs="Times New Roman"/>
            <w:sz w:val="22"/>
          </w:rPr>
          <w:delText xml:space="preserve">t exist </w:delText>
        </w:r>
        <w:r w:rsidR="00EC22EF" w:rsidRPr="00790445" w:rsidDel="00232ACE">
          <w:rPr>
            <w:rFonts w:ascii="Times New Roman" w:hAnsi="Times New Roman" w:cs="Times New Roman"/>
            <w:sz w:val="22"/>
          </w:rPr>
          <w:delText xml:space="preserve">in </w:delText>
        </w:r>
        <w:r w:rsidRPr="00790445" w:rsidDel="00232ACE">
          <w:rPr>
            <w:rFonts w:ascii="Times New Roman" w:hAnsi="Times New Roman" w:cs="Times New Roman"/>
            <w:sz w:val="22"/>
          </w:rPr>
          <w:delText>the gentle relationship</w:delText>
        </w:r>
      </w:del>
      <w:ins w:id="2444" w:author="nick ting" w:date="2021-10-04T22:17:00Z">
        <w:r w:rsidR="00232ACE">
          <w:rPr>
            <w:rFonts w:ascii="Times New Roman" w:hAnsi="Times New Roman" w:cs="Times New Roman"/>
            <w:sz w:val="22"/>
          </w:rPr>
          <w:t>do not show simple unidirectional changes</w:t>
        </w:r>
      </w:ins>
      <w:ins w:id="2445" w:author="nick ting" w:date="2021-10-04T22:18:00Z">
        <w:r w:rsidR="00232ACE">
          <w:rPr>
            <w:rFonts w:ascii="Times New Roman" w:hAnsi="Times New Roman" w:cs="Times New Roman"/>
            <w:sz w:val="22"/>
          </w:rPr>
          <w:t xml:space="preserve"> </w:t>
        </w:r>
      </w:ins>
      <w:ins w:id="2446" w:author="nick ting" w:date="2021-10-04T22:21:00Z">
        <w:r w:rsidR="00232ACE">
          <w:rPr>
            <w:rFonts w:ascii="Times New Roman" w:hAnsi="Times New Roman" w:cs="Times New Roman"/>
            <w:sz w:val="22"/>
          </w:rPr>
          <w:t xml:space="preserve">across </w:t>
        </w:r>
      </w:ins>
      <w:ins w:id="2447" w:author="nick ting" w:date="2021-10-04T22:18:00Z">
        <w:r w:rsidR="00232ACE">
          <w:rPr>
            <w:rFonts w:ascii="Times New Roman" w:hAnsi="Times New Roman" w:cs="Times New Roman"/>
            <w:sz w:val="22"/>
          </w:rPr>
          <w:t>two conditions</w:t>
        </w:r>
      </w:ins>
      <w:r w:rsidRPr="00790445">
        <w:rPr>
          <w:rFonts w:ascii="Times New Roman" w:hAnsi="Times New Roman" w:cs="Times New Roman"/>
          <w:sz w:val="22"/>
        </w:rPr>
        <w:t>.</w:t>
      </w:r>
      <w:ins w:id="2448" w:author="nick ting" w:date="2021-10-04T22:18:00Z">
        <w:r w:rsidR="00232ACE">
          <w:rPr>
            <w:rFonts w:ascii="Times New Roman" w:hAnsi="Times New Roman" w:cs="Times New Roman"/>
            <w:sz w:val="22"/>
          </w:rPr>
          <w:t xml:space="preserve"> While a group of fungal-bacterial interactions bec</w:t>
        </w:r>
      </w:ins>
      <w:ins w:id="2449" w:author="nick ting" w:date="2021-10-04T22:19:00Z">
        <w:r w:rsidR="00232ACE">
          <w:rPr>
            <w:rFonts w:ascii="Times New Roman" w:hAnsi="Times New Roman" w:cs="Times New Roman"/>
            <w:sz w:val="22"/>
          </w:rPr>
          <w:t>ame</w:t>
        </w:r>
      </w:ins>
      <w:ins w:id="2450" w:author="nick ting" w:date="2021-10-04T22:18:00Z">
        <w:r w:rsidR="00232ACE">
          <w:rPr>
            <w:rFonts w:ascii="Times New Roman" w:hAnsi="Times New Roman" w:cs="Times New Roman"/>
            <w:sz w:val="22"/>
          </w:rPr>
          <w:t xml:space="preserve"> </w:t>
        </w:r>
        <w:proofErr w:type="gramStart"/>
        <w:r w:rsidR="00232ACE">
          <w:rPr>
            <w:rFonts w:ascii="Times New Roman" w:hAnsi="Times New Roman" w:cs="Times New Roman"/>
            <w:sz w:val="22"/>
          </w:rPr>
          <w:t xml:space="preserve">stronger </w:t>
        </w:r>
      </w:ins>
      <w:r w:rsidRPr="00790445">
        <w:rPr>
          <w:rFonts w:ascii="Times New Roman" w:hAnsi="Times New Roman" w:cs="Times New Roman"/>
          <w:sz w:val="22"/>
        </w:rPr>
        <w:t xml:space="preserve"> </w:t>
      </w:r>
      <w:ins w:id="2451" w:author="nick ting" w:date="2021-10-04T22:18:00Z">
        <w:r w:rsidR="00232ACE">
          <w:rPr>
            <w:rFonts w:ascii="Times New Roman" w:hAnsi="Times New Roman" w:cs="Times New Roman"/>
            <w:sz w:val="22"/>
          </w:rPr>
          <w:t>in</w:t>
        </w:r>
        <w:proofErr w:type="gramEnd"/>
        <w:r w:rsidR="00232ACE">
          <w:rPr>
            <w:rFonts w:ascii="Times New Roman" w:hAnsi="Times New Roman" w:cs="Times New Roman"/>
            <w:sz w:val="22"/>
          </w:rPr>
          <w:t xml:space="preserve"> CRC patients, another g</w:t>
        </w:r>
      </w:ins>
      <w:ins w:id="2452" w:author="nick ting" w:date="2021-10-04T22:19:00Z">
        <w:r w:rsidR="00232ACE">
          <w:rPr>
            <w:rFonts w:ascii="Times New Roman" w:hAnsi="Times New Roman" w:cs="Times New Roman"/>
            <w:sz w:val="22"/>
          </w:rPr>
          <w:t xml:space="preserve">roup of fungal-bacterial interactions became weaker. </w:t>
        </w:r>
      </w:ins>
      <w:r w:rsidRPr="00790445">
        <w:rPr>
          <w:rFonts w:ascii="Times New Roman" w:hAnsi="Times New Roman" w:cs="Times New Roman"/>
          <w:sz w:val="22"/>
        </w:rPr>
        <w:t xml:space="preserve">Collectively, </w:t>
      </w:r>
      <w:del w:id="2453" w:author="nick ting" w:date="2021-10-04T22:19:00Z">
        <w:r w:rsidRPr="00790445" w:rsidDel="00232ACE">
          <w:rPr>
            <w:rFonts w:ascii="Times New Roman" w:hAnsi="Times New Roman" w:cs="Times New Roman"/>
            <w:sz w:val="22"/>
          </w:rPr>
          <w:delText xml:space="preserve">our results implicated those correlations among </w:delText>
        </w:r>
        <w:r w:rsidR="00FA35F2" w:rsidRPr="00790445" w:rsidDel="00232ACE">
          <w:rPr>
            <w:rFonts w:ascii="Times New Roman" w:hAnsi="Times New Roman" w:cs="Times New Roman"/>
            <w:sz w:val="22"/>
          </w:rPr>
          <w:delText>micro-eukaryotes</w:delText>
        </w:r>
      </w:del>
      <w:ins w:id="2454" w:author="LIN, Yufeng" w:date="2021-09-28T13:08:00Z">
        <w:del w:id="2455" w:author="nick ting" w:date="2021-10-04T22:19:00Z">
          <w:r w:rsidR="004314C2" w:rsidDel="00232ACE">
            <w:rPr>
              <w:rFonts w:ascii="Times New Roman" w:hAnsi="Times New Roman" w:cs="Times New Roman"/>
              <w:sz w:val="22"/>
            </w:rPr>
            <w:delText>fungi</w:delText>
          </w:r>
        </w:del>
      </w:ins>
      <w:del w:id="2456" w:author="nick ting" w:date="2021-10-04T22:19:00Z">
        <w:r w:rsidRPr="00790445" w:rsidDel="00232ACE">
          <w:rPr>
            <w:rFonts w:ascii="Times New Roman" w:hAnsi="Times New Roman" w:cs="Times New Roman"/>
            <w:sz w:val="22"/>
          </w:rPr>
          <w:delText xml:space="preserve"> were weakened in CRC, while bacteria-bacteria correlations were utterly opposite. And associations of </w:delText>
        </w:r>
        <w:r w:rsidR="00FA35F2" w:rsidRPr="00790445" w:rsidDel="00232ACE">
          <w:rPr>
            <w:rFonts w:ascii="Times New Roman" w:hAnsi="Times New Roman" w:cs="Times New Roman"/>
            <w:sz w:val="22"/>
          </w:rPr>
          <w:delText>micro-eukaryotes</w:delText>
        </w:r>
      </w:del>
      <w:ins w:id="2457" w:author="LIN, Yufeng" w:date="2021-09-28T13:08:00Z">
        <w:del w:id="2458" w:author="nick ting" w:date="2021-10-04T22:19:00Z">
          <w:r w:rsidR="004314C2" w:rsidDel="00232ACE">
            <w:rPr>
              <w:rFonts w:ascii="Times New Roman" w:hAnsi="Times New Roman" w:cs="Times New Roman"/>
              <w:sz w:val="22"/>
            </w:rPr>
            <w:delText>fungi</w:delText>
          </w:r>
        </w:del>
      </w:ins>
      <w:del w:id="2459" w:author="nick ting" w:date="2021-10-04T22:19:00Z">
        <w:r w:rsidRPr="00790445" w:rsidDel="00232ACE">
          <w:rPr>
            <w:rFonts w:ascii="Times New Roman" w:hAnsi="Times New Roman" w:cs="Times New Roman"/>
            <w:sz w:val="22"/>
          </w:rPr>
          <w:delText>-bacteria existed above two situations.</w:delText>
        </w:r>
      </w:del>
      <w:ins w:id="2460" w:author="nick ting" w:date="2021-10-04T22:19:00Z">
        <w:r w:rsidR="00232ACE">
          <w:rPr>
            <w:rFonts w:ascii="Times New Roman" w:hAnsi="Times New Roman" w:cs="Times New Roman"/>
            <w:sz w:val="22"/>
          </w:rPr>
          <w:t xml:space="preserve">our differential correlation analysis demonstrated </w:t>
        </w:r>
      </w:ins>
      <w:ins w:id="2461" w:author="nick ting" w:date="2021-10-04T22:22:00Z">
        <w:r w:rsidR="00232ACE">
          <w:rPr>
            <w:rFonts w:ascii="Times New Roman" w:hAnsi="Times New Roman" w:cs="Times New Roman"/>
            <w:sz w:val="22"/>
          </w:rPr>
          <w:t>distinct differences</w:t>
        </w:r>
        <w:r w:rsidR="00FA777A">
          <w:rPr>
            <w:rFonts w:ascii="Times New Roman" w:hAnsi="Times New Roman" w:cs="Times New Roman"/>
            <w:sz w:val="22"/>
          </w:rPr>
          <w:t xml:space="preserve"> in the correlation changes among inter-fungal, inter-bacterial and fungal-bacterial interactions. This might imply that </w:t>
        </w:r>
      </w:ins>
    </w:p>
    <w:p w14:paraId="56866ADB" w14:textId="77777777" w:rsidR="00C33557" w:rsidRPr="00790445" w:rsidRDefault="00C33557" w:rsidP="00790445">
      <w:pPr>
        <w:rPr>
          <w:rFonts w:ascii="Times New Roman" w:hAnsi="Times New Roman" w:cs="Times New Roman"/>
          <w:sz w:val="22"/>
        </w:rPr>
      </w:pPr>
    </w:p>
    <w:p w14:paraId="57E32D7E" w14:textId="37168291" w:rsidR="00D9531B" w:rsidDel="0096422D" w:rsidRDefault="00D9531B" w:rsidP="00790445">
      <w:pPr>
        <w:rPr>
          <w:ins w:id="2462" w:author="nick ting" w:date="2021-10-04T18:14:00Z"/>
          <w:del w:id="2463" w:author="LIN, Yufeng" w:date="2021-10-05T14:03:00Z"/>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w:t>
      </w:r>
      <w:ins w:id="2464" w:author="nick ting" w:date="2021-10-04T22:23:00Z">
        <w:r w:rsidR="00FA777A">
          <w:rPr>
            <w:rFonts w:ascii="Times New Roman" w:hAnsi="Times New Roman" w:cs="Times New Roman"/>
            <w:sz w:val="22"/>
          </w:rPr>
          <w:t xml:space="preserve">left panel </w:t>
        </w:r>
      </w:ins>
      <w:r w:rsidRPr="00790445">
        <w:rPr>
          <w:rFonts w:ascii="Times New Roman" w:hAnsi="Times New Roman" w:cs="Times New Roman"/>
          <w:sz w:val="22"/>
        </w:rPr>
        <w:t xml:space="preserve">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w:t>
      </w:r>
      <w:ins w:id="2465" w:author="LIN, Yufeng" w:date="2021-10-05T16:44:00Z">
        <w:r w:rsidR="00F96E61">
          <w:rPr>
            <w:rFonts w:ascii="Times New Roman" w:hAnsi="Times New Roman" w:cs="Times New Roman"/>
            <w:sz w:val="22"/>
          </w:rPr>
          <w:t>intra-</w:t>
        </w:r>
      </w:ins>
      <w:del w:id="2466" w:author="LIN, Yufeng" w:date="2021-10-05T16:44:00Z">
        <w:r w:rsidRPr="00790445" w:rsidDel="00F96E61">
          <w:rPr>
            <w:rFonts w:ascii="Times New Roman" w:hAnsi="Times New Roman" w:cs="Times New Roman"/>
            <w:sz w:val="22"/>
          </w:rPr>
          <w:delText xml:space="preserve">internal </w:delText>
        </w:r>
      </w:del>
      <w:del w:id="2467" w:author="LIN, Yufeng" w:date="2021-09-28T13:08:00Z">
        <w:r w:rsidR="00FA35F2" w:rsidRPr="00790445" w:rsidDel="004314C2">
          <w:rPr>
            <w:rFonts w:ascii="Times New Roman" w:hAnsi="Times New Roman" w:cs="Times New Roman"/>
            <w:sz w:val="22"/>
          </w:rPr>
          <w:delText>micro-eukaryotes</w:delText>
        </w:r>
      </w:del>
      <w:ins w:id="246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078C74E8" w14:textId="77777777" w:rsidR="00C33557" w:rsidRPr="00790445" w:rsidRDefault="00C33557" w:rsidP="00790445">
      <w:pPr>
        <w:rPr>
          <w:rFonts w:ascii="Times New Roman" w:hAnsi="Times New Roman" w:cs="Times New Roman"/>
          <w:sz w:val="22"/>
        </w:rPr>
      </w:pPr>
    </w:p>
    <w:p w14:paraId="41551AE8" w14:textId="0DB4CAAC" w:rsidR="00D9531B" w:rsidDel="0096422D" w:rsidRDefault="00D9531B" w:rsidP="00790445">
      <w:pPr>
        <w:rPr>
          <w:ins w:id="2469" w:author="nick ting" w:date="2021-10-04T22:23:00Z"/>
          <w:del w:id="2470" w:author="LIN, Yufeng" w:date="2021-10-05T14:03:00Z"/>
          <w:rFonts w:ascii="Times New Roman" w:hAnsi="Times New Roman" w:cs="Times New Roman"/>
          <w:sz w:val="22"/>
        </w:rPr>
      </w:pPr>
      <w:del w:id="2471" w:author="nick ting" w:date="2021-10-04T22:24:00Z">
        <w:r w:rsidRPr="00790445" w:rsidDel="00FA777A">
          <w:rPr>
            <w:rFonts w:ascii="Times New Roman" w:hAnsi="Times New Roman" w:cs="Times New Roman"/>
            <w:sz w:val="22"/>
          </w:rPr>
          <w:delText>Sixty-four</w:delText>
        </w:r>
      </w:del>
      <w:ins w:id="2472" w:author="nick ting" w:date="2021-10-04T22:24:00Z">
        <w:del w:id="2473" w:author="LIN, Yufeng" w:date="2021-10-05T14:03:00Z">
          <w:r w:rsidR="00FA777A" w:rsidDel="0096422D">
            <w:rPr>
              <w:rFonts w:ascii="Times New Roman" w:hAnsi="Times New Roman" w:cs="Times New Roman"/>
              <w:sz w:val="22"/>
            </w:rPr>
            <w:delText>64</w:delText>
          </w:r>
        </w:del>
      </w:ins>
      <w:ins w:id="2474" w:author="LIN, Yufeng" w:date="2021-10-05T14:03:00Z">
        <w:r w:rsidR="0096422D">
          <w:rPr>
            <w:rFonts w:ascii="Times New Roman" w:hAnsi="Times New Roman" w:cs="Times New Roman"/>
            <w:sz w:val="22"/>
          </w:rPr>
          <w:t>Sixty-four</w:t>
        </w:r>
      </w:ins>
      <w:r w:rsidRPr="00790445">
        <w:rPr>
          <w:rFonts w:ascii="Times New Roman" w:hAnsi="Times New Roman" w:cs="Times New Roman"/>
          <w:sz w:val="22"/>
        </w:rPr>
        <w:t xml:space="preserve"> </w:t>
      </w:r>
      <w:del w:id="2475" w:author="nick ting" w:date="2021-10-04T22:24:00Z">
        <w:r w:rsidRPr="00790445" w:rsidDel="00FA777A">
          <w:rPr>
            <w:rFonts w:ascii="Times New Roman" w:hAnsi="Times New Roman" w:cs="Times New Roman"/>
            <w:sz w:val="22"/>
          </w:rPr>
          <w:delText xml:space="preserve">candidates </w:delText>
        </w:r>
      </w:del>
      <w:ins w:id="2476" w:author="nick ting" w:date="2021-10-04T22:24:00Z">
        <w:r w:rsidR="00FA777A">
          <w:rPr>
            <w:rFonts w:ascii="Times New Roman" w:hAnsi="Times New Roman" w:cs="Times New Roman"/>
            <w:sz w:val="22"/>
          </w:rPr>
          <w:t>microbes</w:t>
        </w:r>
        <w:r w:rsidR="00FA777A" w:rsidRPr="00790445">
          <w:rPr>
            <w:rFonts w:ascii="Times New Roman" w:hAnsi="Times New Roman" w:cs="Times New Roman"/>
            <w:sz w:val="22"/>
          </w:rPr>
          <w:t xml:space="preserve"> </w:t>
        </w:r>
      </w:ins>
      <w:r w:rsidRPr="00790445">
        <w:rPr>
          <w:rFonts w:ascii="Times New Roman" w:hAnsi="Times New Roman" w:cs="Times New Roman"/>
          <w:sz w:val="22"/>
        </w:rPr>
        <w:t xml:space="preserve">(31 bacteria and 33 </w:t>
      </w:r>
      <w:del w:id="2477" w:author="LIN, Yufeng" w:date="2021-09-28T13:08:00Z">
        <w:r w:rsidR="00FA35F2" w:rsidRPr="00790445" w:rsidDel="004314C2">
          <w:rPr>
            <w:rFonts w:ascii="Times New Roman" w:hAnsi="Times New Roman" w:cs="Times New Roman"/>
            <w:sz w:val="22"/>
          </w:rPr>
          <w:delText>micro-eukaryotes</w:delText>
        </w:r>
      </w:del>
      <w:ins w:id="247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were separated into six cluste</w:t>
      </w:r>
      <w:ins w:id="2479" w:author="nick ting" w:date="2021-10-04T22:24:00Z">
        <w:r w:rsidR="00FA777A">
          <w:rPr>
            <w:rFonts w:ascii="Times New Roman" w:hAnsi="Times New Roman" w:cs="Times New Roman"/>
            <w:sz w:val="22"/>
          </w:rPr>
          <w:t>r</w:t>
        </w:r>
      </w:ins>
      <w:del w:id="2480" w:author="nick ting" w:date="2021-10-04T22:24:00Z">
        <w:r w:rsidRPr="00790445" w:rsidDel="00FA777A">
          <w:rPr>
            <w:rFonts w:ascii="Times New Roman" w:hAnsi="Times New Roman" w:cs="Times New Roman"/>
            <w:sz w:val="22"/>
          </w:rPr>
          <w:delText>ring</w:delText>
        </w:r>
      </w:del>
      <w:r w:rsidRPr="00790445">
        <w:rPr>
          <w:rFonts w:ascii="Times New Roman" w:hAnsi="Times New Roman" w:cs="Times New Roman"/>
          <w:sz w:val="22"/>
        </w:rPr>
        <w:t xml:space="preserve">s with </w:t>
      </w:r>
      <w:bookmarkStart w:id="2481" w:name="_Hlk82182357"/>
      <w:r w:rsidRPr="00790445">
        <w:rPr>
          <w:rFonts w:ascii="Times New Roman" w:hAnsi="Times New Roman" w:cs="Times New Roman"/>
          <w:sz w:val="22"/>
        </w:rPr>
        <w:t>affinity propagation cluster</w:t>
      </w:r>
      <w:bookmarkEnd w:id="2481"/>
      <w:r w:rsidRPr="00790445">
        <w:rPr>
          <w:rFonts w:ascii="Times New Roman" w:hAnsi="Times New Roman" w:cs="Times New Roman"/>
          <w:sz w:val="22"/>
        </w:rPr>
        <w:t xml:space="preserve"> (figure 5d). Among these, two cluste</w:t>
      </w:r>
      <w:ins w:id="2482" w:author="nick ting" w:date="2021-10-04T22:26:00Z">
        <w:r w:rsidR="00FA777A">
          <w:rPr>
            <w:rFonts w:ascii="Times New Roman" w:hAnsi="Times New Roman" w:cs="Times New Roman"/>
            <w:sz w:val="22"/>
          </w:rPr>
          <w:t>r</w:t>
        </w:r>
      </w:ins>
      <w:del w:id="2483" w:author="nick ting" w:date="2021-10-04T22:26:00Z">
        <w:r w:rsidRPr="00790445" w:rsidDel="00FA777A">
          <w:rPr>
            <w:rFonts w:ascii="Times New Roman" w:hAnsi="Times New Roman" w:cs="Times New Roman"/>
            <w:sz w:val="22"/>
          </w:rPr>
          <w:delText>ring</w:delText>
        </w:r>
      </w:del>
      <w:r w:rsidRPr="00790445">
        <w:rPr>
          <w:rFonts w:ascii="Times New Roman" w:hAnsi="Times New Roman" w:cs="Times New Roman"/>
          <w:sz w:val="22"/>
        </w:rPr>
        <w:t xml:space="preserve">s contained most of the candidates </w:t>
      </w:r>
      <w:del w:id="2484" w:author="nick ting" w:date="2021-10-04T22:26:00Z">
        <w:r w:rsidRPr="00790445" w:rsidDel="00FA777A">
          <w:rPr>
            <w:rFonts w:ascii="Times New Roman" w:hAnsi="Times New Roman" w:cs="Times New Roman"/>
            <w:sz w:val="22"/>
          </w:rPr>
          <w:delText xml:space="preserve">were </w:delText>
        </w:r>
      </w:del>
      <w:r w:rsidRPr="00790445">
        <w:rPr>
          <w:rFonts w:ascii="Times New Roman" w:hAnsi="Times New Roman" w:cs="Times New Roman"/>
          <w:sz w:val="22"/>
        </w:rPr>
        <w:t xml:space="preserve">identified. </w:t>
      </w:r>
      <w:ins w:id="2485" w:author="LIN, Yufeng" w:date="2021-09-28T11:41:00Z">
        <w:r w:rsidR="00EA49C9" w:rsidRPr="00EA49C9">
          <w:rPr>
            <w:rFonts w:ascii="Times New Roman" w:hAnsi="Times New Roman" w:cs="Times New Roman"/>
            <w:sz w:val="22"/>
          </w:rPr>
          <w:t xml:space="preserve">We named the biggest one as the </w:t>
        </w:r>
      </w:ins>
      <w:proofErr w:type="spellStart"/>
      <w:ins w:id="2486" w:author="LIN, Yufeng" w:date="2021-09-28T13:09:00Z">
        <w:r w:rsidR="004314C2">
          <w:rPr>
            <w:rFonts w:ascii="Times New Roman" w:hAnsi="Times New Roman" w:cs="Times New Roman"/>
            <w:sz w:val="22"/>
          </w:rPr>
          <w:t>Fun</w:t>
        </w:r>
      </w:ins>
      <w:ins w:id="2487" w:author="LIN, Yufeng" w:date="2021-09-28T11:41:00Z">
        <w:r w:rsidR="00EA49C9" w:rsidRPr="00EA49C9">
          <w:rPr>
            <w:rFonts w:ascii="Times New Roman" w:hAnsi="Times New Roman" w:cs="Times New Roman"/>
            <w:sz w:val="22"/>
          </w:rPr>
          <w:t>_</w:t>
        </w:r>
      </w:ins>
      <w:ins w:id="2488" w:author="LIN, Yufeng" w:date="2021-09-28T11:44:00Z">
        <w:r w:rsidR="00EA49C9">
          <w:rPr>
            <w:rFonts w:ascii="Times New Roman" w:hAnsi="Times New Roman" w:cs="Times New Roman"/>
            <w:sz w:val="22"/>
          </w:rPr>
          <w:t>c</w:t>
        </w:r>
      </w:ins>
      <w:ins w:id="2489" w:author="LIN, Yufeng" w:date="2021-09-28T11:41:00Z">
        <w:r w:rsidR="00EA49C9" w:rsidRPr="00EA49C9">
          <w:rPr>
            <w:rFonts w:ascii="Times New Roman" w:hAnsi="Times New Roman" w:cs="Times New Roman"/>
            <w:sz w:val="22"/>
          </w:rPr>
          <w:t>luster</w:t>
        </w:r>
        <w:proofErr w:type="spellEnd"/>
        <w:r w:rsidR="00EA49C9" w:rsidRPr="00EA49C9">
          <w:rPr>
            <w:rFonts w:ascii="Times New Roman" w:hAnsi="Times New Roman" w:cs="Times New Roman"/>
            <w:sz w:val="22"/>
          </w:rPr>
          <w:t xml:space="preserve"> because 18 of 22 </w:t>
        </w:r>
        <w:del w:id="2490" w:author="nick ting" w:date="2021-10-04T22:26:00Z">
          <w:r w:rsidR="00EA49C9" w:rsidRPr="00EA49C9" w:rsidDel="00FA777A">
            <w:rPr>
              <w:rFonts w:ascii="Times New Roman" w:hAnsi="Times New Roman" w:cs="Times New Roman"/>
              <w:sz w:val="22"/>
            </w:rPr>
            <w:delText>participants</w:delText>
          </w:r>
        </w:del>
      </w:ins>
      <w:ins w:id="2491" w:author="nick ting" w:date="2021-10-04T22:26:00Z">
        <w:r w:rsidR="00FA777A">
          <w:rPr>
            <w:rFonts w:ascii="Times New Roman" w:hAnsi="Times New Roman" w:cs="Times New Roman"/>
            <w:sz w:val="22"/>
          </w:rPr>
          <w:t>microbes</w:t>
        </w:r>
      </w:ins>
      <w:ins w:id="2492" w:author="LIN, Yufeng" w:date="2021-09-28T11:41:00Z">
        <w:r w:rsidR="00EA49C9" w:rsidRPr="00EA49C9">
          <w:rPr>
            <w:rFonts w:ascii="Times New Roman" w:hAnsi="Times New Roman" w:cs="Times New Roman"/>
            <w:sz w:val="22"/>
          </w:rPr>
          <w:t xml:space="preserve"> were </w:t>
        </w:r>
      </w:ins>
      <w:ins w:id="2493" w:author="LIN, Yufeng" w:date="2021-09-28T13:08:00Z">
        <w:r w:rsidR="004314C2">
          <w:rPr>
            <w:rFonts w:ascii="Times New Roman" w:hAnsi="Times New Roman" w:cs="Times New Roman"/>
            <w:sz w:val="22"/>
          </w:rPr>
          <w:t>fungi</w:t>
        </w:r>
      </w:ins>
      <w:del w:id="2494"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2495"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2496"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2497" w:author="LIN, Yufeng" w:date="2021-09-28T13:08:00Z">
        <w:r w:rsidR="00FA35F2" w:rsidRPr="00790445" w:rsidDel="004314C2">
          <w:rPr>
            <w:rFonts w:ascii="Times New Roman" w:hAnsi="Times New Roman" w:cs="Times New Roman"/>
            <w:sz w:val="22"/>
          </w:rPr>
          <w:delText>micro-eukaryotes</w:delText>
        </w:r>
      </w:del>
      <w:ins w:id="249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499" w:author="LIN, Yufeng" w:date="2021-09-28T11:43:00Z">
        <w:r w:rsidRPr="00790445" w:rsidDel="00EA49C9">
          <w:rPr>
            <w:rFonts w:ascii="Times New Roman" w:hAnsi="Times New Roman" w:cs="Times New Roman"/>
            <w:sz w:val="22"/>
          </w:rPr>
          <w:delText xml:space="preserve">was </w:delText>
        </w:r>
      </w:del>
      <w:ins w:id="2500"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del w:id="2501" w:author="LIN, Yufeng" w:date="2021-09-28T13:08:00Z">
        <w:r w:rsidR="00FA35F2" w:rsidRPr="00790445" w:rsidDel="004314C2">
          <w:rPr>
            <w:rFonts w:ascii="Times New Roman" w:hAnsi="Times New Roman" w:cs="Times New Roman"/>
            <w:sz w:val="22"/>
          </w:rPr>
          <w:delText>micro-eukaryotes</w:delText>
        </w:r>
      </w:del>
      <w:ins w:id="250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t>
      </w:r>
      <w:del w:id="2503" w:author="LIN, Yufeng" w:date="2021-09-28T11:44:00Z">
        <w:r w:rsidRPr="00790445" w:rsidDel="00EA49C9">
          <w:rPr>
            <w:rFonts w:ascii="Times New Roman" w:hAnsi="Times New Roman" w:cs="Times New Roman"/>
            <w:sz w:val="22"/>
          </w:rPr>
          <w:delText xml:space="preserve">We also </w:delText>
        </w:r>
      </w:del>
      <w:del w:id="2504" w:author="LIN, Yufeng" w:date="2021-09-28T11:43:00Z">
        <w:r w:rsidRPr="00790445" w:rsidDel="00EA49C9">
          <w:rPr>
            <w:rFonts w:ascii="Times New Roman" w:hAnsi="Times New Roman" w:cs="Times New Roman"/>
            <w:sz w:val="22"/>
          </w:rPr>
          <w:delText xml:space="preserve">identified </w:delText>
        </w:r>
      </w:del>
      <w:del w:id="2505" w:author="LIN, Yufeng" w:date="2021-09-28T11:44:00Z">
        <w:r w:rsidRPr="00790445" w:rsidDel="00EA49C9">
          <w:rPr>
            <w:rFonts w:ascii="Times New Roman" w:hAnsi="Times New Roman" w:cs="Times New Roman"/>
            <w:sz w:val="22"/>
          </w:rPr>
          <w:delText>t</w:delText>
        </w:r>
      </w:del>
      <w:ins w:id="2506"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del w:id="2507" w:author="LIN, Yufeng" w:date="2021-09-28T13:08:00Z">
        <w:r w:rsidR="00FA35F2" w:rsidRPr="00790445" w:rsidDel="004314C2">
          <w:rPr>
            <w:rFonts w:ascii="Times New Roman" w:hAnsi="Times New Roman" w:cs="Times New Roman"/>
            <w:sz w:val="22"/>
          </w:rPr>
          <w:delText>micro-eukaryotes</w:delText>
        </w:r>
      </w:del>
      <w:ins w:id="250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2509" w:author="LIN, Yufeng" w:date="2021-09-28T11:45:00Z">
        <w:r w:rsidRPr="00790445" w:rsidDel="00EA49C9">
          <w:rPr>
            <w:rFonts w:ascii="Times New Roman" w:hAnsi="Times New Roman" w:cs="Times New Roman"/>
            <w:sz w:val="22"/>
          </w:rPr>
          <w:delText>We revealed that t</w:delText>
        </w:r>
      </w:del>
      <w:ins w:id="2510"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outstanding </w:t>
      </w:r>
      <w:del w:id="2511" w:author="LIN, Yufeng" w:date="2021-09-28T13:08:00Z">
        <w:r w:rsidR="00FA35F2" w:rsidRPr="00790445" w:rsidDel="004314C2">
          <w:rPr>
            <w:rFonts w:ascii="Times New Roman" w:hAnsi="Times New Roman" w:cs="Times New Roman"/>
            <w:sz w:val="22"/>
          </w:rPr>
          <w:delText>micro-eukaryotes</w:delText>
        </w:r>
      </w:del>
      <w:ins w:id="251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the </w:t>
      </w:r>
      <w:del w:id="2513"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were in the same cluster</w:t>
      </w:r>
      <w:del w:id="2514"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515"/>
      <w:r w:rsidRPr="00790445">
        <w:rPr>
          <w:rFonts w:ascii="Times New Roman" w:hAnsi="Times New Roman" w:cs="Times New Roman"/>
          <w:sz w:val="22"/>
        </w:rPr>
        <w:t xml:space="preserve">supplementary table </w:t>
      </w:r>
      <w:del w:id="2516" w:author="LIN, Yufeng" w:date="2021-09-23T14:28:00Z">
        <w:r w:rsidRPr="00790445" w:rsidDel="003A3841">
          <w:rPr>
            <w:rFonts w:ascii="Times New Roman" w:hAnsi="Times New Roman" w:cs="Times New Roman"/>
            <w:sz w:val="22"/>
          </w:rPr>
          <w:delText>8</w:delText>
        </w:r>
      </w:del>
      <w:ins w:id="2517" w:author="LIN, Yufeng" w:date="2021-09-23T17:07:00Z">
        <w:r w:rsidR="001A7063">
          <w:rPr>
            <w:rFonts w:ascii="Times New Roman" w:hAnsi="Times New Roman" w:cs="Times New Roman"/>
            <w:sz w:val="22"/>
          </w:rPr>
          <w:t>1</w:t>
        </w:r>
      </w:ins>
      <w:ins w:id="2518"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515"/>
      <w:r w:rsidRPr="00790445">
        <w:rPr>
          <w:rStyle w:val="CommentReference"/>
          <w:rFonts w:ascii="Times New Roman" w:hAnsi="Times New Roman" w:cs="Times New Roman"/>
          <w:sz w:val="22"/>
          <w:szCs w:val="22"/>
        </w:rPr>
        <w:commentReference w:id="2515"/>
      </w:r>
      <w:r w:rsidRPr="00790445">
        <w:rPr>
          <w:rFonts w:ascii="Times New Roman" w:hAnsi="Times New Roman" w:cs="Times New Roman"/>
          <w:sz w:val="22"/>
        </w:rPr>
        <w:t xml:space="preserve">, indicating that </w:t>
      </w:r>
      <w:del w:id="2519" w:author="LIN, Yufeng" w:date="2021-09-28T13:01:00Z">
        <w:r w:rsidR="00FA35F2" w:rsidRPr="00790445" w:rsidDel="004314C2">
          <w:rPr>
            <w:rFonts w:ascii="Times New Roman" w:hAnsi="Times New Roman" w:cs="Times New Roman"/>
            <w:sz w:val="22"/>
          </w:rPr>
          <w:delText>micro-eukaryotic</w:delText>
        </w:r>
      </w:del>
      <w:ins w:id="2520"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w:t>
      </w:r>
      <w:del w:id="2521"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522"/>
      <w:r w:rsidRPr="00790445">
        <w:rPr>
          <w:rFonts w:ascii="Times New Roman" w:hAnsi="Times New Roman" w:cs="Times New Roman"/>
          <w:sz w:val="22"/>
        </w:rPr>
        <w:t xml:space="preserve">supplementary table </w:t>
      </w:r>
      <w:del w:id="2523" w:author="LIN, Yufeng" w:date="2021-09-23T14:28:00Z">
        <w:r w:rsidRPr="00790445" w:rsidDel="003A3841">
          <w:rPr>
            <w:rFonts w:ascii="Times New Roman" w:hAnsi="Times New Roman" w:cs="Times New Roman"/>
            <w:sz w:val="22"/>
          </w:rPr>
          <w:delText>8</w:delText>
        </w:r>
      </w:del>
      <w:ins w:id="2524" w:author="LIN, Yufeng" w:date="2021-09-23T17:07:00Z">
        <w:r w:rsidR="001A7063">
          <w:rPr>
            <w:rFonts w:ascii="Times New Roman" w:hAnsi="Times New Roman" w:cs="Times New Roman"/>
            <w:sz w:val="22"/>
          </w:rPr>
          <w:t>1</w:t>
        </w:r>
      </w:ins>
      <w:ins w:id="2525"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522"/>
      <w:r w:rsidRPr="00790445">
        <w:rPr>
          <w:rStyle w:val="CommentReference"/>
          <w:rFonts w:ascii="Times New Roman" w:hAnsi="Times New Roman" w:cs="Times New Roman"/>
          <w:sz w:val="22"/>
          <w:szCs w:val="22"/>
        </w:rPr>
        <w:commentReference w:id="2522"/>
      </w:r>
      <w:r w:rsidRPr="00790445">
        <w:rPr>
          <w:rFonts w:ascii="Times New Roman" w:hAnsi="Times New Roman" w:cs="Times New Roman"/>
          <w:sz w:val="22"/>
        </w:rPr>
        <w:t xml:space="preserve">. In contrast, no direct correlation between another key </w:t>
      </w:r>
      <w:del w:id="2526" w:author="LIN, Yufeng" w:date="2021-10-04T16:58:00Z">
        <w:r w:rsidRPr="00790445" w:rsidDel="00DB66B4">
          <w:rPr>
            <w:rFonts w:ascii="Times New Roman" w:hAnsi="Times New Roman" w:cs="Times New Roman"/>
            <w:sz w:val="22"/>
          </w:rPr>
          <w:delText xml:space="preserve">microeukaryote </w:delText>
        </w:r>
      </w:del>
      <w:ins w:id="2527" w:author="LIN, Yufeng" w:date="2021-10-04T16:58:00Z">
        <w:r w:rsidR="00DB66B4">
          <w:rPr>
            <w:rFonts w:ascii="Times New Roman" w:hAnsi="Times New Roman" w:cs="Times New Roman"/>
            <w:sz w:val="22"/>
          </w:rPr>
          <w:t>fungi</w:t>
        </w:r>
        <w:r w:rsidR="00DB66B4" w:rsidRPr="00790445">
          <w:rPr>
            <w:rFonts w:ascii="Times New Roman" w:hAnsi="Times New Roman" w:cs="Times New Roman"/>
            <w:sz w:val="22"/>
          </w:rPr>
          <w:t xml:space="preserve"> </w:t>
        </w:r>
      </w:ins>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2528" w:author="LIN, Yufeng" w:date="2021-09-28T11:46:00Z">
        <w:r w:rsidR="00EA49C9">
          <w:rPr>
            <w:rFonts w:ascii="Times New Roman" w:hAnsi="Times New Roman" w:cs="Times New Roman"/>
            <w:sz w:val="22"/>
          </w:rPr>
          <w:t xml:space="preserve"> </w:t>
        </w:r>
      </w:ins>
      <w:ins w:id="2529"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2530" w:author="LIN, Yufeng" w:date="2021-09-28T11:49:00Z">
              <w:rPr>
                <w:rFonts w:ascii="Times New Roman" w:hAnsi="Times New Roman" w:cs="Times New Roman"/>
                <w:sz w:val="22"/>
              </w:rPr>
            </w:rPrChange>
          </w:rPr>
          <w:t>A. rambellii</w:t>
        </w:r>
        <w:r w:rsidR="00852BD9" w:rsidRPr="00852BD9">
          <w:rPr>
            <w:rFonts w:ascii="Times New Roman" w:hAnsi="Times New Roman" w:cs="Times New Roman"/>
            <w:sz w:val="22"/>
          </w:rPr>
          <w:t xml:space="preserve"> was an important potential carcinogen and related to other reported CRC-</w:t>
        </w:r>
        <w:proofErr w:type="spellStart"/>
        <w:r w:rsidR="00852BD9" w:rsidRPr="00852BD9">
          <w:rPr>
            <w:rFonts w:ascii="Times New Roman" w:hAnsi="Times New Roman" w:cs="Times New Roman"/>
            <w:sz w:val="22"/>
          </w:rPr>
          <w:t>pathogenes</w:t>
        </w:r>
        <w:proofErr w:type="spellEnd"/>
        <w:r w:rsidR="00852BD9" w:rsidRPr="00852BD9">
          <w:rPr>
            <w:rFonts w:ascii="Times New Roman" w:hAnsi="Times New Roman" w:cs="Times New Roman"/>
            <w:sz w:val="22"/>
          </w:rPr>
          <w:t>.</w:t>
        </w:r>
      </w:ins>
    </w:p>
    <w:p w14:paraId="0D121FEE" w14:textId="77777777" w:rsidR="00FA777A" w:rsidRPr="00790445" w:rsidRDefault="00FA777A" w:rsidP="00790445">
      <w:pPr>
        <w:rPr>
          <w:rFonts w:ascii="Times New Roman" w:hAnsi="Times New Roman" w:cs="Times New Roman"/>
          <w:sz w:val="22"/>
        </w:rPr>
      </w:pPr>
    </w:p>
    <w:p w14:paraId="339C73F8" w14:textId="51D22E29"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w:t>
      </w:r>
      <w:del w:id="2531" w:author="LIN, Yufeng" w:date="2021-09-28T11:50:00Z">
        <w:r w:rsidRPr="00790445" w:rsidDel="00852BD9">
          <w:rPr>
            <w:rFonts w:ascii="Times New Roman" w:hAnsi="Times New Roman" w:cs="Times New Roman"/>
            <w:sz w:val="22"/>
          </w:rPr>
          <w:delText xml:space="preserve">most </w:delText>
        </w:r>
      </w:del>
      <w:ins w:id="2532"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2533" w:author="LIN, Yufeng" w:date="2021-09-28T11:50:00Z">
        <w:r w:rsidRPr="00790445" w:rsidDel="00852BD9">
          <w:rPr>
            <w:rFonts w:ascii="Times New Roman" w:hAnsi="Times New Roman" w:cs="Times New Roman"/>
            <w:sz w:val="22"/>
          </w:rPr>
          <w:delText xml:space="preserve">them </w:delText>
        </w:r>
      </w:del>
      <w:ins w:id="2534"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ins w:id="2535"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2536" w:author="LIN, Yufeng" w:date="2021-09-28T11:51:00Z">
        <w:r w:rsidR="00852BD9">
          <w:rPr>
            <w:rFonts w:ascii="Times New Roman" w:hAnsi="Times New Roman" w:cs="Times New Roman"/>
            <w:sz w:val="22"/>
          </w:rPr>
          <w:t xml:space="preserve">, </w:t>
        </w:r>
      </w:ins>
      <w:del w:id="2537" w:author="LIN, Yufeng" w:date="2021-09-28T11:51:00Z">
        <w:r w:rsidR="00D72E28" w:rsidRPr="00790445" w:rsidDel="00852BD9">
          <w:rPr>
            <w:rFonts w:ascii="Times New Roman" w:hAnsi="Times New Roman" w:cs="Times New Roman"/>
            <w:sz w:val="22"/>
          </w:rPr>
          <w:delText>C</w:delText>
        </w:r>
      </w:del>
      <w:ins w:id="2538"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del w:id="2539" w:author="LIN, Yufeng" w:date="2021-09-28T13:08:00Z">
        <w:r w:rsidR="00FA35F2" w:rsidRPr="00790445" w:rsidDel="004314C2">
          <w:rPr>
            <w:rFonts w:ascii="Times New Roman" w:hAnsi="Times New Roman" w:cs="Times New Roman"/>
            <w:sz w:val="22"/>
          </w:rPr>
          <w:delText>micro-eukaryotes</w:delText>
        </w:r>
      </w:del>
      <w:ins w:id="2540"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2541" w:author="LIN, Yufeng" w:date="2021-09-28T13:08:00Z">
        <w:r w:rsidR="00FA35F2" w:rsidRPr="00790445" w:rsidDel="004314C2">
          <w:rPr>
            <w:rFonts w:ascii="Times New Roman" w:hAnsi="Times New Roman" w:cs="Times New Roman"/>
            <w:sz w:val="22"/>
          </w:rPr>
          <w:delText>micro-eukaryotes</w:delText>
        </w:r>
      </w:del>
      <w:ins w:id="254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543" w:author="LIN, Yufeng" w:date="2021-09-28T13:08:00Z">
        <w:r w:rsidR="00FA35F2" w:rsidRPr="00790445" w:rsidDel="004314C2">
          <w:rPr>
            <w:rFonts w:ascii="Times New Roman" w:hAnsi="Times New Roman" w:cs="Times New Roman"/>
            <w:sz w:val="22"/>
          </w:rPr>
          <w:delText>micro-eukaryotes</w:delText>
        </w:r>
      </w:del>
      <w:ins w:id="254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and bacteria-bacteria were </w:t>
      </w:r>
      <w:ins w:id="2545" w:author="LIN, Yufeng" w:date="2021-10-05T16:57:00Z">
        <w:r w:rsidR="0088212D">
          <w:rPr>
            <w:rFonts w:ascii="Times New Roman" w:hAnsi="Times New Roman" w:cs="Times New Roman"/>
            <w:sz w:val="22"/>
          </w:rPr>
          <w:t>significantly</w:t>
        </w:r>
        <w:commentRangeStart w:id="2546"/>
        <w:commentRangeEnd w:id="2546"/>
        <w:r w:rsidR="0088212D">
          <w:rPr>
            <w:rStyle w:val="CommentReference"/>
          </w:rPr>
          <w:commentReference w:id="2546"/>
        </w:r>
        <w:r w:rsidR="0088212D" w:rsidRPr="00790445">
          <w:rPr>
            <w:rFonts w:ascii="Times New Roman" w:hAnsi="Times New Roman" w:cs="Times New Roman"/>
            <w:sz w:val="22"/>
          </w:rPr>
          <w:t xml:space="preserve"> </w:t>
        </w:r>
      </w:ins>
      <w:del w:id="2547" w:author="LIN, Yufeng" w:date="2021-10-05T16:57:00Z">
        <w:r w:rsidRPr="00790445" w:rsidDel="0088212D">
          <w:rPr>
            <w:rFonts w:ascii="Times New Roman" w:hAnsi="Times New Roman" w:cs="Times New Roman"/>
            <w:sz w:val="22"/>
          </w:rPr>
          <w:delText xml:space="preserve">quite </w:delText>
        </w:r>
      </w:del>
      <w:r w:rsidRPr="00790445">
        <w:rPr>
          <w:rFonts w:ascii="Times New Roman" w:hAnsi="Times New Roman" w:cs="Times New Roman"/>
          <w:sz w:val="22"/>
        </w:rPr>
        <w:t>different in CRC</w:t>
      </w:r>
      <w:ins w:id="2548" w:author="LIN, Yufeng" w:date="2021-09-28T11:57:00Z">
        <w:r w:rsidR="00881177">
          <w:rPr>
            <w:rFonts w:ascii="Times New Roman" w:hAnsi="Times New Roman" w:cs="Times New Roman"/>
            <w:sz w:val="22"/>
          </w:rPr>
          <w:t>.</w:t>
        </w:r>
      </w:ins>
      <w:del w:id="2549" w:author="LIN, Yufeng" w:date="2021-09-28T11:57:00Z">
        <w:r w:rsidRPr="00790445" w:rsidDel="00881177">
          <w:rPr>
            <w:rFonts w:ascii="Times New Roman" w:hAnsi="Times New Roman" w:cs="Times New Roman"/>
            <w:sz w:val="22"/>
          </w:rPr>
          <w:delText xml:space="preserve"> and identified that</w:delText>
        </w:r>
      </w:del>
      <w:del w:id="2550"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2551" w:author="LIN, Yufeng" w:date="2021-09-28T12:04:00Z">
        <w:r w:rsidR="00881177">
          <w:rPr>
            <w:rFonts w:ascii="Times New Roman" w:hAnsi="Times New Roman" w:cs="Times New Roman"/>
            <w:sz w:val="22"/>
          </w:rPr>
          <w:t xml:space="preserve"> </w:t>
        </w:r>
      </w:ins>
      <w:ins w:id="2552"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2553"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2554" w:author="LIN, Yufeng" w:date="2021-09-28T12:04:00Z">
              <w:rPr>
                <w:rFonts w:ascii="Times New Roman" w:hAnsi="Times New Roman" w:cs="Times New Roman"/>
                <w:sz w:val="22"/>
              </w:rPr>
            </w:rPrChange>
          </w:rPr>
          <w:t>A. rambellii</w:t>
        </w:r>
        <w:r w:rsidR="00881177">
          <w:rPr>
            <w:rFonts w:ascii="Times New Roman" w:hAnsi="Times New Roman" w:cs="Times New Roman"/>
            <w:sz w:val="22"/>
          </w:rPr>
          <w:t xml:space="preserve"> with CRC-carcino</w:t>
        </w:r>
      </w:ins>
      <w:ins w:id="2555" w:author="LIN, Yufeng" w:date="2021-09-28T12:01:00Z">
        <w:r w:rsidR="00881177">
          <w:rPr>
            <w:rFonts w:ascii="Times New Roman" w:hAnsi="Times New Roman" w:cs="Times New Roman"/>
            <w:sz w:val="22"/>
          </w:rPr>
          <w:t>gen</w:t>
        </w:r>
      </w:ins>
      <w:ins w:id="2556" w:author="LIN, Yufeng" w:date="2021-09-28T12:00:00Z">
        <w:r w:rsidR="00881177">
          <w:rPr>
            <w:rFonts w:ascii="Times New Roman" w:hAnsi="Times New Roman" w:cs="Times New Roman"/>
            <w:sz w:val="22"/>
          </w:rPr>
          <w:t xml:space="preserve">, and </w:t>
        </w:r>
      </w:ins>
      <w:ins w:id="2557" w:author="LIN, Yufeng" w:date="2021-09-28T12:01:00Z">
        <w:r w:rsidR="00881177" w:rsidRPr="00881177">
          <w:rPr>
            <w:rFonts w:ascii="Times New Roman" w:hAnsi="Times New Roman" w:cs="Times New Roman"/>
            <w:i/>
            <w:iCs/>
            <w:sz w:val="22"/>
            <w:rPrChange w:id="2558" w:author="LIN, Yufeng" w:date="2021-09-28T12:04:00Z">
              <w:rPr>
                <w:rFonts w:ascii="Times New Roman" w:hAnsi="Times New Roman" w:cs="Times New Roman"/>
                <w:sz w:val="22"/>
              </w:rPr>
            </w:rPrChange>
          </w:rPr>
          <w:t>P. kudriavzevii</w:t>
        </w:r>
        <w:r w:rsidR="00881177">
          <w:rPr>
            <w:rFonts w:ascii="Times New Roman" w:hAnsi="Times New Roman" w:cs="Times New Roman"/>
            <w:sz w:val="22"/>
          </w:rPr>
          <w:t xml:space="preserve"> with CRC-probiotics</w:t>
        </w:r>
      </w:ins>
      <w:ins w:id="2559" w:author="LIN, Yufeng" w:date="2021-09-28T12:02:00Z">
        <w:r w:rsidR="00881177">
          <w:rPr>
            <w:rFonts w:ascii="Times New Roman" w:hAnsi="Times New Roman" w:cs="Times New Roman"/>
            <w:sz w:val="22"/>
          </w:rPr>
          <w:t xml:space="preserve"> revealed that </w:t>
        </w:r>
      </w:ins>
      <w:ins w:id="2560" w:author="LIN, Yufeng" w:date="2021-09-28T13:08:00Z">
        <w:r w:rsidR="004314C2">
          <w:rPr>
            <w:rFonts w:ascii="Times New Roman" w:hAnsi="Times New Roman" w:cs="Times New Roman"/>
            <w:sz w:val="22"/>
          </w:rPr>
          <w:t>fungi</w:t>
        </w:r>
      </w:ins>
      <w:ins w:id="2561" w:author="LIN, Yufeng" w:date="2021-09-28T12:02:00Z">
        <w:r w:rsidR="00881177">
          <w:rPr>
            <w:rFonts w:ascii="Times New Roman" w:hAnsi="Times New Roman" w:cs="Times New Roman"/>
            <w:sz w:val="22"/>
          </w:rPr>
          <w:t xml:space="preserve"> were the important</w:t>
        </w:r>
      </w:ins>
      <w:ins w:id="2562" w:author="LIN, Yufeng" w:date="2021-09-28T12:03:00Z">
        <w:r w:rsidR="00881177">
          <w:rPr>
            <w:rFonts w:ascii="Times New Roman" w:hAnsi="Times New Roman" w:cs="Times New Roman"/>
            <w:sz w:val="22"/>
          </w:rPr>
          <w:t xml:space="preserve"> potential </w:t>
        </w:r>
      </w:ins>
      <w:ins w:id="2563"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8B0617">
      <w:pPr>
        <w:pStyle w:val="title20825"/>
      </w:pPr>
      <w:r w:rsidRPr="00790445">
        <w:rPr>
          <w:i/>
          <w:iCs/>
        </w:rPr>
        <w:lastRenderedPageBreak/>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759CAA35" w:rsidR="00867992" w:rsidRPr="00790445" w:rsidDel="00432D9F" w:rsidRDefault="00432D9F" w:rsidP="00790445">
      <w:pPr>
        <w:rPr>
          <w:del w:id="2564" w:author="LIN, Yufeng" w:date="2021-10-05T18:02:00Z"/>
          <w:rFonts w:ascii="Times New Roman" w:hAnsi="Times New Roman" w:cs="Times New Roman"/>
          <w:sz w:val="22"/>
        </w:rPr>
      </w:pPr>
      <w:moveToRangeStart w:id="2565" w:author="LIN, Yufeng" w:date="2021-10-05T18:00:00Z" w:name="move84349222"/>
      <w:moveTo w:id="2566" w:author="LIN, Yufeng" w:date="2021-10-05T18:00:00Z">
        <w:del w:id="2567" w:author="nick ting" w:date="2021-10-05T23:19:00Z">
          <w:r w:rsidRPr="00790445" w:rsidDel="00365120">
            <w:rPr>
              <w:rFonts w:ascii="Times New Roman" w:hAnsi="Times New Roman" w:cs="Times New Roman"/>
              <w:sz w:val="22"/>
            </w:rPr>
            <w:delText xml:space="preserve">Our study was the first to report the enteric </w:delText>
          </w:r>
          <w:r w:rsidDel="00365120">
            <w:rPr>
              <w:rFonts w:ascii="Times New Roman" w:hAnsi="Times New Roman" w:cs="Times New Roman"/>
              <w:sz w:val="22"/>
            </w:rPr>
            <w:delText>fungi</w:delText>
          </w:r>
          <w:r w:rsidRPr="00790445" w:rsidDel="00365120">
            <w:rPr>
              <w:rFonts w:ascii="Times New Roman" w:hAnsi="Times New Roman" w:cs="Times New Roman"/>
              <w:sz w:val="22"/>
            </w:rPr>
            <w:delText xml:space="preserve"> altered in CRC across multiple cohorts according to the acknowledge we know.</w:delText>
          </w:r>
        </w:del>
      </w:moveTo>
      <w:moveToRangeEnd w:id="2565"/>
      <w:ins w:id="2568" w:author="nick ting" w:date="2021-10-05T23:19:00Z">
        <w:r w:rsidR="00365120">
          <w:rPr>
            <w:rFonts w:ascii="Times New Roman" w:hAnsi="Times New Roman" w:cs="Times New Roman"/>
            <w:sz w:val="22"/>
          </w:rPr>
          <w:t>I</w:t>
        </w:r>
      </w:ins>
      <w:ins w:id="2569" w:author="nick ting" w:date="2021-10-05T23:17:00Z">
        <w:r w:rsidR="00365120">
          <w:rPr>
            <w:rFonts w:ascii="Times New Roman" w:hAnsi="Times New Roman" w:cs="Times New Roman"/>
            <w:sz w:val="22"/>
          </w:rPr>
          <w:t>n this study, we performed the first comprehensive multi-cohort meta-analysis</w:t>
        </w:r>
      </w:ins>
      <w:ins w:id="2570" w:author="nick ting" w:date="2021-10-05T23:18:00Z">
        <w:r w:rsidR="00365120">
          <w:rPr>
            <w:rFonts w:ascii="Times New Roman" w:hAnsi="Times New Roman" w:cs="Times New Roman"/>
            <w:sz w:val="22"/>
          </w:rPr>
          <w:t xml:space="preserve"> of </w:t>
        </w:r>
      </w:ins>
      <w:ins w:id="2571" w:author="nick ting" w:date="2021-10-05T23:20:00Z">
        <w:r w:rsidR="00365120">
          <w:rPr>
            <w:rFonts w:ascii="Times New Roman" w:hAnsi="Times New Roman" w:cs="Times New Roman"/>
            <w:sz w:val="22"/>
          </w:rPr>
          <w:t xml:space="preserve">enteric fungi </w:t>
        </w:r>
      </w:ins>
      <w:proofErr w:type="spellStart"/>
      <w:ins w:id="2572" w:author="nick ting" w:date="2021-10-05T23:18:00Z">
        <w:r w:rsidR="00365120">
          <w:rPr>
            <w:rFonts w:ascii="Times New Roman" w:hAnsi="Times New Roman" w:cs="Times New Roman"/>
            <w:sz w:val="22"/>
          </w:rPr>
          <w:t>shortgun</w:t>
        </w:r>
        <w:proofErr w:type="spellEnd"/>
        <w:r w:rsidR="00365120">
          <w:rPr>
            <w:rFonts w:ascii="Times New Roman" w:hAnsi="Times New Roman" w:cs="Times New Roman"/>
            <w:sz w:val="22"/>
          </w:rPr>
          <w:t xml:space="preserve"> metagenomic</w:t>
        </w:r>
      </w:ins>
      <w:ins w:id="2573" w:author="nick ting" w:date="2021-10-05T23:19:00Z">
        <w:r w:rsidR="00365120">
          <w:rPr>
            <w:rFonts w:ascii="Times New Roman" w:hAnsi="Times New Roman" w:cs="Times New Roman"/>
            <w:sz w:val="22"/>
          </w:rPr>
          <w:t xml:space="preserve">s in CRC. </w:t>
        </w:r>
      </w:ins>
      <w:ins w:id="2574" w:author="LIN, Yufeng" w:date="2021-10-05T18:00:00Z">
        <w:del w:id="2575" w:author="nick ting" w:date="2021-10-05T23:19:00Z">
          <w:r w:rsidDel="00365120">
            <w:rPr>
              <w:rFonts w:ascii="Times New Roman" w:hAnsi="Times New Roman" w:cs="Times New Roman"/>
              <w:sz w:val="22"/>
            </w:rPr>
            <w:delText xml:space="preserve"> </w:delText>
          </w:r>
        </w:del>
      </w:ins>
      <w:del w:id="2576" w:author="LIN, Yufeng" w:date="2021-10-05T18:00:00Z">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w:delText>
        </w:r>
      </w:del>
      <w:del w:id="2577" w:author="LIN, Yufeng" w:date="2021-10-05T17:58:00Z">
        <w:r w:rsidR="00867992" w:rsidRPr="00790445" w:rsidDel="00432D9F">
          <w:rPr>
            <w:rFonts w:ascii="Times New Roman" w:hAnsi="Times New Roman" w:cs="Times New Roman"/>
            <w:sz w:val="22"/>
          </w:rPr>
          <w:delText xml:space="preserve">are </w:delText>
        </w:r>
      </w:del>
      <w:del w:id="2578" w:author="LIN, Yufeng" w:date="2021-10-05T18:00:00Z">
        <w:r w:rsidR="00867992" w:rsidRPr="00790445" w:rsidDel="00432D9F">
          <w:rPr>
            <w:rFonts w:ascii="Times New Roman" w:hAnsi="Times New Roman" w:cs="Times New Roman"/>
            <w:sz w:val="22"/>
          </w:rPr>
          <w:delText>one of the crucial inhabitants of the human gastrointestinal tract</w:delText>
        </w:r>
        <w:r w:rsidR="00867992" w:rsidRPr="00790445" w:rsidDel="00432D9F">
          <w:rPr>
            <w:rFonts w:ascii="Times New Roman" w:hAnsi="Times New Roman" w:cs="Times New Roman"/>
            <w:sz w:val="22"/>
          </w:rPr>
          <w:fldChar w:fldCharType="begin"/>
        </w:r>
        <w:r w:rsidR="00852BD9" w:rsidDel="00432D9F">
          <w:rPr>
            <w:rFonts w:ascii="Times New Roman" w:hAnsi="Times New Roman" w:cs="Times New Roman"/>
            <w:sz w:val="22"/>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790445" w:rsidDel="00432D9F">
          <w:rPr>
            <w:rFonts w:ascii="Times New Roman" w:hAnsi="Times New Roman" w:cs="Times New Roman"/>
            <w:sz w:val="22"/>
          </w:rPr>
          <w:fldChar w:fldCharType="separate"/>
        </w:r>
        <w:r w:rsidR="00852BD9" w:rsidRPr="00852BD9" w:rsidDel="00432D9F">
          <w:rPr>
            <w:rFonts w:ascii="Times New Roman" w:hAnsi="Times New Roman" w:cs="Times New Roman"/>
            <w:kern w:val="0"/>
            <w:sz w:val="22"/>
            <w:szCs w:val="24"/>
            <w:vertAlign w:val="superscript"/>
          </w:rPr>
          <w:delText>52</w:delText>
        </w:r>
        <w:r w:rsidR="00867992" w:rsidRPr="00790445" w:rsidDel="00432D9F">
          <w:rPr>
            <w:rFonts w:ascii="Times New Roman" w:hAnsi="Times New Roman" w:cs="Times New Roman"/>
            <w:sz w:val="22"/>
          </w:rPr>
          <w:fldChar w:fldCharType="end"/>
        </w:r>
        <w:r w:rsidR="00867992" w:rsidRPr="00790445" w:rsidDel="00432D9F">
          <w:rPr>
            <w:rFonts w:ascii="Times New Roman" w:hAnsi="Times New Roman" w:cs="Times New Roman"/>
            <w:sz w:val="22"/>
          </w:rPr>
          <w:delText xml:space="preserve">. </w:delText>
        </w:r>
      </w:del>
      <w:del w:id="2579" w:author="nick ting" w:date="2021-10-05T23:21:00Z">
        <w:r w:rsidR="00867992" w:rsidRPr="00790445" w:rsidDel="00365120">
          <w:rPr>
            <w:rFonts w:ascii="Times New Roman" w:hAnsi="Times New Roman" w:cs="Times New Roman"/>
            <w:sz w:val="22"/>
          </w:rPr>
          <w:delText xml:space="preserve">In the previous, most of the research </w:delText>
        </w:r>
      </w:del>
      <w:ins w:id="2580" w:author="nick ting" w:date="2021-10-05T23:21:00Z">
        <w:r w:rsidR="00365120">
          <w:rPr>
            <w:rFonts w:ascii="Times New Roman" w:hAnsi="Times New Roman" w:cs="Times New Roman"/>
            <w:sz w:val="22"/>
          </w:rPr>
          <w:t xml:space="preserve">Previous </w:t>
        </w:r>
        <w:proofErr w:type="gramStart"/>
        <w:r w:rsidR="00365120">
          <w:rPr>
            <w:rFonts w:ascii="Times New Roman" w:hAnsi="Times New Roman" w:cs="Times New Roman"/>
            <w:sz w:val="22"/>
          </w:rPr>
          <w:t>researches</w:t>
        </w:r>
        <w:proofErr w:type="gramEnd"/>
        <w:r w:rsidR="00365120">
          <w:rPr>
            <w:rFonts w:ascii="Times New Roman" w:hAnsi="Times New Roman" w:cs="Times New Roman"/>
            <w:sz w:val="22"/>
          </w:rPr>
          <w:t xml:space="preserve"> </w:t>
        </w:r>
      </w:ins>
      <w:del w:id="2581" w:author="nick ting" w:date="2021-10-05T23:21:00Z">
        <w:r w:rsidR="00867992" w:rsidRPr="00790445" w:rsidDel="00365120">
          <w:rPr>
            <w:rFonts w:ascii="Times New Roman" w:hAnsi="Times New Roman" w:cs="Times New Roman"/>
            <w:sz w:val="22"/>
          </w:rPr>
          <w:delText>would like to force</w:delText>
        </w:r>
      </w:del>
      <w:ins w:id="2582" w:author="nick ting" w:date="2021-10-05T23:21:00Z">
        <w:r w:rsidR="00365120">
          <w:rPr>
            <w:rFonts w:ascii="Times New Roman" w:hAnsi="Times New Roman" w:cs="Times New Roman"/>
            <w:sz w:val="22"/>
          </w:rPr>
          <w:t>mainly focused</w:t>
        </w:r>
      </w:ins>
      <w:r w:rsidR="00867992" w:rsidRPr="00790445">
        <w:rPr>
          <w:rFonts w:ascii="Times New Roman" w:hAnsi="Times New Roman" w:cs="Times New Roman"/>
          <w:sz w:val="22"/>
        </w:rPr>
        <w:t xml:space="preserve"> on the relationship between gut bacteria and </w:t>
      </w:r>
      <w:del w:id="2583" w:author="nick ting" w:date="2021-10-05T23:24:00Z">
        <w:r w:rsidR="00867992" w:rsidRPr="00790445" w:rsidDel="00365120">
          <w:rPr>
            <w:rFonts w:ascii="Times New Roman" w:hAnsi="Times New Roman" w:cs="Times New Roman"/>
            <w:sz w:val="22"/>
          </w:rPr>
          <w:delText>the host</w:delText>
        </w:r>
      </w:del>
      <w:ins w:id="2584" w:author="nick ting" w:date="2021-10-05T23:24:00Z">
        <w:r w:rsidR="00365120">
          <w:rPr>
            <w:rFonts w:ascii="Times New Roman" w:hAnsi="Times New Roman" w:cs="Times New Roman"/>
            <w:sz w:val="22"/>
          </w:rPr>
          <w:t>host pathology</w:t>
        </w:r>
      </w:ins>
      <w:r w:rsidR="00867992" w:rsidRPr="00790445">
        <w:rPr>
          <w:rFonts w:ascii="Times New Roman" w:hAnsi="Times New Roman" w:cs="Times New Roman"/>
          <w:sz w:val="22"/>
        </w:rPr>
        <w:t xml:space="preserve">. </w:t>
      </w:r>
      <w:r w:rsidR="004314C2">
        <w:rPr>
          <w:rFonts w:ascii="Times New Roman" w:hAnsi="Times New Roman" w:cs="Times New Roman"/>
          <w:sz w:val="22"/>
        </w:rPr>
        <w:t>Fungi</w:t>
      </w:r>
      <w:r w:rsidR="00867992" w:rsidRPr="00790445">
        <w:rPr>
          <w:rFonts w:ascii="Times New Roman" w:hAnsi="Times New Roman" w:cs="Times New Roman"/>
          <w:sz w:val="22"/>
        </w:rPr>
        <w:t xml:space="preserve"> were </w:t>
      </w:r>
      <w:del w:id="2585" w:author="nick ting" w:date="2021-10-05T23:24:00Z">
        <w:r w:rsidR="00867992" w:rsidRPr="00790445" w:rsidDel="00365120">
          <w:rPr>
            <w:rFonts w:ascii="Times New Roman" w:hAnsi="Times New Roman" w:cs="Times New Roman"/>
            <w:sz w:val="22"/>
          </w:rPr>
          <w:delText xml:space="preserve">ignored </w:delText>
        </w:r>
      </w:del>
      <w:ins w:id="2586" w:author="nick ting" w:date="2021-10-05T23:24:00Z">
        <w:r w:rsidR="00365120">
          <w:rPr>
            <w:rFonts w:ascii="Times New Roman" w:hAnsi="Times New Roman" w:cs="Times New Roman"/>
            <w:sz w:val="22"/>
          </w:rPr>
          <w:t>much less investigated</w:t>
        </w:r>
        <w:r w:rsidR="00365120" w:rsidRPr="00790445">
          <w:rPr>
            <w:rFonts w:ascii="Times New Roman" w:hAnsi="Times New Roman" w:cs="Times New Roman"/>
            <w:sz w:val="22"/>
          </w:rPr>
          <w:t xml:space="preserve"> </w:t>
        </w:r>
      </w:ins>
      <w:r w:rsidR="00867992" w:rsidRPr="00790445">
        <w:rPr>
          <w:rFonts w:ascii="Times New Roman" w:hAnsi="Times New Roman" w:cs="Times New Roman"/>
          <w:sz w:val="22"/>
        </w:rPr>
        <w:t xml:space="preserve">in </w:t>
      </w:r>
      <w:del w:id="2587" w:author="nick ting" w:date="2021-10-05T23:24:00Z">
        <w:r w:rsidR="00867992" w:rsidRPr="00790445" w:rsidDel="00365120">
          <w:rPr>
            <w:rFonts w:ascii="Times New Roman" w:hAnsi="Times New Roman" w:cs="Times New Roman"/>
            <w:sz w:val="22"/>
          </w:rPr>
          <w:delText xml:space="preserve">the </w:delText>
        </w:r>
      </w:del>
      <w:r w:rsidR="00867992" w:rsidRPr="00790445">
        <w:rPr>
          <w:rFonts w:ascii="Times New Roman" w:hAnsi="Times New Roman" w:cs="Times New Roman"/>
          <w:sz w:val="22"/>
        </w:rPr>
        <w:t>microbiota studies for an extended period because of their low proportion</w:t>
      </w:r>
      <w:ins w:id="2588" w:author="LIN, Yufeng" w:date="2021-10-05T18:05:00Z">
        <w:r>
          <w:rPr>
            <w:rFonts w:ascii="Times New Roman" w:hAnsi="Times New Roman" w:cs="Times New Roman"/>
            <w:sz w:val="22"/>
          </w:rPr>
          <w:t xml:space="preserve"> (0.1% </w:t>
        </w:r>
        <w:r w:rsidR="00615D1D">
          <w:rPr>
            <w:rFonts w:ascii="Times New Roman" w:hAnsi="Times New Roman" w:cs="Times New Roman"/>
            <w:sz w:val="22"/>
          </w:rPr>
          <w:t>of gut microbiota</w:t>
        </w:r>
        <w:r>
          <w:rPr>
            <w:rFonts w:ascii="Times New Roman" w:hAnsi="Times New Roman" w:cs="Times New Roman"/>
            <w:sz w:val="22"/>
          </w:rPr>
          <w:t>)</w:t>
        </w:r>
      </w:ins>
      <w:r w:rsidR="00867992" w:rsidRPr="00790445">
        <w:rPr>
          <w:rFonts w:ascii="Times New Roman" w:hAnsi="Times New Roman" w:cs="Times New Roman"/>
          <w:sz w:val="22"/>
        </w:rPr>
        <w:t xml:space="preserve"> in the enteric microbiome</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53</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del w:id="2589" w:author="LIN, Yufeng" w:date="2021-10-05T18:02:00Z">
        <w:r w:rsidR="00867992" w:rsidRPr="00790445" w:rsidDel="00432D9F">
          <w:rPr>
            <w:rFonts w:ascii="Times New Roman" w:hAnsi="Times New Roman" w:cs="Times New Roman"/>
            <w:sz w:val="22"/>
          </w:rPr>
          <w:delText>During further research, some studies</w:delText>
        </w:r>
        <w:r w:rsidR="00867992" w:rsidRPr="00790445" w:rsidDel="00432D9F">
          <w:rPr>
            <w:rFonts w:ascii="Times New Roman" w:hAnsi="Times New Roman" w:cs="Times New Roman"/>
            <w:sz w:val="22"/>
          </w:rPr>
          <w:fldChar w:fldCharType="begin"/>
        </w:r>
        <w:r w:rsidR="00852BD9" w:rsidDel="00432D9F">
          <w:rPr>
            <w:rFonts w:ascii="Times New Roman" w:hAnsi="Times New Roman" w:cs="Times New Roman"/>
            <w:sz w:val="22"/>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790445" w:rsidDel="00432D9F">
          <w:rPr>
            <w:rFonts w:ascii="Times New Roman" w:hAnsi="Times New Roman" w:cs="Times New Roman"/>
            <w:sz w:val="22"/>
          </w:rPr>
          <w:fldChar w:fldCharType="separate"/>
        </w:r>
        <w:r w:rsidR="00852BD9" w:rsidRPr="00852BD9" w:rsidDel="00432D9F">
          <w:rPr>
            <w:rFonts w:ascii="Times New Roman" w:hAnsi="Times New Roman" w:cs="Times New Roman"/>
            <w:kern w:val="0"/>
            <w:sz w:val="22"/>
            <w:szCs w:val="24"/>
            <w:vertAlign w:val="superscript"/>
          </w:rPr>
          <w:delText>9,11,12,54</w:delText>
        </w:r>
        <w:r w:rsidR="00867992" w:rsidRPr="00790445" w:rsidDel="00432D9F">
          <w:rPr>
            <w:rFonts w:ascii="Times New Roman" w:hAnsi="Times New Roman" w:cs="Times New Roman"/>
            <w:sz w:val="22"/>
          </w:rPr>
          <w:fldChar w:fldCharType="end"/>
        </w:r>
        <w:r w:rsidR="00867992" w:rsidRPr="00790445" w:rsidDel="00432D9F">
          <w:rPr>
            <w:rFonts w:ascii="Times New Roman" w:hAnsi="Times New Roman" w:cs="Times New Roman"/>
            <w:sz w:val="22"/>
          </w:rPr>
          <w:delText xml:space="preserve"> revealed that </w:delText>
        </w:r>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also played an essential role in the associations with the host.</w:delText>
        </w:r>
      </w:del>
      <w:del w:id="2590" w:author="LIN, Yufeng" w:date="2021-10-05T18:00:00Z">
        <w:r w:rsidR="00867992" w:rsidRPr="00790445" w:rsidDel="00432D9F">
          <w:rPr>
            <w:rFonts w:ascii="Times New Roman" w:hAnsi="Times New Roman" w:cs="Times New Roman"/>
            <w:sz w:val="22"/>
          </w:rPr>
          <w:delText xml:space="preserve"> </w:delText>
        </w:r>
      </w:del>
      <w:moveFromRangeStart w:id="2591" w:author="LIN, Yufeng" w:date="2021-10-05T18:00:00Z" w:name="move84349222"/>
      <w:moveFrom w:id="2592" w:author="LIN, Yufeng" w:date="2021-10-05T18:00:00Z">
        <w:del w:id="2593" w:author="LIN, Yufeng" w:date="2021-10-05T18:02:00Z">
          <w:r w:rsidR="00867992" w:rsidRPr="00790445" w:rsidDel="00432D9F">
            <w:rPr>
              <w:rFonts w:ascii="Times New Roman" w:hAnsi="Times New Roman" w:cs="Times New Roman"/>
              <w:sz w:val="22"/>
            </w:rPr>
            <w:delText xml:space="preserve">Our study was the first to report the enteric </w:delText>
          </w:r>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altered in CRC across multiple cohorts according to the acknowledge we know.</w:delText>
          </w:r>
        </w:del>
      </w:moveFrom>
      <w:moveFromRangeEnd w:id="2591"/>
    </w:p>
    <w:p w14:paraId="2BD2FCAF" w14:textId="1FB872B7" w:rsidR="00867992" w:rsidRDefault="00867992" w:rsidP="00790445">
      <w:pPr>
        <w:rPr>
          <w:ins w:id="2594" w:author="LIN, Yufeng" w:date="2021-10-05T18:07:00Z"/>
          <w:rFonts w:ascii="Times New Roman" w:hAnsi="Times New Roman" w:cs="Times New Roman"/>
          <w:sz w:val="22"/>
        </w:rPr>
      </w:pPr>
      <w:r w:rsidRPr="00790445">
        <w:rPr>
          <w:rFonts w:ascii="Times New Roman" w:hAnsi="Times New Roman" w:cs="Times New Roman"/>
          <w:sz w:val="22"/>
        </w:rPr>
        <w:t xml:space="preserve">According to the alpha diversity rarefaction curve, </w:t>
      </w:r>
      <w:del w:id="2595" w:author="LIN, Yufeng" w:date="2021-10-05T18:02:00Z">
        <w:r w:rsidRPr="00790445" w:rsidDel="00432D9F">
          <w:rPr>
            <w:rFonts w:ascii="Times New Roman" w:hAnsi="Times New Roman" w:cs="Times New Roman"/>
            <w:sz w:val="22"/>
          </w:rPr>
          <w:delText>our results</w:delText>
        </w:r>
      </w:del>
      <w:ins w:id="2596" w:author="LIN, Yufeng" w:date="2021-10-05T18:02:00Z">
        <w:r w:rsidR="00432D9F">
          <w:rPr>
            <w:rFonts w:ascii="Times New Roman" w:hAnsi="Times New Roman" w:cs="Times New Roman"/>
            <w:sz w:val="22"/>
          </w:rPr>
          <w:t>o</w:t>
        </w:r>
      </w:ins>
      <w:del w:id="2597" w:author="LIN, Yufeng" w:date="2021-10-05T18:02:00Z">
        <w:r w:rsidRPr="00790445" w:rsidDel="00432D9F">
          <w:rPr>
            <w:rFonts w:ascii="Times New Roman" w:hAnsi="Times New Roman" w:cs="Times New Roman"/>
            <w:sz w:val="22"/>
          </w:rPr>
          <w:delText xml:space="preserve"> indicated that the </w:delText>
        </w:r>
        <w:r w:rsidR="004314C2" w:rsidDel="00432D9F">
          <w:rPr>
            <w:rFonts w:ascii="Times New Roman" w:hAnsi="Times New Roman" w:cs="Times New Roman"/>
            <w:sz w:val="22"/>
          </w:rPr>
          <w:delText>fungal</w:delText>
        </w:r>
        <w:r w:rsidRPr="00790445" w:rsidDel="00432D9F">
          <w:rPr>
            <w:rFonts w:ascii="Times New Roman" w:hAnsi="Times New Roman" w:cs="Times New Roman"/>
            <w:sz w:val="22"/>
          </w:rPr>
          <w:delText xml:space="preserve"> plateau was 10,000. </w:delText>
        </w:r>
      </w:del>
      <w:del w:id="2598" w:author="LIN, Yufeng" w:date="2021-10-05T16:47:00Z">
        <w:r w:rsidRPr="00790445" w:rsidDel="00F96E61">
          <w:rPr>
            <w:rFonts w:ascii="Times New Roman" w:hAnsi="Times New Roman" w:cs="Times New Roman"/>
            <w:sz w:val="22"/>
          </w:rPr>
          <w:delText>The previous study revealed that beyond 60 million and 80 million reads per sample were required to recover all bacterial classification</w:delText>
        </w:r>
        <w:r w:rsidRPr="00790445" w:rsidDel="00F96E61">
          <w:rPr>
            <w:rFonts w:ascii="Times New Roman" w:hAnsi="Times New Roman" w:cs="Times New Roman"/>
            <w:sz w:val="22"/>
          </w:rPr>
          <w:fldChar w:fldCharType="begin"/>
        </w:r>
        <w:r w:rsidR="00852BD9" w:rsidDel="00F96E61">
          <w:rPr>
            <w:rFonts w:ascii="Times New Roman" w:hAnsi="Times New Roman" w:cs="Times New Roman"/>
            <w:sz w:val="22"/>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Pr="00790445" w:rsidDel="00F96E61">
          <w:rPr>
            <w:rFonts w:ascii="Times New Roman" w:hAnsi="Times New Roman" w:cs="Times New Roman"/>
            <w:sz w:val="22"/>
          </w:rPr>
          <w:fldChar w:fldCharType="separate"/>
        </w:r>
        <w:r w:rsidR="00852BD9" w:rsidRPr="00852BD9" w:rsidDel="00F96E61">
          <w:rPr>
            <w:rFonts w:ascii="Times New Roman" w:hAnsi="Times New Roman" w:cs="Times New Roman"/>
            <w:kern w:val="0"/>
            <w:sz w:val="22"/>
            <w:szCs w:val="24"/>
            <w:vertAlign w:val="superscript"/>
          </w:rPr>
          <w:delText>55</w:delText>
        </w:r>
        <w:r w:rsidRPr="00790445" w:rsidDel="00F96E61">
          <w:rPr>
            <w:rFonts w:ascii="Times New Roman" w:hAnsi="Times New Roman" w:cs="Times New Roman"/>
            <w:sz w:val="22"/>
          </w:rPr>
          <w:fldChar w:fldCharType="end"/>
        </w:r>
        <w:r w:rsidRPr="00790445" w:rsidDel="00F96E61">
          <w:rPr>
            <w:rFonts w:ascii="Times New Roman" w:hAnsi="Times New Roman" w:cs="Times New Roman"/>
            <w:sz w:val="22"/>
          </w:rPr>
          <w:delText xml:space="preserve"> and the full richness of different Antimicrobial resistance (AMR) gene families</w:delText>
        </w:r>
        <w:r w:rsidRPr="00790445" w:rsidDel="00F96E61">
          <w:rPr>
            <w:rFonts w:ascii="Times New Roman" w:hAnsi="Times New Roman" w:cs="Times New Roman"/>
            <w:sz w:val="22"/>
          </w:rPr>
          <w:fldChar w:fldCharType="begin"/>
        </w:r>
        <w:r w:rsidR="00852BD9" w:rsidDel="00F96E61">
          <w:rPr>
            <w:rFonts w:ascii="Times New Roman" w:hAnsi="Times New Roman" w:cs="Times New Roman"/>
            <w:sz w:val="22"/>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Pr="00790445" w:rsidDel="00F96E61">
          <w:rPr>
            <w:rFonts w:ascii="Times New Roman" w:hAnsi="Times New Roman" w:cs="Times New Roman"/>
            <w:sz w:val="22"/>
          </w:rPr>
          <w:fldChar w:fldCharType="separate"/>
        </w:r>
        <w:r w:rsidR="00852BD9" w:rsidRPr="00852BD9" w:rsidDel="00F96E61">
          <w:rPr>
            <w:rFonts w:ascii="Times New Roman" w:hAnsi="Times New Roman" w:cs="Times New Roman"/>
            <w:kern w:val="0"/>
            <w:sz w:val="22"/>
            <w:szCs w:val="24"/>
            <w:vertAlign w:val="superscript"/>
          </w:rPr>
          <w:delText>56</w:delText>
        </w:r>
        <w:r w:rsidRPr="00790445" w:rsidDel="00F96E61">
          <w:rPr>
            <w:rFonts w:ascii="Times New Roman" w:hAnsi="Times New Roman" w:cs="Times New Roman"/>
            <w:sz w:val="22"/>
          </w:rPr>
          <w:fldChar w:fldCharType="end"/>
        </w:r>
        <w:r w:rsidRPr="00790445" w:rsidDel="00F96E61">
          <w:rPr>
            <w:rFonts w:ascii="Times New Roman" w:hAnsi="Times New Roman" w:cs="Times New Roman"/>
            <w:sz w:val="22"/>
          </w:rPr>
          <w:delText xml:space="preserve"> in the fecal sample. </w:delText>
        </w:r>
      </w:del>
      <w:del w:id="2599" w:author="LIN, Yufeng" w:date="2021-10-05T18:02:00Z">
        <w:r w:rsidRPr="00790445" w:rsidDel="00432D9F">
          <w:rPr>
            <w:rFonts w:ascii="Times New Roman" w:hAnsi="Times New Roman" w:cs="Times New Roman"/>
            <w:sz w:val="22"/>
          </w:rPr>
          <w:delText>O</w:delText>
        </w:r>
      </w:del>
      <w:r w:rsidRPr="00790445">
        <w:rPr>
          <w:rFonts w:ascii="Times New Roman" w:hAnsi="Times New Roman" w:cs="Times New Roman"/>
          <w:sz w:val="22"/>
        </w:rPr>
        <w:t xml:space="preserve">ur research </w:t>
      </w:r>
      <w:del w:id="2600" w:author="LIN, Yufeng" w:date="2021-10-05T18:02:00Z">
        <w:r w:rsidRPr="00790445" w:rsidDel="00432D9F">
          <w:rPr>
            <w:rFonts w:ascii="Times New Roman" w:hAnsi="Times New Roman" w:cs="Times New Roman"/>
            <w:sz w:val="22"/>
          </w:rPr>
          <w:delText xml:space="preserve">could </w:delText>
        </w:r>
      </w:del>
      <w:r w:rsidRPr="00790445">
        <w:rPr>
          <w:rFonts w:ascii="Times New Roman" w:hAnsi="Times New Roman" w:cs="Times New Roman"/>
          <w:sz w:val="22"/>
        </w:rPr>
        <w:t xml:space="preserve">suggest that future studies on enteric </w:t>
      </w:r>
      <w:r w:rsidR="004314C2">
        <w:rPr>
          <w:rFonts w:ascii="Times New Roman" w:hAnsi="Times New Roman" w:cs="Times New Roman"/>
          <w:sz w:val="22"/>
        </w:rPr>
        <w:t>fungi</w:t>
      </w:r>
      <w:r w:rsidRPr="00790445">
        <w:rPr>
          <w:rFonts w:ascii="Times New Roman" w:hAnsi="Times New Roman" w:cs="Times New Roman"/>
          <w:sz w:val="22"/>
        </w:rPr>
        <w:t xml:space="preserve"> should be conducted at a sequencing depth of at least </w:t>
      </w:r>
      <w:del w:id="2601" w:author="LIN, Yufeng" w:date="2021-10-05T17:59:00Z">
        <w:r w:rsidRPr="00790445" w:rsidDel="00432D9F">
          <w:rPr>
            <w:rFonts w:ascii="Times New Roman" w:hAnsi="Times New Roman" w:cs="Times New Roman"/>
            <w:sz w:val="22"/>
          </w:rPr>
          <w:delText xml:space="preserve">10 </w:delText>
        </w:r>
      </w:del>
      <w:ins w:id="2602" w:author="LIN, Yufeng" w:date="2021-10-05T17:59:00Z">
        <w:r w:rsidR="00432D9F">
          <w:rPr>
            <w:rFonts w:ascii="Times New Roman" w:hAnsi="Times New Roman" w:cs="Times New Roman"/>
            <w:sz w:val="22"/>
          </w:rPr>
          <w:t>ten</w:t>
        </w:r>
        <w:r w:rsidR="00432D9F" w:rsidRPr="00790445">
          <w:rPr>
            <w:rFonts w:ascii="Times New Roman" w:hAnsi="Times New Roman" w:cs="Times New Roman"/>
            <w:sz w:val="22"/>
          </w:rPr>
          <w:t xml:space="preserve"> </w:t>
        </w:r>
      </w:ins>
      <w:r w:rsidRPr="00790445">
        <w:rPr>
          <w:rFonts w:ascii="Times New Roman" w:hAnsi="Times New Roman" w:cs="Times New Roman"/>
          <w:sz w:val="22"/>
        </w:rPr>
        <w:t xml:space="preserve">thousand </w:t>
      </w:r>
      <w:r w:rsidR="004314C2">
        <w:rPr>
          <w:rFonts w:ascii="Times New Roman" w:hAnsi="Times New Roman" w:cs="Times New Roman"/>
          <w:sz w:val="22"/>
        </w:rPr>
        <w:t>fungi</w:t>
      </w:r>
      <w:r w:rsidRPr="00790445">
        <w:rPr>
          <w:rFonts w:ascii="Times New Roman" w:hAnsi="Times New Roman" w:cs="Times New Roman"/>
          <w:sz w:val="22"/>
        </w:rPr>
        <w:t xml:space="preserve"> in each case. We have supplemented the gaps in sequencing depth for </w:t>
      </w:r>
      <w:r w:rsidR="004314C2">
        <w:rPr>
          <w:rFonts w:ascii="Times New Roman" w:hAnsi="Times New Roman" w:cs="Times New Roman"/>
          <w:sz w:val="22"/>
        </w:rPr>
        <w:t>fungi</w:t>
      </w:r>
      <w:r w:rsidRPr="00790445">
        <w:rPr>
          <w:rFonts w:ascii="Times New Roman" w:hAnsi="Times New Roman" w:cs="Times New Roman"/>
          <w:sz w:val="22"/>
        </w:rPr>
        <w:t xml:space="preserve"> and provided reliable support for follow-up </w:t>
      </w:r>
      <w:r w:rsidR="004314C2">
        <w:rPr>
          <w:rFonts w:ascii="Times New Roman" w:hAnsi="Times New Roman" w:cs="Times New Roman"/>
          <w:sz w:val="22"/>
        </w:rPr>
        <w:t>fungal</w:t>
      </w:r>
      <w:r w:rsidRPr="00790445">
        <w:rPr>
          <w:rFonts w:ascii="Times New Roman" w:hAnsi="Times New Roman" w:cs="Times New Roman"/>
          <w:sz w:val="22"/>
        </w:rPr>
        <w:t xml:space="preserve"> research based on the meta-analysis of more than 2,000 samples.</w:t>
      </w:r>
      <w:commentRangeStart w:id="2603"/>
      <w:ins w:id="2604" w:author="LIN, Yufeng" w:date="2021-10-05T18:03:00Z">
        <w:r w:rsidR="00432D9F">
          <w:rPr>
            <w:rFonts w:ascii="Times New Roman" w:hAnsi="Times New Roman" w:cs="Times New Roman"/>
            <w:sz w:val="22"/>
          </w:rPr>
          <w:t xml:space="preserve"> </w:t>
        </w:r>
      </w:ins>
      <w:commentRangeEnd w:id="2603"/>
      <w:r w:rsidR="00124759">
        <w:rPr>
          <w:rStyle w:val="CommentReference"/>
        </w:rPr>
        <w:commentReference w:id="2603"/>
      </w:r>
    </w:p>
    <w:p w14:paraId="0215876A" w14:textId="77777777" w:rsidR="00615D1D" w:rsidRPr="00790445" w:rsidRDefault="00615D1D" w:rsidP="00790445">
      <w:pPr>
        <w:rPr>
          <w:rFonts w:ascii="Times New Roman" w:hAnsi="Times New Roman" w:cs="Times New Roman"/>
          <w:sz w:val="22"/>
        </w:rPr>
      </w:pPr>
    </w:p>
    <w:p w14:paraId="3318B72C" w14:textId="2271E8C3" w:rsidR="00124759" w:rsidRDefault="00F94A48" w:rsidP="00790445">
      <w:pPr>
        <w:rPr>
          <w:ins w:id="2605" w:author="nick ting" w:date="2021-10-05T23:36:00Z"/>
          <w:rFonts w:ascii="Times New Roman" w:hAnsi="Times New Roman" w:cs="Times New Roman"/>
          <w:sz w:val="22"/>
        </w:rPr>
      </w:pPr>
      <w:ins w:id="2606" w:author="nick ting" w:date="2021-10-05T23:45:00Z">
        <w:r>
          <w:rPr>
            <w:rFonts w:ascii="Times New Roman" w:hAnsi="Times New Roman" w:cs="Times New Roman"/>
            <w:sz w:val="22"/>
          </w:rPr>
          <w:t>More than 2</w:t>
        </w:r>
      </w:ins>
      <w:ins w:id="2607" w:author="nick ting" w:date="2021-10-05T23:46:00Z">
        <w:r>
          <w:rPr>
            <w:rFonts w:ascii="Times New Roman" w:hAnsi="Times New Roman" w:cs="Times New Roman"/>
            <w:sz w:val="22"/>
          </w:rPr>
          <w:t>,</w:t>
        </w:r>
      </w:ins>
      <w:ins w:id="2608" w:author="nick ting" w:date="2021-10-05T23:45:00Z">
        <w:r>
          <w:rPr>
            <w:rFonts w:ascii="Times New Roman" w:hAnsi="Times New Roman" w:cs="Times New Roman"/>
            <w:sz w:val="22"/>
          </w:rPr>
          <w:t xml:space="preserve">000 CRC and heathy control samples </w:t>
        </w:r>
      </w:ins>
      <w:ins w:id="2609" w:author="nick ting" w:date="2021-10-05T23:46:00Z">
        <w:r>
          <w:rPr>
            <w:rFonts w:ascii="Times New Roman" w:hAnsi="Times New Roman" w:cs="Times New Roman"/>
            <w:sz w:val="22"/>
          </w:rPr>
          <w:t xml:space="preserve">from 8 study cohorts and 3 different continents were assembled in this meta-analysis. </w:t>
        </w:r>
      </w:ins>
      <w:moveToRangeStart w:id="2610" w:author="LIN, Yufeng" w:date="2021-10-05T18:08:00Z" w:name="move84349708"/>
      <w:moveTo w:id="2611" w:author="LIN, Yufeng" w:date="2021-10-05T18:08:00Z">
        <w:r w:rsidR="00615D1D" w:rsidRPr="00790445">
          <w:rPr>
            <w:rFonts w:ascii="Times New Roman" w:hAnsi="Times New Roman" w:cs="Times New Roman"/>
            <w:sz w:val="22"/>
          </w:rPr>
          <w:t xml:space="preserve">We </w:t>
        </w:r>
      </w:moveTo>
      <w:ins w:id="2612" w:author="nick ting" w:date="2021-10-05T23:46:00Z">
        <w:r>
          <w:rPr>
            <w:rFonts w:ascii="Times New Roman" w:hAnsi="Times New Roman" w:cs="Times New Roman"/>
            <w:sz w:val="22"/>
          </w:rPr>
          <w:t xml:space="preserve">were able to demonstrate the distinct </w:t>
        </w:r>
        <w:proofErr w:type="spellStart"/>
        <w:r>
          <w:rPr>
            <w:rFonts w:ascii="Times New Roman" w:hAnsi="Times New Roman" w:cs="Times New Roman"/>
            <w:sz w:val="22"/>
          </w:rPr>
          <w:t>mycobiota</w:t>
        </w:r>
        <w:proofErr w:type="spellEnd"/>
        <w:r>
          <w:rPr>
            <w:rFonts w:ascii="Times New Roman" w:hAnsi="Times New Roman" w:cs="Times New Roman"/>
            <w:sz w:val="22"/>
          </w:rPr>
          <w:t xml:space="preserve"> alteration </w:t>
        </w:r>
      </w:ins>
      <w:ins w:id="2613" w:author="nick ting" w:date="2021-10-05T23:47:00Z">
        <w:r>
          <w:rPr>
            <w:rFonts w:ascii="Times New Roman" w:hAnsi="Times New Roman" w:cs="Times New Roman"/>
            <w:sz w:val="22"/>
          </w:rPr>
          <w:t>in CRC patients versus heathy individuals</w:t>
        </w:r>
        <w:r w:rsidR="002E727B">
          <w:rPr>
            <w:rFonts w:ascii="Times New Roman" w:hAnsi="Times New Roman" w:cs="Times New Roman"/>
            <w:sz w:val="22"/>
          </w:rPr>
          <w:t xml:space="preserve">. </w:t>
        </w:r>
      </w:ins>
      <w:ins w:id="2614" w:author="nick ting" w:date="2021-10-05T23:48:00Z">
        <w:r w:rsidR="002E727B">
          <w:rPr>
            <w:rFonts w:ascii="Times New Roman" w:hAnsi="Times New Roman" w:cs="Times New Roman"/>
            <w:sz w:val="22"/>
          </w:rPr>
          <w:t xml:space="preserve">Using robust statistical methods, we also identified differentially abundant </w:t>
        </w:r>
      </w:ins>
      <w:ins w:id="2615" w:author="nick ting" w:date="2021-10-05T23:49:00Z">
        <w:r w:rsidR="002E727B">
          <w:rPr>
            <w:rFonts w:ascii="Times New Roman" w:hAnsi="Times New Roman" w:cs="Times New Roman"/>
            <w:sz w:val="22"/>
          </w:rPr>
          <w:t xml:space="preserve">fungi present in CRC patients </w:t>
        </w:r>
      </w:ins>
      <w:ins w:id="2616" w:author="nick ting" w:date="2021-10-05T23:50:00Z">
        <w:r w:rsidR="002E727B">
          <w:rPr>
            <w:rFonts w:ascii="Times New Roman" w:hAnsi="Times New Roman" w:cs="Times New Roman"/>
            <w:sz w:val="22"/>
          </w:rPr>
          <w:t>which could be used together with bacterial markers</w:t>
        </w:r>
      </w:ins>
      <w:ins w:id="2617" w:author="nick ting" w:date="2021-10-05T23:51:00Z">
        <w:r w:rsidR="002E727B">
          <w:rPr>
            <w:rFonts w:ascii="Times New Roman" w:hAnsi="Times New Roman" w:cs="Times New Roman"/>
            <w:sz w:val="22"/>
          </w:rPr>
          <w:t xml:space="preserve"> to improve the accurac</w:t>
        </w:r>
      </w:ins>
      <w:ins w:id="2618" w:author="nick ting" w:date="2021-10-05T23:55:00Z">
        <w:r w:rsidR="002E727B">
          <w:rPr>
            <w:rFonts w:ascii="Times New Roman" w:hAnsi="Times New Roman" w:cs="Times New Roman"/>
            <w:sz w:val="22"/>
          </w:rPr>
          <w:t>y</w:t>
        </w:r>
      </w:ins>
      <w:ins w:id="2619" w:author="nick ting" w:date="2021-10-05T23:51:00Z">
        <w:r w:rsidR="002E727B">
          <w:rPr>
            <w:rFonts w:ascii="Times New Roman" w:hAnsi="Times New Roman" w:cs="Times New Roman"/>
            <w:sz w:val="22"/>
          </w:rPr>
          <w:t xml:space="preserve"> of </w:t>
        </w:r>
      </w:ins>
      <w:ins w:id="2620" w:author="nick ting" w:date="2021-10-05T23:55:00Z">
        <w:r w:rsidR="002E727B">
          <w:rPr>
            <w:rFonts w:ascii="Times New Roman" w:hAnsi="Times New Roman" w:cs="Times New Roman"/>
            <w:sz w:val="22"/>
          </w:rPr>
          <w:t>distinguishing</w:t>
        </w:r>
      </w:ins>
      <w:ins w:id="2621" w:author="nick ting" w:date="2021-10-05T23:51:00Z">
        <w:r w:rsidR="002E727B">
          <w:rPr>
            <w:rFonts w:ascii="Times New Roman" w:hAnsi="Times New Roman" w:cs="Times New Roman"/>
            <w:sz w:val="22"/>
          </w:rPr>
          <w:t xml:space="preserve"> CRC patients </w:t>
        </w:r>
      </w:ins>
      <w:ins w:id="2622" w:author="nick ting" w:date="2021-10-05T23:55:00Z">
        <w:r w:rsidR="002E727B">
          <w:rPr>
            <w:rFonts w:ascii="Times New Roman" w:hAnsi="Times New Roman" w:cs="Times New Roman"/>
            <w:sz w:val="22"/>
          </w:rPr>
          <w:t xml:space="preserve">from tumor-free healthy individuals </w:t>
        </w:r>
      </w:ins>
      <w:ins w:id="2623" w:author="nick ting" w:date="2021-10-05T23:51:00Z">
        <w:r w:rsidR="002E727B">
          <w:rPr>
            <w:rFonts w:ascii="Times New Roman" w:hAnsi="Times New Roman" w:cs="Times New Roman"/>
            <w:sz w:val="22"/>
          </w:rPr>
          <w:t>based on fecal metageno</w:t>
        </w:r>
      </w:ins>
      <w:ins w:id="2624" w:author="nick ting" w:date="2021-10-05T23:56:00Z">
        <w:r w:rsidR="002E727B">
          <w:rPr>
            <w:rFonts w:ascii="Times New Roman" w:hAnsi="Times New Roman" w:cs="Times New Roman"/>
            <w:sz w:val="22"/>
          </w:rPr>
          <w:t>mes</w:t>
        </w:r>
      </w:ins>
      <w:ins w:id="2625" w:author="nick ting" w:date="2021-10-05T23:51:00Z">
        <w:r w:rsidR="002E727B">
          <w:rPr>
            <w:rFonts w:ascii="Times New Roman" w:hAnsi="Times New Roman" w:cs="Times New Roman"/>
            <w:sz w:val="22"/>
          </w:rPr>
          <w:t xml:space="preserve">. </w:t>
        </w:r>
      </w:ins>
      <w:ins w:id="2626" w:author="nick ting" w:date="2021-10-05T23:52:00Z">
        <w:r w:rsidR="002E727B">
          <w:rPr>
            <w:rFonts w:ascii="Times New Roman" w:hAnsi="Times New Roman" w:cs="Times New Roman"/>
            <w:sz w:val="22"/>
          </w:rPr>
          <w:t xml:space="preserve">Our DAGC analysis further inferred the correlations among fungal markers </w:t>
        </w:r>
      </w:ins>
      <w:ins w:id="2627" w:author="nick ting" w:date="2021-10-05T23:53:00Z">
        <w:r w:rsidR="002E727B">
          <w:rPr>
            <w:rFonts w:ascii="Times New Roman" w:hAnsi="Times New Roman" w:cs="Times New Roman"/>
            <w:sz w:val="22"/>
          </w:rPr>
          <w:t xml:space="preserve">and bacterial markers identified as well as </w:t>
        </w:r>
      </w:ins>
      <w:ins w:id="2628" w:author="nick ting" w:date="2021-10-05T23:57:00Z">
        <w:r w:rsidR="005C59A5">
          <w:rPr>
            <w:rFonts w:ascii="Times New Roman" w:hAnsi="Times New Roman" w:cs="Times New Roman"/>
            <w:sz w:val="22"/>
          </w:rPr>
          <w:t xml:space="preserve">the correlation differences </w:t>
        </w:r>
      </w:ins>
      <w:ins w:id="2629" w:author="nick ting" w:date="2021-10-05T23:58:00Z">
        <w:r w:rsidR="005C59A5">
          <w:rPr>
            <w:rFonts w:ascii="Times New Roman" w:hAnsi="Times New Roman" w:cs="Times New Roman"/>
            <w:sz w:val="22"/>
          </w:rPr>
          <w:t>in CRC patients versus healthy controls.</w:t>
        </w:r>
      </w:ins>
      <w:moveTo w:id="2630" w:author="LIN, Yufeng" w:date="2021-10-05T18:08:00Z">
        <w:del w:id="2631" w:author="nick ting" w:date="2021-10-05T23:47:00Z">
          <w:r w:rsidR="00615D1D" w:rsidRPr="00790445" w:rsidDel="00F94A48">
            <w:rPr>
              <w:rFonts w:ascii="Times New Roman" w:hAnsi="Times New Roman" w:cs="Times New Roman"/>
              <w:sz w:val="22"/>
            </w:rPr>
            <w:delText xml:space="preserve">showed that the enteric </w:delText>
          </w:r>
          <w:r w:rsidR="00615D1D" w:rsidDel="00F94A48">
            <w:rPr>
              <w:rFonts w:ascii="Times New Roman" w:hAnsi="Times New Roman" w:cs="Times New Roman"/>
              <w:sz w:val="22"/>
            </w:rPr>
            <w:delText>fungal</w:delText>
          </w:r>
          <w:r w:rsidR="00615D1D" w:rsidRPr="00790445" w:rsidDel="00F94A48">
            <w:rPr>
              <w:rFonts w:ascii="Times New Roman" w:hAnsi="Times New Roman" w:cs="Times New Roman"/>
              <w:sz w:val="22"/>
            </w:rPr>
            <w:delText xml:space="preserve"> profile in CRC is distinct from healthy controls</w:delText>
          </w:r>
        </w:del>
      </w:moveTo>
    </w:p>
    <w:p w14:paraId="3AD5A8B4" w14:textId="77777777" w:rsidR="00124759" w:rsidRDefault="00124759" w:rsidP="00790445">
      <w:pPr>
        <w:rPr>
          <w:ins w:id="2632" w:author="nick ting" w:date="2021-10-05T23:36:00Z"/>
          <w:rFonts w:ascii="Times New Roman" w:hAnsi="Times New Roman" w:cs="Times New Roman"/>
          <w:sz w:val="22"/>
        </w:rPr>
      </w:pPr>
    </w:p>
    <w:p w14:paraId="734514AA" w14:textId="17292F11" w:rsidR="00867992" w:rsidRDefault="00615D1D" w:rsidP="00790445">
      <w:pPr>
        <w:rPr>
          <w:ins w:id="2633" w:author="LIN, Yufeng" w:date="2021-10-05T18:09:00Z"/>
          <w:rFonts w:ascii="Times New Roman" w:hAnsi="Times New Roman" w:cs="Times New Roman"/>
          <w:sz w:val="22"/>
        </w:rPr>
      </w:pPr>
      <w:moveTo w:id="2634" w:author="LIN, Yufeng" w:date="2021-10-05T18:08:00Z">
        <w:del w:id="2635" w:author="nick ting" w:date="2021-10-05T23:36:00Z">
          <w:r w:rsidRPr="00790445" w:rsidDel="00124759">
            <w:rPr>
              <w:rFonts w:ascii="Times New Roman" w:hAnsi="Times New Roman" w:cs="Times New Roman"/>
              <w:sz w:val="22"/>
            </w:rPr>
            <w:delText>,</w:delText>
          </w:r>
        </w:del>
      </w:moveTo>
      <w:ins w:id="2636" w:author="nick ting" w:date="2021-10-05T23:36:00Z">
        <w:r w:rsidR="00124759">
          <w:rPr>
            <w:rFonts w:ascii="Times New Roman" w:hAnsi="Times New Roman" w:cs="Times New Roman"/>
            <w:sz w:val="22"/>
          </w:rPr>
          <w:t>Cohort heterogeneity of</w:t>
        </w:r>
      </w:ins>
      <w:ins w:id="2637" w:author="nick ting" w:date="2021-10-05T23:39:00Z">
        <w:r w:rsidR="00F94A48">
          <w:rPr>
            <w:rFonts w:ascii="Times New Roman" w:hAnsi="Times New Roman" w:cs="Times New Roman"/>
            <w:sz w:val="22"/>
          </w:rPr>
          <w:t xml:space="preserve"> the</w:t>
        </w:r>
      </w:ins>
      <w:ins w:id="2638" w:author="nick ting" w:date="2021-10-05T23:36:00Z">
        <w:r w:rsidR="00124759">
          <w:rPr>
            <w:rFonts w:ascii="Times New Roman" w:hAnsi="Times New Roman" w:cs="Times New Roman"/>
            <w:sz w:val="22"/>
          </w:rPr>
          <w:t xml:space="preserve"> enteric </w:t>
        </w:r>
        <w:proofErr w:type="spellStart"/>
        <w:r w:rsidR="00124759">
          <w:rPr>
            <w:rFonts w:ascii="Times New Roman" w:hAnsi="Times New Roman" w:cs="Times New Roman"/>
            <w:sz w:val="22"/>
          </w:rPr>
          <w:t>mycobiota</w:t>
        </w:r>
        <w:proofErr w:type="spellEnd"/>
        <w:r w:rsidR="00124759">
          <w:rPr>
            <w:rFonts w:ascii="Times New Roman" w:hAnsi="Times New Roman" w:cs="Times New Roman"/>
            <w:sz w:val="22"/>
          </w:rPr>
          <w:t xml:space="preserve"> was observed</w:t>
        </w:r>
      </w:ins>
      <w:ins w:id="2639" w:author="nick ting" w:date="2021-10-05T23:40:00Z">
        <w:r w:rsidR="00F94A48">
          <w:rPr>
            <w:rFonts w:ascii="Times New Roman" w:hAnsi="Times New Roman" w:cs="Times New Roman"/>
            <w:sz w:val="22"/>
          </w:rPr>
          <w:t xml:space="preserve"> across different studies</w:t>
        </w:r>
      </w:ins>
      <w:moveTo w:id="2640" w:author="LIN, Yufeng" w:date="2021-10-05T18:08:00Z">
        <w:del w:id="2641" w:author="nick ting" w:date="2021-10-05T23:36:00Z">
          <w:r w:rsidRPr="00790445" w:rsidDel="00124759">
            <w:rPr>
              <w:rFonts w:ascii="Times New Roman" w:hAnsi="Times New Roman" w:cs="Times New Roman"/>
              <w:sz w:val="22"/>
            </w:rPr>
            <w:delText xml:space="preserve"> and it owned significant regional differences</w:delText>
          </w:r>
        </w:del>
        <w:r w:rsidRPr="00790445">
          <w:rPr>
            <w:rFonts w:ascii="Times New Roman" w:hAnsi="Times New Roman" w:cs="Times New Roman"/>
            <w:sz w:val="22"/>
          </w:rPr>
          <w:t xml:space="preserve">. </w:t>
        </w:r>
      </w:moveTo>
      <w:moveToRangeEnd w:id="2610"/>
      <w:ins w:id="2642" w:author="nick ting" w:date="2021-10-05T23:40:00Z">
        <w:r w:rsidR="00F94A48">
          <w:rPr>
            <w:rFonts w:ascii="Times New Roman" w:hAnsi="Times New Roman" w:cs="Times New Roman"/>
            <w:sz w:val="22"/>
          </w:rPr>
          <w:t>From</w:t>
        </w:r>
        <w:r w:rsidR="00F94A48" w:rsidRPr="00790445">
          <w:rPr>
            <w:rFonts w:ascii="Times New Roman" w:hAnsi="Times New Roman" w:cs="Times New Roman"/>
            <w:sz w:val="22"/>
          </w:rPr>
          <w:t xml:space="preserve"> </w:t>
        </w:r>
        <w:proofErr w:type="gramStart"/>
        <w:r w:rsidR="00F94A48">
          <w:rPr>
            <w:rFonts w:ascii="Times New Roman" w:hAnsi="Times New Roman" w:cs="Times New Roman"/>
            <w:sz w:val="22"/>
          </w:rPr>
          <w:t xml:space="preserve">our </w:t>
        </w:r>
        <w:r w:rsidR="00F94A48" w:rsidRPr="00790445">
          <w:rPr>
            <w:rFonts w:ascii="Times New Roman" w:hAnsi="Times New Roman" w:cs="Times New Roman"/>
            <w:sz w:val="22"/>
          </w:rPr>
          <w:t xml:space="preserve"> principal</w:t>
        </w:r>
        <w:proofErr w:type="gramEnd"/>
        <w:r w:rsidR="00F94A48" w:rsidRPr="00790445">
          <w:rPr>
            <w:rFonts w:ascii="Times New Roman" w:hAnsi="Times New Roman" w:cs="Times New Roman"/>
            <w:sz w:val="22"/>
          </w:rPr>
          <w:t xml:space="preserve"> component analysis results</w:t>
        </w:r>
        <w:r w:rsidR="00F94A48">
          <w:rPr>
            <w:rFonts w:ascii="Times New Roman" w:hAnsi="Times New Roman" w:cs="Times New Roman"/>
            <w:sz w:val="22"/>
          </w:rPr>
          <w:t>, there</w:t>
        </w:r>
        <w:r w:rsidR="00F94A48" w:rsidRPr="00790445" w:rsidDel="00F94A48">
          <w:rPr>
            <w:rFonts w:ascii="Times New Roman" w:hAnsi="Times New Roman" w:cs="Times New Roman"/>
            <w:sz w:val="22"/>
          </w:rPr>
          <w:t xml:space="preserve"> </w:t>
        </w:r>
      </w:ins>
      <w:moveToRangeStart w:id="2643" w:author="nick ting" w:date="2021-10-05T23:39:00Z" w:name="move84369556"/>
      <w:moveTo w:id="2644" w:author="nick ting" w:date="2021-10-05T23:39:00Z">
        <w:del w:id="2645" w:author="nick ting" w:date="2021-10-05T23:39:00Z">
          <w:r w:rsidR="00F94A48" w:rsidRPr="00790445" w:rsidDel="00F94A48">
            <w:rPr>
              <w:rFonts w:ascii="Times New Roman" w:hAnsi="Times New Roman" w:cs="Times New Roman"/>
              <w:sz w:val="22"/>
            </w:rPr>
            <w:delText>We observed</w:delText>
          </w:r>
        </w:del>
      </w:moveTo>
      <w:ins w:id="2646" w:author="nick ting" w:date="2021-10-05T23:41:00Z">
        <w:r w:rsidR="00F94A48">
          <w:rPr>
            <w:rFonts w:ascii="Times New Roman" w:hAnsi="Times New Roman" w:cs="Times New Roman"/>
            <w:sz w:val="22"/>
          </w:rPr>
          <w:t>were</w:t>
        </w:r>
      </w:ins>
      <w:moveTo w:id="2647" w:author="nick ting" w:date="2021-10-05T23:39:00Z">
        <w:del w:id="2648" w:author="nick ting" w:date="2021-10-05T23:41:00Z">
          <w:r w:rsidR="00F94A48" w:rsidRPr="00790445" w:rsidDel="00F94A48">
            <w:rPr>
              <w:rFonts w:ascii="Times New Roman" w:hAnsi="Times New Roman" w:cs="Times New Roman"/>
              <w:sz w:val="22"/>
            </w:rPr>
            <w:delText xml:space="preserve"> a</w:delText>
          </w:r>
        </w:del>
        <w:r w:rsidR="00F94A48" w:rsidRPr="00790445">
          <w:rPr>
            <w:rFonts w:ascii="Times New Roman" w:hAnsi="Times New Roman" w:cs="Times New Roman"/>
            <w:sz w:val="22"/>
          </w:rPr>
          <w:t xml:space="preserve"> significant p-value</w:t>
        </w:r>
      </w:moveTo>
      <w:ins w:id="2649" w:author="nick ting" w:date="2021-10-05T23:41:00Z">
        <w:r w:rsidR="00F94A48">
          <w:rPr>
            <w:rFonts w:ascii="Times New Roman" w:hAnsi="Times New Roman" w:cs="Times New Roman"/>
            <w:sz w:val="22"/>
          </w:rPr>
          <w:t>s</w:t>
        </w:r>
      </w:ins>
      <w:moveTo w:id="2650" w:author="nick ting" w:date="2021-10-05T23:39:00Z">
        <w:r w:rsidR="00F94A48" w:rsidRPr="00790445">
          <w:rPr>
            <w:rFonts w:ascii="Times New Roman" w:hAnsi="Times New Roman" w:cs="Times New Roman"/>
            <w:sz w:val="22"/>
          </w:rPr>
          <w:t xml:space="preserve"> for the </w:t>
        </w:r>
        <w:r w:rsidR="00F94A48">
          <w:rPr>
            <w:rFonts w:ascii="Times New Roman" w:hAnsi="Times New Roman" w:cs="Times New Roman"/>
            <w:sz w:val="22"/>
          </w:rPr>
          <w:t>fungal</w:t>
        </w:r>
        <w:r w:rsidR="00F94A48" w:rsidRPr="00790445">
          <w:rPr>
            <w:rFonts w:ascii="Times New Roman" w:hAnsi="Times New Roman" w:cs="Times New Roman"/>
            <w:sz w:val="22"/>
          </w:rPr>
          <w:t xml:space="preserve"> composition</w:t>
        </w:r>
      </w:moveTo>
      <w:ins w:id="2651" w:author="nick ting" w:date="2021-10-05T23:41:00Z">
        <w:r w:rsidR="00F94A48">
          <w:rPr>
            <w:rFonts w:ascii="Times New Roman" w:hAnsi="Times New Roman" w:cs="Times New Roman"/>
            <w:sz w:val="22"/>
          </w:rPr>
          <w:t>al</w:t>
        </w:r>
      </w:ins>
      <w:moveTo w:id="2652" w:author="nick ting" w:date="2021-10-05T23:39:00Z">
        <w:r w:rsidR="00F94A48" w:rsidRPr="00790445">
          <w:rPr>
            <w:rFonts w:ascii="Times New Roman" w:hAnsi="Times New Roman" w:cs="Times New Roman"/>
            <w:sz w:val="22"/>
          </w:rPr>
          <w:t xml:space="preserve"> difference</w:t>
        </w:r>
      </w:moveTo>
      <w:ins w:id="2653" w:author="nick ting" w:date="2021-10-05T23:41:00Z">
        <w:r w:rsidR="00F94A48">
          <w:rPr>
            <w:rFonts w:ascii="Times New Roman" w:hAnsi="Times New Roman" w:cs="Times New Roman"/>
            <w:sz w:val="22"/>
          </w:rPr>
          <w:t>s</w:t>
        </w:r>
      </w:ins>
      <w:moveTo w:id="2654" w:author="nick ting" w:date="2021-10-05T23:39:00Z">
        <w:r w:rsidR="00F94A48" w:rsidRPr="00790445">
          <w:rPr>
            <w:rFonts w:ascii="Times New Roman" w:hAnsi="Times New Roman" w:cs="Times New Roman"/>
            <w:sz w:val="22"/>
          </w:rPr>
          <w:t xml:space="preserve"> </w:t>
        </w:r>
      </w:moveTo>
      <w:ins w:id="2655" w:author="nick ting" w:date="2021-10-05T23:41:00Z">
        <w:r w:rsidR="00F94A48">
          <w:rPr>
            <w:rFonts w:ascii="Times New Roman" w:hAnsi="Times New Roman" w:cs="Times New Roman"/>
            <w:sz w:val="22"/>
          </w:rPr>
          <w:t>across</w:t>
        </w:r>
      </w:ins>
      <w:moveTo w:id="2656" w:author="nick ting" w:date="2021-10-05T23:39:00Z">
        <w:del w:id="2657" w:author="nick ting" w:date="2021-10-05T23:41:00Z">
          <w:r w:rsidR="00F94A48" w:rsidRPr="00790445" w:rsidDel="00F94A48">
            <w:rPr>
              <w:rFonts w:ascii="Times New Roman" w:hAnsi="Times New Roman" w:cs="Times New Roman"/>
              <w:sz w:val="22"/>
            </w:rPr>
            <w:delText>in different</w:delText>
          </w:r>
        </w:del>
        <w:r w:rsidR="00F94A48" w:rsidRPr="00790445">
          <w:rPr>
            <w:rFonts w:ascii="Times New Roman" w:hAnsi="Times New Roman" w:cs="Times New Roman"/>
            <w:sz w:val="22"/>
          </w:rPr>
          <w:t xml:space="preserve"> cohorts</w:t>
        </w:r>
        <w:del w:id="2658" w:author="nick ting" w:date="2021-10-05T23:40:00Z">
          <w:r w:rsidR="00F94A48" w:rsidRPr="00790445" w:rsidDel="00F94A48">
            <w:rPr>
              <w:rFonts w:ascii="Times New Roman" w:hAnsi="Times New Roman" w:cs="Times New Roman"/>
              <w:sz w:val="22"/>
            </w:rPr>
            <w:delText xml:space="preserve"> from the principal component analysis results</w:delText>
          </w:r>
        </w:del>
        <w:r w:rsidR="00F94A48" w:rsidRPr="00790445">
          <w:rPr>
            <w:rFonts w:ascii="Times New Roman" w:hAnsi="Times New Roman" w:cs="Times New Roman"/>
            <w:sz w:val="22"/>
          </w:rPr>
          <w:t>.</w:t>
        </w:r>
      </w:moveTo>
      <w:moveToRangeEnd w:id="2643"/>
      <w:ins w:id="2659" w:author="nick ting" w:date="2021-10-05T23:40:00Z">
        <w:r w:rsidR="00F94A48">
          <w:rPr>
            <w:rFonts w:ascii="Times New Roman" w:hAnsi="Times New Roman" w:cs="Times New Roman"/>
            <w:sz w:val="22"/>
          </w:rPr>
          <w:t xml:space="preserve"> </w:t>
        </w:r>
      </w:ins>
      <w:ins w:id="2660" w:author="nick ting" w:date="2021-10-06T00:00:00Z">
        <w:r w:rsidR="005C59A5">
          <w:rPr>
            <w:rFonts w:ascii="Times New Roman" w:hAnsi="Times New Roman" w:cs="Times New Roman"/>
            <w:sz w:val="22"/>
          </w:rPr>
          <w:t>This is consistent with p</w:t>
        </w:r>
      </w:ins>
      <w:del w:id="2661" w:author="nick ting" w:date="2021-10-06T00:00:00Z">
        <w:r w:rsidR="00867992" w:rsidRPr="00790445" w:rsidDel="005C59A5">
          <w:rPr>
            <w:rFonts w:ascii="Times New Roman" w:hAnsi="Times New Roman" w:cs="Times New Roman"/>
            <w:sz w:val="22"/>
          </w:rPr>
          <w:delText>P</w:delText>
        </w:r>
      </w:del>
      <w:r w:rsidR="00867992" w:rsidRPr="00790445">
        <w:rPr>
          <w:rFonts w:ascii="Times New Roman" w:hAnsi="Times New Roman" w:cs="Times New Roman"/>
          <w:sz w:val="22"/>
        </w:rPr>
        <w:t xml:space="preserve">revious studies </w:t>
      </w:r>
      <w:ins w:id="2662" w:author="nick ting" w:date="2021-10-06T00:00:00Z">
        <w:r w:rsidR="005C59A5">
          <w:rPr>
            <w:rFonts w:ascii="Times New Roman" w:hAnsi="Times New Roman" w:cs="Times New Roman"/>
            <w:sz w:val="22"/>
          </w:rPr>
          <w:t>showing the crucial roles of</w:t>
        </w:r>
      </w:ins>
      <w:del w:id="2663" w:author="nick ting" w:date="2021-10-06T00:00:00Z">
        <w:r w:rsidR="00867992" w:rsidRPr="00790445" w:rsidDel="005C59A5">
          <w:rPr>
            <w:rFonts w:ascii="Times New Roman" w:hAnsi="Times New Roman" w:cs="Times New Roman"/>
            <w:sz w:val="22"/>
          </w:rPr>
          <w:delText>have revealed that</w:delText>
        </w:r>
      </w:del>
      <w:r w:rsidR="00867992" w:rsidRPr="00790445">
        <w:rPr>
          <w:rFonts w:ascii="Times New Roman" w:hAnsi="Times New Roman" w:cs="Times New Roman"/>
          <w:sz w:val="22"/>
        </w:rPr>
        <w:t xml:space="preserve"> genetic background, age, dietary habits, lifestyle, and local environments </w:t>
      </w:r>
      <w:del w:id="2664" w:author="nick ting" w:date="2021-10-06T00:00:00Z">
        <w:r w:rsidR="00867992" w:rsidRPr="00790445" w:rsidDel="005C59A5">
          <w:rPr>
            <w:rFonts w:ascii="Times New Roman" w:hAnsi="Times New Roman" w:cs="Times New Roman"/>
            <w:sz w:val="22"/>
          </w:rPr>
          <w:delText xml:space="preserve">play crucial roles </w:delText>
        </w:r>
      </w:del>
      <w:r w:rsidR="00867992" w:rsidRPr="00790445">
        <w:rPr>
          <w:rFonts w:ascii="Times New Roman" w:hAnsi="Times New Roman" w:cs="Times New Roman"/>
          <w:sz w:val="22"/>
        </w:rPr>
        <w:t xml:space="preserve">in the </w:t>
      </w:r>
      <w:del w:id="2665" w:author="nick ting" w:date="2021-10-06T00:00:00Z">
        <w:r w:rsidR="00867992" w:rsidRPr="00790445" w:rsidDel="005C59A5">
          <w:rPr>
            <w:rFonts w:ascii="Times New Roman" w:hAnsi="Times New Roman" w:cs="Times New Roman"/>
            <w:sz w:val="22"/>
          </w:rPr>
          <w:delText>heterogeneity of enteric microbiota among humans</w:delText>
        </w:r>
      </w:del>
      <w:ins w:id="2666" w:author="nick ting" w:date="2021-10-06T00:00:00Z">
        <w:r w:rsidR="005C59A5">
          <w:rPr>
            <w:rFonts w:ascii="Times New Roman" w:hAnsi="Times New Roman" w:cs="Times New Roman"/>
            <w:sz w:val="22"/>
          </w:rPr>
          <w:t xml:space="preserve">composition of </w:t>
        </w:r>
      </w:ins>
      <w:ins w:id="2667" w:author="nick ting" w:date="2021-10-06T00:01:00Z">
        <w:r w:rsidR="005C59A5">
          <w:rPr>
            <w:rFonts w:ascii="Times New Roman" w:hAnsi="Times New Roman" w:cs="Times New Roman"/>
            <w:sz w:val="22"/>
          </w:rPr>
          <w:t>microbiota across different populations</w:t>
        </w:r>
      </w:ins>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55</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moveFromRangeStart w:id="2668" w:author="nick ting" w:date="2021-10-05T23:39:00Z" w:name="move84369556"/>
      <w:moveFrom w:id="2669" w:author="nick ting" w:date="2021-10-05T23:39:00Z">
        <w:r w:rsidR="00867992" w:rsidRPr="00790445" w:rsidDel="00F94A48">
          <w:rPr>
            <w:rFonts w:ascii="Times New Roman" w:hAnsi="Times New Roman" w:cs="Times New Roman"/>
            <w:sz w:val="22"/>
          </w:rPr>
          <w:t xml:space="preserve">We observed a significant p-value for the </w:t>
        </w:r>
        <w:r w:rsidR="004314C2" w:rsidDel="00F94A48">
          <w:rPr>
            <w:rFonts w:ascii="Times New Roman" w:hAnsi="Times New Roman" w:cs="Times New Roman"/>
            <w:sz w:val="22"/>
          </w:rPr>
          <w:t>fungal</w:t>
        </w:r>
        <w:r w:rsidR="00867992" w:rsidRPr="00790445" w:rsidDel="00F94A48">
          <w:rPr>
            <w:rFonts w:ascii="Times New Roman" w:hAnsi="Times New Roman" w:cs="Times New Roman"/>
            <w:sz w:val="22"/>
          </w:rPr>
          <w:t xml:space="preserve"> composition difference in different cohorts from the principal component analysis results. </w:t>
        </w:r>
      </w:moveFrom>
      <w:moveFromRangeEnd w:id="2668"/>
      <w:r w:rsidR="00867992" w:rsidRPr="00790445">
        <w:rPr>
          <w:rFonts w:ascii="Times New Roman" w:hAnsi="Times New Roman" w:cs="Times New Roman"/>
          <w:sz w:val="22"/>
        </w:rPr>
        <w:t>T</w:t>
      </w:r>
      <w:commentRangeStart w:id="2670"/>
      <w:r w:rsidR="00867992" w:rsidRPr="00790445">
        <w:rPr>
          <w:rFonts w:ascii="Times New Roman" w:hAnsi="Times New Roman" w:cs="Times New Roman"/>
          <w:sz w:val="22"/>
        </w:rPr>
        <w:t>his observation is consistent with previous bacterial research</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{"citationID":"CsA3OVM5","properties":{"formattedCitation":"\\super 56,57\\nosupersub{}","plainCitation":"56,57","noteIndex":0},"citationItems":[{"id":4,"uris":["http://zotero.org/users/7908919/items/EI7JUHGZ"],"uri":["http://zotero.org/users/7908919/items/EI7JUHGZ"],"itemData":{"id":4,"type":"article-journal","abstract":"Hundreds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56,57</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exposing the effects of ethnicity and technical various on gut microbiota and highlights the compulsion for combined analysis.</w:t>
      </w:r>
      <w:commentRangeEnd w:id="2670"/>
      <w:r w:rsidR="005C59A5">
        <w:rPr>
          <w:rStyle w:val="CommentReference"/>
        </w:rPr>
        <w:commentReference w:id="2670"/>
      </w:r>
      <w:moveFromRangeStart w:id="2671" w:author="LIN, Yufeng" w:date="2021-10-05T18:08:00Z" w:name="move84349708"/>
      <w:moveFrom w:id="2672" w:author="LIN, Yufeng" w:date="2021-10-05T18:08:00Z">
        <w:r w:rsidR="00867992" w:rsidRPr="00790445" w:rsidDel="00615D1D">
          <w:rPr>
            <w:rFonts w:ascii="Times New Roman" w:hAnsi="Times New Roman" w:cs="Times New Roman"/>
            <w:sz w:val="22"/>
          </w:rPr>
          <w:t xml:space="preserve"> We showed that the enteric </w:t>
        </w:r>
        <w:r w:rsidR="004314C2" w:rsidDel="00615D1D">
          <w:rPr>
            <w:rFonts w:ascii="Times New Roman" w:hAnsi="Times New Roman" w:cs="Times New Roman"/>
            <w:sz w:val="22"/>
          </w:rPr>
          <w:t>fungal</w:t>
        </w:r>
        <w:r w:rsidR="00867992" w:rsidRPr="00790445" w:rsidDel="00615D1D">
          <w:rPr>
            <w:rFonts w:ascii="Times New Roman" w:hAnsi="Times New Roman" w:cs="Times New Roman"/>
            <w:sz w:val="22"/>
          </w:rPr>
          <w:t xml:space="preserve"> profile in CRC is distinct from healthy controls, and it owned significant regional differences.</w:t>
        </w:r>
      </w:moveFrom>
      <w:moveFromRangeEnd w:id="2671"/>
      <w:r w:rsidR="00867992" w:rsidRPr="00790445">
        <w:rPr>
          <w:rFonts w:ascii="Times New Roman" w:hAnsi="Times New Roman" w:cs="Times New Roman"/>
          <w:sz w:val="22"/>
        </w:rPr>
        <w:t xml:space="preserve"> </w:t>
      </w:r>
      <w:r w:rsidR="00867992" w:rsidRPr="005C59A5">
        <w:rPr>
          <w:rFonts w:ascii="Times New Roman" w:hAnsi="Times New Roman" w:cs="Times New Roman"/>
          <w:i/>
          <w:iCs/>
          <w:sz w:val="22"/>
          <w:rPrChange w:id="2673" w:author="nick ting" w:date="2021-10-06T00:01:00Z">
            <w:rPr>
              <w:rFonts w:ascii="Times New Roman" w:hAnsi="Times New Roman" w:cs="Times New Roman"/>
              <w:sz w:val="22"/>
            </w:rPr>
          </w:rPrChange>
        </w:rPr>
        <w:t>Ascomycota</w:t>
      </w:r>
      <w:r w:rsidR="00867992" w:rsidRPr="00790445">
        <w:rPr>
          <w:rFonts w:ascii="Times New Roman" w:hAnsi="Times New Roman" w:cs="Times New Roman"/>
          <w:sz w:val="22"/>
        </w:rPr>
        <w:t xml:space="preserve"> and </w:t>
      </w:r>
      <w:r w:rsidR="00867992" w:rsidRPr="005C59A5">
        <w:rPr>
          <w:rFonts w:ascii="Times New Roman" w:hAnsi="Times New Roman" w:cs="Times New Roman"/>
          <w:i/>
          <w:iCs/>
          <w:sz w:val="22"/>
          <w:rPrChange w:id="2674" w:author="nick ting" w:date="2021-10-06T00:01:00Z">
            <w:rPr>
              <w:rFonts w:ascii="Times New Roman" w:hAnsi="Times New Roman" w:cs="Times New Roman"/>
              <w:sz w:val="22"/>
            </w:rPr>
          </w:rPrChange>
        </w:rPr>
        <w:t>Basidiomycota</w:t>
      </w:r>
      <w:r w:rsidR="00867992" w:rsidRPr="00790445">
        <w:rPr>
          <w:rFonts w:ascii="Times New Roman" w:hAnsi="Times New Roman" w:cs="Times New Roman"/>
          <w:sz w:val="22"/>
        </w:rPr>
        <w:t xml:space="preserve"> dominated both CRC and control subjects in almost all cohorts. The alpha diversity in CRC was altered and decreased compared with healthy controls. It was similar to other intestinal diseases IBD in the previous research</w:t>
      </w:r>
      <w:r w:rsidR="00867992"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In the IBD research, </w:t>
      </w:r>
      <w:r w:rsidR="00867992" w:rsidRPr="00790445">
        <w:rPr>
          <w:rFonts w:ascii="Times New Roman" w:hAnsi="Times New Roman" w:cs="Times New Roman"/>
          <w:i/>
          <w:iCs/>
          <w:sz w:val="22"/>
        </w:rPr>
        <w:t>Saccharomyces cerevisiae</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 xml:space="preserve">Candida albicans </w:t>
      </w:r>
      <w:r w:rsidR="00867992"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2D9F0CF9" w14:textId="77777777" w:rsidR="00615D1D" w:rsidRPr="00790445" w:rsidRDefault="00615D1D" w:rsidP="00790445">
      <w:pPr>
        <w:rPr>
          <w:rFonts w:ascii="Times New Roman" w:hAnsi="Times New Roman" w:cs="Times New Roman"/>
          <w:sz w:val="22"/>
        </w:rPr>
      </w:pPr>
    </w:p>
    <w:p w14:paraId="1825BA84" w14:textId="7863BFB0" w:rsidR="00867992" w:rsidRDefault="00615D1D" w:rsidP="00790445">
      <w:pPr>
        <w:rPr>
          <w:ins w:id="2675" w:author="LIN, Yufeng" w:date="2021-10-05T13:55:00Z"/>
          <w:rFonts w:ascii="Times New Roman" w:hAnsi="Times New Roman" w:cs="Times New Roman"/>
          <w:sz w:val="22"/>
        </w:rPr>
      </w:pPr>
      <w:ins w:id="2676" w:author="LIN, Yufeng" w:date="2021-10-05T18:10:00Z">
        <w:r w:rsidRPr="00790445">
          <w:rPr>
            <w:rFonts w:ascii="Times New Roman" w:hAnsi="Times New Roman" w:cs="Times New Roman"/>
            <w:sz w:val="22"/>
          </w:rPr>
          <w:t>We identif</w:t>
        </w:r>
        <w:r>
          <w:rPr>
            <w:rFonts w:ascii="Times New Roman" w:hAnsi="Times New Roman" w:cs="Times New Roman"/>
            <w:sz w:val="22"/>
          </w:rPr>
          <w:t>ied</w:t>
        </w:r>
        <w:r w:rsidRPr="00790445">
          <w:rPr>
            <w:rFonts w:ascii="Times New Roman" w:hAnsi="Times New Roman" w:cs="Times New Roman"/>
            <w:sz w:val="22"/>
          </w:rPr>
          <w:t xml:space="preserve"> 33 </w:t>
        </w:r>
        <w:r w:rsidRPr="00DB66B4">
          <w:rPr>
            <w:rFonts w:ascii="Times New Roman" w:hAnsi="Times New Roman" w:cs="Times New Roman"/>
            <w:sz w:val="22"/>
          </w:rPr>
          <w:t xml:space="preserve">fungi </w:t>
        </w:r>
        <w:r w:rsidRPr="00790445">
          <w:rPr>
            <w:rFonts w:ascii="Times New Roman" w:hAnsi="Times New Roman" w:cs="Times New Roman"/>
            <w:sz w:val="22"/>
          </w:rPr>
          <w:t>and 31 bacteria that significantly differed in CRC across eight cohorts.</w:t>
        </w:r>
        <w:r>
          <w:rPr>
            <w:rFonts w:ascii="Times New Roman" w:hAnsi="Times New Roman" w:cs="Times New Roman"/>
            <w:sz w:val="22"/>
          </w:rPr>
          <w:t xml:space="preserve"> </w:t>
        </w:r>
      </w:ins>
      <w:r w:rsidR="00867992" w:rsidRPr="00790445">
        <w:rPr>
          <w:rFonts w:ascii="Times New Roman" w:hAnsi="Times New Roman" w:cs="Times New Roman"/>
          <w:sz w:val="22"/>
        </w:rPr>
        <w:t>The meta-analysis approach has been used to evaluate and combine results of comparable studies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58</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with significant advantages of reducing the influence by most highly abundant features and weakening the batch effect. </w:t>
      </w:r>
      <w:del w:id="2677" w:author="LIN, Yufeng" w:date="2021-10-05T18:10:00Z">
        <w:r w:rsidR="00867992" w:rsidRPr="00790445" w:rsidDel="00615D1D">
          <w:rPr>
            <w:rFonts w:ascii="Times New Roman" w:hAnsi="Times New Roman" w:cs="Times New Roman"/>
            <w:sz w:val="22"/>
          </w:rPr>
          <w:delText>We</w:delText>
        </w:r>
      </w:del>
      <w:del w:id="2678" w:author="LIN, Yufeng" w:date="2021-10-05T18:09:00Z">
        <w:r w:rsidR="00867992" w:rsidRPr="00790445" w:rsidDel="00615D1D">
          <w:rPr>
            <w:rFonts w:ascii="Times New Roman" w:hAnsi="Times New Roman" w:cs="Times New Roman"/>
            <w:sz w:val="22"/>
          </w:rPr>
          <w:delText xml:space="preserve"> applied the rank-sum method to</w:delText>
        </w:r>
      </w:del>
      <w:del w:id="2679" w:author="LIN, Yufeng" w:date="2021-10-05T18:10:00Z">
        <w:r w:rsidR="00867992" w:rsidRPr="00790445" w:rsidDel="00615D1D">
          <w:rPr>
            <w:rFonts w:ascii="Times New Roman" w:hAnsi="Times New Roman" w:cs="Times New Roman"/>
            <w:sz w:val="22"/>
          </w:rPr>
          <w:delText xml:space="preserve"> </w:delText>
        </w:r>
      </w:del>
      <w:del w:id="2680" w:author="LIN, Yufeng" w:date="2021-10-05T18:09:00Z">
        <w:r w:rsidR="00867992" w:rsidRPr="00790445" w:rsidDel="00615D1D">
          <w:rPr>
            <w:rFonts w:ascii="Times New Roman" w:hAnsi="Times New Roman" w:cs="Times New Roman"/>
            <w:sz w:val="22"/>
          </w:rPr>
          <w:delText xml:space="preserve">identify </w:delText>
        </w:r>
      </w:del>
      <w:del w:id="2681" w:author="LIN, Yufeng" w:date="2021-10-05T18:10:00Z">
        <w:r w:rsidR="00867992" w:rsidRPr="00790445" w:rsidDel="00615D1D">
          <w:rPr>
            <w:rFonts w:ascii="Times New Roman" w:hAnsi="Times New Roman" w:cs="Times New Roman"/>
            <w:sz w:val="22"/>
          </w:rPr>
          <w:delText xml:space="preserve">33 </w:delText>
        </w:r>
        <w:r w:rsidR="00DB66B4" w:rsidRPr="00DB66B4" w:rsidDel="00615D1D">
          <w:rPr>
            <w:rFonts w:ascii="Times New Roman" w:hAnsi="Times New Roman" w:cs="Times New Roman"/>
            <w:sz w:val="22"/>
          </w:rPr>
          <w:delText xml:space="preserve">fungi </w:delText>
        </w:r>
        <w:r w:rsidR="00867992" w:rsidRPr="00790445" w:rsidDel="00615D1D">
          <w:rPr>
            <w:rFonts w:ascii="Times New Roman" w:hAnsi="Times New Roman" w:cs="Times New Roman"/>
            <w:sz w:val="22"/>
          </w:rPr>
          <w:delText xml:space="preserve">and 31 bacteria that significantly differed in CRC across eight cohorts. </w:delText>
        </w:r>
      </w:del>
      <w:r w:rsidR="00867992" w:rsidRPr="00790445">
        <w:rPr>
          <w:rFonts w:ascii="Times New Roman" w:hAnsi="Times New Roman" w:cs="Times New Roman"/>
          <w:sz w:val="22"/>
        </w:rPr>
        <w:t xml:space="preserve">Since few studies described the </w:t>
      </w:r>
      <w:r w:rsidR="004314C2">
        <w:rPr>
          <w:rFonts w:ascii="Times New Roman" w:hAnsi="Times New Roman" w:cs="Times New Roman"/>
          <w:sz w:val="22"/>
        </w:rPr>
        <w:t>fungi</w:t>
      </w:r>
      <w:r w:rsidR="00867992" w:rsidRPr="00790445">
        <w:rPr>
          <w:rFonts w:ascii="Times New Roman" w:hAnsi="Times New Roman" w:cs="Times New Roman"/>
          <w:sz w:val="22"/>
        </w:rPr>
        <w:t xml:space="preserve"> associated with CRC, the bacterial populations we screened could prove that the </w:t>
      </w:r>
      <w:r w:rsidR="004314C2">
        <w:rPr>
          <w:rFonts w:ascii="Times New Roman" w:hAnsi="Times New Roman" w:cs="Times New Roman"/>
          <w:sz w:val="22"/>
        </w:rPr>
        <w:t>fungal</w:t>
      </w:r>
      <w:r w:rsidR="00867992"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w:t>
      </w:r>
      <w:r w:rsidR="00867992" w:rsidRPr="00B0379E">
        <w:rPr>
          <w:rFonts w:ascii="Times New Roman" w:hAnsi="Times New Roman" w:cs="Times New Roman"/>
          <w:i/>
          <w:iCs/>
          <w:sz w:val="22"/>
          <w:rPrChange w:id="2682" w:author="LIN, Yufeng" w:date="2021-10-05T14:05:00Z">
            <w:rPr>
              <w:rFonts w:ascii="Times New Roman" w:hAnsi="Times New Roman" w:cs="Times New Roman"/>
              <w:sz w:val="22"/>
            </w:rPr>
          </w:rPrChange>
        </w:rPr>
        <w:t xml:space="preserve"> F. nucleatum</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{"citationID":"UJ7mB8ze","properties":{"formattedCitation":"\\super 59\\nosupersub{}","plainCitation":"59","noteIndex":0},"citationItems":[{"id":554,"uris":["http://zotero.org/users/7908919/items/C86ZANVJ"],"uri":["http://zotero.org/users/7908919/items/C86ZANVJ"],"itemData":{"id":554,"type":"article-journal","abstract":"Gut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59</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r w:rsidR="00867992" w:rsidRPr="00B0379E">
        <w:rPr>
          <w:rFonts w:ascii="Times New Roman" w:hAnsi="Times New Roman" w:cs="Times New Roman"/>
          <w:i/>
          <w:iCs/>
          <w:sz w:val="22"/>
          <w:rPrChange w:id="2683" w:author="LIN, Yufeng" w:date="2021-10-05T14:05:00Z">
            <w:rPr>
              <w:rFonts w:ascii="Times New Roman" w:hAnsi="Times New Roman" w:cs="Times New Roman"/>
              <w:sz w:val="22"/>
            </w:rPr>
          </w:rPrChange>
        </w:rPr>
        <w:t>P. micra</w:t>
      </w:r>
      <w:r w:rsidR="00867992"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r w:rsidR="00867992" w:rsidRPr="00B0379E">
        <w:rPr>
          <w:rFonts w:ascii="Times New Roman" w:hAnsi="Times New Roman" w:cs="Times New Roman"/>
          <w:i/>
          <w:iCs/>
          <w:sz w:val="22"/>
          <w:rPrChange w:id="2684" w:author="LIN, Yufeng" w:date="2021-10-05T14:05:00Z">
            <w:rPr>
              <w:rFonts w:ascii="Times New Roman" w:hAnsi="Times New Roman" w:cs="Times New Roman"/>
              <w:sz w:val="22"/>
            </w:rPr>
          </w:rPrChange>
        </w:rPr>
        <w:t>G. morbillorum</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{"citationID":"r3oPnpMM","properties":{"formattedCitation":"\\super 60,61\\nosupersub{}","plainCitation":"60,61","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60,61</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and </w:t>
      </w:r>
      <w:r w:rsidR="00867992" w:rsidRPr="00B0379E">
        <w:rPr>
          <w:rFonts w:ascii="Times New Roman" w:hAnsi="Times New Roman" w:cs="Times New Roman"/>
          <w:i/>
          <w:iCs/>
          <w:sz w:val="22"/>
          <w:rPrChange w:id="2685" w:author="LIN, Yufeng" w:date="2021-10-05T14:06:00Z">
            <w:rPr>
              <w:rFonts w:ascii="Times New Roman" w:hAnsi="Times New Roman" w:cs="Times New Roman"/>
              <w:sz w:val="22"/>
            </w:rPr>
          </w:rPrChange>
        </w:rPr>
        <w:t>A. hadrus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{"citationID":"nFc5bFKL","properties":{"formattedCitation":"\\super 62\\nosupersub{}","plainCitation":"62","noteIndex":0},"citationItems":[{"id":566,"uris":["http://zotero.org/users/7908919/items/ISTIR5AW"],"uri":["http://zotero.org/users/7908919/items/ISTIR5AW"],"itemData":{"id":566,"type":"article-journal","container-title":"Scientific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r w:rsidR="004314C2">
        <w:rPr>
          <w:rFonts w:ascii="Times New Roman" w:hAnsi="Times New Roman" w:cs="Times New Roman"/>
          <w:sz w:val="22"/>
        </w:rPr>
        <w:t>fungi</w:t>
      </w:r>
      <w:r w:rsidR="00867992" w:rsidRPr="00790445">
        <w:rPr>
          <w:rFonts w:ascii="Times New Roman" w:hAnsi="Times New Roman" w:cs="Times New Roman"/>
          <w:sz w:val="22"/>
        </w:rPr>
        <w:t xml:space="preserve"> we found</w:t>
      </w:r>
      <w:del w:id="2686" w:author="LIN, Yufeng" w:date="2021-10-05T18:11:00Z">
        <w:r w:rsidR="00867992" w:rsidRPr="00790445" w:rsidDel="00615D1D">
          <w:rPr>
            <w:rFonts w:ascii="Times New Roman" w:hAnsi="Times New Roman" w:cs="Times New Roman"/>
            <w:sz w:val="22"/>
          </w:rPr>
          <w:delText xml:space="preserve">, and the possibility of the top rankings p-value difference or the biggest value of </w:delText>
        </w:r>
      </w:del>
      <m:oMath>
        <m:r>
          <w:del w:id="2687" w:author="LIN, Yufeng" w:date="2021-10-05T18:11:00Z">
            <w:rPr>
              <w:rFonts w:ascii="Cambria Math" w:hAnsi="Cambria Math" w:cs="Times New Roman"/>
              <w:sz w:val="22"/>
            </w:rPr>
            <m:t>|log⁡(FC)|</m:t>
          </w:del>
        </m:r>
      </m:oMath>
      <w:del w:id="2688" w:author="LIN, Yufeng" w:date="2021-10-05T18:11:00Z">
        <w:r w:rsidR="00867992" w:rsidRPr="00790445" w:rsidDel="00615D1D">
          <w:rPr>
            <w:rFonts w:ascii="Times New Roman" w:hAnsi="Times New Roman" w:cs="Times New Roman"/>
            <w:sz w:val="22"/>
          </w:rPr>
          <w:delText xml:space="preserve"> would be more significant. </w:delText>
        </w:r>
      </w:del>
      <w:ins w:id="2689" w:author="LIN, Yufeng" w:date="2021-10-05T18:11:00Z">
        <w:r>
          <w:rPr>
            <w:rFonts w:ascii="Times New Roman" w:hAnsi="Times New Roman" w:cs="Times New Roman"/>
            <w:sz w:val="22"/>
          </w:rPr>
          <w:t xml:space="preserve">. </w:t>
        </w:r>
      </w:ins>
      <w:r w:rsidR="00867992" w:rsidRPr="00790445">
        <w:rPr>
          <w:rFonts w:ascii="Times New Roman" w:hAnsi="Times New Roman" w:cs="Times New Roman"/>
          <w:sz w:val="22"/>
        </w:rPr>
        <w:t xml:space="preserve">Among the most effective two </w:t>
      </w:r>
      <w:r w:rsidR="004314C2">
        <w:rPr>
          <w:rFonts w:ascii="Times New Roman" w:hAnsi="Times New Roman" w:cs="Times New Roman"/>
          <w:sz w:val="22"/>
        </w:rPr>
        <w:t>fungi</w:t>
      </w:r>
      <w:r w:rsidR="00867992" w:rsidRPr="00790445">
        <w:rPr>
          <w:rFonts w:ascii="Times New Roman" w:hAnsi="Times New Roman" w:cs="Times New Roman"/>
          <w:sz w:val="22"/>
        </w:rPr>
        <w:t>,</w:t>
      </w:r>
      <w:r w:rsidR="00867992" w:rsidRPr="00790445">
        <w:rPr>
          <w:rFonts w:ascii="Times New Roman" w:hAnsi="Times New Roman" w:cs="Times New Roman"/>
          <w:i/>
          <w:iCs/>
          <w:sz w:val="22"/>
        </w:rPr>
        <w:t xml:space="preserve"> A. rambellii</w:t>
      </w:r>
      <w:ins w:id="2690" w:author="LIN, Yufeng" w:date="2021-10-05T16:55:00Z">
        <w:r w:rsidR="0088212D" w:rsidRPr="00790445">
          <w:rPr>
            <w:rFonts w:ascii="Times New Roman" w:hAnsi="Times New Roman" w:cs="Times New Roman"/>
            <w:sz w:val="22"/>
          </w:rPr>
          <w:fldChar w:fldCharType="begin"/>
        </w:r>
        <w:r w:rsidR="0088212D">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88212D" w:rsidRPr="00790445">
          <w:rPr>
            <w:rFonts w:ascii="Times New Roman" w:hAnsi="Times New Roman" w:cs="Times New Roman"/>
            <w:sz w:val="22"/>
          </w:rPr>
          <w:fldChar w:fldCharType="separate"/>
        </w:r>
        <w:r w:rsidR="0088212D" w:rsidRPr="008E309A">
          <w:rPr>
            <w:rFonts w:ascii="Times New Roman" w:hAnsi="Times New Roman" w:cs="Times New Roman"/>
            <w:kern w:val="0"/>
            <w:sz w:val="22"/>
            <w:szCs w:val="24"/>
            <w:vertAlign w:val="superscript"/>
          </w:rPr>
          <w:t>29,30</w:t>
        </w:r>
        <w:r w:rsidR="0088212D" w:rsidRPr="00790445">
          <w:rPr>
            <w:rFonts w:ascii="Times New Roman" w:hAnsi="Times New Roman" w:cs="Times New Roman"/>
            <w:sz w:val="22"/>
          </w:rPr>
          <w:fldChar w:fldCharType="end"/>
        </w:r>
      </w:ins>
      <w:del w:id="2691" w:author="LIN, Yufeng" w:date="2021-10-05T16:55:00Z">
        <w:r w:rsidR="00F96E61" w:rsidDel="0088212D">
          <w:rPr>
            <w:rFonts w:ascii="Times New Roman" w:hAnsi="Times New Roman" w:cs="Times New Roman"/>
            <w:i/>
            <w:iCs/>
            <w:sz w:val="22"/>
          </w:rPr>
          <w:fldChar w:fldCharType="begin"/>
        </w:r>
        <w:r w:rsidR="00F96E61" w:rsidDel="0088212D">
          <w:rPr>
            <w:rFonts w:ascii="Times New Roman" w:hAnsi="Times New Roman" w:cs="Times New Roman"/>
            <w:i/>
            <w:iCs/>
            <w:sz w:val="22"/>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Del="0088212D">
          <w:rPr>
            <w:rFonts w:ascii="Times New Roman" w:hAnsi="Times New Roman" w:cs="Times New Roman"/>
            <w:i/>
            <w:iCs/>
            <w:sz w:val="22"/>
          </w:rPr>
          <w:fldChar w:fldCharType="separate"/>
        </w:r>
        <w:r w:rsidR="00F96E61" w:rsidRPr="00F96E61" w:rsidDel="0088212D">
          <w:rPr>
            <w:rFonts w:ascii="Times New Roman" w:hAnsi="Times New Roman" w:cs="Times New Roman"/>
            <w:kern w:val="0"/>
            <w:sz w:val="22"/>
            <w:szCs w:val="24"/>
            <w:u w:val="dash"/>
            <w:vertAlign w:val="superscript"/>
          </w:rPr>
          <w:delText>1</w:delText>
        </w:r>
        <w:r w:rsidR="00F96E61" w:rsidDel="0088212D">
          <w:rPr>
            <w:rFonts w:ascii="Times New Roman" w:hAnsi="Times New Roman" w:cs="Times New Roman"/>
            <w:i/>
            <w:iCs/>
            <w:sz w:val="22"/>
          </w:rPr>
          <w:fldChar w:fldCharType="end"/>
        </w:r>
      </w:del>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 xml:space="preserve">R. </w:t>
      </w:r>
      <w:r w:rsidR="00867992" w:rsidRPr="00790445">
        <w:rPr>
          <w:rFonts w:ascii="Times New Roman" w:hAnsi="Times New Roman" w:cs="Times New Roman"/>
          <w:i/>
          <w:iCs/>
          <w:sz w:val="22"/>
        </w:rPr>
        <w:lastRenderedPageBreak/>
        <w:t>irregularis</w:t>
      </w:r>
      <w:ins w:id="2692" w:author="LIN, Yufeng" w:date="2021-10-05T16:54:00Z">
        <w:r w:rsidR="0088212D" w:rsidRPr="00790445">
          <w:rPr>
            <w:rFonts w:ascii="Times New Roman" w:hAnsi="Times New Roman" w:cs="Times New Roman"/>
            <w:sz w:val="22"/>
          </w:rPr>
          <w:fldChar w:fldCharType="begin"/>
        </w:r>
      </w:ins>
      <w:r w:rsidR="00B07014">
        <w:rPr>
          <w:rFonts w:ascii="Times New Roman" w:hAnsi="Times New Roman" w:cs="Times New Roman"/>
          <w:sz w:val="22"/>
        </w:rPr>
        <w:instrText xml:space="preserve"> ADDIN ZOTERO_ITEM CSL_CITATION {"citationID":"DUofklF1","properties":{"formattedCitation":"\\super 63,64\\nosupersub{}","plainCitation":"63,64","noteIndex":0},"citationItems":[{"id":571,"uris":["http://zotero.org/users/7908919/items/73T568EG"],"uri":["http://zotero.org/users/7908919/items/73T568EG"],"itemData":{"id":571,"type":"article-journal","abstract":"Salvianolic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2693" w:author="LIN, Yufeng" w:date="2021-10-05T16:54:00Z">
        <w:r w:rsidR="0088212D" w:rsidRPr="00790445">
          <w:rPr>
            <w:rFonts w:ascii="Times New Roman" w:hAnsi="Times New Roman" w:cs="Times New Roman"/>
            <w:sz w:val="22"/>
          </w:rPr>
          <w:fldChar w:fldCharType="separate"/>
        </w:r>
      </w:ins>
      <w:r w:rsidR="00B07014" w:rsidRPr="00B07014">
        <w:rPr>
          <w:rFonts w:ascii="Times New Roman" w:hAnsi="Times New Roman" w:cs="Times New Roman"/>
          <w:kern w:val="0"/>
          <w:sz w:val="22"/>
          <w:szCs w:val="24"/>
          <w:vertAlign w:val="superscript"/>
        </w:rPr>
        <w:t>63,64</w:t>
      </w:r>
      <w:ins w:id="2694" w:author="LIN, Yufeng" w:date="2021-10-05T16:54:00Z">
        <w:r w:rsidR="0088212D" w:rsidRPr="00790445">
          <w:rPr>
            <w:rFonts w:ascii="Times New Roman" w:hAnsi="Times New Roman" w:cs="Times New Roman"/>
            <w:sz w:val="22"/>
          </w:rPr>
          <w:fldChar w:fldCharType="end"/>
        </w:r>
      </w:ins>
      <w:r w:rsidR="00867992" w:rsidRPr="00790445">
        <w:rPr>
          <w:rFonts w:ascii="Times New Roman" w:hAnsi="Times New Roman" w:cs="Times New Roman"/>
          <w:i/>
          <w:iCs/>
          <w:sz w:val="22"/>
        </w:rPr>
        <w:t xml:space="preserve"> </w:t>
      </w:r>
      <w:r w:rsidR="00867992" w:rsidRPr="00790445">
        <w:rPr>
          <w:rFonts w:ascii="Times New Roman" w:hAnsi="Times New Roman" w:cs="Times New Roman"/>
          <w:sz w:val="22"/>
        </w:rPr>
        <w:t xml:space="preserve">were reported cancer related. </w:t>
      </w:r>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was the most significantly different </w:t>
      </w:r>
      <w:r w:rsidR="004314C2">
        <w:rPr>
          <w:rFonts w:ascii="Times New Roman" w:hAnsi="Times New Roman" w:cs="Times New Roman"/>
          <w:sz w:val="22"/>
        </w:rPr>
        <w:t>fungi</w:t>
      </w:r>
      <w:r w:rsidR="00867992" w:rsidRPr="00790445">
        <w:rPr>
          <w:rFonts w:ascii="Times New Roman" w:hAnsi="Times New Roman" w:cs="Times New Roman"/>
          <w:sz w:val="22"/>
        </w:rPr>
        <w:t xml:space="preserve"> in CRC-control, as well as in CRC-adenoma comparison. It would create carcinogenic products, aflatoxin and aflatoxin precursor sterigmatocystin</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Salvianolic acids, as a result of the </w:t>
      </w:r>
      <w:r w:rsidR="00867992" w:rsidRPr="00790445">
        <w:rPr>
          <w:rFonts w:ascii="Times New Roman" w:hAnsi="Times New Roman" w:cs="Times New Roman"/>
          <w:i/>
          <w:iCs/>
          <w:sz w:val="22"/>
        </w:rPr>
        <w:t>A. officinalis</w:t>
      </w:r>
      <w:r w:rsidR="00867992" w:rsidRPr="00790445">
        <w:rPr>
          <w:rFonts w:ascii="Times New Roman" w:hAnsi="Times New Roman" w:cs="Times New Roman"/>
          <w:sz w:val="22"/>
        </w:rPr>
        <w:t>-</w:t>
      </w:r>
      <w:r w:rsidR="00867992" w:rsidRPr="00790445">
        <w:rPr>
          <w:rFonts w:ascii="Times New Roman" w:hAnsi="Times New Roman" w:cs="Times New Roman"/>
          <w:i/>
          <w:iCs/>
          <w:sz w:val="22"/>
        </w:rPr>
        <w:t>R. irregularis</w:t>
      </w:r>
      <w:r w:rsidR="00867992" w:rsidRPr="00790445">
        <w:rPr>
          <w:rFonts w:ascii="Times New Roman" w:hAnsi="Times New Roman" w:cs="Times New Roman"/>
          <w:sz w:val="22"/>
        </w:rPr>
        <w:t xml:space="preserve"> symbiosis, showed a significant impact on cancer treatment</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{"citationID":"T4xNDNGP","properties":{"formattedCitation":"\\super 63,64\\nosupersub{}","plainCitation":"63,64","noteIndex":0},"citationItems":[{"id":571,"uris":["http://zotero.org/users/7908919/items/73T568EG"],"uri":["http://zotero.org/users/7908919/items/73T568EG"],"itemData":{"id":571,"type":"article-journal","abstract":"Salvianolic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63,64</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Furthermore, other major affected compounds from </w:t>
      </w:r>
      <w:r w:rsidR="00867992" w:rsidRPr="00790445">
        <w:rPr>
          <w:rFonts w:ascii="Times New Roman" w:hAnsi="Times New Roman" w:cs="Times New Roman"/>
          <w:i/>
          <w:iCs/>
          <w:sz w:val="22"/>
        </w:rPr>
        <w:t>A. officinalis</w:t>
      </w:r>
      <w:r w:rsidR="00867992" w:rsidRPr="00790445">
        <w:rPr>
          <w:rFonts w:ascii="Times New Roman" w:hAnsi="Times New Roman" w:cs="Times New Roman"/>
          <w:sz w:val="22"/>
        </w:rPr>
        <w:t>-</w:t>
      </w:r>
      <w:r w:rsidR="00867992" w:rsidRPr="00790445">
        <w:rPr>
          <w:rFonts w:ascii="Times New Roman" w:hAnsi="Times New Roman" w:cs="Times New Roman"/>
          <w:i/>
          <w:iCs/>
          <w:sz w:val="22"/>
        </w:rPr>
        <w:t>R. irregularis</w:t>
      </w:r>
      <w:r w:rsidR="00867992" w:rsidRPr="00790445">
        <w:rPr>
          <w:rFonts w:ascii="Times New Roman" w:hAnsi="Times New Roman" w:cs="Times New Roman"/>
          <w:sz w:val="22"/>
        </w:rPr>
        <w:t xml:space="preserve"> symbiosis, such as </w:t>
      </w:r>
      <w:proofErr w:type="spellStart"/>
      <w:r w:rsidR="00867992" w:rsidRPr="00790445">
        <w:rPr>
          <w:rFonts w:ascii="Times New Roman" w:hAnsi="Times New Roman" w:cs="Times New Roman"/>
          <w:sz w:val="22"/>
        </w:rPr>
        <w:t>rosmarinic</w:t>
      </w:r>
      <w:proofErr w:type="spellEnd"/>
      <w:r w:rsidR="00867992"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{"citationID":"oSeM2Wf4","properties":{"formattedCitation":"\\super 65,66\\nosupersub{}","plainCitation":"65,66","noteIndex":0},"citationItems":[{"id":575,"uris":["http://zotero.org/users/7908919/items/NRQQZ6NA"],"uri":["http://zotero.org/users/7908919/items/NRQQZ6NA"],"itemData":{"id":575,"type":"article-journal","abstract":"The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65,66</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w:t>
      </w:r>
      <w:r w:rsidR="00867992" w:rsidRPr="00790445">
        <w:rPr>
          <w:rFonts w:ascii="Times New Roman" w:hAnsi="Times New Roman" w:cs="Times New Roman"/>
          <w:i/>
          <w:iCs/>
          <w:sz w:val="22"/>
        </w:rPr>
        <w:t xml:space="preserve"> </w:t>
      </w:r>
      <w:ins w:id="2695" w:author="LIN, Yufeng" w:date="2021-10-05T18:13:00Z">
        <w:r w:rsidRPr="00615D1D">
          <w:rPr>
            <w:rFonts w:ascii="Times New Roman" w:hAnsi="Times New Roman" w:cs="Times New Roman"/>
            <w:sz w:val="22"/>
            <w:rPrChange w:id="2696" w:author="LIN, Yufeng" w:date="2021-10-05T18:13:00Z">
              <w:rPr>
                <w:rFonts w:ascii="Times New Roman" w:hAnsi="Times New Roman" w:cs="Times New Roman"/>
                <w:i/>
                <w:iCs/>
                <w:sz w:val="22"/>
              </w:rPr>
            </w:rPrChange>
          </w:rPr>
          <w:t>In the other way,</w:t>
        </w:r>
        <w:r>
          <w:rPr>
            <w:rFonts w:ascii="Times New Roman" w:hAnsi="Times New Roman" w:cs="Times New Roman"/>
            <w:i/>
            <w:iCs/>
            <w:sz w:val="22"/>
          </w:rPr>
          <w:t xml:space="preserve"> </w:t>
        </w:r>
      </w:ins>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 xml:space="preserve">A. kawachii </w:t>
      </w:r>
      <w:r w:rsidR="00867992" w:rsidRPr="00790445">
        <w:rPr>
          <w:rFonts w:ascii="Times New Roman" w:hAnsi="Times New Roman" w:cs="Times New Roman"/>
          <w:sz w:val="22"/>
        </w:rPr>
        <w:t xml:space="preserve">were the most enriched or depleted </w:t>
      </w:r>
      <w:r w:rsidR="004314C2">
        <w:rPr>
          <w:rFonts w:ascii="Times New Roman" w:hAnsi="Times New Roman" w:cs="Times New Roman"/>
          <w:sz w:val="22"/>
        </w:rPr>
        <w:t>fungus</w:t>
      </w:r>
      <w:r w:rsidR="00867992" w:rsidRPr="00790445">
        <w:rPr>
          <w:rFonts w:ascii="Times New Roman" w:hAnsi="Times New Roman" w:cs="Times New Roman"/>
          <w:sz w:val="22"/>
        </w:rPr>
        <w:t xml:space="preserve"> in CRC. Even though both were from the same genus </w:t>
      </w:r>
      <w:r w:rsidR="00867992" w:rsidRPr="00790445">
        <w:rPr>
          <w:rFonts w:ascii="Times New Roman" w:hAnsi="Times New Roman" w:cs="Times New Roman"/>
          <w:i/>
          <w:iCs/>
          <w:sz w:val="22"/>
        </w:rPr>
        <w:t>Aspergillus</w:t>
      </w:r>
      <w:r w:rsidR="00867992" w:rsidRPr="00790445">
        <w:rPr>
          <w:rFonts w:ascii="Times New Roman" w:hAnsi="Times New Roman" w:cs="Times New Roman"/>
          <w:sz w:val="22"/>
        </w:rPr>
        <w:t xml:space="preserve">, the latter plays the opposite function in cancer. The crude enzyme extract derived from </w:t>
      </w:r>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could enhance the antioxidative activities of Viscum album var. coloratum</w:t>
      </w:r>
      <w:r w:rsidR="00867992"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(Korean mistletoe</w:t>
      </w:r>
      <w:del w:id="2697" w:author="LIN, Yufeng" w:date="2021-10-05T14:07:00Z">
        <w:r w:rsidR="00867992" w:rsidRPr="00790445" w:rsidDel="00B0379E">
          <w:rPr>
            <w:rFonts w:ascii="Times New Roman" w:hAnsi="Times New Roman" w:cs="Times New Roman"/>
            <w:sz w:val="22"/>
          </w:rPr>
          <w:delText>; KM</w:delText>
        </w:r>
      </w:del>
      <w:r w:rsidR="00867992" w:rsidRPr="00790445">
        <w:rPr>
          <w:rFonts w:ascii="Times New Roman" w:hAnsi="Times New Roman" w:cs="Times New Roman"/>
          <w:sz w:val="22"/>
        </w:rPr>
        <w:t>), a promising agent for treating colon cancer</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{"citationID":"FvwyXRfh","properties":{"formattedCitation":"\\super 67\\nosupersub{}","plainCitation":"67","noteIndex":0},"citationItems":[{"id":583,"uris":["http://zotero.org/users/7908919/items/LPBXNNWU"],"uri":["http://zotero.org/users/7908919/items/LPBXNNWU"],"itemData":{"id":583,"type":"article-journal","abstract":"AIM: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67</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hepatoma, and immunomodulation in the previous study. In the other research, solid-state fermentation with </w:t>
      </w:r>
      <w:r w:rsidR="00867992" w:rsidRPr="00790445">
        <w:rPr>
          <w:rFonts w:ascii="Times New Roman" w:hAnsi="Times New Roman" w:cs="Times New Roman"/>
          <w:i/>
          <w:iCs/>
          <w:sz w:val="22"/>
        </w:rPr>
        <w:t xml:space="preserve">A. kawachii </w:t>
      </w:r>
      <w:r w:rsidR="00867992" w:rsidRPr="00790445">
        <w:rPr>
          <w:rFonts w:ascii="Times New Roman" w:hAnsi="Times New Roman" w:cs="Times New Roman"/>
          <w:sz w:val="22"/>
        </w:rPr>
        <w:t>would create the fermented silkworm was investigated anticancer activity in human hepatocellular carcinoma cells</w:t>
      </w:r>
      <w:r w:rsidR="00867992"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867992"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Collectively, our results evidenced the correctness of </w:t>
      </w:r>
      <w:r w:rsidR="004314C2">
        <w:rPr>
          <w:rFonts w:ascii="Times New Roman" w:hAnsi="Times New Roman" w:cs="Times New Roman"/>
          <w:sz w:val="22"/>
        </w:rPr>
        <w:t>fungi</w:t>
      </w:r>
      <w:r w:rsidR="00867992" w:rsidRPr="00790445">
        <w:rPr>
          <w:rFonts w:ascii="Times New Roman" w:hAnsi="Times New Roman" w:cs="Times New Roman"/>
          <w:sz w:val="22"/>
        </w:rPr>
        <w:t xml:space="preserve"> selection, and the </w:t>
      </w:r>
      <w:r w:rsidR="004314C2">
        <w:rPr>
          <w:rFonts w:ascii="Times New Roman" w:hAnsi="Times New Roman" w:cs="Times New Roman"/>
          <w:sz w:val="22"/>
        </w:rPr>
        <w:t>fungi</w:t>
      </w:r>
      <w:r w:rsidR="00867992" w:rsidRPr="00790445">
        <w:rPr>
          <w:rFonts w:ascii="Times New Roman" w:hAnsi="Times New Roman" w:cs="Times New Roman"/>
          <w:sz w:val="22"/>
        </w:rPr>
        <w:t xml:space="preserve"> were associated with CRC or adenoma, especially </w:t>
      </w:r>
      <w:r w:rsidR="00867992" w:rsidRPr="00790445">
        <w:rPr>
          <w:rFonts w:ascii="Times New Roman" w:hAnsi="Times New Roman" w:cs="Times New Roman"/>
          <w:i/>
          <w:iCs/>
          <w:sz w:val="22"/>
        </w:rPr>
        <w:t>A. rambellii</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 irregularis</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A. kawachii</w:t>
      </w:r>
      <w:r w:rsidR="00867992" w:rsidRPr="00790445">
        <w:rPr>
          <w:rFonts w:ascii="Times New Roman" w:hAnsi="Times New Roman" w:cs="Times New Roman"/>
          <w:sz w:val="22"/>
        </w:rPr>
        <w:t>.</w:t>
      </w:r>
    </w:p>
    <w:p w14:paraId="43CC3C7E" w14:textId="0447BDFF" w:rsidR="0096422D" w:rsidRDefault="0096422D" w:rsidP="00790445">
      <w:pPr>
        <w:rPr>
          <w:ins w:id="2698" w:author="LIN, Yufeng" w:date="2021-10-05T14:08:00Z"/>
          <w:rFonts w:ascii="Times New Roman" w:hAnsi="Times New Roman" w:cs="Times New Roman"/>
          <w:sz w:val="22"/>
        </w:rPr>
      </w:pPr>
    </w:p>
    <w:p w14:paraId="4F509296" w14:textId="76CE3D14" w:rsidR="00B0379E" w:rsidRDefault="0016491A" w:rsidP="00790445">
      <w:pPr>
        <w:rPr>
          <w:ins w:id="2699" w:author="LIN, Yufeng" w:date="2021-10-05T14:04:00Z"/>
          <w:rFonts w:ascii="Times New Roman" w:hAnsi="Times New Roman" w:cs="Times New Roman"/>
          <w:sz w:val="22"/>
        </w:rPr>
      </w:pPr>
      <w:ins w:id="2700" w:author="LIN, Yufeng" w:date="2021-10-05T18:41:00Z">
        <w:r>
          <w:rPr>
            <w:rFonts w:ascii="Times New Roman" w:hAnsi="Times New Roman" w:cs="Times New Roman"/>
            <w:sz w:val="22"/>
          </w:rPr>
          <w:t xml:space="preserve">The </w:t>
        </w:r>
      </w:ins>
      <w:ins w:id="2701" w:author="LIN, Yufeng" w:date="2021-10-05T18:40:00Z">
        <w:r>
          <w:rPr>
            <w:rFonts w:ascii="Times New Roman" w:hAnsi="Times New Roman" w:cs="Times New Roman"/>
            <w:sz w:val="22"/>
          </w:rPr>
          <w:t xml:space="preserve">fungal-bacterial classifier could play more </w:t>
        </w:r>
      </w:ins>
      <w:ins w:id="2702" w:author="LIN, Yufeng" w:date="2021-10-05T18:41:00Z">
        <w:r w:rsidRPr="0016491A">
          <w:rPr>
            <w:rFonts w:ascii="Times New Roman" w:hAnsi="Times New Roman" w:cs="Times New Roman"/>
            <w:sz w:val="22"/>
          </w:rPr>
          <w:t>effective</w:t>
        </w:r>
      </w:ins>
      <w:ins w:id="2703" w:author="LIN, Yufeng" w:date="2021-10-05T18:42:00Z">
        <w:r>
          <w:rPr>
            <w:rFonts w:ascii="Times New Roman" w:hAnsi="Times New Roman" w:cs="Times New Roman"/>
            <w:sz w:val="22"/>
          </w:rPr>
          <w:t>ly</w:t>
        </w:r>
      </w:ins>
      <w:ins w:id="2704" w:author="LIN, Yufeng" w:date="2021-10-05T18:41:00Z">
        <w:r>
          <w:rPr>
            <w:rFonts w:ascii="Times New Roman" w:hAnsi="Times New Roman" w:cs="Times New Roman"/>
            <w:sz w:val="22"/>
          </w:rPr>
          <w:t xml:space="preserve"> than bacteria or fungal classifier in most s</w:t>
        </w:r>
      </w:ins>
      <w:ins w:id="2705" w:author="LIN, Yufeng" w:date="2021-10-05T18:42:00Z">
        <w:r>
          <w:rPr>
            <w:rFonts w:ascii="Times New Roman" w:hAnsi="Times New Roman" w:cs="Times New Roman"/>
            <w:sz w:val="22"/>
          </w:rPr>
          <w:t>ituations</w:t>
        </w:r>
      </w:ins>
      <w:ins w:id="2706" w:author="LIN, Yufeng" w:date="2021-10-05T18:41:00Z">
        <w:r>
          <w:rPr>
            <w:rFonts w:ascii="Times New Roman" w:hAnsi="Times New Roman" w:cs="Times New Roman"/>
            <w:sz w:val="22"/>
          </w:rPr>
          <w:t>.</w:t>
        </w:r>
      </w:ins>
      <w:ins w:id="2707" w:author="LIN, Yufeng" w:date="2021-10-05T18:40:00Z">
        <w:r>
          <w:rPr>
            <w:rFonts w:ascii="Times New Roman" w:hAnsi="Times New Roman" w:cs="Times New Roman"/>
            <w:sz w:val="22"/>
          </w:rPr>
          <w:t xml:space="preserve"> </w:t>
        </w:r>
      </w:ins>
      <w:ins w:id="2708" w:author="LIN, Yufeng" w:date="2021-10-05T14:08:00Z">
        <w:r w:rsidR="00B0379E">
          <w:rPr>
            <w:rFonts w:ascii="Times New Roman" w:hAnsi="Times New Roman" w:cs="Times New Roman"/>
            <w:sz w:val="22"/>
          </w:rPr>
          <w:t xml:space="preserve">To be practical for clinical application with fungi, we </w:t>
        </w:r>
      </w:ins>
      <w:ins w:id="2709" w:author="LIN, Yufeng" w:date="2021-10-05T14:09:00Z">
        <w:r w:rsidR="00B0379E">
          <w:rPr>
            <w:rFonts w:ascii="Times New Roman" w:hAnsi="Times New Roman" w:cs="Times New Roman"/>
            <w:sz w:val="22"/>
          </w:rPr>
          <w:t>thus sought to train</w:t>
        </w:r>
      </w:ins>
      <w:ins w:id="2710" w:author="LIN, Yufeng" w:date="2021-10-05T14:10:00Z">
        <w:r w:rsidR="00B0379E">
          <w:rPr>
            <w:rFonts w:ascii="Times New Roman" w:hAnsi="Times New Roman" w:cs="Times New Roman"/>
            <w:sz w:val="22"/>
          </w:rPr>
          <w:t xml:space="preserve"> the model with</w:t>
        </w:r>
      </w:ins>
      <w:ins w:id="2711" w:author="LIN, Yufeng" w:date="2021-10-05T14:09:00Z">
        <w:r w:rsidR="00B0379E">
          <w:rPr>
            <w:rFonts w:ascii="Times New Roman" w:hAnsi="Times New Roman" w:cs="Times New Roman"/>
            <w:sz w:val="22"/>
          </w:rPr>
          <w:t xml:space="preserve"> fungi </w:t>
        </w:r>
      </w:ins>
      <w:ins w:id="2712" w:author="LIN, Yufeng" w:date="2021-10-05T14:10:00Z">
        <w:r w:rsidR="00B0379E">
          <w:rPr>
            <w:rFonts w:ascii="Times New Roman" w:hAnsi="Times New Roman" w:cs="Times New Roman"/>
            <w:sz w:val="22"/>
          </w:rPr>
          <w:t>or fungal-bacterial combination</w:t>
        </w:r>
      </w:ins>
      <w:ins w:id="2713" w:author="LIN, Yufeng" w:date="2021-10-05T14:11:00Z">
        <w:r w:rsidR="00B0379E">
          <w:rPr>
            <w:rFonts w:ascii="Times New Roman" w:hAnsi="Times New Roman" w:cs="Times New Roman"/>
            <w:sz w:val="22"/>
          </w:rPr>
          <w:t>s</w:t>
        </w:r>
      </w:ins>
      <w:ins w:id="2714" w:author="LIN, Yufeng" w:date="2021-10-05T14:10:00Z">
        <w:r w:rsidR="00B0379E">
          <w:rPr>
            <w:rFonts w:ascii="Times New Roman" w:hAnsi="Times New Roman" w:cs="Times New Roman"/>
            <w:sz w:val="22"/>
          </w:rPr>
          <w:t>.</w:t>
        </w:r>
      </w:ins>
      <w:ins w:id="2715" w:author="LIN, Yufeng" w:date="2021-10-05T14:11:00Z">
        <w:r w:rsidR="00B0379E">
          <w:rPr>
            <w:rFonts w:ascii="Times New Roman" w:hAnsi="Times New Roman" w:cs="Times New Roman"/>
            <w:sz w:val="22"/>
          </w:rPr>
          <w:t xml:space="preserve"> </w:t>
        </w:r>
      </w:ins>
      <w:ins w:id="2716" w:author="LIN, Yufeng" w:date="2021-10-05T14:12:00Z">
        <w:r w:rsidR="00B0379E">
          <w:rPr>
            <w:rFonts w:ascii="Times New Roman" w:hAnsi="Times New Roman" w:cs="Times New Roman"/>
            <w:sz w:val="22"/>
          </w:rPr>
          <w:t>T</w:t>
        </w:r>
      </w:ins>
      <w:ins w:id="2717" w:author="LIN, Yufeng" w:date="2021-10-05T14:11:00Z">
        <w:r w:rsidR="00B0379E">
          <w:rPr>
            <w:rFonts w:ascii="Times New Roman" w:hAnsi="Times New Roman" w:cs="Times New Roman"/>
            <w:sz w:val="22"/>
          </w:rPr>
          <w:t>wo fungi</w:t>
        </w:r>
      </w:ins>
      <w:ins w:id="2718" w:author="LIN, Yufeng" w:date="2021-10-05T14:12:00Z">
        <w:r w:rsidR="00B0379E">
          <w:rPr>
            <w:rFonts w:ascii="Times New Roman" w:hAnsi="Times New Roman" w:cs="Times New Roman"/>
            <w:sz w:val="22"/>
          </w:rPr>
          <w:t xml:space="preserve"> (</w:t>
        </w:r>
        <w:r w:rsidR="00B0379E" w:rsidRPr="00B0379E">
          <w:rPr>
            <w:rFonts w:ascii="Times New Roman" w:hAnsi="Times New Roman" w:cs="Times New Roman"/>
            <w:i/>
            <w:iCs/>
            <w:sz w:val="22"/>
            <w:rPrChange w:id="2719" w:author="LIN, Yufeng" w:date="2021-10-05T14:13:00Z">
              <w:rPr>
                <w:rFonts w:ascii="Times New Roman" w:hAnsi="Times New Roman" w:cs="Times New Roman"/>
                <w:sz w:val="22"/>
              </w:rPr>
            </w:rPrChange>
          </w:rPr>
          <w:t>A. rambellii</w:t>
        </w:r>
        <w:r w:rsidR="00B0379E">
          <w:rPr>
            <w:rFonts w:ascii="Times New Roman" w:hAnsi="Times New Roman" w:cs="Times New Roman"/>
            <w:sz w:val="22"/>
          </w:rPr>
          <w:t xml:space="preserve">, and </w:t>
        </w:r>
        <w:r w:rsidR="00B0379E" w:rsidRPr="00B0379E">
          <w:rPr>
            <w:rFonts w:ascii="Times New Roman" w:hAnsi="Times New Roman" w:cs="Times New Roman"/>
            <w:i/>
            <w:iCs/>
            <w:sz w:val="22"/>
            <w:rPrChange w:id="2720" w:author="LIN, Yufeng" w:date="2021-10-05T14:13:00Z">
              <w:rPr>
                <w:rFonts w:ascii="Times New Roman" w:hAnsi="Times New Roman" w:cs="Times New Roman"/>
                <w:sz w:val="22"/>
              </w:rPr>
            </w:rPrChange>
          </w:rPr>
          <w:t>A. kawachii</w:t>
        </w:r>
        <w:r w:rsidR="00B0379E">
          <w:rPr>
            <w:rFonts w:ascii="Times New Roman" w:hAnsi="Times New Roman" w:cs="Times New Roman"/>
            <w:sz w:val="22"/>
          </w:rPr>
          <w:t>)</w:t>
        </w:r>
      </w:ins>
      <w:ins w:id="2721" w:author="LIN, Yufeng" w:date="2021-10-05T14:11:00Z">
        <w:r w:rsidR="00B0379E">
          <w:rPr>
            <w:rFonts w:ascii="Times New Roman" w:hAnsi="Times New Roman" w:cs="Times New Roman"/>
            <w:sz w:val="22"/>
          </w:rPr>
          <w:t xml:space="preserve"> and four bacteria </w:t>
        </w:r>
      </w:ins>
      <w:ins w:id="2722" w:author="LIN, Yufeng" w:date="2021-10-05T14:12:00Z">
        <w:r w:rsidR="00B0379E">
          <w:rPr>
            <w:rFonts w:ascii="Times New Roman" w:hAnsi="Times New Roman" w:cs="Times New Roman"/>
            <w:sz w:val="22"/>
          </w:rPr>
          <w:t>(</w:t>
        </w:r>
      </w:ins>
      <w:ins w:id="2723" w:author="LIN, Yufeng" w:date="2021-10-05T14:13:00Z">
        <w:r w:rsidR="00B0379E" w:rsidRPr="00B0379E">
          <w:rPr>
            <w:rFonts w:ascii="Times New Roman" w:hAnsi="Times New Roman" w:cs="Times New Roman"/>
            <w:i/>
            <w:iCs/>
            <w:sz w:val="22"/>
            <w:rPrChange w:id="2724" w:author="LIN, Yufeng" w:date="2021-10-05T14:13:00Z">
              <w:rPr>
                <w:rFonts w:ascii="Times New Roman" w:hAnsi="Times New Roman" w:cs="Times New Roman"/>
                <w:sz w:val="22"/>
              </w:rPr>
            </w:rPrChange>
          </w:rPr>
          <w:t>P. micra</w:t>
        </w:r>
        <w:r w:rsidR="00B0379E">
          <w:rPr>
            <w:rFonts w:ascii="Times New Roman" w:hAnsi="Times New Roman" w:cs="Times New Roman"/>
            <w:sz w:val="22"/>
          </w:rPr>
          <w:t xml:space="preserve">, </w:t>
        </w:r>
        <w:r w:rsidR="00B0379E" w:rsidRPr="00B0379E">
          <w:rPr>
            <w:rFonts w:ascii="Times New Roman" w:hAnsi="Times New Roman" w:cs="Times New Roman"/>
            <w:i/>
            <w:iCs/>
            <w:sz w:val="22"/>
            <w:rPrChange w:id="2725" w:author="LIN, Yufeng" w:date="2021-10-05T14:13:00Z">
              <w:rPr>
                <w:rFonts w:ascii="Times New Roman" w:hAnsi="Times New Roman" w:cs="Times New Roman"/>
                <w:sz w:val="22"/>
              </w:rPr>
            </w:rPrChange>
          </w:rPr>
          <w:t>F. nucleatum</w:t>
        </w:r>
        <w:r w:rsidR="00B0379E">
          <w:rPr>
            <w:rFonts w:ascii="Times New Roman" w:hAnsi="Times New Roman" w:cs="Times New Roman"/>
            <w:sz w:val="22"/>
          </w:rPr>
          <w:t xml:space="preserve">, </w:t>
        </w:r>
        <w:r w:rsidR="00B0379E" w:rsidRPr="00B0379E">
          <w:rPr>
            <w:rFonts w:ascii="Times New Roman" w:hAnsi="Times New Roman" w:cs="Times New Roman"/>
            <w:i/>
            <w:iCs/>
            <w:sz w:val="22"/>
            <w:rPrChange w:id="2726" w:author="LIN, Yufeng" w:date="2021-10-05T14:13:00Z">
              <w:rPr>
                <w:rFonts w:ascii="Times New Roman" w:hAnsi="Times New Roman" w:cs="Times New Roman"/>
                <w:sz w:val="22"/>
              </w:rPr>
            </w:rPrChange>
          </w:rPr>
          <w:t>G. morbillorum</w:t>
        </w:r>
        <w:r w:rsidR="00B0379E">
          <w:rPr>
            <w:rFonts w:ascii="Times New Roman" w:hAnsi="Times New Roman" w:cs="Times New Roman"/>
            <w:sz w:val="22"/>
          </w:rPr>
          <w:t xml:space="preserve">, and </w:t>
        </w:r>
        <w:r w:rsidR="00B0379E" w:rsidRPr="00B0379E">
          <w:rPr>
            <w:rFonts w:ascii="Times New Roman" w:hAnsi="Times New Roman" w:cs="Times New Roman"/>
            <w:i/>
            <w:iCs/>
            <w:sz w:val="22"/>
            <w:rPrChange w:id="2727" w:author="LIN, Yufeng" w:date="2021-10-05T14:13:00Z">
              <w:rPr>
                <w:rFonts w:ascii="Times New Roman" w:hAnsi="Times New Roman" w:cs="Times New Roman"/>
                <w:sz w:val="22"/>
              </w:rPr>
            </w:rPrChange>
          </w:rPr>
          <w:t>P. asaccharolytica</w:t>
        </w:r>
      </w:ins>
      <w:ins w:id="2728" w:author="LIN, Yufeng" w:date="2021-10-05T14:12:00Z">
        <w:r w:rsidR="00B0379E">
          <w:rPr>
            <w:rFonts w:ascii="Times New Roman" w:hAnsi="Times New Roman" w:cs="Times New Roman"/>
            <w:sz w:val="22"/>
          </w:rPr>
          <w:t>)</w:t>
        </w:r>
      </w:ins>
      <w:ins w:id="2729" w:author="LIN, Yufeng" w:date="2021-10-05T14:13:00Z">
        <w:r w:rsidR="00B0379E">
          <w:rPr>
            <w:rFonts w:ascii="Times New Roman" w:hAnsi="Times New Roman" w:cs="Times New Roman"/>
            <w:sz w:val="22"/>
          </w:rPr>
          <w:t xml:space="preserve"> </w:t>
        </w:r>
      </w:ins>
      <w:ins w:id="2730" w:author="LIN, Yufeng" w:date="2021-10-05T14:12:00Z">
        <w:r w:rsidR="00B0379E">
          <w:rPr>
            <w:rFonts w:ascii="Times New Roman" w:hAnsi="Times New Roman" w:cs="Times New Roman"/>
            <w:sz w:val="22"/>
          </w:rPr>
          <w:t xml:space="preserve">were filtered from 66 core </w:t>
        </w:r>
      </w:ins>
      <w:ins w:id="2731" w:author="LIN, Yufeng" w:date="2021-10-05T14:14:00Z">
        <w:r w:rsidR="00B0379E">
          <w:rPr>
            <w:rFonts w:ascii="Times New Roman" w:hAnsi="Times New Roman" w:cs="Times New Roman"/>
            <w:sz w:val="22"/>
          </w:rPr>
          <w:t>species</w:t>
        </w:r>
      </w:ins>
      <w:ins w:id="2732" w:author="LIN, Yufeng" w:date="2021-10-05T14:12:00Z">
        <w:r w:rsidR="00B0379E">
          <w:rPr>
            <w:rFonts w:ascii="Times New Roman" w:hAnsi="Times New Roman" w:cs="Times New Roman"/>
            <w:sz w:val="22"/>
          </w:rPr>
          <w:t xml:space="preserve"> (33 fungi and 31 bacteria)</w:t>
        </w:r>
      </w:ins>
      <w:ins w:id="2733" w:author="LIN, Yufeng" w:date="2021-10-05T14:14:00Z">
        <w:r w:rsidR="00B0379E">
          <w:rPr>
            <w:rFonts w:ascii="Times New Roman" w:hAnsi="Times New Roman" w:cs="Times New Roman"/>
            <w:sz w:val="22"/>
          </w:rPr>
          <w:t xml:space="preserve"> as candidates of the single-feature model</w:t>
        </w:r>
      </w:ins>
      <w:ins w:id="2734" w:author="LIN, Yufeng" w:date="2021-10-05T18:43:00Z">
        <w:r w:rsidR="003A37B1">
          <w:rPr>
            <w:rFonts w:ascii="Times New Roman" w:hAnsi="Times New Roman" w:cs="Times New Roman"/>
            <w:sz w:val="22"/>
          </w:rPr>
          <w:t>.</w:t>
        </w:r>
      </w:ins>
      <w:ins w:id="2735" w:author="LIN, Yufeng" w:date="2021-10-05T14:17:00Z">
        <w:r w:rsidR="0019717A">
          <w:rPr>
            <w:rFonts w:ascii="Times New Roman" w:hAnsi="Times New Roman" w:cs="Times New Roman"/>
            <w:sz w:val="22"/>
          </w:rPr>
          <w:t xml:space="preserve"> </w:t>
        </w:r>
      </w:ins>
      <w:ins w:id="2736" w:author="LIN, Yufeng" w:date="2021-10-05T14:22:00Z">
        <w:r w:rsidR="0019717A" w:rsidRPr="0019717A">
          <w:rPr>
            <w:rFonts w:ascii="Times New Roman" w:hAnsi="Times New Roman" w:cs="Times New Roman"/>
            <w:sz w:val="22"/>
          </w:rPr>
          <w:t>Even though they have been reported to relate to cancer in previous researches</w:t>
        </w:r>
      </w:ins>
      <w:r w:rsidR="0019717A">
        <w:rPr>
          <w:rFonts w:ascii="Times New Roman" w:hAnsi="Times New Roman" w:cs="Times New Roman"/>
          <w:sz w:val="22"/>
        </w:rPr>
        <w:fldChar w:fldCharType="begin"/>
      </w:r>
      <w:r w:rsidR="0019717A">
        <w:rPr>
          <w:rFonts w:ascii="Times New Roman" w:hAnsi="Times New Roman" w:cs="Times New Roman"/>
          <w:sz w:val="22"/>
        </w:rPr>
        <w: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19717A">
        <w:rPr>
          <w:rFonts w:ascii="Times New Roman" w:hAnsi="Times New Roman" w:cs="Times New Roman"/>
          <w:sz w:val="22"/>
        </w:rPr>
        <w:fldChar w:fldCharType="separate"/>
      </w:r>
      <w:r w:rsidR="0019717A" w:rsidRPr="0019717A">
        <w:rPr>
          <w:rFonts w:ascii="Times New Roman" w:hAnsi="Times New Roman" w:cs="Times New Roman"/>
          <w:kern w:val="0"/>
          <w:sz w:val="22"/>
          <w:szCs w:val="24"/>
          <w:vertAlign w:val="superscript"/>
        </w:rPr>
        <w:t>29,32</w:t>
      </w:r>
      <w:r w:rsidR="0019717A">
        <w:rPr>
          <w:rFonts w:ascii="Times New Roman" w:hAnsi="Times New Roman" w:cs="Times New Roman"/>
          <w:sz w:val="22"/>
        </w:rPr>
        <w:fldChar w:fldCharType="end"/>
      </w:r>
      <w:ins w:id="2737" w:author="LIN, Yufeng" w:date="2021-10-05T14:17:00Z">
        <w:r w:rsidR="0019717A">
          <w:rPr>
            <w:rFonts w:ascii="Times New Roman" w:hAnsi="Times New Roman" w:cs="Times New Roman"/>
            <w:sz w:val="22"/>
          </w:rPr>
          <w:t>, it was the first time t</w:t>
        </w:r>
      </w:ins>
      <w:ins w:id="2738" w:author="LIN, Yufeng" w:date="2021-10-05T14:18:00Z">
        <w:r w:rsidR="0019717A">
          <w:rPr>
            <w:rFonts w:ascii="Times New Roman" w:hAnsi="Times New Roman" w:cs="Times New Roman"/>
            <w:sz w:val="22"/>
          </w:rPr>
          <w:t xml:space="preserve">o </w:t>
        </w:r>
      </w:ins>
      <w:ins w:id="2739" w:author="LIN, Yufeng" w:date="2021-10-05T14:21:00Z">
        <w:r w:rsidR="0019717A">
          <w:rPr>
            <w:rFonts w:ascii="Times New Roman" w:hAnsi="Times New Roman" w:cs="Times New Roman"/>
            <w:sz w:val="22"/>
          </w:rPr>
          <w:t>be</w:t>
        </w:r>
      </w:ins>
      <w:ins w:id="2740" w:author="LIN, Yufeng" w:date="2021-10-05T14:18:00Z">
        <w:r w:rsidR="0019717A">
          <w:rPr>
            <w:rFonts w:ascii="Times New Roman" w:hAnsi="Times New Roman" w:cs="Times New Roman"/>
            <w:sz w:val="22"/>
          </w:rPr>
          <w:t xml:space="preserve"> as biomarkers.</w:t>
        </w:r>
      </w:ins>
      <w:ins w:id="2741" w:author="LIN, Yufeng" w:date="2021-10-05T14:43:00Z">
        <w:r w:rsidR="00130E5C">
          <w:rPr>
            <w:rFonts w:ascii="Times New Roman" w:hAnsi="Times New Roman" w:cs="Times New Roman"/>
            <w:sz w:val="22"/>
          </w:rPr>
          <w:t xml:space="preserve"> </w:t>
        </w:r>
      </w:ins>
      <w:ins w:id="2742" w:author="LIN, Yufeng" w:date="2021-10-05T14:23:00Z">
        <w:r w:rsidR="0019717A">
          <w:rPr>
            <w:rFonts w:ascii="Times New Roman" w:hAnsi="Times New Roman" w:cs="Times New Roman"/>
            <w:sz w:val="22"/>
          </w:rPr>
          <w:t>Their individua</w:t>
        </w:r>
      </w:ins>
      <w:ins w:id="2743" w:author="LIN, Yufeng" w:date="2021-10-05T14:34:00Z">
        <w:r w:rsidR="008E07A8">
          <w:rPr>
            <w:rFonts w:ascii="Times New Roman" w:hAnsi="Times New Roman" w:cs="Times New Roman"/>
            <w:sz w:val="22"/>
          </w:rPr>
          <w:t>l</w:t>
        </w:r>
      </w:ins>
      <w:ins w:id="2744" w:author="LIN, Yufeng" w:date="2021-10-05T14:23:00Z">
        <w:r w:rsidR="0019717A">
          <w:rPr>
            <w:rFonts w:ascii="Times New Roman" w:hAnsi="Times New Roman" w:cs="Times New Roman"/>
            <w:sz w:val="22"/>
          </w:rPr>
          <w:t xml:space="preserve"> effects </w:t>
        </w:r>
      </w:ins>
      <w:ins w:id="2745" w:author="LIN, Yufeng" w:date="2021-10-05T14:24:00Z">
        <w:r w:rsidR="0019717A">
          <w:rPr>
            <w:rFonts w:ascii="Times New Roman" w:hAnsi="Times New Roman" w:cs="Times New Roman"/>
            <w:sz w:val="22"/>
          </w:rPr>
          <w:t xml:space="preserve">were better than a lot of </w:t>
        </w:r>
      </w:ins>
      <w:ins w:id="2746" w:author="LIN, Yufeng" w:date="2021-10-05T14:25:00Z">
        <w:r w:rsidR="0019717A">
          <w:rPr>
            <w:rFonts w:ascii="Times New Roman" w:hAnsi="Times New Roman" w:cs="Times New Roman"/>
            <w:sz w:val="22"/>
          </w:rPr>
          <w:t xml:space="preserve">potential bacterial </w:t>
        </w:r>
      </w:ins>
      <w:ins w:id="2747" w:author="LIN, Yufeng" w:date="2021-10-05T14:24:00Z">
        <w:r w:rsidR="0019717A">
          <w:rPr>
            <w:rFonts w:ascii="Times New Roman" w:hAnsi="Times New Roman" w:cs="Times New Roman"/>
            <w:sz w:val="22"/>
          </w:rPr>
          <w:t xml:space="preserve">carcinogens or </w:t>
        </w:r>
      </w:ins>
      <w:ins w:id="2748" w:author="LIN, Yufeng" w:date="2021-10-05T14:25:00Z">
        <w:r w:rsidR="0019717A">
          <w:rPr>
            <w:rFonts w:ascii="Times New Roman" w:hAnsi="Times New Roman" w:cs="Times New Roman"/>
            <w:sz w:val="22"/>
          </w:rPr>
          <w:t>probiotics, such as</w:t>
        </w:r>
      </w:ins>
      <w:ins w:id="2749" w:author="LIN, Yufeng" w:date="2021-10-05T14:57:00Z">
        <w:r w:rsidR="00595E20" w:rsidRPr="00595E20">
          <w:rPr>
            <w:rFonts w:ascii="Times New Roman" w:hAnsi="Times New Roman" w:cs="Times New Roman"/>
            <w:i/>
            <w:iCs/>
            <w:sz w:val="22"/>
            <w:rPrChange w:id="2750" w:author="LIN, Yufeng" w:date="2021-10-05T14:59:00Z">
              <w:rPr>
                <w:rFonts w:ascii="Times New Roman" w:hAnsi="Times New Roman" w:cs="Times New Roman"/>
                <w:sz w:val="22"/>
              </w:rPr>
            </w:rPrChange>
          </w:rPr>
          <w:t xml:space="preserve"> S. thermophilus</w:t>
        </w:r>
      </w:ins>
      <w:r w:rsidR="00595E20">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{"citationID":"a1b064e244g","properties":{"formattedCitation":"\\super 68\\nosupersub{}","plainCitation":"68","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instrText>
      </w:r>
      <w:r w:rsidR="00595E20">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68</w:t>
      </w:r>
      <w:r w:rsidR="00595E20">
        <w:rPr>
          <w:rFonts w:ascii="Times New Roman" w:hAnsi="Times New Roman" w:cs="Times New Roman"/>
          <w:sz w:val="22"/>
        </w:rPr>
        <w:fldChar w:fldCharType="end"/>
      </w:r>
      <w:ins w:id="2751" w:author="LIN, Yufeng" w:date="2021-10-05T14:57:00Z">
        <w:r w:rsidR="00595E20">
          <w:rPr>
            <w:rFonts w:ascii="Times New Roman" w:hAnsi="Times New Roman" w:cs="Times New Roman"/>
            <w:sz w:val="22"/>
          </w:rPr>
          <w:t xml:space="preserve">, </w:t>
        </w:r>
      </w:ins>
      <w:ins w:id="2752" w:author="LIN, Yufeng" w:date="2021-10-05T15:04:00Z">
        <w:r w:rsidR="00595E20" w:rsidRPr="00595E20">
          <w:rPr>
            <w:rFonts w:ascii="Times New Roman" w:hAnsi="Times New Roman" w:cs="Times New Roman"/>
            <w:i/>
            <w:iCs/>
            <w:sz w:val="22"/>
            <w:rPrChange w:id="2753" w:author="LIN, Yufeng" w:date="2021-10-05T15:06:00Z">
              <w:rPr>
                <w:rFonts w:ascii="Times New Roman" w:hAnsi="Times New Roman" w:cs="Times New Roman"/>
                <w:sz w:val="22"/>
              </w:rPr>
            </w:rPrChange>
          </w:rPr>
          <w:t>Prevotella intermedia</w:t>
        </w:r>
      </w:ins>
      <w:r w:rsidR="00595E20">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{"citationID":"a2mp4nfov1","properties":{"formattedCitation":"\\super 69\\nosupersub{}","plainCitation":"69","noteIndex":0},"citationItems":[{"id":651,"uris":["http://zotero.org/users/7908919/items/75YC6CVP"],"uri":["http://zotero.org/users/7908919/items/75YC6CVP"],"itemData":{"id":651,"type":"article-journal","abstract":"Oral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instrText>
      </w:r>
      <w:r w:rsidR="00595E20">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69</w:t>
      </w:r>
      <w:r w:rsidR="00595E20">
        <w:rPr>
          <w:rFonts w:ascii="Times New Roman" w:hAnsi="Times New Roman" w:cs="Times New Roman"/>
          <w:sz w:val="22"/>
        </w:rPr>
        <w:fldChar w:fldCharType="end"/>
      </w:r>
      <w:ins w:id="2754" w:author="LIN, Yufeng" w:date="2021-10-05T15:04:00Z">
        <w:r w:rsidR="00595E20">
          <w:rPr>
            <w:rFonts w:ascii="Times New Roman" w:hAnsi="Times New Roman" w:cs="Times New Roman" w:hint="eastAsia"/>
            <w:sz w:val="22"/>
          </w:rPr>
          <w:t>,</w:t>
        </w:r>
        <w:r w:rsidR="00595E20">
          <w:rPr>
            <w:rFonts w:ascii="Times New Roman" w:hAnsi="Times New Roman" w:cs="Times New Roman"/>
            <w:sz w:val="22"/>
          </w:rPr>
          <w:t xml:space="preserve"> and </w:t>
        </w:r>
        <w:r w:rsidR="00595E20" w:rsidRPr="00595E20">
          <w:rPr>
            <w:rFonts w:ascii="Times New Roman" w:hAnsi="Times New Roman" w:cs="Times New Roman"/>
            <w:i/>
            <w:iCs/>
            <w:sz w:val="22"/>
            <w:rPrChange w:id="2755" w:author="LIN, Yufeng" w:date="2021-10-05T15:06:00Z">
              <w:rPr>
                <w:rFonts w:ascii="Times New Roman" w:hAnsi="Times New Roman" w:cs="Times New Roman"/>
                <w:sz w:val="22"/>
              </w:rPr>
            </w:rPrChange>
          </w:rPr>
          <w:t>Dialister pneumosinte</w:t>
        </w:r>
      </w:ins>
      <w:ins w:id="2756" w:author="LIN, Yufeng" w:date="2021-10-05T15:07:00Z">
        <w:r w:rsidR="00595E20">
          <w:rPr>
            <w:rFonts w:ascii="Times New Roman" w:hAnsi="Times New Roman" w:cs="Times New Roman"/>
            <w:i/>
            <w:iCs/>
            <w:sz w:val="22"/>
          </w:rPr>
          <w:t>s</w:t>
        </w:r>
      </w:ins>
      <w:r w:rsidR="00595E20">
        <w:rPr>
          <w:rFonts w:ascii="Times New Roman" w:hAnsi="Times New Roman" w:cs="Times New Roman"/>
          <w:i/>
          <w:iCs/>
          <w:sz w:val="22"/>
        </w:rPr>
        <w:fldChar w:fldCharType="begin"/>
      </w:r>
      <w:r w:rsidR="00B07014">
        <w:rPr>
          <w:rFonts w:ascii="Times New Roman" w:hAnsi="Times New Roman" w:cs="Times New Roman"/>
          <w:i/>
          <w:iCs/>
          <w:sz w:val="22"/>
        </w:rPr>
        <w:instrText xml:space="preserve"> ADDIN ZOTERO_ITEM CSL_CITATION {"citationID":"a2bf1p1appv","properties":{"formattedCitation":"\\super 70\\nosupersub{}","plainCitation":"70","noteIndex":0},"citationItems":[{"id":655,"uris":["http://zotero.org/users/7908919/items/NEBSGVDB"],"uri":["http://zotero.org/users/7908919/items/NEBSGVDB"],"itemData":{"id":655,"type":"article-journal","abstract":"OBJECTIVES: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instrText>
      </w:r>
      <w:r w:rsidR="00595E20">
        <w:rPr>
          <w:rFonts w:ascii="Times New Roman" w:hAnsi="Times New Roman" w:cs="Times New Roman"/>
          <w:i/>
          <w:iCs/>
          <w:sz w:val="22"/>
        </w:rPr>
        <w:fldChar w:fldCharType="separate"/>
      </w:r>
      <w:r w:rsidR="00B07014" w:rsidRPr="00B07014">
        <w:rPr>
          <w:rFonts w:ascii="Times New Roman" w:hAnsi="Times New Roman" w:cs="Times New Roman"/>
          <w:kern w:val="0"/>
          <w:sz w:val="22"/>
          <w:szCs w:val="24"/>
          <w:vertAlign w:val="superscript"/>
        </w:rPr>
        <w:t>70</w:t>
      </w:r>
      <w:r w:rsidR="00595E20">
        <w:rPr>
          <w:rFonts w:ascii="Times New Roman" w:hAnsi="Times New Roman" w:cs="Times New Roman"/>
          <w:i/>
          <w:iCs/>
          <w:sz w:val="22"/>
        </w:rPr>
        <w:fldChar w:fldCharType="end"/>
      </w:r>
      <w:del w:id="2757" w:author="LIN, Yufeng" w:date="2021-10-05T15:07:00Z">
        <w:r w:rsidR="00595E20" w:rsidRPr="00595E20" w:rsidDel="00595E20">
          <w:rPr>
            <w:rFonts w:ascii="Times New Roman" w:hAnsi="Times New Roman" w:cs="Times New Roman"/>
            <w:kern w:val="0"/>
            <w:sz w:val="22"/>
            <w:szCs w:val="24"/>
            <w:u w:val="dash"/>
            <w:vertAlign w:val="superscript"/>
          </w:rPr>
          <w:delText>1</w:delText>
        </w:r>
      </w:del>
      <w:ins w:id="2758" w:author="LIN, Yufeng" w:date="2021-10-05T14:38:00Z">
        <w:r w:rsidR="00130E5C">
          <w:rPr>
            <w:rFonts w:ascii="Times New Roman" w:hAnsi="Times New Roman" w:cs="Times New Roman"/>
            <w:sz w:val="22"/>
          </w:rPr>
          <w:t xml:space="preserve">. </w:t>
        </w:r>
      </w:ins>
      <w:ins w:id="2759" w:author="LIN, Yufeng" w:date="2021-10-05T14:34:00Z">
        <w:r w:rsidR="008E07A8">
          <w:rPr>
            <w:rFonts w:ascii="Times New Roman" w:hAnsi="Times New Roman" w:cs="Times New Roman"/>
            <w:sz w:val="22"/>
          </w:rPr>
          <w:t xml:space="preserve">It </w:t>
        </w:r>
      </w:ins>
      <w:ins w:id="2760" w:author="LIN, Yufeng" w:date="2021-10-05T14:35:00Z">
        <w:r w:rsidR="008E07A8">
          <w:rPr>
            <w:rFonts w:ascii="Times New Roman" w:hAnsi="Times New Roman" w:cs="Times New Roman"/>
            <w:sz w:val="22"/>
          </w:rPr>
          <w:t>disclosed that the f</w:t>
        </w:r>
      </w:ins>
      <w:ins w:id="2761" w:author="LIN, Yufeng" w:date="2021-10-05T14:41:00Z">
        <w:r w:rsidR="00130E5C" w:rsidRPr="00130E5C">
          <w:rPr>
            <w:rFonts w:ascii="Times New Roman" w:hAnsi="Times New Roman" w:cs="Times New Roman"/>
            <w:sz w:val="22"/>
          </w:rPr>
          <w:t xml:space="preserve">ungus </w:t>
        </w:r>
        <w:r w:rsidR="00130E5C">
          <w:rPr>
            <w:rFonts w:ascii="Times New Roman" w:hAnsi="Times New Roman" w:cs="Times New Roman"/>
            <w:sz w:val="22"/>
          </w:rPr>
          <w:t>wa</w:t>
        </w:r>
        <w:r w:rsidR="00130E5C" w:rsidRPr="00130E5C">
          <w:rPr>
            <w:rFonts w:ascii="Times New Roman" w:hAnsi="Times New Roman" w:cs="Times New Roman"/>
            <w:sz w:val="22"/>
          </w:rPr>
          <w:t xml:space="preserve">s </w:t>
        </w:r>
        <w:r w:rsidR="00130E5C">
          <w:rPr>
            <w:rFonts w:ascii="Times New Roman" w:hAnsi="Times New Roman" w:cs="Times New Roman"/>
            <w:sz w:val="22"/>
          </w:rPr>
          <w:t>the</w:t>
        </w:r>
        <w:r w:rsidR="00130E5C" w:rsidRPr="00130E5C">
          <w:rPr>
            <w:rFonts w:ascii="Times New Roman" w:hAnsi="Times New Roman" w:cs="Times New Roman"/>
            <w:sz w:val="22"/>
          </w:rPr>
          <w:t xml:space="preserve"> important overlooked potential CRC </w:t>
        </w:r>
      </w:ins>
      <w:ins w:id="2762" w:author="LIN, Yufeng" w:date="2021-10-05T18:43:00Z">
        <w:r w:rsidR="003A37B1">
          <w:rPr>
            <w:rFonts w:ascii="Times New Roman" w:hAnsi="Times New Roman" w:cs="Times New Roman"/>
            <w:sz w:val="22"/>
          </w:rPr>
          <w:t>bio</w:t>
        </w:r>
      </w:ins>
      <w:ins w:id="2763" w:author="LIN, Yufeng" w:date="2021-10-05T14:41:00Z">
        <w:r w:rsidR="00130E5C" w:rsidRPr="00130E5C">
          <w:rPr>
            <w:rFonts w:ascii="Times New Roman" w:hAnsi="Times New Roman" w:cs="Times New Roman"/>
            <w:sz w:val="22"/>
          </w:rPr>
          <w:t>marker</w:t>
        </w:r>
        <w:r w:rsidR="00130E5C">
          <w:rPr>
            <w:rFonts w:ascii="Times New Roman" w:hAnsi="Times New Roman" w:cs="Times New Roman"/>
            <w:sz w:val="22"/>
          </w:rPr>
          <w:t>.</w:t>
        </w:r>
      </w:ins>
      <w:ins w:id="2764" w:author="LIN, Yufeng" w:date="2021-10-05T14:42:00Z">
        <w:r w:rsidR="00130E5C">
          <w:rPr>
            <w:rFonts w:ascii="Times New Roman" w:hAnsi="Times New Roman" w:cs="Times New Roman"/>
            <w:sz w:val="22"/>
          </w:rPr>
          <w:t xml:space="preserve"> </w:t>
        </w:r>
      </w:ins>
      <w:del w:id="2765" w:author="LIN, Yufeng" w:date="2021-10-05T18:44:00Z">
        <w:r w:rsidR="00520951" w:rsidDel="003A37B1">
          <w:rPr>
            <w:rFonts w:ascii="Times New Roman" w:hAnsi="Times New Roman" w:cs="Times New Roman"/>
            <w:sz w:val="22"/>
          </w:rPr>
          <w:fldChar w:fldCharType="begin"/>
        </w:r>
        <w:r w:rsidR="00B07014" w:rsidDel="003A37B1">
          <w:rPr>
            <w:rFonts w:ascii="Times New Roman" w:hAnsi="Times New Roman" w:cs="Times New Roman"/>
            <w:sz w:val="22"/>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Del="003A37B1">
          <w:rPr>
            <w:rFonts w:ascii="Times New Roman" w:hAnsi="Times New Roman" w:cs="Times New Roman"/>
            <w:sz w:val="22"/>
          </w:rPr>
          <w:fldChar w:fldCharType="separate"/>
        </w:r>
        <w:r w:rsidR="00B07014" w:rsidRPr="00B07014" w:rsidDel="003A37B1">
          <w:rPr>
            <w:rFonts w:ascii="Times New Roman" w:hAnsi="Times New Roman" w:cs="Times New Roman"/>
            <w:kern w:val="0"/>
            <w:sz w:val="22"/>
            <w:szCs w:val="24"/>
            <w:vertAlign w:val="superscript"/>
          </w:rPr>
          <w:delText>60,71–73</w:delText>
        </w:r>
        <w:r w:rsidR="00520951" w:rsidDel="003A37B1">
          <w:rPr>
            <w:rFonts w:ascii="Times New Roman" w:hAnsi="Times New Roman" w:cs="Times New Roman"/>
            <w:sz w:val="22"/>
          </w:rPr>
          <w:fldChar w:fldCharType="end"/>
        </w:r>
      </w:del>
      <w:ins w:id="2766" w:author="LIN, Yufeng" w:date="2021-10-05T15:09:00Z">
        <w:r w:rsidR="00595E20">
          <w:rPr>
            <w:rFonts w:ascii="Times New Roman" w:hAnsi="Times New Roman" w:cs="Times New Roman"/>
            <w:sz w:val="22"/>
          </w:rPr>
          <w:t xml:space="preserve">The </w:t>
        </w:r>
      </w:ins>
      <w:ins w:id="2767" w:author="LIN, Yufeng" w:date="2021-10-05T15:10:00Z">
        <w:r w:rsidR="00595E20">
          <w:rPr>
            <w:rFonts w:ascii="Times New Roman" w:hAnsi="Times New Roman" w:cs="Times New Roman"/>
            <w:sz w:val="22"/>
          </w:rPr>
          <w:t xml:space="preserve">fungal-bacterial multi-features </w:t>
        </w:r>
      </w:ins>
      <w:ins w:id="2768" w:author="LIN, Yufeng" w:date="2021-10-05T16:06:00Z">
        <w:r w:rsidR="0023380F">
          <w:rPr>
            <w:rFonts w:ascii="Times New Roman" w:hAnsi="Times New Roman" w:cs="Times New Roman"/>
            <w:sz w:val="22"/>
          </w:rPr>
          <w:t>classif</w:t>
        </w:r>
      </w:ins>
      <w:ins w:id="2769" w:author="LIN, Yufeng" w:date="2021-10-05T18:52:00Z">
        <w:r w:rsidR="003A37B1">
          <w:rPr>
            <w:rFonts w:ascii="Times New Roman" w:hAnsi="Times New Roman" w:cs="Times New Roman"/>
            <w:sz w:val="22"/>
          </w:rPr>
          <w:t>i</w:t>
        </w:r>
      </w:ins>
      <w:ins w:id="2770" w:author="LIN, Yufeng" w:date="2021-10-05T16:06:00Z">
        <w:r w:rsidR="0023380F">
          <w:rPr>
            <w:rFonts w:ascii="Times New Roman" w:hAnsi="Times New Roman" w:cs="Times New Roman"/>
            <w:sz w:val="22"/>
          </w:rPr>
          <w:t>er prof</w:t>
        </w:r>
      </w:ins>
      <w:ins w:id="2771" w:author="LIN, Yufeng" w:date="2021-10-05T16:07:00Z">
        <w:r w:rsidR="0023380F">
          <w:rPr>
            <w:rFonts w:ascii="Times New Roman" w:hAnsi="Times New Roman" w:cs="Times New Roman"/>
            <w:sz w:val="22"/>
          </w:rPr>
          <w:t>iled from multiple studies maintained an AUC of at least 0.75 in seven</w:t>
        </w:r>
      </w:ins>
      <w:ins w:id="2772" w:author="LIN, Yufeng" w:date="2021-10-05T16:08:00Z">
        <w:r w:rsidR="0023380F">
          <w:rPr>
            <w:rFonts w:ascii="Times New Roman" w:hAnsi="Times New Roman" w:cs="Times New Roman"/>
            <w:sz w:val="22"/>
          </w:rPr>
          <w:t xml:space="preserve"> out of eight cohorts and achieved an accuracy similar to </w:t>
        </w:r>
      </w:ins>
      <w:ins w:id="2773" w:author="LIN, Yufeng" w:date="2021-10-05T16:16:00Z">
        <w:r w:rsidR="00C450DC" w:rsidRPr="00C450DC">
          <w:rPr>
            <w:rFonts w:ascii="Times New Roman" w:hAnsi="Times New Roman" w:cs="Times New Roman"/>
            <w:sz w:val="22"/>
          </w:rPr>
          <w:t xml:space="preserve">the traditional guaiac-based </w:t>
        </w:r>
      </w:ins>
      <w:ins w:id="2774" w:author="LIN, Yufeng" w:date="2021-10-05T16:08:00Z">
        <w:r w:rsidR="0023380F">
          <w:rPr>
            <w:rFonts w:ascii="Times New Roman" w:hAnsi="Times New Roman" w:cs="Times New Roman"/>
            <w:sz w:val="22"/>
          </w:rPr>
          <w:t>fecal occult blood test, a standard non-invasive CRC clinical test</w:t>
        </w:r>
      </w:ins>
      <w:r w:rsidR="00C450DC">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{"citationID":"ai9slgmh81","properties":{"formattedCitation":"\\super 74\\nosupersub{}","plainCitation":"74","noteIndex":0},"citationItems":[{"id":660,"uris":["http://zotero.org/users/7908919/items/ZAIS3VQJ"],"uri":["http://zotero.org/users/7908919/items/ZAIS3VQJ"],"itemData":{"id":660,"type":"article-journal","container-title":"Anticancer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instrText>
      </w:r>
      <w:r w:rsidR="00C450DC">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74</w:t>
      </w:r>
      <w:r w:rsidR="00C450DC">
        <w:rPr>
          <w:rFonts w:ascii="Times New Roman" w:hAnsi="Times New Roman" w:cs="Times New Roman"/>
          <w:sz w:val="22"/>
        </w:rPr>
        <w:fldChar w:fldCharType="end"/>
      </w:r>
      <w:ins w:id="2775" w:author="LIN, Yufeng" w:date="2021-10-05T16:08:00Z">
        <w:r w:rsidR="0023380F">
          <w:rPr>
            <w:rFonts w:ascii="Times New Roman" w:hAnsi="Times New Roman" w:cs="Times New Roman"/>
            <w:sz w:val="22"/>
          </w:rPr>
          <w:t>.</w:t>
        </w:r>
      </w:ins>
      <w:ins w:id="2776" w:author="LIN, Yufeng" w:date="2021-10-05T16:21:00Z">
        <w:r w:rsidR="002A01D6">
          <w:rPr>
            <w:rFonts w:ascii="Times New Roman" w:hAnsi="Times New Roman" w:cs="Times New Roman"/>
            <w:sz w:val="22"/>
          </w:rPr>
          <w:t xml:space="preserve"> </w:t>
        </w:r>
      </w:ins>
      <w:ins w:id="2777" w:author="LIN, Yufeng" w:date="2021-10-05T18:51:00Z">
        <w:r w:rsidR="003A37B1">
          <w:rPr>
            <w:rFonts w:ascii="Times New Roman" w:hAnsi="Times New Roman" w:cs="Times New Roman"/>
            <w:sz w:val="22"/>
          </w:rPr>
          <w:t xml:space="preserve">The </w:t>
        </w:r>
        <w:proofErr w:type="spellStart"/>
        <w:r w:rsidR="003A37B1">
          <w:rPr>
            <w:rFonts w:ascii="Times New Roman" w:hAnsi="Times New Roman" w:cs="Times New Roman"/>
            <w:sz w:val="22"/>
          </w:rPr>
          <w:t>combinated</w:t>
        </w:r>
        <w:proofErr w:type="spellEnd"/>
        <w:r w:rsidR="003A37B1">
          <w:rPr>
            <w:rFonts w:ascii="Times New Roman" w:hAnsi="Times New Roman" w:cs="Times New Roman"/>
            <w:sz w:val="22"/>
          </w:rPr>
          <w:t xml:space="preserve"> cl</w:t>
        </w:r>
      </w:ins>
      <w:ins w:id="2778" w:author="LIN, Yufeng" w:date="2021-10-05T18:52:00Z">
        <w:r w:rsidR="003A37B1">
          <w:rPr>
            <w:rFonts w:ascii="Times New Roman" w:hAnsi="Times New Roman" w:cs="Times New Roman"/>
            <w:sz w:val="22"/>
          </w:rPr>
          <w:t>assifier improved</w:t>
        </w:r>
      </w:ins>
      <w:ins w:id="2779" w:author="LIN, Yufeng" w:date="2021-10-05T18:53:00Z">
        <w:r w:rsidR="003A37B1">
          <w:rPr>
            <w:rFonts w:ascii="Times New Roman" w:hAnsi="Times New Roman" w:cs="Times New Roman"/>
            <w:sz w:val="22"/>
          </w:rPr>
          <w:t xml:space="preserve"> 1.44% - 10.60%</w:t>
        </w:r>
        <w:r w:rsidR="0015211A">
          <w:rPr>
            <w:rFonts w:ascii="Times New Roman" w:hAnsi="Times New Roman" w:cs="Times New Roman"/>
            <w:sz w:val="22"/>
          </w:rPr>
          <w:t xml:space="preserve"> compared with trad</w:t>
        </w:r>
      </w:ins>
      <w:ins w:id="2780" w:author="LIN, Yufeng" w:date="2021-10-05T18:54:00Z">
        <w:r w:rsidR="0015211A">
          <w:rPr>
            <w:rFonts w:ascii="Times New Roman" w:hAnsi="Times New Roman" w:cs="Times New Roman"/>
            <w:sz w:val="22"/>
          </w:rPr>
          <w:t>itional bacterial classifier in seven out of eight cohort. It revealed that the fungi could supplement the bacteria</w:t>
        </w:r>
      </w:ins>
      <w:ins w:id="2781" w:author="LIN, Yufeng" w:date="2021-10-05T18:56:00Z">
        <w:r w:rsidR="0015211A">
          <w:rPr>
            <w:rFonts w:ascii="Times New Roman" w:hAnsi="Times New Roman" w:cs="Times New Roman"/>
            <w:sz w:val="22"/>
          </w:rPr>
          <w:t>-</w:t>
        </w:r>
      </w:ins>
      <w:ins w:id="2782" w:author="LIN, Yufeng" w:date="2021-10-05T18:55:00Z">
        <w:r w:rsidR="0015211A">
          <w:rPr>
            <w:rFonts w:ascii="Times New Roman" w:hAnsi="Times New Roman" w:cs="Times New Roman"/>
            <w:sz w:val="22"/>
          </w:rPr>
          <w:t>invalid</w:t>
        </w:r>
      </w:ins>
      <w:ins w:id="2783" w:author="LIN, Yufeng" w:date="2021-10-05T18:56:00Z">
        <w:r w:rsidR="0015211A">
          <w:rPr>
            <w:rFonts w:ascii="Times New Roman" w:hAnsi="Times New Roman" w:cs="Times New Roman"/>
            <w:sz w:val="22"/>
          </w:rPr>
          <w:t>-</w:t>
        </w:r>
      </w:ins>
      <w:ins w:id="2784" w:author="LIN, Yufeng" w:date="2021-10-05T18:55:00Z">
        <w:r w:rsidR="0015211A">
          <w:rPr>
            <w:rFonts w:ascii="Times New Roman" w:hAnsi="Times New Roman" w:cs="Times New Roman"/>
            <w:sz w:val="22"/>
          </w:rPr>
          <w:t>cases</w:t>
        </w:r>
      </w:ins>
      <w:ins w:id="2785" w:author="LIN, Yufeng" w:date="2021-10-05T18:57:00Z">
        <w:r w:rsidR="0015211A">
          <w:rPr>
            <w:rFonts w:ascii="Times New Roman" w:hAnsi="Times New Roman" w:cs="Times New Roman"/>
            <w:sz w:val="22"/>
          </w:rPr>
          <w:t xml:space="preserve"> and fungi might also play the important roles in color</w:t>
        </w:r>
      </w:ins>
      <w:ins w:id="2786" w:author="LIN, Yufeng" w:date="2021-10-05T18:58:00Z">
        <w:r w:rsidR="0015211A">
          <w:rPr>
            <w:rFonts w:ascii="Times New Roman" w:hAnsi="Times New Roman" w:cs="Times New Roman"/>
            <w:sz w:val="22"/>
          </w:rPr>
          <w:t xml:space="preserve">ectal </w:t>
        </w:r>
        <w:r w:rsidR="0015211A" w:rsidRPr="00790445">
          <w:rPr>
            <w:rFonts w:ascii="Times New Roman" w:hAnsi="Times New Roman" w:cs="Times New Roman"/>
            <w:sz w:val="22"/>
          </w:rPr>
          <w:t>carcinogenesis</w:t>
        </w:r>
        <w:r w:rsidR="0015211A">
          <w:rPr>
            <w:rFonts w:ascii="Times New Roman" w:hAnsi="Times New Roman" w:cs="Times New Roman"/>
            <w:sz w:val="22"/>
          </w:rPr>
          <w:t xml:space="preserve"> as bacteria. </w:t>
        </w:r>
      </w:ins>
    </w:p>
    <w:p w14:paraId="20D736CD" w14:textId="77777777" w:rsidR="0096422D" w:rsidRPr="002A01D6" w:rsidRDefault="0096422D" w:rsidP="00790445">
      <w:pPr>
        <w:rPr>
          <w:ins w:id="2787" w:author="LIN, Yufeng" w:date="2021-10-05T13:55:00Z"/>
          <w:rFonts w:ascii="Times New Roman" w:hAnsi="Times New Roman" w:cs="Times New Roman"/>
          <w:sz w:val="22"/>
        </w:rPr>
      </w:pPr>
    </w:p>
    <w:p w14:paraId="72CF66CF" w14:textId="77777777" w:rsidR="0096422D" w:rsidRPr="00790445" w:rsidRDefault="0096422D" w:rsidP="00790445">
      <w:pPr>
        <w:rPr>
          <w:rFonts w:ascii="Times New Roman" w:hAnsi="Times New Roman" w:cs="Times New Roman"/>
          <w:b/>
          <w:bCs/>
          <w:sz w:val="22"/>
        </w:rPr>
      </w:pPr>
    </w:p>
    <w:p w14:paraId="6264355C" w14:textId="457E049C" w:rsidR="00867992" w:rsidRDefault="00F634CB" w:rsidP="00790445">
      <w:pPr>
        <w:rPr>
          <w:ins w:id="2788" w:author="LIN, Yufeng" w:date="2021-10-05T18:14:00Z"/>
          <w:rFonts w:ascii="Times New Roman" w:hAnsi="Times New Roman" w:cs="Times New Roman"/>
          <w:sz w:val="22"/>
        </w:rPr>
      </w:pPr>
      <w:ins w:id="2789" w:author="LIN, Yufeng" w:date="2021-10-05T17:46:00Z">
        <w:r w:rsidRPr="00790445">
          <w:rPr>
            <w:rFonts w:ascii="Times New Roman" w:hAnsi="Times New Roman" w:cs="Times New Roman"/>
            <w:sz w:val="22"/>
          </w:rPr>
          <w:t xml:space="preserve">The </w:t>
        </w:r>
        <w:r>
          <w:rPr>
            <w:rFonts w:ascii="Times New Roman" w:hAnsi="Times New Roman" w:cs="Times New Roman"/>
            <w:sz w:val="22"/>
          </w:rPr>
          <w:t>fungal</w:t>
        </w:r>
        <w:r w:rsidRPr="00790445">
          <w:rPr>
            <w:rFonts w:ascii="Times New Roman" w:hAnsi="Times New Roman" w:cs="Times New Roman"/>
            <w:sz w:val="22"/>
          </w:rPr>
          <w:t xml:space="preserve"> internal relationship in CRC was </w:t>
        </w:r>
        <w:r>
          <w:rPr>
            <w:rFonts w:ascii="Times New Roman" w:hAnsi="Times New Roman" w:cs="Times New Roman"/>
            <w:sz w:val="22"/>
          </w:rPr>
          <w:t>significantly</w:t>
        </w:r>
        <w:commentRangeStart w:id="2790"/>
        <w:commentRangeEnd w:id="2790"/>
        <w:r>
          <w:rPr>
            <w:rStyle w:val="CommentReference"/>
          </w:rPr>
          <w:commentReference w:id="2790"/>
        </w:r>
        <w:r w:rsidRPr="00790445">
          <w:rPr>
            <w:rFonts w:ascii="Times New Roman" w:hAnsi="Times New Roman" w:cs="Times New Roman"/>
            <w:sz w:val="22"/>
          </w:rPr>
          <w:t xml:space="preserve"> different from the healthy control and adenoma.</w:t>
        </w:r>
        <w:r>
          <w:rPr>
            <w:rFonts w:ascii="Times New Roman" w:hAnsi="Times New Roman" w:cs="Times New Roman"/>
            <w:sz w:val="22"/>
          </w:rPr>
          <w:t xml:space="preserve"> </w:t>
        </w:r>
      </w:ins>
      <w:del w:id="2791" w:author="LIN, Yufeng" w:date="2021-10-05T17:46:00Z">
        <w:r w:rsidR="00867992" w:rsidRPr="00790445" w:rsidDel="00F634CB">
          <w:rPr>
            <w:rFonts w:ascii="Times New Roman" w:hAnsi="Times New Roman" w:cs="Times New Roman"/>
            <w:sz w:val="22"/>
          </w:rPr>
          <w:delText>As we know, t</w:delText>
        </w:r>
      </w:del>
      <w:del w:id="2792" w:author="LIN, Yufeng" w:date="2021-10-05T17:48:00Z">
        <w:r w:rsidR="00867992" w:rsidRPr="00790445" w:rsidDel="00F634CB">
          <w:rPr>
            <w:rFonts w:ascii="Times New Roman" w:hAnsi="Times New Roman" w:cs="Times New Roman"/>
            <w:sz w:val="22"/>
          </w:rPr>
          <w:delText xml:space="preserve">he human gut microbiome was a </w:delText>
        </w:r>
      </w:del>
      <w:del w:id="2793" w:author="LIN, Yufeng" w:date="2021-10-05T17:46:00Z">
        <w:r w:rsidR="00867992" w:rsidRPr="00790445" w:rsidDel="00F634CB">
          <w:rPr>
            <w:rFonts w:ascii="Times New Roman" w:hAnsi="Times New Roman" w:cs="Times New Roman"/>
            <w:sz w:val="22"/>
          </w:rPr>
          <w:delText xml:space="preserve">large, </w:delText>
        </w:r>
      </w:del>
      <w:del w:id="2794" w:author="LIN, Yufeng" w:date="2021-10-05T17:48:00Z">
        <w:r w:rsidR="00867992" w:rsidRPr="00790445" w:rsidDel="00F634CB">
          <w:rPr>
            <w:rFonts w:ascii="Times New Roman" w:hAnsi="Times New Roman" w:cs="Times New Roman"/>
            <w:sz w:val="22"/>
          </w:rPr>
          <w:delText>complicated</w:delText>
        </w:r>
      </w:del>
      <w:del w:id="2795" w:author="LIN, Yufeng" w:date="2021-10-05T17:46:00Z">
        <w:r w:rsidR="00867992" w:rsidRPr="00790445" w:rsidDel="00F634CB">
          <w:rPr>
            <w:rFonts w:ascii="Times New Roman" w:hAnsi="Times New Roman" w:cs="Times New Roman"/>
            <w:sz w:val="22"/>
          </w:rPr>
          <w:delText>,</w:delText>
        </w:r>
      </w:del>
      <w:del w:id="2796" w:author="LIN, Yufeng" w:date="2021-10-05T17:48:00Z">
        <w:r w:rsidR="00867992" w:rsidRPr="00790445" w:rsidDel="00F634CB">
          <w:rPr>
            <w:rFonts w:ascii="Times New Roman" w:hAnsi="Times New Roman" w:cs="Times New Roman"/>
            <w:sz w:val="22"/>
          </w:rPr>
          <w:delText xml:space="preserve"> and mutually microbial community. </w:delText>
        </w:r>
      </w:del>
      <w:r w:rsidR="00867992" w:rsidRPr="00790445">
        <w:rPr>
          <w:rFonts w:ascii="Times New Roman" w:hAnsi="Times New Roman" w:cs="Times New Roman"/>
          <w:sz w:val="22"/>
        </w:rPr>
        <w:t>Most previous studies have focused on one key microorganism or one metabolite effect on CRC development</w:t>
      </w:r>
      <w:r w:rsidR="00867992"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{"citationID":"7WDh9qDV","properties":{"formattedCitation":"\\super 68,75,76\\nosupersub{}","plainCitation":"68,75,76","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68,75,76</w:t>
      </w:r>
      <w:r w:rsidR="00867992" w:rsidRPr="00790445">
        <w:rPr>
          <w:rFonts w:ascii="Times New Roman" w:hAnsi="Times New Roman" w:cs="Times New Roman"/>
          <w:sz w:val="22"/>
        </w:rPr>
        <w:fldChar w:fldCharType="end"/>
      </w:r>
      <w:ins w:id="2797" w:author="LIN, Yufeng" w:date="2021-10-05T17:48:00Z">
        <w:r>
          <w:rPr>
            <w:rFonts w:ascii="Times New Roman" w:hAnsi="Times New Roman" w:cs="Times New Roman"/>
            <w:sz w:val="22"/>
          </w:rPr>
          <w:t xml:space="preserve">, but </w:t>
        </w:r>
      </w:ins>
      <w:del w:id="2798" w:author="LIN, Yufeng" w:date="2021-10-05T17:48:00Z">
        <w:r w:rsidR="00867992" w:rsidRPr="00790445" w:rsidDel="00F634CB">
          <w:rPr>
            <w:rFonts w:ascii="Times New Roman" w:hAnsi="Times New Roman" w:cs="Times New Roman"/>
            <w:sz w:val="22"/>
          </w:rPr>
          <w:delText>. However, diseased intestinal microbiota dysbiosis may be associated with a list of the microbiota, the microbial community perturbed, instead of only one or several microorganisms altered</w:delText>
        </w:r>
        <w:r w:rsidR="00867992" w:rsidRPr="00790445" w:rsidDel="00F634CB">
          <w:rPr>
            <w:rFonts w:ascii="Times New Roman" w:hAnsi="Times New Roman" w:cs="Times New Roman"/>
            <w:sz w:val="22"/>
          </w:rPr>
          <w:fldChar w:fldCharType="begin"/>
        </w:r>
        <w:r w:rsidR="00B07014" w:rsidDel="00F634CB">
          <w:rPr>
            <w:rFonts w:ascii="Times New Roman" w:hAnsi="Times New Roman" w:cs="Times New Roman"/>
            <w:sz w:val="22"/>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790445" w:rsidDel="00F634CB">
          <w:rPr>
            <w:rFonts w:ascii="Times New Roman" w:hAnsi="Times New Roman" w:cs="Times New Roman"/>
            <w:sz w:val="22"/>
          </w:rPr>
          <w:fldChar w:fldCharType="separate"/>
        </w:r>
        <w:r w:rsidR="00B07014" w:rsidRPr="00B07014" w:rsidDel="00F634CB">
          <w:rPr>
            <w:rFonts w:ascii="Times New Roman" w:hAnsi="Times New Roman" w:cs="Times New Roman"/>
            <w:kern w:val="0"/>
            <w:sz w:val="22"/>
            <w:szCs w:val="24"/>
            <w:vertAlign w:val="superscript"/>
          </w:rPr>
          <w:delText>28,73</w:delText>
        </w:r>
        <w:r w:rsidR="00867992" w:rsidRPr="00790445" w:rsidDel="00F634CB">
          <w:rPr>
            <w:rFonts w:ascii="Times New Roman" w:hAnsi="Times New Roman" w:cs="Times New Roman"/>
            <w:sz w:val="22"/>
          </w:rPr>
          <w:fldChar w:fldCharType="end"/>
        </w:r>
      </w:del>
      <w:ins w:id="2799" w:author="LIN, Yufeng" w:date="2021-10-05T17:48:00Z">
        <w:r>
          <w:rPr>
            <w:rFonts w:ascii="Times New Roman" w:hAnsi="Times New Roman" w:cs="Times New Roman"/>
            <w:sz w:val="22"/>
          </w:rPr>
          <w:t>t</w:t>
        </w:r>
        <w:r w:rsidRPr="00790445">
          <w:rPr>
            <w:rFonts w:ascii="Times New Roman" w:hAnsi="Times New Roman" w:cs="Times New Roman"/>
            <w:sz w:val="22"/>
          </w:rPr>
          <w:t xml:space="preserve">he human gut microbiome was a complicated and mutually microbial community. </w:t>
        </w:r>
      </w:ins>
      <w:ins w:id="2800" w:author="LIN, Yufeng" w:date="2021-10-05T17:49:00Z">
        <w:r w:rsidRPr="00790445">
          <w:rPr>
            <w:rFonts w:ascii="Times New Roman" w:hAnsi="Times New Roman" w:cs="Times New Roman"/>
            <w:sz w:val="22"/>
          </w:rPr>
          <w:t xml:space="preserve">Multiple strong positive or negative correlations in CRC were disappeared or weaken in </w:t>
        </w:r>
        <w:r>
          <w:rPr>
            <w:rFonts w:ascii="Times New Roman" w:hAnsi="Times New Roman" w:cs="Times New Roman"/>
            <w:sz w:val="22"/>
          </w:rPr>
          <w:t>adenoma or healthy control groups</w:t>
        </w:r>
        <w:r w:rsidRPr="00790445">
          <w:rPr>
            <w:rFonts w:ascii="Times New Roman" w:hAnsi="Times New Roman" w:cs="Times New Roman"/>
            <w:sz w:val="22"/>
          </w:rPr>
          <w:t>.</w:t>
        </w:r>
      </w:ins>
      <w:del w:id="2801" w:author="LIN, Yufeng" w:date="2021-10-05T17:48:00Z">
        <w:r w:rsidR="00867992" w:rsidRPr="00790445" w:rsidDel="00F634CB">
          <w:rPr>
            <w:rFonts w:ascii="Times New Roman" w:hAnsi="Times New Roman" w:cs="Times New Roman"/>
            <w:sz w:val="22"/>
          </w:rPr>
          <w:delText>.</w:delText>
        </w:r>
      </w:del>
      <w:r w:rsidR="00867992" w:rsidRPr="00790445">
        <w:rPr>
          <w:rFonts w:ascii="Times New Roman" w:hAnsi="Times New Roman" w:cs="Times New Roman"/>
          <w:sz w:val="22"/>
        </w:rPr>
        <w:t xml:space="preserve"> Except for the transformed </w:t>
      </w:r>
      <w:r w:rsidR="004314C2">
        <w:rPr>
          <w:rFonts w:ascii="Times New Roman" w:hAnsi="Times New Roman" w:cs="Times New Roman"/>
          <w:sz w:val="22"/>
        </w:rPr>
        <w:t>fungal</w:t>
      </w:r>
      <w:r w:rsidR="00867992" w:rsidRPr="00790445">
        <w:rPr>
          <w:rFonts w:ascii="Times New Roman" w:hAnsi="Times New Roman" w:cs="Times New Roman"/>
          <w:sz w:val="22"/>
        </w:rPr>
        <w:t xml:space="preserve"> abundance, alteration in </w:t>
      </w:r>
      <w:ins w:id="2802" w:author="LIN, Yufeng" w:date="2021-10-05T16:56:00Z">
        <w:r w:rsidR="0088212D">
          <w:rPr>
            <w:rFonts w:ascii="Times New Roman" w:hAnsi="Times New Roman" w:cs="Times New Roman"/>
            <w:sz w:val="22"/>
          </w:rPr>
          <w:t>intra-</w:t>
        </w:r>
      </w:ins>
      <w:r w:rsidR="004314C2">
        <w:rPr>
          <w:rFonts w:ascii="Times New Roman" w:hAnsi="Times New Roman" w:cs="Times New Roman"/>
          <w:sz w:val="22"/>
        </w:rPr>
        <w:t>fungal</w:t>
      </w:r>
      <w:r w:rsidR="00867992" w:rsidRPr="00790445">
        <w:rPr>
          <w:rFonts w:ascii="Times New Roman" w:hAnsi="Times New Roman" w:cs="Times New Roman"/>
          <w:sz w:val="22"/>
        </w:rPr>
        <w:t xml:space="preserve"> </w:t>
      </w:r>
      <w:del w:id="2803" w:author="LIN, Yufeng" w:date="2021-10-05T16:56:00Z">
        <w:r w:rsidR="00867992" w:rsidRPr="00790445" w:rsidDel="0088212D">
          <w:rPr>
            <w:rFonts w:ascii="Times New Roman" w:hAnsi="Times New Roman" w:cs="Times New Roman"/>
            <w:sz w:val="22"/>
          </w:rPr>
          <w:delText xml:space="preserve">internal </w:delText>
        </w:r>
      </w:del>
      <w:r w:rsidR="00867992" w:rsidRPr="00790445">
        <w:rPr>
          <w:rFonts w:ascii="Times New Roman" w:hAnsi="Times New Roman" w:cs="Times New Roman"/>
          <w:sz w:val="22"/>
        </w:rPr>
        <w:t xml:space="preserve">relationship and </w:t>
      </w:r>
      <w:r w:rsidR="004314C2">
        <w:rPr>
          <w:rFonts w:ascii="Times New Roman" w:hAnsi="Times New Roman" w:cs="Times New Roman"/>
          <w:sz w:val="22"/>
        </w:rPr>
        <w:t>fungi</w:t>
      </w:r>
      <w:r w:rsidR="00867992" w:rsidRPr="00790445">
        <w:rPr>
          <w:rFonts w:ascii="Times New Roman" w:hAnsi="Times New Roman" w:cs="Times New Roman"/>
          <w:sz w:val="22"/>
        </w:rPr>
        <w:t xml:space="preserve">-bacteria association could partially explain colorectal tumorigenesis. </w:t>
      </w:r>
      <w:del w:id="2804" w:author="LIN, Yufeng" w:date="2021-10-05T17:46:00Z">
        <w:r w:rsidR="00867992" w:rsidRPr="00790445" w:rsidDel="00F634CB">
          <w:rPr>
            <w:rFonts w:ascii="Times New Roman" w:hAnsi="Times New Roman" w:cs="Times New Roman"/>
            <w:sz w:val="22"/>
          </w:rPr>
          <w:delText xml:space="preserve">The </w:delText>
        </w:r>
        <w:r w:rsidR="004314C2" w:rsidDel="00F634CB">
          <w:rPr>
            <w:rFonts w:ascii="Times New Roman" w:hAnsi="Times New Roman" w:cs="Times New Roman"/>
            <w:sz w:val="22"/>
          </w:rPr>
          <w:delText>fungal</w:delText>
        </w:r>
        <w:r w:rsidR="00867992" w:rsidRPr="00790445" w:rsidDel="00F634CB">
          <w:rPr>
            <w:rFonts w:ascii="Times New Roman" w:hAnsi="Times New Roman" w:cs="Times New Roman"/>
            <w:sz w:val="22"/>
          </w:rPr>
          <w:delText xml:space="preserve"> internal relationship in CRC was </w:delText>
        </w:r>
      </w:del>
      <w:del w:id="2805" w:author="LIN, Yufeng" w:date="2021-10-05T16:56:00Z">
        <w:r w:rsidR="00867992" w:rsidRPr="00790445" w:rsidDel="0088212D">
          <w:rPr>
            <w:rFonts w:ascii="Times New Roman" w:hAnsi="Times New Roman" w:cs="Times New Roman"/>
            <w:sz w:val="22"/>
          </w:rPr>
          <w:delText xml:space="preserve">quite </w:delText>
        </w:r>
      </w:del>
      <w:del w:id="2806" w:author="LIN, Yufeng" w:date="2021-10-05T17:46:00Z">
        <w:r w:rsidR="00867992" w:rsidRPr="00790445" w:rsidDel="00F634CB">
          <w:rPr>
            <w:rFonts w:ascii="Times New Roman" w:hAnsi="Times New Roman" w:cs="Times New Roman"/>
            <w:sz w:val="22"/>
          </w:rPr>
          <w:delText xml:space="preserve">different from the healthy control and adenoma. </w:delText>
        </w:r>
      </w:del>
      <w:del w:id="2807" w:author="LIN, Yufeng" w:date="2021-10-05T17:49:00Z">
        <w:r w:rsidR="00867992" w:rsidRPr="00790445" w:rsidDel="00F634CB">
          <w:rPr>
            <w:rFonts w:ascii="Times New Roman" w:hAnsi="Times New Roman" w:cs="Times New Roman"/>
            <w:sz w:val="22"/>
          </w:rPr>
          <w:delText xml:space="preserve">Multiple strong positive or negative correlations in CRC were disappeared or weaken in </w:delText>
        </w:r>
      </w:del>
      <w:del w:id="2808" w:author="LIN, Yufeng" w:date="2021-10-05T16:58:00Z">
        <w:r w:rsidR="00867992" w:rsidRPr="00790445" w:rsidDel="0088212D">
          <w:rPr>
            <w:rFonts w:ascii="Times New Roman" w:hAnsi="Times New Roman" w:cs="Times New Roman"/>
            <w:sz w:val="22"/>
          </w:rPr>
          <w:delText>the compared stages</w:delText>
        </w:r>
      </w:del>
      <w:del w:id="2809" w:author="LIN, Yufeng" w:date="2021-10-05T17:49:00Z">
        <w:r w:rsidR="00867992" w:rsidRPr="00790445" w:rsidDel="00F634CB">
          <w:rPr>
            <w:rFonts w:ascii="Times New Roman" w:hAnsi="Times New Roman" w:cs="Times New Roman"/>
            <w:sz w:val="22"/>
          </w:rPr>
          <w:delText>.</w:delText>
        </w:r>
      </w:del>
      <w:r w:rsidR="00867992" w:rsidRPr="00790445">
        <w:rPr>
          <w:rFonts w:ascii="Times New Roman" w:hAnsi="Times New Roman" w:cs="Times New Roman"/>
          <w:sz w:val="22"/>
        </w:rPr>
        <w:t xml:space="preserve"> </w:t>
      </w:r>
      <w:del w:id="2810" w:author="LIN, Yufeng" w:date="2021-10-05T17:49:00Z">
        <w:r w:rsidR="00867992" w:rsidRPr="00790445" w:rsidDel="00F634CB">
          <w:rPr>
            <w:rFonts w:ascii="Times New Roman" w:hAnsi="Times New Roman" w:cs="Times New Roman"/>
            <w:sz w:val="22"/>
          </w:rPr>
          <w:delText xml:space="preserve">Its establishment may potentially contribute to colorectal carcinogenesis. </w:delText>
        </w:r>
      </w:del>
      <w:r w:rsidR="00867992" w:rsidRPr="00790445">
        <w:rPr>
          <w:rFonts w:ascii="Times New Roman" w:hAnsi="Times New Roman" w:cs="Times New Roman"/>
          <w:sz w:val="22"/>
        </w:rPr>
        <w:t xml:space="preserve">The strongest relationship clustering in these three communities was also </w:t>
      </w:r>
      <w:ins w:id="2811" w:author="LIN, Yufeng" w:date="2021-10-05T16:56:00Z">
        <w:r w:rsidR="0088212D">
          <w:rPr>
            <w:rFonts w:ascii="Times New Roman" w:hAnsi="Times New Roman" w:cs="Times New Roman"/>
            <w:sz w:val="22"/>
          </w:rPr>
          <w:t>significantly</w:t>
        </w:r>
        <w:commentRangeStart w:id="2812"/>
        <w:commentRangeEnd w:id="2812"/>
        <w:r w:rsidR="0088212D">
          <w:rPr>
            <w:rStyle w:val="CommentReference"/>
          </w:rPr>
          <w:commentReference w:id="2812"/>
        </w:r>
        <w:r w:rsidR="0088212D" w:rsidRPr="00790445">
          <w:rPr>
            <w:rFonts w:ascii="Times New Roman" w:hAnsi="Times New Roman" w:cs="Times New Roman"/>
            <w:sz w:val="22"/>
          </w:rPr>
          <w:t xml:space="preserve"> </w:t>
        </w:r>
      </w:ins>
      <w:del w:id="2813" w:author="LIN, Yufeng" w:date="2021-10-05T16:56:00Z">
        <w:r w:rsidR="00867992" w:rsidRPr="00790445" w:rsidDel="0088212D">
          <w:rPr>
            <w:rFonts w:ascii="Times New Roman" w:hAnsi="Times New Roman" w:cs="Times New Roman"/>
            <w:sz w:val="22"/>
          </w:rPr>
          <w:delText xml:space="preserve">quite </w:delText>
        </w:r>
      </w:del>
      <w:r w:rsidR="00867992" w:rsidRPr="00790445">
        <w:rPr>
          <w:rFonts w:ascii="Times New Roman" w:hAnsi="Times New Roman" w:cs="Times New Roman"/>
          <w:sz w:val="22"/>
        </w:rPr>
        <w:t xml:space="preserve">different, but </w:t>
      </w:r>
      <w:r w:rsidR="00867992" w:rsidRPr="00790445">
        <w:rPr>
          <w:rFonts w:ascii="Times New Roman" w:hAnsi="Times New Roman" w:cs="Times New Roman"/>
          <w:i/>
          <w:iCs/>
          <w:sz w:val="22"/>
        </w:rPr>
        <w:t>Aspergillus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rambellii</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Rhizophagus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irregularis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Rhizophagus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clarus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Phytopythium</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vexans</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Edhazardia</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 xml:space="preserve">aedis </w:t>
      </w:r>
      <w:r w:rsidR="00867992" w:rsidRPr="00790445">
        <w:rPr>
          <w:rFonts w:ascii="Times New Roman" w:hAnsi="Times New Roman" w:cs="Times New Roman"/>
          <w:sz w:val="22"/>
        </w:rPr>
        <w:t>appeared in all stages. It revealed that they might play a vital role in the stability of the entire intestinal ecology.</w:t>
      </w:r>
    </w:p>
    <w:p w14:paraId="0E83A9CB" w14:textId="77777777" w:rsidR="00615D1D" w:rsidRPr="00790445" w:rsidRDefault="00615D1D" w:rsidP="00790445">
      <w:pPr>
        <w:rPr>
          <w:rFonts w:ascii="Times New Roman" w:hAnsi="Times New Roman" w:cs="Times New Roman"/>
          <w:sz w:val="22"/>
        </w:rPr>
      </w:pPr>
    </w:p>
    <w:p w14:paraId="2F20ABE0" w14:textId="76D39E55" w:rsidR="00867992" w:rsidRPr="00790445" w:rsidDel="00E44472" w:rsidRDefault="00867992">
      <w:pPr>
        <w:rPr>
          <w:del w:id="2814" w:author="LIN, Yufeng" w:date="2021-10-05T18:20:00Z"/>
          <w:rFonts w:ascii="Times New Roman" w:hAnsi="Times New Roman" w:cs="Times New Roman"/>
          <w:sz w:val="22"/>
        </w:rPr>
      </w:pPr>
      <w:del w:id="2815" w:author="LIN, Yufeng" w:date="2021-10-05T18:15:00Z">
        <w:r w:rsidRPr="00790445" w:rsidDel="00615D1D">
          <w:rPr>
            <w:rFonts w:ascii="Times New Roman" w:hAnsi="Times New Roman" w:cs="Times New Roman"/>
            <w:sz w:val="22"/>
          </w:rPr>
          <w:lastRenderedPageBreak/>
          <w:delText xml:space="preserve">Although we recognized that their relationships between stages were </w:delText>
        </w:r>
      </w:del>
      <w:del w:id="2816" w:author="LIN, Yufeng" w:date="2021-10-05T16:56:00Z">
        <w:r w:rsidRPr="00790445" w:rsidDel="0088212D">
          <w:rPr>
            <w:rFonts w:ascii="Times New Roman" w:hAnsi="Times New Roman" w:cs="Times New Roman"/>
            <w:sz w:val="22"/>
          </w:rPr>
          <w:delText xml:space="preserve">quite </w:delText>
        </w:r>
      </w:del>
      <w:del w:id="2817" w:author="LIN, Yufeng" w:date="2021-10-05T18:15:00Z">
        <w:r w:rsidRPr="00790445" w:rsidDel="00615D1D">
          <w:rPr>
            <w:rFonts w:ascii="Times New Roman" w:hAnsi="Times New Roman" w:cs="Times New Roman"/>
            <w:sz w:val="22"/>
          </w:rPr>
          <w:delText xml:space="preserve">different, we demanded to perceive which were statistically different. </w:delText>
        </w:r>
      </w:del>
      <w:ins w:id="2818" w:author="LIN, Yufeng" w:date="2021-10-05T18:15:00Z">
        <w:r w:rsidR="00615D1D">
          <w:rPr>
            <w:rFonts w:ascii="Times New Roman" w:hAnsi="Times New Roman" w:cs="Times New Roman"/>
            <w:sz w:val="22"/>
          </w:rPr>
          <w:t xml:space="preserve">We found two clusters, </w:t>
        </w:r>
        <w:proofErr w:type="spellStart"/>
        <w:r w:rsidR="00615D1D">
          <w:rPr>
            <w:rFonts w:ascii="Times New Roman" w:hAnsi="Times New Roman" w:cs="Times New Roman"/>
            <w:sz w:val="22"/>
          </w:rPr>
          <w:t>Bac_Cluster</w:t>
        </w:r>
        <w:proofErr w:type="spellEnd"/>
        <w:r w:rsidR="00615D1D">
          <w:rPr>
            <w:rFonts w:ascii="Times New Roman" w:hAnsi="Times New Roman" w:cs="Times New Roman"/>
            <w:sz w:val="22"/>
          </w:rPr>
          <w:t xml:space="preserve"> and </w:t>
        </w:r>
        <w:proofErr w:type="spellStart"/>
        <w:r w:rsidR="00615D1D">
          <w:rPr>
            <w:rFonts w:ascii="Times New Roman" w:hAnsi="Times New Roman" w:cs="Times New Roman"/>
            <w:sz w:val="22"/>
          </w:rPr>
          <w:t>Fun_Cluster</w:t>
        </w:r>
      </w:ins>
      <w:proofErr w:type="spellEnd"/>
      <w:ins w:id="2819" w:author="LIN, Yufeng" w:date="2021-10-05T18:17:00Z">
        <w:r w:rsidR="00E44472">
          <w:rPr>
            <w:rFonts w:ascii="Times New Roman" w:hAnsi="Times New Roman" w:cs="Times New Roman"/>
            <w:sz w:val="22"/>
          </w:rPr>
          <w:t xml:space="preserve">, </w:t>
        </w:r>
        <w:r w:rsidR="00E44472" w:rsidRPr="00E44472">
          <w:rPr>
            <w:rFonts w:ascii="Times New Roman" w:hAnsi="Times New Roman" w:cs="Times New Roman"/>
            <w:sz w:val="22"/>
          </w:rPr>
          <w:t>contain</w:t>
        </w:r>
        <w:r w:rsidR="00E44472">
          <w:rPr>
            <w:rFonts w:ascii="Times New Roman" w:hAnsi="Times New Roman" w:cs="Times New Roman"/>
            <w:sz w:val="22"/>
          </w:rPr>
          <w:t>ed</w:t>
        </w:r>
        <w:r w:rsidR="00E44472" w:rsidRPr="00E44472">
          <w:rPr>
            <w:rFonts w:ascii="Times New Roman" w:hAnsi="Times New Roman" w:cs="Times New Roman"/>
            <w:sz w:val="22"/>
          </w:rPr>
          <w:t xml:space="preserve"> </w:t>
        </w:r>
      </w:ins>
      <w:ins w:id="2820" w:author="LIN, Yufeng" w:date="2021-10-05T18:18:00Z">
        <w:r w:rsidR="00E44472">
          <w:rPr>
            <w:rFonts w:ascii="Times New Roman" w:hAnsi="Times New Roman" w:cs="Times New Roman"/>
            <w:sz w:val="22"/>
          </w:rPr>
          <w:t xml:space="preserve">cross-kingdoms </w:t>
        </w:r>
      </w:ins>
      <w:ins w:id="2821" w:author="LIN, Yufeng" w:date="2021-10-05T18:17:00Z">
        <w:r w:rsidR="00E44472" w:rsidRPr="00E44472">
          <w:rPr>
            <w:rFonts w:ascii="Times New Roman" w:hAnsi="Times New Roman" w:cs="Times New Roman"/>
            <w:sz w:val="22"/>
          </w:rPr>
          <w:t>carcinogen and tumor suppressor groups respectively</w:t>
        </w:r>
        <w:r w:rsidR="00E44472">
          <w:rPr>
            <w:rFonts w:ascii="Times New Roman" w:hAnsi="Times New Roman" w:cs="Times New Roman"/>
            <w:sz w:val="22"/>
          </w:rPr>
          <w:t>.</w:t>
        </w:r>
      </w:ins>
      <w:del w:id="2822" w:author="LIN, Yufeng" w:date="2021-10-05T18:19:00Z">
        <w:r w:rsidRPr="00790445" w:rsidDel="00E44472">
          <w:rPr>
            <w:rFonts w:ascii="Times New Roman" w:hAnsi="Times New Roman" w:cs="Times New Roman"/>
            <w:sz w:val="22"/>
          </w:rPr>
          <w:delText>We defined the z-score and correlation classes to represent the relative strength and the trend of differential correlation in CRC and the healthy control, respectively.</w:delText>
        </w:r>
      </w:del>
      <w:r w:rsidRPr="00790445">
        <w:rPr>
          <w:rFonts w:ascii="Times New Roman" w:hAnsi="Times New Roman" w:cs="Times New Roman"/>
          <w:sz w:val="22"/>
        </w:rPr>
        <w:t xml:space="preserve"> Our results showed that the </w:t>
      </w:r>
      <w:r w:rsidR="004314C2">
        <w:rPr>
          <w:rFonts w:ascii="Times New Roman" w:hAnsi="Times New Roman" w:cs="Times New Roman"/>
          <w:sz w:val="22"/>
        </w:rPr>
        <w:t>fungal</w:t>
      </w:r>
      <w:r w:rsidRPr="00790445">
        <w:rPr>
          <w:rFonts w:ascii="Times New Roman" w:hAnsi="Times New Roman" w:cs="Times New Roman"/>
          <w:sz w:val="22"/>
        </w:rPr>
        <w:t xml:space="preserve"> internal correlations were interrupted in CRC, while bacterial were enhance. The disruption from </w:t>
      </w:r>
      <w:r w:rsidR="004314C2">
        <w:rPr>
          <w:rFonts w:ascii="Times New Roman" w:hAnsi="Times New Roman" w:cs="Times New Roman"/>
          <w:sz w:val="22"/>
        </w:rPr>
        <w:t>fungal</w:t>
      </w:r>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Our results showed that the less changed differential </w:t>
      </w:r>
      <w:r w:rsidR="004314C2">
        <w:rPr>
          <w:rFonts w:ascii="Times New Roman" w:hAnsi="Times New Roman" w:cs="Times New Roman"/>
          <w:sz w:val="22"/>
        </w:rPr>
        <w:t>fungal</w:t>
      </w:r>
      <w:r w:rsidRPr="00790445">
        <w:rPr>
          <w:rFonts w:ascii="Times New Roman" w:hAnsi="Times New Roman" w:cs="Times New Roman"/>
          <w:sz w:val="22"/>
        </w:rPr>
        <w:t>-bacterial correlations</w:t>
      </w:r>
      <w:ins w:id="2823" w:author="LIN, Yufeng" w:date="2021-10-05T16:59:00Z">
        <w:r w:rsidR="0088212D">
          <w:rPr>
            <w:rFonts w:ascii="Times New Roman" w:hAnsi="Times New Roman" w:cs="Times New Roman"/>
            <w:sz w:val="22"/>
          </w:rPr>
          <w:t xml:space="preserve"> (</w:t>
        </w:r>
      </w:ins>
      <w:ins w:id="2824" w:author="LIN, Yufeng" w:date="2021-10-05T17:01:00Z">
        <w:r w:rsidR="0088212D">
          <w:rPr>
            <w:rFonts w:ascii="Times New Roman" w:hAnsi="Times New Roman" w:cs="Times New Roman"/>
            <w:sz w:val="22"/>
          </w:rPr>
          <w:t xml:space="preserve">|z-score| &lt; </w:t>
        </w:r>
      </w:ins>
      <w:ins w:id="2825" w:author="LIN, Yufeng" w:date="2021-10-05T17:00:00Z">
        <w:r w:rsidR="0088212D">
          <w:rPr>
            <w:rFonts w:ascii="Times New Roman" w:hAnsi="Times New Roman" w:cs="Times New Roman"/>
            <w:sz w:val="22"/>
          </w:rPr>
          <w:t>2</w:t>
        </w:r>
      </w:ins>
      <w:ins w:id="2826" w:author="LIN, Yufeng" w:date="2021-10-05T16:59:00Z">
        <w:r w:rsidR="0088212D">
          <w:rPr>
            <w:rFonts w:ascii="Times New Roman" w:hAnsi="Times New Roman" w:cs="Times New Roman"/>
            <w:sz w:val="22"/>
          </w:rPr>
          <w:t>)</w:t>
        </w:r>
      </w:ins>
      <w:r w:rsidRPr="00790445">
        <w:rPr>
          <w:rFonts w:ascii="Times New Roman" w:hAnsi="Times New Roman" w:cs="Times New Roman"/>
          <w:sz w:val="22"/>
        </w:rPr>
        <w:t xml:space="preserve"> contained low proportions. The CRC strengthen and weaken correlations performed the primary and secondary ratios in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 comparisons, respectively. It revealed that the internal-kingdom associations and external-kingdom correlations were </w:t>
      </w:r>
      <w:ins w:id="2827" w:author="LIN, Yufeng" w:date="2021-10-05T16:56:00Z">
        <w:r w:rsidR="0088212D">
          <w:rPr>
            <w:rFonts w:ascii="Times New Roman" w:hAnsi="Times New Roman" w:cs="Times New Roman"/>
            <w:sz w:val="22"/>
          </w:rPr>
          <w:t>significantly</w:t>
        </w:r>
        <w:commentRangeStart w:id="2828"/>
        <w:commentRangeEnd w:id="2828"/>
        <w:r w:rsidR="0088212D">
          <w:rPr>
            <w:rStyle w:val="CommentReference"/>
          </w:rPr>
          <w:commentReference w:id="2828"/>
        </w:r>
        <w:r w:rsidR="0088212D" w:rsidRPr="00790445">
          <w:rPr>
            <w:rFonts w:ascii="Times New Roman" w:hAnsi="Times New Roman" w:cs="Times New Roman"/>
            <w:sz w:val="22"/>
          </w:rPr>
          <w:t xml:space="preserve"> </w:t>
        </w:r>
      </w:ins>
      <w:del w:id="2829" w:author="LIN, Yufeng" w:date="2021-10-05T16:56:00Z">
        <w:r w:rsidRPr="00790445" w:rsidDel="0088212D">
          <w:rPr>
            <w:rFonts w:ascii="Times New Roman" w:hAnsi="Times New Roman" w:cs="Times New Roman"/>
            <w:sz w:val="22"/>
          </w:rPr>
          <w:delText xml:space="preserve">quite </w:delText>
        </w:r>
      </w:del>
      <w:r w:rsidRPr="00790445">
        <w:rPr>
          <w:rFonts w:ascii="Times New Roman" w:hAnsi="Times New Roman" w:cs="Times New Roman"/>
          <w:sz w:val="22"/>
        </w:rPr>
        <w:t xml:space="preserve">different. This suggested that bacterial kingdom dysbiosis may cause the </w:t>
      </w:r>
      <w:r w:rsidR="004314C2">
        <w:rPr>
          <w:rFonts w:ascii="Times New Roman" w:hAnsi="Times New Roman" w:cs="Times New Roman"/>
          <w:sz w:val="22"/>
        </w:rPr>
        <w:t>fungi</w:t>
      </w:r>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{"citationID":"Bsuk0aHk","properties":{"formattedCitation":"\\super 14,77\\nosupersub{}","plainCitation":"14,77","noteIndex":0},"citationItems":[{"id":83,"uris":["http://zotero.org/users/7908919/items/IZ8WSDFF"],"uri":["http://zotero.org/users/7908919/items/IZ8WSDFF"],"itemData":{"id":83,"type":"article-journal","abstract":"OBJECTIVES: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14,77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0199E740" w:rsidR="00867992" w:rsidRPr="00790445" w:rsidRDefault="00867992" w:rsidP="00E44472">
      <w:pPr>
        <w:rPr>
          <w:rFonts w:ascii="Times New Roman" w:hAnsi="Times New Roman" w:cs="Times New Roman"/>
          <w:sz w:val="22"/>
        </w:rPr>
      </w:pPr>
      <w:del w:id="2830" w:author="LIN, Yufeng" w:date="2021-10-05T18:20:00Z">
        <w:r w:rsidRPr="00790445" w:rsidDel="00E44472">
          <w:rPr>
            <w:rFonts w:ascii="Times New Roman" w:hAnsi="Times New Roman" w:cs="Times New Roman"/>
            <w:sz w:val="22"/>
          </w:rPr>
          <w:delText xml:space="preserve">In the present study, the candidates were automatically divided into six clusters. The two main clusters, named </w:delText>
        </w:r>
        <w:r w:rsidR="004314C2" w:rsidDel="00E44472">
          <w:rPr>
            <w:rFonts w:ascii="Times New Roman" w:hAnsi="Times New Roman" w:cs="Times New Roman"/>
            <w:sz w:val="22"/>
          </w:rPr>
          <w:delText>Fun</w:delText>
        </w:r>
        <w:r w:rsidRPr="00790445" w:rsidDel="00E44472">
          <w:rPr>
            <w:rFonts w:ascii="Times New Roman" w:hAnsi="Times New Roman" w:cs="Times New Roman"/>
            <w:sz w:val="22"/>
          </w:rPr>
          <w:delText xml:space="preserve">_Cluster and Bac_Cluster, had the highest proportions of bacteria and </w:delText>
        </w:r>
        <w:r w:rsidR="004314C2" w:rsidDel="00E44472">
          <w:rPr>
            <w:rFonts w:ascii="Times New Roman" w:hAnsi="Times New Roman" w:cs="Times New Roman"/>
            <w:sz w:val="22"/>
          </w:rPr>
          <w:delText>fungi</w:delText>
        </w:r>
        <w:r w:rsidRPr="00790445" w:rsidDel="00E44472">
          <w:rPr>
            <w:rFonts w:ascii="Times New Roman" w:hAnsi="Times New Roman" w:cs="Times New Roman"/>
            <w:sz w:val="22"/>
          </w:rPr>
          <w:delText xml:space="preserve">. </w:delText>
        </w:r>
      </w:del>
      <w:r w:rsidRPr="00790445">
        <w:rPr>
          <w:rFonts w:ascii="Times New Roman" w:hAnsi="Times New Roman" w:cs="Times New Roman"/>
          <w:sz w:val="22"/>
        </w:rPr>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w:t>
      </w:r>
      <w:moveFromRangeStart w:id="2831" w:author="LIN, Yufeng" w:date="2021-10-05T17:13:00Z" w:name="move84346453"/>
      <w:moveFrom w:id="2832" w:author="LIN, Yufeng" w:date="2021-10-05T17:13:00Z">
        <w:r w:rsidRPr="00790445" w:rsidDel="0003057F">
          <w:rPr>
            <w:rFonts w:ascii="Times New Roman" w:hAnsi="Times New Roman" w:cs="Times New Roman"/>
            <w:sz w:val="22"/>
          </w:rPr>
          <w:t xml:space="preserve"> Collectively, this discovery exposed that may exist other potential probiotics in this cluster.</w:t>
        </w:r>
      </w:moveFrom>
      <w:moveFromRangeEnd w:id="2831"/>
      <w:r w:rsidRPr="00790445">
        <w:rPr>
          <w:rFonts w:ascii="Times New Roman" w:hAnsi="Times New Roman" w:cs="Times New Roman"/>
          <w:sz w:val="22"/>
        </w:rPr>
        <w:t xml:space="preserve">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B07014">
        <w:rPr>
          <w:rFonts w:ascii="Times New Roman" w:hAnsi="Times New Roman" w:cs="Times New Roman"/>
          <w:i/>
          <w:iCs/>
          <w:sz w:val="22"/>
        </w:rPr>
        <w:instrText xml:space="preserve"> ADDIN ZOTERO_ITEM CSL_CITATION {"citationID":"XhZp8o1g","properties":{"formattedCitation":"\\super 33,59,78\\nosupersub{}","plainCitation":"33,59,78","noteIndex":0},"citationItems":[{"id":379,"uris":["http://zotero.org/users/7908919/items/MZ9K897Y"],"uri":["http://zotero.org/users/7908919/items/MZ9K897Y"],"itemData":{"id":379,"type":"article-journal","abstract":"Fusobacterium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B07014" w:rsidRPr="00B07014">
        <w:rPr>
          <w:rFonts w:ascii="Times New Roman" w:hAnsi="Times New Roman" w:cs="Times New Roman"/>
          <w:kern w:val="0"/>
          <w:sz w:val="22"/>
          <w:szCs w:val="24"/>
          <w:vertAlign w:val="superscript"/>
        </w:rPr>
        <w:t>33,59,78</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w:t>
      </w:r>
      <w:ins w:id="2833" w:author="LIN, Yufeng" w:date="2021-10-05T17:21:00Z">
        <w:r w:rsidR="0003057F">
          <w:rPr>
            <w:rFonts w:ascii="Times New Roman" w:hAnsi="Times New Roman" w:cs="Times New Roman"/>
            <w:sz w:val="22"/>
          </w:rPr>
          <w:t xml:space="preserve"> </w:t>
        </w:r>
      </w:ins>
      <w:ins w:id="2834" w:author="LIN, Yufeng" w:date="2021-10-05T17:27:00Z">
        <w:r w:rsidR="00B07014">
          <w:rPr>
            <w:rFonts w:ascii="Times New Roman" w:hAnsi="Times New Roman" w:cs="Times New Roman"/>
            <w:sz w:val="22"/>
          </w:rPr>
          <w:t>The</w:t>
        </w:r>
      </w:ins>
      <w:ins w:id="2835" w:author="LIN, Yufeng" w:date="2021-10-05T17:21:00Z">
        <w:r w:rsidR="0003057F">
          <w:rPr>
            <w:rFonts w:ascii="Times New Roman" w:hAnsi="Times New Roman" w:cs="Times New Roman"/>
            <w:sz w:val="22"/>
          </w:rPr>
          <w:t xml:space="preserve"> previous</w:t>
        </w:r>
      </w:ins>
      <w:ins w:id="2836" w:author="LIN, Yufeng" w:date="2021-10-05T17:22:00Z">
        <w:r w:rsidR="0003057F">
          <w:rPr>
            <w:rFonts w:ascii="Times New Roman" w:hAnsi="Times New Roman" w:cs="Times New Roman"/>
            <w:sz w:val="22"/>
          </w:rPr>
          <w:t xml:space="preserve"> study</w:t>
        </w:r>
      </w:ins>
      <w:ins w:id="2837" w:author="LIN, Yufeng" w:date="2021-10-05T17:27:00Z">
        <w:r w:rsidR="00B07014">
          <w:rPr>
            <w:rFonts w:ascii="Times New Roman" w:hAnsi="Times New Roman" w:cs="Times New Roman"/>
            <w:sz w:val="22"/>
          </w:rPr>
          <w:t xml:space="preserve"> disclosed that the </w:t>
        </w:r>
      </w:ins>
      <w:ins w:id="2838" w:author="LIN, Yufeng" w:date="2021-10-05T17:25:00Z">
        <w:r w:rsidR="00B07014">
          <w:rPr>
            <w:rFonts w:ascii="Times New Roman" w:hAnsi="Times New Roman" w:cs="Times New Roman"/>
            <w:sz w:val="22"/>
          </w:rPr>
          <w:t>altered</w:t>
        </w:r>
      </w:ins>
      <w:ins w:id="2839" w:author="LIN, Yufeng" w:date="2021-10-05T17:21:00Z">
        <w:r w:rsidR="0003057F">
          <w:rPr>
            <w:rFonts w:ascii="Times New Roman" w:hAnsi="Times New Roman" w:cs="Times New Roman"/>
            <w:sz w:val="22"/>
          </w:rPr>
          <w:t xml:space="preserve"> </w:t>
        </w:r>
      </w:ins>
      <w:ins w:id="2840" w:author="LIN, Yufeng" w:date="2021-10-05T17:25:00Z">
        <w:r w:rsidR="00B07014" w:rsidRPr="00B07014">
          <w:rPr>
            <w:rFonts w:ascii="Times New Roman" w:hAnsi="Times New Roman" w:cs="Times New Roman"/>
            <w:sz w:val="22"/>
          </w:rPr>
          <w:t xml:space="preserve">trans-kingdom </w:t>
        </w:r>
        <w:r w:rsidR="00B07014">
          <w:rPr>
            <w:rFonts w:ascii="Times New Roman" w:hAnsi="Times New Roman" w:cs="Times New Roman"/>
            <w:sz w:val="22"/>
          </w:rPr>
          <w:t xml:space="preserve">association between bacteria and virome </w:t>
        </w:r>
      </w:ins>
      <w:ins w:id="2841" w:author="LIN, Yufeng" w:date="2021-10-05T17:26:00Z">
        <w:r w:rsidR="00B07014">
          <w:rPr>
            <w:rFonts w:ascii="Times New Roman" w:hAnsi="Times New Roman" w:cs="Times New Roman"/>
            <w:sz w:val="22"/>
          </w:rPr>
          <w:t>in CRC</w:t>
        </w:r>
      </w:ins>
      <w:r w:rsidR="00B07014">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21</w:t>
      </w:r>
      <w:r w:rsidR="00B07014">
        <w:rPr>
          <w:rFonts w:ascii="Times New Roman" w:hAnsi="Times New Roman" w:cs="Times New Roman"/>
          <w:sz w:val="22"/>
        </w:rPr>
        <w:fldChar w:fldCharType="end"/>
      </w:r>
      <w:ins w:id="2842" w:author="LIN, Yufeng" w:date="2021-10-05T17:26:00Z">
        <w:r w:rsidR="00B07014">
          <w:rPr>
            <w:rFonts w:ascii="Times New Roman" w:hAnsi="Times New Roman" w:cs="Times New Roman"/>
            <w:sz w:val="22"/>
          </w:rPr>
          <w:t>.</w:t>
        </w:r>
      </w:ins>
      <w:ins w:id="2843" w:author="LIN, Yufeng" w:date="2021-10-05T17:28:00Z">
        <w:r w:rsidR="00B07014">
          <w:rPr>
            <w:rFonts w:ascii="Times New Roman" w:hAnsi="Times New Roman" w:cs="Times New Roman"/>
            <w:sz w:val="22"/>
          </w:rPr>
          <w:t xml:space="preserve"> We supposed that </w:t>
        </w:r>
      </w:ins>
      <w:ins w:id="2844" w:author="LIN, Yufeng" w:date="2021-10-05T17:30:00Z">
        <w:r w:rsidR="00B07014">
          <w:rPr>
            <w:rFonts w:ascii="Times New Roman" w:hAnsi="Times New Roman" w:cs="Times New Roman"/>
            <w:sz w:val="22"/>
          </w:rPr>
          <w:t xml:space="preserve">the </w:t>
        </w:r>
        <w:r w:rsidR="00B07014" w:rsidRPr="00B07014">
          <w:rPr>
            <w:rFonts w:ascii="Times New Roman" w:hAnsi="Times New Roman" w:cs="Times New Roman"/>
            <w:sz w:val="22"/>
          </w:rPr>
          <w:t xml:space="preserve">trans-kingdom </w:t>
        </w:r>
        <w:r w:rsidR="00B07014">
          <w:rPr>
            <w:rFonts w:ascii="Times New Roman" w:hAnsi="Times New Roman" w:cs="Times New Roman"/>
            <w:sz w:val="22"/>
          </w:rPr>
          <w:t>interact</w:t>
        </w:r>
      </w:ins>
      <w:ins w:id="2845" w:author="LIN, Yufeng" w:date="2021-10-05T17:31:00Z">
        <w:r w:rsidR="00B07014">
          <w:rPr>
            <w:rFonts w:ascii="Times New Roman" w:hAnsi="Times New Roman" w:cs="Times New Roman"/>
            <w:sz w:val="22"/>
          </w:rPr>
          <w:t>ions also were happened between</w:t>
        </w:r>
      </w:ins>
      <w:r w:rsidRPr="00790445">
        <w:rPr>
          <w:rFonts w:ascii="Times New Roman" w:hAnsi="Times New Roman" w:cs="Times New Roman"/>
          <w:sz w:val="22"/>
        </w:rPr>
        <w:t xml:space="preserve"> </w:t>
      </w:r>
      <w:ins w:id="2846" w:author="LIN, Yufeng" w:date="2021-10-05T17:31:00Z">
        <w:r w:rsidR="00B07014">
          <w:rPr>
            <w:rFonts w:ascii="Times New Roman" w:hAnsi="Times New Roman" w:cs="Times New Roman"/>
            <w:sz w:val="22"/>
          </w:rPr>
          <w:t>bacteria and fungi</w:t>
        </w:r>
      </w:ins>
      <w:ins w:id="2847" w:author="LIN, Yufeng" w:date="2021-10-05T17:34:00Z">
        <w:r w:rsidR="00B07014">
          <w:rPr>
            <w:rFonts w:ascii="Times New Roman" w:hAnsi="Times New Roman" w:cs="Times New Roman"/>
            <w:sz w:val="22"/>
          </w:rPr>
          <w:t>, while it suggested the fungal-bacterial synergistic correlations could inhibit or promote colorectal carcinogenesis.</w:t>
        </w:r>
      </w:ins>
      <w:ins w:id="2848" w:author="LIN, Yufeng" w:date="2021-10-05T17:31:00Z">
        <w:r w:rsidR="00B07014">
          <w:rPr>
            <w:rFonts w:ascii="Times New Roman" w:hAnsi="Times New Roman" w:cs="Times New Roman"/>
            <w:sz w:val="22"/>
          </w:rPr>
          <w:t xml:space="preserve"> But this discovery </w:t>
        </w:r>
      </w:ins>
      <w:ins w:id="2849" w:author="LIN, Yufeng" w:date="2021-10-05T17:36:00Z">
        <w:r w:rsidR="00B525C9">
          <w:rPr>
            <w:rFonts w:ascii="Times New Roman" w:hAnsi="Times New Roman" w:cs="Times New Roman"/>
            <w:sz w:val="22"/>
          </w:rPr>
          <w:t xml:space="preserve">was </w:t>
        </w:r>
      </w:ins>
      <w:ins w:id="2850" w:author="LIN, Yufeng" w:date="2021-10-05T17:31:00Z">
        <w:r w:rsidR="00B07014">
          <w:rPr>
            <w:rFonts w:ascii="Times New Roman" w:hAnsi="Times New Roman" w:cs="Times New Roman"/>
            <w:sz w:val="22"/>
          </w:rPr>
          <w:t>explored</w:t>
        </w:r>
      </w:ins>
      <w:ins w:id="2851" w:author="LIN, Yufeng" w:date="2021-10-05T17:36:00Z">
        <w:r w:rsidR="00B525C9" w:rsidRPr="00B525C9">
          <w:rPr>
            <w:rFonts w:ascii="Times New Roman" w:hAnsi="Times New Roman" w:cs="Times New Roman"/>
            <w:sz w:val="22"/>
          </w:rPr>
          <w:t xml:space="preserve"> </w:t>
        </w:r>
        <w:r w:rsidR="00B525C9">
          <w:rPr>
            <w:rFonts w:ascii="Times New Roman" w:hAnsi="Times New Roman" w:cs="Times New Roman"/>
            <w:sz w:val="22"/>
          </w:rPr>
          <w:t>only</w:t>
        </w:r>
      </w:ins>
      <w:ins w:id="2852" w:author="LIN, Yufeng" w:date="2021-10-05T17:32:00Z">
        <w:r w:rsidR="00B07014">
          <w:rPr>
            <w:rFonts w:ascii="Times New Roman" w:hAnsi="Times New Roman" w:cs="Times New Roman"/>
            <w:sz w:val="22"/>
          </w:rPr>
          <w:t xml:space="preserve"> in metagenome sequencing</w:t>
        </w:r>
      </w:ins>
      <w:ins w:id="2853" w:author="LIN, Yufeng" w:date="2021-10-05T17:36:00Z">
        <w:r w:rsidR="00B525C9">
          <w:rPr>
            <w:rFonts w:ascii="Times New Roman" w:hAnsi="Times New Roman" w:cs="Times New Roman"/>
            <w:sz w:val="22"/>
          </w:rPr>
          <w:t xml:space="preserve"> currently</w:t>
        </w:r>
      </w:ins>
      <w:ins w:id="2854" w:author="LIN, Yufeng" w:date="2021-10-05T17:32:00Z">
        <w:r w:rsidR="00B07014">
          <w:rPr>
            <w:rFonts w:ascii="Times New Roman" w:hAnsi="Times New Roman" w:cs="Times New Roman"/>
            <w:sz w:val="22"/>
          </w:rPr>
          <w:t>,</w:t>
        </w:r>
      </w:ins>
      <w:ins w:id="2855" w:author="LIN, Yufeng" w:date="2021-10-05T17:36:00Z">
        <w:r w:rsidR="00B525C9">
          <w:rPr>
            <w:rFonts w:ascii="Times New Roman" w:hAnsi="Times New Roman" w:cs="Times New Roman"/>
            <w:sz w:val="22"/>
          </w:rPr>
          <w:t xml:space="preserve"> </w:t>
        </w:r>
      </w:ins>
      <w:ins w:id="2856" w:author="LIN, Yufeng" w:date="2021-10-05T17:37:00Z">
        <w:r w:rsidR="00B525C9" w:rsidRPr="00B525C9">
          <w:rPr>
            <w:rFonts w:ascii="Times New Roman" w:hAnsi="Times New Roman" w:cs="Times New Roman"/>
            <w:sz w:val="22"/>
          </w:rPr>
          <w:t>and more experiments are needed to verify and prove it.</w:t>
        </w:r>
      </w:ins>
      <w:ins w:id="2857" w:author="LIN, Yufeng" w:date="2021-10-05T17:32:00Z">
        <w:r w:rsidR="00B07014">
          <w:rPr>
            <w:rFonts w:ascii="Times New Roman" w:hAnsi="Times New Roman" w:cs="Times New Roman"/>
            <w:sz w:val="22"/>
          </w:rPr>
          <w:t xml:space="preserve"> </w:t>
        </w:r>
      </w:ins>
      <w:r w:rsidRPr="00790445">
        <w:rPr>
          <w:rFonts w:ascii="Times New Roman" w:hAnsi="Times New Roman" w:cs="Times New Roman"/>
          <w:sz w:val="22"/>
        </w:rPr>
        <w:t>It may indicate colorectal carcinogenesis under their synergistic effect.</w:t>
      </w:r>
      <w:moveToRangeStart w:id="2858" w:author="LIN, Yufeng" w:date="2021-10-05T17:13:00Z" w:name="move84346453"/>
      <w:moveTo w:id="2859" w:author="LIN, Yufeng" w:date="2021-10-05T17:13:00Z">
        <w:r w:rsidR="0003057F" w:rsidRPr="00790445">
          <w:rPr>
            <w:rFonts w:ascii="Times New Roman" w:hAnsi="Times New Roman" w:cs="Times New Roman"/>
            <w:sz w:val="22"/>
          </w:rPr>
          <w:t xml:space="preserve"> Collectively, this discovery exposed that may exist other potential probiotics </w:t>
        </w:r>
      </w:moveTo>
      <w:ins w:id="2860" w:author="LIN, Yufeng" w:date="2021-10-05T17:14:00Z">
        <w:r w:rsidR="0003057F">
          <w:rPr>
            <w:rFonts w:ascii="Times New Roman" w:hAnsi="Times New Roman" w:cs="Times New Roman"/>
            <w:sz w:val="22"/>
          </w:rPr>
          <w:t xml:space="preserve">or carcinogen </w:t>
        </w:r>
      </w:ins>
      <w:moveTo w:id="2861" w:author="LIN, Yufeng" w:date="2021-10-05T17:13:00Z">
        <w:r w:rsidR="0003057F" w:rsidRPr="00790445">
          <w:rPr>
            <w:rFonts w:ascii="Times New Roman" w:hAnsi="Times New Roman" w:cs="Times New Roman"/>
            <w:sz w:val="22"/>
          </w:rPr>
          <w:t>in th</w:t>
        </w:r>
      </w:moveTo>
      <w:ins w:id="2862" w:author="LIN, Yufeng" w:date="2021-10-05T17:14:00Z">
        <w:r w:rsidR="0003057F">
          <w:rPr>
            <w:rFonts w:ascii="Times New Roman" w:hAnsi="Times New Roman" w:cs="Times New Roman"/>
            <w:sz w:val="22"/>
          </w:rPr>
          <w:t>ese</w:t>
        </w:r>
      </w:ins>
      <w:moveTo w:id="2863" w:author="LIN, Yufeng" w:date="2021-10-05T17:13:00Z">
        <w:del w:id="2864" w:author="LIN, Yufeng" w:date="2021-10-05T17:14:00Z">
          <w:r w:rsidR="0003057F" w:rsidRPr="00790445" w:rsidDel="0003057F">
            <w:rPr>
              <w:rFonts w:ascii="Times New Roman" w:hAnsi="Times New Roman" w:cs="Times New Roman"/>
              <w:sz w:val="22"/>
            </w:rPr>
            <w:delText>is</w:delText>
          </w:r>
        </w:del>
        <w:r w:rsidR="0003057F" w:rsidRPr="00790445">
          <w:rPr>
            <w:rFonts w:ascii="Times New Roman" w:hAnsi="Times New Roman" w:cs="Times New Roman"/>
            <w:sz w:val="22"/>
          </w:rPr>
          <w:t xml:space="preserve"> cluster</w:t>
        </w:r>
      </w:moveTo>
      <w:ins w:id="2865" w:author="LIN, Yufeng" w:date="2021-10-05T17:14:00Z">
        <w:r w:rsidR="0003057F">
          <w:rPr>
            <w:rFonts w:ascii="Times New Roman" w:hAnsi="Times New Roman" w:cs="Times New Roman"/>
            <w:sz w:val="22"/>
          </w:rPr>
          <w:t>s</w:t>
        </w:r>
      </w:ins>
      <w:moveTo w:id="2866" w:author="LIN, Yufeng" w:date="2021-10-05T17:13:00Z">
        <w:r w:rsidR="0003057F" w:rsidRPr="00790445">
          <w:rPr>
            <w:rFonts w:ascii="Times New Roman" w:hAnsi="Times New Roman" w:cs="Times New Roman"/>
            <w:sz w:val="22"/>
          </w:rPr>
          <w:t>.</w:t>
        </w:r>
      </w:moveTo>
      <w:moveToRangeEnd w:id="2858"/>
      <w:del w:id="2867" w:author="LIN, Yufeng" w:date="2021-10-05T17:13:00Z">
        <w:r w:rsidRPr="00790445" w:rsidDel="0003057F">
          <w:rPr>
            <w:rFonts w:ascii="Times New Roman" w:hAnsi="Times New Roman" w:cs="Times New Roman"/>
            <w:sz w:val="22"/>
          </w:rPr>
          <w:delText xml:space="preserve"> </w:delText>
        </w:r>
        <w:r w:rsidRPr="002B1819" w:rsidDel="0003057F">
          <w:rPr>
            <w:rFonts w:ascii="Times New Roman" w:hAnsi="Times New Roman" w:cs="Times New Roman"/>
            <w:strike/>
            <w:sz w:val="22"/>
            <w:rPrChange w:id="2868" w:author="LIN, Yufeng" w:date="2021-10-05T17:10:00Z">
              <w:rPr>
                <w:rFonts w:ascii="Times New Roman" w:hAnsi="Times New Roman" w:cs="Times New Roman"/>
                <w:sz w:val="22"/>
              </w:rPr>
            </w:rPrChange>
          </w:rPr>
          <w:delText>Conclusively, we showed the probiotic group (</w:delText>
        </w:r>
        <w:r w:rsidRPr="002B1819" w:rsidDel="0003057F">
          <w:rPr>
            <w:rFonts w:ascii="Times New Roman" w:hAnsi="Times New Roman" w:cs="Times New Roman"/>
            <w:i/>
            <w:iCs/>
            <w:strike/>
            <w:sz w:val="22"/>
            <w:rPrChange w:id="2869" w:author="LIN, Yufeng" w:date="2021-10-05T17:10:00Z">
              <w:rPr>
                <w:rFonts w:ascii="Times New Roman" w:hAnsi="Times New Roman" w:cs="Times New Roman"/>
                <w:i/>
                <w:iCs/>
                <w:sz w:val="22"/>
              </w:rPr>
            </w:rPrChange>
          </w:rPr>
          <w:delText>P. kudriavzevii</w:delText>
        </w:r>
        <w:r w:rsidRPr="002B1819" w:rsidDel="0003057F">
          <w:rPr>
            <w:rFonts w:ascii="Times New Roman" w:hAnsi="Times New Roman" w:cs="Times New Roman"/>
            <w:strike/>
            <w:sz w:val="22"/>
            <w:rPrChange w:id="2870"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871" w:author="LIN, Yufeng" w:date="2021-10-05T17:10:00Z">
              <w:rPr>
                <w:rFonts w:ascii="Times New Roman" w:hAnsi="Times New Roman" w:cs="Times New Roman"/>
                <w:i/>
                <w:iCs/>
                <w:sz w:val="22"/>
              </w:rPr>
            </w:rPrChange>
          </w:rPr>
          <w:delText>S. thermophilus</w:delText>
        </w:r>
        <w:r w:rsidRPr="002B1819" w:rsidDel="0003057F">
          <w:rPr>
            <w:rFonts w:ascii="Times New Roman" w:hAnsi="Times New Roman" w:cs="Times New Roman"/>
            <w:strike/>
            <w:sz w:val="22"/>
            <w:rPrChange w:id="2872"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873" w:author="LIN, Yufeng" w:date="2021-10-05T17:10:00Z">
              <w:rPr>
                <w:rFonts w:ascii="Times New Roman" w:hAnsi="Times New Roman" w:cs="Times New Roman"/>
                <w:i/>
                <w:iCs/>
                <w:sz w:val="22"/>
              </w:rPr>
            </w:rPrChange>
          </w:rPr>
          <w:delText>A. hadrus</w:delText>
        </w:r>
        <w:r w:rsidRPr="002B1819" w:rsidDel="0003057F">
          <w:rPr>
            <w:rFonts w:ascii="Times New Roman" w:hAnsi="Times New Roman" w:cs="Times New Roman"/>
            <w:strike/>
            <w:sz w:val="22"/>
            <w:rPrChange w:id="2874" w:author="LIN, Yufeng" w:date="2021-10-05T17:10:00Z">
              <w:rPr>
                <w:rFonts w:ascii="Times New Roman" w:hAnsi="Times New Roman" w:cs="Times New Roman"/>
                <w:sz w:val="22"/>
              </w:rPr>
            </w:rPrChange>
          </w:rPr>
          <w:delText xml:space="preserve">, and </w:delText>
        </w:r>
        <w:r w:rsidRPr="002B1819" w:rsidDel="0003057F">
          <w:rPr>
            <w:rFonts w:ascii="Times New Roman" w:hAnsi="Times New Roman" w:cs="Times New Roman"/>
            <w:i/>
            <w:iCs/>
            <w:strike/>
            <w:sz w:val="22"/>
            <w:rPrChange w:id="2875" w:author="LIN, Yufeng" w:date="2021-10-05T17:10:00Z">
              <w:rPr>
                <w:rFonts w:ascii="Times New Roman" w:hAnsi="Times New Roman" w:cs="Times New Roman"/>
                <w:i/>
                <w:iCs/>
                <w:sz w:val="22"/>
              </w:rPr>
            </w:rPrChange>
          </w:rPr>
          <w:delText>S. salivarius</w:delText>
        </w:r>
        <w:r w:rsidRPr="002B1819" w:rsidDel="0003057F">
          <w:rPr>
            <w:rFonts w:ascii="Times New Roman" w:hAnsi="Times New Roman" w:cs="Times New Roman"/>
            <w:strike/>
            <w:sz w:val="22"/>
            <w:rPrChange w:id="2876" w:author="LIN, Yufeng" w:date="2021-10-05T17:10:00Z">
              <w:rPr>
                <w:rFonts w:ascii="Times New Roman" w:hAnsi="Times New Roman" w:cs="Times New Roman"/>
                <w:sz w:val="22"/>
              </w:rPr>
            </w:rPrChange>
          </w:rPr>
          <w:delText>) and the pathogenic bunch (</w:delText>
        </w:r>
        <w:r w:rsidRPr="002B1819" w:rsidDel="0003057F">
          <w:rPr>
            <w:rFonts w:ascii="Times New Roman" w:hAnsi="Times New Roman" w:cs="Times New Roman"/>
            <w:i/>
            <w:iCs/>
            <w:strike/>
            <w:sz w:val="22"/>
            <w:rPrChange w:id="2877" w:author="LIN, Yufeng" w:date="2021-10-05T17:10:00Z">
              <w:rPr>
                <w:rFonts w:ascii="Times New Roman" w:hAnsi="Times New Roman" w:cs="Times New Roman"/>
                <w:i/>
                <w:iCs/>
                <w:sz w:val="22"/>
              </w:rPr>
            </w:rPrChange>
          </w:rPr>
          <w:delText>A. rambellii</w:delText>
        </w:r>
        <w:r w:rsidRPr="002B1819" w:rsidDel="0003057F">
          <w:rPr>
            <w:rFonts w:ascii="Times New Roman" w:hAnsi="Times New Roman" w:cs="Times New Roman"/>
            <w:strike/>
            <w:sz w:val="22"/>
            <w:rPrChange w:id="2878"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879" w:author="LIN, Yufeng" w:date="2021-10-05T17:10:00Z">
              <w:rPr>
                <w:rFonts w:ascii="Times New Roman" w:hAnsi="Times New Roman" w:cs="Times New Roman"/>
                <w:i/>
                <w:iCs/>
                <w:sz w:val="22"/>
              </w:rPr>
            </w:rPrChange>
          </w:rPr>
          <w:delText>F. nucleatum</w:delText>
        </w:r>
        <w:r w:rsidRPr="002B1819" w:rsidDel="0003057F">
          <w:rPr>
            <w:rFonts w:ascii="Times New Roman" w:hAnsi="Times New Roman" w:cs="Times New Roman"/>
            <w:strike/>
            <w:sz w:val="22"/>
            <w:rPrChange w:id="2880" w:author="LIN, Yufeng" w:date="2021-10-05T17:10:00Z">
              <w:rPr>
                <w:rFonts w:ascii="Times New Roman" w:hAnsi="Times New Roman" w:cs="Times New Roman"/>
                <w:sz w:val="22"/>
              </w:rPr>
            </w:rPrChange>
          </w:rPr>
          <w:delText xml:space="preserve">, and </w:delText>
        </w:r>
        <w:r w:rsidRPr="002B1819" w:rsidDel="0003057F">
          <w:rPr>
            <w:rFonts w:ascii="Times New Roman" w:hAnsi="Times New Roman" w:cs="Times New Roman"/>
            <w:i/>
            <w:iCs/>
            <w:strike/>
            <w:sz w:val="22"/>
            <w:rPrChange w:id="2881" w:author="LIN, Yufeng" w:date="2021-10-05T17:10:00Z">
              <w:rPr>
                <w:rFonts w:ascii="Times New Roman" w:hAnsi="Times New Roman" w:cs="Times New Roman"/>
                <w:i/>
                <w:iCs/>
                <w:sz w:val="22"/>
              </w:rPr>
            </w:rPrChange>
          </w:rPr>
          <w:delText>P. micra</w:delText>
        </w:r>
        <w:r w:rsidRPr="002B1819" w:rsidDel="0003057F">
          <w:rPr>
            <w:rFonts w:ascii="Times New Roman" w:hAnsi="Times New Roman" w:cs="Times New Roman"/>
            <w:strike/>
            <w:sz w:val="22"/>
            <w:rPrChange w:id="2882" w:author="LIN, Yufeng" w:date="2021-10-05T17:10:00Z">
              <w:rPr>
                <w:rFonts w:ascii="Times New Roman" w:hAnsi="Times New Roman" w:cs="Times New Roman"/>
                <w:sz w:val="22"/>
              </w:rPr>
            </w:rPrChange>
          </w:rPr>
          <w:delText>), and the potentially pathogenic and probiotic candidates among the different clusters.</w:delText>
        </w:r>
      </w:del>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88212D">
        <w:rPr>
          <w:rFonts w:ascii="Times New Roman" w:hAnsi="Times New Roman" w:cs="Times New Roman"/>
          <w:sz w:val="22"/>
          <w:highlight w:val="yellow"/>
          <w:rPrChange w:id="2883" w:author="LIN, Yufeng" w:date="2021-10-05T17:02:00Z">
            <w:rPr>
              <w:rFonts w:ascii="Times New Roman" w:hAnsi="Times New Roman" w:cs="Times New Roman"/>
              <w:sz w:val="22"/>
            </w:rPr>
          </w:rPrChange>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A9CFEED" w:rsidR="00867992"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r w:rsidR="004314C2">
        <w:rPr>
          <w:rFonts w:ascii="Times New Roman" w:hAnsi="Times New Roman" w:cs="Times New Roman"/>
          <w:sz w:val="22"/>
        </w:rPr>
        <w:t>fungal</w:t>
      </w:r>
      <w:r w:rsidRPr="00790445">
        <w:rPr>
          <w:rFonts w:ascii="Times New Roman" w:hAnsi="Times New Roman" w:cs="Times New Roman"/>
          <w:sz w:val="22"/>
        </w:rPr>
        <w:t xml:space="preserve"> internal network and </w:t>
      </w:r>
      <w:r w:rsidR="004314C2">
        <w:rPr>
          <w:rFonts w:ascii="Times New Roman" w:hAnsi="Times New Roman" w:cs="Times New Roman"/>
          <w:sz w:val="22"/>
        </w:rPr>
        <w:t>fungal</w:t>
      </w:r>
      <w:r w:rsidRPr="00790445">
        <w:rPr>
          <w:rFonts w:ascii="Times New Roman" w:hAnsi="Times New Roman" w:cs="Times New Roman"/>
          <w:sz w:val="22"/>
        </w:rPr>
        <w:t>-bacterial relationship alterations in CRC, indicating that synergistic intra-</w:t>
      </w:r>
      <w:r w:rsidR="004314C2">
        <w:rPr>
          <w:rFonts w:ascii="Times New Roman" w:hAnsi="Times New Roman" w:cs="Times New Roman"/>
          <w:sz w:val="22"/>
        </w:rPr>
        <w:t>fungi</w:t>
      </w:r>
      <w:r w:rsidRPr="00790445">
        <w:rPr>
          <w:rFonts w:ascii="Times New Roman" w:hAnsi="Times New Roman" w:cs="Times New Roman"/>
          <w:sz w:val="22"/>
        </w:rPr>
        <w:t xml:space="preserve"> and micro-</w:t>
      </w:r>
      <w:r w:rsidR="00DB66B4">
        <w:rPr>
          <w:rFonts w:ascii="Times New Roman" w:hAnsi="Times New Roman" w:cs="Times New Roman"/>
          <w:sz w:val="22"/>
        </w:rPr>
        <w:t>fungi</w:t>
      </w:r>
      <w:r w:rsidRPr="00790445">
        <w:rPr>
          <w:rFonts w:ascii="Times New Roman" w:hAnsi="Times New Roman" w:cs="Times New Roman"/>
          <w:sz w:val="22"/>
        </w:rPr>
        <w:t xml:space="preserve">-bacteria interaction might contribute to colorectal carcinogenesis. Several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 xml:space="preserve">play critical roles in promoting or inhibited CRC. </w:t>
      </w:r>
      <w:r w:rsidRPr="00F124D2">
        <w:rPr>
          <w:rFonts w:ascii="Times New Roman" w:hAnsi="Times New Roman" w:cs="Times New Roman"/>
          <w:sz w:val="22"/>
          <w:highlight w:val="yellow"/>
          <w:rPrChange w:id="2884" w:author="LIN, Yufeng" w:date="2021-10-05T18:26:00Z">
            <w:rPr>
              <w:rFonts w:ascii="Times New Roman" w:hAnsi="Times New Roman" w:cs="Times New Roman"/>
              <w:sz w:val="22"/>
            </w:rPr>
          </w:rPrChange>
        </w:rPr>
        <w:t>[TBA]</w:t>
      </w:r>
      <w:r w:rsidRPr="00790445">
        <w:rPr>
          <w:rFonts w:ascii="Times New Roman" w:hAnsi="Times New Roman" w:cs="Times New Roman"/>
          <w:sz w:val="22"/>
        </w:rPr>
        <w:t>.</w:t>
      </w:r>
    </w:p>
    <w:p w14:paraId="29E29D57" w14:textId="5CFACD0D" w:rsidR="00C43829" w:rsidRDefault="00C43829">
      <w:pPr>
        <w:widowControl/>
        <w:jc w:val="left"/>
        <w:rPr>
          <w:rFonts w:ascii="Times New Roman" w:hAnsi="Times New Roman" w:cs="Times New Roman"/>
          <w:sz w:val="22"/>
        </w:rPr>
      </w:pPr>
      <w:r>
        <w:rPr>
          <w:rFonts w:ascii="Times New Roman" w:hAnsi="Times New Roman" w:cs="Times New Roman"/>
          <w:sz w:val="22"/>
        </w:rPr>
        <w:br w:type="page"/>
      </w:r>
    </w:p>
    <w:p w14:paraId="423AFE63" w14:textId="6C5A9CE5" w:rsidR="00B84FC5" w:rsidRDefault="00B84FC5" w:rsidP="009D00F7">
      <w:pPr>
        <w:pStyle w:val="title10831"/>
      </w:pPr>
      <w:r>
        <w:lastRenderedPageBreak/>
        <w:t>Contribution</w:t>
      </w:r>
    </w:p>
    <w:p w14:paraId="565C8D27" w14:textId="72AB7CCC" w:rsidR="00B84FC5" w:rsidRDefault="00B84FC5" w:rsidP="00B84FC5">
      <w:pPr>
        <w:widowControl/>
        <w:rPr>
          <w:rFonts w:ascii="Times New Roman" w:hAnsi="Times New Roman" w:cs="Times New Roman"/>
          <w:sz w:val="22"/>
        </w:rPr>
      </w:pPr>
      <w:proofErr w:type="spellStart"/>
      <w:r w:rsidRPr="009D00F7">
        <w:rPr>
          <w:rFonts w:ascii="Times New Roman" w:hAnsi="Times New Roman" w:cs="Times New Roman"/>
          <w:b/>
          <w:bCs/>
          <w:sz w:val="22"/>
        </w:rPr>
        <w:t>Yufeng</w:t>
      </w:r>
      <w:proofErr w:type="spellEnd"/>
      <w:r w:rsidRPr="009D00F7">
        <w:rPr>
          <w:rFonts w:ascii="Times New Roman" w:hAnsi="Times New Roman" w:cs="Times New Roman"/>
          <w:b/>
          <w:bCs/>
          <w:sz w:val="22"/>
        </w:rPr>
        <w:t xml:space="preserve"> Lin</w:t>
      </w:r>
      <w:r>
        <w:rPr>
          <w:rFonts w:ascii="Times New Roman" w:hAnsi="Times New Roman" w:cs="Times New Roman"/>
          <w:sz w:val="22"/>
        </w:rPr>
        <w:t>, study design, dry lab analysis, wet lab validation, and written.</w:t>
      </w:r>
    </w:p>
    <w:p w14:paraId="37DF807E" w14:textId="77777777" w:rsidR="00401EFC" w:rsidRDefault="00401EFC" w:rsidP="00B84FC5">
      <w:pPr>
        <w:widowControl/>
        <w:rPr>
          <w:rFonts w:ascii="Times New Roman" w:hAnsi="Times New Roman" w:cs="Times New Roman"/>
          <w:sz w:val="22"/>
        </w:rPr>
      </w:pPr>
    </w:p>
    <w:p w14:paraId="22260A82" w14:textId="5AB36ECC" w:rsidR="0084302D" w:rsidRDefault="00B84FC5" w:rsidP="00790445">
      <w:pPr>
        <w:widowControl/>
        <w:rPr>
          <w:rFonts w:ascii="Times New Roman" w:hAnsi="Times New Roman" w:cs="Times New Roman"/>
          <w:b/>
          <w:bCs/>
          <w:sz w:val="22"/>
        </w:rPr>
      </w:pPr>
      <w:proofErr w:type="spellStart"/>
      <w:r w:rsidRPr="009D00F7">
        <w:rPr>
          <w:rFonts w:ascii="Times New Roman" w:hAnsi="Times New Roman" w:cs="Times New Roman"/>
          <w:b/>
          <w:bCs/>
          <w:sz w:val="22"/>
        </w:rPr>
        <w:t>Yali</w:t>
      </w:r>
      <w:proofErr w:type="spellEnd"/>
      <w:r w:rsidRPr="009D00F7">
        <w:rPr>
          <w:rFonts w:ascii="Times New Roman" w:hAnsi="Times New Roman" w:cs="Times New Roman"/>
          <w:b/>
          <w:bCs/>
          <w:sz w:val="22"/>
        </w:rPr>
        <w:t xml:space="preserve"> Liu</w:t>
      </w:r>
      <w:r>
        <w:rPr>
          <w:rFonts w:ascii="Times New Roman" w:hAnsi="Times New Roman" w:cs="Times New Roman"/>
          <w:sz w:val="22"/>
        </w:rPr>
        <w:t>, wet lab validation.</w:t>
      </w:r>
    </w:p>
    <w:p w14:paraId="08832914" w14:textId="5ADA0EAB" w:rsidR="00401EFC" w:rsidRDefault="00B84FC5" w:rsidP="00790445">
      <w:pPr>
        <w:widowControl/>
        <w:rPr>
          <w:rFonts w:ascii="Times New Roman" w:hAnsi="Times New Roman" w:cs="Times New Roman"/>
          <w:sz w:val="22"/>
        </w:rPr>
      </w:pPr>
      <w:r w:rsidRPr="009D00F7">
        <w:rPr>
          <w:rFonts w:ascii="Times New Roman" w:hAnsi="Times New Roman" w:cs="Times New Roman"/>
          <w:b/>
          <w:bCs/>
          <w:sz w:val="22"/>
        </w:rPr>
        <w:t>Nick Ding</w:t>
      </w:r>
      <w:r>
        <w:rPr>
          <w:rFonts w:ascii="Times New Roman" w:hAnsi="Times New Roman" w:cs="Times New Roman"/>
          <w:sz w:val="22"/>
        </w:rPr>
        <w:t>, written.</w:t>
      </w:r>
    </w:p>
    <w:p w14:paraId="30513561" w14:textId="77777777" w:rsidR="00F124D2" w:rsidRDefault="00F124D2" w:rsidP="00F124D2">
      <w:pPr>
        <w:widowControl/>
        <w:rPr>
          <w:rFonts w:ascii="Times New Roman" w:hAnsi="Times New Roman" w:cs="Times New Roman"/>
          <w:sz w:val="22"/>
        </w:rPr>
      </w:pPr>
      <w:r w:rsidRPr="009D00F7">
        <w:rPr>
          <w:rFonts w:ascii="Times New Roman" w:hAnsi="Times New Roman" w:cs="Times New Roman"/>
          <w:b/>
          <w:bCs/>
          <w:sz w:val="22"/>
        </w:rPr>
        <w:t>Thomas Kwong</w:t>
      </w:r>
      <w:r>
        <w:rPr>
          <w:rFonts w:ascii="Times New Roman" w:hAnsi="Times New Roman" w:cs="Times New Roman"/>
          <w:sz w:val="22"/>
        </w:rPr>
        <w:t xml:space="preserve">, written and web lab technology guidance. </w:t>
      </w:r>
    </w:p>
    <w:p w14:paraId="597E3B3D" w14:textId="77777777" w:rsidR="009D00F7" w:rsidRDefault="009D00F7" w:rsidP="00790445">
      <w:pPr>
        <w:widowControl/>
        <w:rPr>
          <w:rFonts w:ascii="Times New Roman" w:hAnsi="Times New Roman" w:cs="Times New Roman"/>
          <w:sz w:val="22"/>
        </w:rPr>
      </w:pPr>
    </w:p>
    <w:p w14:paraId="577AFDE5" w14:textId="40F66B35" w:rsidR="00AD2F2A" w:rsidRPr="00AD2F2A" w:rsidRDefault="00AD2F2A" w:rsidP="00790445">
      <w:pPr>
        <w:widowControl/>
        <w:rPr>
          <w:rFonts w:ascii="Times New Roman" w:hAnsi="Times New Roman" w:cs="Times New Roman"/>
          <w:sz w:val="22"/>
        </w:rPr>
      </w:pPr>
      <w:r w:rsidRPr="009D00F7">
        <w:rPr>
          <w:rFonts w:ascii="Times New Roman" w:hAnsi="Times New Roman" w:cs="Times New Roman"/>
          <w:b/>
          <w:bCs/>
          <w:sz w:val="22"/>
        </w:rPr>
        <w:t>Jason Kang</w:t>
      </w:r>
      <w:r>
        <w:rPr>
          <w:rFonts w:ascii="Times New Roman" w:hAnsi="Times New Roman" w:cs="Times New Roman"/>
          <w:sz w:val="22"/>
        </w:rPr>
        <w:t>, web lab technology guidance</w:t>
      </w:r>
    </w:p>
    <w:p w14:paraId="4E86BF67" w14:textId="0309BED4" w:rsidR="00F124D2" w:rsidRDefault="005D290B" w:rsidP="00F124D2">
      <w:pPr>
        <w:widowControl/>
        <w:rPr>
          <w:rFonts w:ascii="Times New Roman" w:hAnsi="Times New Roman" w:cs="Times New Roman"/>
          <w:sz w:val="22"/>
        </w:rPr>
      </w:pPr>
      <w:proofErr w:type="spellStart"/>
      <w:r w:rsidRPr="009D00F7">
        <w:rPr>
          <w:rFonts w:ascii="Times New Roman" w:hAnsi="Times New Roman" w:cs="Times New Roman"/>
          <w:b/>
          <w:bCs/>
          <w:sz w:val="22"/>
        </w:rPr>
        <w:t>Yiwei</w:t>
      </w:r>
      <w:proofErr w:type="spellEnd"/>
      <w:r w:rsidRPr="009D00F7">
        <w:rPr>
          <w:rFonts w:ascii="Times New Roman" w:hAnsi="Times New Roman" w:cs="Times New Roman"/>
          <w:b/>
          <w:bCs/>
          <w:sz w:val="22"/>
        </w:rPr>
        <w:t xml:space="preserve"> Wang</w:t>
      </w:r>
      <w:r>
        <w:rPr>
          <w:rFonts w:ascii="Times New Roman" w:hAnsi="Times New Roman" w:cs="Times New Roman"/>
          <w:sz w:val="22"/>
        </w:rPr>
        <w:t>, dry lab guidance</w:t>
      </w:r>
      <w:r w:rsidR="00C43829">
        <w:rPr>
          <w:rFonts w:ascii="Times New Roman" w:hAnsi="Times New Roman" w:cs="Times New Roman"/>
          <w:sz w:val="22"/>
        </w:rPr>
        <w:t xml:space="preserve"> (SBS, </w:t>
      </w:r>
      <w:r w:rsidR="00F124D2">
        <w:rPr>
          <w:rFonts w:ascii="Times New Roman" w:hAnsi="Times New Roman" w:cs="Times New Roman"/>
          <w:sz w:val="22"/>
        </w:rPr>
        <w:t>CUHK</w:t>
      </w:r>
      <w:r w:rsidR="00C43829">
        <w:rPr>
          <w:rFonts w:ascii="Times New Roman" w:hAnsi="Times New Roman" w:cs="Times New Roman"/>
          <w:sz w:val="22"/>
        </w:rPr>
        <w:t>)</w:t>
      </w:r>
      <w:r>
        <w:rPr>
          <w:rFonts w:ascii="Times New Roman" w:hAnsi="Times New Roman" w:cs="Times New Roman"/>
          <w:sz w:val="22"/>
        </w:rPr>
        <w:t>.</w:t>
      </w:r>
    </w:p>
    <w:p w14:paraId="6AD55582" w14:textId="7E3D6477" w:rsidR="005D290B" w:rsidRDefault="00F124D2" w:rsidP="005D290B">
      <w:pPr>
        <w:widowControl/>
        <w:rPr>
          <w:rFonts w:ascii="Times New Roman" w:hAnsi="Times New Roman" w:cs="Times New Roman"/>
          <w:sz w:val="22"/>
        </w:rPr>
      </w:pPr>
      <w:r w:rsidRPr="009D00F7">
        <w:rPr>
          <w:rFonts w:ascii="Times New Roman" w:hAnsi="Times New Roman" w:cs="Times New Roman"/>
          <w:b/>
          <w:bCs/>
          <w:sz w:val="22"/>
        </w:rPr>
        <w:t>Harry Chan</w:t>
      </w:r>
      <w:r>
        <w:rPr>
          <w:rFonts w:ascii="Times New Roman" w:hAnsi="Times New Roman" w:cs="Times New Roman"/>
          <w:sz w:val="22"/>
        </w:rPr>
        <w:t>, written guidance.</w:t>
      </w:r>
    </w:p>
    <w:p w14:paraId="368DA2C1" w14:textId="77777777" w:rsidR="00F124D2" w:rsidRDefault="00F124D2" w:rsidP="00F124D2">
      <w:pPr>
        <w:widowControl/>
        <w:rPr>
          <w:rFonts w:ascii="Times New Roman" w:hAnsi="Times New Roman" w:cs="Times New Roman"/>
          <w:sz w:val="22"/>
        </w:rPr>
      </w:pPr>
      <w:r w:rsidRPr="009D00F7">
        <w:rPr>
          <w:rFonts w:ascii="Times New Roman" w:hAnsi="Times New Roman" w:cs="Times New Roman"/>
          <w:b/>
          <w:bCs/>
          <w:sz w:val="22"/>
        </w:rPr>
        <w:t>Han Jing</w:t>
      </w:r>
      <w:r>
        <w:rPr>
          <w:rFonts w:ascii="Times New Roman" w:hAnsi="Times New Roman" w:cs="Times New Roman"/>
          <w:sz w:val="22"/>
        </w:rPr>
        <w:t>, fungal database establishment (Med-X, XJTU).</w:t>
      </w:r>
    </w:p>
    <w:p w14:paraId="4E72972E" w14:textId="5A07F48B" w:rsidR="00B84FC5" w:rsidRDefault="005D290B" w:rsidP="00F124D2">
      <w:pPr>
        <w:widowControl/>
        <w:rPr>
          <w:rFonts w:ascii="Times New Roman" w:hAnsi="Times New Roman" w:cs="Times New Roman"/>
          <w:sz w:val="22"/>
        </w:rPr>
      </w:pPr>
      <w:r w:rsidRPr="009D00F7">
        <w:rPr>
          <w:rFonts w:ascii="Times New Roman" w:hAnsi="Times New Roman" w:cs="Times New Roman"/>
          <w:b/>
          <w:bCs/>
          <w:sz w:val="22"/>
        </w:rPr>
        <w:t>Sunny Wong</w:t>
      </w:r>
      <w:r>
        <w:rPr>
          <w:rFonts w:ascii="Times New Roman" w:hAnsi="Times New Roman" w:cs="Times New Roman"/>
          <w:sz w:val="22"/>
        </w:rPr>
        <w:t>, clinical guidance.</w:t>
      </w:r>
    </w:p>
    <w:p w14:paraId="6127235E" w14:textId="77777777" w:rsidR="00F124D2" w:rsidRDefault="00F124D2" w:rsidP="00B84FC5">
      <w:pPr>
        <w:widowControl/>
        <w:rPr>
          <w:rFonts w:ascii="Times New Roman" w:hAnsi="Times New Roman" w:cs="Times New Roman"/>
          <w:sz w:val="22"/>
        </w:rPr>
      </w:pPr>
    </w:p>
    <w:p w14:paraId="3E3220A2" w14:textId="2A7AAF46"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Changan Liu</w:t>
      </w:r>
      <w:r>
        <w:rPr>
          <w:rFonts w:ascii="Times New Roman" w:hAnsi="Times New Roman" w:cs="Times New Roman"/>
          <w:sz w:val="22"/>
        </w:rPr>
        <w:t>, dry lab guidance.</w:t>
      </w:r>
    </w:p>
    <w:p w14:paraId="30C02FC1"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Weixin Liu</w:t>
      </w:r>
      <w:r>
        <w:rPr>
          <w:rFonts w:ascii="Times New Roman" w:hAnsi="Times New Roman" w:cs="Times New Roman"/>
          <w:sz w:val="22"/>
        </w:rPr>
        <w:t>, dry lab guidance.</w:t>
      </w:r>
    </w:p>
    <w:p w14:paraId="1C0214B3"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SK</w:t>
      </w:r>
      <w:r>
        <w:rPr>
          <w:rFonts w:ascii="Times New Roman" w:hAnsi="Times New Roman" w:cs="Times New Roman"/>
          <w:sz w:val="22"/>
        </w:rPr>
        <w:t>, dry lab guidance.</w:t>
      </w:r>
    </w:p>
    <w:p w14:paraId="4B2077DC" w14:textId="77777777" w:rsidR="00B84FC5" w:rsidRDefault="00B84FC5" w:rsidP="00B84FC5">
      <w:pPr>
        <w:widowControl/>
        <w:rPr>
          <w:rFonts w:ascii="Times New Roman" w:hAnsi="Times New Roman" w:cs="Times New Roman"/>
          <w:sz w:val="22"/>
        </w:rPr>
      </w:pPr>
      <w:proofErr w:type="spellStart"/>
      <w:r w:rsidRPr="009D00F7">
        <w:rPr>
          <w:rFonts w:ascii="Times New Roman" w:hAnsi="Times New Roman" w:cs="Times New Roman"/>
          <w:b/>
          <w:bCs/>
          <w:sz w:val="22"/>
        </w:rPr>
        <w:t>Yanqiang</w:t>
      </w:r>
      <w:proofErr w:type="spellEnd"/>
      <w:r w:rsidRPr="009D00F7">
        <w:rPr>
          <w:rFonts w:ascii="Times New Roman" w:hAnsi="Times New Roman" w:cs="Times New Roman"/>
          <w:b/>
          <w:bCs/>
          <w:sz w:val="22"/>
        </w:rPr>
        <w:t xml:space="preserve"> Ding</w:t>
      </w:r>
      <w:r>
        <w:rPr>
          <w:rFonts w:ascii="Times New Roman" w:hAnsi="Times New Roman" w:cs="Times New Roman"/>
          <w:sz w:val="22"/>
        </w:rPr>
        <w:t>, dry lab guidance.</w:t>
      </w:r>
    </w:p>
    <w:p w14:paraId="70098281" w14:textId="39833BE1" w:rsidR="00B84FC5" w:rsidRPr="00B84FC5" w:rsidRDefault="005A10E2" w:rsidP="00790445">
      <w:pPr>
        <w:widowControl/>
        <w:rPr>
          <w:rFonts w:ascii="Times New Roman" w:hAnsi="Times New Roman" w:cs="Times New Roman"/>
          <w:sz w:val="22"/>
        </w:rPr>
      </w:pPr>
      <w:r w:rsidRPr="009D00F7">
        <w:rPr>
          <w:rFonts w:ascii="Times New Roman" w:hAnsi="Times New Roman" w:cs="Times New Roman"/>
          <w:b/>
          <w:bCs/>
          <w:sz w:val="22"/>
        </w:rPr>
        <w:t>Bisi</w:t>
      </w:r>
      <w:r>
        <w:rPr>
          <w:rFonts w:ascii="Times New Roman" w:hAnsi="Times New Roman" w:cs="Times New Roman"/>
          <w:sz w:val="22"/>
        </w:rPr>
        <w:t>, dry lab guidance.</w:t>
      </w:r>
    </w:p>
    <w:p w14:paraId="35F956C9" w14:textId="77777777" w:rsidR="0096422D" w:rsidRDefault="0096422D">
      <w:pPr>
        <w:widowControl/>
        <w:jc w:val="left"/>
        <w:rPr>
          <w:rFonts w:ascii="Times New Roman" w:hAnsi="Times New Roman" w:cs="Times New Roman"/>
          <w:b/>
          <w:bCs/>
          <w:kern w:val="44"/>
          <w:sz w:val="22"/>
          <w:szCs w:val="44"/>
          <w:u w:val="single"/>
        </w:rPr>
      </w:pPr>
      <w:r>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0C5B491F" w14:textId="77777777" w:rsidR="00B07014" w:rsidRDefault="001C7215" w:rsidP="00B07014">
      <w:pPr>
        <w:pStyle w:val="Bibliography"/>
      </w:pPr>
      <w:r w:rsidRPr="00790445">
        <w:rPr>
          <w:sz w:val="22"/>
        </w:rPr>
        <w:fldChar w:fldCharType="begin"/>
      </w:r>
      <w:r w:rsidR="00B07014">
        <w:rPr>
          <w:sz w:val="22"/>
        </w:rPr>
        <w:instrText xml:space="preserve"> ADDIN ZOTERO_BIBL {"uncited":[],"omitted":[],"custom":[]} CSL_BIBLIOGRAPHY </w:instrText>
      </w:r>
      <w:r w:rsidRPr="00790445">
        <w:rPr>
          <w:sz w:val="22"/>
        </w:rPr>
        <w:fldChar w:fldCharType="separate"/>
      </w:r>
      <w:r w:rsidR="00B07014">
        <w:t>1.</w:t>
      </w:r>
      <w:r w:rsidR="00B07014">
        <w:tab/>
        <w:t xml:space="preserve">Ferlay, J. </w:t>
      </w:r>
      <w:r w:rsidR="00B07014">
        <w:rPr>
          <w:i/>
          <w:iCs/>
        </w:rPr>
        <w:t>et al.</w:t>
      </w:r>
      <w:r w:rsidR="00B07014">
        <w:t xml:space="preserve"> Cancer incidence and mortality worldwide: Sources, methods and major patterns in GLOBOCAN 2012. </w:t>
      </w:r>
      <w:r w:rsidR="00B07014">
        <w:rPr>
          <w:i/>
          <w:iCs/>
        </w:rPr>
        <w:t>International Journal of Cancer</w:t>
      </w:r>
      <w:r w:rsidR="00B07014">
        <w:t xml:space="preserve"> </w:t>
      </w:r>
      <w:r w:rsidR="00B07014">
        <w:rPr>
          <w:b/>
          <w:bCs/>
        </w:rPr>
        <w:t>136</w:t>
      </w:r>
      <w:r w:rsidR="00B07014">
        <w:t>, E359–E386 (2015).</w:t>
      </w:r>
    </w:p>
    <w:p w14:paraId="2510EA07" w14:textId="77777777" w:rsidR="00B07014" w:rsidRDefault="00B07014" w:rsidP="00B07014">
      <w:pPr>
        <w:pStyle w:val="Bibliography"/>
      </w:pPr>
      <w:r>
        <w:t>2.</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14EED820" w14:textId="77777777" w:rsidR="00B07014" w:rsidRDefault="00B07014" w:rsidP="00B07014">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29E60557" w14:textId="77777777" w:rsidR="00B07014" w:rsidRDefault="00B07014" w:rsidP="00B07014">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7867998B" w14:textId="77777777" w:rsidR="00B07014" w:rsidRDefault="00B07014" w:rsidP="00B07014">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397A5984" w14:textId="77777777" w:rsidR="00B07014" w:rsidRDefault="00B07014" w:rsidP="00B07014">
      <w:pPr>
        <w:pStyle w:val="Bibliography"/>
      </w:pPr>
      <w:r>
        <w:t>6.</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25C8E5B6" w14:textId="77777777" w:rsidR="00B07014" w:rsidRDefault="00B07014" w:rsidP="00B07014">
      <w:pPr>
        <w:pStyle w:val="Bibliography"/>
      </w:pPr>
      <w:r>
        <w:t>7.</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27 (2019).</w:t>
      </w:r>
    </w:p>
    <w:p w14:paraId="272138E8" w14:textId="77777777" w:rsidR="00B07014" w:rsidRDefault="00B07014" w:rsidP="00B07014">
      <w:pPr>
        <w:pStyle w:val="Bibliography"/>
      </w:pPr>
      <w:r>
        <w:t>8.</w:t>
      </w:r>
      <w:r>
        <w:tab/>
        <w:t xml:space="preserve">Botschuijver, S. Intestinal Fungal Dysbiosis Is Associated With Visceral Hypersensitivity in Patients With Irritable Bowel Syndrome and Rats. </w:t>
      </w:r>
      <w:r>
        <w:rPr>
          <w:b/>
          <w:bCs/>
        </w:rPr>
        <w:t>153</w:t>
      </w:r>
      <w:r>
        <w:t>, 14 (2017).</w:t>
      </w:r>
    </w:p>
    <w:p w14:paraId="4090E231" w14:textId="77777777" w:rsidR="00B07014" w:rsidRDefault="00B07014" w:rsidP="00B07014">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11423756" w14:textId="77777777" w:rsidR="00B07014" w:rsidRDefault="00B07014" w:rsidP="00B07014">
      <w:pPr>
        <w:pStyle w:val="Bibliography"/>
      </w:pPr>
      <w:r>
        <w:t>10.</w:t>
      </w:r>
      <w:r>
        <w:tab/>
        <w:t xml:space="preserve">Iliev, I. D. &amp; Leonardi, I. Fungal dysbiosis: immunity and interactions at mucosal barriers. </w:t>
      </w:r>
      <w:r>
        <w:rPr>
          <w:i/>
          <w:iCs/>
        </w:rPr>
        <w:t>Nat Rev Immunol</w:t>
      </w:r>
      <w:r>
        <w:t xml:space="preserve"> </w:t>
      </w:r>
      <w:r>
        <w:rPr>
          <w:b/>
          <w:bCs/>
        </w:rPr>
        <w:t>17</w:t>
      </w:r>
      <w:r>
        <w:t>, 635–646 (2017).</w:t>
      </w:r>
    </w:p>
    <w:p w14:paraId="3451A74C" w14:textId="77777777" w:rsidR="00B07014" w:rsidRDefault="00B07014" w:rsidP="00B07014">
      <w:pPr>
        <w:pStyle w:val="Bibliography"/>
      </w:pPr>
      <w:r>
        <w:t>11.</w:t>
      </w:r>
      <w:r>
        <w:tab/>
        <w:t xml:space="preserve">Iliev,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3B8BEC45" w14:textId="77777777" w:rsidR="00B07014" w:rsidRDefault="00B07014" w:rsidP="00B07014">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01F3EEDC" w14:textId="77777777" w:rsidR="00B07014" w:rsidRDefault="00B07014" w:rsidP="00B07014">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061F0E98" w14:textId="77777777" w:rsidR="00B07014" w:rsidRDefault="00B07014" w:rsidP="00B07014">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707F9830" w14:textId="77777777" w:rsidR="00B07014" w:rsidRDefault="00B07014" w:rsidP="00B07014">
      <w:pPr>
        <w:pStyle w:val="Bibliography"/>
      </w:pPr>
      <w:r>
        <w:t>15.</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69FE5865" w14:textId="77777777" w:rsidR="00B07014" w:rsidRDefault="00B07014" w:rsidP="00B07014">
      <w:pPr>
        <w:pStyle w:val="Bibliography"/>
      </w:pPr>
      <w:r>
        <w:t>16.</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5D920C0E" w14:textId="77777777" w:rsidR="00B07014" w:rsidRDefault="00B07014" w:rsidP="00B07014">
      <w:pPr>
        <w:pStyle w:val="Bibliography"/>
      </w:pPr>
      <w:r>
        <w:t>17.</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46E56E78" w14:textId="77777777" w:rsidR="00B07014" w:rsidRDefault="00B07014" w:rsidP="00B07014">
      <w:pPr>
        <w:pStyle w:val="Bibliography"/>
      </w:pPr>
      <w:r>
        <w:t>18.</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6ACBD552" w14:textId="77777777" w:rsidR="00B07014" w:rsidRDefault="00B07014" w:rsidP="00B07014">
      <w:pPr>
        <w:pStyle w:val="Bibliography"/>
      </w:pPr>
      <w:r>
        <w:t>19.</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28C3A1ED" w14:textId="77777777" w:rsidR="00B07014" w:rsidRDefault="00B07014" w:rsidP="00B07014">
      <w:pPr>
        <w:pStyle w:val="Bibliography"/>
      </w:pPr>
      <w:r>
        <w:t>20.</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7427D3BE" w14:textId="77777777" w:rsidR="00B07014" w:rsidRDefault="00B07014" w:rsidP="00B07014">
      <w:pPr>
        <w:pStyle w:val="Bibliography"/>
      </w:pPr>
      <w:r>
        <w:t>21.</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36F30747" w14:textId="77777777" w:rsidR="00B07014" w:rsidRDefault="00B07014" w:rsidP="00B07014">
      <w:pPr>
        <w:pStyle w:val="Bibliography"/>
      </w:pPr>
      <w:r>
        <w:t>22.</w:t>
      </w:r>
      <w:r>
        <w:tab/>
        <w:t xml:space="preserve">Jones, M. B. </w:t>
      </w:r>
      <w:r>
        <w:rPr>
          <w:i/>
          <w:iCs/>
        </w:rPr>
        <w:t>et al.</w:t>
      </w:r>
      <w:r>
        <w:t xml:space="preserve"> Library preparation methodology can influence genomic and functional </w:t>
      </w:r>
      <w:r>
        <w:lastRenderedPageBreak/>
        <w:t xml:space="preserve">predictions in human microbiome research. </w:t>
      </w:r>
      <w:r>
        <w:rPr>
          <w:i/>
          <w:iCs/>
        </w:rPr>
        <w:t>Proc Natl Acad Sci USA</w:t>
      </w:r>
      <w:r>
        <w:t xml:space="preserve"> </w:t>
      </w:r>
      <w:r>
        <w:rPr>
          <w:b/>
          <w:bCs/>
        </w:rPr>
        <w:t>112</w:t>
      </w:r>
      <w:r>
        <w:t>, 14024–14029 (2015).</w:t>
      </w:r>
    </w:p>
    <w:p w14:paraId="246AEDF6" w14:textId="77777777" w:rsidR="00B07014" w:rsidRDefault="00B07014" w:rsidP="00B07014">
      <w:pPr>
        <w:pStyle w:val="Bibliography"/>
      </w:pPr>
      <w:r>
        <w:t>23.</w:t>
      </w:r>
      <w:r>
        <w:tab/>
        <w:t xml:space="preserve">Schulze, J. &amp; Sonnenborn, U. Yeasts in the Gut: From Commensals to Infectious Agents. </w:t>
      </w:r>
      <w:r>
        <w:rPr>
          <w:i/>
          <w:iCs/>
        </w:rPr>
        <w:t>Dtsch Arztebl Int</w:t>
      </w:r>
      <w:r>
        <w:t xml:space="preserve"> </w:t>
      </w:r>
      <w:r>
        <w:rPr>
          <w:b/>
          <w:bCs/>
        </w:rPr>
        <w:t>106</w:t>
      </w:r>
      <w:r>
        <w:t>, 837–842 (2009).</w:t>
      </w:r>
    </w:p>
    <w:p w14:paraId="3537AE90" w14:textId="77777777" w:rsidR="00B07014" w:rsidRDefault="00B07014" w:rsidP="00B07014">
      <w:pPr>
        <w:pStyle w:val="Bibliography"/>
      </w:pPr>
      <w:r>
        <w:t>24.</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3430ACFE" w14:textId="77777777" w:rsidR="00B07014" w:rsidRDefault="00B07014" w:rsidP="00B07014">
      <w:pPr>
        <w:pStyle w:val="Bibliography"/>
      </w:pPr>
      <w:r>
        <w:t>25.</w:t>
      </w:r>
      <w:r>
        <w:tab/>
        <w:t xml:space="preserve">Wood, D. E., Lu, J. &amp; Langmead, B. Improved metagenomic analysis with Kraken 2. </w:t>
      </w:r>
      <w:r>
        <w:rPr>
          <w:i/>
          <w:iCs/>
        </w:rPr>
        <w:t>Genome Biology</w:t>
      </w:r>
      <w:r>
        <w:t xml:space="preserve"> </w:t>
      </w:r>
      <w:r>
        <w:rPr>
          <w:b/>
          <w:bCs/>
        </w:rPr>
        <w:t>20</w:t>
      </w:r>
      <w:r>
        <w:t>, 257 (2019).</w:t>
      </w:r>
    </w:p>
    <w:p w14:paraId="4A696E94" w14:textId="77777777" w:rsidR="00B07014" w:rsidRDefault="00B07014" w:rsidP="00B07014">
      <w:pPr>
        <w:pStyle w:val="Bibliography"/>
      </w:pPr>
      <w:r>
        <w:t>26.</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49C40998" w14:textId="77777777" w:rsidR="00B07014" w:rsidRDefault="00B07014" w:rsidP="00B07014">
      <w:pPr>
        <w:pStyle w:val="Bibliography"/>
      </w:pPr>
      <w:r>
        <w:t>27.</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00B0E04B" w14:textId="77777777" w:rsidR="00B07014" w:rsidRDefault="00B07014" w:rsidP="00B07014">
      <w:pPr>
        <w:pStyle w:val="Bibliography"/>
      </w:pPr>
      <w:r>
        <w:t>28.</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1C994915" w14:textId="77777777" w:rsidR="00B07014" w:rsidRDefault="00B07014" w:rsidP="00B07014">
      <w:pPr>
        <w:pStyle w:val="Bibliography"/>
      </w:pPr>
      <w:r>
        <w:t>29.</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3F956812" w14:textId="77777777" w:rsidR="00B07014" w:rsidRDefault="00B07014" w:rsidP="00B07014">
      <w:pPr>
        <w:pStyle w:val="Bibliography"/>
      </w:pPr>
      <w:r>
        <w:t>30.</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61C65DC8" w14:textId="77777777" w:rsidR="00B07014" w:rsidRDefault="00B07014" w:rsidP="00B07014">
      <w:pPr>
        <w:pStyle w:val="Bibliography"/>
      </w:pPr>
      <w:r>
        <w:t>31.</w:t>
      </w:r>
      <w:r>
        <w:tab/>
        <w:t xml:space="preserve">Kim, S.-Y., Yang, E.-J., Son, Y. K., Yeo, J.-H. &amp; Song, K.-S. Enhanced anti-oxidative effect of fermented Korean mistletoe is originated from an increase in the contents of caffeic acid and </w:t>
      </w:r>
      <w:r>
        <w:lastRenderedPageBreak/>
        <w:t xml:space="preserve">lyoniresinol. </w:t>
      </w:r>
      <w:r>
        <w:rPr>
          <w:i/>
          <w:iCs/>
        </w:rPr>
        <w:t>Food Funct.</w:t>
      </w:r>
      <w:r>
        <w:t xml:space="preserve"> </w:t>
      </w:r>
      <w:r>
        <w:rPr>
          <w:b/>
          <w:bCs/>
        </w:rPr>
        <w:t>7</w:t>
      </w:r>
      <w:r>
        <w:t>, 2270–2277 (2016).</w:t>
      </w:r>
    </w:p>
    <w:p w14:paraId="12089EB8" w14:textId="77777777" w:rsidR="00B07014" w:rsidRDefault="00B07014" w:rsidP="00B07014">
      <w:pPr>
        <w:pStyle w:val="Bibliography"/>
      </w:pPr>
      <w:r>
        <w:t>32.</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6FBDC33F" w14:textId="77777777" w:rsidR="00B07014" w:rsidRDefault="00B07014" w:rsidP="00B07014">
      <w:pPr>
        <w:pStyle w:val="Bibliography"/>
      </w:pPr>
      <w:r>
        <w:t>33.</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5DF82FE3" w14:textId="77777777" w:rsidR="00B07014" w:rsidRDefault="00B07014" w:rsidP="00B07014">
      <w:pPr>
        <w:pStyle w:val="Bibliography"/>
      </w:pPr>
      <w:r>
        <w:t>34.</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1551F5CD" w14:textId="77777777" w:rsidR="00B07014" w:rsidRDefault="00B07014" w:rsidP="00B07014">
      <w:pPr>
        <w:pStyle w:val="Bibliography"/>
      </w:pPr>
      <w:r>
        <w:t>35.</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044F8741" w14:textId="77777777" w:rsidR="00B07014" w:rsidRDefault="00B07014" w:rsidP="00B07014">
      <w:pPr>
        <w:pStyle w:val="Bibliography"/>
      </w:pPr>
      <w:r>
        <w:t>36.</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7A046A8D" w14:textId="77777777" w:rsidR="00B07014" w:rsidRDefault="00B07014" w:rsidP="00B07014">
      <w:pPr>
        <w:pStyle w:val="Bibliography"/>
      </w:pPr>
      <w:r>
        <w:t>37.</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1678AE4B" w14:textId="77777777" w:rsidR="00B07014" w:rsidRDefault="00B07014" w:rsidP="00B07014">
      <w:pPr>
        <w:pStyle w:val="Bibliography"/>
      </w:pPr>
      <w:r>
        <w:t>38.</w:t>
      </w:r>
      <w:r>
        <w:tab/>
        <w:t xml:space="preserve">Mu, W. </w:t>
      </w:r>
      <w:r>
        <w:rPr>
          <w:i/>
          <w:iCs/>
        </w:rPr>
        <w:t>et al.</w:t>
      </w:r>
      <w:r>
        <w:t xml:space="preserve"> Intracellular Porphyromonas gingivalis Promotes the Proliferation of Colorectal Cancer Cells via the MAPK/ERK Signaling Pathway. </w:t>
      </w:r>
      <w:r>
        <w:rPr>
          <w:i/>
          <w:iCs/>
        </w:rPr>
        <w:t>Front. Cell. Infect. Microbiol.</w:t>
      </w:r>
      <w:r>
        <w:t xml:space="preserve"> </w:t>
      </w:r>
      <w:r>
        <w:rPr>
          <w:b/>
          <w:bCs/>
        </w:rPr>
        <w:t>10</w:t>
      </w:r>
      <w:r>
        <w:t>, 584798 (2020).</w:t>
      </w:r>
    </w:p>
    <w:p w14:paraId="2EC32B85" w14:textId="77777777" w:rsidR="00B07014" w:rsidRDefault="00B07014" w:rsidP="00B07014">
      <w:pPr>
        <w:pStyle w:val="Bibliography"/>
      </w:pPr>
      <w:r>
        <w:t>39.</w:t>
      </w:r>
      <w:r>
        <w:tab/>
        <w:t xml:space="preserve">Zhou, Y. &amp; Luo, G.-H. Porphyromonas gingivalis and digestive system cancers. </w:t>
      </w:r>
      <w:r>
        <w:rPr>
          <w:i/>
          <w:iCs/>
        </w:rPr>
        <w:t>WJCC</w:t>
      </w:r>
      <w:r>
        <w:t xml:space="preserve"> </w:t>
      </w:r>
      <w:r>
        <w:rPr>
          <w:b/>
          <w:bCs/>
        </w:rPr>
        <w:t>7</w:t>
      </w:r>
      <w:r>
        <w:t>, 819–829 (2019).</w:t>
      </w:r>
    </w:p>
    <w:p w14:paraId="1069509B" w14:textId="77777777" w:rsidR="00B07014" w:rsidRDefault="00B07014" w:rsidP="00B07014">
      <w:pPr>
        <w:pStyle w:val="Bibliography"/>
      </w:pPr>
      <w:r>
        <w:t>40.</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33460222" w14:textId="77777777" w:rsidR="00B07014" w:rsidRDefault="00B07014" w:rsidP="00B07014">
      <w:pPr>
        <w:pStyle w:val="Bibliography"/>
      </w:pPr>
      <w:r>
        <w:lastRenderedPageBreak/>
        <w:t>41.</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1FCC9231" w14:textId="77777777" w:rsidR="00B07014" w:rsidRDefault="00B07014" w:rsidP="00B07014">
      <w:pPr>
        <w:pStyle w:val="Bibliography"/>
      </w:pPr>
      <w:r>
        <w:t>42.</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0611325A" w14:textId="77777777" w:rsidR="00B07014" w:rsidRDefault="00B07014" w:rsidP="00B07014">
      <w:pPr>
        <w:pStyle w:val="Bibliography"/>
      </w:pPr>
      <w:r>
        <w:t>43.</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5CC56449" w14:textId="77777777" w:rsidR="00B07014" w:rsidRDefault="00B07014" w:rsidP="00B07014">
      <w:pPr>
        <w:pStyle w:val="Bibliography"/>
      </w:pPr>
      <w:r>
        <w:t>44.</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1BA52A33" w14:textId="77777777" w:rsidR="00B07014" w:rsidRDefault="00B07014" w:rsidP="00B07014">
      <w:pPr>
        <w:pStyle w:val="Bibliography"/>
      </w:pPr>
      <w:r>
        <w:t>45.</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2A50ACA9" w14:textId="77777777" w:rsidR="00B07014" w:rsidRDefault="00B07014" w:rsidP="00B07014">
      <w:pPr>
        <w:pStyle w:val="Bibliography"/>
      </w:pPr>
      <w:r>
        <w:t>46.</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73FCA9D5" w14:textId="77777777" w:rsidR="00B07014" w:rsidRDefault="00B07014" w:rsidP="00B07014">
      <w:pPr>
        <w:pStyle w:val="Bibliography"/>
      </w:pPr>
      <w:r>
        <w:t>47.</w:t>
      </w:r>
      <w:r>
        <w:tab/>
        <w:t xml:space="preserve">Yu, X. </w:t>
      </w:r>
      <w:r>
        <w:rPr>
          <w:i/>
          <w:iCs/>
        </w:rPr>
        <w:t>et al.</w:t>
      </w:r>
      <w:r>
        <w:t xml:space="preserve"> A Comparative Characterization of Different Host-sourced Lactobacillus ruminis Strains and Their Adhesive, Inhibitory, and Immunomodulating Functions. </w:t>
      </w:r>
      <w:r>
        <w:rPr>
          <w:i/>
          <w:iCs/>
        </w:rPr>
        <w:t>Front. Microbiol.</w:t>
      </w:r>
      <w:r>
        <w:t xml:space="preserve"> </w:t>
      </w:r>
      <w:r>
        <w:rPr>
          <w:b/>
          <w:bCs/>
        </w:rPr>
        <w:t>8</w:t>
      </w:r>
      <w:r>
        <w:t>, (2017).</w:t>
      </w:r>
    </w:p>
    <w:p w14:paraId="3F0C336F" w14:textId="77777777" w:rsidR="00B07014" w:rsidRDefault="00B07014" w:rsidP="00B07014">
      <w:pPr>
        <w:pStyle w:val="Bibliography"/>
      </w:pPr>
      <w:r>
        <w:t>48.</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521E0842" w14:textId="77777777" w:rsidR="00B07014" w:rsidRDefault="00B07014" w:rsidP="00B07014">
      <w:pPr>
        <w:pStyle w:val="Bibliography"/>
      </w:pPr>
      <w:r>
        <w:t>49.</w:t>
      </w:r>
      <w:r>
        <w:tab/>
        <w:t xml:space="preserve">Tarrah, A. </w:t>
      </w:r>
      <w:r>
        <w:rPr>
          <w:i/>
          <w:iCs/>
        </w:rPr>
        <w:t>et al.</w:t>
      </w:r>
      <w:r>
        <w:t xml:space="preserve"> In vitro Probiotic Potential and Anti-cancer Activity of Newly Isolated Folate-</w:t>
      </w:r>
      <w:r>
        <w:lastRenderedPageBreak/>
        <w:t xml:space="preserve">Producing Streptococcus thermophilus Strains. </w:t>
      </w:r>
      <w:r>
        <w:rPr>
          <w:i/>
          <w:iCs/>
        </w:rPr>
        <w:t>Front. Microbiol.</w:t>
      </w:r>
      <w:r>
        <w:t xml:space="preserve"> </w:t>
      </w:r>
      <w:r>
        <w:rPr>
          <w:b/>
          <w:bCs/>
        </w:rPr>
        <w:t>9</w:t>
      </w:r>
      <w:r>
        <w:t>, 2214 (2018).</w:t>
      </w:r>
    </w:p>
    <w:p w14:paraId="652FAB22" w14:textId="77777777" w:rsidR="00B07014" w:rsidRDefault="00B07014" w:rsidP="00B07014">
      <w:pPr>
        <w:pStyle w:val="Bibliography"/>
      </w:pPr>
      <w:r>
        <w:t>50.</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70C52B6A" w14:textId="77777777" w:rsidR="00B07014" w:rsidRDefault="00B07014" w:rsidP="00B07014">
      <w:pPr>
        <w:pStyle w:val="Bibliography"/>
      </w:pPr>
      <w:r>
        <w:t>51.</w:t>
      </w:r>
      <w:r>
        <w:tab/>
        <w:t xml:space="preserve">Saber, A., Alipour, B., Faghfoori, Z., Mousavi jam, A. &amp; Yari Khosroushahi,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571F6935" w14:textId="77777777" w:rsidR="00B07014" w:rsidRDefault="00B07014" w:rsidP="00B07014">
      <w:pPr>
        <w:pStyle w:val="Bibliography"/>
      </w:pPr>
      <w:r>
        <w:t>52.</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6B13FF14" w14:textId="77777777" w:rsidR="00B07014" w:rsidRDefault="00B07014" w:rsidP="00B07014">
      <w:pPr>
        <w:pStyle w:val="Bibliography"/>
      </w:pPr>
      <w:r>
        <w:t>53.</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792D8086" w14:textId="77777777" w:rsidR="00B07014" w:rsidRDefault="00B07014" w:rsidP="00B07014">
      <w:pPr>
        <w:pStyle w:val="Bibliography"/>
      </w:pPr>
      <w:r>
        <w:t>54.</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61A88200" w14:textId="77777777" w:rsidR="00B07014" w:rsidRDefault="00B07014" w:rsidP="00B07014">
      <w:pPr>
        <w:pStyle w:val="Bibliography"/>
      </w:pPr>
      <w:r>
        <w:t>55.</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18901471" w14:textId="77777777" w:rsidR="00B07014" w:rsidRDefault="00B07014" w:rsidP="00B07014">
      <w:pPr>
        <w:pStyle w:val="Bibliography"/>
      </w:pPr>
      <w:r>
        <w:t>56.</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6A6CEFBE" w14:textId="77777777" w:rsidR="00B07014" w:rsidRDefault="00B07014" w:rsidP="00B07014">
      <w:pPr>
        <w:pStyle w:val="Bibliography"/>
      </w:pPr>
      <w:r>
        <w:t>57.</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70362ACE" w14:textId="77777777" w:rsidR="00B07014" w:rsidRDefault="00B07014" w:rsidP="00B07014">
      <w:pPr>
        <w:pStyle w:val="Bibliography"/>
      </w:pPr>
      <w:r>
        <w:t>58.</w:t>
      </w:r>
      <w:r>
        <w:tab/>
        <w:t xml:space="preserve">Pereira, M. B., Wallroth, M., Jonsson, V. &amp; Kristiansson, E. Comparison of normalization methods for the analysis of metagenomic gene abundance data. </w:t>
      </w:r>
      <w:r>
        <w:rPr>
          <w:i/>
          <w:iCs/>
        </w:rPr>
        <w:t>BMC Genomics</w:t>
      </w:r>
      <w:r>
        <w:t xml:space="preserve"> </w:t>
      </w:r>
      <w:r>
        <w:rPr>
          <w:b/>
          <w:bCs/>
        </w:rPr>
        <w:t>19</w:t>
      </w:r>
      <w:r>
        <w:t>, 274 (2018).</w:t>
      </w:r>
    </w:p>
    <w:p w14:paraId="6915186B" w14:textId="77777777" w:rsidR="00B07014" w:rsidRDefault="00B07014" w:rsidP="00B07014">
      <w:pPr>
        <w:pStyle w:val="Bibliography"/>
      </w:pPr>
      <w:r>
        <w:t>59.</w:t>
      </w:r>
      <w:r>
        <w:tab/>
        <w:t xml:space="preserve">Yu, T. </w:t>
      </w:r>
      <w:r>
        <w:rPr>
          <w:i/>
          <w:iCs/>
        </w:rPr>
        <w:t>et al.</w:t>
      </w:r>
      <w:r>
        <w:t xml:space="preserve"> Fusobacterium nucleatum Promotes Chemoresistance to Colorectal Cancer by </w:t>
      </w:r>
      <w:r>
        <w:lastRenderedPageBreak/>
        <w:t xml:space="preserve">Modulating Autophagy. </w:t>
      </w:r>
      <w:r>
        <w:rPr>
          <w:i/>
          <w:iCs/>
        </w:rPr>
        <w:t>Cell</w:t>
      </w:r>
      <w:r>
        <w:t xml:space="preserve"> </w:t>
      </w:r>
      <w:r>
        <w:rPr>
          <w:b/>
          <w:bCs/>
        </w:rPr>
        <w:t>170</w:t>
      </w:r>
      <w:r>
        <w:t>, 548-563.e16 (2017).</w:t>
      </w:r>
    </w:p>
    <w:p w14:paraId="6956BD2D" w14:textId="77777777" w:rsidR="00B07014" w:rsidRDefault="00B07014" w:rsidP="00B07014">
      <w:pPr>
        <w:pStyle w:val="Bibliography"/>
      </w:pPr>
      <w:r>
        <w:t>60.</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3FA44E4D" w14:textId="77777777" w:rsidR="00B07014" w:rsidRDefault="00B07014" w:rsidP="00B07014">
      <w:pPr>
        <w:pStyle w:val="Bibliography"/>
      </w:pPr>
      <w:r>
        <w:t>61.</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1D5CA97B" w14:textId="77777777" w:rsidR="00B07014" w:rsidRDefault="00B07014" w:rsidP="00B07014">
      <w:pPr>
        <w:pStyle w:val="Bibliography"/>
      </w:pPr>
      <w:r>
        <w:t>62.</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06DE8E6E" w14:textId="77777777" w:rsidR="00B07014" w:rsidRDefault="00B07014" w:rsidP="00B07014">
      <w:pPr>
        <w:pStyle w:val="Bibliography"/>
      </w:pPr>
      <w:r>
        <w:t>63.</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230AD506" w14:textId="77777777" w:rsidR="00B07014" w:rsidRDefault="00B07014" w:rsidP="00B07014">
      <w:pPr>
        <w:pStyle w:val="Bibliography"/>
      </w:pPr>
      <w:r>
        <w:t>64.</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719B1075" w14:textId="77777777" w:rsidR="00B07014" w:rsidRDefault="00B07014" w:rsidP="00B07014">
      <w:pPr>
        <w:pStyle w:val="Bibliography"/>
      </w:pPr>
      <w:r>
        <w:t>65.</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64D34B11" w14:textId="77777777" w:rsidR="00B07014" w:rsidRDefault="00B07014" w:rsidP="00B07014">
      <w:pPr>
        <w:pStyle w:val="Bibliography"/>
      </w:pPr>
      <w:r>
        <w:t>66.</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18F3C10A" w14:textId="77777777" w:rsidR="00B07014" w:rsidRDefault="00B07014" w:rsidP="00B07014">
      <w:pPr>
        <w:pStyle w:val="Bibliography"/>
      </w:pPr>
      <w:r>
        <w:t>67.</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5A416BC1" w14:textId="77777777" w:rsidR="00B07014" w:rsidRDefault="00B07014" w:rsidP="00B07014">
      <w:pPr>
        <w:pStyle w:val="Bibliography"/>
      </w:pPr>
      <w:r>
        <w:t>68.</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1ACFC420" w14:textId="77777777" w:rsidR="00B07014" w:rsidRDefault="00B07014" w:rsidP="00B07014">
      <w:pPr>
        <w:pStyle w:val="Bibliography"/>
      </w:pPr>
      <w:r>
        <w:t>69.</w:t>
      </w:r>
      <w:r>
        <w:tab/>
        <w:t xml:space="preserve">Yang, Y. </w:t>
      </w:r>
      <w:r>
        <w:rPr>
          <w:i/>
          <w:iCs/>
        </w:rPr>
        <w:t>et al.</w:t>
      </w:r>
      <w:r>
        <w:t xml:space="preserve"> Prospective study of oral microbiome and colorectal cancer risk in low-income </w:t>
      </w:r>
      <w:r>
        <w:lastRenderedPageBreak/>
        <w:t xml:space="preserve">and African American populations. </w:t>
      </w:r>
      <w:r>
        <w:rPr>
          <w:i/>
          <w:iCs/>
        </w:rPr>
        <w:t>International Journal of Cancer</w:t>
      </w:r>
      <w:r>
        <w:t xml:space="preserve"> </w:t>
      </w:r>
      <w:r>
        <w:rPr>
          <w:b/>
          <w:bCs/>
        </w:rPr>
        <w:t>144</w:t>
      </w:r>
      <w:r>
        <w:t>, 2381–2389 (2019).</w:t>
      </w:r>
    </w:p>
    <w:p w14:paraId="2FA3C084" w14:textId="77777777" w:rsidR="00B07014" w:rsidRDefault="00B07014" w:rsidP="00B07014">
      <w:pPr>
        <w:pStyle w:val="Bibliography"/>
      </w:pPr>
      <w:r>
        <w:t>70.</w:t>
      </w:r>
      <w:r>
        <w:tab/>
        <w:t xml:space="preserve">Coker, O. O. </w:t>
      </w:r>
      <w:r>
        <w:rPr>
          <w:i/>
          <w:iCs/>
        </w:rPr>
        <w:t>et al.</w:t>
      </w:r>
      <w:r>
        <w:t xml:space="preserve"> Mucosal microbiome dysbiosis in gastric carcinogenesis. </w:t>
      </w:r>
      <w:r>
        <w:rPr>
          <w:i/>
          <w:iCs/>
        </w:rPr>
        <w:t>Gut</w:t>
      </w:r>
      <w:r>
        <w:t xml:space="preserve"> </w:t>
      </w:r>
      <w:r>
        <w:rPr>
          <w:b/>
          <w:bCs/>
        </w:rPr>
        <w:t>67</w:t>
      </w:r>
      <w:r>
        <w:t>, 1024–1032 (2018).</w:t>
      </w:r>
    </w:p>
    <w:p w14:paraId="381D46F8" w14:textId="77777777" w:rsidR="00B07014" w:rsidRDefault="00B07014" w:rsidP="00B07014">
      <w:pPr>
        <w:pStyle w:val="Bibliography"/>
      </w:pPr>
      <w:r>
        <w:t>71.</w:t>
      </w:r>
      <w:r>
        <w:tab/>
        <w:t xml:space="preserve">Wong, S. H. </w:t>
      </w:r>
      <w:r>
        <w:rPr>
          <w:i/>
          <w:iCs/>
        </w:rPr>
        <w:t>et al.</w:t>
      </w:r>
      <w:r>
        <w:t xml:space="preserve"> Quantitation of faecal Fusobacterium improves faecal immunochemical test in detecting advanced colorectal neoplasia. </w:t>
      </w:r>
      <w:r>
        <w:rPr>
          <w:i/>
          <w:iCs/>
        </w:rPr>
        <w:t>Gut</w:t>
      </w:r>
      <w:r>
        <w:t xml:space="preserve"> </w:t>
      </w:r>
      <w:r>
        <w:rPr>
          <w:b/>
          <w:bCs/>
        </w:rPr>
        <w:t>66</w:t>
      </w:r>
      <w:r>
        <w:t>, 1441–1448 (2017).</w:t>
      </w:r>
    </w:p>
    <w:p w14:paraId="563868B7" w14:textId="77777777" w:rsidR="00B07014" w:rsidRDefault="00B07014" w:rsidP="00B07014">
      <w:pPr>
        <w:pStyle w:val="Bibliography"/>
      </w:pPr>
      <w:r>
        <w:t>72.</w:t>
      </w:r>
      <w:r>
        <w:tab/>
        <w:t xml:space="preserve">Bullman, S. </w:t>
      </w:r>
      <w:r>
        <w:rPr>
          <w:i/>
          <w:iCs/>
        </w:rPr>
        <w:t>et al.</w:t>
      </w:r>
      <w:r>
        <w:t xml:space="preserve"> Analysis of Fusobacterium persistence and antibiotic response in colorectal cancer. </w:t>
      </w:r>
      <w:r>
        <w:rPr>
          <w:i/>
          <w:iCs/>
        </w:rPr>
        <w:t>Science</w:t>
      </w:r>
      <w:r>
        <w:t xml:space="preserve"> </w:t>
      </w:r>
      <w:r>
        <w:rPr>
          <w:b/>
          <w:bCs/>
        </w:rPr>
        <w:t>358</w:t>
      </w:r>
      <w:r>
        <w:t>, 1443–1448 (2017).</w:t>
      </w:r>
    </w:p>
    <w:p w14:paraId="4D161F67" w14:textId="77777777" w:rsidR="00B07014" w:rsidRDefault="00B07014" w:rsidP="00B07014">
      <w:pPr>
        <w:pStyle w:val="Bibliography"/>
      </w:pPr>
      <w:r>
        <w:t>73.</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64BF93F9" w14:textId="77777777" w:rsidR="00B07014" w:rsidRDefault="00B07014" w:rsidP="00B07014">
      <w:pPr>
        <w:pStyle w:val="Bibliography"/>
      </w:pPr>
      <w:r>
        <w:t>74.</w:t>
      </w:r>
      <w:r>
        <w:tab/>
        <w:t xml:space="preserve">Meklin, J., Syrjänen, K. &amp; Eskelinen, M. Colorectal Cancer Screening With Traditional and New-generation Fecal Immunochemical Tests: A Critical Review of Fecal Occult Blood Tests. </w:t>
      </w:r>
      <w:r>
        <w:rPr>
          <w:i/>
          <w:iCs/>
        </w:rPr>
        <w:t>Anticancer Res</w:t>
      </w:r>
      <w:r>
        <w:t xml:space="preserve"> </w:t>
      </w:r>
      <w:r>
        <w:rPr>
          <w:b/>
          <w:bCs/>
        </w:rPr>
        <w:t>40</w:t>
      </w:r>
      <w:r>
        <w:t>, 575–581 (2020).</w:t>
      </w:r>
    </w:p>
    <w:p w14:paraId="249CA454" w14:textId="77777777" w:rsidR="00B07014" w:rsidRDefault="00B07014" w:rsidP="00B07014">
      <w:pPr>
        <w:pStyle w:val="Bibliography"/>
      </w:pPr>
      <w:r>
        <w:t>75.</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2859016F" w14:textId="77777777" w:rsidR="00B07014" w:rsidRDefault="00B07014" w:rsidP="00B07014">
      <w:pPr>
        <w:pStyle w:val="Bibliography"/>
      </w:pPr>
      <w:r>
        <w:t>76.</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7998CDC5" w14:textId="77777777" w:rsidR="00B07014" w:rsidRDefault="00B07014" w:rsidP="00B07014">
      <w:pPr>
        <w:pStyle w:val="Bibliography"/>
      </w:pPr>
      <w:r>
        <w:t>77.</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761B0596" w14:textId="77777777" w:rsidR="00B07014" w:rsidRDefault="00B07014" w:rsidP="00B07014">
      <w:pPr>
        <w:pStyle w:val="Bibliography"/>
      </w:pPr>
      <w:r>
        <w:t>78.</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1B350E19" w14:textId="20266A6B"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lastRenderedPageBreak/>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123" w:author="Thomas Kwong" w:date="2021-09-22T18:12:00Z" w:initials="T.K">
    <w:p w14:paraId="3B21FAE8" w14:textId="21A368DB" w:rsidR="00752EF5" w:rsidRDefault="00752EF5">
      <w:pPr>
        <w:pStyle w:val="CommentText"/>
      </w:pPr>
      <w:r>
        <w:rPr>
          <w:rStyle w:val="CommentReference"/>
        </w:rPr>
        <w:annotationRef/>
      </w:r>
    </w:p>
  </w:comment>
  <w:comment w:id="124"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133"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139"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140"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34"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135" w:author="LIN, Yufeng" w:date="2021-09-20T19:30:00Z" w:initials="LY">
    <w:p w14:paraId="74F0A10A" w14:textId="66A20692" w:rsidR="00AC6DD3" w:rsidRDefault="00AC6DD3">
      <w:pPr>
        <w:pStyle w:val="CommentText"/>
      </w:pPr>
      <w:r>
        <w:rPr>
          <w:rStyle w:val="CommentReference"/>
        </w:rPr>
        <w:annotationRef/>
      </w:r>
      <w:r>
        <w:t>Done ~~~</w:t>
      </w:r>
    </w:p>
  </w:comment>
  <w:comment w:id="152"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202"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203"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211"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224" w:author="Thomas Kwong" w:date="2021-09-12T16:09:00Z" w:initials="T.K">
    <w:p w14:paraId="0F8E60A5" w14:textId="738D1760" w:rsidR="007148B3" w:rsidRDefault="007148B3">
      <w:pPr>
        <w:pStyle w:val="CommentText"/>
      </w:pPr>
      <w:r>
        <w:rPr>
          <w:rStyle w:val="CommentReference"/>
        </w:rPr>
        <w:annotationRef/>
      </w:r>
      <w:r>
        <w:t>Like what?</w:t>
      </w:r>
    </w:p>
  </w:comment>
  <w:comment w:id="225"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308"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309"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97"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405"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450" w:author="LIN, Yufeng" w:date="2021-08-18T10:00:00Z" w:initials="LY">
    <w:p w14:paraId="7F1353A8" w14:textId="77777777" w:rsidR="00531B71" w:rsidRDefault="00531B71" w:rsidP="00531B71">
      <w:pPr>
        <w:pStyle w:val="CommentText"/>
      </w:pPr>
      <w:r>
        <w:rPr>
          <w:rFonts w:hint="eastAsia"/>
        </w:rPr>
        <w:t>每个cohort的病人的个数</w:t>
      </w:r>
    </w:p>
  </w:comment>
  <w:comment w:id="455"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451"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63"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64"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442"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406"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69"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70"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73"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74"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66"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67"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87"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88"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97"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98"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500"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501"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73"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74"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81"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81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81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811" w:author="Thomas Kwong" w:date="2021-09-12T16:49:00Z" w:initials="T.K">
    <w:p w14:paraId="0DFEB74A" w14:textId="4FEFD3AE" w:rsidR="00177C66" w:rsidRDefault="00177C66">
      <w:pPr>
        <w:pStyle w:val="CommentText"/>
      </w:pPr>
      <w:r>
        <w:rPr>
          <w:rStyle w:val="CommentReference"/>
        </w:rPr>
        <w:annotationRef/>
      </w:r>
      <w:r>
        <w:t>Where??????</w:t>
      </w:r>
    </w:p>
  </w:comment>
  <w:comment w:id="81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81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91"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92" w:author="LIN, Yufeng" w:date="2021-09-21T09:52:00Z" w:initials="LY">
    <w:p w14:paraId="01D38380" w14:textId="17E297C1" w:rsidR="008125F9" w:rsidRDefault="008125F9">
      <w:pPr>
        <w:pStyle w:val="CommentText"/>
      </w:pPr>
      <w:r>
        <w:rPr>
          <w:rStyle w:val="CommentReference"/>
        </w:rPr>
        <w:annotationRef/>
      </w:r>
      <w:r>
        <w:t>Have move to material</w:t>
      </w:r>
    </w:p>
  </w:comment>
  <w:comment w:id="82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830" w:author="nick ting" w:date="2021-09-24T17:13:00Z" w:initials="nt">
    <w:p w14:paraId="00128ABE" w14:textId="536A14F5" w:rsidR="00525A3D" w:rsidRDefault="00525A3D">
      <w:pPr>
        <w:pStyle w:val="CommentText"/>
      </w:pPr>
      <w:r>
        <w:rPr>
          <w:rStyle w:val="CommentReference"/>
        </w:rPr>
        <w:annotationRef/>
      </w:r>
    </w:p>
  </w:comment>
  <w:comment w:id="867"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868" w:author="LIN, Yufeng" w:date="2021-09-21T10:01:00Z" w:initials="LY">
    <w:p w14:paraId="2710F0CE" w14:textId="23E5DFB1" w:rsidR="00ED2B2F" w:rsidRDefault="00ED2B2F">
      <w:pPr>
        <w:pStyle w:val="CommentText"/>
      </w:pPr>
      <w:r>
        <w:rPr>
          <w:rStyle w:val="CommentReference"/>
        </w:rPr>
        <w:annotationRef/>
      </w:r>
      <w:r>
        <w:t>Ohhh~~~sorry.</w:t>
      </w:r>
    </w:p>
  </w:comment>
  <w:comment w:id="918"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919"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921"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922"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924"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931" w:author="Thomas Kwong" w:date="2021-09-12T17:11:00Z" w:initials="T.K">
    <w:p w14:paraId="34F83E42" w14:textId="55B94519" w:rsidR="002908A5" w:rsidRDefault="002908A5">
      <w:pPr>
        <w:pStyle w:val="CommentText"/>
      </w:pPr>
      <w:r>
        <w:rPr>
          <w:rStyle w:val="CommentReference"/>
        </w:rPr>
        <w:annotationRef/>
      </w:r>
      <w:r>
        <w:t>?I dont get.</w:t>
      </w:r>
    </w:p>
  </w:comment>
  <w:comment w:id="932"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949"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956"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62"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063"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86"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104"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99"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214"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218"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319"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03"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463"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469"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592"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637"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659"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693"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704"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764"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942"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proofErr w:type="gramStart"/>
      <w:r w:rsidR="00DB66B4">
        <w:t xml:space="preserve">fungi </w:t>
      </w:r>
      <w:r>
        <w:t xml:space="preserve"> have</w:t>
      </w:r>
      <w:proofErr w:type="gramEnd"/>
      <w:r>
        <w:t xml:space="preserve"> correlations with one another in CRC and in healthy individuals. Then, compare the changes of these correlations in the two stages.</w:t>
      </w:r>
    </w:p>
  </w:comment>
  <w:comment w:id="2038"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066"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131" w:author="nick ting" w:date="2021-10-03T20:21:00Z" w:initials="nt">
    <w:p w14:paraId="59E374DF" w14:textId="30DE03BA" w:rsidR="007A0F07" w:rsidRDefault="007A0F07">
      <w:pPr>
        <w:pStyle w:val="CommentText"/>
      </w:pPr>
      <w:r>
        <w:rPr>
          <w:rStyle w:val="CommentReference"/>
        </w:rPr>
        <w:annotationRef/>
      </w:r>
      <w:proofErr w:type="gramStart"/>
      <w:r>
        <w:rPr>
          <w:rFonts w:hint="eastAsia"/>
        </w:rPr>
        <w:t>H</w:t>
      </w:r>
      <w:r>
        <w:t>ave to</w:t>
      </w:r>
      <w:proofErr w:type="gramEnd"/>
      <w:r>
        <w:t xml:space="preserve"> explain more on this</w:t>
      </w:r>
    </w:p>
  </w:comment>
  <w:comment w:id="2356"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405"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515"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2522"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546" w:author="Thomas Kwong" w:date="2021-10-04T01:37:00Z" w:initials="T.K">
    <w:p w14:paraId="0741CC44" w14:textId="77777777" w:rsidR="0088212D" w:rsidRDefault="0088212D" w:rsidP="0088212D">
      <w:pPr>
        <w:pStyle w:val="CommentText"/>
      </w:pPr>
      <w:r>
        <w:rPr>
          <w:rStyle w:val="CommentReference"/>
        </w:rPr>
        <w:annotationRef/>
      </w:r>
      <w:r>
        <w:t>Be scientific with wordings!</w:t>
      </w:r>
    </w:p>
  </w:comment>
  <w:comment w:id="2603" w:author="nick ting" w:date="2021-10-05T23:34:00Z" w:initials="nt">
    <w:p w14:paraId="5B324E16" w14:textId="3B182D71" w:rsidR="00124759" w:rsidRPr="00124759" w:rsidRDefault="00124759">
      <w:pPr>
        <w:pStyle w:val="CommentText"/>
        <w:rPr>
          <w:rFonts w:eastAsia="PMingLiU" w:hint="eastAsia"/>
          <w:lang w:eastAsia="zh-TW"/>
        </w:rPr>
      </w:pPr>
      <w:r>
        <w:rPr>
          <w:rStyle w:val="CommentReference"/>
        </w:rPr>
        <w:annotationRef/>
      </w:r>
      <w:r>
        <w:rPr>
          <w:rFonts w:eastAsia="PMingLiU"/>
          <w:lang w:eastAsia="zh-TW"/>
        </w:rPr>
        <w:t>Maybe better to give a general picture of what we have found in this study for the 1</w:t>
      </w:r>
      <w:r w:rsidRPr="00124759">
        <w:rPr>
          <w:rFonts w:eastAsia="PMingLiU"/>
          <w:vertAlign w:val="superscript"/>
          <w:lang w:eastAsia="zh-TW"/>
        </w:rPr>
        <w:t>st</w:t>
      </w:r>
      <w:r>
        <w:rPr>
          <w:rFonts w:eastAsia="PMingLiU"/>
          <w:lang w:eastAsia="zh-TW"/>
        </w:rPr>
        <w:t xml:space="preserve"> paragraph</w:t>
      </w:r>
    </w:p>
  </w:comment>
  <w:comment w:id="2670" w:author="nick ting" w:date="2021-10-06T00:01:00Z" w:initials="nt">
    <w:p w14:paraId="21FF6E4D" w14:textId="11A9581E" w:rsidR="005C59A5" w:rsidRPr="005C59A5" w:rsidRDefault="005C59A5">
      <w:pPr>
        <w:pStyle w:val="CommentText"/>
        <w:rPr>
          <w:rFonts w:eastAsia="PMingLiU" w:hint="eastAsia"/>
          <w:lang w:eastAsia="zh-TW"/>
        </w:rPr>
      </w:pPr>
      <w:r>
        <w:rPr>
          <w:rStyle w:val="CommentReference"/>
        </w:rPr>
        <w:annotationRef/>
      </w:r>
      <w:r>
        <w:rPr>
          <w:rFonts w:eastAsia="PMingLiU" w:hint="eastAsia"/>
          <w:lang w:eastAsia="zh-TW"/>
        </w:rPr>
        <w:t>C</w:t>
      </w:r>
      <w:r>
        <w:rPr>
          <w:rFonts w:eastAsia="PMingLiU"/>
          <w:lang w:eastAsia="zh-TW"/>
        </w:rPr>
        <w:t>an consider deleting this part</w:t>
      </w:r>
    </w:p>
  </w:comment>
  <w:comment w:id="2790" w:author="Thomas Kwong" w:date="2021-10-04T01:37:00Z" w:initials="T.K">
    <w:p w14:paraId="488DCA9C" w14:textId="77777777" w:rsidR="00F634CB" w:rsidRDefault="00F634CB" w:rsidP="00F634CB">
      <w:pPr>
        <w:pStyle w:val="CommentText"/>
      </w:pPr>
      <w:r>
        <w:rPr>
          <w:rStyle w:val="CommentReference"/>
        </w:rPr>
        <w:annotationRef/>
      </w:r>
      <w:r>
        <w:t>Be scientific with wordings!</w:t>
      </w:r>
    </w:p>
  </w:comment>
  <w:comment w:id="2812" w:author="Thomas Kwong" w:date="2021-10-04T01:37:00Z" w:initials="T.K">
    <w:p w14:paraId="2BFAC576" w14:textId="77777777" w:rsidR="0088212D" w:rsidRDefault="0088212D" w:rsidP="0088212D">
      <w:pPr>
        <w:pStyle w:val="CommentText"/>
      </w:pPr>
      <w:r>
        <w:rPr>
          <w:rStyle w:val="CommentReference"/>
        </w:rPr>
        <w:annotationRef/>
      </w:r>
      <w:r>
        <w:t>Be scientific with wordings!</w:t>
      </w:r>
    </w:p>
  </w:comment>
  <w:comment w:id="2828" w:author="Thomas Kwong" w:date="2021-10-04T01: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5B324E16" w15:done="0"/>
  <w15:commentEx w15:paraId="21FF6E4D"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5B324E16" w16cid:durableId="25075F8E"/>
  <w16cid:commentId w16cid:paraId="21FF6E4D" w16cid:durableId="250765C9"/>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515C" w14:textId="77777777" w:rsidR="008D6450" w:rsidRDefault="008D6450" w:rsidP="00D9531B">
      <w:r>
        <w:separator/>
      </w:r>
    </w:p>
  </w:endnote>
  <w:endnote w:type="continuationSeparator" w:id="0">
    <w:p w14:paraId="15B02FC0" w14:textId="77777777" w:rsidR="008D6450" w:rsidRDefault="008D6450"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9829" w14:textId="77777777" w:rsidR="008D6450" w:rsidRDefault="008D6450" w:rsidP="00D9531B">
      <w:r>
        <w:separator/>
      </w:r>
    </w:p>
  </w:footnote>
  <w:footnote w:type="continuationSeparator" w:id="0">
    <w:p w14:paraId="5EBA566C" w14:textId="77777777" w:rsidR="008D6450" w:rsidRDefault="008D6450"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051EC"/>
    <w:rsid w:val="0003057F"/>
    <w:rsid w:val="00046853"/>
    <w:rsid w:val="000477DD"/>
    <w:rsid w:val="00047BAF"/>
    <w:rsid w:val="00070C6B"/>
    <w:rsid w:val="000961CC"/>
    <w:rsid w:val="00096A75"/>
    <w:rsid w:val="000975D5"/>
    <w:rsid w:val="000B77CA"/>
    <w:rsid w:val="000D0043"/>
    <w:rsid w:val="000F1559"/>
    <w:rsid w:val="000F3921"/>
    <w:rsid w:val="000F678D"/>
    <w:rsid w:val="00100B81"/>
    <w:rsid w:val="00111E8C"/>
    <w:rsid w:val="001145AC"/>
    <w:rsid w:val="00121BF5"/>
    <w:rsid w:val="0012344C"/>
    <w:rsid w:val="00124759"/>
    <w:rsid w:val="00125EFB"/>
    <w:rsid w:val="00130E5C"/>
    <w:rsid w:val="00147983"/>
    <w:rsid w:val="0015211A"/>
    <w:rsid w:val="0016491A"/>
    <w:rsid w:val="00170358"/>
    <w:rsid w:val="00174DF5"/>
    <w:rsid w:val="0017502C"/>
    <w:rsid w:val="00177C66"/>
    <w:rsid w:val="001857BF"/>
    <w:rsid w:val="00192D58"/>
    <w:rsid w:val="0019717A"/>
    <w:rsid w:val="001A7063"/>
    <w:rsid w:val="001B7AE4"/>
    <w:rsid w:val="001C68E3"/>
    <w:rsid w:val="001C6CFA"/>
    <w:rsid w:val="001C7215"/>
    <w:rsid w:val="001D7822"/>
    <w:rsid w:val="001E498E"/>
    <w:rsid w:val="001F5D5D"/>
    <w:rsid w:val="00203541"/>
    <w:rsid w:val="00204B60"/>
    <w:rsid w:val="00211129"/>
    <w:rsid w:val="00221DBF"/>
    <w:rsid w:val="002276BF"/>
    <w:rsid w:val="00232ACE"/>
    <w:rsid w:val="0023380F"/>
    <w:rsid w:val="00243773"/>
    <w:rsid w:val="00272EE9"/>
    <w:rsid w:val="00274D15"/>
    <w:rsid w:val="002779A9"/>
    <w:rsid w:val="002908A5"/>
    <w:rsid w:val="0029149C"/>
    <w:rsid w:val="00292052"/>
    <w:rsid w:val="00296DF7"/>
    <w:rsid w:val="002A01D6"/>
    <w:rsid w:val="002A53B1"/>
    <w:rsid w:val="002B1819"/>
    <w:rsid w:val="002B6652"/>
    <w:rsid w:val="002C1089"/>
    <w:rsid w:val="002C382A"/>
    <w:rsid w:val="002C64FB"/>
    <w:rsid w:val="002E1E6A"/>
    <w:rsid w:val="002E727B"/>
    <w:rsid w:val="002F5B96"/>
    <w:rsid w:val="0030142C"/>
    <w:rsid w:val="00311A3E"/>
    <w:rsid w:val="00317AD9"/>
    <w:rsid w:val="003350DE"/>
    <w:rsid w:val="0033648F"/>
    <w:rsid w:val="0034072B"/>
    <w:rsid w:val="00346168"/>
    <w:rsid w:val="00350F09"/>
    <w:rsid w:val="003557D0"/>
    <w:rsid w:val="003624D5"/>
    <w:rsid w:val="00362578"/>
    <w:rsid w:val="00365120"/>
    <w:rsid w:val="00370ECF"/>
    <w:rsid w:val="003713B8"/>
    <w:rsid w:val="003879CE"/>
    <w:rsid w:val="003963F6"/>
    <w:rsid w:val="003A37B1"/>
    <w:rsid w:val="003A3841"/>
    <w:rsid w:val="003A4704"/>
    <w:rsid w:val="003A57AB"/>
    <w:rsid w:val="003B4F65"/>
    <w:rsid w:val="00401EFC"/>
    <w:rsid w:val="00405527"/>
    <w:rsid w:val="004107A6"/>
    <w:rsid w:val="004174A2"/>
    <w:rsid w:val="00420570"/>
    <w:rsid w:val="00422C33"/>
    <w:rsid w:val="004249EE"/>
    <w:rsid w:val="004266AF"/>
    <w:rsid w:val="0043131C"/>
    <w:rsid w:val="004314C2"/>
    <w:rsid w:val="00432D9F"/>
    <w:rsid w:val="00470348"/>
    <w:rsid w:val="00474B2B"/>
    <w:rsid w:val="004E4379"/>
    <w:rsid w:val="004E4D50"/>
    <w:rsid w:val="005165C0"/>
    <w:rsid w:val="00520951"/>
    <w:rsid w:val="0052127A"/>
    <w:rsid w:val="00525A3D"/>
    <w:rsid w:val="00527EAA"/>
    <w:rsid w:val="00531B71"/>
    <w:rsid w:val="00531B89"/>
    <w:rsid w:val="00543629"/>
    <w:rsid w:val="005557B8"/>
    <w:rsid w:val="00595E20"/>
    <w:rsid w:val="005A10E2"/>
    <w:rsid w:val="005A6254"/>
    <w:rsid w:val="005B5B6A"/>
    <w:rsid w:val="005C59A5"/>
    <w:rsid w:val="005D290B"/>
    <w:rsid w:val="005F24DC"/>
    <w:rsid w:val="00610F0C"/>
    <w:rsid w:val="00612E2B"/>
    <w:rsid w:val="00615D1D"/>
    <w:rsid w:val="006210FC"/>
    <w:rsid w:val="00626B9C"/>
    <w:rsid w:val="00626C27"/>
    <w:rsid w:val="00637CC2"/>
    <w:rsid w:val="00646244"/>
    <w:rsid w:val="00662F96"/>
    <w:rsid w:val="006716FA"/>
    <w:rsid w:val="0067668F"/>
    <w:rsid w:val="00683CAF"/>
    <w:rsid w:val="0068755C"/>
    <w:rsid w:val="00693464"/>
    <w:rsid w:val="006A1ACE"/>
    <w:rsid w:val="006A583D"/>
    <w:rsid w:val="006B3C3B"/>
    <w:rsid w:val="006E146A"/>
    <w:rsid w:val="006F4998"/>
    <w:rsid w:val="0070227E"/>
    <w:rsid w:val="00702342"/>
    <w:rsid w:val="007031A9"/>
    <w:rsid w:val="007148B3"/>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C6216"/>
    <w:rsid w:val="007C755A"/>
    <w:rsid w:val="007E03BE"/>
    <w:rsid w:val="007E7EF9"/>
    <w:rsid w:val="007F1010"/>
    <w:rsid w:val="008031F7"/>
    <w:rsid w:val="00806555"/>
    <w:rsid w:val="00811AE1"/>
    <w:rsid w:val="008125F9"/>
    <w:rsid w:val="008379BC"/>
    <w:rsid w:val="0084302D"/>
    <w:rsid w:val="00852BD9"/>
    <w:rsid w:val="00866D80"/>
    <w:rsid w:val="00867992"/>
    <w:rsid w:val="00870917"/>
    <w:rsid w:val="00874ACB"/>
    <w:rsid w:val="00880064"/>
    <w:rsid w:val="00881177"/>
    <w:rsid w:val="0088212D"/>
    <w:rsid w:val="00895549"/>
    <w:rsid w:val="008A0F40"/>
    <w:rsid w:val="008A3B52"/>
    <w:rsid w:val="008B0617"/>
    <w:rsid w:val="008C40FC"/>
    <w:rsid w:val="008C6AAA"/>
    <w:rsid w:val="008C7498"/>
    <w:rsid w:val="008C7798"/>
    <w:rsid w:val="008D6450"/>
    <w:rsid w:val="008E07A8"/>
    <w:rsid w:val="008E309A"/>
    <w:rsid w:val="008E4C32"/>
    <w:rsid w:val="008E6A54"/>
    <w:rsid w:val="008F7CB0"/>
    <w:rsid w:val="00911CDD"/>
    <w:rsid w:val="009134E0"/>
    <w:rsid w:val="00930CB9"/>
    <w:rsid w:val="0096422D"/>
    <w:rsid w:val="009659EB"/>
    <w:rsid w:val="00971D87"/>
    <w:rsid w:val="0098399D"/>
    <w:rsid w:val="00997645"/>
    <w:rsid w:val="009B08A0"/>
    <w:rsid w:val="009B5131"/>
    <w:rsid w:val="009D00F7"/>
    <w:rsid w:val="009F1B87"/>
    <w:rsid w:val="009F5D73"/>
    <w:rsid w:val="00A009DF"/>
    <w:rsid w:val="00A01A31"/>
    <w:rsid w:val="00A13741"/>
    <w:rsid w:val="00A2773D"/>
    <w:rsid w:val="00A305D8"/>
    <w:rsid w:val="00A31D49"/>
    <w:rsid w:val="00A352F4"/>
    <w:rsid w:val="00A41972"/>
    <w:rsid w:val="00A44FBD"/>
    <w:rsid w:val="00A45492"/>
    <w:rsid w:val="00A71977"/>
    <w:rsid w:val="00A824EF"/>
    <w:rsid w:val="00AA51E6"/>
    <w:rsid w:val="00AB1F9F"/>
    <w:rsid w:val="00AC3DA1"/>
    <w:rsid w:val="00AC6DD3"/>
    <w:rsid w:val="00AC7950"/>
    <w:rsid w:val="00AC7FAD"/>
    <w:rsid w:val="00AD2F2A"/>
    <w:rsid w:val="00AE28C8"/>
    <w:rsid w:val="00AE2F5C"/>
    <w:rsid w:val="00AF35E0"/>
    <w:rsid w:val="00B01273"/>
    <w:rsid w:val="00B0379E"/>
    <w:rsid w:val="00B07014"/>
    <w:rsid w:val="00B16CD0"/>
    <w:rsid w:val="00B260A4"/>
    <w:rsid w:val="00B46202"/>
    <w:rsid w:val="00B47CE5"/>
    <w:rsid w:val="00B525C9"/>
    <w:rsid w:val="00B56AEB"/>
    <w:rsid w:val="00B702FD"/>
    <w:rsid w:val="00B705DE"/>
    <w:rsid w:val="00B71282"/>
    <w:rsid w:val="00B84FC5"/>
    <w:rsid w:val="00B86719"/>
    <w:rsid w:val="00B86D95"/>
    <w:rsid w:val="00BA34C7"/>
    <w:rsid w:val="00BA3DCF"/>
    <w:rsid w:val="00BA4627"/>
    <w:rsid w:val="00BE7D10"/>
    <w:rsid w:val="00C03A5E"/>
    <w:rsid w:val="00C13D35"/>
    <w:rsid w:val="00C3102E"/>
    <w:rsid w:val="00C33557"/>
    <w:rsid w:val="00C40C9A"/>
    <w:rsid w:val="00C43829"/>
    <w:rsid w:val="00C450DC"/>
    <w:rsid w:val="00C54439"/>
    <w:rsid w:val="00C64617"/>
    <w:rsid w:val="00C777A3"/>
    <w:rsid w:val="00C93399"/>
    <w:rsid w:val="00C974CA"/>
    <w:rsid w:val="00CA3711"/>
    <w:rsid w:val="00CB67CB"/>
    <w:rsid w:val="00CC5706"/>
    <w:rsid w:val="00CD611D"/>
    <w:rsid w:val="00CE0FD9"/>
    <w:rsid w:val="00D1238A"/>
    <w:rsid w:val="00D21AB9"/>
    <w:rsid w:val="00D22B87"/>
    <w:rsid w:val="00D46E76"/>
    <w:rsid w:val="00D61D17"/>
    <w:rsid w:val="00D64894"/>
    <w:rsid w:val="00D7106E"/>
    <w:rsid w:val="00D724EE"/>
    <w:rsid w:val="00D72E28"/>
    <w:rsid w:val="00D93222"/>
    <w:rsid w:val="00D9503E"/>
    <w:rsid w:val="00D9531B"/>
    <w:rsid w:val="00DB66B4"/>
    <w:rsid w:val="00DD0F71"/>
    <w:rsid w:val="00DD671B"/>
    <w:rsid w:val="00DF5CC7"/>
    <w:rsid w:val="00E06A91"/>
    <w:rsid w:val="00E1569B"/>
    <w:rsid w:val="00E15F7E"/>
    <w:rsid w:val="00E423B8"/>
    <w:rsid w:val="00E44472"/>
    <w:rsid w:val="00E46F05"/>
    <w:rsid w:val="00E71AA7"/>
    <w:rsid w:val="00E753D0"/>
    <w:rsid w:val="00E823BD"/>
    <w:rsid w:val="00E84D28"/>
    <w:rsid w:val="00EA49C9"/>
    <w:rsid w:val="00EB2FF7"/>
    <w:rsid w:val="00EB3DCC"/>
    <w:rsid w:val="00EC22EF"/>
    <w:rsid w:val="00EC333B"/>
    <w:rsid w:val="00EC3E56"/>
    <w:rsid w:val="00ED2B2F"/>
    <w:rsid w:val="00ED3D78"/>
    <w:rsid w:val="00ED41D5"/>
    <w:rsid w:val="00EE5685"/>
    <w:rsid w:val="00F05685"/>
    <w:rsid w:val="00F124D2"/>
    <w:rsid w:val="00F15BA6"/>
    <w:rsid w:val="00F444BB"/>
    <w:rsid w:val="00F469D4"/>
    <w:rsid w:val="00F61633"/>
    <w:rsid w:val="00F634CB"/>
    <w:rsid w:val="00F76818"/>
    <w:rsid w:val="00F774B9"/>
    <w:rsid w:val="00F93DEB"/>
    <w:rsid w:val="00F94A48"/>
    <w:rsid w:val="00F96E61"/>
    <w:rsid w:val="00F97CC4"/>
    <w:rsid w:val="00FA0AD4"/>
    <w:rsid w:val="00FA2A1F"/>
    <w:rsid w:val="00FA35F2"/>
    <w:rsid w:val="00FA777A"/>
    <w:rsid w:val="00FB1BA9"/>
    <w:rsid w:val="00FB7322"/>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8B0617"/>
    <w:pPr>
      <w:spacing w:before="120" w:after="120" w:line="240" w:lineRule="auto"/>
      <w:pPrChange w:id="0" w:author="Thomas Kwong" w:date="2021-10-05T16:39:00Z">
        <w:pPr>
          <w:keepNext/>
          <w:keepLines/>
          <w:widowControl w:val="0"/>
          <w:spacing w:before="120" w:after="120"/>
          <w:jc w:val="both"/>
          <w:outlineLvl w:val="1"/>
        </w:pPr>
      </w:pPrChange>
    </w:pPr>
    <w:rPr>
      <w:bCs w:val="0"/>
      <w:color w:val="2F5496" w:themeColor="accent1" w:themeShade="BF"/>
      <w:sz w:val="24"/>
      <w:szCs w:val="21"/>
      <w:u w:val="single"/>
      <w:rPrChange w:id="0" w:author="Thomas Kwong" w:date="2021-10-05T16:39: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8B0617"/>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23</Pages>
  <Words>64801</Words>
  <Characters>369367</Characters>
  <Application>Microsoft Office Word</Application>
  <DocSecurity>0</DocSecurity>
  <Lines>3078</Lines>
  <Paragraphs>866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nick ting</cp:lastModifiedBy>
  <cp:revision>9</cp:revision>
  <dcterms:created xsi:type="dcterms:W3CDTF">2021-10-04T09:00:00Z</dcterms:created>
  <dcterms:modified xsi:type="dcterms:W3CDTF">2021-10-05T16:01:00Z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id="IAVoCrSm"/&gt;&lt;style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